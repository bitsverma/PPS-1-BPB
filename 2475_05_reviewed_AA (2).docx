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8D51C4" w14:textId="5DA29783" w:rsidR="00806F2A" w:rsidRPr="00806F2A" w:rsidRDefault="00EB2904">
      <w:pPr>
        <w:pStyle w:val="ChapterTitleNumberBPBHEB"/>
        <w:rPr>
          <w:ins w:id="0" w:author="Abhiram Arali" w:date="2024-11-06T11:33:00Z"/>
          <w:rPrChange w:id="1" w:author="Abhiram Arali" w:date="2024-11-06T11:33:00Z">
            <w:rPr>
              <w:ins w:id="2" w:author="Abhiram Arali" w:date="2024-11-06T11:33:00Z"/>
              <w:spacing w:val="-12"/>
            </w:rPr>
          </w:rPrChange>
        </w:rPr>
        <w:pPrChange w:id="3" w:author="Abhiram Arali" w:date="2024-11-06T11:33:00Z">
          <w:pPr>
            <w:pStyle w:val="Heading1"/>
            <w:spacing w:before="88"/>
            <w:ind w:left="2"/>
            <w:jc w:val="center"/>
          </w:pPr>
        </w:pPrChange>
      </w:pPr>
      <w:commentRangeStart w:id="4"/>
      <w:commentRangeStart w:id="5"/>
      <w:del w:id="6" w:author="Abhiram Arali" w:date="2024-11-06T11:33:00Z">
        <w:r w:rsidDel="00806F2A">
          <w:delText>UNIT</w:delText>
        </w:r>
        <w:r w:rsidDel="00806F2A">
          <w:rPr>
            <w:spacing w:val="-2"/>
          </w:rPr>
          <w:delText xml:space="preserve"> </w:delText>
        </w:r>
      </w:del>
      <w:ins w:id="7" w:author="Abhiram Arali" w:date="2024-11-06T11:33:00Z">
        <w:r w:rsidR="00806F2A">
          <w:t>Chapter</w:t>
        </w:r>
        <w:r w:rsidR="00806F2A">
          <w:rPr>
            <w:spacing w:val="-2"/>
          </w:rPr>
          <w:t xml:space="preserve"> </w:t>
        </w:r>
      </w:ins>
      <w:ins w:id="8" w:author="Abhiram Arali" w:date="2024-11-12T12:20:00Z">
        <w:r w:rsidR="00204BEB">
          <w:rPr>
            <w:spacing w:val="-2"/>
          </w:rPr>
          <w:t>5</w:t>
        </w:r>
      </w:ins>
      <w:del w:id="9" w:author="Abhiram Arali" w:date="2024-11-07T16:57:00Z">
        <w:r w:rsidDel="00F36CD1">
          <w:delText>3</w:delText>
        </w:r>
      </w:del>
      <w:commentRangeEnd w:id="4"/>
      <w:r w:rsidR="00EE7737">
        <w:rPr>
          <w:rStyle w:val="CommentReference"/>
          <w:rFonts w:asciiTheme="minorHAnsi" w:eastAsiaTheme="minorHAnsi" w:hAnsiTheme="minorHAnsi" w:cstheme="minorBidi"/>
          <w:bCs w:val="0"/>
          <w:smallCaps w:val="0"/>
          <w:color w:val="auto"/>
        </w:rPr>
        <w:commentReference w:id="4"/>
      </w:r>
      <w:commentRangeEnd w:id="5"/>
      <w:r w:rsidR="006968FA">
        <w:rPr>
          <w:rStyle w:val="CommentReference"/>
          <w:rFonts w:asciiTheme="minorHAnsi" w:eastAsiaTheme="minorHAnsi" w:hAnsiTheme="minorHAnsi" w:cstheme="minorBidi"/>
          <w:bCs w:val="0"/>
          <w:smallCaps w:val="0"/>
          <w:color w:val="auto"/>
        </w:rPr>
        <w:commentReference w:id="5"/>
      </w:r>
    </w:p>
    <w:p w14:paraId="352C590C" w14:textId="1FFAF1CF" w:rsidR="00E527DA" w:rsidRDefault="00EB2904" w:rsidP="00806F2A">
      <w:pPr>
        <w:pStyle w:val="ChapterTitleBPBHEB"/>
        <w:rPr>
          <w:ins w:id="10" w:author="Abhiram Arali" w:date="2024-11-06T11:33:00Z"/>
          <w:spacing w:val="-10"/>
        </w:rPr>
      </w:pPr>
      <w:del w:id="11" w:author="Abhiram Arali" w:date="2024-11-06T11:33:00Z">
        <w:r w:rsidDel="00806F2A">
          <w:delText>-</w:delText>
        </w:r>
        <w:r w:rsidDel="00806F2A">
          <w:rPr>
            <w:spacing w:val="-12"/>
          </w:rPr>
          <w:delText xml:space="preserve"> </w:delText>
        </w:r>
      </w:del>
      <w:del w:id="12" w:author="Abhiram Arali" w:date="2024-11-12T12:20:00Z">
        <w:r w:rsidDel="00204BEB">
          <w:delText>Handling</w:delText>
        </w:r>
        <w:r w:rsidDel="00204BEB">
          <w:rPr>
            <w:spacing w:val="-1"/>
          </w:rPr>
          <w:delText xml:space="preserve"> </w:delText>
        </w:r>
        <w:r w:rsidDel="00204BEB">
          <w:delText>Arrays</w:delText>
        </w:r>
        <w:r w:rsidDel="00204BEB">
          <w:rPr>
            <w:spacing w:val="-1"/>
          </w:rPr>
          <w:delText xml:space="preserve"> </w:delText>
        </w:r>
        <w:r w:rsidDel="00204BEB">
          <w:delText>and</w:delText>
        </w:r>
        <w:r w:rsidDel="00204BEB">
          <w:rPr>
            <w:spacing w:val="-1"/>
          </w:rPr>
          <w:delText xml:space="preserve"> </w:delText>
        </w:r>
        <w:r w:rsidDel="00204BEB">
          <w:delText>Functions</w:delText>
        </w:r>
        <w:r w:rsidDel="00204BEB">
          <w:rPr>
            <w:spacing w:val="-1"/>
          </w:rPr>
          <w:delText xml:space="preserve"> </w:delText>
        </w:r>
        <w:r w:rsidDel="00204BEB">
          <w:delText xml:space="preserve">in </w:delText>
        </w:r>
        <w:r w:rsidDel="00204BEB">
          <w:rPr>
            <w:spacing w:val="-10"/>
          </w:rPr>
          <w:delText>C</w:delText>
        </w:r>
      </w:del>
      <w:ins w:id="13" w:author="Abhiram Arali" w:date="2024-11-12T12:20:00Z">
        <w:r w:rsidR="00204BEB">
          <w:t>Functions</w:t>
        </w:r>
      </w:ins>
    </w:p>
    <w:p w14:paraId="7B1D1655" w14:textId="77777777" w:rsidR="00806F2A" w:rsidRDefault="00806F2A" w:rsidP="00204BEB">
      <w:pPr>
        <w:pStyle w:val="NormalBPBHEB"/>
        <w:rPr>
          <w:ins w:id="14" w:author="Abhiram Arali" w:date="2024-11-06T11:33:00Z"/>
        </w:rPr>
      </w:pPr>
    </w:p>
    <w:p w14:paraId="52F2D438" w14:textId="0AE7AD64" w:rsidR="00806F2A" w:rsidDel="005F7EBF" w:rsidRDefault="00806F2A" w:rsidP="005F7EBF">
      <w:pPr>
        <w:pStyle w:val="Heading1BPBHEB"/>
        <w:rPr>
          <w:del w:id="15" w:author="Abhiram Arali" w:date="2024-11-06T11:33:00Z"/>
        </w:rPr>
      </w:pPr>
      <w:ins w:id="16" w:author="Abhiram Arali" w:date="2024-11-06T11:33:00Z">
        <w:r>
          <w:t>Introduction</w:t>
        </w:r>
      </w:ins>
    </w:p>
    <w:p w14:paraId="470920D3" w14:textId="77777777" w:rsidR="005F7EBF" w:rsidRDefault="005F7EBF">
      <w:pPr>
        <w:pStyle w:val="Heading1BPBHEB"/>
        <w:rPr>
          <w:ins w:id="17" w:author="Abhiram Arali" w:date="2024-11-06T11:33:00Z"/>
        </w:rPr>
        <w:pPrChange w:id="18" w:author="Abhiram Arali" w:date="2024-11-06T11:33:00Z">
          <w:pPr>
            <w:pStyle w:val="Heading1"/>
            <w:spacing w:before="88"/>
            <w:ind w:left="2"/>
            <w:jc w:val="center"/>
          </w:pPr>
        </w:pPrChange>
      </w:pPr>
    </w:p>
    <w:p w14:paraId="0160F37C" w14:textId="7CFDBAE3" w:rsidR="00E527DA" w:rsidDel="005F7EBF" w:rsidRDefault="00EB2904">
      <w:pPr>
        <w:pStyle w:val="Heading1BPBHEB"/>
        <w:rPr>
          <w:del w:id="19" w:author="Abhiram Arali" w:date="2024-11-06T11:33:00Z"/>
          <w:sz w:val="11"/>
        </w:rPr>
        <w:pPrChange w:id="20" w:author="Abhiram Arali" w:date="2024-11-06T11:33:00Z">
          <w:pPr>
            <w:pStyle w:val="BodyText"/>
            <w:spacing w:before="6"/>
          </w:pPr>
        </w:pPrChange>
      </w:pPr>
      <w:del w:id="21" w:author="Abhiram Arali" w:date="2024-11-06T11:32:00Z">
        <w:r w:rsidDel="00806F2A">
          <w:rPr>
            <w:noProof/>
            <w:lang w:val="en-IN" w:eastAsia="en-IN"/>
            <w:rPrChange w:id="22" w:author="Unknown">
              <w:rPr>
                <w:noProof/>
                <w:lang w:val="en-IN" w:eastAsia="en-IN"/>
              </w:rPr>
            </w:rPrChange>
          </w:rPr>
          <mc:AlternateContent>
            <mc:Choice Requires="wps">
              <w:drawing>
                <wp:anchor distT="0" distB="0" distL="0" distR="0" simplePos="0" relativeHeight="487587840" behindDoc="1" locked="0" layoutInCell="1" allowOverlap="1" wp14:anchorId="2A444942" wp14:editId="71DCAE1E">
                  <wp:simplePos x="0" y="0"/>
                  <wp:positionH relativeFrom="page">
                    <wp:posOffset>896416</wp:posOffset>
                  </wp:positionH>
                  <wp:positionV relativeFrom="paragraph">
                    <wp:posOffset>99639</wp:posOffset>
                  </wp:positionV>
                  <wp:extent cx="5769610" cy="635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67A07B" id="Graphic 4" o:spid="_x0000_s1026" style="position:absolute;margin-left:70.6pt;margin-top:7.85pt;width:454.3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" path="m5769229,l,,,6096r5769229,l5769229,xe" fillcolor="black" stroked="f">
                  <v:path arrowok="t"/>
                  <w10:wrap type="topAndBottom" anchorx="page"/>
                </v:shape>
              </w:pict>
            </mc:Fallback>
          </mc:AlternateContent>
        </w:r>
      </w:del>
    </w:p>
    <w:p w14:paraId="7F699E05" w14:textId="6C098455" w:rsidR="00E527DA" w:rsidRDefault="00EB2904">
      <w:pPr>
        <w:pStyle w:val="NormalBPBHEB"/>
        <w:pPrChange w:id="23" w:author="Abhiram Arali" w:date="2024-11-06T11:33:00Z">
          <w:pPr>
            <w:pStyle w:val="BodyText"/>
            <w:spacing w:before="162" w:line="360" w:lineRule="auto"/>
            <w:ind w:left="220" w:right="215"/>
            <w:jc w:val="both"/>
          </w:pPr>
        </w:pPrChange>
      </w:pPr>
      <w:r>
        <w:t xml:space="preserve">In C, an array is a collection of elements of the same data type stored in contiguous memory locations, allowing for efficient indexing and manipulation of data. Arrays </w:t>
      </w:r>
      <w:r>
        <w:t>can be declared using the syntax data_type array_name[array_size];, where data_type specifies the type of elements</w:t>
      </w:r>
      <w:r>
        <w:rPr>
          <w:spacing w:val="-9"/>
        </w:rPr>
        <w:t xml:space="preserve"> </w:t>
      </w:r>
      <w:r>
        <w:t>(e.g.,</w:t>
      </w:r>
      <w:r>
        <w:rPr>
          <w:spacing w:val="-10"/>
        </w:rPr>
        <w:t xml:space="preserve"> </w:t>
      </w:r>
      <w:r>
        <w:t>int,</w:t>
      </w:r>
      <w:r>
        <w:rPr>
          <w:spacing w:val="-7"/>
        </w:rPr>
        <w:t xml:space="preserve"> </w:t>
      </w:r>
      <w:r>
        <w:t>float,</w:t>
      </w:r>
      <w:r>
        <w:rPr>
          <w:spacing w:val="-7"/>
        </w:rPr>
        <w:t xml:space="preserve"> </w:t>
      </w:r>
      <w:r>
        <w:t>char)</w:t>
      </w:r>
      <w:r>
        <w:rPr>
          <w:spacing w:val="-9"/>
        </w:rPr>
        <w:t xml:space="preserve"> </w:t>
      </w:r>
      <w:r>
        <w:t>and</w:t>
      </w:r>
      <w:r>
        <w:rPr>
          <w:spacing w:val="-8"/>
        </w:rPr>
        <w:t xml:space="preserve"> </w:t>
      </w:r>
      <w:r>
        <w:t>array_size</w:t>
      </w:r>
      <w:r>
        <w:rPr>
          <w:spacing w:val="-11"/>
        </w:rPr>
        <w:t xml:space="preserve"> </w:t>
      </w:r>
      <w:r>
        <w:t>defines</w:t>
      </w:r>
      <w:r>
        <w:rPr>
          <w:spacing w:val="-9"/>
        </w:rPr>
        <w:t xml:space="preserve"> </w:t>
      </w:r>
      <w:r>
        <w:t>the</w:t>
      </w:r>
      <w:r>
        <w:rPr>
          <w:spacing w:val="-10"/>
        </w:rPr>
        <w:t xml:space="preserve"> </w:t>
      </w:r>
      <w:r>
        <w:t>number</w:t>
      </w:r>
      <w:r>
        <w:rPr>
          <w:spacing w:val="-10"/>
        </w:rPr>
        <w:t xml:space="preserve"> </w:t>
      </w:r>
      <w:r>
        <w:t>of</w:t>
      </w:r>
      <w:r>
        <w:rPr>
          <w:spacing w:val="-8"/>
        </w:rPr>
        <w:t xml:space="preserve"> </w:t>
      </w:r>
      <w:r>
        <w:t>elements.</w:t>
      </w:r>
      <w:r>
        <w:rPr>
          <w:spacing w:val="-9"/>
        </w:rPr>
        <w:t xml:space="preserve"> </w:t>
      </w:r>
      <w:r>
        <w:t>For</w:t>
      </w:r>
      <w:r>
        <w:rPr>
          <w:spacing w:val="-8"/>
        </w:rPr>
        <w:t xml:space="preserve"> </w:t>
      </w:r>
      <w:r>
        <w:t>example,</w:t>
      </w:r>
      <w:r>
        <w:rPr>
          <w:spacing w:val="-8"/>
        </w:rPr>
        <w:t xml:space="preserve"> </w:t>
      </w:r>
      <w:r>
        <w:t>int numbers[5]; declare</w:t>
      </w:r>
      <w:del w:id="24" w:author="Abhiram Arali" w:date="2024-11-06T11:35:00Z">
        <w:r w:rsidDel="003A2B9C">
          <w:delText>s</w:delText>
        </w:r>
      </w:del>
      <w:r>
        <w:t xml:space="preserve"> an array of five integers. Acce</w:t>
      </w:r>
      <w:r>
        <w:t>ssing elements in an array is done using indices,</w:t>
      </w:r>
      <w:r>
        <w:rPr>
          <w:spacing w:val="-9"/>
        </w:rPr>
        <w:t xml:space="preserve"> </w:t>
      </w:r>
      <w:r>
        <w:t>which</w:t>
      </w:r>
      <w:r>
        <w:rPr>
          <w:spacing w:val="-10"/>
        </w:rPr>
        <w:t xml:space="preserve"> </w:t>
      </w:r>
      <w:r>
        <w:t>start</w:t>
      </w:r>
      <w:r>
        <w:rPr>
          <w:spacing w:val="-9"/>
        </w:rPr>
        <w:t xml:space="preserve"> </w:t>
      </w:r>
      <w:r>
        <w:t>from</w:t>
      </w:r>
      <w:r>
        <w:rPr>
          <w:spacing w:val="-8"/>
        </w:rPr>
        <w:t xml:space="preserve"> </w:t>
      </w:r>
      <w:r>
        <w:t>0;</w:t>
      </w:r>
      <w:r>
        <w:rPr>
          <w:spacing w:val="-9"/>
        </w:rPr>
        <w:t xml:space="preserve"> </w:t>
      </w:r>
      <w:r>
        <w:t>for</w:t>
      </w:r>
      <w:r>
        <w:rPr>
          <w:spacing w:val="-11"/>
        </w:rPr>
        <w:t xml:space="preserve"> </w:t>
      </w:r>
      <w:r>
        <w:t>instance,</w:t>
      </w:r>
      <w:r>
        <w:rPr>
          <w:spacing w:val="-10"/>
        </w:rPr>
        <w:t xml:space="preserve"> </w:t>
      </w:r>
      <w:r>
        <w:t>numbers[0]</w:t>
      </w:r>
      <w:r>
        <w:rPr>
          <w:spacing w:val="-10"/>
        </w:rPr>
        <w:t xml:space="preserve"> </w:t>
      </w:r>
      <w:r>
        <w:t>refers</w:t>
      </w:r>
      <w:r>
        <w:rPr>
          <w:spacing w:val="-10"/>
        </w:rPr>
        <w:t xml:space="preserve"> </w:t>
      </w:r>
      <w:r>
        <w:t>to</w:t>
      </w:r>
      <w:r>
        <w:rPr>
          <w:spacing w:val="-9"/>
        </w:rPr>
        <w:t xml:space="preserve"> </w:t>
      </w:r>
      <w:r>
        <w:t>the</w:t>
      </w:r>
      <w:r>
        <w:rPr>
          <w:spacing w:val="-8"/>
        </w:rPr>
        <w:t xml:space="preserve"> </w:t>
      </w:r>
      <w:r>
        <w:t>first</w:t>
      </w:r>
      <w:r>
        <w:rPr>
          <w:spacing w:val="-9"/>
        </w:rPr>
        <w:t xml:space="preserve"> </w:t>
      </w:r>
      <w:r>
        <w:t>element.</w:t>
      </w:r>
      <w:r>
        <w:rPr>
          <w:spacing w:val="-9"/>
        </w:rPr>
        <w:t xml:space="preserve"> </w:t>
      </w:r>
      <w:r>
        <w:t>Arrays</w:t>
      </w:r>
      <w:r>
        <w:rPr>
          <w:spacing w:val="-7"/>
        </w:rPr>
        <w:t xml:space="preserve"> </w:t>
      </w:r>
      <w:r>
        <w:t>can</w:t>
      </w:r>
      <w:r>
        <w:rPr>
          <w:spacing w:val="-10"/>
        </w:rPr>
        <w:t xml:space="preserve"> </w:t>
      </w:r>
      <w:r>
        <w:t xml:space="preserve">also be initialized at the time of declaration, such as int numbers[] = {1, 2, 3, 4, 5};. Additionally, C supports </w:t>
      </w:r>
      <w:r>
        <w:t>multidimensional arrays, which can be used to represent matrices or higher-</w:t>
      </w:r>
      <w:del w:id="25" w:author="Abhiram Arali" w:date="2024-11-06T11:35:00Z">
        <w:r w:rsidDel="003A2B9C">
          <w:delText xml:space="preserve"> </w:delText>
        </w:r>
      </w:del>
      <w:r>
        <w:t>dimensional data structures, with the syntax data_type array_name[size1][size2];.</w:t>
      </w:r>
    </w:p>
    <w:p w14:paraId="11E01055" w14:textId="77777777" w:rsidR="00E527DA" w:rsidRDefault="00EB2904" w:rsidP="005F7EBF">
      <w:pPr>
        <w:pStyle w:val="NormalBPBHEB"/>
        <w:rPr>
          <w:ins w:id="26" w:author="Abhiram Arali" w:date="2024-11-06T11:33:00Z"/>
          <w:spacing w:val="-2"/>
        </w:rPr>
      </w:pPr>
      <w:r>
        <w:t>Functions in C are reusable blocks of code that perform specific tasks and can take input paramete</w:t>
      </w:r>
      <w:r>
        <w:t>rs and return values. They are defined using the syntax return_type function_name(parameter_type parameter_name) { /* function body */ }. For example, a function to add two integers can be defined as int add(int a, int b) { return a + b; }. To call a funct</w:t>
      </w:r>
      <w:r>
        <w:t>ion,</w:t>
      </w:r>
      <w:r>
        <w:rPr>
          <w:spacing w:val="-15"/>
        </w:rPr>
        <w:t xml:space="preserve"> </w:t>
      </w:r>
      <w:r>
        <w:t>you</w:t>
      </w:r>
      <w:r>
        <w:rPr>
          <w:spacing w:val="-15"/>
        </w:rPr>
        <w:t xml:space="preserve"> </w:t>
      </w:r>
      <w:r>
        <w:t>simply</w:t>
      </w:r>
      <w:r>
        <w:rPr>
          <w:spacing w:val="-15"/>
        </w:rPr>
        <w:t xml:space="preserve"> </w:t>
      </w:r>
      <w:r>
        <w:t>use</w:t>
      </w:r>
      <w:r>
        <w:rPr>
          <w:spacing w:val="-15"/>
        </w:rPr>
        <w:t xml:space="preserve"> </w:t>
      </w:r>
      <w:r>
        <w:t>its</w:t>
      </w:r>
      <w:r>
        <w:rPr>
          <w:spacing w:val="-15"/>
        </w:rPr>
        <w:t xml:space="preserve"> </w:t>
      </w:r>
      <w:r>
        <w:t>name</w:t>
      </w:r>
      <w:r>
        <w:rPr>
          <w:spacing w:val="-15"/>
        </w:rPr>
        <w:t xml:space="preserve"> </w:t>
      </w:r>
      <w:r>
        <w:t>followed</w:t>
      </w:r>
      <w:r>
        <w:rPr>
          <w:spacing w:val="-15"/>
        </w:rPr>
        <w:t xml:space="preserve"> </w:t>
      </w:r>
      <w:r>
        <w:t>by</w:t>
      </w:r>
      <w:r>
        <w:rPr>
          <w:spacing w:val="-13"/>
        </w:rPr>
        <w:t xml:space="preserve"> </w:t>
      </w:r>
      <w:r>
        <w:t>parentheses</w:t>
      </w:r>
      <w:r>
        <w:rPr>
          <w:spacing w:val="-15"/>
        </w:rPr>
        <w:t xml:space="preserve"> </w:t>
      </w:r>
      <w:r>
        <w:t>containing</w:t>
      </w:r>
      <w:r>
        <w:rPr>
          <w:spacing w:val="-15"/>
        </w:rPr>
        <w:t xml:space="preserve"> </w:t>
      </w:r>
      <w:r>
        <w:t>any</w:t>
      </w:r>
      <w:r>
        <w:rPr>
          <w:spacing w:val="-13"/>
        </w:rPr>
        <w:t xml:space="preserve"> </w:t>
      </w:r>
      <w:r>
        <w:t>necessary</w:t>
      </w:r>
      <w:r>
        <w:rPr>
          <w:spacing w:val="-13"/>
        </w:rPr>
        <w:t xml:space="preserve"> </w:t>
      </w:r>
      <w:r>
        <w:t>arguments (e.g., int sum = add(3, 5);). Functions enhance code modularity and readability by allowing programmers</w:t>
      </w:r>
      <w:r>
        <w:rPr>
          <w:spacing w:val="-15"/>
        </w:rPr>
        <w:t xml:space="preserve"> </w:t>
      </w:r>
      <w:r>
        <w:t>to</w:t>
      </w:r>
      <w:r>
        <w:rPr>
          <w:spacing w:val="-15"/>
        </w:rPr>
        <w:t xml:space="preserve"> </w:t>
      </w:r>
      <w:r>
        <w:t>break</w:t>
      </w:r>
      <w:r>
        <w:rPr>
          <w:spacing w:val="-15"/>
        </w:rPr>
        <w:t xml:space="preserve"> </w:t>
      </w:r>
      <w:r>
        <w:t>complex</w:t>
      </w:r>
      <w:r>
        <w:rPr>
          <w:spacing w:val="-15"/>
        </w:rPr>
        <w:t xml:space="preserve"> </w:t>
      </w:r>
      <w:r>
        <w:t>problems</w:t>
      </w:r>
      <w:r>
        <w:rPr>
          <w:spacing w:val="-15"/>
        </w:rPr>
        <w:t xml:space="preserve"> </w:t>
      </w:r>
      <w:r>
        <w:t>into</w:t>
      </w:r>
      <w:r>
        <w:rPr>
          <w:spacing w:val="-15"/>
        </w:rPr>
        <w:t xml:space="preserve"> </w:t>
      </w:r>
      <w:r>
        <w:t>smaller,</w:t>
      </w:r>
      <w:r>
        <w:rPr>
          <w:spacing w:val="-15"/>
        </w:rPr>
        <w:t xml:space="preserve"> </w:t>
      </w:r>
      <w:r>
        <w:t>manageable</w:t>
      </w:r>
      <w:r>
        <w:rPr>
          <w:spacing w:val="-15"/>
        </w:rPr>
        <w:t xml:space="preserve"> </w:t>
      </w:r>
      <w:r>
        <w:t>tasks.</w:t>
      </w:r>
      <w:r>
        <w:rPr>
          <w:spacing w:val="-15"/>
        </w:rPr>
        <w:t xml:space="preserve"> </w:t>
      </w:r>
      <w:r>
        <w:t>Moreov</w:t>
      </w:r>
      <w:r>
        <w:t>er,</w:t>
      </w:r>
      <w:r>
        <w:rPr>
          <w:spacing w:val="-15"/>
        </w:rPr>
        <w:t xml:space="preserve"> </w:t>
      </w:r>
      <w:r>
        <w:t>C</w:t>
      </w:r>
      <w:r>
        <w:rPr>
          <w:spacing w:val="-15"/>
        </w:rPr>
        <w:t xml:space="preserve"> </w:t>
      </w:r>
      <w:r>
        <w:t>supports various types of functions, including standard library functions (like printf() and scanf()) and user-defined functions. Understanding how to effectively use arrays and functions is fundamental for efficient programming in C, enabling better</w:t>
      </w:r>
      <w:r>
        <w:t xml:space="preserve"> data management and code </w:t>
      </w:r>
      <w:r>
        <w:rPr>
          <w:spacing w:val="-2"/>
        </w:rPr>
        <w:t>organization.</w:t>
      </w:r>
    </w:p>
    <w:p w14:paraId="3A1DD954" w14:textId="77777777" w:rsidR="00E130BD" w:rsidRDefault="00E130BD" w:rsidP="005F7EBF">
      <w:pPr>
        <w:pStyle w:val="NormalBPBHEB"/>
        <w:rPr>
          <w:ins w:id="27" w:author="Abhiram Arali" w:date="2024-11-06T11:33:00Z"/>
          <w:spacing w:val="-2"/>
        </w:rPr>
      </w:pPr>
    </w:p>
    <w:p w14:paraId="4804BD80" w14:textId="6BC1CB08" w:rsidR="00E130BD" w:rsidRDefault="00E130BD" w:rsidP="00E130BD">
      <w:pPr>
        <w:pStyle w:val="Heading1BPBHEB"/>
        <w:rPr>
          <w:ins w:id="28" w:author="Abhiram Arali" w:date="2024-11-06T11:34:00Z"/>
        </w:rPr>
      </w:pPr>
      <w:ins w:id="29" w:author="Abhiram Arali" w:date="2024-11-06T11:34:00Z">
        <w:r>
          <w:t xml:space="preserve">Structure </w:t>
        </w:r>
      </w:ins>
    </w:p>
    <w:p w14:paraId="55B79FE7" w14:textId="49CCD9DD" w:rsidR="00E130BD" w:rsidRDefault="00E130BD" w:rsidP="00E130BD">
      <w:pPr>
        <w:pStyle w:val="NormalBPBHEB"/>
        <w:rPr>
          <w:ins w:id="30" w:author="Abhiram Arali" w:date="2024-11-06T11:34:00Z"/>
        </w:rPr>
      </w:pPr>
      <w:ins w:id="31" w:author="Abhiram Arali" w:date="2024-11-06T11:34:00Z">
        <w:r>
          <w:t>The topics covered in the chapter are as follows:</w:t>
        </w:r>
      </w:ins>
    </w:p>
    <w:p w14:paraId="6B56544A" w14:textId="7D0A2D77" w:rsidR="00D23044" w:rsidRDefault="00810966" w:rsidP="00D23044">
      <w:pPr>
        <w:pStyle w:val="NormalBPBHEB"/>
        <w:numPr>
          <w:ilvl w:val="0"/>
          <w:numId w:val="7"/>
        </w:numPr>
        <w:rPr>
          <w:ins w:id="32" w:author="Abhiram Arali" w:date="2024-11-06T12:18:00Z"/>
        </w:rPr>
      </w:pPr>
      <w:ins w:id="33" w:author="Abhiram Arali" w:date="2024-11-06T12:18:00Z">
        <w:r w:rsidRPr="00810966">
          <w:t xml:space="preserve">Functions: Definition, Prototype </w:t>
        </w:r>
        <w:r w:rsidR="00841D32">
          <w:t>and</w:t>
        </w:r>
        <w:r w:rsidRPr="00810966">
          <w:t xml:space="preserve"> Parameters Passing Techniques</w:t>
        </w:r>
      </w:ins>
    </w:p>
    <w:p w14:paraId="4A17FB75" w14:textId="67DC83E2" w:rsidR="00DC1AF1" w:rsidRDefault="000375E5" w:rsidP="00D23044">
      <w:pPr>
        <w:pStyle w:val="NormalBPBHEB"/>
        <w:numPr>
          <w:ilvl w:val="0"/>
          <w:numId w:val="7"/>
        </w:numPr>
        <w:rPr>
          <w:ins w:id="34" w:author="Abhiram Arali" w:date="2024-11-06T12:26:00Z"/>
        </w:rPr>
      </w:pPr>
      <w:ins w:id="35" w:author="Abhiram Arali" w:date="2024-11-06T12:26:00Z">
        <w:r w:rsidRPr="000375E5">
          <w:t>Recursion</w:t>
        </w:r>
      </w:ins>
    </w:p>
    <w:p w14:paraId="60A71401" w14:textId="034A2B75" w:rsidR="000375E5" w:rsidRDefault="000375E5" w:rsidP="00D23044">
      <w:pPr>
        <w:pStyle w:val="NormalBPBHEB"/>
        <w:numPr>
          <w:ilvl w:val="0"/>
          <w:numId w:val="7"/>
        </w:numPr>
        <w:rPr>
          <w:ins w:id="36" w:author="Abhiram Arali" w:date="2024-11-06T12:27:00Z"/>
        </w:rPr>
      </w:pPr>
      <w:ins w:id="37" w:author="Abhiram Arali" w:date="2024-11-06T12:27:00Z">
        <w:r w:rsidRPr="000375E5">
          <w:t>Built-in functions</w:t>
        </w:r>
      </w:ins>
    </w:p>
    <w:p w14:paraId="468CD880" w14:textId="77777777" w:rsidR="00E130BD" w:rsidRDefault="00E130BD" w:rsidP="00984BAC">
      <w:pPr>
        <w:pStyle w:val="NormalBPBHEB"/>
        <w:rPr>
          <w:ins w:id="38" w:author="Abhiram Arali" w:date="2024-11-06T11:34:00Z"/>
        </w:rPr>
      </w:pPr>
    </w:p>
    <w:p w14:paraId="3FEFF0EB" w14:textId="2E839FA4" w:rsidR="00D23044" w:rsidRDefault="00D23044">
      <w:pPr>
        <w:pStyle w:val="Heading1BPBHEB"/>
        <w:rPr>
          <w:ins w:id="39" w:author="Abhiram Arali" w:date="2024-11-06T11:34:00Z"/>
        </w:rPr>
        <w:pPrChange w:id="40" w:author="Abhiram Arali" w:date="2024-11-06T11:34:00Z">
          <w:pPr>
            <w:pStyle w:val="NormalBPBHEB"/>
          </w:pPr>
        </w:pPrChange>
      </w:pPr>
      <w:commentRangeStart w:id="41"/>
      <w:ins w:id="42" w:author="Abhiram Arali" w:date="2024-11-06T11:34:00Z">
        <w:r>
          <w:lastRenderedPageBreak/>
          <w:t>Objectives</w:t>
        </w:r>
        <w:commentRangeEnd w:id="41"/>
        <w:r w:rsidR="00287308">
          <w:rPr>
            <w:rStyle w:val="CommentReference"/>
            <w:rFonts w:asciiTheme="minorHAnsi" w:eastAsiaTheme="minorHAnsi" w:hAnsiTheme="minorHAnsi" w:cstheme="minorBidi"/>
            <w:b w:val="0"/>
          </w:rPr>
          <w:commentReference w:id="41"/>
        </w:r>
      </w:ins>
    </w:p>
    <w:p w14:paraId="5A7B7A86" w14:textId="51C350E2" w:rsidR="00D23044" w:rsidRDefault="00906A1C" w:rsidP="00747FA5">
      <w:pPr>
        <w:pStyle w:val="NormalBPBHEB"/>
        <w:rPr>
          <w:ins w:id="43" w:author="Abhiram Arali" w:date="2024-11-06T11:35:00Z"/>
        </w:rPr>
      </w:pPr>
      <w:r w:rsidRPr="00906A1C">
        <w:t xml:space="preserve">This book chapter aims to provide a comprehensive understanding of functions in programming, including their definition, structure, and their role in efficient code design. It will explore the concept of function prototypes, emphasizing the importance of defining functions explicitly and various techniques for parameter passing, such as by value and by reference, to increase control and flexibility in data manipulation. </w:t>
      </w:r>
      <w:del w:id="44" w:author="Hii" w:date="2024-11-12T15:30:00Z">
        <w:r w:rsidRPr="00906A1C" w:rsidDel="00906A1C">
          <w:delText>Additionally</w:delText>
        </w:r>
      </w:del>
      <w:ins w:id="45" w:author="Hii" w:date="2024-11-12T15:30:00Z">
        <w:r w:rsidRPr="00906A1C">
          <w:t>Also</w:t>
        </w:r>
      </w:ins>
      <w:r w:rsidRPr="00906A1C">
        <w:t>, the chapter will discuss recursion in depth, demonstrating how functions can call themselves to solve complex problems through simpler sub-problems. A section on built-in functions will highlight the pre-defined functions available in programming languages, providing readers with insights into leveraging these powerful tools to streamline coding tasks and increase productivity. Through these topics, the chapter aims to equip readers with foundational knowledge and practical skills for efficient function usage in programming.</w:t>
      </w:r>
    </w:p>
    <w:p w14:paraId="0939D539" w14:textId="41CDB597" w:rsidR="00747FA5" w:rsidDel="00906A1C" w:rsidRDefault="00747FA5">
      <w:pPr>
        <w:pStyle w:val="NormalBPBHEB"/>
        <w:rPr>
          <w:del w:id="46" w:author="Hii" w:date="2024-11-12T15:30:00Z"/>
        </w:rPr>
        <w:pPrChange w:id="47" w:author="Abhiram Arali" w:date="2024-11-06T11:35:00Z">
          <w:pPr>
            <w:pStyle w:val="BodyText"/>
            <w:spacing w:before="161" w:line="360" w:lineRule="auto"/>
            <w:ind w:left="220" w:right="215"/>
            <w:jc w:val="both"/>
          </w:pPr>
        </w:pPrChange>
      </w:pPr>
    </w:p>
    <w:p w14:paraId="5BDF405A" w14:textId="3C744AD7" w:rsidR="00E527DA" w:rsidRDefault="00EB2904">
      <w:pPr>
        <w:pStyle w:val="Heading1BPBHEB"/>
        <w:pPrChange w:id="48" w:author="Abhiram Arali" w:date="2024-11-06T11:35:00Z">
          <w:pPr>
            <w:pStyle w:val="Heading1"/>
            <w:ind w:left="220"/>
            <w:jc w:val="both"/>
          </w:pPr>
        </w:pPrChange>
      </w:pPr>
      <w:commentRangeStart w:id="49"/>
      <w:commentRangeStart w:id="50"/>
      <w:r>
        <w:t>Functions</w:t>
      </w:r>
      <w:del w:id="51" w:author="Hii" w:date="2024-11-12T15:31:00Z">
        <w:r w:rsidDel="00906A1C">
          <w:delText>:</w:delText>
        </w:r>
        <w:r w:rsidDel="00906A1C">
          <w:rPr>
            <w:spacing w:val="-4"/>
          </w:rPr>
          <w:delText xml:space="preserve"> </w:delText>
        </w:r>
        <w:r w:rsidDel="00906A1C">
          <w:delText>Definition, Prototype</w:delText>
        </w:r>
        <w:r w:rsidDel="00906A1C">
          <w:rPr>
            <w:spacing w:val="-2"/>
          </w:rPr>
          <w:delText xml:space="preserve"> </w:delText>
        </w:r>
        <w:r w:rsidDel="00906A1C">
          <w:delText>&amp;</w:delText>
        </w:r>
        <w:r w:rsidDel="00906A1C">
          <w:rPr>
            <w:spacing w:val="-3"/>
          </w:rPr>
          <w:delText xml:space="preserve"> </w:delText>
        </w:r>
      </w:del>
      <w:ins w:id="52" w:author="Abhiram Arali" w:date="2024-11-06T12:18:00Z">
        <w:del w:id="53" w:author="Hii" w:date="2024-11-12T15:31:00Z">
          <w:r w:rsidR="00841D32" w:rsidDel="00906A1C">
            <w:delText>and</w:delText>
          </w:r>
          <w:r w:rsidR="00841D32" w:rsidDel="00906A1C">
            <w:rPr>
              <w:spacing w:val="-3"/>
            </w:rPr>
            <w:delText xml:space="preserve"> </w:delText>
          </w:r>
        </w:del>
      </w:ins>
      <w:del w:id="54" w:author="Hii" w:date="2024-11-12T15:31:00Z">
        <w:r w:rsidDel="00906A1C">
          <w:delText>Parameters</w:delText>
        </w:r>
        <w:r w:rsidDel="00906A1C">
          <w:rPr>
            <w:spacing w:val="1"/>
          </w:rPr>
          <w:delText xml:space="preserve"> </w:delText>
        </w:r>
        <w:r w:rsidDel="00906A1C">
          <w:delText>Passing</w:delText>
        </w:r>
        <w:r w:rsidDel="00906A1C">
          <w:rPr>
            <w:spacing w:val="-1"/>
          </w:rPr>
          <w:delText xml:space="preserve"> </w:delText>
        </w:r>
        <w:r w:rsidDel="00906A1C">
          <w:rPr>
            <w:spacing w:val="-2"/>
          </w:rPr>
          <w:delText>Techniques</w:delText>
        </w:r>
        <w:commentRangeEnd w:id="49"/>
        <w:r w:rsidR="002946E5" w:rsidDel="00906A1C">
          <w:rPr>
            <w:rStyle w:val="CommentReference"/>
            <w:rFonts w:asciiTheme="minorHAnsi" w:eastAsiaTheme="minorHAnsi" w:hAnsiTheme="minorHAnsi" w:cstheme="minorBidi"/>
            <w:b w:val="0"/>
          </w:rPr>
          <w:commentReference w:id="49"/>
        </w:r>
        <w:commentRangeEnd w:id="50"/>
        <w:r w:rsidR="00846772" w:rsidDel="00906A1C">
          <w:rPr>
            <w:rStyle w:val="CommentReference"/>
            <w:rFonts w:asciiTheme="minorHAnsi" w:eastAsiaTheme="minorHAnsi" w:hAnsiTheme="minorHAnsi" w:cstheme="minorBidi"/>
            <w:b w:val="0"/>
          </w:rPr>
          <w:commentReference w:id="50"/>
        </w:r>
      </w:del>
    </w:p>
    <w:p w14:paraId="1EB4B4BC" w14:textId="215FD7F9" w:rsidR="00E527DA" w:rsidDel="005422CC" w:rsidRDefault="00E527DA">
      <w:pPr>
        <w:pStyle w:val="BodyText"/>
        <w:spacing w:before="21"/>
        <w:rPr>
          <w:del w:id="55" w:author="Abhiram Arali" w:date="2024-11-06T11:35:00Z"/>
          <w:b/>
        </w:rPr>
      </w:pPr>
    </w:p>
    <w:p w14:paraId="15864353" w14:textId="77777777" w:rsidR="00E527DA" w:rsidRDefault="00EB2904" w:rsidP="004A78D9">
      <w:pPr>
        <w:pStyle w:val="NormalBPBHEB"/>
        <w:rPr>
          <w:ins w:id="56" w:author="Abhiram Arali" w:date="2024-11-06T12:15:00Z"/>
        </w:rPr>
      </w:pPr>
      <w:r>
        <w:t>Functions</w:t>
      </w:r>
      <w:r>
        <w:rPr>
          <w:spacing w:val="-12"/>
        </w:rPr>
        <w:t xml:space="preserve"> </w:t>
      </w:r>
      <w:r>
        <w:t>in</w:t>
      </w:r>
      <w:r>
        <w:rPr>
          <w:spacing w:val="-12"/>
        </w:rPr>
        <w:t xml:space="preserve"> </w:t>
      </w:r>
      <w:r>
        <w:t>C</w:t>
      </w:r>
      <w:r>
        <w:rPr>
          <w:spacing w:val="-9"/>
        </w:rPr>
        <w:t xml:space="preserve"> </w:t>
      </w:r>
      <w:r>
        <w:t>are</w:t>
      </w:r>
      <w:r>
        <w:rPr>
          <w:spacing w:val="-13"/>
        </w:rPr>
        <w:t xml:space="preserve"> </w:t>
      </w:r>
      <w:r>
        <w:t>fundamental</w:t>
      </w:r>
      <w:r>
        <w:rPr>
          <w:spacing w:val="-12"/>
        </w:rPr>
        <w:t xml:space="preserve"> </w:t>
      </w:r>
      <w:r>
        <w:t>building</w:t>
      </w:r>
      <w:r>
        <w:rPr>
          <w:spacing w:val="-12"/>
        </w:rPr>
        <w:t xml:space="preserve"> </w:t>
      </w:r>
      <w:r>
        <w:t>blocks</w:t>
      </w:r>
      <w:r>
        <w:rPr>
          <w:spacing w:val="-12"/>
        </w:rPr>
        <w:t xml:space="preserve"> </w:t>
      </w:r>
      <w:r>
        <w:t>that</w:t>
      </w:r>
      <w:r>
        <w:rPr>
          <w:spacing w:val="-12"/>
        </w:rPr>
        <w:t xml:space="preserve"> </w:t>
      </w:r>
      <w:r>
        <w:t>allow</w:t>
      </w:r>
      <w:r>
        <w:rPr>
          <w:spacing w:val="-13"/>
        </w:rPr>
        <w:t xml:space="preserve"> </w:t>
      </w:r>
      <w:r>
        <w:t>you</w:t>
      </w:r>
      <w:r>
        <w:rPr>
          <w:spacing w:val="-10"/>
        </w:rPr>
        <w:t xml:space="preserve"> </w:t>
      </w:r>
      <w:r>
        <w:t>to</w:t>
      </w:r>
      <w:r>
        <w:rPr>
          <w:spacing w:val="-12"/>
        </w:rPr>
        <w:t xml:space="preserve"> </w:t>
      </w:r>
      <w:r>
        <w:t>encapsulate</w:t>
      </w:r>
      <w:r>
        <w:rPr>
          <w:spacing w:val="-13"/>
        </w:rPr>
        <w:t xml:space="preserve"> </w:t>
      </w:r>
      <w:r>
        <w:t>reusable</w:t>
      </w:r>
      <w:r>
        <w:rPr>
          <w:spacing w:val="-10"/>
        </w:rPr>
        <w:t xml:space="preserve"> </w:t>
      </w:r>
      <w:r>
        <w:t>code</w:t>
      </w:r>
      <w:r>
        <w:rPr>
          <w:spacing w:val="-11"/>
        </w:rPr>
        <w:t xml:space="preserve"> </w:t>
      </w:r>
      <w:r>
        <w:t xml:space="preserve">for performing specific tasks. They enable better code organization, modularity, and readability, allowing programmers to break </w:t>
      </w:r>
      <w:r>
        <w:t>complex problems into smaller, manageable components.</w:t>
      </w:r>
    </w:p>
    <w:p w14:paraId="3D222BC8" w14:textId="77777777" w:rsidR="00256CAF" w:rsidRDefault="00256CAF">
      <w:pPr>
        <w:pStyle w:val="NormalBPBHEB"/>
        <w:pPrChange w:id="57" w:author="Abhiram Arali" w:date="2024-11-06T12:15:00Z">
          <w:pPr>
            <w:pStyle w:val="BodyText"/>
            <w:spacing w:before="1" w:line="360" w:lineRule="auto"/>
            <w:ind w:left="220" w:right="223"/>
            <w:jc w:val="both"/>
          </w:pPr>
        </w:pPrChange>
      </w:pPr>
    </w:p>
    <w:p w14:paraId="5AD19560" w14:textId="77777777" w:rsidR="00E527DA" w:rsidRDefault="00EB2904">
      <w:pPr>
        <w:pStyle w:val="Heading2BPBHEB"/>
        <w:pPrChange w:id="58" w:author="Abhiram Arali" w:date="2024-11-06T12:15:00Z">
          <w:pPr>
            <w:pStyle w:val="Heading1"/>
            <w:ind w:left="220"/>
          </w:pPr>
        </w:pPrChange>
      </w:pPr>
      <w:r>
        <w:t>Definition</w:t>
      </w:r>
    </w:p>
    <w:p w14:paraId="355C75FE" w14:textId="318D4ADD" w:rsidR="00E527DA" w:rsidDel="00DE7F60" w:rsidRDefault="00E527DA">
      <w:pPr>
        <w:pStyle w:val="NormalBPBHEB"/>
        <w:rPr>
          <w:del w:id="59" w:author="Abhiram Arali" w:date="2024-11-06T12:16:00Z"/>
        </w:rPr>
        <w:pPrChange w:id="60" w:author="Abhiram Arali" w:date="2024-11-06T12:15:00Z">
          <w:pPr>
            <w:pStyle w:val="BodyText"/>
            <w:spacing w:before="21"/>
          </w:pPr>
        </w:pPrChange>
      </w:pPr>
    </w:p>
    <w:p w14:paraId="37275D40" w14:textId="0A18C6D3" w:rsidR="00E527DA" w:rsidDel="00166B6A" w:rsidRDefault="00EB2904">
      <w:pPr>
        <w:pStyle w:val="NormalBPBHEB"/>
        <w:rPr>
          <w:del w:id="61" w:author="Abhiram Arali" w:date="2024-11-06T12:16:00Z"/>
        </w:rPr>
        <w:pPrChange w:id="62" w:author="Abhiram Arali" w:date="2024-11-06T12:15:00Z">
          <w:pPr>
            <w:pStyle w:val="BodyText"/>
            <w:spacing w:before="1" w:line="360" w:lineRule="auto"/>
            <w:ind w:left="220" w:right="217"/>
            <w:jc w:val="both"/>
          </w:pPr>
        </w:pPrChange>
      </w:pPr>
      <w:r>
        <w:t>A</w:t>
      </w:r>
      <w:r>
        <w:rPr>
          <w:spacing w:val="-2"/>
        </w:rPr>
        <w:t xml:space="preserve"> </w:t>
      </w:r>
      <w:r>
        <w:t>function</w:t>
      </w:r>
      <w:r>
        <w:rPr>
          <w:spacing w:val="-1"/>
        </w:rPr>
        <w:t xml:space="preserve"> </w:t>
      </w:r>
      <w:r>
        <w:t>in</w:t>
      </w:r>
      <w:r>
        <w:rPr>
          <w:spacing w:val="-1"/>
        </w:rPr>
        <w:t xml:space="preserve"> </w:t>
      </w:r>
      <w:r>
        <w:t>C</w:t>
      </w:r>
      <w:r>
        <w:rPr>
          <w:spacing w:val="-2"/>
        </w:rPr>
        <w:t xml:space="preserve"> </w:t>
      </w:r>
      <w:r>
        <w:t>serves</w:t>
      </w:r>
      <w:r>
        <w:rPr>
          <w:spacing w:val="-1"/>
        </w:rPr>
        <w:t xml:space="preserve"> </w:t>
      </w:r>
      <w:r>
        <w:t>as</w:t>
      </w:r>
      <w:r>
        <w:rPr>
          <w:spacing w:val="-1"/>
        </w:rPr>
        <w:t xml:space="preserve"> </w:t>
      </w:r>
      <w:r>
        <w:t>a</w:t>
      </w:r>
      <w:r>
        <w:rPr>
          <w:spacing w:val="-2"/>
        </w:rPr>
        <w:t xml:space="preserve"> </w:t>
      </w:r>
      <w:r>
        <w:t>self-contained</w:t>
      </w:r>
      <w:r>
        <w:rPr>
          <w:spacing w:val="-1"/>
        </w:rPr>
        <w:t xml:space="preserve"> </w:t>
      </w:r>
      <w:r>
        <w:t>block</w:t>
      </w:r>
      <w:r>
        <w:rPr>
          <w:spacing w:val="-2"/>
        </w:rPr>
        <w:t xml:space="preserve"> </w:t>
      </w:r>
      <w:r>
        <w:t>of code</w:t>
      </w:r>
      <w:r>
        <w:rPr>
          <w:spacing w:val="-2"/>
        </w:rPr>
        <w:t xml:space="preserve"> </w:t>
      </w:r>
      <w:r>
        <w:t>designed</w:t>
      </w:r>
      <w:r>
        <w:rPr>
          <w:spacing w:val="-2"/>
        </w:rPr>
        <w:t xml:space="preserve"> </w:t>
      </w:r>
      <w:r>
        <w:t>to</w:t>
      </w:r>
      <w:r>
        <w:rPr>
          <w:spacing w:val="-1"/>
        </w:rPr>
        <w:t xml:space="preserve"> </w:t>
      </w:r>
      <w:r>
        <w:t>execute</w:t>
      </w:r>
      <w:r>
        <w:rPr>
          <w:spacing w:val="-2"/>
        </w:rPr>
        <w:t xml:space="preserve"> </w:t>
      </w:r>
      <w:r>
        <w:t>a</w:t>
      </w:r>
      <w:r>
        <w:rPr>
          <w:spacing w:val="-2"/>
        </w:rPr>
        <w:t xml:space="preserve"> </w:t>
      </w:r>
      <w:r>
        <w:t>specific</w:t>
      </w:r>
      <w:r>
        <w:rPr>
          <w:spacing w:val="-2"/>
        </w:rPr>
        <w:t xml:space="preserve"> </w:t>
      </w:r>
      <w:r>
        <w:t>task</w:t>
      </w:r>
      <w:r>
        <w:rPr>
          <w:spacing w:val="-2"/>
        </w:rPr>
        <w:t xml:space="preserve"> </w:t>
      </w:r>
      <w:r>
        <w:t xml:space="preserve">or computation. It begins with a function header, which provides essential information to the </w:t>
      </w:r>
      <w:r>
        <w:t>compiler, including the return type (indicating what type of value the function will produce), the</w:t>
      </w:r>
      <w:r>
        <w:rPr>
          <w:spacing w:val="-13"/>
        </w:rPr>
        <w:t xml:space="preserve"> </w:t>
      </w:r>
      <w:r>
        <w:t>function</w:t>
      </w:r>
      <w:r>
        <w:rPr>
          <w:spacing w:val="-12"/>
        </w:rPr>
        <w:t xml:space="preserve"> </w:t>
      </w:r>
      <w:r>
        <w:t>name</w:t>
      </w:r>
      <w:r>
        <w:rPr>
          <w:spacing w:val="-13"/>
        </w:rPr>
        <w:t xml:space="preserve"> </w:t>
      </w:r>
      <w:r>
        <w:t>(which</w:t>
      </w:r>
      <w:r>
        <w:rPr>
          <w:spacing w:val="-10"/>
        </w:rPr>
        <w:t xml:space="preserve"> </w:t>
      </w:r>
      <w:r>
        <w:t>identifies</w:t>
      </w:r>
      <w:r>
        <w:rPr>
          <w:spacing w:val="-12"/>
        </w:rPr>
        <w:t xml:space="preserve"> </w:t>
      </w:r>
      <w:r>
        <w:t>the</w:t>
      </w:r>
      <w:r>
        <w:rPr>
          <w:spacing w:val="-13"/>
        </w:rPr>
        <w:t xml:space="preserve"> </w:t>
      </w:r>
      <w:r>
        <w:t>function),</w:t>
      </w:r>
      <w:r>
        <w:rPr>
          <w:spacing w:val="-13"/>
        </w:rPr>
        <w:t xml:space="preserve"> </w:t>
      </w:r>
      <w:r>
        <w:t>and</w:t>
      </w:r>
      <w:r>
        <w:rPr>
          <w:spacing w:val="-12"/>
        </w:rPr>
        <w:t xml:space="preserve"> </w:t>
      </w:r>
      <w:r>
        <w:t>any</w:t>
      </w:r>
      <w:r>
        <w:rPr>
          <w:spacing w:val="-12"/>
        </w:rPr>
        <w:t xml:space="preserve"> </w:t>
      </w:r>
      <w:r>
        <w:t>parameters</w:t>
      </w:r>
      <w:r>
        <w:rPr>
          <w:spacing w:val="-13"/>
        </w:rPr>
        <w:t xml:space="preserve"> </w:t>
      </w:r>
      <w:r>
        <w:t>that</w:t>
      </w:r>
      <w:r>
        <w:rPr>
          <w:spacing w:val="-12"/>
        </w:rPr>
        <w:t xml:space="preserve"> </w:t>
      </w:r>
      <w:r>
        <w:t>the</w:t>
      </w:r>
      <w:r>
        <w:rPr>
          <w:spacing w:val="-13"/>
        </w:rPr>
        <w:t xml:space="preserve"> </w:t>
      </w:r>
      <w:r>
        <w:t>function</w:t>
      </w:r>
      <w:r>
        <w:rPr>
          <w:spacing w:val="-12"/>
        </w:rPr>
        <w:t xml:space="preserve"> </w:t>
      </w:r>
      <w:r>
        <w:t>accepts. The</w:t>
      </w:r>
      <w:r>
        <w:rPr>
          <w:spacing w:val="-1"/>
        </w:rPr>
        <w:t xml:space="preserve"> </w:t>
      </w:r>
      <w:r>
        <w:t>parameters,</w:t>
      </w:r>
      <w:r>
        <w:rPr>
          <w:spacing w:val="3"/>
        </w:rPr>
        <w:t xml:space="preserve"> </w:t>
      </w:r>
      <w:r>
        <w:t>defined</w:t>
      </w:r>
      <w:r>
        <w:rPr>
          <w:spacing w:val="5"/>
        </w:rPr>
        <w:t xml:space="preserve"> </w:t>
      </w:r>
      <w:r>
        <w:t>within</w:t>
      </w:r>
      <w:r>
        <w:rPr>
          <w:spacing w:val="2"/>
        </w:rPr>
        <w:t xml:space="preserve"> </w:t>
      </w:r>
      <w:r>
        <w:t>parentheses,</w:t>
      </w:r>
      <w:r>
        <w:rPr>
          <w:spacing w:val="3"/>
        </w:rPr>
        <w:t xml:space="preserve"> </w:t>
      </w:r>
      <w:r>
        <w:t>allow</w:t>
      </w:r>
      <w:r>
        <w:rPr>
          <w:spacing w:val="5"/>
        </w:rPr>
        <w:t xml:space="preserve"> </w:t>
      </w:r>
      <w:r>
        <w:t>the</w:t>
      </w:r>
      <w:r>
        <w:rPr>
          <w:spacing w:val="3"/>
        </w:rPr>
        <w:t xml:space="preserve"> </w:t>
      </w:r>
      <w:r>
        <w:t>function</w:t>
      </w:r>
      <w:r>
        <w:rPr>
          <w:spacing w:val="2"/>
        </w:rPr>
        <w:t xml:space="preserve"> </w:t>
      </w:r>
      <w:r>
        <w:t>to</w:t>
      </w:r>
      <w:r>
        <w:rPr>
          <w:spacing w:val="4"/>
        </w:rPr>
        <w:t xml:space="preserve"> </w:t>
      </w:r>
      <w:r>
        <w:t>take</w:t>
      </w:r>
      <w:r>
        <w:rPr>
          <w:spacing w:val="2"/>
        </w:rPr>
        <w:t xml:space="preserve"> </w:t>
      </w:r>
      <w:r>
        <w:t>input</w:t>
      </w:r>
      <w:r>
        <w:rPr>
          <w:spacing w:val="3"/>
        </w:rPr>
        <w:t xml:space="preserve"> </w:t>
      </w:r>
      <w:r>
        <w:t>values</w:t>
      </w:r>
      <w:r>
        <w:rPr>
          <w:spacing w:val="3"/>
        </w:rPr>
        <w:t xml:space="preserve"> </w:t>
      </w:r>
      <w:r>
        <w:t>when</w:t>
      </w:r>
      <w:r>
        <w:rPr>
          <w:spacing w:val="3"/>
        </w:rPr>
        <w:t xml:space="preserve"> </w:t>
      </w:r>
      <w:r>
        <w:t>it</w:t>
      </w:r>
      <w:r>
        <w:rPr>
          <w:spacing w:val="4"/>
        </w:rPr>
        <w:t xml:space="preserve"> </w:t>
      </w:r>
      <w:r>
        <w:rPr>
          <w:spacing w:val="-5"/>
        </w:rPr>
        <w:t>is</w:t>
      </w:r>
      <w:ins w:id="63" w:author="Abhiram Arali" w:date="2024-11-06T12:16:00Z">
        <w:r w:rsidR="00166B6A">
          <w:rPr>
            <w:spacing w:val="-5"/>
          </w:rPr>
          <w:t xml:space="preserve"> </w:t>
        </w:r>
      </w:ins>
    </w:p>
    <w:p w14:paraId="7C314121" w14:textId="2C330BB4" w:rsidR="00E527DA" w:rsidDel="00166B6A" w:rsidRDefault="00E527DA">
      <w:pPr>
        <w:spacing w:line="360" w:lineRule="auto"/>
        <w:jc w:val="both"/>
        <w:rPr>
          <w:del w:id="64" w:author="Abhiram Arali" w:date="2024-11-06T12:16:00Z"/>
        </w:rPr>
        <w:sectPr w:rsidR="00E527DA" w:rsidDel="00166B6A">
          <w:type w:val="continuous"/>
          <w:pgSz w:w="11910" w:h="16840"/>
          <w:pgMar w:top="1540" w:right="1220" w:bottom="1200" w:left="1220" w:header="758" w:footer="1000" w:gutter="0"/>
          <w:pgNumType w:start="153"/>
          <w:cols w:space="720"/>
        </w:sectPr>
      </w:pPr>
    </w:p>
    <w:p w14:paraId="089C89E0" w14:textId="77777777" w:rsidR="00E527DA" w:rsidRDefault="00EB2904">
      <w:pPr>
        <w:pStyle w:val="NormalBPBHEB"/>
        <w:pPrChange w:id="65" w:author="Abhiram Arali" w:date="2024-11-06T12:16:00Z">
          <w:pPr>
            <w:pStyle w:val="BodyText"/>
            <w:spacing w:before="88" w:line="360" w:lineRule="auto"/>
            <w:ind w:left="220" w:right="218"/>
            <w:jc w:val="both"/>
          </w:pPr>
        </w:pPrChange>
      </w:pPr>
      <w:r>
        <w:t>called,</w:t>
      </w:r>
      <w:r>
        <w:rPr>
          <w:spacing w:val="-6"/>
        </w:rPr>
        <w:t xml:space="preserve"> </w:t>
      </w:r>
      <w:r>
        <w:t>making</w:t>
      </w:r>
      <w:r>
        <w:rPr>
          <w:spacing w:val="-6"/>
        </w:rPr>
        <w:t xml:space="preserve"> </w:t>
      </w:r>
      <w:r>
        <w:t>it</w:t>
      </w:r>
      <w:r>
        <w:rPr>
          <w:spacing w:val="-5"/>
        </w:rPr>
        <w:t xml:space="preserve"> </w:t>
      </w:r>
      <w:r>
        <w:t>versatile</w:t>
      </w:r>
      <w:r>
        <w:rPr>
          <w:spacing w:val="-6"/>
        </w:rPr>
        <w:t xml:space="preserve"> </w:t>
      </w:r>
      <w:r>
        <w:t>and</w:t>
      </w:r>
      <w:r>
        <w:rPr>
          <w:spacing w:val="-3"/>
        </w:rPr>
        <w:t xml:space="preserve"> </w:t>
      </w:r>
      <w:r>
        <w:t>reusable</w:t>
      </w:r>
      <w:r>
        <w:rPr>
          <w:spacing w:val="-4"/>
        </w:rPr>
        <w:t xml:space="preserve"> </w:t>
      </w:r>
      <w:r>
        <w:t>in</w:t>
      </w:r>
      <w:r>
        <w:rPr>
          <w:spacing w:val="-5"/>
        </w:rPr>
        <w:t xml:space="preserve"> </w:t>
      </w:r>
      <w:r>
        <w:t>various</w:t>
      </w:r>
      <w:r>
        <w:rPr>
          <w:spacing w:val="-3"/>
        </w:rPr>
        <w:t xml:space="preserve"> </w:t>
      </w:r>
      <w:r>
        <w:t>contexts.</w:t>
      </w:r>
      <w:r>
        <w:rPr>
          <w:spacing w:val="-6"/>
        </w:rPr>
        <w:t xml:space="preserve"> </w:t>
      </w:r>
      <w:r>
        <w:t>Following</w:t>
      </w:r>
      <w:r>
        <w:rPr>
          <w:spacing w:val="-6"/>
        </w:rPr>
        <w:t xml:space="preserve"> </w:t>
      </w:r>
      <w:r>
        <w:t>the</w:t>
      </w:r>
      <w:r>
        <w:rPr>
          <w:spacing w:val="-3"/>
        </w:rPr>
        <w:t xml:space="preserve"> </w:t>
      </w:r>
      <w:r>
        <w:t>function</w:t>
      </w:r>
      <w:r>
        <w:rPr>
          <w:spacing w:val="-6"/>
        </w:rPr>
        <w:t xml:space="preserve"> </w:t>
      </w:r>
      <w:r>
        <w:t>header,</w:t>
      </w:r>
      <w:r>
        <w:rPr>
          <w:spacing w:val="-7"/>
        </w:rPr>
        <w:t xml:space="preserve"> </w:t>
      </w:r>
      <w:r>
        <w:t>the function</w:t>
      </w:r>
      <w:r>
        <w:rPr>
          <w:spacing w:val="-3"/>
        </w:rPr>
        <w:t xml:space="preserve"> </w:t>
      </w:r>
      <w:r>
        <w:t>body</w:t>
      </w:r>
      <w:r>
        <w:rPr>
          <w:spacing w:val="-3"/>
        </w:rPr>
        <w:t xml:space="preserve"> </w:t>
      </w:r>
      <w:r>
        <w:t>is</w:t>
      </w:r>
      <w:r>
        <w:rPr>
          <w:spacing w:val="-3"/>
        </w:rPr>
        <w:t xml:space="preserve"> </w:t>
      </w:r>
      <w:r>
        <w:t>enclosed</w:t>
      </w:r>
      <w:r>
        <w:rPr>
          <w:spacing w:val="-3"/>
        </w:rPr>
        <w:t xml:space="preserve"> </w:t>
      </w:r>
      <w:r>
        <w:t>in</w:t>
      </w:r>
      <w:r>
        <w:rPr>
          <w:spacing w:val="-3"/>
        </w:rPr>
        <w:t xml:space="preserve"> </w:t>
      </w:r>
      <w:r>
        <w:t>curly</w:t>
      </w:r>
      <w:r>
        <w:rPr>
          <w:spacing w:val="-3"/>
        </w:rPr>
        <w:t xml:space="preserve"> </w:t>
      </w:r>
      <w:r>
        <w:t>braces</w:t>
      </w:r>
      <w:r>
        <w:rPr>
          <w:spacing w:val="-3"/>
        </w:rPr>
        <w:t xml:space="preserve"> </w:t>
      </w:r>
      <w:r>
        <w:t>{}</w:t>
      </w:r>
      <w:r>
        <w:rPr>
          <w:spacing w:val="-3"/>
        </w:rPr>
        <w:t xml:space="preserve"> </w:t>
      </w:r>
      <w:r>
        <w:t>and</w:t>
      </w:r>
      <w:r>
        <w:rPr>
          <w:spacing w:val="-3"/>
        </w:rPr>
        <w:t xml:space="preserve"> </w:t>
      </w:r>
      <w:r>
        <w:t>contains</w:t>
      </w:r>
      <w:r>
        <w:rPr>
          <w:spacing w:val="-3"/>
        </w:rPr>
        <w:t xml:space="preserve"> </w:t>
      </w:r>
      <w:r>
        <w:t>the</w:t>
      </w:r>
      <w:r>
        <w:rPr>
          <w:spacing w:val="-4"/>
        </w:rPr>
        <w:t xml:space="preserve"> </w:t>
      </w:r>
      <w:r>
        <w:t>actual</w:t>
      </w:r>
      <w:r>
        <w:rPr>
          <w:spacing w:val="-3"/>
        </w:rPr>
        <w:t xml:space="preserve"> </w:t>
      </w:r>
      <w:r>
        <w:t>code</w:t>
      </w:r>
      <w:r>
        <w:rPr>
          <w:spacing w:val="-4"/>
        </w:rPr>
        <w:t xml:space="preserve"> </w:t>
      </w:r>
      <w:r>
        <w:t>that</w:t>
      </w:r>
      <w:r>
        <w:rPr>
          <w:spacing w:val="-3"/>
        </w:rPr>
        <w:t xml:space="preserve"> </w:t>
      </w:r>
      <w:r>
        <w:t>will</w:t>
      </w:r>
      <w:r>
        <w:rPr>
          <w:spacing w:val="-3"/>
        </w:rPr>
        <w:t xml:space="preserve"> </w:t>
      </w:r>
      <w:r>
        <w:t>be</w:t>
      </w:r>
      <w:r>
        <w:rPr>
          <w:spacing w:val="-4"/>
        </w:rPr>
        <w:t xml:space="preserve"> </w:t>
      </w:r>
      <w:r>
        <w:t>executed when the function is invoked. The ability to define and call functions is fundamental to structured programming in C, as it p</w:t>
      </w:r>
      <w:r>
        <w:t xml:space="preserve">romotes modularity and code reusability. By breaking complex problems into smaller, manageable parts, functions help improve code organization and readability. Each function can perform a distinct task, and by using parameters, it can operate on different </w:t>
      </w:r>
      <w:r>
        <w:t>data without modifying the underlying implementation. This not only makes</w:t>
      </w:r>
      <w:r>
        <w:rPr>
          <w:spacing w:val="-4"/>
        </w:rPr>
        <w:t xml:space="preserve"> </w:t>
      </w:r>
      <w:r>
        <w:t>the</w:t>
      </w:r>
      <w:r>
        <w:rPr>
          <w:spacing w:val="-4"/>
        </w:rPr>
        <w:t xml:space="preserve"> </w:t>
      </w:r>
      <w:r>
        <w:t>code</w:t>
      </w:r>
      <w:r>
        <w:rPr>
          <w:spacing w:val="-5"/>
        </w:rPr>
        <w:t xml:space="preserve"> </w:t>
      </w:r>
      <w:r>
        <w:t>easier</w:t>
      </w:r>
      <w:r>
        <w:rPr>
          <w:spacing w:val="-4"/>
        </w:rPr>
        <w:t xml:space="preserve"> </w:t>
      </w:r>
      <w:r>
        <w:t>to</w:t>
      </w:r>
      <w:r>
        <w:rPr>
          <w:spacing w:val="-4"/>
        </w:rPr>
        <w:t xml:space="preserve"> </w:t>
      </w:r>
      <w:r>
        <w:t>maintain</w:t>
      </w:r>
      <w:r>
        <w:rPr>
          <w:spacing w:val="-4"/>
        </w:rPr>
        <w:t xml:space="preserve"> </w:t>
      </w:r>
      <w:r>
        <w:t>and</w:t>
      </w:r>
      <w:r>
        <w:rPr>
          <w:spacing w:val="-4"/>
        </w:rPr>
        <w:t xml:space="preserve"> </w:t>
      </w:r>
      <w:r>
        <w:t>debug</w:t>
      </w:r>
      <w:r>
        <w:rPr>
          <w:spacing w:val="-4"/>
        </w:rPr>
        <w:t xml:space="preserve"> </w:t>
      </w:r>
      <w:r>
        <w:t>but</w:t>
      </w:r>
      <w:r>
        <w:rPr>
          <w:spacing w:val="-4"/>
        </w:rPr>
        <w:t xml:space="preserve"> </w:t>
      </w:r>
      <w:r>
        <w:t>also</w:t>
      </w:r>
      <w:r>
        <w:rPr>
          <w:spacing w:val="-4"/>
        </w:rPr>
        <w:t xml:space="preserve"> </w:t>
      </w:r>
      <w:r>
        <w:t>allows</w:t>
      </w:r>
      <w:r>
        <w:rPr>
          <w:spacing w:val="-4"/>
        </w:rPr>
        <w:t xml:space="preserve"> </w:t>
      </w:r>
      <w:r>
        <w:t>for</w:t>
      </w:r>
      <w:r>
        <w:rPr>
          <w:spacing w:val="-4"/>
        </w:rPr>
        <w:t xml:space="preserve"> </w:t>
      </w:r>
      <w:r>
        <w:t>efficient</w:t>
      </w:r>
      <w:r>
        <w:rPr>
          <w:spacing w:val="-4"/>
        </w:rPr>
        <w:t xml:space="preserve"> </w:t>
      </w:r>
      <w:r>
        <w:t>collaboration</w:t>
      </w:r>
      <w:r>
        <w:rPr>
          <w:spacing w:val="-4"/>
        </w:rPr>
        <w:t xml:space="preserve"> </w:t>
      </w:r>
      <w:r>
        <w:t xml:space="preserve">among multiple programmers working on the same project, as functions can be developed and tested </w:t>
      </w:r>
      <w:r>
        <w:t>independently.</w:t>
      </w:r>
      <w:r>
        <w:rPr>
          <w:spacing w:val="-6"/>
        </w:rPr>
        <w:t xml:space="preserve"> </w:t>
      </w:r>
      <w:r>
        <w:t>Overall,</w:t>
      </w:r>
      <w:r>
        <w:rPr>
          <w:spacing w:val="-6"/>
        </w:rPr>
        <w:t xml:space="preserve"> </w:t>
      </w:r>
      <w:r>
        <w:t>functions</w:t>
      </w:r>
      <w:r>
        <w:rPr>
          <w:spacing w:val="-6"/>
        </w:rPr>
        <w:t xml:space="preserve"> </w:t>
      </w:r>
      <w:r>
        <w:t>are</w:t>
      </w:r>
      <w:r>
        <w:rPr>
          <w:spacing w:val="-5"/>
        </w:rPr>
        <w:t xml:space="preserve"> </w:t>
      </w:r>
      <w:r>
        <w:t>a</w:t>
      </w:r>
      <w:r>
        <w:rPr>
          <w:spacing w:val="-7"/>
        </w:rPr>
        <w:t xml:space="preserve"> </w:t>
      </w:r>
      <w:r>
        <w:t>cornerstone</w:t>
      </w:r>
      <w:r>
        <w:rPr>
          <w:spacing w:val="-7"/>
        </w:rPr>
        <w:t xml:space="preserve"> </w:t>
      </w:r>
      <w:r>
        <w:t>of</w:t>
      </w:r>
      <w:r>
        <w:rPr>
          <w:spacing w:val="-7"/>
        </w:rPr>
        <w:t xml:space="preserve"> </w:t>
      </w:r>
      <w:r>
        <w:t>C</w:t>
      </w:r>
      <w:r>
        <w:rPr>
          <w:spacing w:val="-5"/>
        </w:rPr>
        <w:t xml:space="preserve"> </w:t>
      </w:r>
      <w:r>
        <w:t>programming,</w:t>
      </w:r>
      <w:r>
        <w:rPr>
          <w:spacing w:val="-5"/>
        </w:rPr>
        <w:t xml:space="preserve"> </w:t>
      </w:r>
      <w:r>
        <w:t>enabling</w:t>
      </w:r>
      <w:r>
        <w:rPr>
          <w:spacing w:val="-6"/>
        </w:rPr>
        <w:t xml:space="preserve"> </w:t>
      </w:r>
      <w:r>
        <w:t>developers</w:t>
      </w:r>
      <w:r>
        <w:rPr>
          <w:spacing w:val="-6"/>
        </w:rPr>
        <w:t xml:space="preserve"> </w:t>
      </w:r>
      <w:r>
        <w:t>to write cleaner, more organized, and reusable code.</w:t>
      </w:r>
    </w:p>
    <w:p w14:paraId="786205A7" w14:textId="18D73412" w:rsidR="00E527DA" w:rsidRPr="005834D0" w:rsidRDefault="000E13FD">
      <w:pPr>
        <w:spacing w:before="160"/>
        <w:ind w:left="220"/>
        <w:rPr>
          <w:rStyle w:val="NormalBPBHEBChar"/>
          <w:rPrChange w:id="66" w:author="Abhiram Arali" w:date="2024-11-06T12:16:00Z">
            <w:rPr>
              <w:i/>
              <w:sz w:val="24"/>
            </w:rPr>
          </w:rPrChange>
        </w:rPr>
      </w:pPr>
      <w:ins w:id="67" w:author="Abhiram Arali" w:date="2024-11-06T12:16:00Z">
        <w:r>
          <w:rPr>
            <w:rStyle w:val="NormalBPBHEBChar"/>
          </w:rPr>
          <w:t xml:space="preserve">The </w:t>
        </w:r>
      </w:ins>
      <w:r w:rsidRPr="000E13FD">
        <w:rPr>
          <w:rStyle w:val="NormalBPBHEBChar"/>
        </w:rPr>
        <w:t>syntax</w:t>
      </w:r>
      <w:ins w:id="68" w:author="Abhiram Arali" w:date="2024-11-06T12:16:00Z">
        <w:r>
          <w:rPr>
            <w:rStyle w:val="NormalBPBHEBChar"/>
          </w:rPr>
          <w:t xml:space="preserve"> </w:t>
        </w:r>
        <w:r w:rsidR="005834D0">
          <w:rPr>
            <w:rStyle w:val="NormalBPBHEBChar"/>
          </w:rPr>
          <w:t>is</w:t>
        </w:r>
        <w:r>
          <w:rPr>
            <w:rStyle w:val="NormalBPBHEBChar"/>
          </w:rPr>
          <w:t xml:space="preserve"> as follows</w:t>
        </w:r>
      </w:ins>
      <w:r>
        <w:rPr>
          <w:i/>
          <w:spacing w:val="-2"/>
          <w:sz w:val="24"/>
        </w:rPr>
        <w:t>:</w:t>
      </w:r>
    </w:p>
    <w:p w14:paraId="621C31EE" w14:textId="77777777" w:rsidR="00AF47B3" w:rsidRDefault="00AF47B3" w:rsidP="00AF47B3">
      <w:pPr>
        <w:pStyle w:val="BodyText"/>
        <w:spacing w:before="18"/>
        <w:ind w:left="107"/>
      </w:pPr>
      <w:moveToRangeStart w:id="69" w:author="Abhiram Arali" w:date="2024-11-06T12:16:00Z" w:name="move181787820"/>
      <w:commentRangeStart w:id="70"/>
      <w:moveTo w:id="71" w:author="Abhiram Arali" w:date="2024-11-06T12:16:00Z">
        <w:r>
          <w:t>return_type</w:t>
        </w:r>
        <w:r>
          <w:rPr>
            <w:spacing w:val="-5"/>
          </w:rPr>
          <w:t xml:space="preserve"> </w:t>
        </w:r>
        <w:r>
          <w:t>function_name(parameter_type</w:t>
        </w:r>
        <w:r>
          <w:rPr>
            <w:spacing w:val="-4"/>
          </w:rPr>
          <w:t xml:space="preserve"> </w:t>
        </w:r>
        <w:r>
          <w:t>parameter_name)</w:t>
        </w:r>
        <w:r>
          <w:rPr>
            <w:spacing w:val="-2"/>
          </w:rPr>
          <w:t xml:space="preserve"> </w:t>
        </w:r>
        <w:r>
          <w:rPr>
            <w:spacing w:val="-10"/>
          </w:rPr>
          <w:t>{</w:t>
        </w:r>
      </w:moveTo>
    </w:p>
    <w:p w14:paraId="6EB46348" w14:textId="77777777" w:rsidR="00AF47B3" w:rsidRDefault="00AF47B3" w:rsidP="00AF47B3">
      <w:pPr>
        <w:pStyle w:val="BodyText"/>
        <w:spacing w:before="21"/>
      </w:pPr>
    </w:p>
    <w:p w14:paraId="1951A99C" w14:textId="77777777" w:rsidR="00AF47B3" w:rsidRDefault="00AF47B3" w:rsidP="00AF47B3">
      <w:pPr>
        <w:pStyle w:val="BodyText"/>
        <w:spacing w:before="1"/>
        <w:ind w:left="347"/>
      </w:pPr>
      <w:moveTo w:id="72" w:author="Abhiram Arali" w:date="2024-11-06T12:16:00Z">
        <w:r>
          <w:t>//</w:t>
        </w:r>
        <w:r>
          <w:rPr>
            <w:spacing w:val="-3"/>
          </w:rPr>
          <w:t xml:space="preserve"> </w:t>
        </w:r>
        <w:r>
          <w:t>function</w:t>
        </w:r>
        <w:r>
          <w:rPr>
            <w:spacing w:val="-1"/>
          </w:rPr>
          <w:t xml:space="preserve"> </w:t>
        </w:r>
        <w:r>
          <w:rPr>
            <w:spacing w:val="-4"/>
          </w:rPr>
          <w:t>body</w:t>
        </w:r>
      </w:moveTo>
      <w:commentRangeEnd w:id="70"/>
      <w:r>
        <w:rPr>
          <w:rStyle w:val="CommentReference"/>
          <w:rFonts w:asciiTheme="minorHAnsi" w:eastAsiaTheme="minorHAnsi" w:hAnsiTheme="minorHAnsi" w:cstheme="minorBidi"/>
        </w:rPr>
        <w:commentReference w:id="70"/>
      </w:r>
    </w:p>
    <w:moveToRangeEnd w:id="69"/>
    <w:p w14:paraId="637FC91C" w14:textId="416D5092" w:rsidR="00E527DA" w:rsidRDefault="00EB2904">
      <w:pPr>
        <w:pStyle w:val="NormalBPBHEB"/>
        <w:rPr>
          <w:sz w:val="20"/>
        </w:rPr>
        <w:pPrChange w:id="73" w:author="Abhiram Arali" w:date="2024-11-06T12:16:00Z">
          <w:pPr>
            <w:pStyle w:val="BodyText"/>
            <w:spacing w:before="47"/>
          </w:pPr>
        </w:pPrChange>
      </w:pPr>
      <w:del w:id="74" w:author="Abhiram Arali" w:date="2024-11-06T12:16:00Z">
        <w:r w:rsidDel="00AF47B3">
          <w:rPr>
            <w:noProof/>
            <w:lang w:val="en-IN" w:eastAsia="en-IN"/>
            <w:rPrChange w:id="75" w:author="Unknown">
              <w:rPr>
                <w:noProof/>
                <w:lang w:val="en-IN" w:eastAsia="en-IN"/>
              </w:rPr>
            </w:rPrChange>
          </w:rPr>
          <mc:AlternateContent>
            <mc:Choice Requires="wps">
              <w:drawing>
                <wp:anchor distT="0" distB="0" distL="0" distR="0" simplePos="0" relativeHeight="487588352" behindDoc="1" locked="0" layoutInCell="1" allowOverlap="1" wp14:anchorId="6224A76D" wp14:editId="19B8D66B">
                  <wp:simplePos x="0" y="0"/>
                  <wp:positionH relativeFrom="page">
                    <wp:posOffset>843076</wp:posOffset>
                  </wp:positionH>
                  <wp:positionV relativeFrom="paragraph">
                    <wp:posOffset>194499</wp:posOffset>
                  </wp:positionV>
                  <wp:extent cx="5876290" cy="1021080"/>
                  <wp:effectExtent l="0" t="0" r="0" b="0"/>
                  <wp:wrapTopAndBottom/>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1021080"/>
                          </a:xfrm>
                          <a:prstGeom prst="rect">
                            <a:avLst/>
                          </a:prstGeom>
                          <a:ln w="6096">
                            <a:solidFill>
                              <a:srgbClr val="000000"/>
                            </a:solidFill>
                            <a:prstDash val="solid"/>
                          </a:ln>
                        </wps:spPr>
                        <wps:txbx>
                          <w:txbxContent>
                            <w:p w14:paraId="756E0F78" w14:textId="60AD6BC8" w:rsidR="00E527DA" w:rsidDel="00AF47B3" w:rsidRDefault="00EB2904">
                              <w:pPr>
                                <w:pStyle w:val="BodyText"/>
                                <w:spacing w:before="18"/>
                                <w:ind w:left="107"/>
                              </w:pPr>
                              <w:moveFromRangeStart w:id="76" w:author="Abhiram Arali" w:date="2024-11-06T12:16:00Z" w:name="move181787820"/>
                              <w:moveFrom w:id="77" w:author="Abhiram Arali" w:date="2024-11-06T12:16:00Z">
                                <w:r w:rsidDel="00AF47B3">
                                  <w:t>return_type</w:t>
                                </w:r>
                                <w:r w:rsidDel="00AF47B3">
                                  <w:rPr>
                                    <w:spacing w:val="-5"/>
                                  </w:rPr>
                                  <w:t xml:space="preserve"> </w:t>
                                </w:r>
                                <w:r w:rsidDel="00AF47B3">
                                  <w:t>function_name(parameter_type</w:t>
                                </w:r>
                                <w:r w:rsidDel="00AF47B3">
                                  <w:rPr>
                                    <w:spacing w:val="-4"/>
                                  </w:rPr>
                                  <w:t xml:space="preserve"> </w:t>
                                </w:r>
                                <w:r w:rsidDel="00AF47B3">
                                  <w:t>parameter_name)</w:t>
                                </w:r>
                                <w:r w:rsidDel="00AF47B3">
                                  <w:rPr>
                                    <w:spacing w:val="-2"/>
                                  </w:rPr>
                                  <w:t xml:space="preserve"> </w:t>
                                </w:r>
                                <w:r w:rsidDel="00AF47B3">
                                  <w:rPr>
                                    <w:spacing w:val="-10"/>
                                  </w:rPr>
                                  <w:t>{</w:t>
                                </w:r>
                              </w:moveFrom>
                            </w:p>
                            <w:p w14:paraId="1A54747E" w14:textId="780CB52A" w:rsidR="00E527DA" w:rsidDel="00AF47B3" w:rsidRDefault="00E527DA">
                              <w:pPr>
                                <w:pStyle w:val="BodyText"/>
                                <w:spacing w:before="21"/>
                              </w:pPr>
                            </w:p>
                            <w:p w14:paraId="3505D007" w14:textId="35DF0C75" w:rsidR="00E527DA" w:rsidDel="00AF47B3" w:rsidRDefault="00EB2904">
                              <w:pPr>
                                <w:pStyle w:val="BodyText"/>
                                <w:spacing w:before="1"/>
                                <w:ind w:left="347"/>
                              </w:pPr>
                              <w:moveFrom w:id="78" w:author="Abhiram Arali" w:date="2024-11-06T12:16:00Z">
                                <w:r w:rsidDel="00AF47B3">
                                  <w:t>//</w:t>
                                </w:r>
                                <w:r w:rsidDel="00AF47B3">
                                  <w:rPr>
                                    <w:spacing w:val="-3"/>
                                  </w:rPr>
                                  <w:t xml:space="preserve"> </w:t>
                                </w:r>
                                <w:r w:rsidDel="00AF47B3">
                                  <w:t>function</w:t>
                                </w:r>
                                <w:r w:rsidDel="00AF47B3">
                                  <w:rPr>
                                    <w:spacing w:val="-1"/>
                                  </w:rPr>
                                  <w:t xml:space="preserve"> </w:t>
                                </w:r>
                                <w:r w:rsidDel="00AF47B3">
                                  <w:rPr>
                                    <w:spacing w:val="-4"/>
                                  </w:rPr>
                                  <w:t>body</w:t>
                                </w:r>
                              </w:moveFrom>
                            </w:p>
                            <w:moveFromRangeEnd w:id="76"/>
                            <w:p w14:paraId="3B0A769B" w14:textId="77777777" w:rsidR="00E527DA" w:rsidRDefault="00E527DA">
                              <w:pPr>
                                <w:pStyle w:val="BodyText"/>
                                <w:spacing w:before="21"/>
                              </w:pPr>
                            </w:p>
                            <w:p w14:paraId="1B74FEE3" w14:textId="77777777" w:rsidR="00E527DA" w:rsidRDefault="00EB2904">
                              <w:pPr>
                                <w:ind w:left="107"/>
                                <w:rPr>
                                  <w:sz w:val="24"/>
                                </w:rPr>
                              </w:pPr>
                              <w:r>
                                <w:rPr>
                                  <w:spacing w:val="-10"/>
                                  <w:sz w:val="24"/>
                                </w:rPr>
                                <w:t>}</w:t>
                              </w:r>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224A76D" id="_x0000_t202" coordsize="21600,21600" o:spt="202" path="m,l,21600r21600,l21600,xe">
                  <v:stroke joinstyle="miter"/>
                  <v:path gradientshapeok="t" o:connecttype="rect"/>
                </v:shapetype>
                <v:shape id="Textbox 5" o:spid="_x0000_s1026" type="#_x0000_t202" style="position:absolute;left:0;text-align:left;margin-left:66.4pt;margin-top:15.3pt;width:462.7pt;height:80.4pt;z-index:-1572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" filled="f" strokeweight=".48pt">
                  <v:path arrowok="t"/>
                  <v:textbox inset="0,0,0,0">
                    <w:txbxContent>
                      <w:p w14:paraId="756E0F78" w14:textId="60AD6BC8" w:rsidR="00E527DA" w:rsidDel="00AF47B3" w:rsidRDefault="00000000">
                        <w:pPr>
                          <w:pStyle w:val="BodyText"/>
                          <w:spacing w:before="18"/>
                          <w:ind w:left="107"/>
                          <w:rPr>
                            <w:moveFrom w:id="78" w:author="Abhiram Arali" w:date="2024-11-06T12:16:00Z" w16du:dateUtc="2024-11-06T06:46:00Z"/>
                          </w:rPr>
                        </w:pPr>
                        <w:moveFromRangeStart w:id="79" w:author="Abhiram Arali" w:date="2024-11-06T12:16:00Z" w:name="move181787820"/>
                        <w:moveFrom w:id="80" w:author="Abhiram Arali" w:date="2024-11-06T12:16:00Z" w16du:dateUtc="2024-11-06T06:46:00Z">
                          <w:r w:rsidDel="00AF47B3">
                            <w:t>return_type</w:t>
                          </w:r>
                          <w:r w:rsidDel="00AF47B3">
                            <w:rPr>
                              <w:spacing w:val="-5"/>
                            </w:rPr>
                            <w:t xml:space="preserve"> </w:t>
                          </w:r>
                          <w:r w:rsidDel="00AF47B3">
                            <w:t>function_name(parameter_type</w:t>
                          </w:r>
                          <w:r w:rsidDel="00AF47B3">
                            <w:rPr>
                              <w:spacing w:val="-4"/>
                            </w:rPr>
                            <w:t xml:space="preserve"> </w:t>
                          </w:r>
                          <w:r w:rsidDel="00AF47B3">
                            <w:t>parameter_name)</w:t>
                          </w:r>
                          <w:r w:rsidDel="00AF47B3">
                            <w:rPr>
                              <w:spacing w:val="-2"/>
                            </w:rPr>
                            <w:t xml:space="preserve"> </w:t>
                          </w:r>
                          <w:r w:rsidDel="00AF47B3">
                            <w:rPr>
                              <w:spacing w:val="-10"/>
                            </w:rPr>
                            <w:t>{</w:t>
                          </w:r>
                        </w:moveFrom>
                      </w:p>
                      <w:p w14:paraId="1A54747E" w14:textId="780CB52A" w:rsidR="00E527DA" w:rsidDel="00AF47B3" w:rsidRDefault="00E527DA">
                        <w:pPr>
                          <w:pStyle w:val="BodyText"/>
                          <w:spacing w:before="21"/>
                          <w:rPr>
                            <w:moveFrom w:id="81" w:author="Abhiram Arali" w:date="2024-11-06T12:16:00Z" w16du:dateUtc="2024-11-06T06:46:00Z"/>
                          </w:rPr>
                        </w:pPr>
                      </w:p>
                      <w:p w14:paraId="3505D007" w14:textId="35DF0C75" w:rsidR="00E527DA" w:rsidDel="00AF47B3" w:rsidRDefault="00000000">
                        <w:pPr>
                          <w:pStyle w:val="BodyText"/>
                          <w:spacing w:before="1"/>
                          <w:ind w:left="347"/>
                          <w:rPr>
                            <w:moveFrom w:id="82" w:author="Abhiram Arali" w:date="2024-11-06T12:16:00Z" w16du:dateUtc="2024-11-06T06:46:00Z"/>
                          </w:rPr>
                        </w:pPr>
                        <w:moveFrom w:id="83" w:author="Abhiram Arali" w:date="2024-11-06T12:16:00Z" w16du:dateUtc="2024-11-06T06:46:00Z">
                          <w:r w:rsidDel="00AF47B3">
                            <w:t>//</w:t>
                          </w:r>
                          <w:r w:rsidDel="00AF47B3">
                            <w:rPr>
                              <w:spacing w:val="-3"/>
                            </w:rPr>
                            <w:t xml:space="preserve"> </w:t>
                          </w:r>
                          <w:r w:rsidDel="00AF47B3">
                            <w:t>function</w:t>
                          </w:r>
                          <w:r w:rsidDel="00AF47B3">
                            <w:rPr>
                              <w:spacing w:val="-1"/>
                            </w:rPr>
                            <w:t xml:space="preserve"> </w:t>
                          </w:r>
                          <w:r w:rsidDel="00AF47B3">
                            <w:rPr>
                              <w:spacing w:val="-4"/>
                            </w:rPr>
                            <w:t>body</w:t>
                          </w:r>
                        </w:moveFrom>
                      </w:p>
                      <w:moveFromRangeEnd w:id="79"/>
                      <w:p w14:paraId="3B0A769B" w14:textId="77777777" w:rsidR="00E527DA" w:rsidRDefault="00E527DA">
                        <w:pPr>
                          <w:pStyle w:val="BodyText"/>
                          <w:spacing w:before="21"/>
                        </w:pPr>
                      </w:p>
                      <w:p w14:paraId="1B74FEE3" w14:textId="77777777" w:rsidR="00E527DA" w:rsidRDefault="00000000">
                        <w:pPr>
                          <w:ind w:left="107"/>
                          <w:rPr>
                            <w:sz w:val="24"/>
                          </w:rPr>
                        </w:pPr>
                        <w:r>
                          <w:rPr>
                            <w:spacing w:val="-10"/>
                            <w:sz w:val="24"/>
                          </w:rPr>
                          <w:t>}</w:t>
                        </w:r>
                      </w:p>
                    </w:txbxContent>
                  </v:textbox>
                  <w10:wrap type="topAndBottom" anchorx="page"/>
                </v:shape>
              </w:pict>
            </mc:Fallback>
          </mc:AlternateContent>
        </w:r>
      </w:del>
    </w:p>
    <w:p w14:paraId="38531129" w14:textId="77777777" w:rsidR="00E527DA" w:rsidRDefault="00EB2904">
      <w:pPr>
        <w:pStyle w:val="NormalBPBHEB"/>
        <w:pPrChange w:id="79" w:author="Abhiram Arali" w:date="2024-11-06T12:17:00Z">
          <w:pPr>
            <w:spacing w:before="167"/>
            <w:ind w:left="220"/>
          </w:pPr>
        </w:pPrChange>
      </w:pPr>
      <w:r>
        <w:t>Example:</w:t>
      </w:r>
    </w:p>
    <w:p w14:paraId="543B6C86" w14:textId="77777777" w:rsidR="0063003D" w:rsidRDefault="0063003D" w:rsidP="0063003D">
      <w:pPr>
        <w:pStyle w:val="BodyText"/>
        <w:spacing w:before="18"/>
        <w:ind w:left="107"/>
      </w:pPr>
      <w:moveToRangeStart w:id="80" w:author="Abhiram Arali" w:date="2024-11-06T12:17:00Z" w:name="move181787862"/>
      <w:commentRangeStart w:id="81"/>
      <w:moveTo w:id="82" w:author="Abhiram Arali" w:date="2024-11-06T12:17:00Z">
        <w:r>
          <w:t>int</w:t>
        </w:r>
        <w:r>
          <w:rPr>
            <w:spacing w:val="-1"/>
          </w:rPr>
          <w:t xml:space="preserve"> </w:t>
        </w:r>
        <w:r>
          <w:t>add(int a,</w:t>
        </w:r>
        <w:r>
          <w:rPr>
            <w:spacing w:val="-1"/>
          </w:rPr>
          <w:t xml:space="preserve"> </w:t>
        </w:r>
        <w:r>
          <w:t xml:space="preserve">int b) </w:t>
        </w:r>
        <w:r>
          <w:rPr>
            <w:spacing w:val="-10"/>
          </w:rPr>
          <w:t>{</w:t>
        </w:r>
      </w:moveTo>
    </w:p>
    <w:p w14:paraId="06BF3251" w14:textId="77777777" w:rsidR="0063003D" w:rsidRDefault="0063003D">
      <w:pPr>
        <w:pStyle w:val="NormalBPBHEB"/>
        <w:pPrChange w:id="83" w:author="Abhiram Arali" w:date="2024-11-06T12:17:00Z">
          <w:pPr>
            <w:pStyle w:val="BodyText"/>
            <w:spacing w:before="21"/>
          </w:pPr>
        </w:pPrChange>
      </w:pPr>
    </w:p>
    <w:p w14:paraId="6FF9F489" w14:textId="77777777" w:rsidR="0063003D" w:rsidRDefault="0063003D" w:rsidP="0063003D">
      <w:pPr>
        <w:pStyle w:val="BodyText"/>
        <w:spacing w:before="1"/>
        <w:ind w:left="347"/>
      </w:pPr>
      <w:moveTo w:id="84" w:author="Abhiram Arali" w:date="2024-11-06T12:17:00Z">
        <w:r>
          <w:t>return</w:t>
        </w:r>
        <w:r>
          <w:rPr>
            <w:spacing w:val="-1"/>
          </w:rPr>
          <w:t xml:space="preserve"> </w:t>
        </w:r>
        <w:r>
          <w:t>a +</w:t>
        </w:r>
        <w:r>
          <w:rPr>
            <w:spacing w:val="-1"/>
          </w:rPr>
          <w:t xml:space="preserve"> </w:t>
        </w:r>
        <w:r>
          <w:t>b;</w:t>
        </w:r>
        <w:r>
          <w:rPr>
            <w:spacing w:val="59"/>
          </w:rPr>
          <w:t xml:space="preserve"> </w:t>
        </w:r>
        <w:r>
          <w:t>// Returns</w:t>
        </w:r>
        <w:r>
          <w:rPr>
            <w:spacing w:val="-1"/>
          </w:rPr>
          <w:t xml:space="preserve"> </w:t>
        </w:r>
        <w:r>
          <w:t>the sum of</w:t>
        </w:r>
        <w:r>
          <w:rPr>
            <w:spacing w:val="-1"/>
          </w:rPr>
          <w:t xml:space="preserve"> </w:t>
        </w:r>
        <w:r>
          <w:t>a</w:t>
        </w:r>
        <w:r>
          <w:rPr>
            <w:spacing w:val="-2"/>
          </w:rPr>
          <w:t xml:space="preserve"> </w:t>
        </w:r>
        <w:r>
          <w:t xml:space="preserve">and </w:t>
        </w:r>
        <w:r>
          <w:rPr>
            <w:spacing w:val="-10"/>
          </w:rPr>
          <w:t>b</w:t>
        </w:r>
      </w:moveTo>
      <w:commentRangeEnd w:id="81"/>
      <w:r w:rsidR="006E5421">
        <w:rPr>
          <w:rStyle w:val="CommentReference"/>
          <w:rFonts w:asciiTheme="minorHAnsi" w:eastAsiaTheme="minorHAnsi" w:hAnsiTheme="minorHAnsi" w:cstheme="minorBidi"/>
        </w:rPr>
        <w:commentReference w:id="81"/>
      </w:r>
    </w:p>
    <w:moveToRangeEnd w:id="80"/>
    <w:p w14:paraId="65C63180" w14:textId="6AD812DB" w:rsidR="00E527DA" w:rsidRDefault="00EB2904">
      <w:pPr>
        <w:pStyle w:val="NormalBPBHEB"/>
        <w:rPr>
          <w:sz w:val="20"/>
        </w:rPr>
        <w:pPrChange w:id="85" w:author="Abhiram Arali" w:date="2024-11-06T12:17:00Z">
          <w:pPr>
            <w:pStyle w:val="BodyText"/>
            <w:spacing w:before="47"/>
          </w:pPr>
        </w:pPrChange>
      </w:pPr>
      <w:del w:id="86" w:author="Abhiram Arali" w:date="2024-11-06T12:17:00Z">
        <w:r w:rsidDel="0063003D">
          <w:rPr>
            <w:noProof/>
            <w:lang w:val="en-IN" w:eastAsia="en-IN"/>
            <w:rPrChange w:id="87" w:author="Unknown">
              <w:rPr>
                <w:noProof/>
                <w:lang w:val="en-IN" w:eastAsia="en-IN"/>
              </w:rPr>
            </w:rPrChange>
          </w:rPr>
          <mc:AlternateContent>
            <mc:Choice Requires="wps">
              <w:drawing>
                <wp:anchor distT="0" distB="0" distL="0" distR="0" simplePos="0" relativeHeight="487588864" behindDoc="1" locked="0" layoutInCell="1" allowOverlap="1" wp14:anchorId="01A40247" wp14:editId="7E5844D4">
                  <wp:simplePos x="0" y="0"/>
                  <wp:positionH relativeFrom="page">
                    <wp:posOffset>843076</wp:posOffset>
                  </wp:positionH>
                  <wp:positionV relativeFrom="paragraph">
                    <wp:posOffset>194452</wp:posOffset>
                  </wp:positionV>
                  <wp:extent cx="5876290" cy="1019810"/>
                  <wp:effectExtent l="0" t="0" r="0" b="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1019810"/>
                          </a:xfrm>
                          <a:prstGeom prst="rect">
                            <a:avLst/>
                          </a:prstGeom>
                          <a:ln w="6096">
                            <a:solidFill>
                              <a:srgbClr val="000000"/>
                            </a:solidFill>
                            <a:prstDash val="solid"/>
                          </a:ln>
                        </wps:spPr>
                        <wps:txbx>
                          <w:txbxContent>
                            <w:p w14:paraId="5E890C1F" w14:textId="2AB8363F" w:rsidR="00E527DA" w:rsidDel="0063003D" w:rsidRDefault="00EB2904">
                              <w:pPr>
                                <w:pStyle w:val="BodyText"/>
                                <w:spacing w:before="18"/>
                                <w:ind w:left="107"/>
                              </w:pPr>
                              <w:moveFromRangeStart w:id="88" w:author="Abhiram Arali" w:date="2024-11-06T12:17:00Z" w:name="move181787862"/>
                              <w:moveFrom w:id="89" w:author="Abhiram Arali" w:date="2024-11-06T12:17:00Z">
                                <w:r w:rsidDel="0063003D">
                                  <w:t>int</w:t>
                                </w:r>
                                <w:r w:rsidDel="0063003D">
                                  <w:rPr>
                                    <w:spacing w:val="-1"/>
                                  </w:rPr>
                                  <w:t xml:space="preserve"> </w:t>
                                </w:r>
                                <w:r w:rsidDel="0063003D">
                                  <w:t>add(int a,</w:t>
                                </w:r>
                                <w:r w:rsidDel="0063003D">
                                  <w:rPr>
                                    <w:spacing w:val="-1"/>
                                  </w:rPr>
                                  <w:t xml:space="preserve"> </w:t>
                                </w:r>
                                <w:r w:rsidDel="0063003D">
                                  <w:t xml:space="preserve">int b) </w:t>
                                </w:r>
                                <w:r w:rsidDel="0063003D">
                                  <w:rPr>
                                    <w:spacing w:val="-10"/>
                                  </w:rPr>
                                  <w:t>{</w:t>
                                </w:r>
                              </w:moveFrom>
                            </w:p>
                            <w:p w14:paraId="4AA2E8E3" w14:textId="7805E0C8" w:rsidR="00E527DA" w:rsidDel="0063003D" w:rsidRDefault="00E527DA">
                              <w:pPr>
                                <w:pStyle w:val="BodyText"/>
                                <w:spacing w:before="21"/>
                              </w:pPr>
                            </w:p>
                            <w:p w14:paraId="66CD2E52" w14:textId="6CB800DE" w:rsidR="00E527DA" w:rsidDel="0063003D" w:rsidRDefault="00EB2904">
                              <w:pPr>
                                <w:pStyle w:val="BodyText"/>
                                <w:spacing w:before="1"/>
                                <w:ind w:left="347"/>
                              </w:pPr>
                              <w:moveFrom w:id="90" w:author="Abhiram Arali" w:date="2024-11-06T12:17:00Z">
                                <w:r w:rsidDel="0063003D">
                                  <w:t>return</w:t>
                                </w:r>
                                <w:r w:rsidDel="0063003D">
                                  <w:rPr>
                                    <w:spacing w:val="-1"/>
                                  </w:rPr>
                                  <w:t xml:space="preserve"> </w:t>
                                </w:r>
                                <w:r w:rsidDel="0063003D">
                                  <w:t>a +</w:t>
                                </w:r>
                                <w:r w:rsidDel="0063003D">
                                  <w:rPr>
                                    <w:spacing w:val="-1"/>
                                  </w:rPr>
                                  <w:t xml:space="preserve"> </w:t>
                                </w:r>
                                <w:r w:rsidDel="0063003D">
                                  <w:t>b;</w:t>
                                </w:r>
                                <w:r w:rsidDel="0063003D">
                                  <w:rPr>
                                    <w:spacing w:val="59"/>
                                  </w:rPr>
                                  <w:t xml:space="preserve"> </w:t>
                                </w:r>
                                <w:r w:rsidDel="0063003D">
                                  <w:t>// Returns</w:t>
                                </w:r>
                                <w:r w:rsidDel="0063003D">
                                  <w:rPr>
                                    <w:spacing w:val="-1"/>
                                  </w:rPr>
                                  <w:t xml:space="preserve"> </w:t>
                                </w:r>
                                <w:r w:rsidDel="0063003D">
                                  <w:t>the sum of</w:t>
                                </w:r>
                                <w:r w:rsidDel="0063003D">
                                  <w:rPr>
                                    <w:spacing w:val="-1"/>
                                  </w:rPr>
                                  <w:t xml:space="preserve"> </w:t>
                                </w:r>
                                <w:r w:rsidDel="0063003D">
                                  <w:t>a</w:t>
                                </w:r>
                                <w:r w:rsidDel="0063003D">
                                  <w:rPr>
                                    <w:spacing w:val="-2"/>
                                  </w:rPr>
                                  <w:t xml:space="preserve"> </w:t>
                                </w:r>
                                <w:r w:rsidDel="0063003D">
                                  <w:t xml:space="preserve">and </w:t>
                                </w:r>
                                <w:r w:rsidDel="0063003D">
                                  <w:rPr>
                                    <w:spacing w:val="-10"/>
                                  </w:rPr>
                                  <w:t>b</w:t>
                                </w:r>
                              </w:moveFrom>
                            </w:p>
                            <w:moveFromRangeEnd w:id="88"/>
                            <w:p w14:paraId="6876E22B" w14:textId="77777777" w:rsidR="00E527DA" w:rsidRDefault="00E527DA">
                              <w:pPr>
                                <w:pStyle w:val="BodyText"/>
                                <w:spacing w:before="21"/>
                              </w:pPr>
                            </w:p>
                            <w:p w14:paraId="33CF786B" w14:textId="77777777" w:rsidR="00E527DA" w:rsidRDefault="00EB2904">
                              <w:pPr>
                                <w:ind w:left="107"/>
                                <w:rPr>
                                  <w:sz w:val="24"/>
                                </w:rPr>
                              </w:pPr>
                              <w:r>
                                <w:rPr>
                                  <w:spacing w:val="-10"/>
                                  <w:sz w:val="24"/>
                                </w:rPr>
                                <w:t>}</w:t>
                              </w:r>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A40247" id="Textbox 6" o:spid="_x0000_s1027" type="#_x0000_t202" style="position:absolute;left:0;text-align:left;margin-left:66.4pt;margin-top:15.3pt;width:462.7pt;height:80.3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" filled="f" strokeweight=".48pt">
                  <v:path arrowok="t"/>
                  <v:textbox inset="0,0,0,0">
                    <w:txbxContent>
                      <w:p w14:paraId="5E890C1F" w14:textId="2AB8363F" w:rsidR="00E527DA" w:rsidDel="0063003D" w:rsidRDefault="00000000">
                        <w:pPr>
                          <w:pStyle w:val="BodyText"/>
                          <w:spacing w:before="18"/>
                          <w:ind w:left="107"/>
                          <w:rPr>
                            <w:moveFrom w:id="101" w:author="Abhiram Arali" w:date="2024-11-06T12:17:00Z" w16du:dateUtc="2024-11-06T06:47:00Z"/>
                          </w:rPr>
                        </w:pPr>
                        <w:moveFromRangeStart w:id="102" w:author="Abhiram Arali" w:date="2024-11-06T12:17:00Z" w:name="move181787862"/>
                        <w:moveFrom w:id="103" w:author="Abhiram Arali" w:date="2024-11-06T12:17:00Z" w16du:dateUtc="2024-11-06T06:47:00Z">
                          <w:r w:rsidDel="0063003D">
                            <w:t>int</w:t>
                          </w:r>
                          <w:r w:rsidDel="0063003D">
                            <w:rPr>
                              <w:spacing w:val="-1"/>
                            </w:rPr>
                            <w:t xml:space="preserve"> </w:t>
                          </w:r>
                          <w:r w:rsidDel="0063003D">
                            <w:t>add(int a,</w:t>
                          </w:r>
                          <w:r w:rsidDel="0063003D">
                            <w:rPr>
                              <w:spacing w:val="-1"/>
                            </w:rPr>
                            <w:t xml:space="preserve"> </w:t>
                          </w:r>
                          <w:r w:rsidDel="0063003D">
                            <w:t xml:space="preserve">int b) </w:t>
                          </w:r>
                          <w:r w:rsidDel="0063003D">
                            <w:rPr>
                              <w:spacing w:val="-10"/>
                            </w:rPr>
                            <w:t>{</w:t>
                          </w:r>
                        </w:moveFrom>
                      </w:p>
                      <w:p w14:paraId="4AA2E8E3" w14:textId="7805E0C8" w:rsidR="00E527DA" w:rsidDel="0063003D" w:rsidRDefault="00E527DA">
                        <w:pPr>
                          <w:pStyle w:val="BodyText"/>
                          <w:spacing w:before="21"/>
                          <w:rPr>
                            <w:moveFrom w:id="104" w:author="Abhiram Arali" w:date="2024-11-06T12:17:00Z" w16du:dateUtc="2024-11-06T06:47:00Z"/>
                          </w:rPr>
                        </w:pPr>
                      </w:p>
                      <w:p w14:paraId="66CD2E52" w14:textId="6CB800DE" w:rsidR="00E527DA" w:rsidDel="0063003D" w:rsidRDefault="00000000">
                        <w:pPr>
                          <w:pStyle w:val="BodyText"/>
                          <w:spacing w:before="1"/>
                          <w:ind w:left="347"/>
                          <w:rPr>
                            <w:moveFrom w:id="105" w:author="Abhiram Arali" w:date="2024-11-06T12:17:00Z" w16du:dateUtc="2024-11-06T06:47:00Z"/>
                          </w:rPr>
                        </w:pPr>
                        <w:moveFrom w:id="106" w:author="Abhiram Arali" w:date="2024-11-06T12:17:00Z" w16du:dateUtc="2024-11-06T06:47:00Z">
                          <w:r w:rsidDel="0063003D">
                            <w:t>return</w:t>
                          </w:r>
                          <w:r w:rsidDel="0063003D">
                            <w:rPr>
                              <w:spacing w:val="-1"/>
                            </w:rPr>
                            <w:t xml:space="preserve"> </w:t>
                          </w:r>
                          <w:r w:rsidDel="0063003D">
                            <w:t>a +</w:t>
                          </w:r>
                          <w:r w:rsidDel="0063003D">
                            <w:rPr>
                              <w:spacing w:val="-1"/>
                            </w:rPr>
                            <w:t xml:space="preserve"> </w:t>
                          </w:r>
                          <w:r w:rsidDel="0063003D">
                            <w:t>b;</w:t>
                          </w:r>
                          <w:r w:rsidDel="0063003D">
                            <w:rPr>
                              <w:spacing w:val="59"/>
                            </w:rPr>
                            <w:t xml:space="preserve"> </w:t>
                          </w:r>
                          <w:r w:rsidDel="0063003D">
                            <w:t>// Returns</w:t>
                          </w:r>
                          <w:r w:rsidDel="0063003D">
                            <w:rPr>
                              <w:spacing w:val="-1"/>
                            </w:rPr>
                            <w:t xml:space="preserve"> </w:t>
                          </w:r>
                          <w:r w:rsidDel="0063003D">
                            <w:t>the sum of</w:t>
                          </w:r>
                          <w:r w:rsidDel="0063003D">
                            <w:rPr>
                              <w:spacing w:val="-1"/>
                            </w:rPr>
                            <w:t xml:space="preserve"> </w:t>
                          </w:r>
                          <w:r w:rsidDel="0063003D">
                            <w:t>a</w:t>
                          </w:r>
                          <w:r w:rsidDel="0063003D">
                            <w:rPr>
                              <w:spacing w:val="-2"/>
                            </w:rPr>
                            <w:t xml:space="preserve"> </w:t>
                          </w:r>
                          <w:r w:rsidDel="0063003D">
                            <w:t xml:space="preserve">and </w:t>
                          </w:r>
                          <w:r w:rsidDel="0063003D">
                            <w:rPr>
                              <w:spacing w:val="-10"/>
                            </w:rPr>
                            <w:t>b</w:t>
                          </w:r>
                        </w:moveFrom>
                      </w:p>
                      <w:moveFromRangeEnd w:id="102"/>
                      <w:p w14:paraId="6876E22B" w14:textId="77777777" w:rsidR="00E527DA" w:rsidRDefault="00E527DA">
                        <w:pPr>
                          <w:pStyle w:val="BodyText"/>
                          <w:spacing w:before="21"/>
                        </w:pPr>
                      </w:p>
                      <w:p w14:paraId="33CF786B" w14:textId="77777777" w:rsidR="00E527DA" w:rsidRDefault="00000000">
                        <w:pPr>
                          <w:ind w:left="107"/>
                          <w:rPr>
                            <w:sz w:val="24"/>
                          </w:rPr>
                        </w:pPr>
                        <w:r>
                          <w:rPr>
                            <w:spacing w:val="-10"/>
                            <w:sz w:val="24"/>
                          </w:rPr>
                          <w:t>}</w:t>
                        </w:r>
                      </w:p>
                    </w:txbxContent>
                  </v:textbox>
                  <w10:wrap type="topAndBottom" anchorx="page"/>
                </v:shape>
              </w:pict>
            </mc:Fallback>
          </mc:AlternateContent>
        </w:r>
      </w:del>
    </w:p>
    <w:p w14:paraId="7F65F302" w14:textId="511AAA32" w:rsidR="00E527DA" w:rsidRDefault="00EB2904">
      <w:pPr>
        <w:pStyle w:val="Heading2BPBHEB"/>
        <w:pPrChange w:id="91" w:author="Abhiram Arali" w:date="2024-11-06T12:17:00Z">
          <w:pPr>
            <w:pStyle w:val="Heading1"/>
            <w:spacing w:before="167"/>
            <w:ind w:left="220"/>
            <w:jc w:val="both"/>
          </w:pPr>
        </w:pPrChange>
      </w:pPr>
      <w:r>
        <w:t>Function</w:t>
      </w:r>
      <w:r>
        <w:rPr>
          <w:spacing w:val="-1"/>
        </w:rPr>
        <w:t xml:space="preserve"> </w:t>
      </w:r>
      <w:r w:rsidR="00B75CB7">
        <w:rPr>
          <w:spacing w:val="-2"/>
        </w:rPr>
        <w:t>prototype</w:t>
      </w:r>
    </w:p>
    <w:p w14:paraId="05288911" w14:textId="5DCE808F" w:rsidR="00E527DA" w:rsidDel="001E171B" w:rsidRDefault="00E527DA">
      <w:pPr>
        <w:pStyle w:val="BodyText"/>
        <w:spacing w:before="21"/>
        <w:rPr>
          <w:del w:id="92" w:author="Abhiram Arali" w:date="2024-11-06T12:17:00Z"/>
          <w:b/>
        </w:rPr>
      </w:pPr>
    </w:p>
    <w:p w14:paraId="7F1F15E2" w14:textId="4E29DDA2" w:rsidR="00E527DA" w:rsidDel="00090FAE" w:rsidRDefault="00EB2904">
      <w:pPr>
        <w:pStyle w:val="NormalBPBHEB"/>
        <w:rPr>
          <w:del w:id="93" w:author="Abhiram Arali" w:date="2024-11-06T12:18:00Z"/>
        </w:rPr>
        <w:pPrChange w:id="94" w:author="Abhiram Arali" w:date="2024-11-06T12:17:00Z">
          <w:pPr>
            <w:pStyle w:val="BodyText"/>
            <w:spacing w:line="360" w:lineRule="auto"/>
            <w:ind w:left="220" w:right="217"/>
            <w:jc w:val="both"/>
          </w:pPr>
        </w:pPrChange>
      </w:pPr>
      <w:r>
        <w:t>A function prototype is a crucial component in C programming that serves as a declaration of a function, providing essential information to the compiler regarding the function's characteristics. It includes the</w:t>
      </w:r>
      <w:r>
        <w:rPr>
          <w:spacing w:val="-1"/>
        </w:rPr>
        <w:t xml:space="preserve"> </w:t>
      </w:r>
      <w:r>
        <w:t>function's name, its return</w:t>
      </w:r>
      <w:r>
        <w:rPr>
          <w:spacing w:val="-1"/>
        </w:rPr>
        <w:t xml:space="preserve"> </w:t>
      </w:r>
      <w:r>
        <w:t>type, and the</w:t>
      </w:r>
      <w:r>
        <w:rPr>
          <w:spacing w:val="-1"/>
        </w:rPr>
        <w:t xml:space="preserve"> </w:t>
      </w:r>
      <w:r>
        <w:t>types of</w:t>
      </w:r>
      <w:r>
        <w:rPr>
          <w:spacing w:val="-1"/>
        </w:rPr>
        <w:t xml:space="preserve"> </w:t>
      </w:r>
      <w:r>
        <w:t xml:space="preserve">its parameters, but notably, it does not include the body of the function. The syntax for a function prototype typically resembles the function header but ends with a semicolon instead of a brace. For example, a prototype for a function that adds </w:t>
      </w:r>
      <w:r>
        <w:t>two integers might look like this: int add(int a, int b);.</w:t>
      </w:r>
      <w:r>
        <w:rPr>
          <w:spacing w:val="-1"/>
        </w:rPr>
        <w:t xml:space="preserve"> </w:t>
      </w:r>
      <w:r>
        <w:t>This declaration informs the</w:t>
      </w:r>
      <w:r>
        <w:rPr>
          <w:spacing w:val="-1"/>
        </w:rPr>
        <w:t xml:space="preserve"> </w:t>
      </w:r>
      <w:r>
        <w:t>compiler</w:t>
      </w:r>
      <w:r>
        <w:rPr>
          <w:spacing w:val="-2"/>
        </w:rPr>
        <w:t xml:space="preserve"> </w:t>
      </w:r>
      <w:r>
        <w:t>that there</w:t>
      </w:r>
      <w:r>
        <w:rPr>
          <w:spacing w:val="-1"/>
        </w:rPr>
        <w:t xml:space="preserve"> </w:t>
      </w:r>
      <w:r>
        <w:t>exists a</w:t>
      </w:r>
      <w:r>
        <w:rPr>
          <w:spacing w:val="-1"/>
        </w:rPr>
        <w:t xml:space="preserve"> </w:t>
      </w:r>
      <w:r>
        <w:t>function named</w:t>
      </w:r>
      <w:r>
        <w:rPr>
          <w:spacing w:val="-1"/>
        </w:rPr>
        <w:t xml:space="preserve"> </w:t>
      </w:r>
      <w:r>
        <w:t>add that takes two integer parameters and returns an integer value. By using function prototypes, programmers</w:t>
      </w:r>
      <w:r>
        <w:rPr>
          <w:spacing w:val="21"/>
        </w:rPr>
        <w:t xml:space="preserve"> </w:t>
      </w:r>
      <w:r>
        <w:t>can</w:t>
      </w:r>
      <w:r>
        <w:rPr>
          <w:spacing w:val="22"/>
        </w:rPr>
        <w:t xml:space="preserve"> </w:t>
      </w:r>
      <w:r>
        <w:t>call</w:t>
      </w:r>
      <w:r>
        <w:rPr>
          <w:spacing w:val="23"/>
        </w:rPr>
        <w:t xml:space="preserve"> </w:t>
      </w:r>
      <w:r>
        <w:t>functions</w:t>
      </w:r>
      <w:r>
        <w:rPr>
          <w:spacing w:val="23"/>
        </w:rPr>
        <w:t xml:space="preserve"> </w:t>
      </w:r>
      <w:r>
        <w:t>before</w:t>
      </w:r>
      <w:r>
        <w:rPr>
          <w:spacing w:val="21"/>
        </w:rPr>
        <w:t xml:space="preserve"> </w:t>
      </w:r>
      <w:r>
        <w:t>they</w:t>
      </w:r>
      <w:r>
        <w:rPr>
          <w:spacing w:val="22"/>
        </w:rPr>
        <w:t xml:space="preserve"> </w:t>
      </w:r>
      <w:r>
        <w:t>are</w:t>
      </w:r>
      <w:r>
        <w:rPr>
          <w:spacing w:val="23"/>
        </w:rPr>
        <w:t xml:space="preserve"> </w:t>
      </w:r>
      <w:r>
        <w:t>defined</w:t>
      </w:r>
      <w:r>
        <w:rPr>
          <w:spacing w:val="22"/>
        </w:rPr>
        <w:t xml:space="preserve"> </w:t>
      </w:r>
      <w:r>
        <w:t>within</w:t>
      </w:r>
      <w:r>
        <w:rPr>
          <w:spacing w:val="22"/>
        </w:rPr>
        <w:t xml:space="preserve"> </w:t>
      </w:r>
      <w:r>
        <w:t>the</w:t>
      </w:r>
      <w:r>
        <w:rPr>
          <w:spacing w:val="22"/>
        </w:rPr>
        <w:t xml:space="preserve"> </w:t>
      </w:r>
      <w:r>
        <w:t>code,</w:t>
      </w:r>
      <w:r>
        <w:rPr>
          <w:spacing w:val="24"/>
        </w:rPr>
        <w:t xml:space="preserve"> </w:t>
      </w:r>
      <w:r>
        <w:t>thereby</w:t>
      </w:r>
      <w:r>
        <w:rPr>
          <w:spacing w:val="22"/>
        </w:rPr>
        <w:t xml:space="preserve"> </w:t>
      </w:r>
      <w:r>
        <w:rPr>
          <w:spacing w:val="-2"/>
        </w:rPr>
        <w:t>enhancing</w:t>
      </w:r>
      <w:ins w:id="95" w:author="Abhiram Arali" w:date="2024-11-06T12:18:00Z">
        <w:r w:rsidR="00090FAE">
          <w:rPr>
            <w:spacing w:val="-2"/>
          </w:rPr>
          <w:t xml:space="preserve"> </w:t>
        </w:r>
        <w:r w:rsidR="004E330B">
          <w:rPr>
            <w:spacing w:val="-2"/>
          </w:rPr>
          <w:t xml:space="preserve">the </w:t>
        </w:r>
      </w:ins>
    </w:p>
    <w:p w14:paraId="66976E98" w14:textId="41854B4E" w:rsidR="00E527DA" w:rsidDel="00090FAE" w:rsidRDefault="00E527DA">
      <w:pPr>
        <w:spacing w:line="360" w:lineRule="auto"/>
        <w:jc w:val="both"/>
        <w:rPr>
          <w:del w:id="96" w:author="Abhiram Arali" w:date="2024-11-06T12:18:00Z"/>
        </w:rPr>
        <w:sectPr w:rsidR="00E527DA" w:rsidDel="00090FAE">
          <w:pgSz w:w="11910" w:h="16840"/>
          <w:pgMar w:top="1540" w:right="1220" w:bottom="1200" w:left="1220" w:header="758" w:footer="1000" w:gutter="0"/>
          <w:cols w:space="720"/>
        </w:sectPr>
      </w:pPr>
    </w:p>
    <w:p w14:paraId="5A7AA1D9" w14:textId="798DA63B" w:rsidR="00E527DA" w:rsidRDefault="00EB2904">
      <w:pPr>
        <w:pStyle w:val="NormalBPBHEB"/>
        <w:pPrChange w:id="97" w:author="Abhiram Arali" w:date="2024-11-06T12:18:00Z">
          <w:pPr>
            <w:pStyle w:val="BodyText"/>
            <w:spacing w:before="88" w:line="360" w:lineRule="auto"/>
            <w:ind w:left="220" w:right="219"/>
            <w:jc w:val="both"/>
          </w:pPr>
        </w:pPrChange>
      </w:pPr>
      <w:r>
        <w:t>code</w:t>
      </w:r>
      <w:ins w:id="98" w:author="Abhiram Arali" w:date="2024-11-06T12:19:00Z">
        <w:r w:rsidR="001B38AD">
          <w:t>’s</w:t>
        </w:r>
      </w:ins>
      <w:r>
        <w:t xml:space="preserve"> organization and readability. This allows for more flexible programming, as the main function can invoke other functions without requiring their definitions </w:t>
      </w:r>
      <w:r>
        <w:t>to be present at that point in the code. Additionally, function prototypes enable type checking, ensuring that the correct</w:t>
      </w:r>
      <w:r>
        <w:rPr>
          <w:spacing w:val="-13"/>
        </w:rPr>
        <w:t xml:space="preserve"> </w:t>
      </w:r>
      <w:r>
        <w:t>number</w:t>
      </w:r>
      <w:r>
        <w:rPr>
          <w:spacing w:val="-14"/>
        </w:rPr>
        <w:t xml:space="preserve"> </w:t>
      </w:r>
      <w:r>
        <w:t>and</w:t>
      </w:r>
      <w:r>
        <w:rPr>
          <w:spacing w:val="-13"/>
        </w:rPr>
        <w:t xml:space="preserve"> </w:t>
      </w:r>
      <w:r>
        <w:t>types</w:t>
      </w:r>
      <w:r>
        <w:rPr>
          <w:spacing w:val="-13"/>
        </w:rPr>
        <w:t xml:space="preserve"> </w:t>
      </w:r>
      <w:r>
        <w:t>of</w:t>
      </w:r>
      <w:r>
        <w:rPr>
          <w:spacing w:val="-14"/>
        </w:rPr>
        <w:t xml:space="preserve"> </w:t>
      </w:r>
      <w:r>
        <w:t>arguments</w:t>
      </w:r>
      <w:r>
        <w:rPr>
          <w:spacing w:val="-12"/>
        </w:rPr>
        <w:t xml:space="preserve"> </w:t>
      </w:r>
      <w:r>
        <w:t>are</w:t>
      </w:r>
      <w:r>
        <w:rPr>
          <w:spacing w:val="-15"/>
        </w:rPr>
        <w:t xml:space="preserve"> </w:t>
      </w:r>
      <w:r>
        <w:t>passed</w:t>
      </w:r>
      <w:r>
        <w:rPr>
          <w:spacing w:val="-14"/>
        </w:rPr>
        <w:t xml:space="preserve"> </w:t>
      </w:r>
      <w:r>
        <w:t>when</w:t>
      </w:r>
      <w:r>
        <w:rPr>
          <w:spacing w:val="-13"/>
        </w:rPr>
        <w:t xml:space="preserve"> </w:t>
      </w:r>
      <w:r>
        <w:t>a</w:t>
      </w:r>
      <w:r>
        <w:rPr>
          <w:spacing w:val="-14"/>
        </w:rPr>
        <w:t xml:space="preserve"> </w:t>
      </w:r>
      <w:r>
        <w:t>function</w:t>
      </w:r>
      <w:r>
        <w:rPr>
          <w:spacing w:val="-13"/>
        </w:rPr>
        <w:t xml:space="preserve"> </w:t>
      </w:r>
      <w:r>
        <w:t>is</w:t>
      </w:r>
      <w:r>
        <w:rPr>
          <w:spacing w:val="-12"/>
        </w:rPr>
        <w:t xml:space="preserve"> </w:t>
      </w:r>
      <w:r>
        <w:t>called.</w:t>
      </w:r>
      <w:r>
        <w:rPr>
          <w:spacing w:val="-11"/>
        </w:rPr>
        <w:t xml:space="preserve"> </w:t>
      </w:r>
      <w:r>
        <w:t>This</w:t>
      </w:r>
      <w:r>
        <w:rPr>
          <w:spacing w:val="-13"/>
        </w:rPr>
        <w:t xml:space="preserve"> </w:t>
      </w:r>
      <w:r>
        <w:t>helps</w:t>
      </w:r>
      <w:r>
        <w:rPr>
          <w:spacing w:val="-12"/>
        </w:rPr>
        <w:t xml:space="preserve"> </w:t>
      </w:r>
      <w:r>
        <w:t>to</w:t>
      </w:r>
      <w:r>
        <w:rPr>
          <w:spacing w:val="-13"/>
        </w:rPr>
        <w:t xml:space="preserve"> </w:t>
      </w:r>
      <w:r>
        <w:t>catch errors</w:t>
      </w:r>
      <w:r>
        <w:rPr>
          <w:spacing w:val="-11"/>
        </w:rPr>
        <w:t xml:space="preserve"> </w:t>
      </w:r>
      <w:r>
        <w:t>early</w:t>
      </w:r>
      <w:r>
        <w:rPr>
          <w:spacing w:val="-11"/>
        </w:rPr>
        <w:t xml:space="preserve"> </w:t>
      </w:r>
      <w:r>
        <w:t>in</w:t>
      </w:r>
      <w:r>
        <w:rPr>
          <w:spacing w:val="-11"/>
        </w:rPr>
        <w:t xml:space="preserve"> </w:t>
      </w:r>
      <w:r>
        <w:t>the</w:t>
      </w:r>
      <w:r>
        <w:rPr>
          <w:spacing w:val="-11"/>
        </w:rPr>
        <w:t xml:space="preserve"> </w:t>
      </w:r>
      <w:r>
        <w:t>compilation</w:t>
      </w:r>
      <w:r>
        <w:rPr>
          <w:spacing w:val="-11"/>
        </w:rPr>
        <w:t xml:space="preserve"> </w:t>
      </w:r>
      <w:r>
        <w:t>process,</w:t>
      </w:r>
      <w:r>
        <w:rPr>
          <w:spacing w:val="-11"/>
        </w:rPr>
        <w:t xml:space="preserve"> </w:t>
      </w:r>
      <w:r>
        <w:t>promoting</w:t>
      </w:r>
      <w:r>
        <w:rPr>
          <w:spacing w:val="-13"/>
        </w:rPr>
        <w:t xml:space="preserve"> </w:t>
      </w:r>
      <w:r>
        <w:t>robust</w:t>
      </w:r>
      <w:r>
        <w:rPr>
          <w:spacing w:val="-11"/>
        </w:rPr>
        <w:t xml:space="preserve"> </w:t>
      </w:r>
      <w:r>
        <w:t>and</w:t>
      </w:r>
      <w:r>
        <w:rPr>
          <w:spacing w:val="-11"/>
        </w:rPr>
        <w:t xml:space="preserve"> </w:t>
      </w:r>
      <w:r>
        <w:t>error-free</w:t>
      </w:r>
      <w:r>
        <w:rPr>
          <w:spacing w:val="-12"/>
        </w:rPr>
        <w:t xml:space="preserve"> </w:t>
      </w:r>
      <w:r>
        <w:t>code.</w:t>
      </w:r>
      <w:r>
        <w:rPr>
          <w:spacing w:val="-11"/>
        </w:rPr>
        <w:t xml:space="preserve"> </w:t>
      </w:r>
      <w:r>
        <w:t>Overall,</w:t>
      </w:r>
      <w:r>
        <w:rPr>
          <w:spacing w:val="-11"/>
        </w:rPr>
        <w:t xml:space="preserve"> </w:t>
      </w:r>
      <w:r>
        <w:t>function prototypes play a vital role in the modular structure of C programs, facilitating clearer organization and better management of complex coding tasks.</w:t>
      </w:r>
    </w:p>
    <w:p w14:paraId="2D9FD980" w14:textId="30BDD7AD" w:rsidR="00E527DA" w:rsidRDefault="003077DB">
      <w:pPr>
        <w:pStyle w:val="NormalBPBHEB"/>
        <w:pPrChange w:id="99" w:author="Abhiram Arali" w:date="2024-11-06T12:18:00Z">
          <w:pPr>
            <w:spacing w:before="160"/>
            <w:ind w:left="220"/>
          </w:pPr>
        </w:pPrChange>
      </w:pPr>
      <w:ins w:id="100" w:author="Abhiram Arali" w:date="2024-11-06T12:18:00Z">
        <w:r>
          <w:t xml:space="preserve">The </w:t>
        </w:r>
      </w:ins>
      <w:r>
        <w:t>syntax</w:t>
      </w:r>
      <w:ins w:id="101" w:author="Abhiram Arali" w:date="2024-11-06T12:18:00Z">
        <w:r>
          <w:t xml:space="preserve"> is as </w:t>
        </w:r>
        <w:commentRangeStart w:id="102"/>
        <w:r>
          <w:t>follows</w:t>
        </w:r>
      </w:ins>
      <w:commentRangeEnd w:id="102"/>
      <w:ins w:id="103" w:author="Abhiram Arali" w:date="2024-11-06T12:19:00Z">
        <w:r w:rsidR="001B38AD">
          <w:rPr>
            <w:rStyle w:val="CommentReference"/>
            <w:rFonts w:asciiTheme="minorHAnsi" w:eastAsiaTheme="minorHAnsi" w:hAnsiTheme="minorHAnsi" w:cstheme="minorBidi"/>
          </w:rPr>
          <w:commentReference w:id="102"/>
        </w:r>
      </w:ins>
      <w:r>
        <w:t>:</w:t>
      </w:r>
    </w:p>
    <w:p w14:paraId="79707F49" w14:textId="77777777" w:rsidR="00D367CC" w:rsidRDefault="00D367CC" w:rsidP="00D367CC">
      <w:pPr>
        <w:pStyle w:val="BodyText"/>
        <w:spacing w:before="18"/>
        <w:ind w:left="107"/>
      </w:pPr>
      <w:moveToRangeStart w:id="104" w:author="Abhiram Arali" w:date="2024-11-06T12:18:00Z" w:name="move181787949"/>
      <w:moveTo w:id="105" w:author="Abhiram Arali" w:date="2024-11-06T12:18:00Z">
        <w:r>
          <w:t>return_type</w:t>
        </w:r>
        <w:r>
          <w:rPr>
            <w:spacing w:val="-6"/>
          </w:rPr>
          <w:t xml:space="preserve"> </w:t>
        </w:r>
        <w:r>
          <w:t>function_name(parameter_type</w:t>
        </w:r>
        <w:r>
          <w:rPr>
            <w:spacing w:val="-4"/>
          </w:rPr>
          <w:t xml:space="preserve"> </w:t>
        </w:r>
        <w:r>
          <w:rPr>
            <w:spacing w:val="-2"/>
          </w:rPr>
          <w:t>parameter_name);</w:t>
        </w:r>
      </w:moveTo>
    </w:p>
    <w:moveToRangeEnd w:id="104"/>
    <w:p w14:paraId="6867CAE8" w14:textId="0BAA69D9" w:rsidR="00E527DA" w:rsidRDefault="00EB2904">
      <w:pPr>
        <w:pStyle w:val="NormalBPBHEB"/>
        <w:rPr>
          <w:sz w:val="20"/>
        </w:rPr>
        <w:pPrChange w:id="106" w:author="Abhiram Arali" w:date="2024-11-06T12:19:00Z">
          <w:pPr>
            <w:pStyle w:val="BodyText"/>
            <w:spacing w:before="47"/>
          </w:pPr>
        </w:pPrChange>
      </w:pPr>
      <w:del w:id="107" w:author="Abhiram Arali" w:date="2024-11-06T12:18:00Z">
        <w:r w:rsidDel="00D367CC">
          <w:rPr>
            <w:noProof/>
            <w:lang w:val="en-IN" w:eastAsia="en-IN"/>
            <w:rPrChange w:id="108" w:author="Unknown">
              <w:rPr>
                <w:noProof/>
                <w:lang w:val="en-IN" w:eastAsia="en-IN"/>
              </w:rPr>
            </w:rPrChange>
          </w:rPr>
          <mc:AlternateContent>
            <mc:Choice Requires="wps">
              <w:drawing>
                <wp:anchor distT="0" distB="0" distL="0" distR="0" simplePos="0" relativeHeight="487589376" behindDoc="1" locked="0" layoutInCell="1" allowOverlap="1" wp14:anchorId="447C6F9B" wp14:editId="23AB4FF9">
                  <wp:simplePos x="0" y="0"/>
                  <wp:positionH relativeFrom="page">
                    <wp:posOffset>843076</wp:posOffset>
                  </wp:positionH>
                  <wp:positionV relativeFrom="paragraph">
                    <wp:posOffset>194410</wp:posOffset>
                  </wp:positionV>
                  <wp:extent cx="5876290" cy="292735"/>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292735"/>
                          </a:xfrm>
                          <a:prstGeom prst="rect">
                            <a:avLst/>
                          </a:prstGeom>
                          <a:ln w="6096">
                            <a:solidFill>
                              <a:srgbClr val="000000"/>
                            </a:solidFill>
                            <a:prstDash val="solid"/>
                          </a:ln>
                        </wps:spPr>
                        <wps:txbx>
                          <w:txbxContent>
                            <w:p w14:paraId="1E33FADD" w14:textId="7AA29554" w:rsidR="00E527DA" w:rsidRDefault="00EB2904">
                              <w:pPr>
                                <w:pStyle w:val="BodyText"/>
                                <w:spacing w:before="18"/>
                                <w:ind w:left="107"/>
                              </w:pPr>
                              <w:moveFromRangeStart w:id="109" w:author="Abhiram Arali" w:date="2024-11-06T12:18:00Z" w:name="move181787949"/>
                              <w:moveFrom w:id="110" w:author="Abhiram Arali" w:date="2024-11-06T12:18:00Z">
                                <w:r w:rsidDel="00D367CC">
                                  <w:t>return_type</w:t>
                                </w:r>
                                <w:r w:rsidDel="00D367CC">
                                  <w:rPr>
                                    <w:spacing w:val="-6"/>
                                  </w:rPr>
                                  <w:t xml:space="preserve"> </w:t>
                                </w:r>
                                <w:r w:rsidDel="00D367CC">
                                  <w:t>function_name(parameter_type</w:t>
                                </w:r>
                                <w:r w:rsidDel="00D367CC">
                                  <w:rPr>
                                    <w:spacing w:val="-4"/>
                                  </w:rPr>
                                  <w:t xml:space="preserve"> </w:t>
                                </w:r>
                                <w:r w:rsidDel="00D367CC">
                                  <w:rPr>
                                    <w:spacing w:val="-2"/>
                                  </w:rPr>
                                  <w:t>parameter_name);</w:t>
                                </w:r>
                              </w:moveFrom>
                              <w:moveFromRangeEnd w:id="109"/>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7C6F9B" id="Textbox 7" o:spid="_x0000_s1028" type="#_x0000_t202" style="position:absolute;left:0;text-align:left;margin-left:66.4pt;margin-top:15.3pt;width:462.7pt;height:23.05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" filled="f" strokeweight=".48pt">
                  <v:path arrowok="t"/>
                  <v:textbox inset="0,0,0,0">
                    <w:txbxContent>
                      <w:p w14:paraId="1E33FADD" w14:textId="7AA29554" w:rsidR="00E527DA" w:rsidRDefault="00000000">
                        <w:pPr>
                          <w:pStyle w:val="BodyText"/>
                          <w:spacing w:before="18"/>
                          <w:ind w:left="107"/>
                        </w:pPr>
                        <w:moveFromRangeStart w:id="127" w:author="Abhiram Arali" w:date="2024-11-06T12:18:00Z" w:name="move181787949"/>
                        <w:moveFrom w:id="128" w:author="Abhiram Arali" w:date="2024-11-06T12:18:00Z" w16du:dateUtc="2024-11-06T06:48:00Z">
                          <w:r w:rsidDel="00D367CC">
                            <w:t>return_type</w:t>
                          </w:r>
                          <w:r w:rsidDel="00D367CC">
                            <w:rPr>
                              <w:spacing w:val="-6"/>
                            </w:rPr>
                            <w:t xml:space="preserve"> </w:t>
                          </w:r>
                          <w:r w:rsidDel="00D367CC">
                            <w:t>function_name(parameter_type</w:t>
                          </w:r>
                          <w:r w:rsidDel="00D367CC">
                            <w:rPr>
                              <w:spacing w:val="-4"/>
                            </w:rPr>
                            <w:t xml:space="preserve"> </w:t>
                          </w:r>
                          <w:r w:rsidDel="00D367CC">
                            <w:rPr>
                              <w:spacing w:val="-2"/>
                            </w:rPr>
                            <w:t>parameter_name);</w:t>
                          </w:r>
                        </w:moveFrom>
                        <w:moveFromRangeEnd w:id="127"/>
                      </w:p>
                    </w:txbxContent>
                  </v:textbox>
                  <w10:wrap type="topAndBottom" anchorx="page"/>
                </v:shape>
              </w:pict>
            </mc:Fallback>
          </mc:AlternateContent>
        </w:r>
      </w:del>
    </w:p>
    <w:p w14:paraId="70E00417" w14:textId="77777777" w:rsidR="00E527DA" w:rsidRDefault="00EB2904">
      <w:pPr>
        <w:pStyle w:val="NormalBPBHEB"/>
        <w:pPrChange w:id="111" w:author="Abhiram Arali" w:date="2024-11-06T12:18:00Z">
          <w:pPr>
            <w:spacing w:before="164"/>
            <w:ind w:left="220"/>
          </w:pPr>
        </w:pPrChange>
      </w:pPr>
      <w:commentRangeStart w:id="112"/>
      <w:r>
        <w:t>Example</w:t>
      </w:r>
      <w:commentRangeEnd w:id="112"/>
      <w:r w:rsidR="001B38AD">
        <w:rPr>
          <w:rStyle w:val="CommentReference"/>
          <w:rFonts w:asciiTheme="minorHAnsi" w:eastAsiaTheme="minorHAnsi" w:hAnsiTheme="minorHAnsi" w:cstheme="minorBidi"/>
        </w:rPr>
        <w:commentReference w:id="112"/>
      </w:r>
      <w:r>
        <w:t>:</w:t>
      </w:r>
    </w:p>
    <w:p w14:paraId="1CFF9C72" w14:textId="77777777" w:rsidR="001B38AD" w:rsidRDefault="001B38AD" w:rsidP="001B38AD">
      <w:pPr>
        <w:pStyle w:val="BodyText"/>
        <w:spacing w:before="18"/>
        <w:ind w:left="107"/>
      </w:pPr>
      <w:moveToRangeStart w:id="113" w:author="Abhiram Arali" w:date="2024-11-06T12:19:00Z" w:name="move181787961"/>
      <w:moveTo w:id="114" w:author="Abhiram Arali" w:date="2024-11-06T12:19:00Z">
        <w:r>
          <w:t>int</w:t>
        </w:r>
        <w:r>
          <w:rPr>
            <w:spacing w:val="-1"/>
          </w:rPr>
          <w:t xml:space="preserve"> </w:t>
        </w:r>
        <w:r>
          <w:t>add(int a,</w:t>
        </w:r>
        <w:r>
          <w:rPr>
            <w:spacing w:val="-1"/>
          </w:rPr>
          <w:t xml:space="preserve"> </w:t>
        </w:r>
        <w:r>
          <w:t>int</w:t>
        </w:r>
        <w:r>
          <w:rPr>
            <w:spacing w:val="-1"/>
          </w:rPr>
          <w:t xml:space="preserve"> </w:t>
        </w:r>
        <w:r>
          <w:t>b);</w:t>
        </w:r>
        <w:r>
          <w:rPr>
            <w:spacing w:val="59"/>
          </w:rPr>
          <w:t xml:space="preserve"> </w:t>
        </w:r>
        <w:r>
          <w:t>// Function</w:t>
        </w:r>
        <w:r>
          <w:rPr>
            <w:spacing w:val="-1"/>
          </w:rPr>
          <w:t xml:space="preserve"> </w:t>
        </w:r>
        <w:r>
          <w:t>prototype</w:t>
        </w:r>
        <w:r>
          <w:rPr>
            <w:spacing w:val="-1"/>
          </w:rPr>
          <w:t xml:space="preserve"> </w:t>
        </w:r>
        <w:r>
          <w:t>for</w:t>
        </w:r>
        <w:r>
          <w:rPr>
            <w:spacing w:val="-2"/>
          </w:rPr>
          <w:t xml:space="preserve"> </w:t>
        </w:r>
        <w:r>
          <w:rPr>
            <w:spacing w:val="-5"/>
          </w:rPr>
          <w:t>add</w:t>
        </w:r>
      </w:moveTo>
    </w:p>
    <w:moveToRangeEnd w:id="113"/>
    <w:p w14:paraId="5D09D014" w14:textId="4D60D6CD" w:rsidR="00E527DA" w:rsidRDefault="00EB2904">
      <w:pPr>
        <w:pStyle w:val="NormalBPBHEB"/>
        <w:rPr>
          <w:sz w:val="20"/>
        </w:rPr>
        <w:pPrChange w:id="115" w:author="Abhiram Arali" w:date="2024-11-06T12:19:00Z">
          <w:pPr>
            <w:pStyle w:val="BodyText"/>
            <w:spacing w:before="49"/>
          </w:pPr>
        </w:pPrChange>
      </w:pPr>
      <w:del w:id="116" w:author="Abhiram Arali" w:date="2024-11-06T12:19:00Z">
        <w:r w:rsidDel="001B38AD">
          <w:rPr>
            <w:noProof/>
            <w:lang w:val="en-IN" w:eastAsia="en-IN"/>
            <w:rPrChange w:id="117" w:author="Unknown">
              <w:rPr>
                <w:noProof/>
                <w:lang w:val="en-IN" w:eastAsia="en-IN"/>
              </w:rPr>
            </w:rPrChange>
          </w:rPr>
          <mc:AlternateContent>
            <mc:Choice Requires="wps">
              <w:drawing>
                <wp:anchor distT="0" distB="0" distL="0" distR="0" simplePos="0" relativeHeight="487589888" behindDoc="1" locked="0" layoutInCell="1" allowOverlap="1" wp14:anchorId="457D0D95" wp14:editId="171D625F">
                  <wp:simplePos x="0" y="0"/>
                  <wp:positionH relativeFrom="page">
                    <wp:posOffset>843076</wp:posOffset>
                  </wp:positionH>
                  <wp:positionV relativeFrom="paragraph">
                    <wp:posOffset>196102</wp:posOffset>
                  </wp:positionV>
                  <wp:extent cx="5876290" cy="292735"/>
                  <wp:effectExtent l="0" t="0" r="0" b="0"/>
                  <wp:wrapTopAndBottom/>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292735"/>
                          </a:xfrm>
                          <a:prstGeom prst="rect">
                            <a:avLst/>
                          </a:prstGeom>
                          <a:ln w="6096">
                            <a:solidFill>
                              <a:srgbClr val="000000"/>
                            </a:solidFill>
                            <a:prstDash val="solid"/>
                          </a:ln>
                        </wps:spPr>
                        <wps:txbx>
                          <w:txbxContent>
                            <w:p w14:paraId="652D7663" w14:textId="094DD039" w:rsidR="00E527DA" w:rsidRDefault="00EB2904">
                              <w:pPr>
                                <w:pStyle w:val="BodyText"/>
                                <w:spacing w:before="18"/>
                                <w:ind w:left="107"/>
                              </w:pPr>
                              <w:moveFromRangeStart w:id="118" w:author="Abhiram Arali" w:date="2024-11-06T12:19:00Z" w:name="move181787961"/>
                              <w:moveFrom w:id="119" w:author="Abhiram Arali" w:date="2024-11-06T12:19:00Z">
                                <w:r w:rsidDel="001B38AD">
                                  <w:t>int</w:t>
                                </w:r>
                                <w:r w:rsidDel="001B38AD">
                                  <w:rPr>
                                    <w:spacing w:val="-1"/>
                                  </w:rPr>
                                  <w:t xml:space="preserve"> </w:t>
                                </w:r>
                                <w:r w:rsidDel="001B38AD">
                                  <w:t>add(int a,</w:t>
                                </w:r>
                                <w:r w:rsidDel="001B38AD">
                                  <w:rPr>
                                    <w:spacing w:val="-1"/>
                                  </w:rPr>
                                  <w:t xml:space="preserve"> </w:t>
                                </w:r>
                                <w:r w:rsidDel="001B38AD">
                                  <w:t>int</w:t>
                                </w:r>
                                <w:r w:rsidDel="001B38AD">
                                  <w:rPr>
                                    <w:spacing w:val="-1"/>
                                  </w:rPr>
                                  <w:t xml:space="preserve"> </w:t>
                                </w:r>
                                <w:r w:rsidDel="001B38AD">
                                  <w:t>b);</w:t>
                                </w:r>
                                <w:r w:rsidDel="001B38AD">
                                  <w:rPr>
                                    <w:spacing w:val="59"/>
                                  </w:rPr>
                                  <w:t xml:space="preserve"> </w:t>
                                </w:r>
                                <w:r w:rsidDel="001B38AD">
                                  <w:t>// Function</w:t>
                                </w:r>
                                <w:r w:rsidDel="001B38AD">
                                  <w:rPr>
                                    <w:spacing w:val="-1"/>
                                  </w:rPr>
                                  <w:t xml:space="preserve"> </w:t>
                                </w:r>
                                <w:r w:rsidDel="001B38AD">
                                  <w:t>prototype</w:t>
                                </w:r>
                                <w:r w:rsidDel="001B38AD">
                                  <w:rPr>
                                    <w:spacing w:val="-1"/>
                                  </w:rPr>
                                  <w:t xml:space="preserve"> </w:t>
                                </w:r>
                                <w:r w:rsidDel="001B38AD">
                                  <w:t>for</w:t>
                                </w:r>
                                <w:r w:rsidDel="001B38AD">
                                  <w:rPr>
                                    <w:spacing w:val="-2"/>
                                  </w:rPr>
                                  <w:t xml:space="preserve"> </w:t>
                                </w:r>
                                <w:r w:rsidDel="001B38AD">
                                  <w:rPr>
                                    <w:spacing w:val="-5"/>
                                  </w:rPr>
                                  <w:t>add</w:t>
                                </w:r>
                              </w:moveFrom>
                              <w:moveFromRangeEnd w:id="118"/>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7D0D95" id="Textbox 8" o:spid="_x0000_s1029" type="#_x0000_t202" style="position:absolute;left:0;text-align:left;margin-left:66.4pt;margin-top:15.45pt;width:462.7pt;height:23.05pt;z-index:-15726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" filled="f" strokeweight=".48pt">
                  <v:path arrowok="t"/>
                  <v:textbox inset="0,0,0,0">
                    <w:txbxContent>
                      <w:p w14:paraId="652D7663" w14:textId="094DD039" w:rsidR="00E527DA" w:rsidRDefault="00000000">
                        <w:pPr>
                          <w:pStyle w:val="BodyText"/>
                          <w:spacing w:before="18"/>
                          <w:ind w:left="107"/>
                        </w:pPr>
                        <w:moveFromRangeStart w:id="138" w:author="Abhiram Arali" w:date="2024-11-06T12:19:00Z" w:name="move181787961"/>
                        <w:moveFrom w:id="139" w:author="Abhiram Arali" w:date="2024-11-06T12:19:00Z" w16du:dateUtc="2024-11-06T06:49:00Z">
                          <w:r w:rsidDel="001B38AD">
                            <w:t>int</w:t>
                          </w:r>
                          <w:r w:rsidDel="001B38AD">
                            <w:rPr>
                              <w:spacing w:val="-1"/>
                            </w:rPr>
                            <w:t xml:space="preserve"> </w:t>
                          </w:r>
                          <w:r w:rsidDel="001B38AD">
                            <w:t>add(int a,</w:t>
                          </w:r>
                          <w:r w:rsidDel="001B38AD">
                            <w:rPr>
                              <w:spacing w:val="-1"/>
                            </w:rPr>
                            <w:t xml:space="preserve"> </w:t>
                          </w:r>
                          <w:r w:rsidDel="001B38AD">
                            <w:t>int</w:t>
                          </w:r>
                          <w:r w:rsidDel="001B38AD">
                            <w:rPr>
                              <w:spacing w:val="-1"/>
                            </w:rPr>
                            <w:t xml:space="preserve"> </w:t>
                          </w:r>
                          <w:r w:rsidDel="001B38AD">
                            <w:t>b);</w:t>
                          </w:r>
                          <w:r w:rsidDel="001B38AD">
                            <w:rPr>
                              <w:spacing w:val="59"/>
                            </w:rPr>
                            <w:t xml:space="preserve"> </w:t>
                          </w:r>
                          <w:r w:rsidDel="001B38AD">
                            <w:t>// Function</w:t>
                          </w:r>
                          <w:r w:rsidDel="001B38AD">
                            <w:rPr>
                              <w:spacing w:val="-1"/>
                            </w:rPr>
                            <w:t xml:space="preserve"> </w:t>
                          </w:r>
                          <w:r w:rsidDel="001B38AD">
                            <w:t>prototype</w:t>
                          </w:r>
                          <w:r w:rsidDel="001B38AD">
                            <w:rPr>
                              <w:spacing w:val="-1"/>
                            </w:rPr>
                            <w:t xml:space="preserve"> </w:t>
                          </w:r>
                          <w:r w:rsidDel="001B38AD">
                            <w:t>for</w:t>
                          </w:r>
                          <w:r w:rsidDel="001B38AD">
                            <w:rPr>
                              <w:spacing w:val="-2"/>
                            </w:rPr>
                            <w:t xml:space="preserve"> </w:t>
                          </w:r>
                          <w:r w:rsidDel="001B38AD">
                            <w:rPr>
                              <w:spacing w:val="-5"/>
                            </w:rPr>
                            <w:t>add</w:t>
                          </w:r>
                        </w:moveFrom>
                        <w:moveFromRangeEnd w:id="138"/>
                      </w:p>
                    </w:txbxContent>
                  </v:textbox>
                  <w10:wrap type="topAndBottom" anchorx="page"/>
                </v:shape>
              </w:pict>
            </mc:Fallback>
          </mc:AlternateContent>
        </w:r>
      </w:del>
    </w:p>
    <w:p w14:paraId="5C80747E" w14:textId="77777777" w:rsidR="00E527DA" w:rsidRDefault="00EB2904" w:rsidP="001B38AD">
      <w:pPr>
        <w:pStyle w:val="NormalBPBHEB"/>
        <w:rPr>
          <w:ins w:id="120" w:author="Abhiram Arali" w:date="2024-11-06T12:19:00Z"/>
        </w:rPr>
      </w:pPr>
      <w:r>
        <w:t xml:space="preserve">Function prototypes are typically </w:t>
      </w:r>
      <w:r>
        <w:t>placed at the beginning of a program or in header files to ensure that the compiler knows about the function's existence.</w:t>
      </w:r>
    </w:p>
    <w:p w14:paraId="243F84D2" w14:textId="77777777" w:rsidR="00F912C9" w:rsidRDefault="00F912C9">
      <w:pPr>
        <w:pStyle w:val="NormalBPBHEB"/>
        <w:pPrChange w:id="121" w:author="Abhiram Arali" w:date="2024-11-06T12:19:00Z">
          <w:pPr>
            <w:pStyle w:val="BodyText"/>
            <w:spacing w:before="164" w:line="360" w:lineRule="auto"/>
            <w:ind w:left="220" w:right="227"/>
            <w:jc w:val="both"/>
          </w:pPr>
        </w:pPrChange>
      </w:pPr>
    </w:p>
    <w:p w14:paraId="4701EED3" w14:textId="2BF7189D" w:rsidR="00E527DA" w:rsidRDefault="00EB2904">
      <w:pPr>
        <w:pStyle w:val="Heading2BPBHEB"/>
        <w:pPrChange w:id="122" w:author="Abhiram Arali" w:date="2024-11-06T12:19:00Z">
          <w:pPr>
            <w:pStyle w:val="Heading1"/>
            <w:spacing w:before="159"/>
            <w:ind w:left="220"/>
          </w:pPr>
        </w:pPrChange>
      </w:pPr>
      <w:r>
        <w:lastRenderedPageBreak/>
        <w:t>Parameter</w:t>
      </w:r>
      <w:r>
        <w:rPr>
          <w:spacing w:val="-3"/>
        </w:rPr>
        <w:t xml:space="preserve"> </w:t>
      </w:r>
      <w:r w:rsidR="009D4979">
        <w:t>passing</w:t>
      </w:r>
      <w:r w:rsidR="009D4979">
        <w:rPr>
          <w:spacing w:val="-2"/>
        </w:rPr>
        <w:t xml:space="preserve"> techniques</w:t>
      </w:r>
    </w:p>
    <w:p w14:paraId="3033E175" w14:textId="0D471296" w:rsidR="00E527DA" w:rsidDel="009D4979" w:rsidRDefault="00E527DA">
      <w:pPr>
        <w:pStyle w:val="BodyText"/>
        <w:spacing w:before="24"/>
        <w:rPr>
          <w:del w:id="123" w:author="Abhiram Arali" w:date="2024-11-06T12:19:00Z"/>
          <w:b/>
        </w:rPr>
      </w:pPr>
    </w:p>
    <w:p w14:paraId="515CFFF2" w14:textId="35A3F9DB" w:rsidR="00E527DA" w:rsidRDefault="00EB2904">
      <w:pPr>
        <w:pStyle w:val="NormalBPBHEB"/>
        <w:pPrChange w:id="124" w:author="Abhiram Arali" w:date="2024-11-06T12:19:00Z">
          <w:pPr>
            <w:pStyle w:val="BodyText"/>
            <w:spacing w:line="360" w:lineRule="auto"/>
            <w:ind w:left="220" w:right="221"/>
            <w:jc w:val="both"/>
          </w:pPr>
        </w:pPrChange>
      </w:pPr>
      <w:r>
        <w:t>When calling functions, you can pass arguments to them in various ways. The two primary parameter passi</w:t>
      </w:r>
      <w:r>
        <w:t xml:space="preserve">ng techniques in C are </w:t>
      </w:r>
      <w:del w:id="125" w:author="Abhiram Arali" w:date="2024-11-06T12:19:00Z">
        <w:r w:rsidDel="00264554">
          <w:delText xml:space="preserve">pass </w:delText>
        </w:r>
      </w:del>
      <w:ins w:id="126" w:author="Abhiram Arali" w:date="2024-11-06T12:19:00Z">
        <w:r w:rsidR="00264554">
          <w:t>pass</w:t>
        </w:r>
        <w:r w:rsidR="001A01BB">
          <w:t xml:space="preserve"> </w:t>
        </w:r>
      </w:ins>
      <w:r>
        <w:t xml:space="preserve">by value and </w:t>
      </w:r>
      <w:del w:id="127" w:author="Abhiram Arali" w:date="2024-11-06T12:19:00Z">
        <w:r w:rsidDel="00264554">
          <w:delText xml:space="preserve">pass </w:delText>
        </w:r>
      </w:del>
      <w:ins w:id="128" w:author="Abhiram Arali" w:date="2024-11-06T12:19:00Z">
        <w:r w:rsidR="00264554">
          <w:t>pass</w:t>
        </w:r>
      </w:ins>
      <w:ins w:id="129" w:author="Abhiram Arali" w:date="2024-11-06T12:20:00Z">
        <w:r w:rsidR="001A01BB">
          <w:t xml:space="preserve"> </w:t>
        </w:r>
      </w:ins>
      <w:r>
        <w:t>by reference</w:t>
      </w:r>
      <w:ins w:id="130" w:author="Abhiram Arali" w:date="2024-11-06T12:21:00Z">
        <w:r w:rsidR="0072079D">
          <w:t>:</w:t>
        </w:r>
      </w:ins>
      <w:del w:id="131" w:author="Abhiram Arali" w:date="2024-11-06T12:21:00Z">
        <w:r w:rsidDel="0072079D">
          <w:delText>.</w:delText>
        </w:r>
      </w:del>
    </w:p>
    <w:p w14:paraId="77D3DAD3" w14:textId="52CCB286" w:rsidR="00E527DA" w:rsidRPr="009B7B85" w:rsidDel="00D71A76" w:rsidRDefault="00EB2904">
      <w:pPr>
        <w:pStyle w:val="NormalBPBHEB"/>
        <w:rPr>
          <w:del w:id="132" w:author="Abhiram Arali" w:date="2024-11-06T12:21:00Z"/>
          <w:b/>
          <w:bCs/>
          <w:rPrChange w:id="133" w:author="Abhiram Arali" w:date="2024-11-06T12:19:00Z">
            <w:rPr>
              <w:del w:id="134" w:author="Abhiram Arali" w:date="2024-11-06T12:21:00Z"/>
            </w:rPr>
          </w:rPrChange>
        </w:rPr>
        <w:pPrChange w:id="135" w:author="Abhiram Arali" w:date="2024-11-06T12:19:00Z">
          <w:pPr>
            <w:spacing w:before="159"/>
            <w:ind w:left="220"/>
          </w:pPr>
        </w:pPrChange>
      </w:pPr>
      <w:r w:rsidRPr="009B7B85">
        <w:rPr>
          <w:b/>
          <w:bCs/>
          <w:rPrChange w:id="136" w:author="Abhiram Arali" w:date="2024-11-06T12:19:00Z">
            <w:rPr/>
          </w:rPrChange>
        </w:rPr>
        <w:t>Pass by</w:t>
      </w:r>
      <w:r w:rsidRPr="009B7B85">
        <w:rPr>
          <w:b/>
          <w:bCs/>
          <w:spacing w:val="-1"/>
          <w:rPrChange w:id="137" w:author="Abhiram Arali" w:date="2024-11-06T12:19:00Z">
            <w:rPr>
              <w:spacing w:val="-1"/>
            </w:rPr>
          </w:rPrChange>
        </w:rPr>
        <w:t xml:space="preserve"> </w:t>
      </w:r>
      <w:r w:rsidR="009B7B85" w:rsidRPr="009B7B85">
        <w:rPr>
          <w:b/>
          <w:bCs/>
          <w:spacing w:val="-2"/>
        </w:rPr>
        <w:t>value</w:t>
      </w:r>
      <w:r w:rsidRPr="009B7B85">
        <w:rPr>
          <w:b/>
          <w:bCs/>
          <w:spacing w:val="-2"/>
          <w:rPrChange w:id="138" w:author="Abhiram Arali" w:date="2024-11-06T12:19:00Z">
            <w:rPr>
              <w:spacing w:val="-2"/>
            </w:rPr>
          </w:rPrChange>
        </w:rPr>
        <w:t>:</w:t>
      </w:r>
      <w:ins w:id="139" w:author="Abhiram Arali" w:date="2024-11-06T12:21:00Z">
        <w:r w:rsidR="00D71A76">
          <w:rPr>
            <w:b/>
            <w:bCs/>
            <w:spacing w:val="-2"/>
          </w:rPr>
          <w:t xml:space="preserve"> </w:t>
        </w:r>
      </w:ins>
    </w:p>
    <w:p w14:paraId="157ED0C8" w14:textId="0CD35B15" w:rsidR="00E527DA" w:rsidDel="0050718B" w:rsidRDefault="00E527DA">
      <w:pPr>
        <w:pStyle w:val="BodyText"/>
        <w:spacing w:before="21"/>
        <w:rPr>
          <w:del w:id="140" w:author="Abhiram Arali" w:date="2024-11-06T12:20:00Z"/>
          <w:i/>
        </w:rPr>
      </w:pPr>
    </w:p>
    <w:p w14:paraId="3D1C535C" w14:textId="77777777" w:rsidR="00E527DA" w:rsidRDefault="00EB2904" w:rsidP="0069107A">
      <w:pPr>
        <w:pStyle w:val="NormalBPBHEB"/>
        <w:numPr>
          <w:ilvl w:val="0"/>
          <w:numId w:val="8"/>
        </w:numPr>
        <w:rPr>
          <w:ins w:id="141" w:author="Abhiram Arali" w:date="2024-11-06T12:21:00Z"/>
        </w:rPr>
      </w:pPr>
      <w:r>
        <w:t>In</w:t>
      </w:r>
      <w:r>
        <w:rPr>
          <w:spacing w:val="-6"/>
        </w:rPr>
        <w:t xml:space="preserve"> </w:t>
      </w:r>
      <w:r>
        <w:t>this</w:t>
      </w:r>
      <w:r>
        <w:rPr>
          <w:spacing w:val="-6"/>
        </w:rPr>
        <w:t xml:space="preserve"> </w:t>
      </w:r>
      <w:r>
        <w:t>technique,</w:t>
      </w:r>
      <w:r>
        <w:rPr>
          <w:spacing w:val="-3"/>
        </w:rPr>
        <w:t xml:space="preserve"> </w:t>
      </w:r>
      <w:r>
        <w:t>a</w:t>
      </w:r>
      <w:r>
        <w:rPr>
          <w:spacing w:val="-6"/>
        </w:rPr>
        <w:t xml:space="preserve"> </w:t>
      </w:r>
      <w:r>
        <w:t>copy</w:t>
      </w:r>
      <w:r>
        <w:rPr>
          <w:spacing w:val="-3"/>
        </w:rPr>
        <w:t xml:space="preserve"> </w:t>
      </w:r>
      <w:r>
        <w:t>of</w:t>
      </w:r>
      <w:r>
        <w:rPr>
          <w:spacing w:val="-6"/>
        </w:rPr>
        <w:t xml:space="preserve"> </w:t>
      </w:r>
      <w:r>
        <w:t>the</w:t>
      </w:r>
      <w:r>
        <w:rPr>
          <w:spacing w:val="-6"/>
        </w:rPr>
        <w:t xml:space="preserve"> </w:t>
      </w:r>
      <w:r>
        <w:t>actual</w:t>
      </w:r>
      <w:r>
        <w:rPr>
          <w:spacing w:val="-6"/>
        </w:rPr>
        <w:t xml:space="preserve"> </w:t>
      </w:r>
      <w:r>
        <w:t>argument</w:t>
      </w:r>
      <w:r>
        <w:rPr>
          <w:spacing w:val="-5"/>
        </w:rPr>
        <w:t xml:space="preserve"> </w:t>
      </w:r>
      <w:r>
        <w:t>is</w:t>
      </w:r>
      <w:r>
        <w:rPr>
          <w:spacing w:val="-5"/>
        </w:rPr>
        <w:t xml:space="preserve"> </w:t>
      </w:r>
      <w:r>
        <w:t>passed</w:t>
      </w:r>
      <w:r>
        <w:rPr>
          <w:spacing w:val="-6"/>
        </w:rPr>
        <w:t xml:space="preserve"> </w:t>
      </w:r>
      <w:r>
        <w:t>to</w:t>
      </w:r>
      <w:r>
        <w:rPr>
          <w:spacing w:val="-5"/>
        </w:rPr>
        <w:t xml:space="preserve"> </w:t>
      </w:r>
      <w:r>
        <w:t>the</w:t>
      </w:r>
      <w:r>
        <w:rPr>
          <w:spacing w:val="-6"/>
        </w:rPr>
        <w:t xml:space="preserve"> </w:t>
      </w:r>
      <w:r>
        <w:t>function.</w:t>
      </w:r>
      <w:r>
        <w:rPr>
          <w:spacing w:val="-6"/>
        </w:rPr>
        <w:t xml:space="preserve"> </w:t>
      </w:r>
      <w:r>
        <w:t>Changes</w:t>
      </w:r>
      <w:r>
        <w:rPr>
          <w:spacing w:val="-6"/>
        </w:rPr>
        <w:t xml:space="preserve"> </w:t>
      </w:r>
      <w:r>
        <w:t>made</w:t>
      </w:r>
      <w:r>
        <w:rPr>
          <w:spacing w:val="-6"/>
        </w:rPr>
        <w:t xml:space="preserve"> </w:t>
      </w:r>
      <w:r>
        <w:t>to</w:t>
      </w:r>
      <w:r>
        <w:rPr>
          <w:spacing w:val="-5"/>
        </w:rPr>
        <w:t xml:space="preserve"> </w:t>
      </w:r>
      <w:r>
        <w:t xml:space="preserve">the parameter inside the function do not affect the original argument. This </w:t>
      </w:r>
      <w:r>
        <w:t>is the default method for passing parameters in C.</w:t>
      </w:r>
    </w:p>
    <w:p w14:paraId="027A3DEA" w14:textId="081F3A38" w:rsidR="0066337E" w:rsidRPr="00906A1C" w:rsidRDefault="0066337E" w:rsidP="00906A1C">
      <w:pPr>
        <w:pStyle w:val="NormalBPBHEB"/>
        <w:rPr>
          <w:b/>
          <w:i/>
          <w:rPrChange w:id="142" w:author="Hii" w:date="2024-11-12T15:32:00Z">
            <w:rPr/>
          </w:rPrChange>
        </w:rPr>
        <w:pPrChange w:id="143" w:author="Hii" w:date="2024-11-12T15:32:00Z">
          <w:pPr>
            <w:pStyle w:val="BodyText"/>
            <w:spacing w:line="360" w:lineRule="auto"/>
            <w:ind w:left="220" w:right="218"/>
            <w:jc w:val="both"/>
          </w:pPr>
        </w:pPrChange>
      </w:pPr>
      <w:commentRangeStart w:id="144"/>
      <w:ins w:id="145" w:author="Abhiram Arali" w:date="2024-11-06T12:22:00Z">
        <w:r w:rsidRPr="00906A1C">
          <w:rPr>
            <w:b/>
            <w:i/>
            <w:rPrChange w:id="146" w:author="Hii" w:date="2024-11-12T15:32:00Z">
              <w:rPr/>
            </w:rPrChange>
          </w:rPr>
          <w:t>Example</w:t>
        </w:r>
        <w:commentRangeEnd w:id="144"/>
        <w:r w:rsidR="00007E68" w:rsidRPr="00906A1C">
          <w:rPr>
            <w:rStyle w:val="CommentReference"/>
            <w:rFonts w:asciiTheme="minorHAnsi" w:eastAsiaTheme="minorHAnsi" w:hAnsiTheme="minorHAnsi" w:cstheme="minorBidi"/>
            <w:b/>
            <w:i/>
            <w:rPrChange w:id="147" w:author="Hii" w:date="2024-11-12T15:32:00Z">
              <w:rPr>
                <w:rStyle w:val="CommentReference"/>
                <w:rFonts w:asciiTheme="minorHAnsi" w:eastAsiaTheme="minorHAnsi" w:hAnsiTheme="minorHAnsi" w:cstheme="minorBidi"/>
              </w:rPr>
            </w:rPrChange>
          </w:rPr>
          <w:commentReference w:id="144"/>
        </w:r>
        <w:r w:rsidRPr="00906A1C">
          <w:rPr>
            <w:b/>
            <w:i/>
            <w:rPrChange w:id="148" w:author="Hii" w:date="2024-11-12T15:32:00Z">
              <w:rPr/>
            </w:rPrChange>
          </w:rPr>
          <w:t>:</w:t>
        </w:r>
      </w:ins>
    </w:p>
    <w:p w14:paraId="02B6CDF0" w14:textId="6AD3FC17" w:rsidR="00E527DA" w:rsidDel="004C0E75" w:rsidRDefault="00EB2904">
      <w:pPr>
        <w:pStyle w:val="NormalBPBHEB"/>
        <w:rPr>
          <w:del w:id="149" w:author="Abhiram Arali" w:date="2024-11-06T12:21:00Z"/>
        </w:rPr>
      </w:pPr>
      <w:del w:id="150" w:author="Abhiram Arali" w:date="2024-11-06T12:21:00Z">
        <w:r w:rsidDel="004C0E75">
          <w:rPr>
            <w:noProof/>
            <w:lang w:val="en-IN" w:eastAsia="en-IN"/>
          </w:rPr>
          <mc:AlternateContent>
            <mc:Choice Requires="wpg">
              <w:drawing>
                <wp:anchor distT="0" distB="0" distL="0" distR="0" simplePos="0" relativeHeight="15731200" behindDoc="0" locked="0" layoutInCell="1" allowOverlap="1" wp14:anchorId="4219A4AA" wp14:editId="06D32B37">
                  <wp:simplePos x="0" y="0"/>
                  <wp:positionH relativeFrom="page">
                    <wp:posOffset>840028</wp:posOffset>
                  </wp:positionH>
                  <wp:positionV relativeFrom="paragraph">
                    <wp:posOffset>469735</wp:posOffset>
                  </wp:positionV>
                  <wp:extent cx="5882640" cy="2204085"/>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2204453"/>
                            <a:chOff x="0" y="12"/>
                            <a:chExt cx="5882640" cy="2204453"/>
                          </a:xfrm>
                        </wpg:grpSpPr>
                        <wps:wsp>
                          <wps:cNvPr id="11" name="Graphic 10"/>
                          <wps:cNvSpPr/>
                          <wps:spPr>
                            <a:xfrm>
                              <a:off x="0" y="12"/>
                              <a:ext cx="5882640" cy="2204085"/>
                            </a:xfrm>
                            <a:custGeom>
                              <a:avLst/>
                              <a:gdLst/>
                              <a:ahLst/>
                              <a:cxnLst/>
                              <a:rect l="l" t="t" r="r" b="b"/>
                              <a:pathLst>
                                <a:path w="5882640" h="2204085">
                                  <a:moveTo>
                                    <a:pt x="6096" y="6159"/>
                                  </a:moveTo>
                                  <a:lnTo>
                                    <a:pt x="0" y="6159"/>
                                  </a:lnTo>
                                  <a:lnTo>
                                    <a:pt x="0" y="381368"/>
                                  </a:lnTo>
                                  <a:lnTo>
                                    <a:pt x="0" y="745604"/>
                                  </a:lnTo>
                                  <a:lnTo>
                                    <a:pt x="0" y="2204021"/>
                                  </a:lnTo>
                                  <a:lnTo>
                                    <a:pt x="6096" y="2204021"/>
                                  </a:lnTo>
                                  <a:lnTo>
                                    <a:pt x="6096" y="381368"/>
                                  </a:lnTo>
                                  <a:lnTo>
                                    <a:pt x="6096" y="6159"/>
                                  </a:lnTo>
                                  <a:close/>
                                </a:path>
                                <a:path w="5882640" h="2204085">
                                  <a:moveTo>
                                    <a:pt x="5875909" y="0"/>
                                  </a:moveTo>
                                  <a:lnTo>
                                    <a:pt x="6096" y="0"/>
                                  </a:lnTo>
                                  <a:lnTo>
                                    <a:pt x="0" y="0"/>
                                  </a:lnTo>
                                  <a:lnTo>
                                    <a:pt x="0" y="6083"/>
                                  </a:lnTo>
                                  <a:lnTo>
                                    <a:pt x="6096" y="6083"/>
                                  </a:lnTo>
                                  <a:lnTo>
                                    <a:pt x="5875909" y="6083"/>
                                  </a:lnTo>
                                  <a:lnTo>
                                    <a:pt x="5875909" y="0"/>
                                  </a:lnTo>
                                  <a:close/>
                                </a:path>
                                <a:path w="5882640" h="2204085">
                                  <a:moveTo>
                                    <a:pt x="5882081" y="6159"/>
                                  </a:moveTo>
                                  <a:lnTo>
                                    <a:pt x="5875985" y="6159"/>
                                  </a:lnTo>
                                  <a:lnTo>
                                    <a:pt x="5875985" y="381368"/>
                                  </a:lnTo>
                                  <a:lnTo>
                                    <a:pt x="5875985" y="745604"/>
                                  </a:lnTo>
                                  <a:lnTo>
                                    <a:pt x="5875985" y="2204021"/>
                                  </a:lnTo>
                                  <a:lnTo>
                                    <a:pt x="5882081" y="2204021"/>
                                  </a:lnTo>
                                  <a:lnTo>
                                    <a:pt x="5882081" y="381368"/>
                                  </a:lnTo>
                                  <a:lnTo>
                                    <a:pt x="5882081" y="6159"/>
                                  </a:lnTo>
                                  <a:close/>
                                </a:path>
                                <a:path w="5882640" h="2204085">
                                  <a:moveTo>
                                    <a:pt x="5882081" y="0"/>
                                  </a:moveTo>
                                  <a:lnTo>
                                    <a:pt x="5875985" y="0"/>
                                  </a:lnTo>
                                  <a:lnTo>
                                    <a:pt x="5875985" y="6083"/>
                                  </a:lnTo>
                                  <a:lnTo>
                                    <a:pt x="5882081" y="6083"/>
                                  </a:lnTo>
                                  <a:lnTo>
                                    <a:pt x="5882081" y="0"/>
                                  </a:lnTo>
                                  <a:close/>
                                </a:path>
                              </a:pathLst>
                            </a:custGeom>
                            <a:solidFill>
                              <a:srgbClr val="000000"/>
                            </a:solidFill>
                          </wps:spPr>
                          <wps:bodyPr wrap="square" lIns="0" tIns="0" rIns="0" bIns="0" rtlCol="0">
                            <a:prstTxWarp prst="textNoShape">
                              <a:avLst/>
                            </a:prstTxWarp>
                            <a:noAutofit/>
                          </wps:bodyPr>
                        </wps:wsp>
                        <wps:wsp>
                          <wps:cNvPr id="12" name="Textbox 11"/>
                          <wps:cNvSpPr txBox="1"/>
                          <wps:spPr>
                            <a:xfrm>
                              <a:off x="6095" y="6095"/>
                              <a:ext cx="5869940" cy="2198370"/>
                            </a:xfrm>
                            <a:prstGeom prst="rect">
                              <a:avLst/>
                            </a:prstGeom>
                          </wps:spPr>
                          <wps:txbx>
                            <w:txbxContent>
                              <w:p w14:paraId="1F53B7D9" w14:textId="5B275498" w:rsidR="00E527DA" w:rsidDel="004C0E75" w:rsidRDefault="00EB2904">
                                <w:pPr>
                                  <w:spacing w:before="19"/>
                                  <w:ind w:left="107"/>
                                  <w:rPr>
                                    <w:del w:id="151" w:author="Abhiram Arali" w:date="2024-11-06T12:21:00Z"/>
                                    <w:sz w:val="24"/>
                                  </w:rPr>
                                </w:pPr>
                                <w:del w:id="152" w:author="Abhiram Arali" w:date="2024-11-06T12:21:00Z">
                                  <w:r w:rsidDel="004C0E75">
                                    <w:rPr>
                                      <w:sz w:val="24"/>
                                    </w:rPr>
                                    <w:delText>void</w:delText>
                                  </w:r>
                                  <w:r w:rsidDel="004C0E75">
                                    <w:rPr>
                                      <w:spacing w:val="-2"/>
                                      <w:sz w:val="24"/>
                                    </w:rPr>
                                    <w:delText xml:space="preserve"> </w:delText>
                                  </w:r>
                                  <w:r w:rsidDel="004C0E75">
                                    <w:rPr>
                                      <w:sz w:val="24"/>
                                    </w:rPr>
                                    <w:delText>modifyValue(int</w:delText>
                                  </w:r>
                                  <w:r w:rsidDel="004C0E75">
                                    <w:rPr>
                                      <w:spacing w:val="-1"/>
                                      <w:sz w:val="24"/>
                                    </w:rPr>
                                    <w:delText xml:space="preserve"> </w:delText>
                                  </w:r>
                                  <w:r w:rsidDel="004C0E75">
                                    <w:rPr>
                                      <w:sz w:val="24"/>
                                    </w:rPr>
                                    <w:delText xml:space="preserve">x) </w:delText>
                                  </w:r>
                                  <w:r w:rsidDel="004C0E75">
                                    <w:rPr>
                                      <w:spacing w:val="-10"/>
                                      <w:sz w:val="24"/>
                                    </w:rPr>
                                    <w:delText>{</w:delText>
                                  </w:r>
                                </w:del>
                              </w:p>
                              <w:p w14:paraId="69C0CFA1" w14:textId="0EE52BEB" w:rsidR="00E527DA" w:rsidDel="004C0E75" w:rsidRDefault="00E527DA">
                                <w:pPr>
                                  <w:spacing w:before="19"/>
                                  <w:rPr>
                                    <w:del w:id="153" w:author="Abhiram Arali" w:date="2024-11-06T12:21:00Z"/>
                                    <w:sz w:val="24"/>
                                  </w:rPr>
                                </w:pPr>
                              </w:p>
                              <w:p w14:paraId="24EA3E7D" w14:textId="59255D66" w:rsidR="00E527DA" w:rsidDel="004C0E75" w:rsidRDefault="00EB2904">
                                <w:pPr>
                                  <w:ind w:left="347"/>
                                  <w:rPr>
                                    <w:del w:id="154" w:author="Abhiram Arali" w:date="2024-11-06T12:21:00Z"/>
                                    <w:sz w:val="24"/>
                                  </w:rPr>
                                </w:pPr>
                                <w:del w:id="155" w:author="Abhiram Arali" w:date="2024-11-06T12:21:00Z">
                                  <w:r w:rsidDel="004C0E75">
                                    <w:rPr>
                                      <w:sz w:val="24"/>
                                    </w:rPr>
                                    <w:delText>x =</w:delText>
                                  </w:r>
                                  <w:r w:rsidDel="004C0E75">
                                    <w:rPr>
                                      <w:spacing w:val="-1"/>
                                      <w:sz w:val="24"/>
                                    </w:rPr>
                                    <w:delText xml:space="preserve"> </w:delText>
                                  </w:r>
                                  <w:r w:rsidDel="004C0E75">
                                    <w:rPr>
                                      <w:sz w:val="24"/>
                                    </w:rPr>
                                    <w:delText>x +</w:delText>
                                  </w:r>
                                  <w:r w:rsidDel="004C0E75">
                                    <w:rPr>
                                      <w:spacing w:val="-1"/>
                                      <w:sz w:val="24"/>
                                    </w:rPr>
                                    <w:delText xml:space="preserve"> </w:delText>
                                  </w:r>
                                  <w:r w:rsidDel="004C0E75">
                                    <w:rPr>
                                      <w:sz w:val="24"/>
                                    </w:rPr>
                                    <w:delText>10;</w:delText>
                                  </w:r>
                                  <w:r w:rsidDel="004C0E75">
                                    <w:rPr>
                                      <w:spacing w:val="60"/>
                                      <w:sz w:val="24"/>
                                    </w:rPr>
                                    <w:delText xml:space="preserve"> </w:delText>
                                  </w:r>
                                  <w:r w:rsidDel="004C0E75">
                                    <w:rPr>
                                      <w:sz w:val="24"/>
                                    </w:rPr>
                                    <w:delText xml:space="preserve">// Modifying </w:delText>
                                  </w:r>
                                  <w:r w:rsidDel="004C0E75">
                                    <w:rPr>
                                      <w:spacing w:val="-10"/>
                                      <w:sz w:val="24"/>
                                    </w:rPr>
                                    <w:delText>x</w:delText>
                                  </w:r>
                                </w:del>
                              </w:p>
                              <w:p w14:paraId="496C0392" w14:textId="097CF14B" w:rsidR="00E527DA" w:rsidDel="004C0E75" w:rsidRDefault="00E527DA">
                                <w:pPr>
                                  <w:spacing w:before="21"/>
                                  <w:rPr>
                                    <w:del w:id="156" w:author="Abhiram Arali" w:date="2024-11-06T12:21:00Z"/>
                                    <w:sz w:val="24"/>
                                  </w:rPr>
                                </w:pPr>
                              </w:p>
                              <w:p w14:paraId="4FD1E0CA" w14:textId="7FBA9CCC" w:rsidR="00E527DA" w:rsidDel="004C0E75" w:rsidRDefault="00EB2904">
                                <w:pPr>
                                  <w:spacing w:before="1"/>
                                  <w:ind w:left="107"/>
                                  <w:rPr>
                                    <w:del w:id="157" w:author="Abhiram Arali" w:date="2024-11-06T12:21:00Z"/>
                                    <w:sz w:val="24"/>
                                  </w:rPr>
                                </w:pPr>
                                <w:del w:id="158" w:author="Abhiram Arali" w:date="2024-11-06T12:21:00Z">
                                  <w:r w:rsidDel="004C0E75">
                                    <w:rPr>
                                      <w:spacing w:val="-10"/>
                                      <w:sz w:val="24"/>
                                    </w:rPr>
                                    <w:delText>}</w:delText>
                                  </w:r>
                                </w:del>
                              </w:p>
                              <w:p w14:paraId="41A97CAD" w14:textId="351E4DAC" w:rsidR="00E527DA" w:rsidDel="004C0E75" w:rsidRDefault="00E527DA">
                                <w:pPr>
                                  <w:spacing w:before="23"/>
                                  <w:rPr>
                                    <w:del w:id="159" w:author="Abhiram Arali" w:date="2024-11-06T12:21:00Z"/>
                                    <w:sz w:val="24"/>
                                  </w:rPr>
                                </w:pPr>
                              </w:p>
                              <w:p w14:paraId="1E20C3C7" w14:textId="6ECF0FE8" w:rsidR="00E527DA" w:rsidDel="004C0E75" w:rsidRDefault="00EB2904">
                                <w:pPr>
                                  <w:spacing w:before="1" w:line="499" w:lineRule="auto"/>
                                  <w:ind w:left="347" w:right="7711" w:hanging="240"/>
                                  <w:rPr>
                                    <w:del w:id="160" w:author="Abhiram Arali" w:date="2024-11-06T12:21:00Z"/>
                                    <w:sz w:val="24"/>
                                  </w:rPr>
                                </w:pPr>
                                <w:del w:id="161" w:author="Abhiram Arali" w:date="2024-11-06T12:21:00Z">
                                  <w:r w:rsidDel="004C0E75">
                                    <w:rPr>
                                      <w:sz w:val="24"/>
                                    </w:rPr>
                                    <w:delText>int main() {</w:delText>
                                  </w:r>
                                  <w:r w:rsidDel="004C0E75">
                                    <w:rPr>
                                      <w:spacing w:val="40"/>
                                      <w:sz w:val="24"/>
                                    </w:rPr>
                                    <w:delText xml:space="preserve"> </w:delText>
                                  </w:r>
                                  <w:r w:rsidDel="004C0E75">
                                    <w:rPr>
                                      <w:sz w:val="24"/>
                                    </w:rPr>
                                    <w:delText>int</w:delText>
                                  </w:r>
                                  <w:r w:rsidDel="004C0E75">
                                    <w:rPr>
                                      <w:spacing w:val="-13"/>
                                      <w:sz w:val="24"/>
                                    </w:rPr>
                                    <w:delText xml:space="preserve"> </w:delText>
                                  </w:r>
                                  <w:r w:rsidDel="004C0E75">
                                    <w:rPr>
                                      <w:sz w:val="24"/>
                                    </w:rPr>
                                    <w:delText>num</w:delText>
                                  </w:r>
                                  <w:r w:rsidDel="004C0E75">
                                    <w:rPr>
                                      <w:spacing w:val="-13"/>
                                      <w:sz w:val="24"/>
                                    </w:rPr>
                                    <w:delText xml:space="preserve"> </w:delText>
                                  </w:r>
                                  <w:r w:rsidDel="004C0E75">
                                    <w:rPr>
                                      <w:sz w:val="24"/>
                                    </w:rPr>
                                    <w:delText>=</w:delText>
                                  </w:r>
                                  <w:r w:rsidDel="004C0E75">
                                    <w:rPr>
                                      <w:spacing w:val="-13"/>
                                      <w:sz w:val="24"/>
                                    </w:rPr>
                                    <w:delText xml:space="preserve"> </w:delText>
                                  </w:r>
                                  <w:r w:rsidDel="004C0E75">
                                    <w:rPr>
                                      <w:sz w:val="24"/>
                                    </w:rPr>
                                    <w:delText>5;</w:delText>
                                  </w:r>
                                </w:del>
                              </w:p>
                              <w:p w14:paraId="6A037558" w14:textId="095AB433" w:rsidR="00E527DA" w:rsidRDefault="00EB2904">
                                <w:pPr>
                                  <w:spacing w:line="275" w:lineRule="exact"/>
                                  <w:ind w:left="347"/>
                                  <w:rPr>
                                    <w:sz w:val="24"/>
                                  </w:rPr>
                                </w:pPr>
                                <w:del w:id="162" w:author="Abhiram Arali" w:date="2024-11-06T12:21:00Z">
                                  <w:r w:rsidDel="004C0E75">
                                    <w:rPr>
                                      <w:sz w:val="24"/>
                                    </w:rPr>
                                    <w:delText>modifyValue(num);</w:delText>
                                  </w:r>
                                  <w:r w:rsidDel="004C0E75">
                                    <w:rPr>
                                      <w:spacing w:val="57"/>
                                      <w:sz w:val="24"/>
                                    </w:rPr>
                                    <w:delText xml:space="preserve"> </w:delText>
                                  </w:r>
                                  <w:r w:rsidDel="004C0E75">
                                    <w:rPr>
                                      <w:sz w:val="24"/>
                                    </w:rPr>
                                    <w:delText>//</w:delText>
                                  </w:r>
                                  <w:r w:rsidDel="004C0E75">
                                    <w:rPr>
                                      <w:spacing w:val="-2"/>
                                      <w:sz w:val="24"/>
                                    </w:rPr>
                                    <w:delText xml:space="preserve"> </w:delText>
                                  </w:r>
                                  <w:r w:rsidDel="004C0E75">
                                    <w:rPr>
                                      <w:sz w:val="24"/>
                                    </w:rPr>
                                    <w:delText>num</w:delText>
                                  </w:r>
                                  <w:r w:rsidDel="004C0E75">
                                    <w:rPr>
                                      <w:spacing w:val="1"/>
                                      <w:sz w:val="24"/>
                                    </w:rPr>
                                    <w:delText xml:space="preserve"> </w:delText>
                                  </w:r>
                                  <w:r w:rsidDel="004C0E75">
                                    <w:rPr>
                                      <w:sz w:val="24"/>
                                    </w:rPr>
                                    <w:delText>remains</w:delText>
                                  </w:r>
                                  <w:r w:rsidDel="004C0E75">
                                    <w:rPr>
                                      <w:spacing w:val="-1"/>
                                      <w:sz w:val="24"/>
                                    </w:rPr>
                                    <w:delText xml:space="preserve"> </w:delText>
                                  </w:r>
                                  <w:r w:rsidDel="004C0E75">
                                    <w:rPr>
                                      <w:spacing w:val="-10"/>
                                      <w:sz w:val="24"/>
                                    </w:rPr>
                                    <w:delText>5</w:delText>
                                  </w:r>
                                </w:del>
                              </w:p>
                            </w:txbxContent>
                          </wps:txbx>
                          <wps:bodyPr wrap="square" lIns="0" tIns="0" rIns="0" bIns="0" rtlCol="0">
                            <a:noAutofit/>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219A4AA" id="Group 9" o:spid="_x0000_s1030" style="position:absolute;left:0;text-align:left;margin-left:66.15pt;margin-top:37pt;width:463.2pt;height:173.55pt;z-index:15731200;mso-wrap-distance-left:0;mso-wrap-distance-right:0;mso-position-horizontal-relative:page" coordorigin="" coordsize="58826,22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">
                  <v:shape id="Graphic 10" o:spid="_x0000_s1031" style="position:absolute;width:58826;height:22040;visibility:visible;mso-wrap-style:square;v-text-anchor:top" coordsize="5882640,2204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" path="m6096,6159l,6159,,381368,,745604,,2204021r6096,l6096,381368r,-375209xem5875909,l6096,,,,,6083r6096,l5875909,6083r,-6083xem5882081,6159r-6096,l5875985,381368r,364236l5875985,2204021r6096,l5882081,381368r,-375209xem5882081,r-6096,l5875985,6083r6096,l5882081,xe" fillcolor="black" stroked="f">
                    <v:path arrowok="t"/>
                  </v:shape>
                  <v:shape id="Textbox 11" o:spid="_x0000_s1032" type="#_x0000_t202" style="position:absolute;left:60;top:60;width:58700;height:2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" filled="f" stroked="f">
                    <v:textbox inset="0,0,0,0">
                      <w:txbxContent>
                        <w:p w14:paraId="1F53B7D9" w14:textId="5B275498" w:rsidR="00E527DA" w:rsidDel="004C0E75" w:rsidRDefault="00000000">
                          <w:pPr>
                            <w:spacing w:before="19"/>
                            <w:ind w:left="107"/>
                            <w:rPr>
                              <w:del w:id="179" w:author="Abhiram Arali" w:date="2024-11-06T12:21:00Z" w16du:dateUtc="2024-11-06T06:51:00Z"/>
                              <w:sz w:val="24"/>
                            </w:rPr>
                          </w:pPr>
                          <w:del w:id="180" w:author="Abhiram Arali" w:date="2024-11-06T12:21:00Z" w16du:dateUtc="2024-11-06T06:51:00Z">
                            <w:r w:rsidDel="004C0E75">
                              <w:rPr>
                                <w:sz w:val="24"/>
                              </w:rPr>
                              <w:delText>void</w:delText>
                            </w:r>
                            <w:r w:rsidDel="004C0E75">
                              <w:rPr>
                                <w:spacing w:val="-2"/>
                                <w:sz w:val="24"/>
                              </w:rPr>
                              <w:delText xml:space="preserve"> </w:delText>
                            </w:r>
                            <w:r w:rsidDel="004C0E75">
                              <w:rPr>
                                <w:sz w:val="24"/>
                              </w:rPr>
                              <w:delText>modifyValue(int</w:delText>
                            </w:r>
                            <w:r w:rsidDel="004C0E75">
                              <w:rPr>
                                <w:spacing w:val="-1"/>
                                <w:sz w:val="24"/>
                              </w:rPr>
                              <w:delText xml:space="preserve"> </w:delText>
                            </w:r>
                            <w:r w:rsidDel="004C0E75">
                              <w:rPr>
                                <w:sz w:val="24"/>
                              </w:rPr>
                              <w:delText xml:space="preserve">x) </w:delText>
                            </w:r>
                            <w:r w:rsidDel="004C0E75">
                              <w:rPr>
                                <w:spacing w:val="-10"/>
                                <w:sz w:val="24"/>
                              </w:rPr>
                              <w:delText>{</w:delText>
                            </w:r>
                          </w:del>
                        </w:p>
                        <w:p w14:paraId="69C0CFA1" w14:textId="0EE52BEB" w:rsidR="00E527DA" w:rsidDel="004C0E75" w:rsidRDefault="00E527DA">
                          <w:pPr>
                            <w:spacing w:before="19"/>
                            <w:rPr>
                              <w:del w:id="181" w:author="Abhiram Arali" w:date="2024-11-06T12:21:00Z" w16du:dateUtc="2024-11-06T06:51:00Z"/>
                              <w:sz w:val="24"/>
                            </w:rPr>
                          </w:pPr>
                        </w:p>
                        <w:p w14:paraId="24EA3E7D" w14:textId="59255D66" w:rsidR="00E527DA" w:rsidDel="004C0E75" w:rsidRDefault="00000000">
                          <w:pPr>
                            <w:ind w:left="347"/>
                            <w:rPr>
                              <w:del w:id="182" w:author="Abhiram Arali" w:date="2024-11-06T12:21:00Z" w16du:dateUtc="2024-11-06T06:51:00Z"/>
                              <w:sz w:val="24"/>
                            </w:rPr>
                          </w:pPr>
                          <w:del w:id="183" w:author="Abhiram Arali" w:date="2024-11-06T12:21:00Z" w16du:dateUtc="2024-11-06T06:51:00Z">
                            <w:r w:rsidDel="004C0E75">
                              <w:rPr>
                                <w:sz w:val="24"/>
                              </w:rPr>
                              <w:delText>x =</w:delText>
                            </w:r>
                            <w:r w:rsidDel="004C0E75">
                              <w:rPr>
                                <w:spacing w:val="-1"/>
                                <w:sz w:val="24"/>
                              </w:rPr>
                              <w:delText xml:space="preserve"> </w:delText>
                            </w:r>
                            <w:r w:rsidDel="004C0E75">
                              <w:rPr>
                                <w:sz w:val="24"/>
                              </w:rPr>
                              <w:delText>x +</w:delText>
                            </w:r>
                            <w:r w:rsidDel="004C0E75">
                              <w:rPr>
                                <w:spacing w:val="-1"/>
                                <w:sz w:val="24"/>
                              </w:rPr>
                              <w:delText xml:space="preserve"> </w:delText>
                            </w:r>
                            <w:r w:rsidDel="004C0E75">
                              <w:rPr>
                                <w:sz w:val="24"/>
                              </w:rPr>
                              <w:delText>10;</w:delText>
                            </w:r>
                            <w:r w:rsidDel="004C0E75">
                              <w:rPr>
                                <w:spacing w:val="60"/>
                                <w:sz w:val="24"/>
                              </w:rPr>
                              <w:delText xml:space="preserve"> </w:delText>
                            </w:r>
                            <w:r w:rsidDel="004C0E75">
                              <w:rPr>
                                <w:sz w:val="24"/>
                              </w:rPr>
                              <w:delText xml:space="preserve">// Modifying </w:delText>
                            </w:r>
                            <w:r w:rsidDel="004C0E75">
                              <w:rPr>
                                <w:spacing w:val="-10"/>
                                <w:sz w:val="24"/>
                              </w:rPr>
                              <w:delText>x</w:delText>
                            </w:r>
                          </w:del>
                        </w:p>
                        <w:p w14:paraId="496C0392" w14:textId="097CF14B" w:rsidR="00E527DA" w:rsidDel="004C0E75" w:rsidRDefault="00E527DA">
                          <w:pPr>
                            <w:spacing w:before="21"/>
                            <w:rPr>
                              <w:del w:id="184" w:author="Abhiram Arali" w:date="2024-11-06T12:21:00Z" w16du:dateUtc="2024-11-06T06:51:00Z"/>
                              <w:sz w:val="24"/>
                            </w:rPr>
                          </w:pPr>
                        </w:p>
                        <w:p w14:paraId="4FD1E0CA" w14:textId="7FBA9CCC" w:rsidR="00E527DA" w:rsidDel="004C0E75" w:rsidRDefault="00000000">
                          <w:pPr>
                            <w:spacing w:before="1"/>
                            <w:ind w:left="107"/>
                            <w:rPr>
                              <w:del w:id="185" w:author="Abhiram Arali" w:date="2024-11-06T12:21:00Z" w16du:dateUtc="2024-11-06T06:51:00Z"/>
                              <w:sz w:val="24"/>
                            </w:rPr>
                          </w:pPr>
                          <w:del w:id="186" w:author="Abhiram Arali" w:date="2024-11-06T12:21:00Z" w16du:dateUtc="2024-11-06T06:51:00Z">
                            <w:r w:rsidDel="004C0E75">
                              <w:rPr>
                                <w:spacing w:val="-10"/>
                                <w:sz w:val="24"/>
                              </w:rPr>
                              <w:delText>}</w:delText>
                            </w:r>
                          </w:del>
                        </w:p>
                        <w:p w14:paraId="41A97CAD" w14:textId="351E4DAC" w:rsidR="00E527DA" w:rsidDel="004C0E75" w:rsidRDefault="00E527DA">
                          <w:pPr>
                            <w:spacing w:before="23"/>
                            <w:rPr>
                              <w:del w:id="187" w:author="Abhiram Arali" w:date="2024-11-06T12:21:00Z" w16du:dateUtc="2024-11-06T06:51:00Z"/>
                              <w:sz w:val="24"/>
                            </w:rPr>
                          </w:pPr>
                        </w:p>
                        <w:p w14:paraId="1E20C3C7" w14:textId="6ECF0FE8" w:rsidR="00E527DA" w:rsidDel="004C0E75" w:rsidRDefault="00000000">
                          <w:pPr>
                            <w:spacing w:before="1" w:line="499" w:lineRule="auto"/>
                            <w:ind w:left="347" w:right="7711" w:hanging="240"/>
                            <w:rPr>
                              <w:del w:id="188" w:author="Abhiram Arali" w:date="2024-11-06T12:21:00Z" w16du:dateUtc="2024-11-06T06:51:00Z"/>
                              <w:sz w:val="24"/>
                            </w:rPr>
                          </w:pPr>
                          <w:del w:id="189" w:author="Abhiram Arali" w:date="2024-11-06T12:21:00Z" w16du:dateUtc="2024-11-06T06:51:00Z">
                            <w:r w:rsidDel="004C0E75">
                              <w:rPr>
                                <w:sz w:val="24"/>
                              </w:rPr>
                              <w:delText>int main() {</w:delText>
                            </w:r>
                            <w:r w:rsidDel="004C0E75">
                              <w:rPr>
                                <w:spacing w:val="40"/>
                                <w:sz w:val="24"/>
                              </w:rPr>
                              <w:delText xml:space="preserve"> </w:delText>
                            </w:r>
                            <w:r w:rsidDel="004C0E75">
                              <w:rPr>
                                <w:sz w:val="24"/>
                              </w:rPr>
                              <w:delText>int</w:delText>
                            </w:r>
                            <w:r w:rsidDel="004C0E75">
                              <w:rPr>
                                <w:spacing w:val="-13"/>
                                <w:sz w:val="24"/>
                              </w:rPr>
                              <w:delText xml:space="preserve"> </w:delText>
                            </w:r>
                            <w:r w:rsidDel="004C0E75">
                              <w:rPr>
                                <w:sz w:val="24"/>
                              </w:rPr>
                              <w:delText>num</w:delText>
                            </w:r>
                            <w:r w:rsidDel="004C0E75">
                              <w:rPr>
                                <w:spacing w:val="-13"/>
                                <w:sz w:val="24"/>
                              </w:rPr>
                              <w:delText xml:space="preserve"> </w:delText>
                            </w:r>
                            <w:r w:rsidDel="004C0E75">
                              <w:rPr>
                                <w:sz w:val="24"/>
                              </w:rPr>
                              <w:delText>=</w:delText>
                            </w:r>
                            <w:r w:rsidDel="004C0E75">
                              <w:rPr>
                                <w:spacing w:val="-13"/>
                                <w:sz w:val="24"/>
                              </w:rPr>
                              <w:delText xml:space="preserve"> </w:delText>
                            </w:r>
                            <w:r w:rsidDel="004C0E75">
                              <w:rPr>
                                <w:sz w:val="24"/>
                              </w:rPr>
                              <w:delText>5;</w:delText>
                            </w:r>
                          </w:del>
                        </w:p>
                        <w:p w14:paraId="6A037558" w14:textId="095AB433" w:rsidR="00E527DA" w:rsidRDefault="00000000">
                          <w:pPr>
                            <w:spacing w:line="275" w:lineRule="exact"/>
                            <w:ind w:left="347"/>
                            <w:rPr>
                              <w:sz w:val="24"/>
                            </w:rPr>
                          </w:pPr>
                          <w:del w:id="190" w:author="Abhiram Arali" w:date="2024-11-06T12:21:00Z" w16du:dateUtc="2024-11-06T06:51:00Z">
                            <w:r w:rsidDel="004C0E75">
                              <w:rPr>
                                <w:sz w:val="24"/>
                              </w:rPr>
                              <w:delText>modifyValue(num);</w:delText>
                            </w:r>
                            <w:r w:rsidDel="004C0E75">
                              <w:rPr>
                                <w:spacing w:val="57"/>
                                <w:sz w:val="24"/>
                              </w:rPr>
                              <w:delText xml:space="preserve"> </w:delText>
                            </w:r>
                            <w:r w:rsidDel="004C0E75">
                              <w:rPr>
                                <w:sz w:val="24"/>
                              </w:rPr>
                              <w:delText>//</w:delText>
                            </w:r>
                            <w:r w:rsidDel="004C0E75">
                              <w:rPr>
                                <w:spacing w:val="-2"/>
                                <w:sz w:val="24"/>
                              </w:rPr>
                              <w:delText xml:space="preserve"> </w:delText>
                            </w:r>
                            <w:r w:rsidDel="004C0E75">
                              <w:rPr>
                                <w:sz w:val="24"/>
                              </w:rPr>
                              <w:delText>num</w:delText>
                            </w:r>
                            <w:r w:rsidDel="004C0E75">
                              <w:rPr>
                                <w:spacing w:val="1"/>
                                <w:sz w:val="24"/>
                              </w:rPr>
                              <w:delText xml:space="preserve"> </w:delText>
                            </w:r>
                            <w:r w:rsidDel="004C0E75">
                              <w:rPr>
                                <w:sz w:val="24"/>
                              </w:rPr>
                              <w:delText>remains</w:delText>
                            </w:r>
                            <w:r w:rsidDel="004C0E75">
                              <w:rPr>
                                <w:spacing w:val="-1"/>
                                <w:sz w:val="24"/>
                              </w:rPr>
                              <w:delText xml:space="preserve"> </w:delText>
                            </w:r>
                            <w:r w:rsidDel="004C0E75">
                              <w:rPr>
                                <w:spacing w:val="-10"/>
                                <w:sz w:val="24"/>
                              </w:rPr>
                              <w:delText>5</w:delText>
                            </w:r>
                          </w:del>
                        </w:p>
                      </w:txbxContent>
                    </v:textbox>
                  </v:shape>
                  <w10:wrap anchorx="page"/>
                </v:group>
              </w:pict>
            </mc:Fallback>
          </mc:AlternateContent>
        </w:r>
      </w:del>
      <w:del w:id="163" w:author="Abhiram Arali" w:date="2024-11-06T12:22:00Z">
        <w:r w:rsidDel="0066337E">
          <w:delText>Example:</w:delText>
        </w:r>
      </w:del>
    </w:p>
    <w:p w14:paraId="64774426" w14:textId="77777777" w:rsidR="004C0E75" w:rsidRDefault="004C0E75" w:rsidP="0069107A">
      <w:pPr>
        <w:pStyle w:val="NormalBPBHEB"/>
        <w:rPr>
          <w:ins w:id="164" w:author="Abhiram Arali" w:date="2024-11-06T12:21:00Z"/>
        </w:rPr>
      </w:pPr>
    </w:p>
    <w:p w14:paraId="7D117DC9" w14:textId="77777777" w:rsidR="004C0E75" w:rsidRDefault="004C0E75" w:rsidP="004C0E75">
      <w:pPr>
        <w:spacing w:before="19"/>
        <w:ind w:left="107"/>
        <w:rPr>
          <w:ins w:id="165" w:author="Abhiram Arali" w:date="2024-11-06T12:21:00Z"/>
          <w:sz w:val="24"/>
        </w:rPr>
      </w:pPr>
      <w:ins w:id="166" w:author="Abhiram Arali" w:date="2024-11-06T12:21:00Z">
        <w:r>
          <w:rPr>
            <w:sz w:val="24"/>
          </w:rPr>
          <w:t>void</w:t>
        </w:r>
        <w:r>
          <w:rPr>
            <w:spacing w:val="-2"/>
            <w:sz w:val="24"/>
          </w:rPr>
          <w:t xml:space="preserve"> </w:t>
        </w:r>
        <w:r>
          <w:rPr>
            <w:sz w:val="24"/>
          </w:rPr>
          <w:t>modifyValue(int</w:t>
        </w:r>
        <w:r>
          <w:rPr>
            <w:spacing w:val="-1"/>
            <w:sz w:val="24"/>
          </w:rPr>
          <w:t xml:space="preserve"> </w:t>
        </w:r>
        <w:r>
          <w:rPr>
            <w:sz w:val="24"/>
          </w:rPr>
          <w:t xml:space="preserve">x) </w:t>
        </w:r>
        <w:r>
          <w:rPr>
            <w:spacing w:val="-10"/>
            <w:sz w:val="24"/>
          </w:rPr>
          <w:t>{</w:t>
        </w:r>
      </w:ins>
    </w:p>
    <w:p w14:paraId="231392A4" w14:textId="77777777" w:rsidR="004C0E75" w:rsidRDefault="004C0E75" w:rsidP="004C0E75">
      <w:pPr>
        <w:spacing w:before="19"/>
        <w:rPr>
          <w:ins w:id="167" w:author="Abhiram Arali" w:date="2024-11-06T12:21:00Z"/>
          <w:sz w:val="24"/>
        </w:rPr>
      </w:pPr>
    </w:p>
    <w:p w14:paraId="40ED5267" w14:textId="77777777" w:rsidR="004C0E75" w:rsidRDefault="004C0E75" w:rsidP="004C0E75">
      <w:pPr>
        <w:ind w:left="347"/>
        <w:rPr>
          <w:ins w:id="168" w:author="Abhiram Arali" w:date="2024-11-06T12:21:00Z"/>
          <w:sz w:val="24"/>
        </w:rPr>
      </w:pPr>
      <w:ins w:id="169" w:author="Abhiram Arali" w:date="2024-11-06T12:21:00Z">
        <w:r>
          <w:rPr>
            <w:sz w:val="24"/>
          </w:rPr>
          <w:t>x =</w:t>
        </w:r>
        <w:r>
          <w:rPr>
            <w:spacing w:val="-1"/>
            <w:sz w:val="24"/>
          </w:rPr>
          <w:t xml:space="preserve"> </w:t>
        </w:r>
        <w:r>
          <w:rPr>
            <w:sz w:val="24"/>
          </w:rPr>
          <w:t>x +</w:t>
        </w:r>
        <w:r>
          <w:rPr>
            <w:spacing w:val="-1"/>
            <w:sz w:val="24"/>
          </w:rPr>
          <w:t xml:space="preserve"> </w:t>
        </w:r>
        <w:r>
          <w:rPr>
            <w:sz w:val="24"/>
          </w:rPr>
          <w:t>10;</w:t>
        </w:r>
        <w:r>
          <w:rPr>
            <w:spacing w:val="60"/>
            <w:sz w:val="24"/>
          </w:rPr>
          <w:t xml:space="preserve"> </w:t>
        </w:r>
        <w:r>
          <w:rPr>
            <w:sz w:val="24"/>
          </w:rPr>
          <w:t xml:space="preserve">// Modifying </w:t>
        </w:r>
        <w:r>
          <w:rPr>
            <w:spacing w:val="-10"/>
            <w:sz w:val="24"/>
          </w:rPr>
          <w:t>x</w:t>
        </w:r>
      </w:ins>
    </w:p>
    <w:p w14:paraId="6B7F156D" w14:textId="77777777" w:rsidR="004C0E75" w:rsidRDefault="004C0E75" w:rsidP="004C0E75">
      <w:pPr>
        <w:spacing w:before="21"/>
        <w:rPr>
          <w:ins w:id="170" w:author="Abhiram Arali" w:date="2024-11-06T12:21:00Z"/>
          <w:sz w:val="24"/>
        </w:rPr>
      </w:pPr>
    </w:p>
    <w:p w14:paraId="0565F8E7" w14:textId="77777777" w:rsidR="004C0E75" w:rsidRDefault="004C0E75" w:rsidP="004C0E75">
      <w:pPr>
        <w:spacing w:before="1"/>
        <w:ind w:left="107"/>
        <w:rPr>
          <w:ins w:id="171" w:author="Abhiram Arali" w:date="2024-11-06T12:21:00Z"/>
          <w:sz w:val="24"/>
        </w:rPr>
      </w:pPr>
      <w:ins w:id="172" w:author="Abhiram Arali" w:date="2024-11-06T12:21:00Z">
        <w:r>
          <w:rPr>
            <w:spacing w:val="-10"/>
            <w:sz w:val="24"/>
          </w:rPr>
          <w:t>}</w:t>
        </w:r>
      </w:ins>
    </w:p>
    <w:p w14:paraId="340A6499" w14:textId="77777777" w:rsidR="004C0E75" w:rsidRDefault="004C0E75" w:rsidP="004C0E75">
      <w:pPr>
        <w:spacing w:before="23"/>
        <w:rPr>
          <w:ins w:id="173" w:author="Abhiram Arali" w:date="2024-11-06T12:21:00Z"/>
          <w:sz w:val="24"/>
        </w:rPr>
      </w:pPr>
    </w:p>
    <w:p w14:paraId="0DC221A5" w14:textId="77777777" w:rsidR="004C0E75" w:rsidRDefault="004C0E75" w:rsidP="004C0E75">
      <w:pPr>
        <w:spacing w:before="1" w:line="499" w:lineRule="auto"/>
        <w:ind w:left="347" w:right="7711" w:hanging="240"/>
        <w:rPr>
          <w:ins w:id="174" w:author="Abhiram Arali" w:date="2024-11-06T12:21:00Z"/>
          <w:sz w:val="24"/>
        </w:rPr>
      </w:pPr>
      <w:ins w:id="175" w:author="Abhiram Arali" w:date="2024-11-06T12:21:00Z">
        <w:r>
          <w:rPr>
            <w:sz w:val="24"/>
          </w:rPr>
          <w:t>int main() {</w:t>
        </w:r>
        <w:r>
          <w:rPr>
            <w:spacing w:val="40"/>
            <w:sz w:val="24"/>
          </w:rPr>
          <w:t xml:space="preserve"> </w:t>
        </w:r>
        <w:r>
          <w:rPr>
            <w:sz w:val="24"/>
          </w:rPr>
          <w:t>int</w:t>
        </w:r>
        <w:r>
          <w:rPr>
            <w:spacing w:val="-13"/>
            <w:sz w:val="24"/>
          </w:rPr>
          <w:t xml:space="preserve"> </w:t>
        </w:r>
        <w:r>
          <w:rPr>
            <w:sz w:val="24"/>
          </w:rPr>
          <w:t>num</w:t>
        </w:r>
        <w:r>
          <w:rPr>
            <w:spacing w:val="-13"/>
            <w:sz w:val="24"/>
          </w:rPr>
          <w:t xml:space="preserve"> </w:t>
        </w:r>
        <w:r>
          <w:rPr>
            <w:sz w:val="24"/>
          </w:rPr>
          <w:t>=</w:t>
        </w:r>
        <w:r>
          <w:rPr>
            <w:spacing w:val="-13"/>
            <w:sz w:val="24"/>
          </w:rPr>
          <w:t xml:space="preserve"> </w:t>
        </w:r>
        <w:r>
          <w:rPr>
            <w:sz w:val="24"/>
          </w:rPr>
          <w:t>5;</w:t>
        </w:r>
      </w:ins>
    </w:p>
    <w:p w14:paraId="6B91652B" w14:textId="77777777" w:rsidR="004C0E75" w:rsidRDefault="004C0E75" w:rsidP="004C0E75">
      <w:pPr>
        <w:spacing w:line="275" w:lineRule="exact"/>
        <w:ind w:left="347"/>
        <w:rPr>
          <w:ins w:id="176" w:author="Abhiram Arali" w:date="2024-11-06T12:21:00Z"/>
          <w:spacing w:val="-10"/>
          <w:sz w:val="24"/>
        </w:rPr>
      </w:pPr>
      <w:ins w:id="177" w:author="Abhiram Arali" w:date="2024-11-06T12:21:00Z">
        <w:r>
          <w:rPr>
            <w:sz w:val="24"/>
          </w:rPr>
          <w:t>modifyValue(num);</w:t>
        </w:r>
        <w:r>
          <w:rPr>
            <w:spacing w:val="57"/>
            <w:sz w:val="24"/>
          </w:rPr>
          <w:t xml:space="preserve"> </w:t>
        </w:r>
        <w:r>
          <w:rPr>
            <w:sz w:val="24"/>
          </w:rPr>
          <w:t>//</w:t>
        </w:r>
        <w:r>
          <w:rPr>
            <w:spacing w:val="-2"/>
            <w:sz w:val="24"/>
          </w:rPr>
          <w:t xml:space="preserve"> </w:t>
        </w:r>
        <w:r>
          <w:rPr>
            <w:sz w:val="24"/>
          </w:rPr>
          <w:t>num</w:t>
        </w:r>
        <w:r>
          <w:rPr>
            <w:spacing w:val="1"/>
            <w:sz w:val="24"/>
          </w:rPr>
          <w:t xml:space="preserve"> </w:t>
        </w:r>
        <w:r>
          <w:rPr>
            <w:sz w:val="24"/>
          </w:rPr>
          <w:t>remains</w:t>
        </w:r>
        <w:r>
          <w:rPr>
            <w:spacing w:val="-1"/>
            <w:sz w:val="24"/>
          </w:rPr>
          <w:t xml:space="preserve"> </w:t>
        </w:r>
        <w:r>
          <w:rPr>
            <w:spacing w:val="-10"/>
            <w:sz w:val="24"/>
          </w:rPr>
          <w:t>5</w:t>
        </w:r>
      </w:ins>
    </w:p>
    <w:p w14:paraId="7CE5BF0D" w14:textId="77777777" w:rsidR="00743D8E" w:rsidRDefault="00743D8E" w:rsidP="004C0E75">
      <w:pPr>
        <w:spacing w:line="275" w:lineRule="exact"/>
        <w:ind w:left="347"/>
        <w:rPr>
          <w:ins w:id="178" w:author="Abhiram Arali" w:date="2024-11-06T12:21:00Z"/>
          <w:sz w:val="24"/>
        </w:rPr>
      </w:pPr>
    </w:p>
    <w:p w14:paraId="078148D6" w14:textId="77777777" w:rsidR="004C0E75" w:rsidRDefault="004C0E75" w:rsidP="004C0E75">
      <w:pPr>
        <w:spacing w:line="499" w:lineRule="auto"/>
        <w:ind w:left="347" w:right="5231"/>
        <w:rPr>
          <w:sz w:val="24"/>
        </w:rPr>
      </w:pPr>
      <w:moveToRangeStart w:id="179" w:author="Abhiram Arali" w:date="2024-11-06T12:21:00Z" w:name="move181788100"/>
      <w:moveTo w:id="180" w:author="Abhiram Arali" w:date="2024-11-06T12:21:00Z">
        <w:r>
          <w:rPr>
            <w:sz w:val="24"/>
          </w:rPr>
          <w:t>printf("%d\n",</w:t>
        </w:r>
        <w:r>
          <w:rPr>
            <w:spacing w:val="-7"/>
            <w:sz w:val="24"/>
          </w:rPr>
          <w:t xml:space="preserve"> </w:t>
        </w:r>
        <w:r>
          <w:rPr>
            <w:sz w:val="24"/>
          </w:rPr>
          <w:t>num);</w:t>
        </w:r>
        <w:r>
          <w:rPr>
            <w:spacing w:val="40"/>
            <w:sz w:val="24"/>
          </w:rPr>
          <w:t xml:space="preserve"> </w:t>
        </w:r>
        <w:r>
          <w:rPr>
            <w:sz w:val="24"/>
          </w:rPr>
          <w:t>//</w:t>
        </w:r>
        <w:r>
          <w:rPr>
            <w:spacing w:val="-7"/>
            <w:sz w:val="24"/>
          </w:rPr>
          <w:t xml:space="preserve"> </w:t>
        </w:r>
        <w:r>
          <w:rPr>
            <w:sz w:val="24"/>
          </w:rPr>
          <w:t>Output:</w:t>
        </w:r>
        <w:r>
          <w:rPr>
            <w:spacing w:val="-7"/>
            <w:sz w:val="24"/>
          </w:rPr>
          <w:t xml:space="preserve"> </w:t>
        </w:r>
        <w:r>
          <w:rPr>
            <w:sz w:val="24"/>
          </w:rPr>
          <w:t>5 return 0;</w:t>
        </w:r>
      </w:moveTo>
    </w:p>
    <w:p w14:paraId="05D3EA86" w14:textId="77777777" w:rsidR="004C0E75" w:rsidRDefault="004C0E75" w:rsidP="004C0E75">
      <w:pPr>
        <w:spacing w:line="275" w:lineRule="exact"/>
        <w:ind w:left="107"/>
        <w:rPr>
          <w:sz w:val="24"/>
        </w:rPr>
      </w:pPr>
      <w:moveTo w:id="181" w:author="Abhiram Arali" w:date="2024-11-06T12:21:00Z">
        <w:r>
          <w:rPr>
            <w:spacing w:val="-10"/>
            <w:sz w:val="24"/>
          </w:rPr>
          <w:t>}</w:t>
        </w:r>
      </w:moveTo>
    </w:p>
    <w:moveToRangeEnd w:id="179"/>
    <w:p w14:paraId="3A0717AD" w14:textId="2590E02D" w:rsidR="00E527DA" w:rsidDel="004C0E75" w:rsidRDefault="00E527DA">
      <w:pPr>
        <w:pStyle w:val="NormalBPBHEB"/>
        <w:rPr>
          <w:del w:id="182" w:author="Abhiram Arali" w:date="2024-11-06T12:21:00Z"/>
        </w:rPr>
        <w:sectPr w:rsidR="00E527DA" w:rsidDel="004C0E75">
          <w:pgSz w:w="11910" w:h="16840"/>
          <w:pgMar w:top="1540" w:right="1220" w:bottom="1200" w:left="1220" w:header="758" w:footer="1000" w:gutter="0"/>
          <w:cols w:space="720"/>
        </w:sectPr>
        <w:pPrChange w:id="183" w:author="Abhiram Arali" w:date="2024-11-06T12:21:00Z">
          <w:pPr/>
        </w:pPrChange>
      </w:pPr>
    </w:p>
    <w:p w14:paraId="3D241720" w14:textId="1E1DCD7E" w:rsidR="00E527DA" w:rsidDel="004C0E75" w:rsidRDefault="00E527DA">
      <w:pPr>
        <w:pStyle w:val="NormalBPBHEB"/>
        <w:rPr>
          <w:del w:id="184" w:author="Abhiram Arali" w:date="2024-11-06T12:21:00Z"/>
          <w:sz w:val="7"/>
        </w:rPr>
        <w:pPrChange w:id="185" w:author="Abhiram Arali" w:date="2024-11-06T12:21:00Z">
          <w:pPr>
            <w:pStyle w:val="BodyText"/>
            <w:spacing w:before="7" w:after="1"/>
          </w:pPr>
        </w:pPrChange>
      </w:pPr>
    </w:p>
    <w:p w14:paraId="2C97F7D9" w14:textId="17E1BB51" w:rsidR="00E527DA" w:rsidRDefault="00EB2904">
      <w:pPr>
        <w:pStyle w:val="BodyText"/>
        <w:ind w:left="102"/>
        <w:rPr>
          <w:sz w:val="20"/>
        </w:rPr>
      </w:pPr>
      <w:del w:id="186" w:author="Abhiram Arali" w:date="2024-11-06T12:21:00Z">
        <w:r w:rsidDel="004C0E75">
          <w:rPr>
            <w:noProof/>
            <w:sz w:val="20"/>
            <w:lang w:val="en-IN" w:eastAsia="en-IN"/>
            <w:rPrChange w:id="187" w:author="Unknown">
              <w:rPr>
                <w:noProof/>
                <w:lang w:val="en-IN" w:eastAsia="en-IN"/>
              </w:rPr>
            </w:rPrChange>
          </w:rPr>
          <mc:AlternateContent>
            <mc:Choice Requires="wpg">
              <w:drawing>
                <wp:inline distT="0" distB="0" distL="0" distR="0" wp14:anchorId="5A805444" wp14:editId="49DBCAFF">
                  <wp:extent cx="5882640" cy="1009650"/>
                  <wp:effectExtent l="0" t="0" r="0" b="952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1009650"/>
                            <a:chOff x="0" y="0"/>
                            <a:chExt cx="5882640" cy="1009650"/>
                          </a:xfrm>
                        </wpg:grpSpPr>
                        <wps:wsp>
                          <wps:cNvPr id="2" name="Graphic 13"/>
                          <wps:cNvSpPr/>
                          <wps:spPr>
                            <a:xfrm>
                              <a:off x="0" y="12"/>
                              <a:ext cx="5882640" cy="1009650"/>
                            </a:xfrm>
                            <a:custGeom>
                              <a:avLst/>
                              <a:gdLst/>
                              <a:ahLst/>
                              <a:cxnLst/>
                              <a:rect l="l" t="t" r="r" b="b"/>
                              <a:pathLst>
                                <a:path w="5882640" h="1009650">
                                  <a:moveTo>
                                    <a:pt x="5875909" y="1003084"/>
                                  </a:moveTo>
                                  <a:lnTo>
                                    <a:pt x="6096" y="1003084"/>
                                  </a:lnTo>
                                  <a:lnTo>
                                    <a:pt x="6096" y="728764"/>
                                  </a:lnTo>
                                  <a:lnTo>
                                    <a:pt x="6096" y="364528"/>
                                  </a:lnTo>
                                  <a:lnTo>
                                    <a:pt x="6096" y="0"/>
                                  </a:lnTo>
                                  <a:lnTo>
                                    <a:pt x="0" y="0"/>
                                  </a:lnTo>
                                  <a:lnTo>
                                    <a:pt x="0" y="364528"/>
                                  </a:lnTo>
                                  <a:lnTo>
                                    <a:pt x="0" y="728764"/>
                                  </a:lnTo>
                                  <a:lnTo>
                                    <a:pt x="0" y="1003084"/>
                                  </a:lnTo>
                                  <a:lnTo>
                                    <a:pt x="0" y="1009180"/>
                                  </a:lnTo>
                                  <a:lnTo>
                                    <a:pt x="6096" y="1009180"/>
                                  </a:lnTo>
                                  <a:lnTo>
                                    <a:pt x="5875909" y="1009180"/>
                                  </a:lnTo>
                                  <a:lnTo>
                                    <a:pt x="5875909" y="1003084"/>
                                  </a:lnTo>
                                  <a:close/>
                                </a:path>
                                <a:path w="5882640" h="1009650">
                                  <a:moveTo>
                                    <a:pt x="5882081" y="0"/>
                                  </a:moveTo>
                                  <a:lnTo>
                                    <a:pt x="5875985" y="0"/>
                                  </a:lnTo>
                                  <a:lnTo>
                                    <a:pt x="5875985" y="364528"/>
                                  </a:lnTo>
                                  <a:lnTo>
                                    <a:pt x="5875985" y="728764"/>
                                  </a:lnTo>
                                  <a:lnTo>
                                    <a:pt x="5875985" y="1003084"/>
                                  </a:lnTo>
                                  <a:lnTo>
                                    <a:pt x="5875985" y="1009180"/>
                                  </a:lnTo>
                                  <a:lnTo>
                                    <a:pt x="5882081" y="1009180"/>
                                  </a:lnTo>
                                  <a:lnTo>
                                    <a:pt x="5882081" y="1003084"/>
                                  </a:lnTo>
                                  <a:lnTo>
                                    <a:pt x="5882081" y="728764"/>
                                  </a:lnTo>
                                  <a:lnTo>
                                    <a:pt x="5882081" y="364528"/>
                                  </a:lnTo>
                                  <a:lnTo>
                                    <a:pt x="5882081" y="0"/>
                                  </a:lnTo>
                                  <a:close/>
                                </a:path>
                              </a:pathLst>
                            </a:custGeom>
                            <a:solidFill>
                              <a:srgbClr val="000000"/>
                            </a:solidFill>
                          </wps:spPr>
                          <wps:bodyPr wrap="square" lIns="0" tIns="0" rIns="0" bIns="0" rtlCol="0">
                            <a:prstTxWarp prst="textNoShape">
                              <a:avLst/>
                            </a:prstTxWarp>
                            <a:noAutofit/>
                          </wps:bodyPr>
                        </wps:wsp>
                        <wps:wsp>
                          <wps:cNvPr id="3" name="Textbox 14"/>
                          <wps:cNvSpPr txBox="1"/>
                          <wps:spPr>
                            <a:xfrm>
                              <a:off x="6095" y="0"/>
                              <a:ext cx="5869940" cy="1003300"/>
                            </a:xfrm>
                            <a:prstGeom prst="rect">
                              <a:avLst/>
                            </a:prstGeom>
                          </wps:spPr>
                          <wps:txbx>
                            <w:txbxContent>
                              <w:p w14:paraId="682880AF" w14:textId="046226F6" w:rsidR="00E527DA" w:rsidDel="004C0E75" w:rsidRDefault="00EB2904">
                                <w:pPr>
                                  <w:spacing w:line="499" w:lineRule="auto"/>
                                  <w:ind w:left="347" w:right="5231"/>
                                  <w:rPr>
                                    <w:sz w:val="24"/>
                                  </w:rPr>
                                </w:pPr>
                                <w:moveFromRangeStart w:id="188" w:author="Abhiram Arali" w:date="2024-11-06T12:21:00Z" w:name="move181788100"/>
                                <w:moveFrom w:id="189" w:author="Abhiram Arali" w:date="2024-11-06T12:21:00Z">
                                  <w:r w:rsidDel="004C0E75">
                                    <w:rPr>
                                      <w:sz w:val="24"/>
                                    </w:rPr>
                                    <w:t>printf("%d\n",</w:t>
                                  </w:r>
                                  <w:r w:rsidDel="004C0E75">
                                    <w:rPr>
                                      <w:spacing w:val="-7"/>
                                      <w:sz w:val="24"/>
                                    </w:rPr>
                                    <w:t xml:space="preserve"> </w:t>
                                  </w:r>
                                  <w:r w:rsidDel="004C0E75">
                                    <w:rPr>
                                      <w:sz w:val="24"/>
                                    </w:rPr>
                                    <w:t>num);</w:t>
                                  </w:r>
                                  <w:r w:rsidDel="004C0E75">
                                    <w:rPr>
                                      <w:spacing w:val="40"/>
                                      <w:sz w:val="24"/>
                                    </w:rPr>
                                    <w:t xml:space="preserve"> </w:t>
                                  </w:r>
                                  <w:r w:rsidDel="004C0E75">
                                    <w:rPr>
                                      <w:sz w:val="24"/>
                                    </w:rPr>
                                    <w:t>//</w:t>
                                  </w:r>
                                  <w:r w:rsidDel="004C0E75">
                                    <w:rPr>
                                      <w:spacing w:val="-7"/>
                                      <w:sz w:val="24"/>
                                    </w:rPr>
                                    <w:t xml:space="preserve"> </w:t>
                                  </w:r>
                                  <w:r w:rsidDel="004C0E75">
                                    <w:rPr>
                                      <w:sz w:val="24"/>
                                    </w:rPr>
                                    <w:t>Output:</w:t>
                                  </w:r>
                                  <w:r w:rsidDel="004C0E75">
                                    <w:rPr>
                                      <w:spacing w:val="-7"/>
                                      <w:sz w:val="24"/>
                                    </w:rPr>
                                    <w:t xml:space="preserve"> </w:t>
                                  </w:r>
                                  <w:r w:rsidDel="004C0E75">
                                    <w:rPr>
                                      <w:sz w:val="24"/>
                                    </w:rPr>
                                    <w:t>5 return 0;</w:t>
                                  </w:r>
                                </w:moveFrom>
                              </w:p>
                              <w:p w14:paraId="74DDB5F4" w14:textId="447D6822" w:rsidR="00E527DA" w:rsidRDefault="00EB2904">
                                <w:pPr>
                                  <w:spacing w:line="275" w:lineRule="exact"/>
                                  <w:ind w:left="107"/>
                                  <w:rPr>
                                    <w:sz w:val="24"/>
                                  </w:rPr>
                                </w:pPr>
                                <w:moveFrom w:id="190" w:author="Abhiram Arali" w:date="2024-11-06T12:21:00Z">
                                  <w:r w:rsidDel="004C0E75">
                                    <w:rPr>
                                      <w:spacing w:val="-10"/>
                                      <w:sz w:val="24"/>
                                    </w:rPr>
                                    <w:t>}</w:t>
                                  </w:r>
                                </w:moveFrom>
                                <w:moveFromRangeEnd w:id="188"/>
                              </w:p>
                            </w:txbxContent>
                          </wps:txbx>
                          <wps:bodyPr wrap="square" lIns="0" tIns="0" rIns="0" bIns="0" rtlCol="0">
                            <a:noAutofit/>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A805444" id="Group 12" o:spid="_x0000_s1033" style="width:463.2pt;height:79.5pt;mso-position-horizontal-relative:char;mso-position-vertical-relative:line" coordsize="58826,10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">
                  <v:shape id="Graphic 13" o:spid="_x0000_s1034" style="position:absolute;width:58826;height:10096;visibility:visible;mso-wrap-style:square;v-text-anchor:top" coordsize="5882640,100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" path="m5875909,1003084r-5869813,l6096,728764r,-364236l6096,,,,,364528,,728764r,274320l,1009180r6096,l5875909,1009180r,-6096xem5882081,r-6096,l5875985,364528r,364236l5875985,1003084r,6096l5882081,1009180r,-6096l5882081,728764r,-364236l5882081,xe" fillcolor="black" stroked="f">
                    <v:path arrowok="t"/>
                  </v:shape>
                  <v:shape id="Textbox 14" o:spid="_x0000_s1035" type="#_x0000_t202" style="position:absolute;left:60;width:58700;height:10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" filled="f" stroked="f">
                    <v:textbox inset="0,0,0,0">
                      <w:txbxContent>
                        <w:p w14:paraId="682880AF" w14:textId="046226F6" w:rsidR="00E527DA" w:rsidDel="004C0E75" w:rsidRDefault="00000000">
                          <w:pPr>
                            <w:spacing w:line="499" w:lineRule="auto"/>
                            <w:ind w:left="347" w:right="5231"/>
                            <w:rPr>
                              <w:moveFrom w:id="221" w:author="Abhiram Arali" w:date="2024-11-06T12:21:00Z" w16du:dateUtc="2024-11-06T06:51:00Z"/>
                              <w:sz w:val="24"/>
                            </w:rPr>
                          </w:pPr>
                          <w:moveFromRangeStart w:id="222" w:author="Abhiram Arali" w:date="2024-11-06T12:21:00Z" w:name="move181788100"/>
                          <w:moveFrom w:id="223" w:author="Abhiram Arali" w:date="2024-11-06T12:21:00Z" w16du:dateUtc="2024-11-06T06:51:00Z">
                            <w:r w:rsidDel="004C0E75">
                              <w:rPr>
                                <w:sz w:val="24"/>
                              </w:rPr>
                              <w:t>printf("%d\n",</w:t>
                            </w:r>
                            <w:r w:rsidDel="004C0E75">
                              <w:rPr>
                                <w:spacing w:val="-7"/>
                                <w:sz w:val="24"/>
                              </w:rPr>
                              <w:t xml:space="preserve"> </w:t>
                            </w:r>
                            <w:r w:rsidDel="004C0E75">
                              <w:rPr>
                                <w:sz w:val="24"/>
                              </w:rPr>
                              <w:t>num);</w:t>
                            </w:r>
                            <w:r w:rsidDel="004C0E75">
                              <w:rPr>
                                <w:spacing w:val="40"/>
                                <w:sz w:val="24"/>
                              </w:rPr>
                              <w:t xml:space="preserve"> </w:t>
                            </w:r>
                            <w:r w:rsidDel="004C0E75">
                              <w:rPr>
                                <w:sz w:val="24"/>
                              </w:rPr>
                              <w:t>//</w:t>
                            </w:r>
                            <w:r w:rsidDel="004C0E75">
                              <w:rPr>
                                <w:spacing w:val="-7"/>
                                <w:sz w:val="24"/>
                              </w:rPr>
                              <w:t xml:space="preserve"> </w:t>
                            </w:r>
                            <w:r w:rsidDel="004C0E75">
                              <w:rPr>
                                <w:sz w:val="24"/>
                              </w:rPr>
                              <w:t>Output:</w:t>
                            </w:r>
                            <w:r w:rsidDel="004C0E75">
                              <w:rPr>
                                <w:spacing w:val="-7"/>
                                <w:sz w:val="24"/>
                              </w:rPr>
                              <w:t xml:space="preserve"> </w:t>
                            </w:r>
                            <w:r w:rsidDel="004C0E75">
                              <w:rPr>
                                <w:sz w:val="24"/>
                              </w:rPr>
                              <w:t>5 return 0;</w:t>
                            </w:r>
                          </w:moveFrom>
                        </w:p>
                        <w:p w14:paraId="74DDB5F4" w14:textId="447D6822" w:rsidR="00E527DA" w:rsidRDefault="00000000">
                          <w:pPr>
                            <w:spacing w:line="275" w:lineRule="exact"/>
                            <w:ind w:left="107"/>
                            <w:rPr>
                              <w:sz w:val="24"/>
                            </w:rPr>
                          </w:pPr>
                          <w:moveFrom w:id="224" w:author="Abhiram Arali" w:date="2024-11-06T12:21:00Z" w16du:dateUtc="2024-11-06T06:51:00Z">
                            <w:r w:rsidDel="004C0E75">
                              <w:rPr>
                                <w:spacing w:val="-10"/>
                                <w:sz w:val="24"/>
                              </w:rPr>
                              <w:t>}</w:t>
                            </w:r>
                          </w:moveFrom>
                          <w:moveFromRangeEnd w:id="222"/>
                        </w:p>
                      </w:txbxContent>
                    </v:textbox>
                  </v:shape>
                  <w10:anchorlock/>
                </v:group>
              </w:pict>
            </mc:Fallback>
          </mc:AlternateContent>
        </w:r>
      </w:del>
    </w:p>
    <w:p w14:paraId="5D0C15C6" w14:textId="3D771427" w:rsidR="00E527DA" w:rsidRPr="0043280D" w:rsidDel="00CB63B8" w:rsidRDefault="00EB2904">
      <w:pPr>
        <w:pStyle w:val="NormalBPBHEB"/>
        <w:numPr>
          <w:ilvl w:val="0"/>
          <w:numId w:val="14"/>
        </w:numPr>
        <w:rPr>
          <w:del w:id="191" w:author="Abhiram Arali" w:date="2024-11-06T12:22:00Z"/>
          <w:b/>
          <w:bCs/>
          <w:rPrChange w:id="192" w:author="Abhiram Arali" w:date="2024-11-06T12:22:00Z">
            <w:rPr>
              <w:del w:id="193" w:author="Abhiram Arali" w:date="2024-11-06T12:22:00Z"/>
            </w:rPr>
          </w:rPrChange>
        </w:rPr>
        <w:pPrChange w:id="194" w:author="Abhiram Arali" w:date="2024-11-06T12:22:00Z">
          <w:pPr>
            <w:spacing w:before="136"/>
            <w:ind w:left="220"/>
          </w:pPr>
        </w:pPrChange>
      </w:pPr>
      <w:r w:rsidRPr="00CB63B8">
        <w:rPr>
          <w:b/>
          <w:bCs/>
          <w:rPrChange w:id="195" w:author="Abhiram Arali" w:date="2024-11-06T12:22:00Z">
            <w:rPr/>
          </w:rPrChange>
        </w:rPr>
        <w:t>Pass by</w:t>
      </w:r>
      <w:r w:rsidRPr="00CB63B8">
        <w:rPr>
          <w:b/>
          <w:bCs/>
          <w:spacing w:val="-1"/>
          <w:rPrChange w:id="196" w:author="Abhiram Arali" w:date="2024-11-06T12:22:00Z">
            <w:rPr>
              <w:spacing w:val="-1"/>
            </w:rPr>
          </w:rPrChange>
        </w:rPr>
        <w:t xml:space="preserve"> </w:t>
      </w:r>
      <w:r w:rsidR="0043280D" w:rsidRPr="00BF71BA">
        <w:rPr>
          <w:b/>
          <w:bCs/>
        </w:rPr>
        <w:t>reference</w:t>
      </w:r>
      <w:r w:rsidRPr="00CB63B8">
        <w:rPr>
          <w:b/>
          <w:bCs/>
          <w:rPrChange w:id="197" w:author="Abhiram Arali" w:date="2024-11-06T12:22:00Z">
            <w:rPr/>
          </w:rPrChange>
        </w:rPr>
        <w:t>:</w:t>
      </w:r>
      <w:ins w:id="198" w:author="Abhiram Arali" w:date="2024-11-06T12:22:00Z">
        <w:r w:rsidR="00CB63B8">
          <w:rPr>
            <w:b/>
            <w:bCs/>
          </w:rPr>
          <w:t xml:space="preserve"> </w:t>
        </w:r>
      </w:ins>
    </w:p>
    <w:p w14:paraId="33AC33E2" w14:textId="68268933" w:rsidR="00E527DA" w:rsidRPr="00BF71BA" w:rsidDel="0043280D" w:rsidRDefault="00E527DA">
      <w:pPr>
        <w:pStyle w:val="BodyText"/>
        <w:numPr>
          <w:ilvl w:val="0"/>
          <w:numId w:val="12"/>
        </w:numPr>
        <w:spacing w:before="22"/>
        <w:rPr>
          <w:del w:id="199" w:author="Abhiram Arali" w:date="2024-11-06T12:22:00Z"/>
          <w:i/>
        </w:rPr>
        <w:pPrChange w:id="200" w:author="Abhiram Arali" w:date="2024-11-06T12:22:00Z">
          <w:pPr>
            <w:pStyle w:val="BodyText"/>
            <w:spacing w:before="22"/>
          </w:pPr>
        </w:pPrChange>
      </w:pPr>
    </w:p>
    <w:p w14:paraId="704F2E9B" w14:textId="5E2A50FD" w:rsidR="00E527DA" w:rsidRDefault="00EB2904">
      <w:pPr>
        <w:pStyle w:val="NormalBPBHEB"/>
        <w:numPr>
          <w:ilvl w:val="0"/>
          <w:numId w:val="14"/>
        </w:numPr>
        <w:pPrChange w:id="201" w:author="Abhiram Arali" w:date="2024-11-06T12:22:00Z">
          <w:pPr>
            <w:pStyle w:val="BodyText"/>
            <w:spacing w:line="360" w:lineRule="auto"/>
            <w:ind w:left="220" w:right="217"/>
            <w:jc w:val="both"/>
          </w:pPr>
        </w:pPrChange>
      </w:pPr>
      <w:r>
        <w:t xml:space="preserve">In this technique, instead of passing the actual value, the </w:t>
      </w:r>
      <w:r>
        <w:t>address of the variable is passed to the</w:t>
      </w:r>
      <w:r>
        <w:rPr>
          <w:spacing w:val="-3"/>
        </w:rPr>
        <w:t xml:space="preserve"> </w:t>
      </w:r>
      <w:r>
        <w:t>function.</w:t>
      </w:r>
      <w:r>
        <w:rPr>
          <w:spacing w:val="-3"/>
        </w:rPr>
        <w:t xml:space="preserve"> </w:t>
      </w:r>
      <w:r>
        <w:t>This</w:t>
      </w:r>
      <w:r>
        <w:rPr>
          <w:spacing w:val="-3"/>
        </w:rPr>
        <w:t xml:space="preserve"> </w:t>
      </w:r>
      <w:r>
        <w:t>allows</w:t>
      </w:r>
      <w:r>
        <w:rPr>
          <w:spacing w:val="-3"/>
        </w:rPr>
        <w:t xml:space="preserve"> </w:t>
      </w:r>
      <w:r>
        <w:t>the</w:t>
      </w:r>
      <w:r>
        <w:rPr>
          <w:spacing w:val="-4"/>
        </w:rPr>
        <w:t xml:space="preserve"> </w:t>
      </w:r>
      <w:r>
        <w:t>function</w:t>
      </w:r>
      <w:r>
        <w:rPr>
          <w:spacing w:val="-3"/>
        </w:rPr>
        <w:t xml:space="preserve"> </w:t>
      </w:r>
      <w:r>
        <w:t>to</w:t>
      </w:r>
      <w:r>
        <w:rPr>
          <w:spacing w:val="-3"/>
        </w:rPr>
        <w:t xml:space="preserve"> </w:t>
      </w:r>
      <w:r>
        <w:t>modify</w:t>
      </w:r>
      <w:r>
        <w:rPr>
          <w:spacing w:val="-3"/>
        </w:rPr>
        <w:t xml:space="preserve"> </w:t>
      </w:r>
      <w:r>
        <w:t>the</w:t>
      </w:r>
      <w:r>
        <w:rPr>
          <w:spacing w:val="-4"/>
        </w:rPr>
        <w:t xml:space="preserve"> </w:t>
      </w:r>
      <w:r>
        <w:t>original</w:t>
      </w:r>
      <w:r>
        <w:rPr>
          <w:spacing w:val="-1"/>
        </w:rPr>
        <w:t xml:space="preserve"> </w:t>
      </w:r>
      <w:r>
        <w:t>variable.</w:t>
      </w:r>
      <w:r>
        <w:rPr>
          <w:spacing w:val="-1"/>
        </w:rPr>
        <w:t xml:space="preserve"> </w:t>
      </w:r>
      <w:r>
        <w:t>In</w:t>
      </w:r>
      <w:r>
        <w:rPr>
          <w:spacing w:val="-3"/>
        </w:rPr>
        <w:t xml:space="preserve"> </w:t>
      </w:r>
      <w:r>
        <w:t>C,</w:t>
      </w:r>
      <w:r>
        <w:rPr>
          <w:spacing w:val="-1"/>
        </w:rPr>
        <w:t xml:space="preserve"> </w:t>
      </w:r>
      <w:r>
        <w:t>this</w:t>
      </w:r>
      <w:r>
        <w:rPr>
          <w:spacing w:val="-3"/>
        </w:rPr>
        <w:t xml:space="preserve"> </w:t>
      </w:r>
      <w:r>
        <w:t>is</w:t>
      </w:r>
      <w:r>
        <w:rPr>
          <w:spacing w:val="-3"/>
        </w:rPr>
        <w:t xml:space="preserve"> </w:t>
      </w:r>
      <w:r>
        <w:t>achieved</w:t>
      </w:r>
      <w:r>
        <w:rPr>
          <w:spacing w:val="-3"/>
        </w:rPr>
        <w:t xml:space="preserve"> </w:t>
      </w:r>
      <w:r>
        <w:t>by passing pointers.</w:t>
      </w:r>
    </w:p>
    <w:p w14:paraId="28BBD16B" w14:textId="679B385C" w:rsidR="00E527DA" w:rsidRPr="00906A1C" w:rsidRDefault="00EB2904" w:rsidP="00906A1C">
      <w:pPr>
        <w:pStyle w:val="NormalBPBHEB"/>
        <w:rPr>
          <w:ins w:id="202" w:author="Abhiram Arali" w:date="2024-11-06T12:22:00Z"/>
          <w:b/>
          <w:i/>
          <w:rPrChange w:id="203" w:author="Hii" w:date="2024-11-12T15:32:00Z">
            <w:rPr>
              <w:ins w:id="204" w:author="Abhiram Arali" w:date="2024-11-06T12:22:00Z"/>
            </w:rPr>
          </w:rPrChange>
        </w:rPr>
        <w:pPrChange w:id="205" w:author="Hii" w:date="2024-11-12T15:32:00Z">
          <w:pPr>
            <w:pStyle w:val="NormalBPBHEB"/>
            <w:numPr>
              <w:numId w:val="15"/>
            </w:numPr>
            <w:ind w:left="1080" w:hanging="360"/>
          </w:pPr>
        </w:pPrChange>
      </w:pPr>
      <w:commentRangeStart w:id="206"/>
      <w:r w:rsidRPr="00906A1C">
        <w:rPr>
          <w:b/>
          <w:i/>
          <w:rPrChange w:id="207" w:author="Hii" w:date="2024-11-12T15:32:00Z">
            <w:rPr/>
          </w:rPrChange>
        </w:rPr>
        <w:t>Example:</w:t>
      </w:r>
      <w:commentRangeEnd w:id="206"/>
      <w:r w:rsidR="00007E68" w:rsidRPr="00906A1C">
        <w:rPr>
          <w:rStyle w:val="CommentReference"/>
          <w:rFonts w:asciiTheme="minorHAnsi" w:eastAsiaTheme="minorHAnsi" w:hAnsiTheme="minorHAnsi" w:cstheme="minorBidi"/>
          <w:b/>
          <w:i/>
          <w:rPrChange w:id="208" w:author="Hii" w:date="2024-11-12T15:32:00Z">
            <w:rPr>
              <w:rStyle w:val="CommentReference"/>
              <w:rFonts w:asciiTheme="minorHAnsi" w:eastAsiaTheme="minorHAnsi" w:hAnsiTheme="minorHAnsi" w:cstheme="minorBidi"/>
            </w:rPr>
          </w:rPrChange>
        </w:rPr>
        <w:commentReference w:id="206"/>
      </w:r>
    </w:p>
    <w:p w14:paraId="4C57419C" w14:textId="77777777" w:rsidR="00007E68" w:rsidRDefault="00007E68" w:rsidP="00007E68">
      <w:pPr>
        <w:pStyle w:val="NormalBPBHEB"/>
        <w:rPr>
          <w:ins w:id="209" w:author="Abhiram Arali" w:date="2024-11-06T12:23:00Z"/>
        </w:rPr>
      </w:pPr>
    </w:p>
    <w:p w14:paraId="354071E2" w14:textId="77777777" w:rsidR="00007E68" w:rsidRDefault="00007E68" w:rsidP="00007E68">
      <w:pPr>
        <w:pStyle w:val="BodyText"/>
        <w:spacing w:before="18"/>
        <w:ind w:left="107"/>
        <w:rPr>
          <w:ins w:id="210" w:author="Abhiram Arali" w:date="2024-11-06T12:23:00Z"/>
        </w:rPr>
      </w:pPr>
      <w:ins w:id="211" w:author="Abhiram Arali" w:date="2024-11-06T12:23:00Z">
        <w:r>
          <w:t>void</w:t>
        </w:r>
        <w:r>
          <w:rPr>
            <w:spacing w:val="-2"/>
          </w:rPr>
          <w:t xml:space="preserve"> </w:t>
        </w:r>
        <w:r>
          <w:t>modifyValue(int</w:t>
        </w:r>
        <w:r>
          <w:rPr>
            <w:spacing w:val="-1"/>
          </w:rPr>
          <w:t xml:space="preserve"> </w:t>
        </w:r>
        <w:r>
          <w:t>*x)</w:t>
        </w:r>
        <w:r>
          <w:rPr>
            <w:spacing w:val="-1"/>
          </w:rPr>
          <w:t xml:space="preserve"> </w:t>
        </w:r>
        <w:r>
          <w:rPr>
            <w:spacing w:val="-10"/>
          </w:rPr>
          <w:t>{</w:t>
        </w:r>
      </w:ins>
    </w:p>
    <w:p w14:paraId="045DC492" w14:textId="77777777" w:rsidR="00007E68" w:rsidRDefault="00007E68" w:rsidP="00007E68">
      <w:pPr>
        <w:pStyle w:val="BodyText"/>
        <w:spacing w:before="21"/>
        <w:rPr>
          <w:ins w:id="212" w:author="Abhiram Arali" w:date="2024-11-06T12:23:00Z"/>
        </w:rPr>
      </w:pPr>
    </w:p>
    <w:p w14:paraId="1C4AC3DF" w14:textId="77777777" w:rsidR="00007E68" w:rsidRDefault="00007E68" w:rsidP="00007E68">
      <w:pPr>
        <w:pStyle w:val="BodyText"/>
        <w:spacing w:before="1"/>
        <w:ind w:left="347"/>
        <w:rPr>
          <w:ins w:id="213" w:author="Abhiram Arali" w:date="2024-11-06T12:23:00Z"/>
        </w:rPr>
      </w:pPr>
      <w:ins w:id="214" w:author="Abhiram Arali" w:date="2024-11-06T12:23:00Z">
        <w:r>
          <w:t>*x</w:t>
        </w:r>
        <w:r>
          <w:rPr>
            <w:spacing w:val="-1"/>
          </w:rPr>
          <w:t xml:space="preserve"> </w:t>
        </w:r>
        <w:r>
          <w:t>=</w:t>
        </w:r>
        <w:r>
          <w:rPr>
            <w:spacing w:val="-1"/>
          </w:rPr>
          <w:t xml:space="preserve"> </w:t>
        </w:r>
        <w:r>
          <w:t>*x +</w:t>
        </w:r>
        <w:r>
          <w:rPr>
            <w:spacing w:val="-1"/>
          </w:rPr>
          <w:t xml:space="preserve"> </w:t>
        </w:r>
        <w:r>
          <w:t>10;</w:t>
        </w:r>
        <w:r>
          <w:rPr>
            <w:spacing w:val="59"/>
          </w:rPr>
          <w:t xml:space="preserve"> </w:t>
        </w:r>
        <w:r>
          <w:t>// Modifying the value at</w:t>
        </w:r>
        <w:r>
          <w:rPr>
            <w:spacing w:val="-1"/>
          </w:rPr>
          <w:t xml:space="preserve"> </w:t>
        </w:r>
        <w:r>
          <w:t>the</w:t>
        </w:r>
        <w:r>
          <w:rPr>
            <w:spacing w:val="-1"/>
          </w:rPr>
          <w:t xml:space="preserve"> </w:t>
        </w:r>
        <w:r>
          <w:t xml:space="preserve">address pointed by </w:t>
        </w:r>
        <w:r>
          <w:rPr>
            <w:spacing w:val="-10"/>
          </w:rPr>
          <w:t>x</w:t>
        </w:r>
      </w:ins>
    </w:p>
    <w:p w14:paraId="7B4909A4" w14:textId="77777777" w:rsidR="00007E68" w:rsidRDefault="00007E68" w:rsidP="00007E68">
      <w:pPr>
        <w:pStyle w:val="BodyText"/>
        <w:spacing w:before="21"/>
        <w:rPr>
          <w:ins w:id="215" w:author="Abhiram Arali" w:date="2024-11-06T12:23:00Z"/>
        </w:rPr>
      </w:pPr>
    </w:p>
    <w:p w14:paraId="3C03CB4B" w14:textId="77777777" w:rsidR="00007E68" w:rsidRDefault="00007E68" w:rsidP="00007E68">
      <w:pPr>
        <w:ind w:left="107"/>
        <w:rPr>
          <w:ins w:id="216" w:author="Abhiram Arali" w:date="2024-11-06T12:23:00Z"/>
          <w:sz w:val="24"/>
        </w:rPr>
      </w:pPr>
      <w:ins w:id="217" w:author="Abhiram Arali" w:date="2024-11-06T12:23:00Z">
        <w:r>
          <w:rPr>
            <w:spacing w:val="-10"/>
            <w:sz w:val="24"/>
          </w:rPr>
          <w:t>}</w:t>
        </w:r>
      </w:ins>
    </w:p>
    <w:p w14:paraId="789AD9AE" w14:textId="77777777" w:rsidR="00007E68" w:rsidRDefault="00007E68" w:rsidP="00007E68">
      <w:pPr>
        <w:pStyle w:val="BodyText"/>
        <w:spacing w:before="22"/>
        <w:rPr>
          <w:ins w:id="218" w:author="Abhiram Arali" w:date="2024-11-06T12:23:00Z"/>
        </w:rPr>
      </w:pPr>
    </w:p>
    <w:p w14:paraId="679DD574" w14:textId="77777777" w:rsidR="00007E68" w:rsidRDefault="00007E68" w:rsidP="00007E68">
      <w:pPr>
        <w:pStyle w:val="BodyText"/>
        <w:spacing w:line="501" w:lineRule="auto"/>
        <w:ind w:left="347" w:right="7711" w:hanging="240"/>
        <w:rPr>
          <w:ins w:id="219" w:author="Abhiram Arali" w:date="2024-11-06T12:23:00Z"/>
        </w:rPr>
      </w:pPr>
      <w:ins w:id="220" w:author="Abhiram Arali" w:date="2024-11-06T12:23:00Z">
        <w:r>
          <w:t>int main() {</w:t>
        </w:r>
        <w:r>
          <w:rPr>
            <w:spacing w:val="40"/>
          </w:rPr>
          <w:t xml:space="preserve"> </w:t>
        </w:r>
        <w:r>
          <w:t>int</w:t>
        </w:r>
        <w:r>
          <w:rPr>
            <w:spacing w:val="-12"/>
          </w:rPr>
          <w:t xml:space="preserve"> </w:t>
        </w:r>
        <w:r>
          <w:t>num</w:t>
        </w:r>
        <w:r>
          <w:rPr>
            <w:spacing w:val="-12"/>
          </w:rPr>
          <w:t xml:space="preserve"> </w:t>
        </w:r>
        <w:r>
          <w:t>=</w:t>
        </w:r>
        <w:r>
          <w:rPr>
            <w:spacing w:val="-12"/>
          </w:rPr>
          <w:t xml:space="preserve"> </w:t>
        </w:r>
        <w:r>
          <w:t>5;</w:t>
        </w:r>
      </w:ins>
    </w:p>
    <w:p w14:paraId="2D12BCE7" w14:textId="77777777" w:rsidR="00007E68" w:rsidRDefault="00007E68" w:rsidP="00007E68">
      <w:pPr>
        <w:pStyle w:val="BodyText"/>
        <w:spacing w:line="499" w:lineRule="auto"/>
        <w:ind w:left="347" w:right="3221"/>
        <w:rPr>
          <w:ins w:id="221" w:author="Abhiram Arali" w:date="2024-11-06T12:23:00Z"/>
        </w:rPr>
      </w:pPr>
      <w:ins w:id="222" w:author="Abhiram Arali" w:date="2024-11-06T12:23:00Z">
        <w:r>
          <w:t>modifyValue(&amp;num);</w:t>
        </w:r>
        <w:r>
          <w:rPr>
            <w:spacing w:val="40"/>
          </w:rPr>
          <w:t xml:space="preserve"> </w:t>
        </w:r>
        <w:r>
          <w:t>//</w:t>
        </w:r>
        <w:r>
          <w:rPr>
            <w:spacing w:val="-6"/>
          </w:rPr>
          <w:t xml:space="preserve"> </w:t>
        </w:r>
        <w:r>
          <w:t>Passing</w:t>
        </w:r>
        <w:r>
          <w:rPr>
            <w:spacing w:val="-6"/>
          </w:rPr>
          <w:t xml:space="preserve"> </w:t>
        </w:r>
        <w:r>
          <w:t>the</w:t>
        </w:r>
        <w:r>
          <w:rPr>
            <w:spacing w:val="-6"/>
          </w:rPr>
          <w:t xml:space="preserve"> </w:t>
        </w:r>
        <w:r>
          <w:t>address</w:t>
        </w:r>
        <w:r>
          <w:rPr>
            <w:spacing w:val="-6"/>
          </w:rPr>
          <w:t xml:space="preserve"> </w:t>
        </w:r>
        <w:r>
          <w:t>of</w:t>
        </w:r>
        <w:r>
          <w:rPr>
            <w:spacing w:val="-5"/>
          </w:rPr>
          <w:t xml:space="preserve"> </w:t>
        </w:r>
        <w:r>
          <w:t>num printf("%d\n", num);</w:t>
        </w:r>
        <w:r>
          <w:rPr>
            <w:spacing w:val="40"/>
          </w:rPr>
          <w:t xml:space="preserve"> </w:t>
        </w:r>
        <w:r>
          <w:t>// Output: 15</w:t>
        </w:r>
      </w:ins>
    </w:p>
    <w:p w14:paraId="42E5A3C3" w14:textId="77777777" w:rsidR="00007E68" w:rsidRDefault="00007E68" w:rsidP="00007E68">
      <w:pPr>
        <w:pStyle w:val="BodyText"/>
        <w:spacing w:line="275" w:lineRule="exact"/>
        <w:ind w:left="347"/>
        <w:rPr>
          <w:ins w:id="223" w:author="Abhiram Arali" w:date="2024-11-06T12:23:00Z"/>
        </w:rPr>
      </w:pPr>
      <w:ins w:id="224" w:author="Abhiram Arali" w:date="2024-11-06T12:23:00Z">
        <w:r>
          <w:t>return</w:t>
        </w:r>
        <w:r>
          <w:rPr>
            <w:spacing w:val="-2"/>
          </w:rPr>
          <w:t xml:space="preserve"> </w:t>
        </w:r>
        <w:r>
          <w:rPr>
            <w:spacing w:val="-5"/>
          </w:rPr>
          <w:t>0;</w:t>
        </w:r>
      </w:ins>
    </w:p>
    <w:p w14:paraId="7EC8525E" w14:textId="77777777" w:rsidR="00007E68" w:rsidRDefault="00007E68" w:rsidP="00007E68">
      <w:pPr>
        <w:pStyle w:val="BodyText"/>
        <w:spacing w:before="18"/>
        <w:rPr>
          <w:ins w:id="225" w:author="Abhiram Arali" w:date="2024-11-06T12:23:00Z"/>
        </w:rPr>
      </w:pPr>
    </w:p>
    <w:p w14:paraId="660CDAE1" w14:textId="77777777" w:rsidR="00007E68" w:rsidRDefault="00007E68" w:rsidP="00007E68">
      <w:pPr>
        <w:ind w:left="107"/>
        <w:rPr>
          <w:ins w:id="226" w:author="Abhiram Arali" w:date="2024-11-06T12:23:00Z"/>
          <w:sz w:val="24"/>
        </w:rPr>
      </w:pPr>
      <w:ins w:id="227" w:author="Abhiram Arali" w:date="2024-11-06T12:23:00Z">
        <w:r>
          <w:rPr>
            <w:spacing w:val="-10"/>
            <w:sz w:val="24"/>
          </w:rPr>
          <w:t>}</w:t>
        </w:r>
      </w:ins>
    </w:p>
    <w:p w14:paraId="339EF1A2" w14:textId="77777777" w:rsidR="00007E68" w:rsidRDefault="00007E68">
      <w:pPr>
        <w:pStyle w:val="NormalBPBHEB"/>
        <w:pPrChange w:id="228" w:author="Abhiram Arali" w:date="2024-11-06T12:23:00Z">
          <w:pPr>
            <w:spacing w:before="160"/>
            <w:ind w:left="220"/>
          </w:pPr>
        </w:pPrChange>
      </w:pPr>
    </w:p>
    <w:p w14:paraId="485DB8EF" w14:textId="7D848E10" w:rsidR="00E527DA" w:rsidRDefault="00EB2904">
      <w:pPr>
        <w:pStyle w:val="NormalBPBHEB"/>
        <w:rPr>
          <w:sz w:val="20"/>
        </w:rPr>
        <w:pPrChange w:id="229" w:author="Abhiram Arali" w:date="2024-11-06T12:23:00Z">
          <w:pPr>
            <w:pStyle w:val="BodyText"/>
            <w:spacing w:before="47"/>
          </w:pPr>
        </w:pPrChange>
      </w:pPr>
      <w:del w:id="230" w:author="Abhiram Arali" w:date="2024-11-06T12:23:00Z">
        <w:r w:rsidDel="00007E68">
          <w:rPr>
            <w:noProof/>
            <w:lang w:val="en-IN" w:eastAsia="en-IN"/>
            <w:rPrChange w:id="231" w:author="Unknown">
              <w:rPr>
                <w:noProof/>
                <w:lang w:val="en-IN" w:eastAsia="en-IN"/>
              </w:rPr>
            </w:rPrChange>
          </w:rPr>
          <mc:AlternateContent>
            <mc:Choice Requires="wps">
              <w:drawing>
                <wp:anchor distT="0" distB="0" distL="0" distR="0" simplePos="0" relativeHeight="487591424" behindDoc="1" locked="0" layoutInCell="1" allowOverlap="1" wp14:anchorId="5AEF8C0F" wp14:editId="614AF618">
                  <wp:simplePos x="0" y="0"/>
                  <wp:positionH relativeFrom="page">
                    <wp:posOffset>843076</wp:posOffset>
                  </wp:positionH>
                  <wp:positionV relativeFrom="paragraph">
                    <wp:posOffset>194472</wp:posOffset>
                  </wp:positionV>
                  <wp:extent cx="5876290" cy="3208655"/>
                  <wp:effectExtent l="0" t="0" r="0" b="0"/>
                  <wp:wrapTopAndBottom/>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3208655"/>
                          </a:xfrm>
                          <a:prstGeom prst="rect">
                            <a:avLst/>
                          </a:prstGeom>
                          <a:ln w="6096">
                            <a:solidFill>
                              <a:srgbClr val="000000"/>
                            </a:solidFill>
                            <a:prstDash val="solid"/>
                          </a:ln>
                        </wps:spPr>
                        <wps:txbx>
                          <w:txbxContent>
                            <w:p w14:paraId="50853CC5" w14:textId="033E5E8C" w:rsidR="00E527DA" w:rsidDel="00007E68" w:rsidRDefault="00EB2904">
                              <w:pPr>
                                <w:pStyle w:val="BodyText"/>
                                <w:spacing w:before="18"/>
                                <w:ind w:left="107"/>
                                <w:rPr>
                                  <w:del w:id="232" w:author="Abhiram Arali" w:date="2024-11-06T12:22:00Z"/>
                                </w:rPr>
                              </w:pPr>
                              <w:del w:id="233" w:author="Abhiram Arali" w:date="2024-11-06T12:22:00Z">
                                <w:r w:rsidDel="00007E68">
                                  <w:delText>void</w:delText>
                                </w:r>
                                <w:r w:rsidDel="00007E68">
                                  <w:rPr>
                                    <w:spacing w:val="-2"/>
                                  </w:rPr>
                                  <w:delText xml:space="preserve"> </w:delText>
                                </w:r>
                                <w:r w:rsidDel="00007E68">
                                  <w:delText>modifyValue(int</w:delText>
                                </w:r>
                                <w:r w:rsidDel="00007E68">
                                  <w:rPr>
                                    <w:spacing w:val="-1"/>
                                  </w:rPr>
                                  <w:delText xml:space="preserve"> </w:delText>
                                </w:r>
                                <w:r w:rsidDel="00007E68">
                                  <w:delText>*x)</w:delText>
                                </w:r>
                                <w:r w:rsidDel="00007E68">
                                  <w:rPr>
                                    <w:spacing w:val="-1"/>
                                  </w:rPr>
                                  <w:delText xml:space="preserve"> </w:delText>
                                </w:r>
                                <w:r w:rsidDel="00007E68">
                                  <w:rPr>
                                    <w:spacing w:val="-10"/>
                                  </w:rPr>
                                  <w:delText>{</w:delText>
                                </w:r>
                              </w:del>
                            </w:p>
                            <w:p w14:paraId="22793A18" w14:textId="0ABDCA4C" w:rsidR="00E527DA" w:rsidDel="00007E68" w:rsidRDefault="00E527DA">
                              <w:pPr>
                                <w:pStyle w:val="BodyText"/>
                                <w:spacing w:before="21"/>
                                <w:rPr>
                                  <w:del w:id="234" w:author="Abhiram Arali" w:date="2024-11-06T12:22:00Z"/>
                                </w:rPr>
                              </w:pPr>
                            </w:p>
                            <w:p w14:paraId="1FB66D1C" w14:textId="25883EEF" w:rsidR="00E527DA" w:rsidDel="00007E68" w:rsidRDefault="00EB2904">
                              <w:pPr>
                                <w:pStyle w:val="BodyText"/>
                                <w:spacing w:before="1"/>
                                <w:ind w:left="347"/>
                                <w:rPr>
                                  <w:del w:id="235" w:author="Abhiram Arali" w:date="2024-11-06T12:22:00Z"/>
                                </w:rPr>
                              </w:pPr>
                              <w:del w:id="236" w:author="Abhiram Arali" w:date="2024-11-06T12:22:00Z">
                                <w:r w:rsidDel="00007E68">
                                  <w:delText>*x</w:delText>
                                </w:r>
                                <w:r w:rsidDel="00007E68">
                                  <w:rPr>
                                    <w:spacing w:val="-1"/>
                                  </w:rPr>
                                  <w:delText xml:space="preserve"> </w:delText>
                                </w:r>
                                <w:r w:rsidDel="00007E68">
                                  <w:delText>=</w:delText>
                                </w:r>
                                <w:r w:rsidDel="00007E68">
                                  <w:rPr>
                                    <w:spacing w:val="-1"/>
                                  </w:rPr>
                                  <w:delText xml:space="preserve"> </w:delText>
                                </w:r>
                                <w:r w:rsidDel="00007E68">
                                  <w:delText>*x +</w:delText>
                                </w:r>
                                <w:r w:rsidDel="00007E68">
                                  <w:rPr>
                                    <w:spacing w:val="-1"/>
                                  </w:rPr>
                                  <w:delText xml:space="preserve"> </w:delText>
                                </w:r>
                                <w:r w:rsidDel="00007E68">
                                  <w:delText>10;</w:delText>
                                </w:r>
                                <w:r w:rsidDel="00007E68">
                                  <w:rPr>
                                    <w:spacing w:val="59"/>
                                  </w:rPr>
                                  <w:delText xml:space="preserve"> </w:delText>
                                </w:r>
                                <w:r w:rsidDel="00007E68">
                                  <w:delText>// Modifying the value at</w:delText>
                                </w:r>
                                <w:r w:rsidDel="00007E68">
                                  <w:rPr>
                                    <w:spacing w:val="-1"/>
                                  </w:rPr>
                                  <w:delText xml:space="preserve"> </w:delText>
                                </w:r>
                                <w:r w:rsidDel="00007E68">
                                  <w:delText>the</w:delText>
                                </w:r>
                                <w:r w:rsidDel="00007E68">
                                  <w:rPr>
                                    <w:spacing w:val="-1"/>
                                  </w:rPr>
                                  <w:delText xml:space="preserve"> </w:delText>
                                </w:r>
                                <w:r w:rsidDel="00007E68">
                                  <w:delText xml:space="preserve">address pointed by </w:delText>
                                </w:r>
                                <w:r w:rsidDel="00007E68">
                                  <w:rPr>
                                    <w:spacing w:val="-10"/>
                                  </w:rPr>
                                  <w:delText>x</w:delText>
                                </w:r>
                              </w:del>
                            </w:p>
                            <w:p w14:paraId="34847C1A" w14:textId="76E31948" w:rsidR="00E527DA" w:rsidDel="00007E68" w:rsidRDefault="00E527DA">
                              <w:pPr>
                                <w:pStyle w:val="BodyText"/>
                                <w:spacing w:before="21"/>
                                <w:rPr>
                                  <w:del w:id="237" w:author="Abhiram Arali" w:date="2024-11-06T12:22:00Z"/>
                                </w:rPr>
                              </w:pPr>
                            </w:p>
                            <w:p w14:paraId="5999BC5F" w14:textId="24283677" w:rsidR="00E527DA" w:rsidDel="00007E68" w:rsidRDefault="00EB2904">
                              <w:pPr>
                                <w:ind w:left="107"/>
                                <w:rPr>
                                  <w:del w:id="238" w:author="Abhiram Arali" w:date="2024-11-06T12:22:00Z"/>
                                  <w:sz w:val="24"/>
                                </w:rPr>
                              </w:pPr>
                              <w:del w:id="239" w:author="Abhiram Arali" w:date="2024-11-06T12:22:00Z">
                                <w:r w:rsidDel="00007E68">
                                  <w:rPr>
                                    <w:spacing w:val="-10"/>
                                    <w:sz w:val="24"/>
                                  </w:rPr>
                                  <w:delText>}</w:delText>
                                </w:r>
                              </w:del>
                            </w:p>
                            <w:p w14:paraId="79DC7AED" w14:textId="35BE3FA9" w:rsidR="00E527DA" w:rsidDel="00007E68" w:rsidRDefault="00E527DA">
                              <w:pPr>
                                <w:pStyle w:val="BodyText"/>
                                <w:spacing w:before="22"/>
                                <w:rPr>
                                  <w:del w:id="240" w:author="Abhiram Arali" w:date="2024-11-06T12:22:00Z"/>
                                </w:rPr>
                              </w:pPr>
                            </w:p>
                            <w:p w14:paraId="1A64BDF3" w14:textId="0F1B4EFF" w:rsidR="00E527DA" w:rsidDel="00007E68" w:rsidRDefault="00EB2904">
                              <w:pPr>
                                <w:pStyle w:val="BodyText"/>
                                <w:spacing w:line="501" w:lineRule="auto"/>
                                <w:ind w:left="347" w:right="7711" w:hanging="240"/>
                                <w:rPr>
                                  <w:del w:id="241" w:author="Abhiram Arali" w:date="2024-11-06T12:22:00Z"/>
                                </w:rPr>
                              </w:pPr>
                              <w:del w:id="242" w:author="Abhiram Arali" w:date="2024-11-06T12:22:00Z">
                                <w:r w:rsidDel="00007E68">
                                  <w:delText xml:space="preserve">int </w:delText>
                                </w:r>
                                <w:r w:rsidDel="00007E68">
                                  <w:delText>main() {</w:delText>
                                </w:r>
                                <w:r w:rsidDel="00007E68">
                                  <w:rPr>
                                    <w:spacing w:val="40"/>
                                  </w:rPr>
                                  <w:delText xml:space="preserve"> </w:delText>
                                </w:r>
                                <w:r w:rsidDel="00007E68">
                                  <w:delText>int</w:delText>
                                </w:r>
                                <w:r w:rsidDel="00007E68">
                                  <w:rPr>
                                    <w:spacing w:val="-12"/>
                                  </w:rPr>
                                  <w:delText xml:space="preserve"> </w:delText>
                                </w:r>
                                <w:r w:rsidDel="00007E68">
                                  <w:delText>num</w:delText>
                                </w:r>
                                <w:r w:rsidDel="00007E68">
                                  <w:rPr>
                                    <w:spacing w:val="-12"/>
                                  </w:rPr>
                                  <w:delText xml:space="preserve"> </w:delText>
                                </w:r>
                                <w:r w:rsidDel="00007E68">
                                  <w:delText>=</w:delText>
                                </w:r>
                                <w:r w:rsidDel="00007E68">
                                  <w:rPr>
                                    <w:spacing w:val="-12"/>
                                  </w:rPr>
                                  <w:delText xml:space="preserve"> </w:delText>
                                </w:r>
                                <w:r w:rsidDel="00007E68">
                                  <w:delText>5;</w:delText>
                                </w:r>
                              </w:del>
                            </w:p>
                            <w:p w14:paraId="25D7E3AD" w14:textId="33E4B7CC" w:rsidR="00E527DA" w:rsidDel="00007E68" w:rsidRDefault="00EB2904">
                              <w:pPr>
                                <w:pStyle w:val="BodyText"/>
                                <w:spacing w:line="499" w:lineRule="auto"/>
                                <w:ind w:left="347" w:right="3221"/>
                                <w:rPr>
                                  <w:del w:id="243" w:author="Abhiram Arali" w:date="2024-11-06T12:22:00Z"/>
                                </w:rPr>
                              </w:pPr>
                              <w:del w:id="244" w:author="Abhiram Arali" w:date="2024-11-06T12:22:00Z">
                                <w:r w:rsidDel="00007E68">
                                  <w:delText>modifyValue(&amp;num);</w:delText>
                                </w:r>
                                <w:r w:rsidDel="00007E68">
                                  <w:rPr>
                                    <w:spacing w:val="40"/>
                                  </w:rPr>
                                  <w:delText xml:space="preserve"> </w:delText>
                                </w:r>
                                <w:r w:rsidDel="00007E68">
                                  <w:delText>//</w:delText>
                                </w:r>
                                <w:r w:rsidDel="00007E68">
                                  <w:rPr>
                                    <w:spacing w:val="-6"/>
                                  </w:rPr>
                                  <w:delText xml:space="preserve"> </w:delText>
                                </w:r>
                                <w:r w:rsidDel="00007E68">
                                  <w:delText>Passing</w:delText>
                                </w:r>
                                <w:r w:rsidDel="00007E68">
                                  <w:rPr>
                                    <w:spacing w:val="-6"/>
                                  </w:rPr>
                                  <w:delText xml:space="preserve"> </w:delText>
                                </w:r>
                                <w:r w:rsidDel="00007E68">
                                  <w:delText>the</w:delText>
                                </w:r>
                                <w:r w:rsidDel="00007E68">
                                  <w:rPr>
                                    <w:spacing w:val="-6"/>
                                  </w:rPr>
                                  <w:delText xml:space="preserve"> </w:delText>
                                </w:r>
                                <w:r w:rsidDel="00007E68">
                                  <w:delText>address</w:delText>
                                </w:r>
                                <w:r w:rsidDel="00007E68">
                                  <w:rPr>
                                    <w:spacing w:val="-6"/>
                                  </w:rPr>
                                  <w:delText xml:space="preserve"> </w:delText>
                                </w:r>
                                <w:r w:rsidDel="00007E68">
                                  <w:delText>of</w:delText>
                                </w:r>
                                <w:r w:rsidDel="00007E68">
                                  <w:rPr>
                                    <w:spacing w:val="-5"/>
                                  </w:rPr>
                                  <w:delText xml:space="preserve"> </w:delText>
                                </w:r>
                                <w:r w:rsidDel="00007E68">
                                  <w:delText>num printf("%d\n", num);</w:delText>
                                </w:r>
                                <w:r w:rsidDel="00007E68">
                                  <w:rPr>
                                    <w:spacing w:val="40"/>
                                  </w:rPr>
                                  <w:delText xml:space="preserve"> </w:delText>
                                </w:r>
                                <w:r w:rsidDel="00007E68">
                                  <w:delText>// Output: 15</w:delText>
                                </w:r>
                              </w:del>
                            </w:p>
                            <w:p w14:paraId="664639DD" w14:textId="0FE7407D" w:rsidR="00E527DA" w:rsidDel="00007E68" w:rsidRDefault="00EB2904">
                              <w:pPr>
                                <w:pStyle w:val="BodyText"/>
                                <w:spacing w:line="275" w:lineRule="exact"/>
                                <w:ind w:left="347"/>
                                <w:rPr>
                                  <w:del w:id="245" w:author="Abhiram Arali" w:date="2024-11-06T12:22:00Z"/>
                                </w:rPr>
                              </w:pPr>
                              <w:del w:id="246" w:author="Abhiram Arali" w:date="2024-11-06T12:22:00Z">
                                <w:r w:rsidDel="00007E68">
                                  <w:delText>return</w:delText>
                                </w:r>
                                <w:r w:rsidDel="00007E68">
                                  <w:rPr>
                                    <w:spacing w:val="-2"/>
                                  </w:rPr>
                                  <w:delText xml:space="preserve"> </w:delText>
                                </w:r>
                                <w:r w:rsidDel="00007E68">
                                  <w:rPr>
                                    <w:spacing w:val="-5"/>
                                  </w:rPr>
                                  <w:delText>0;</w:delText>
                                </w:r>
                              </w:del>
                            </w:p>
                            <w:p w14:paraId="2F26C135" w14:textId="35A1B089" w:rsidR="00E527DA" w:rsidDel="00007E68" w:rsidRDefault="00E527DA">
                              <w:pPr>
                                <w:pStyle w:val="BodyText"/>
                                <w:spacing w:before="18"/>
                                <w:rPr>
                                  <w:del w:id="247" w:author="Abhiram Arali" w:date="2024-11-06T12:22:00Z"/>
                                </w:rPr>
                              </w:pPr>
                            </w:p>
                            <w:p w14:paraId="7CCED3A2" w14:textId="16FE494B" w:rsidR="00E527DA" w:rsidRDefault="00EB2904">
                              <w:pPr>
                                <w:ind w:left="107"/>
                                <w:rPr>
                                  <w:sz w:val="24"/>
                                </w:rPr>
                              </w:pPr>
                              <w:del w:id="248" w:author="Abhiram Arali" w:date="2024-11-06T12:22:00Z">
                                <w:r w:rsidDel="00007E68">
                                  <w:rPr>
                                    <w:spacing w:val="-10"/>
                                    <w:sz w:val="24"/>
                                  </w:rPr>
                                  <w:delText>}</w:delText>
                                </w:r>
                              </w:del>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EF8C0F" id="Textbox 15" o:spid="_x0000_s1036" type="#_x0000_t202" style="position:absolute;left:0;text-align:left;margin-left:66.4pt;margin-top:15.3pt;width:462.7pt;height:252.65pt;z-index:-15725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" filled="f" strokeweight=".48pt">
                  <v:path arrowok="t"/>
                  <v:textbox inset="0,0,0,0">
                    <w:txbxContent>
                      <w:p w14:paraId="50853CC5" w14:textId="033E5E8C" w:rsidR="00E527DA" w:rsidDel="00007E68" w:rsidRDefault="00000000">
                        <w:pPr>
                          <w:pStyle w:val="BodyText"/>
                          <w:spacing w:before="18"/>
                          <w:ind w:left="107"/>
                          <w:rPr>
                            <w:del w:id="277" w:author="Abhiram Arali" w:date="2024-11-06T12:22:00Z" w16du:dateUtc="2024-11-06T06:52:00Z"/>
                          </w:rPr>
                        </w:pPr>
                        <w:del w:id="278" w:author="Abhiram Arali" w:date="2024-11-06T12:22:00Z" w16du:dateUtc="2024-11-06T06:52:00Z">
                          <w:r w:rsidDel="00007E68">
                            <w:delText>void</w:delText>
                          </w:r>
                          <w:r w:rsidDel="00007E68">
                            <w:rPr>
                              <w:spacing w:val="-2"/>
                            </w:rPr>
                            <w:delText xml:space="preserve"> </w:delText>
                          </w:r>
                          <w:r w:rsidDel="00007E68">
                            <w:delText>modifyValue(int</w:delText>
                          </w:r>
                          <w:r w:rsidDel="00007E68">
                            <w:rPr>
                              <w:spacing w:val="-1"/>
                            </w:rPr>
                            <w:delText xml:space="preserve"> </w:delText>
                          </w:r>
                          <w:r w:rsidDel="00007E68">
                            <w:delText>*x)</w:delText>
                          </w:r>
                          <w:r w:rsidDel="00007E68">
                            <w:rPr>
                              <w:spacing w:val="-1"/>
                            </w:rPr>
                            <w:delText xml:space="preserve"> </w:delText>
                          </w:r>
                          <w:r w:rsidDel="00007E68">
                            <w:rPr>
                              <w:spacing w:val="-10"/>
                            </w:rPr>
                            <w:delText>{</w:delText>
                          </w:r>
                        </w:del>
                      </w:p>
                      <w:p w14:paraId="22793A18" w14:textId="0ABDCA4C" w:rsidR="00E527DA" w:rsidDel="00007E68" w:rsidRDefault="00E527DA">
                        <w:pPr>
                          <w:pStyle w:val="BodyText"/>
                          <w:spacing w:before="21"/>
                          <w:rPr>
                            <w:del w:id="279" w:author="Abhiram Arali" w:date="2024-11-06T12:22:00Z" w16du:dateUtc="2024-11-06T06:52:00Z"/>
                          </w:rPr>
                        </w:pPr>
                      </w:p>
                      <w:p w14:paraId="1FB66D1C" w14:textId="25883EEF" w:rsidR="00E527DA" w:rsidDel="00007E68" w:rsidRDefault="00000000">
                        <w:pPr>
                          <w:pStyle w:val="BodyText"/>
                          <w:spacing w:before="1"/>
                          <w:ind w:left="347"/>
                          <w:rPr>
                            <w:del w:id="280" w:author="Abhiram Arali" w:date="2024-11-06T12:22:00Z" w16du:dateUtc="2024-11-06T06:52:00Z"/>
                          </w:rPr>
                        </w:pPr>
                        <w:del w:id="281" w:author="Abhiram Arali" w:date="2024-11-06T12:22:00Z" w16du:dateUtc="2024-11-06T06:52:00Z">
                          <w:r w:rsidDel="00007E68">
                            <w:delText>*x</w:delText>
                          </w:r>
                          <w:r w:rsidDel="00007E68">
                            <w:rPr>
                              <w:spacing w:val="-1"/>
                            </w:rPr>
                            <w:delText xml:space="preserve"> </w:delText>
                          </w:r>
                          <w:r w:rsidDel="00007E68">
                            <w:delText>=</w:delText>
                          </w:r>
                          <w:r w:rsidDel="00007E68">
                            <w:rPr>
                              <w:spacing w:val="-1"/>
                            </w:rPr>
                            <w:delText xml:space="preserve"> </w:delText>
                          </w:r>
                          <w:r w:rsidDel="00007E68">
                            <w:delText>*x +</w:delText>
                          </w:r>
                          <w:r w:rsidDel="00007E68">
                            <w:rPr>
                              <w:spacing w:val="-1"/>
                            </w:rPr>
                            <w:delText xml:space="preserve"> </w:delText>
                          </w:r>
                          <w:r w:rsidDel="00007E68">
                            <w:delText>10;</w:delText>
                          </w:r>
                          <w:r w:rsidDel="00007E68">
                            <w:rPr>
                              <w:spacing w:val="59"/>
                            </w:rPr>
                            <w:delText xml:space="preserve"> </w:delText>
                          </w:r>
                          <w:r w:rsidDel="00007E68">
                            <w:delText>// Modifying the value at</w:delText>
                          </w:r>
                          <w:r w:rsidDel="00007E68">
                            <w:rPr>
                              <w:spacing w:val="-1"/>
                            </w:rPr>
                            <w:delText xml:space="preserve"> </w:delText>
                          </w:r>
                          <w:r w:rsidDel="00007E68">
                            <w:delText>the</w:delText>
                          </w:r>
                          <w:r w:rsidDel="00007E68">
                            <w:rPr>
                              <w:spacing w:val="-1"/>
                            </w:rPr>
                            <w:delText xml:space="preserve"> </w:delText>
                          </w:r>
                          <w:r w:rsidDel="00007E68">
                            <w:delText xml:space="preserve">address pointed by </w:delText>
                          </w:r>
                          <w:r w:rsidDel="00007E68">
                            <w:rPr>
                              <w:spacing w:val="-10"/>
                            </w:rPr>
                            <w:delText>x</w:delText>
                          </w:r>
                        </w:del>
                      </w:p>
                      <w:p w14:paraId="34847C1A" w14:textId="76E31948" w:rsidR="00E527DA" w:rsidDel="00007E68" w:rsidRDefault="00E527DA">
                        <w:pPr>
                          <w:pStyle w:val="BodyText"/>
                          <w:spacing w:before="21"/>
                          <w:rPr>
                            <w:del w:id="282" w:author="Abhiram Arali" w:date="2024-11-06T12:22:00Z" w16du:dateUtc="2024-11-06T06:52:00Z"/>
                          </w:rPr>
                        </w:pPr>
                      </w:p>
                      <w:p w14:paraId="5999BC5F" w14:textId="24283677" w:rsidR="00E527DA" w:rsidDel="00007E68" w:rsidRDefault="00000000">
                        <w:pPr>
                          <w:ind w:left="107"/>
                          <w:rPr>
                            <w:del w:id="283" w:author="Abhiram Arali" w:date="2024-11-06T12:22:00Z" w16du:dateUtc="2024-11-06T06:52:00Z"/>
                            <w:sz w:val="24"/>
                          </w:rPr>
                        </w:pPr>
                        <w:del w:id="284" w:author="Abhiram Arali" w:date="2024-11-06T12:22:00Z" w16du:dateUtc="2024-11-06T06:52:00Z">
                          <w:r w:rsidDel="00007E68">
                            <w:rPr>
                              <w:spacing w:val="-10"/>
                              <w:sz w:val="24"/>
                            </w:rPr>
                            <w:delText>}</w:delText>
                          </w:r>
                        </w:del>
                      </w:p>
                      <w:p w14:paraId="79DC7AED" w14:textId="35BE3FA9" w:rsidR="00E527DA" w:rsidDel="00007E68" w:rsidRDefault="00E527DA">
                        <w:pPr>
                          <w:pStyle w:val="BodyText"/>
                          <w:spacing w:before="22"/>
                          <w:rPr>
                            <w:del w:id="285" w:author="Abhiram Arali" w:date="2024-11-06T12:22:00Z" w16du:dateUtc="2024-11-06T06:52:00Z"/>
                          </w:rPr>
                        </w:pPr>
                      </w:p>
                      <w:p w14:paraId="1A64BDF3" w14:textId="0F1B4EFF" w:rsidR="00E527DA" w:rsidDel="00007E68" w:rsidRDefault="00000000">
                        <w:pPr>
                          <w:pStyle w:val="BodyText"/>
                          <w:spacing w:line="501" w:lineRule="auto"/>
                          <w:ind w:left="347" w:right="7711" w:hanging="240"/>
                          <w:rPr>
                            <w:del w:id="286" w:author="Abhiram Arali" w:date="2024-11-06T12:22:00Z" w16du:dateUtc="2024-11-06T06:52:00Z"/>
                          </w:rPr>
                        </w:pPr>
                        <w:del w:id="287" w:author="Abhiram Arali" w:date="2024-11-06T12:22:00Z" w16du:dateUtc="2024-11-06T06:52:00Z">
                          <w:r w:rsidDel="00007E68">
                            <w:delText>int main() {</w:delText>
                          </w:r>
                          <w:r w:rsidDel="00007E68">
                            <w:rPr>
                              <w:spacing w:val="40"/>
                            </w:rPr>
                            <w:delText xml:space="preserve"> </w:delText>
                          </w:r>
                          <w:r w:rsidDel="00007E68">
                            <w:delText>int</w:delText>
                          </w:r>
                          <w:r w:rsidDel="00007E68">
                            <w:rPr>
                              <w:spacing w:val="-12"/>
                            </w:rPr>
                            <w:delText xml:space="preserve"> </w:delText>
                          </w:r>
                          <w:r w:rsidDel="00007E68">
                            <w:delText>num</w:delText>
                          </w:r>
                          <w:r w:rsidDel="00007E68">
                            <w:rPr>
                              <w:spacing w:val="-12"/>
                            </w:rPr>
                            <w:delText xml:space="preserve"> </w:delText>
                          </w:r>
                          <w:r w:rsidDel="00007E68">
                            <w:delText>=</w:delText>
                          </w:r>
                          <w:r w:rsidDel="00007E68">
                            <w:rPr>
                              <w:spacing w:val="-12"/>
                            </w:rPr>
                            <w:delText xml:space="preserve"> </w:delText>
                          </w:r>
                          <w:r w:rsidDel="00007E68">
                            <w:delText>5;</w:delText>
                          </w:r>
                        </w:del>
                      </w:p>
                      <w:p w14:paraId="25D7E3AD" w14:textId="33E4B7CC" w:rsidR="00E527DA" w:rsidDel="00007E68" w:rsidRDefault="00000000">
                        <w:pPr>
                          <w:pStyle w:val="BodyText"/>
                          <w:spacing w:line="499" w:lineRule="auto"/>
                          <w:ind w:left="347" w:right="3221"/>
                          <w:rPr>
                            <w:del w:id="288" w:author="Abhiram Arali" w:date="2024-11-06T12:22:00Z" w16du:dateUtc="2024-11-06T06:52:00Z"/>
                          </w:rPr>
                        </w:pPr>
                        <w:del w:id="289" w:author="Abhiram Arali" w:date="2024-11-06T12:22:00Z" w16du:dateUtc="2024-11-06T06:52:00Z">
                          <w:r w:rsidDel="00007E68">
                            <w:delText>modifyValue(&amp;num);</w:delText>
                          </w:r>
                          <w:r w:rsidDel="00007E68">
                            <w:rPr>
                              <w:spacing w:val="40"/>
                            </w:rPr>
                            <w:delText xml:space="preserve"> </w:delText>
                          </w:r>
                          <w:r w:rsidDel="00007E68">
                            <w:delText>//</w:delText>
                          </w:r>
                          <w:r w:rsidDel="00007E68">
                            <w:rPr>
                              <w:spacing w:val="-6"/>
                            </w:rPr>
                            <w:delText xml:space="preserve"> </w:delText>
                          </w:r>
                          <w:r w:rsidDel="00007E68">
                            <w:delText>Passing</w:delText>
                          </w:r>
                          <w:r w:rsidDel="00007E68">
                            <w:rPr>
                              <w:spacing w:val="-6"/>
                            </w:rPr>
                            <w:delText xml:space="preserve"> </w:delText>
                          </w:r>
                          <w:r w:rsidDel="00007E68">
                            <w:delText>the</w:delText>
                          </w:r>
                          <w:r w:rsidDel="00007E68">
                            <w:rPr>
                              <w:spacing w:val="-6"/>
                            </w:rPr>
                            <w:delText xml:space="preserve"> </w:delText>
                          </w:r>
                          <w:r w:rsidDel="00007E68">
                            <w:delText>address</w:delText>
                          </w:r>
                          <w:r w:rsidDel="00007E68">
                            <w:rPr>
                              <w:spacing w:val="-6"/>
                            </w:rPr>
                            <w:delText xml:space="preserve"> </w:delText>
                          </w:r>
                          <w:r w:rsidDel="00007E68">
                            <w:delText>of</w:delText>
                          </w:r>
                          <w:r w:rsidDel="00007E68">
                            <w:rPr>
                              <w:spacing w:val="-5"/>
                            </w:rPr>
                            <w:delText xml:space="preserve"> </w:delText>
                          </w:r>
                          <w:r w:rsidDel="00007E68">
                            <w:delText>num printf("%d\n", num);</w:delText>
                          </w:r>
                          <w:r w:rsidDel="00007E68">
                            <w:rPr>
                              <w:spacing w:val="40"/>
                            </w:rPr>
                            <w:delText xml:space="preserve"> </w:delText>
                          </w:r>
                          <w:r w:rsidDel="00007E68">
                            <w:delText>// Output: 15</w:delText>
                          </w:r>
                        </w:del>
                      </w:p>
                      <w:p w14:paraId="664639DD" w14:textId="0FE7407D" w:rsidR="00E527DA" w:rsidDel="00007E68" w:rsidRDefault="00000000">
                        <w:pPr>
                          <w:pStyle w:val="BodyText"/>
                          <w:spacing w:line="275" w:lineRule="exact"/>
                          <w:ind w:left="347"/>
                          <w:rPr>
                            <w:del w:id="290" w:author="Abhiram Arali" w:date="2024-11-06T12:22:00Z" w16du:dateUtc="2024-11-06T06:52:00Z"/>
                          </w:rPr>
                        </w:pPr>
                        <w:del w:id="291" w:author="Abhiram Arali" w:date="2024-11-06T12:22:00Z" w16du:dateUtc="2024-11-06T06:52:00Z">
                          <w:r w:rsidDel="00007E68">
                            <w:delText>return</w:delText>
                          </w:r>
                          <w:r w:rsidDel="00007E68">
                            <w:rPr>
                              <w:spacing w:val="-2"/>
                            </w:rPr>
                            <w:delText xml:space="preserve"> </w:delText>
                          </w:r>
                          <w:r w:rsidDel="00007E68">
                            <w:rPr>
                              <w:spacing w:val="-5"/>
                            </w:rPr>
                            <w:delText>0;</w:delText>
                          </w:r>
                        </w:del>
                      </w:p>
                      <w:p w14:paraId="2F26C135" w14:textId="35A1B089" w:rsidR="00E527DA" w:rsidDel="00007E68" w:rsidRDefault="00E527DA">
                        <w:pPr>
                          <w:pStyle w:val="BodyText"/>
                          <w:spacing w:before="18"/>
                          <w:rPr>
                            <w:del w:id="292" w:author="Abhiram Arali" w:date="2024-11-06T12:22:00Z" w16du:dateUtc="2024-11-06T06:52:00Z"/>
                          </w:rPr>
                        </w:pPr>
                      </w:p>
                      <w:p w14:paraId="7CCED3A2" w14:textId="16FE494B" w:rsidR="00E527DA" w:rsidRDefault="00000000">
                        <w:pPr>
                          <w:ind w:left="107"/>
                          <w:rPr>
                            <w:sz w:val="24"/>
                          </w:rPr>
                        </w:pPr>
                        <w:del w:id="293" w:author="Abhiram Arali" w:date="2024-11-06T12:22:00Z" w16du:dateUtc="2024-11-06T06:52:00Z">
                          <w:r w:rsidDel="00007E68">
                            <w:rPr>
                              <w:spacing w:val="-10"/>
                              <w:sz w:val="24"/>
                            </w:rPr>
                            <w:delText>}</w:delText>
                          </w:r>
                        </w:del>
                      </w:p>
                    </w:txbxContent>
                  </v:textbox>
                  <w10:wrap type="topAndBottom" anchorx="page"/>
                </v:shape>
              </w:pict>
            </mc:Fallback>
          </mc:AlternateContent>
        </w:r>
      </w:del>
    </w:p>
    <w:p w14:paraId="4E8C721B" w14:textId="700B636F" w:rsidR="00E527DA" w:rsidRDefault="00EB2904" w:rsidP="00007E68">
      <w:pPr>
        <w:pStyle w:val="NormalBPBHEB"/>
        <w:rPr>
          <w:ins w:id="249" w:author="Abhiram Arali" w:date="2024-11-06T12:23:00Z"/>
        </w:rPr>
      </w:pPr>
      <w:r>
        <w:t xml:space="preserve">Functions in C provide a structured way to encapsulate code, making it reusable and easier to maintain. Understanding function </w:t>
      </w:r>
      <w:r>
        <w:t>prototypes helps in organizing code and ensuring proper function calls. The choice of parameter passing technique</w:t>
      </w:r>
      <w:ins w:id="250" w:author="Abhiram Arali" w:date="2024-11-06T12:23:00Z">
        <w:r w:rsidR="00FF20CE">
          <w:t xml:space="preserve">, </w:t>
        </w:r>
      </w:ins>
      <w:del w:id="251" w:author="Abhiram Arali" w:date="2024-11-06T12:23:00Z">
        <w:r w:rsidDel="00FF20CE">
          <w:delText>—</w:delText>
        </w:r>
      </w:del>
      <w:r>
        <w:t>either by value or by reference—</w:t>
      </w:r>
      <w:ins w:id="252" w:author="Abhiram Arali" w:date="2024-11-06T12:23:00Z">
        <w:r w:rsidR="00FC5F84">
          <w:t xml:space="preserve">, </w:t>
        </w:r>
      </w:ins>
      <w:del w:id="253" w:author="Abhiram Arali" w:date="2024-11-06T12:23:00Z">
        <w:r w:rsidDel="00FC5F84">
          <w:delText xml:space="preserve"> </w:delText>
        </w:r>
      </w:del>
      <w:r>
        <w:t xml:space="preserve">affects how data is manipulated within functions and should be chosen based on the specific requirements </w:t>
      </w:r>
      <w:r>
        <w:t>of the program. This flexibility in function definition and parameter handling is crucial for effective programming in C.</w:t>
      </w:r>
    </w:p>
    <w:p w14:paraId="2161990D" w14:textId="77777777" w:rsidR="006A50CA" w:rsidRDefault="006A50CA">
      <w:pPr>
        <w:pStyle w:val="NormalBPBHEB"/>
        <w:pPrChange w:id="254" w:author="Abhiram Arali" w:date="2024-11-06T12:23:00Z">
          <w:pPr>
            <w:pStyle w:val="BodyText"/>
            <w:spacing w:before="167" w:line="360" w:lineRule="auto"/>
            <w:ind w:left="220" w:right="218"/>
            <w:jc w:val="both"/>
          </w:pPr>
        </w:pPrChange>
      </w:pPr>
    </w:p>
    <w:p w14:paraId="7D024202" w14:textId="77777777" w:rsidR="00E527DA" w:rsidRDefault="00EB2904">
      <w:pPr>
        <w:pStyle w:val="Heading1BPBHEB"/>
        <w:pPrChange w:id="255" w:author="Abhiram Arali" w:date="2024-11-06T12:26:00Z">
          <w:pPr>
            <w:pStyle w:val="Heading1"/>
            <w:spacing w:before="159"/>
            <w:ind w:left="220"/>
          </w:pPr>
        </w:pPrChange>
      </w:pPr>
      <w:r>
        <w:t>Recursion</w:t>
      </w:r>
    </w:p>
    <w:p w14:paraId="5AAB3C83" w14:textId="40C71948" w:rsidR="00E527DA" w:rsidDel="006561C5" w:rsidRDefault="00E527DA">
      <w:pPr>
        <w:pStyle w:val="NormalBPBHEB"/>
        <w:rPr>
          <w:del w:id="256" w:author="Abhiram Arali" w:date="2024-11-06T12:23:00Z"/>
        </w:rPr>
        <w:pPrChange w:id="257" w:author="Abhiram Arali" w:date="2024-11-06T12:23:00Z">
          <w:pPr>
            <w:pStyle w:val="BodyText"/>
            <w:spacing w:before="24"/>
          </w:pPr>
        </w:pPrChange>
      </w:pPr>
    </w:p>
    <w:p w14:paraId="763D5C1B" w14:textId="4CCEFD6E" w:rsidR="00E527DA" w:rsidDel="00875E4B" w:rsidRDefault="00EB2904">
      <w:pPr>
        <w:pStyle w:val="NormalBPBHEB"/>
        <w:rPr>
          <w:del w:id="258" w:author="Abhiram Arali" w:date="2024-11-06T12:23:00Z"/>
        </w:rPr>
        <w:pPrChange w:id="259" w:author="Abhiram Arali" w:date="2024-11-06T12:23:00Z">
          <w:pPr>
            <w:pStyle w:val="BodyText"/>
            <w:spacing w:line="360" w:lineRule="auto"/>
            <w:ind w:left="220" w:right="220"/>
            <w:jc w:val="both"/>
          </w:pPr>
        </w:pPrChange>
      </w:pPr>
      <w:r>
        <w:t>Recursion is a programming technique in which a function calls itself directly or indirectly to solve</w:t>
      </w:r>
      <w:r>
        <w:rPr>
          <w:spacing w:val="10"/>
        </w:rPr>
        <w:t xml:space="preserve"> </w:t>
      </w:r>
      <w:r>
        <w:t>a</w:t>
      </w:r>
      <w:r>
        <w:rPr>
          <w:spacing w:val="9"/>
        </w:rPr>
        <w:t xml:space="preserve"> </w:t>
      </w:r>
      <w:r>
        <w:t>problem.</w:t>
      </w:r>
      <w:r>
        <w:rPr>
          <w:spacing w:val="11"/>
        </w:rPr>
        <w:t xml:space="preserve"> </w:t>
      </w:r>
      <w:r>
        <w:t>This</w:t>
      </w:r>
      <w:r>
        <w:rPr>
          <w:spacing w:val="11"/>
        </w:rPr>
        <w:t xml:space="preserve"> </w:t>
      </w:r>
      <w:r>
        <w:t>approach</w:t>
      </w:r>
      <w:r>
        <w:rPr>
          <w:spacing w:val="10"/>
        </w:rPr>
        <w:t xml:space="preserve"> </w:t>
      </w:r>
      <w:r>
        <w:t>can</w:t>
      </w:r>
      <w:r>
        <w:rPr>
          <w:spacing w:val="10"/>
        </w:rPr>
        <w:t xml:space="preserve"> </w:t>
      </w:r>
      <w:r>
        <w:t>simplify</w:t>
      </w:r>
      <w:r>
        <w:rPr>
          <w:spacing w:val="10"/>
        </w:rPr>
        <w:t xml:space="preserve"> </w:t>
      </w:r>
      <w:r>
        <w:t>complex</w:t>
      </w:r>
      <w:r>
        <w:rPr>
          <w:spacing w:val="10"/>
        </w:rPr>
        <w:t xml:space="preserve"> </w:t>
      </w:r>
      <w:r>
        <w:t>problems</w:t>
      </w:r>
      <w:r>
        <w:rPr>
          <w:spacing w:val="11"/>
        </w:rPr>
        <w:t xml:space="preserve"> </w:t>
      </w:r>
      <w:r>
        <w:t>by</w:t>
      </w:r>
      <w:r>
        <w:rPr>
          <w:spacing w:val="10"/>
        </w:rPr>
        <w:t xml:space="preserve"> </w:t>
      </w:r>
      <w:r>
        <w:t>breaking</w:t>
      </w:r>
      <w:r>
        <w:rPr>
          <w:spacing w:val="11"/>
        </w:rPr>
        <w:t xml:space="preserve"> </w:t>
      </w:r>
      <w:r>
        <w:t>them</w:t>
      </w:r>
      <w:r>
        <w:rPr>
          <w:spacing w:val="10"/>
        </w:rPr>
        <w:t xml:space="preserve"> </w:t>
      </w:r>
      <w:r>
        <w:t>down</w:t>
      </w:r>
      <w:r>
        <w:rPr>
          <w:spacing w:val="10"/>
        </w:rPr>
        <w:t xml:space="preserve"> </w:t>
      </w:r>
      <w:r>
        <w:rPr>
          <w:spacing w:val="-4"/>
        </w:rPr>
        <w:t>into</w:t>
      </w:r>
      <w:ins w:id="260" w:author="Abhiram Arali" w:date="2024-11-06T12:23:00Z">
        <w:r w:rsidR="00875E4B">
          <w:rPr>
            <w:spacing w:val="-4"/>
          </w:rPr>
          <w:t xml:space="preserve"> </w:t>
        </w:r>
      </w:ins>
    </w:p>
    <w:p w14:paraId="2B0374F1" w14:textId="28ED7114" w:rsidR="00E527DA" w:rsidDel="00875E4B" w:rsidRDefault="00E527DA">
      <w:pPr>
        <w:spacing w:line="360" w:lineRule="auto"/>
        <w:jc w:val="both"/>
        <w:rPr>
          <w:del w:id="261" w:author="Abhiram Arali" w:date="2024-11-06T12:23:00Z"/>
        </w:rPr>
        <w:sectPr w:rsidR="00E527DA" w:rsidDel="00875E4B">
          <w:pgSz w:w="11910" w:h="16840"/>
          <w:pgMar w:top="1540" w:right="1220" w:bottom="1200" w:left="1220" w:header="758" w:footer="1000" w:gutter="0"/>
          <w:cols w:space="720"/>
        </w:sectPr>
      </w:pPr>
    </w:p>
    <w:p w14:paraId="3EAA0210" w14:textId="77777777" w:rsidR="00E527DA" w:rsidRDefault="00EB2904" w:rsidP="00875E4B">
      <w:pPr>
        <w:pStyle w:val="NormalBPBHEB"/>
        <w:rPr>
          <w:ins w:id="262" w:author="Abhiram Arali" w:date="2024-11-06T12:23:00Z"/>
        </w:rPr>
      </w:pPr>
      <w:r>
        <w:t xml:space="preserve">smaller, more manageable sub-problems of the same type. A recursive function typically consists of two main parts: the base case and the recursive case. The base case </w:t>
      </w:r>
      <w:r>
        <w:t>serves as a termination condition that stops further recursive calls, while the recursive case includes the logic that invokes the function itself with modified parameters, gradually moving towards the base case.</w:t>
      </w:r>
    </w:p>
    <w:p w14:paraId="495A9E60" w14:textId="77777777" w:rsidR="00E1317F" w:rsidRDefault="00E1317F">
      <w:pPr>
        <w:pStyle w:val="NormalBPBHEB"/>
        <w:pPrChange w:id="263" w:author="Abhiram Arali" w:date="2024-11-06T12:23:00Z">
          <w:pPr>
            <w:pStyle w:val="BodyText"/>
            <w:spacing w:before="88" w:line="360" w:lineRule="auto"/>
            <w:ind w:left="220" w:right="218"/>
            <w:jc w:val="both"/>
          </w:pPr>
        </w:pPrChange>
      </w:pPr>
    </w:p>
    <w:p w14:paraId="1B1E08B7" w14:textId="74B6B795" w:rsidR="00E527DA" w:rsidRDefault="00EB2904">
      <w:pPr>
        <w:pStyle w:val="Heading2BPBHEB"/>
        <w:pPrChange w:id="264" w:author="Abhiram Arali" w:date="2024-11-06T12:26:00Z">
          <w:pPr>
            <w:pStyle w:val="Heading1"/>
            <w:ind w:left="220"/>
            <w:jc w:val="both"/>
          </w:pPr>
        </w:pPrChange>
      </w:pPr>
      <w:r>
        <w:t>Recursion</w:t>
      </w:r>
      <w:r>
        <w:rPr>
          <w:spacing w:val="-3"/>
        </w:rPr>
        <w:t xml:space="preserve"> </w:t>
      </w:r>
      <w:r w:rsidR="008E0204">
        <w:rPr>
          <w:spacing w:val="-2"/>
        </w:rPr>
        <w:t>working</w:t>
      </w:r>
    </w:p>
    <w:p w14:paraId="6A411358" w14:textId="5D9D137D" w:rsidR="00E527DA" w:rsidDel="008E0204" w:rsidRDefault="00E527DA">
      <w:pPr>
        <w:pStyle w:val="BodyText"/>
        <w:spacing w:before="21"/>
        <w:rPr>
          <w:del w:id="265" w:author="Abhiram Arali" w:date="2024-11-06T12:23:00Z"/>
          <w:b/>
        </w:rPr>
      </w:pPr>
    </w:p>
    <w:p w14:paraId="5D900004" w14:textId="22011B33" w:rsidR="00E527DA" w:rsidRDefault="00EB2904">
      <w:pPr>
        <w:pStyle w:val="NormalBPBHEB"/>
        <w:pPrChange w:id="266" w:author="Abhiram Arali" w:date="2024-11-06T12:23:00Z">
          <w:pPr>
            <w:pStyle w:val="BodyText"/>
            <w:spacing w:line="360" w:lineRule="auto"/>
            <w:ind w:left="220" w:right="220"/>
            <w:jc w:val="both"/>
          </w:pPr>
        </w:pPrChange>
      </w:pPr>
      <w:r>
        <w:t>When</w:t>
      </w:r>
      <w:r>
        <w:rPr>
          <w:spacing w:val="-1"/>
        </w:rPr>
        <w:t xml:space="preserve"> </w:t>
      </w:r>
      <w:r>
        <w:t>a</w:t>
      </w:r>
      <w:r>
        <w:rPr>
          <w:spacing w:val="-2"/>
        </w:rPr>
        <w:t xml:space="preserve"> </w:t>
      </w:r>
      <w:r>
        <w:t>recursive</w:t>
      </w:r>
      <w:r>
        <w:rPr>
          <w:spacing w:val="-2"/>
        </w:rPr>
        <w:t xml:space="preserve"> </w:t>
      </w:r>
      <w:r>
        <w:t>functi</w:t>
      </w:r>
      <w:r>
        <w:t>on</w:t>
      </w:r>
      <w:r>
        <w:rPr>
          <w:spacing w:val="-1"/>
        </w:rPr>
        <w:t xml:space="preserve"> </w:t>
      </w:r>
      <w:r>
        <w:t>is</w:t>
      </w:r>
      <w:r>
        <w:rPr>
          <w:spacing w:val="-1"/>
        </w:rPr>
        <w:t xml:space="preserve"> </w:t>
      </w:r>
      <w:r>
        <w:t>called,</w:t>
      </w:r>
      <w:r>
        <w:rPr>
          <w:spacing w:val="-1"/>
        </w:rPr>
        <w:t xml:space="preserve"> </w:t>
      </w:r>
      <w:r>
        <w:t>a</w:t>
      </w:r>
      <w:r>
        <w:rPr>
          <w:spacing w:val="-2"/>
        </w:rPr>
        <w:t xml:space="preserve"> </w:t>
      </w:r>
      <w:r>
        <w:t>new</w:t>
      </w:r>
      <w:r>
        <w:rPr>
          <w:spacing w:val="-2"/>
        </w:rPr>
        <w:t xml:space="preserve"> </w:t>
      </w:r>
      <w:r>
        <w:t>instance</w:t>
      </w:r>
      <w:r>
        <w:rPr>
          <w:spacing w:val="-2"/>
        </w:rPr>
        <w:t xml:space="preserve"> </w:t>
      </w:r>
      <w:r>
        <w:t>of</w:t>
      </w:r>
      <w:r>
        <w:rPr>
          <w:spacing w:val="-2"/>
        </w:rPr>
        <w:t xml:space="preserve"> </w:t>
      </w:r>
      <w:r>
        <w:t>the</w:t>
      </w:r>
      <w:r>
        <w:rPr>
          <w:spacing w:val="-2"/>
        </w:rPr>
        <w:t xml:space="preserve"> </w:t>
      </w:r>
      <w:r>
        <w:t>function</w:t>
      </w:r>
      <w:r>
        <w:rPr>
          <w:spacing w:val="-1"/>
        </w:rPr>
        <w:t xml:space="preserve"> </w:t>
      </w:r>
      <w:r>
        <w:t>is</w:t>
      </w:r>
      <w:r>
        <w:rPr>
          <w:spacing w:val="-1"/>
        </w:rPr>
        <w:t xml:space="preserve"> </w:t>
      </w:r>
      <w:r>
        <w:t>created</w:t>
      </w:r>
      <w:del w:id="267" w:author="Abhiram Arali" w:date="2024-11-06T12:23:00Z">
        <w:r w:rsidDel="00323AF2">
          <w:delText>,</w:delText>
        </w:r>
      </w:del>
      <w:r>
        <w:rPr>
          <w:spacing w:val="-2"/>
        </w:rPr>
        <w:t xml:space="preserve"> </w:t>
      </w:r>
      <w:r>
        <w:t>with</w:t>
      </w:r>
      <w:r>
        <w:rPr>
          <w:spacing w:val="-1"/>
        </w:rPr>
        <w:t xml:space="preserve"> </w:t>
      </w:r>
      <w:r>
        <w:t>its</w:t>
      </w:r>
      <w:r>
        <w:rPr>
          <w:spacing w:val="-1"/>
        </w:rPr>
        <w:t xml:space="preserve"> </w:t>
      </w:r>
      <w:r>
        <w:t>own</w:t>
      </w:r>
      <w:r>
        <w:rPr>
          <w:spacing w:val="-2"/>
        </w:rPr>
        <w:t xml:space="preserve"> </w:t>
      </w:r>
      <w:r>
        <w:t>set of parameters and local variables. Each time the function calls itself, it pushes a new frame onto</w:t>
      </w:r>
      <w:r>
        <w:rPr>
          <w:spacing w:val="-7"/>
        </w:rPr>
        <w:t xml:space="preserve"> </w:t>
      </w:r>
      <w:r>
        <w:t>the</w:t>
      </w:r>
      <w:r>
        <w:rPr>
          <w:spacing w:val="-8"/>
        </w:rPr>
        <w:t xml:space="preserve"> </w:t>
      </w:r>
      <w:r>
        <w:t>call</w:t>
      </w:r>
      <w:r>
        <w:rPr>
          <w:spacing w:val="-7"/>
        </w:rPr>
        <w:t xml:space="preserve"> </w:t>
      </w:r>
      <w:r>
        <w:t>stack,</w:t>
      </w:r>
      <w:r>
        <w:rPr>
          <w:spacing w:val="-7"/>
        </w:rPr>
        <w:t xml:space="preserve"> </w:t>
      </w:r>
      <w:r>
        <w:t>allowing</w:t>
      </w:r>
      <w:r>
        <w:rPr>
          <w:spacing w:val="-7"/>
        </w:rPr>
        <w:t xml:space="preserve"> </w:t>
      </w:r>
      <w:r>
        <w:t>the</w:t>
      </w:r>
      <w:r>
        <w:rPr>
          <w:spacing w:val="-8"/>
        </w:rPr>
        <w:t xml:space="preserve"> </w:t>
      </w:r>
      <w:r>
        <w:t>program</w:t>
      </w:r>
      <w:r>
        <w:rPr>
          <w:spacing w:val="-7"/>
        </w:rPr>
        <w:t xml:space="preserve"> </w:t>
      </w:r>
      <w:r>
        <w:t>to</w:t>
      </w:r>
      <w:r>
        <w:rPr>
          <w:spacing w:val="-7"/>
        </w:rPr>
        <w:t xml:space="preserve"> </w:t>
      </w:r>
      <w:r>
        <w:t>keep</w:t>
      </w:r>
      <w:r>
        <w:rPr>
          <w:spacing w:val="-7"/>
        </w:rPr>
        <w:t xml:space="preserve"> </w:t>
      </w:r>
      <w:r>
        <w:t>track</w:t>
      </w:r>
      <w:r>
        <w:rPr>
          <w:spacing w:val="-7"/>
        </w:rPr>
        <w:t xml:space="preserve"> </w:t>
      </w:r>
      <w:r>
        <w:t>of</w:t>
      </w:r>
      <w:r>
        <w:rPr>
          <w:spacing w:val="-6"/>
        </w:rPr>
        <w:t xml:space="preserve"> </w:t>
      </w:r>
      <w:r>
        <w:t>previous</w:t>
      </w:r>
      <w:r>
        <w:rPr>
          <w:spacing w:val="-5"/>
        </w:rPr>
        <w:t xml:space="preserve"> </w:t>
      </w:r>
      <w:r>
        <w:t>calls.</w:t>
      </w:r>
      <w:r>
        <w:rPr>
          <w:spacing w:val="-7"/>
        </w:rPr>
        <w:t xml:space="preserve"> </w:t>
      </w:r>
      <w:r>
        <w:t>When</w:t>
      </w:r>
      <w:r>
        <w:rPr>
          <w:spacing w:val="-7"/>
        </w:rPr>
        <w:t xml:space="preserve"> </w:t>
      </w:r>
      <w:r>
        <w:t>the</w:t>
      </w:r>
      <w:r>
        <w:rPr>
          <w:spacing w:val="-8"/>
        </w:rPr>
        <w:t xml:space="preserve"> </w:t>
      </w:r>
      <w:r>
        <w:t>base</w:t>
      </w:r>
      <w:r>
        <w:rPr>
          <w:spacing w:val="-8"/>
        </w:rPr>
        <w:t xml:space="preserve"> </w:t>
      </w:r>
      <w:r>
        <w:t>case</w:t>
      </w:r>
      <w:r>
        <w:rPr>
          <w:spacing w:val="-8"/>
        </w:rPr>
        <w:t xml:space="preserve"> </w:t>
      </w:r>
      <w:r>
        <w:t xml:space="preserve">is reached, the </w:t>
      </w:r>
      <w:r>
        <w:lastRenderedPageBreak/>
        <w:t>function begins to return values back through the stack, resolving each call until it</w:t>
      </w:r>
      <w:r>
        <w:rPr>
          <w:spacing w:val="-11"/>
        </w:rPr>
        <w:t xml:space="preserve"> </w:t>
      </w:r>
      <w:r>
        <w:t>ultimately</w:t>
      </w:r>
      <w:r>
        <w:rPr>
          <w:spacing w:val="-12"/>
        </w:rPr>
        <w:t xml:space="preserve"> </w:t>
      </w:r>
      <w:r>
        <w:t>returns</w:t>
      </w:r>
      <w:r>
        <w:rPr>
          <w:spacing w:val="-12"/>
        </w:rPr>
        <w:t xml:space="preserve"> </w:t>
      </w:r>
      <w:r>
        <w:t>to</w:t>
      </w:r>
      <w:r>
        <w:rPr>
          <w:spacing w:val="-12"/>
        </w:rPr>
        <w:t xml:space="preserve"> </w:t>
      </w:r>
      <w:r>
        <w:t>the</w:t>
      </w:r>
      <w:r>
        <w:rPr>
          <w:spacing w:val="-13"/>
        </w:rPr>
        <w:t xml:space="preserve"> </w:t>
      </w:r>
      <w:r>
        <w:t>initial</w:t>
      </w:r>
      <w:r>
        <w:rPr>
          <w:spacing w:val="-12"/>
        </w:rPr>
        <w:t xml:space="preserve"> </w:t>
      </w:r>
      <w:r>
        <w:t>caller.</w:t>
      </w:r>
      <w:r>
        <w:rPr>
          <w:spacing w:val="-11"/>
        </w:rPr>
        <w:t xml:space="preserve"> </w:t>
      </w:r>
      <w:r>
        <w:t>This</w:t>
      </w:r>
      <w:r>
        <w:rPr>
          <w:spacing w:val="-12"/>
        </w:rPr>
        <w:t xml:space="preserve"> </w:t>
      </w:r>
      <w:r>
        <w:t>process</w:t>
      </w:r>
      <w:r>
        <w:rPr>
          <w:spacing w:val="-12"/>
        </w:rPr>
        <w:t xml:space="preserve"> </w:t>
      </w:r>
      <w:r>
        <w:t>can</w:t>
      </w:r>
      <w:r>
        <w:rPr>
          <w:spacing w:val="-12"/>
        </w:rPr>
        <w:t xml:space="preserve"> </w:t>
      </w:r>
      <w:r>
        <w:t>be</w:t>
      </w:r>
      <w:r>
        <w:rPr>
          <w:spacing w:val="-13"/>
        </w:rPr>
        <w:t xml:space="preserve"> </w:t>
      </w:r>
      <w:r>
        <w:t>particularly</w:t>
      </w:r>
      <w:r>
        <w:rPr>
          <w:spacing w:val="-9"/>
        </w:rPr>
        <w:t xml:space="preserve"> </w:t>
      </w:r>
      <w:r>
        <w:t>effective</w:t>
      </w:r>
      <w:r>
        <w:rPr>
          <w:spacing w:val="-13"/>
        </w:rPr>
        <w:t xml:space="preserve"> </w:t>
      </w:r>
      <w:r>
        <w:t>for</w:t>
      </w:r>
      <w:r>
        <w:rPr>
          <w:spacing w:val="-11"/>
        </w:rPr>
        <w:t xml:space="preserve"> </w:t>
      </w:r>
      <w:r>
        <w:t>tasks</w:t>
      </w:r>
      <w:r>
        <w:rPr>
          <w:spacing w:val="-12"/>
        </w:rPr>
        <w:t xml:space="preserve"> </w:t>
      </w:r>
      <w:r>
        <w:t xml:space="preserve">such as calculating factorials, generating Fibonacci </w:t>
      </w:r>
      <w:r>
        <w:t>sequences, and traversing data structures like trees and graphs.</w:t>
      </w:r>
    </w:p>
    <w:p w14:paraId="785D8C9D" w14:textId="5E699AB5" w:rsidR="00E527DA" w:rsidRPr="006417F5" w:rsidDel="006417F5" w:rsidRDefault="00EB2904">
      <w:pPr>
        <w:pStyle w:val="NormalBPBHEB"/>
        <w:rPr>
          <w:del w:id="268" w:author="Abhiram Arali" w:date="2024-11-06T12:23:00Z"/>
          <w:b/>
          <w:bCs/>
          <w:rPrChange w:id="269" w:author="Abhiram Arali" w:date="2024-11-06T12:23:00Z">
            <w:rPr>
              <w:del w:id="270" w:author="Abhiram Arali" w:date="2024-11-06T12:23:00Z"/>
            </w:rPr>
          </w:rPrChange>
        </w:rPr>
        <w:pPrChange w:id="271" w:author="Abhiram Arali" w:date="2024-11-06T12:23:00Z">
          <w:pPr>
            <w:spacing w:before="161"/>
            <w:ind w:left="220"/>
            <w:jc w:val="both"/>
          </w:pPr>
        </w:pPrChange>
      </w:pPr>
      <w:r w:rsidRPr="006417F5">
        <w:rPr>
          <w:b/>
          <w:bCs/>
          <w:rPrChange w:id="272" w:author="Abhiram Arali" w:date="2024-11-06T12:23:00Z">
            <w:rPr/>
          </w:rPrChange>
        </w:rPr>
        <w:t>Example</w:t>
      </w:r>
      <w:r w:rsidRPr="006417F5">
        <w:rPr>
          <w:b/>
          <w:bCs/>
          <w:spacing w:val="-4"/>
          <w:rPrChange w:id="273" w:author="Abhiram Arali" w:date="2024-11-06T12:23:00Z">
            <w:rPr>
              <w:spacing w:val="-4"/>
            </w:rPr>
          </w:rPrChange>
        </w:rPr>
        <w:t xml:space="preserve"> </w:t>
      </w:r>
      <w:r w:rsidRPr="006417F5">
        <w:rPr>
          <w:b/>
          <w:bCs/>
          <w:rPrChange w:id="274" w:author="Abhiram Arali" w:date="2024-11-06T12:23:00Z">
            <w:rPr/>
          </w:rPrChange>
        </w:rPr>
        <w:t>of</w:t>
      </w:r>
      <w:r w:rsidRPr="006417F5">
        <w:rPr>
          <w:b/>
          <w:bCs/>
          <w:spacing w:val="-1"/>
          <w:rPrChange w:id="275" w:author="Abhiram Arali" w:date="2024-11-06T12:23:00Z">
            <w:rPr>
              <w:spacing w:val="-1"/>
            </w:rPr>
          </w:rPrChange>
        </w:rPr>
        <w:t xml:space="preserve"> </w:t>
      </w:r>
      <w:r w:rsidR="006417F5" w:rsidRPr="006417F5">
        <w:rPr>
          <w:b/>
          <w:bCs/>
          <w:spacing w:val="-2"/>
        </w:rPr>
        <w:t>recursion</w:t>
      </w:r>
      <w:ins w:id="276" w:author="Abhiram Arali" w:date="2024-11-06T12:23:00Z">
        <w:r w:rsidR="006417F5">
          <w:rPr>
            <w:b/>
            <w:bCs/>
            <w:spacing w:val="-2"/>
          </w:rPr>
          <w:t xml:space="preserve">: </w:t>
        </w:r>
      </w:ins>
    </w:p>
    <w:p w14:paraId="37E86A35" w14:textId="1981D08D" w:rsidR="00E527DA" w:rsidDel="006417F5" w:rsidRDefault="00E527DA">
      <w:pPr>
        <w:pStyle w:val="NormalBPBHEB"/>
        <w:rPr>
          <w:del w:id="277" w:author="Abhiram Arali" w:date="2024-11-06T12:23:00Z"/>
          <w:i/>
        </w:rPr>
        <w:pPrChange w:id="278" w:author="Abhiram Arali" w:date="2024-11-06T12:23:00Z">
          <w:pPr>
            <w:pStyle w:val="BodyText"/>
            <w:spacing w:before="23"/>
          </w:pPr>
        </w:pPrChange>
      </w:pPr>
    </w:p>
    <w:p w14:paraId="6A3F40CD" w14:textId="1892E472" w:rsidR="00E527DA" w:rsidDel="00130179" w:rsidRDefault="00EB2904">
      <w:pPr>
        <w:pStyle w:val="NormalBPBHEB"/>
        <w:rPr>
          <w:del w:id="279" w:author="Abhiram Arali" w:date="2024-11-06T12:23:00Z"/>
        </w:rPr>
        <w:pPrChange w:id="280" w:author="Abhiram Arali" w:date="2024-11-06T12:23:00Z">
          <w:pPr>
            <w:pStyle w:val="BodyText"/>
            <w:spacing w:before="1" w:line="360" w:lineRule="auto"/>
            <w:ind w:left="220" w:right="220"/>
            <w:jc w:val="both"/>
          </w:pPr>
        </w:pPrChange>
      </w:pPr>
      <w:r>
        <w:t>Here is a simple example of a recursive function in C that calculates the factorial of a non-</w:t>
      </w:r>
      <w:del w:id="281" w:author="Abhiram Arali" w:date="2024-11-06T12:23:00Z">
        <w:r w:rsidDel="00727961">
          <w:delText xml:space="preserve"> </w:delText>
        </w:r>
      </w:del>
      <w:r>
        <w:t xml:space="preserve">negative </w:t>
      </w:r>
      <w:commentRangeStart w:id="282"/>
      <w:r>
        <w:t>integer</w:t>
      </w:r>
      <w:commentRangeEnd w:id="282"/>
      <w:r w:rsidR="00F6300A">
        <w:rPr>
          <w:rStyle w:val="CommentReference"/>
          <w:rFonts w:asciiTheme="minorHAnsi" w:eastAsiaTheme="minorHAnsi" w:hAnsiTheme="minorHAnsi" w:cstheme="minorBidi"/>
        </w:rPr>
        <w:commentReference w:id="282"/>
      </w:r>
      <w:r>
        <w:t>:</w:t>
      </w:r>
    </w:p>
    <w:p w14:paraId="17A5F89A" w14:textId="1DE5E336" w:rsidR="00E527DA" w:rsidDel="00855396" w:rsidRDefault="00EB2904">
      <w:pPr>
        <w:pStyle w:val="NormalBPBHEB"/>
        <w:rPr>
          <w:del w:id="283" w:author="Abhiram Arali" w:date="2024-11-06T12:24:00Z"/>
          <w:sz w:val="12"/>
        </w:rPr>
        <w:pPrChange w:id="284" w:author="Abhiram Arali" w:date="2024-11-06T12:23:00Z">
          <w:pPr>
            <w:pStyle w:val="BodyText"/>
          </w:pPr>
        </w:pPrChange>
      </w:pPr>
      <w:del w:id="285" w:author="Abhiram Arali" w:date="2024-11-06T12:24:00Z">
        <w:r w:rsidDel="00855396">
          <w:rPr>
            <w:noProof/>
            <w:lang w:val="en-IN" w:eastAsia="en-IN"/>
            <w:rPrChange w:id="286" w:author="Unknown">
              <w:rPr>
                <w:noProof/>
                <w:lang w:val="en-IN" w:eastAsia="en-IN"/>
              </w:rPr>
            </w:rPrChange>
          </w:rPr>
          <mc:AlternateContent>
            <mc:Choice Requires="wpg">
              <w:drawing>
                <wp:anchor distT="0" distB="0" distL="0" distR="0" simplePos="0" relativeHeight="487591936" behindDoc="1" locked="0" layoutInCell="1" allowOverlap="1" wp14:anchorId="61E327BE" wp14:editId="174A50EE">
                  <wp:simplePos x="0" y="0"/>
                  <wp:positionH relativeFrom="page">
                    <wp:posOffset>840028</wp:posOffset>
                  </wp:positionH>
                  <wp:positionV relativeFrom="paragraph">
                    <wp:posOffset>102917</wp:posOffset>
                  </wp:positionV>
                  <wp:extent cx="5882640" cy="4027170"/>
                  <wp:effectExtent l="0" t="0" r="0" b="0"/>
                  <wp:wrapTopAndBottom/>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4027170"/>
                            <a:chOff x="0" y="0"/>
                            <a:chExt cx="5882640" cy="4027170"/>
                          </a:xfrm>
                        </wpg:grpSpPr>
                        <wps:wsp>
                          <wps:cNvPr id="18" name="Graphic 17"/>
                          <wps:cNvSpPr/>
                          <wps:spPr>
                            <a:xfrm>
                              <a:off x="0" y="0"/>
                              <a:ext cx="5882640" cy="4027170"/>
                            </a:xfrm>
                            <a:custGeom>
                              <a:avLst/>
                              <a:gdLst/>
                              <a:ahLst/>
                              <a:cxnLst/>
                              <a:rect l="l" t="t" r="r" b="b"/>
                              <a:pathLst>
                                <a:path w="5882640" h="4027170">
                                  <a:moveTo>
                                    <a:pt x="6096" y="1839544"/>
                                  </a:moveTo>
                                  <a:lnTo>
                                    <a:pt x="0" y="1839544"/>
                                  </a:lnTo>
                                  <a:lnTo>
                                    <a:pt x="0" y="2205609"/>
                                  </a:lnTo>
                                  <a:lnTo>
                                    <a:pt x="0" y="2569845"/>
                                  </a:lnTo>
                                  <a:lnTo>
                                    <a:pt x="0" y="4026738"/>
                                  </a:lnTo>
                                  <a:lnTo>
                                    <a:pt x="6096" y="4026738"/>
                                  </a:lnTo>
                                  <a:lnTo>
                                    <a:pt x="6096" y="2205609"/>
                                  </a:lnTo>
                                  <a:lnTo>
                                    <a:pt x="6096" y="1839544"/>
                                  </a:lnTo>
                                  <a:close/>
                                </a:path>
                                <a:path w="5882640" h="4027170">
                                  <a:moveTo>
                                    <a:pt x="5875909" y="0"/>
                                  </a:moveTo>
                                  <a:lnTo>
                                    <a:pt x="6096" y="0"/>
                                  </a:lnTo>
                                  <a:lnTo>
                                    <a:pt x="0" y="0"/>
                                  </a:lnTo>
                                  <a:lnTo>
                                    <a:pt x="0" y="6096"/>
                                  </a:lnTo>
                                  <a:lnTo>
                                    <a:pt x="0" y="1839468"/>
                                  </a:lnTo>
                                  <a:lnTo>
                                    <a:pt x="6096" y="1839468"/>
                                  </a:lnTo>
                                  <a:lnTo>
                                    <a:pt x="6096" y="6096"/>
                                  </a:lnTo>
                                  <a:lnTo>
                                    <a:pt x="5875909" y="6096"/>
                                  </a:lnTo>
                                  <a:lnTo>
                                    <a:pt x="5875909" y="0"/>
                                  </a:lnTo>
                                  <a:close/>
                                </a:path>
                                <a:path w="5882640" h="4027170">
                                  <a:moveTo>
                                    <a:pt x="5882081" y="1839544"/>
                                  </a:moveTo>
                                  <a:lnTo>
                                    <a:pt x="5875985" y="1839544"/>
                                  </a:lnTo>
                                  <a:lnTo>
                                    <a:pt x="5875985" y="2205609"/>
                                  </a:lnTo>
                                  <a:lnTo>
                                    <a:pt x="5875985" y="2569845"/>
                                  </a:lnTo>
                                  <a:lnTo>
                                    <a:pt x="5875985" y="4026738"/>
                                  </a:lnTo>
                                  <a:lnTo>
                                    <a:pt x="5882081" y="4026738"/>
                                  </a:lnTo>
                                  <a:lnTo>
                                    <a:pt x="5882081" y="2205609"/>
                                  </a:lnTo>
                                  <a:lnTo>
                                    <a:pt x="5882081" y="1839544"/>
                                  </a:lnTo>
                                  <a:close/>
                                </a:path>
                                <a:path w="5882640" h="4027170">
                                  <a:moveTo>
                                    <a:pt x="5882081" y="0"/>
                                  </a:moveTo>
                                  <a:lnTo>
                                    <a:pt x="5875985" y="0"/>
                                  </a:lnTo>
                                  <a:lnTo>
                                    <a:pt x="5875985" y="6096"/>
                                  </a:lnTo>
                                  <a:lnTo>
                                    <a:pt x="5875985" y="382524"/>
                                  </a:lnTo>
                                  <a:lnTo>
                                    <a:pt x="5875985" y="746760"/>
                                  </a:lnTo>
                                  <a:lnTo>
                                    <a:pt x="5875985" y="1110996"/>
                                  </a:lnTo>
                                  <a:lnTo>
                                    <a:pt x="5875985" y="1475232"/>
                                  </a:lnTo>
                                  <a:lnTo>
                                    <a:pt x="5875985" y="1839468"/>
                                  </a:lnTo>
                                  <a:lnTo>
                                    <a:pt x="5882081" y="1839468"/>
                                  </a:lnTo>
                                  <a:lnTo>
                                    <a:pt x="5882081" y="6096"/>
                                  </a:lnTo>
                                  <a:lnTo>
                                    <a:pt x="5882081" y="0"/>
                                  </a:lnTo>
                                  <a:close/>
                                </a:path>
                              </a:pathLst>
                            </a:custGeom>
                            <a:solidFill>
                              <a:srgbClr val="000000"/>
                            </a:solidFill>
                          </wps:spPr>
                          <wps:bodyPr wrap="square" lIns="0" tIns="0" rIns="0" bIns="0" rtlCol="0">
                            <a:prstTxWarp prst="textNoShape">
                              <a:avLst/>
                            </a:prstTxWarp>
                            <a:noAutofit/>
                          </wps:bodyPr>
                        </wps:wsp>
                        <wps:wsp>
                          <wps:cNvPr id="19" name="Textbox 18"/>
                          <wps:cNvSpPr txBox="1"/>
                          <wps:spPr>
                            <a:xfrm>
                              <a:off x="6095" y="6096"/>
                              <a:ext cx="5869940" cy="4020820"/>
                            </a:xfrm>
                            <a:prstGeom prst="rect">
                              <a:avLst/>
                            </a:prstGeom>
                          </wps:spPr>
                          <wps:txbx>
                            <w:txbxContent>
                              <w:p w14:paraId="1E7393A5" w14:textId="6BE60D45" w:rsidR="00E527DA" w:rsidDel="00855396" w:rsidRDefault="00EB2904">
                                <w:pPr>
                                  <w:spacing w:before="18"/>
                                  <w:ind w:right="7331"/>
                                  <w:jc w:val="right"/>
                                  <w:rPr>
                                    <w:sz w:val="24"/>
                                  </w:rPr>
                                </w:pPr>
                                <w:moveFromRangeStart w:id="287" w:author="Abhiram Arali" w:date="2024-11-06T12:24:00Z" w:name="move181788279"/>
                                <w:moveFrom w:id="288" w:author="Abhiram Arali" w:date="2024-11-06T12:24:00Z">
                                  <w:r w:rsidDel="00855396">
                                    <w:rPr>
                                      <w:sz w:val="24"/>
                                    </w:rPr>
                                    <w:t>#include</w:t>
                                  </w:r>
                                  <w:r w:rsidDel="00855396">
                                    <w:rPr>
                                      <w:spacing w:val="-1"/>
                                      <w:sz w:val="24"/>
                                    </w:rPr>
                                    <w:t xml:space="preserve"> </w:t>
                                  </w:r>
                                  <w:r w:rsidDel="00855396">
                                    <w:rPr>
                                      <w:spacing w:val="-2"/>
                                      <w:sz w:val="24"/>
                                    </w:rPr>
                                    <w:t>&lt;stdio.h&gt;</w:t>
                                  </w:r>
                                </w:moveFrom>
                              </w:p>
                              <w:p w14:paraId="52F3DC95" w14:textId="73980028" w:rsidR="00E527DA" w:rsidDel="00855396" w:rsidRDefault="00E527DA">
                                <w:pPr>
                                  <w:spacing w:before="21"/>
                                  <w:rPr>
                                    <w:sz w:val="24"/>
                                  </w:rPr>
                                </w:pPr>
                              </w:p>
                              <w:p w14:paraId="70623072" w14:textId="1AF12526" w:rsidR="00E527DA" w:rsidDel="00855396" w:rsidRDefault="00EB2904">
                                <w:pPr>
                                  <w:spacing w:before="1" w:line="499" w:lineRule="auto"/>
                                  <w:ind w:left="107" w:right="7108"/>
                                  <w:rPr>
                                    <w:sz w:val="24"/>
                                  </w:rPr>
                                </w:pPr>
                                <w:moveFrom w:id="289" w:author="Abhiram Arali" w:date="2024-11-06T12:24:00Z">
                                  <w:r w:rsidDel="00855396">
                                    <w:rPr>
                                      <w:sz w:val="24"/>
                                    </w:rPr>
                                    <w:t>//</w:t>
                                  </w:r>
                                  <w:r w:rsidDel="00855396">
                                    <w:rPr>
                                      <w:spacing w:val="-15"/>
                                      <w:sz w:val="24"/>
                                    </w:rPr>
                                    <w:t xml:space="preserve"> </w:t>
                                  </w:r>
                                  <w:r w:rsidDel="00855396">
                                    <w:rPr>
                                      <w:sz w:val="24"/>
                                    </w:rPr>
                                    <w:t>Function</w:t>
                                  </w:r>
                                  <w:r w:rsidDel="00855396">
                                    <w:rPr>
                                      <w:spacing w:val="-15"/>
                                      <w:sz w:val="24"/>
                                    </w:rPr>
                                    <w:t xml:space="preserve"> </w:t>
                                  </w:r>
                                  <w:r w:rsidDel="00855396">
                                    <w:rPr>
                                      <w:sz w:val="24"/>
                                    </w:rPr>
                                    <w:t xml:space="preserve">prototype int </w:t>
                                  </w:r>
                                  <w:r w:rsidDel="00855396">
                                    <w:rPr>
                                      <w:sz w:val="24"/>
                                    </w:rPr>
                                    <w:t>factorial(int n); int main() {</w:t>
                                  </w:r>
                                </w:moveFrom>
                              </w:p>
                              <w:p w14:paraId="01E969F9" w14:textId="5A353113" w:rsidR="00E527DA" w:rsidDel="00855396" w:rsidRDefault="00EB2904">
                                <w:pPr>
                                  <w:spacing w:line="275" w:lineRule="exact"/>
                                  <w:ind w:left="347"/>
                                  <w:rPr>
                                    <w:sz w:val="24"/>
                                  </w:rPr>
                                </w:pPr>
                                <w:moveFrom w:id="290" w:author="Abhiram Arali" w:date="2024-11-06T12:24:00Z">
                                  <w:r w:rsidDel="00855396">
                                    <w:rPr>
                                      <w:sz w:val="24"/>
                                    </w:rPr>
                                    <w:t xml:space="preserve">int </w:t>
                                  </w:r>
                                  <w:r w:rsidDel="00855396">
                                    <w:rPr>
                                      <w:spacing w:val="-2"/>
                                      <w:sz w:val="24"/>
                                    </w:rPr>
                                    <w:t>number;</w:t>
                                  </w:r>
                                </w:moveFrom>
                              </w:p>
                              <w:p w14:paraId="72931FCA" w14:textId="45A89B9D" w:rsidR="00E527DA" w:rsidDel="00855396" w:rsidRDefault="00E527DA">
                                <w:pPr>
                                  <w:spacing w:before="21"/>
                                  <w:rPr>
                                    <w:sz w:val="24"/>
                                  </w:rPr>
                                </w:pPr>
                              </w:p>
                              <w:p w14:paraId="11377A48" w14:textId="4C7E0CFA" w:rsidR="00E527DA" w:rsidDel="00855396" w:rsidRDefault="00EB2904">
                                <w:pPr>
                                  <w:spacing w:line="501" w:lineRule="auto"/>
                                  <w:ind w:left="347" w:right="4913"/>
                                  <w:rPr>
                                    <w:sz w:val="24"/>
                                  </w:rPr>
                                </w:pPr>
                                <w:moveFrom w:id="291" w:author="Abhiram Arali" w:date="2024-11-06T12:24:00Z">
                                  <w:r w:rsidDel="00855396">
                                    <w:rPr>
                                      <w:sz w:val="24"/>
                                    </w:rPr>
                                    <w:t>printf("Enter</w:t>
                                  </w:r>
                                  <w:r w:rsidDel="00855396">
                                    <w:rPr>
                                      <w:spacing w:val="-10"/>
                                      <w:sz w:val="24"/>
                                    </w:rPr>
                                    <w:t xml:space="preserve"> </w:t>
                                  </w:r>
                                  <w:r w:rsidDel="00855396">
                                    <w:rPr>
                                      <w:sz w:val="24"/>
                                    </w:rPr>
                                    <w:t>a</w:t>
                                  </w:r>
                                  <w:r w:rsidDel="00855396">
                                    <w:rPr>
                                      <w:spacing w:val="-10"/>
                                      <w:sz w:val="24"/>
                                    </w:rPr>
                                    <w:t xml:space="preserve"> </w:t>
                                  </w:r>
                                  <w:r w:rsidDel="00855396">
                                    <w:rPr>
                                      <w:sz w:val="24"/>
                                    </w:rPr>
                                    <w:t>non-negative</w:t>
                                  </w:r>
                                  <w:r w:rsidDel="00855396">
                                    <w:rPr>
                                      <w:spacing w:val="-10"/>
                                      <w:sz w:val="24"/>
                                    </w:rPr>
                                    <w:t xml:space="preserve"> </w:t>
                                  </w:r>
                                  <w:r w:rsidDel="00855396">
                                    <w:rPr>
                                      <w:sz w:val="24"/>
                                    </w:rPr>
                                    <w:t>integer:</w:t>
                                  </w:r>
                                  <w:r w:rsidDel="00855396">
                                    <w:rPr>
                                      <w:spacing w:val="-10"/>
                                      <w:sz w:val="24"/>
                                    </w:rPr>
                                    <w:t xml:space="preserve"> </w:t>
                                  </w:r>
                                  <w:r w:rsidDel="00855396">
                                    <w:rPr>
                                      <w:sz w:val="24"/>
                                    </w:rPr>
                                    <w:t>"); scanf("%d", &amp;number);</w:t>
                                  </w:r>
                                </w:moveFrom>
                              </w:p>
                              <w:p w14:paraId="185AC3CC" w14:textId="1AC4AA90" w:rsidR="00E527DA" w:rsidDel="00855396" w:rsidRDefault="00E527DA">
                                <w:pPr>
                                  <w:rPr>
                                    <w:sz w:val="24"/>
                                  </w:rPr>
                                </w:pPr>
                              </w:p>
                              <w:p w14:paraId="6D161FF4" w14:textId="05D024B1" w:rsidR="00E527DA" w:rsidDel="00855396" w:rsidRDefault="00E527DA">
                                <w:pPr>
                                  <w:spacing w:before="18"/>
                                  <w:rPr>
                                    <w:sz w:val="24"/>
                                  </w:rPr>
                                </w:pPr>
                              </w:p>
                              <w:p w14:paraId="04D4D259" w14:textId="13ECE7B9" w:rsidR="00E527DA" w:rsidDel="00855396" w:rsidRDefault="00EB2904">
                                <w:pPr>
                                  <w:spacing w:before="1"/>
                                  <w:ind w:right="7244"/>
                                  <w:jc w:val="right"/>
                                  <w:rPr>
                                    <w:sz w:val="24"/>
                                  </w:rPr>
                                </w:pPr>
                                <w:moveFrom w:id="292" w:author="Abhiram Arali" w:date="2024-11-06T12:24:00Z">
                                  <w:r w:rsidDel="00855396">
                                    <w:rPr>
                                      <w:sz w:val="24"/>
                                    </w:rPr>
                                    <w:t>if (number</w:t>
                                  </w:r>
                                  <w:r w:rsidDel="00855396">
                                    <w:rPr>
                                      <w:spacing w:val="-2"/>
                                      <w:sz w:val="24"/>
                                    </w:rPr>
                                    <w:t xml:space="preserve"> </w:t>
                                  </w:r>
                                  <w:r w:rsidDel="00855396">
                                    <w:rPr>
                                      <w:sz w:val="24"/>
                                    </w:rPr>
                                    <w:t>&lt;</w:t>
                                  </w:r>
                                  <w:r w:rsidDel="00855396">
                                    <w:rPr>
                                      <w:spacing w:val="-1"/>
                                      <w:sz w:val="24"/>
                                    </w:rPr>
                                    <w:t xml:space="preserve"> </w:t>
                                  </w:r>
                                  <w:r w:rsidDel="00855396">
                                    <w:rPr>
                                      <w:sz w:val="24"/>
                                    </w:rPr>
                                    <w:t>0)</w:t>
                                  </w:r>
                                  <w:r w:rsidDel="00855396">
                                    <w:rPr>
                                      <w:spacing w:val="1"/>
                                      <w:sz w:val="24"/>
                                    </w:rPr>
                                    <w:t xml:space="preserve"> </w:t>
                                  </w:r>
                                  <w:r w:rsidDel="00855396">
                                    <w:rPr>
                                      <w:spacing w:val="-10"/>
                                      <w:sz w:val="24"/>
                                    </w:rPr>
                                    <w:t>{</w:t>
                                  </w:r>
                                </w:moveFrom>
                              </w:p>
                              <w:p w14:paraId="739659CD" w14:textId="028264F3" w:rsidR="00E527DA" w:rsidDel="00855396" w:rsidRDefault="00E527DA">
                                <w:pPr>
                                  <w:spacing w:before="21"/>
                                  <w:rPr>
                                    <w:sz w:val="24"/>
                                  </w:rPr>
                                </w:pPr>
                              </w:p>
                              <w:p w14:paraId="69FFF386" w14:textId="336106B0" w:rsidR="00E527DA" w:rsidDel="00855396" w:rsidRDefault="00EB2904">
                                <w:pPr>
                                  <w:ind w:left="587"/>
                                  <w:rPr>
                                    <w:sz w:val="24"/>
                                  </w:rPr>
                                </w:pPr>
                                <w:moveFrom w:id="293" w:author="Abhiram Arali" w:date="2024-11-06T12:24:00Z">
                                  <w:r w:rsidDel="00855396">
                                    <w:rPr>
                                      <w:sz w:val="24"/>
                                    </w:rPr>
                                    <w:t>printf("Factorial</w:t>
                                  </w:r>
                                  <w:r w:rsidDel="00855396">
                                    <w:rPr>
                                      <w:spacing w:val="-4"/>
                                      <w:sz w:val="24"/>
                                    </w:rPr>
                                    <w:t xml:space="preserve"> </w:t>
                                  </w:r>
                                  <w:r w:rsidDel="00855396">
                                    <w:rPr>
                                      <w:sz w:val="24"/>
                                    </w:rPr>
                                    <w:t>is</w:t>
                                  </w:r>
                                  <w:r w:rsidDel="00855396">
                                    <w:rPr>
                                      <w:spacing w:val="-1"/>
                                      <w:sz w:val="24"/>
                                    </w:rPr>
                                    <w:t xml:space="preserve"> </w:t>
                                  </w:r>
                                  <w:r w:rsidDel="00855396">
                                    <w:rPr>
                                      <w:sz w:val="24"/>
                                    </w:rPr>
                                    <w:t>not defined</w:t>
                                  </w:r>
                                  <w:r w:rsidDel="00855396">
                                    <w:rPr>
                                      <w:spacing w:val="-1"/>
                                      <w:sz w:val="24"/>
                                    </w:rPr>
                                    <w:t xml:space="preserve"> </w:t>
                                  </w:r>
                                  <w:r w:rsidDel="00855396">
                                    <w:rPr>
                                      <w:sz w:val="24"/>
                                    </w:rPr>
                                    <w:t>for</w:t>
                                  </w:r>
                                  <w:r w:rsidDel="00855396">
                                    <w:rPr>
                                      <w:spacing w:val="-3"/>
                                      <w:sz w:val="24"/>
                                    </w:rPr>
                                    <w:t xml:space="preserve"> </w:t>
                                  </w:r>
                                  <w:r w:rsidDel="00855396">
                                    <w:rPr>
                                      <w:sz w:val="24"/>
                                    </w:rPr>
                                    <w:t>negative</w:t>
                                  </w:r>
                                  <w:r w:rsidDel="00855396">
                                    <w:rPr>
                                      <w:spacing w:val="-2"/>
                                      <w:sz w:val="24"/>
                                    </w:rPr>
                                    <w:t xml:space="preserve"> integers.\n");</w:t>
                                  </w:r>
                                </w:moveFrom>
                              </w:p>
                              <w:p w14:paraId="1B2E44A8" w14:textId="2C4A5053" w:rsidR="00E527DA" w:rsidDel="00855396" w:rsidRDefault="00E527DA">
                                <w:pPr>
                                  <w:spacing w:before="22"/>
                                  <w:rPr>
                                    <w:sz w:val="24"/>
                                  </w:rPr>
                                </w:pPr>
                              </w:p>
                              <w:p w14:paraId="590CA6DD" w14:textId="228CC6AB" w:rsidR="00E527DA" w:rsidRDefault="00EB2904">
                                <w:pPr>
                                  <w:ind w:left="347"/>
                                  <w:rPr>
                                    <w:sz w:val="24"/>
                                  </w:rPr>
                                </w:pPr>
                                <w:moveFrom w:id="294" w:author="Abhiram Arali" w:date="2024-11-06T12:24:00Z">
                                  <w:r w:rsidDel="00855396">
                                    <w:rPr>
                                      <w:sz w:val="24"/>
                                    </w:rPr>
                                    <w:t>}</w:t>
                                  </w:r>
                                  <w:r w:rsidDel="00855396">
                                    <w:rPr>
                                      <w:spacing w:val="-1"/>
                                      <w:sz w:val="24"/>
                                    </w:rPr>
                                    <w:t xml:space="preserve"> </w:t>
                                  </w:r>
                                  <w:r w:rsidDel="00855396">
                                    <w:rPr>
                                      <w:sz w:val="24"/>
                                    </w:rPr>
                                    <w:t xml:space="preserve">else </w:t>
                                  </w:r>
                                  <w:r w:rsidDel="00855396">
                                    <w:rPr>
                                      <w:spacing w:val="-10"/>
                                      <w:sz w:val="24"/>
                                    </w:rPr>
                                    <w:t>{</w:t>
                                  </w:r>
                                </w:moveFrom>
                                <w:moveFromRangeEnd w:id="287"/>
                              </w:p>
                            </w:txbxContent>
                          </wps:txbx>
                          <wps:bodyPr wrap="square" lIns="0" tIns="0" rIns="0" bIns="0" rtlCol="0">
                            <a:noAutofit/>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1E327BE" id="Group 16" o:spid="_x0000_s1037" style="position:absolute;left:0;text-align:left;margin-left:66.15pt;margin-top:8.1pt;width:463.2pt;height:317.1pt;z-index:-15724544;mso-wrap-distance-left:0;mso-wrap-distance-right:0;mso-position-horizontal-relative:page;mso-position-vertical-relative:text" coordsize="58826,40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">
                  <v:shape id="Graphic 17" o:spid="_x0000_s1038" style="position:absolute;width:58826;height:40271;visibility:visible;mso-wrap-style:square;v-text-anchor:top" coordsize="5882640,402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" path="m6096,1839544r-6096,l,2205609r,364236l,4026738r6096,l6096,2205609r,-366065xem5875909,l6096,,,,,6096,,1839468r6096,l6096,6096r5869813,l5875909,xem5882081,1839544r-6096,l5875985,2205609r,364236l5875985,4026738r6096,l5882081,2205609r,-366065xem5882081,r-6096,l5875985,6096r,376428l5875985,746760r,364236l5875985,1475232r,364236l5882081,1839468r,-1833372l5882081,xe" fillcolor="black" stroked="f">
                    <v:path arrowok="t"/>
                  </v:shape>
                  <v:shape id="Textbox 18" o:spid="_x0000_s1039" type="#_x0000_t202" style="position:absolute;left:60;top:60;width:58700;height:40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" filled="f" stroked="f">
                    <v:textbox inset="0,0,0,0">
                      <w:txbxContent>
                        <w:p w14:paraId="1E7393A5" w14:textId="6BE60D45" w:rsidR="00E527DA" w:rsidDel="00855396" w:rsidRDefault="00000000">
                          <w:pPr>
                            <w:spacing w:before="18"/>
                            <w:ind w:right="7331"/>
                            <w:jc w:val="right"/>
                            <w:rPr>
                              <w:moveFrom w:id="351" w:author="Abhiram Arali" w:date="2024-11-06T12:24:00Z" w16du:dateUtc="2024-11-06T06:54:00Z"/>
                              <w:sz w:val="24"/>
                            </w:rPr>
                          </w:pPr>
                          <w:moveFromRangeStart w:id="352" w:author="Abhiram Arali" w:date="2024-11-06T12:24:00Z" w:name="move181788279"/>
                          <w:moveFrom w:id="353" w:author="Abhiram Arali" w:date="2024-11-06T12:24:00Z" w16du:dateUtc="2024-11-06T06:54:00Z">
                            <w:r w:rsidDel="00855396">
                              <w:rPr>
                                <w:sz w:val="24"/>
                              </w:rPr>
                              <w:t>#include</w:t>
                            </w:r>
                            <w:r w:rsidDel="00855396">
                              <w:rPr>
                                <w:spacing w:val="-1"/>
                                <w:sz w:val="24"/>
                              </w:rPr>
                              <w:t xml:space="preserve"> </w:t>
                            </w:r>
                            <w:r w:rsidDel="00855396">
                              <w:rPr>
                                <w:spacing w:val="-2"/>
                                <w:sz w:val="24"/>
                              </w:rPr>
                              <w:t>&lt;stdio.h&gt;</w:t>
                            </w:r>
                          </w:moveFrom>
                        </w:p>
                        <w:p w14:paraId="52F3DC95" w14:textId="73980028" w:rsidR="00E527DA" w:rsidDel="00855396" w:rsidRDefault="00E527DA">
                          <w:pPr>
                            <w:spacing w:before="21"/>
                            <w:rPr>
                              <w:moveFrom w:id="354" w:author="Abhiram Arali" w:date="2024-11-06T12:24:00Z" w16du:dateUtc="2024-11-06T06:54:00Z"/>
                              <w:sz w:val="24"/>
                            </w:rPr>
                          </w:pPr>
                        </w:p>
                        <w:p w14:paraId="70623072" w14:textId="1AF12526" w:rsidR="00E527DA" w:rsidDel="00855396" w:rsidRDefault="00000000">
                          <w:pPr>
                            <w:spacing w:before="1" w:line="499" w:lineRule="auto"/>
                            <w:ind w:left="107" w:right="7108"/>
                            <w:rPr>
                              <w:moveFrom w:id="355" w:author="Abhiram Arali" w:date="2024-11-06T12:24:00Z" w16du:dateUtc="2024-11-06T06:54:00Z"/>
                              <w:sz w:val="24"/>
                            </w:rPr>
                          </w:pPr>
                          <w:moveFrom w:id="356" w:author="Abhiram Arali" w:date="2024-11-06T12:24:00Z" w16du:dateUtc="2024-11-06T06:54:00Z">
                            <w:r w:rsidDel="00855396">
                              <w:rPr>
                                <w:sz w:val="24"/>
                              </w:rPr>
                              <w:t>//</w:t>
                            </w:r>
                            <w:r w:rsidDel="00855396">
                              <w:rPr>
                                <w:spacing w:val="-15"/>
                                <w:sz w:val="24"/>
                              </w:rPr>
                              <w:t xml:space="preserve"> </w:t>
                            </w:r>
                            <w:r w:rsidDel="00855396">
                              <w:rPr>
                                <w:sz w:val="24"/>
                              </w:rPr>
                              <w:t>Function</w:t>
                            </w:r>
                            <w:r w:rsidDel="00855396">
                              <w:rPr>
                                <w:spacing w:val="-15"/>
                                <w:sz w:val="24"/>
                              </w:rPr>
                              <w:t xml:space="preserve"> </w:t>
                            </w:r>
                            <w:r w:rsidDel="00855396">
                              <w:rPr>
                                <w:sz w:val="24"/>
                              </w:rPr>
                              <w:t>prototype int factorial(int n); int main() {</w:t>
                            </w:r>
                          </w:moveFrom>
                        </w:p>
                        <w:p w14:paraId="01E969F9" w14:textId="5A353113" w:rsidR="00E527DA" w:rsidDel="00855396" w:rsidRDefault="00000000">
                          <w:pPr>
                            <w:spacing w:line="275" w:lineRule="exact"/>
                            <w:ind w:left="347"/>
                            <w:rPr>
                              <w:moveFrom w:id="357" w:author="Abhiram Arali" w:date="2024-11-06T12:24:00Z" w16du:dateUtc="2024-11-06T06:54:00Z"/>
                              <w:sz w:val="24"/>
                            </w:rPr>
                          </w:pPr>
                          <w:moveFrom w:id="358" w:author="Abhiram Arali" w:date="2024-11-06T12:24:00Z" w16du:dateUtc="2024-11-06T06:54:00Z">
                            <w:r w:rsidDel="00855396">
                              <w:rPr>
                                <w:sz w:val="24"/>
                              </w:rPr>
                              <w:t xml:space="preserve">int </w:t>
                            </w:r>
                            <w:r w:rsidDel="00855396">
                              <w:rPr>
                                <w:spacing w:val="-2"/>
                                <w:sz w:val="24"/>
                              </w:rPr>
                              <w:t>number;</w:t>
                            </w:r>
                          </w:moveFrom>
                        </w:p>
                        <w:p w14:paraId="72931FCA" w14:textId="45A89B9D" w:rsidR="00E527DA" w:rsidDel="00855396" w:rsidRDefault="00E527DA">
                          <w:pPr>
                            <w:spacing w:before="21"/>
                            <w:rPr>
                              <w:moveFrom w:id="359" w:author="Abhiram Arali" w:date="2024-11-06T12:24:00Z" w16du:dateUtc="2024-11-06T06:54:00Z"/>
                              <w:sz w:val="24"/>
                            </w:rPr>
                          </w:pPr>
                        </w:p>
                        <w:p w14:paraId="11377A48" w14:textId="4C7E0CFA" w:rsidR="00E527DA" w:rsidDel="00855396" w:rsidRDefault="00000000">
                          <w:pPr>
                            <w:spacing w:line="501" w:lineRule="auto"/>
                            <w:ind w:left="347" w:right="4913"/>
                            <w:rPr>
                              <w:moveFrom w:id="360" w:author="Abhiram Arali" w:date="2024-11-06T12:24:00Z" w16du:dateUtc="2024-11-06T06:54:00Z"/>
                              <w:sz w:val="24"/>
                            </w:rPr>
                          </w:pPr>
                          <w:moveFrom w:id="361" w:author="Abhiram Arali" w:date="2024-11-06T12:24:00Z" w16du:dateUtc="2024-11-06T06:54:00Z">
                            <w:r w:rsidDel="00855396">
                              <w:rPr>
                                <w:sz w:val="24"/>
                              </w:rPr>
                              <w:t>printf("Enter</w:t>
                            </w:r>
                            <w:r w:rsidDel="00855396">
                              <w:rPr>
                                <w:spacing w:val="-10"/>
                                <w:sz w:val="24"/>
                              </w:rPr>
                              <w:t xml:space="preserve"> </w:t>
                            </w:r>
                            <w:r w:rsidDel="00855396">
                              <w:rPr>
                                <w:sz w:val="24"/>
                              </w:rPr>
                              <w:t>a</w:t>
                            </w:r>
                            <w:r w:rsidDel="00855396">
                              <w:rPr>
                                <w:spacing w:val="-10"/>
                                <w:sz w:val="24"/>
                              </w:rPr>
                              <w:t xml:space="preserve"> </w:t>
                            </w:r>
                            <w:r w:rsidDel="00855396">
                              <w:rPr>
                                <w:sz w:val="24"/>
                              </w:rPr>
                              <w:t>non-negative</w:t>
                            </w:r>
                            <w:r w:rsidDel="00855396">
                              <w:rPr>
                                <w:spacing w:val="-10"/>
                                <w:sz w:val="24"/>
                              </w:rPr>
                              <w:t xml:space="preserve"> </w:t>
                            </w:r>
                            <w:r w:rsidDel="00855396">
                              <w:rPr>
                                <w:sz w:val="24"/>
                              </w:rPr>
                              <w:t>integer:</w:t>
                            </w:r>
                            <w:r w:rsidDel="00855396">
                              <w:rPr>
                                <w:spacing w:val="-10"/>
                                <w:sz w:val="24"/>
                              </w:rPr>
                              <w:t xml:space="preserve"> </w:t>
                            </w:r>
                            <w:r w:rsidDel="00855396">
                              <w:rPr>
                                <w:sz w:val="24"/>
                              </w:rPr>
                              <w:t>"); scanf("%d", &amp;number);</w:t>
                            </w:r>
                          </w:moveFrom>
                        </w:p>
                        <w:p w14:paraId="185AC3CC" w14:textId="1AC4AA90" w:rsidR="00E527DA" w:rsidDel="00855396" w:rsidRDefault="00E527DA">
                          <w:pPr>
                            <w:rPr>
                              <w:moveFrom w:id="362" w:author="Abhiram Arali" w:date="2024-11-06T12:24:00Z" w16du:dateUtc="2024-11-06T06:54:00Z"/>
                              <w:sz w:val="24"/>
                            </w:rPr>
                          </w:pPr>
                        </w:p>
                        <w:p w14:paraId="6D161FF4" w14:textId="05D024B1" w:rsidR="00E527DA" w:rsidDel="00855396" w:rsidRDefault="00E527DA">
                          <w:pPr>
                            <w:spacing w:before="18"/>
                            <w:rPr>
                              <w:moveFrom w:id="363" w:author="Abhiram Arali" w:date="2024-11-06T12:24:00Z" w16du:dateUtc="2024-11-06T06:54:00Z"/>
                              <w:sz w:val="24"/>
                            </w:rPr>
                          </w:pPr>
                        </w:p>
                        <w:p w14:paraId="04D4D259" w14:textId="13ECE7B9" w:rsidR="00E527DA" w:rsidDel="00855396" w:rsidRDefault="00000000">
                          <w:pPr>
                            <w:spacing w:before="1"/>
                            <w:ind w:right="7244"/>
                            <w:jc w:val="right"/>
                            <w:rPr>
                              <w:moveFrom w:id="364" w:author="Abhiram Arali" w:date="2024-11-06T12:24:00Z" w16du:dateUtc="2024-11-06T06:54:00Z"/>
                              <w:sz w:val="24"/>
                            </w:rPr>
                          </w:pPr>
                          <w:moveFrom w:id="365" w:author="Abhiram Arali" w:date="2024-11-06T12:24:00Z" w16du:dateUtc="2024-11-06T06:54:00Z">
                            <w:r w:rsidDel="00855396">
                              <w:rPr>
                                <w:sz w:val="24"/>
                              </w:rPr>
                              <w:t>if (number</w:t>
                            </w:r>
                            <w:r w:rsidDel="00855396">
                              <w:rPr>
                                <w:spacing w:val="-2"/>
                                <w:sz w:val="24"/>
                              </w:rPr>
                              <w:t xml:space="preserve"> </w:t>
                            </w:r>
                            <w:r w:rsidDel="00855396">
                              <w:rPr>
                                <w:sz w:val="24"/>
                              </w:rPr>
                              <w:t>&lt;</w:t>
                            </w:r>
                            <w:r w:rsidDel="00855396">
                              <w:rPr>
                                <w:spacing w:val="-1"/>
                                <w:sz w:val="24"/>
                              </w:rPr>
                              <w:t xml:space="preserve"> </w:t>
                            </w:r>
                            <w:r w:rsidDel="00855396">
                              <w:rPr>
                                <w:sz w:val="24"/>
                              </w:rPr>
                              <w:t>0)</w:t>
                            </w:r>
                            <w:r w:rsidDel="00855396">
                              <w:rPr>
                                <w:spacing w:val="1"/>
                                <w:sz w:val="24"/>
                              </w:rPr>
                              <w:t xml:space="preserve"> </w:t>
                            </w:r>
                            <w:r w:rsidDel="00855396">
                              <w:rPr>
                                <w:spacing w:val="-10"/>
                                <w:sz w:val="24"/>
                              </w:rPr>
                              <w:t>{</w:t>
                            </w:r>
                          </w:moveFrom>
                        </w:p>
                        <w:p w14:paraId="739659CD" w14:textId="028264F3" w:rsidR="00E527DA" w:rsidDel="00855396" w:rsidRDefault="00E527DA">
                          <w:pPr>
                            <w:spacing w:before="21"/>
                            <w:rPr>
                              <w:moveFrom w:id="366" w:author="Abhiram Arali" w:date="2024-11-06T12:24:00Z" w16du:dateUtc="2024-11-06T06:54:00Z"/>
                              <w:sz w:val="24"/>
                            </w:rPr>
                          </w:pPr>
                        </w:p>
                        <w:p w14:paraId="69FFF386" w14:textId="336106B0" w:rsidR="00E527DA" w:rsidDel="00855396" w:rsidRDefault="00000000">
                          <w:pPr>
                            <w:ind w:left="587"/>
                            <w:rPr>
                              <w:moveFrom w:id="367" w:author="Abhiram Arali" w:date="2024-11-06T12:24:00Z" w16du:dateUtc="2024-11-06T06:54:00Z"/>
                              <w:sz w:val="24"/>
                            </w:rPr>
                          </w:pPr>
                          <w:moveFrom w:id="368" w:author="Abhiram Arali" w:date="2024-11-06T12:24:00Z" w16du:dateUtc="2024-11-06T06:54:00Z">
                            <w:r w:rsidDel="00855396">
                              <w:rPr>
                                <w:sz w:val="24"/>
                              </w:rPr>
                              <w:t>printf("Factorial</w:t>
                            </w:r>
                            <w:r w:rsidDel="00855396">
                              <w:rPr>
                                <w:spacing w:val="-4"/>
                                <w:sz w:val="24"/>
                              </w:rPr>
                              <w:t xml:space="preserve"> </w:t>
                            </w:r>
                            <w:r w:rsidDel="00855396">
                              <w:rPr>
                                <w:sz w:val="24"/>
                              </w:rPr>
                              <w:t>is</w:t>
                            </w:r>
                            <w:r w:rsidDel="00855396">
                              <w:rPr>
                                <w:spacing w:val="-1"/>
                                <w:sz w:val="24"/>
                              </w:rPr>
                              <w:t xml:space="preserve"> </w:t>
                            </w:r>
                            <w:r w:rsidDel="00855396">
                              <w:rPr>
                                <w:sz w:val="24"/>
                              </w:rPr>
                              <w:t>not defined</w:t>
                            </w:r>
                            <w:r w:rsidDel="00855396">
                              <w:rPr>
                                <w:spacing w:val="-1"/>
                                <w:sz w:val="24"/>
                              </w:rPr>
                              <w:t xml:space="preserve"> </w:t>
                            </w:r>
                            <w:r w:rsidDel="00855396">
                              <w:rPr>
                                <w:sz w:val="24"/>
                              </w:rPr>
                              <w:t>for</w:t>
                            </w:r>
                            <w:r w:rsidDel="00855396">
                              <w:rPr>
                                <w:spacing w:val="-3"/>
                                <w:sz w:val="24"/>
                              </w:rPr>
                              <w:t xml:space="preserve"> </w:t>
                            </w:r>
                            <w:r w:rsidDel="00855396">
                              <w:rPr>
                                <w:sz w:val="24"/>
                              </w:rPr>
                              <w:t>negative</w:t>
                            </w:r>
                            <w:r w:rsidDel="00855396">
                              <w:rPr>
                                <w:spacing w:val="-2"/>
                                <w:sz w:val="24"/>
                              </w:rPr>
                              <w:t xml:space="preserve"> integers.\n");</w:t>
                            </w:r>
                          </w:moveFrom>
                        </w:p>
                        <w:p w14:paraId="1B2E44A8" w14:textId="2C4A5053" w:rsidR="00E527DA" w:rsidDel="00855396" w:rsidRDefault="00E527DA">
                          <w:pPr>
                            <w:spacing w:before="22"/>
                            <w:rPr>
                              <w:moveFrom w:id="369" w:author="Abhiram Arali" w:date="2024-11-06T12:24:00Z" w16du:dateUtc="2024-11-06T06:54:00Z"/>
                              <w:sz w:val="24"/>
                            </w:rPr>
                          </w:pPr>
                        </w:p>
                        <w:p w14:paraId="590CA6DD" w14:textId="228CC6AB" w:rsidR="00E527DA" w:rsidRDefault="00000000">
                          <w:pPr>
                            <w:ind w:left="347"/>
                            <w:rPr>
                              <w:sz w:val="24"/>
                            </w:rPr>
                          </w:pPr>
                          <w:moveFrom w:id="370" w:author="Abhiram Arali" w:date="2024-11-06T12:24:00Z" w16du:dateUtc="2024-11-06T06:54:00Z">
                            <w:r w:rsidDel="00855396">
                              <w:rPr>
                                <w:sz w:val="24"/>
                              </w:rPr>
                              <w:t>}</w:t>
                            </w:r>
                            <w:r w:rsidDel="00855396">
                              <w:rPr>
                                <w:spacing w:val="-1"/>
                                <w:sz w:val="24"/>
                              </w:rPr>
                              <w:t xml:space="preserve"> </w:t>
                            </w:r>
                            <w:r w:rsidDel="00855396">
                              <w:rPr>
                                <w:sz w:val="24"/>
                              </w:rPr>
                              <w:t xml:space="preserve">else </w:t>
                            </w:r>
                            <w:r w:rsidDel="00855396">
                              <w:rPr>
                                <w:spacing w:val="-10"/>
                                <w:sz w:val="24"/>
                              </w:rPr>
                              <w:t>{</w:t>
                            </w:r>
                          </w:moveFrom>
                          <w:moveFromRangeEnd w:id="352"/>
                        </w:p>
                      </w:txbxContent>
                    </v:textbox>
                  </v:shape>
                  <w10:wrap type="topAndBottom" anchorx="page"/>
                </v:group>
              </w:pict>
            </mc:Fallback>
          </mc:AlternateContent>
        </w:r>
      </w:del>
    </w:p>
    <w:p w14:paraId="553EF6A6" w14:textId="57690678" w:rsidR="00E527DA" w:rsidDel="00855396" w:rsidRDefault="00E527DA">
      <w:pPr>
        <w:pStyle w:val="NormalBPBHEB"/>
        <w:rPr>
          <w:del w:id="295" w:author="Abhiram Arali" w:date="2024-11-06T12:24:00Z"/>
        </w:rPr>
        <w:sectPr w:rsidR="00E527DA" w:rsidDel="00855396">
          <w:pgSz w:w="11910" w:h="16840"/>
          <w:pgMar w:top="1540" w:right="1220" w:bottom="1200" w:left="1220" w:header="758" w:footer="1000" w:gutter="0"/>
          <w:cols w:space="720"/>
        </w:sectPr>
        <w:pPrChange w:id="296" w:author="Abhiram Arali" w:date="2024-11-06T12:24:00Z">
          <w:pPr/>
        </w:pPrChange>
      </w:pPr>
    </w:p>
    <w:p w14:paraId="6B891BD0" w14:textId="77777777" w:rsidR="00E527DA" w:rsidRDefault="00E527DA">
      <w:pPr>
        <w:pStyle w:val="BodyText"/>
        <w:spacing w:before="7" w:after="1"/>
        <w:rPr>
          <w:ins w:id="297" w:author="Abhiram Arali" w:date="2024-11-06T12:24:00Z"/>
          <w:sz w:val="7"/>
        </w:rPr>
      </w:pPr>
    </w:p>
    <w:p w14:paraId="00C4F3C3" w14:textId="77777777" w:rsidR="00855396" w:rsidRDefault="00855396">
      <w:pPr>
        <w:pStyle w:val="NormalBPBHEB"/>
        <w:rPr>
          <w:ins w:id="298" w:author="Abhiram Arali" w:date="2024-11-06T12:24:00Z"/>
        </w:rPr>
        <w:pPrChange w:id="299" w:author="Abhiram Arali" w:date="2024-11-06T12:24:00Z">
          <w:pPr>
            <w:pStyle w:val="BodyText"/>
            <w:spacing w:before="7" w:after="1"/>
          </w:pPr>
        </w:pPrChange>
      </w:pPr>
    </w:p>
    <w:p w14:paraId="7CAA2896" w14:textId="77777777" w:rsidR="00855396" w:rsidRDefault="00855396" w:rsidP="00855396">
      <w:pPr>
        <w:spacing w:before="18"/>
        <w:ind w:right="7331"/>
        <w:jc w:val="right"/>
        <w:rPr>
          <w:sz w:val="24"/>
        </w:rPr>
      </w:pPr>
      <w:moveToRangeStart w:id="300" w:author="Abhiram Arali" w:date="2024-11-06T12:24:00Z" w:name="move181788279"/>
      <w:moveTo w:id="301" w:author="Abhiram Arali" w:date="2024-11-06T12:24:00Z">
        <w:r>
          <w:rPr>
            <w:sz w:val="24"/>
          </w:rPr>
          <w:t>#include</w:t>
        </w:r>
        <w:r>
          <w:rPr>
            <w:spacing w:val="-1"/>
            <w:sz w:val="24"/>
          </w:rPr>
          <w:t xml:space="preserve"> </w:t>
        </w:r>
        <w:r>
          <w:rPr>
            <w:spacing w:val="-2"/>
            <w:sz w:val="24"/>
          </w:rPr>
          <w:t>&lt;stdio.h&gt;</w:t>
        </w:r>
      </w:moveTo>
    </w:p>
    <w:p w14:paraId="26E3F12A" w14:textId="77777777" w:rsidR="00855396" w:rsidRDefault="00855396" w:rsidP="00855396">
      <w:pPr>
        <w:spacing w:before="21"/>
        <w:rPr>
          <w:sz w:val="24"/>
        </w:rPr>
      </w:pPr>
    </w:p>
    <w:p w14:paraId="11A796AD" w14:textId="77777777" w:rsidR="00855396" w:rsidRDefault="00855396" w:rsidP="00855396">
      <w:pPr>
        <w:spacing w:before="1" w:line="499" w:lineRule="auto"/>
        <w:ind w:left="107" w:right="7108"/>
        <w:rPr>
          <w:sz w:val="24"/>
        </w:rPr>
      </w:pPr>
      <w:moveTo w:id="302" w:author="Abhiram Arali" w:date="2024-11-06T12:24:00Z">
        <w:r>
          <w:rPr>
            <w:sz w:val="24"/>
          </w:rPr>
          <w:t>//</w:t>
        </w:r>
        <w:r>
          <w:rPr>
            <w:spacing w:val="-15"/>
            <w:sz w:val="24"/>
          </w:rPr>
          <w:t xml:space="preserve"> </w:t>
        </w:r>
        <w:r>
          <w:rPr>
            <w:sz w:val="24"/>
          </w:rPr>
          <w:t>Function</w:t>
        </w:r>
        <w:r>
          <w:rPr>
            <w:spacing w:val="-15"/>
            <w:sz w:val="24"/>
          </w:rPr>
          <w:t xml:space="preserve"> </w:t>
        </w:r>
        <w:r>
          <w:rPr>
            <w:sz w:val="24"/>
          </w:rPr>
          <w:t>prototype int factorial(int n); int main() {</w:t>
        </w:r>
      </w:moveTo>
    </w:p>
    <w:p w14:paraId="654C2A16" w14:textId="77777777" w:rsidR="00855396" w:rsidRDefault="00855396" w:rsidP="00855396">
      <w:pPr>
        <w:spacing w:line="275" w:lineRule="exact"/>
        <w:ind w:left="347"/>
        <w:rPr>
          <w:sz w:val="24"/>
        </w:rPr>
      </w:pPr>
      <w:moveTo w:id="303" w:author="Abhiram Arali" w:date="2024-11-06T12:24:00Z">
        <w:r>
          <w:rPr>
            <w:sz w:val="24"/>
          </w:rPr>
          <w:t xml:space="preserve">int </w:t>
        </w:r>
        <w:r>
          <w:rPr>
            <w:spacing w:val="-2"/>
            <w:sz w:val="24"/>
          </w:rPr>
          <w:t>number;</w:t>
        </w:r>
      </w:moveTo>
    </w:p>
    <w:p w14:paraId="35F77385" w14:textId="77777777" w:rsidR="00855396" w:rsidRDefault="00855396" w:rsidP="00855396">
      <w:pPr>
        <w:spacing w:before="21"/>
        <w:rPr>
          <w:sz w:val="24"/>
        </w:rPr>
      </w:pPr>
    </w:p>
    <w:p w14:paraId="711793E0" w14:textId="77777777" w:rsidR="00855396" w:rsidRDefault="00855396" w:rsidP="00855396">
      <w:pPr>
        <w:spacing w:line="501" w:lineRule="auto"/>
        <w:ind w:left="347" w:right="4913"/>
        <w:rPr>
          <w:sz w:val="24"/>
        </w:rPr>
      </w:pPr>
      <w:moveTo w:id="304" w:author="Abhiram Arali" w:date="2024-11-06T12:24:00Z">
        <w:r>
          <w:rPr>
            <w:sz w:val="24"/>
          </w:rPr>
          <w:t>printf("Enter</w:t>
        </w:r>
        <w:r>
          <w:rPr>
            <w:spacing w:val="-10"/>
            <w:sz w:val="24"/>
          </w:rPr>
          <w:t xml:space="preserve"> </w:t>
        </w:r>
        <w:r>
          <w:rPr>
            <w:sz w:val="24"/>
          </w:rPr>
          <w:t>a</w:t>
        </w:r>
        <w:r>
          <w:rPr>
            <w:spacing w:val="-10"/>
            <w:sz w:val="24"/>
          </w:rPr>
          <w:t xml:space="preserve"> </w:t>
        </w:r>
        <w:r>
          <w:rPr>
            <w:sz w:val="24"/>
          </w:rPr>
          <w:t>non-negative</w:t>
        </w:r>
        <w:r>
          <w:rPr>
            <w:spacing w:val="-10"/>
            <w:sz w:val="24"/>
          </w:rPr>
          <w:t xml:space="preserve"> </w:t>
        </w:r>
        <w:r>
          <w:rPr>
            <w:sz w:val="24"/>
          </w:rPr>
          <w:t>integer:</w:t>
        </w:r>
        <w:r>
          <w:rPr>
            <w:spacing w:val="-10"/>
            <w:sz w:val="24"/>
          </w:rPr>
          <w:t xml:space="preserve"> </w:t>
        </w:r>
        <w:r>
          <w:rPr>
            <w:sz w:val="24"/>
          </w:rPr>
          <w:t>"); scanf("%d", &amp;number);</w:t>
        </w:r>
      </w:moveTo>
    </w:p>
    <w:p w14:paraId="3090DB0F" w14:textId="77777777" w:rsidR="00855396" w:rsidRDefault="00855396" w:rsidP="00855396">
      <w:pPr>
        <w:rPr>
          <w:sz w:val="24"/>
        </w:rPr>
      </w:pPr>
    </w:p>
    <w:p w14:paraId="40308A78" w14:textId="77777777" w:rsidR="00855396" w:rsidRDefault="00855396" w:rsidP="00855396">
      <w:pPr>
        <w:spacing w:before="18"/>
        <w:rPr>
          <w:sz w:val="24"/>
        </w:rPr>
      </w:pPr>
    </w:p>
    <w:p w14:paraId="213CE407" w14:textId="77777777" w:rsidR="00855396" w:rsidRDefault="00855396" w:rsidP="00855396">
      <w:pPr>
        <w:spacing w:before="1"/>
        <w:ind w:right="7244"/>
        <w:jc w:val="right"/>
        <w:rPr>
          <w:sz w:val="24"/>
        </w:rPr>
      </w:pPr>
      <w:moveTo w:id="305" w:author="Abhiram Arali" w:date="2024-11-06T12:24:00Z">
        <w:r>
          <w:rPr>
            <w:sz w:val="24"/>
          </w:rPr>
          <w:t>if (number</w:t>
        </w:r>
        <w:r>
          <w:rPr>
            <w:spacing w:val="-2"/>
            <w:sz w:val="24"/>
          </w:rPr>
          <w:t xml:space="preserve"> </w:t>
        </w:r>
        <w:r>
          <w:rPr>
            <w:sz w:val="24"/>
          </w:rPr>
          <w:t>&lt;</w:t>
        </w:r>
        <w:r>
          <w:rPr>
            <w:spacing w:val="-1"/>
            <w:sz w:val="24"/>
          </w:rPr>
          <w:t xml:space="preserve"> </w:t>
        </w:r>
        <w:r>
          <w:rPr>
            <w:sz w:val="24"/>
          </w:rPr>
          <w:t>0)</w:t>
        </w:r>
        <w:r>
          <w:rPr>
            <w:spacing w:val="1"/>
            <w:sz w:val="24"/>
          </w:rPr>
          <w:t xml:space="preserve"> </w:t>
        </w:r>
        <w:r>
          <w:rPr>
            <w:spacing w:val="-10"/>
            <w:sz w:val="24"/>
          </w:rPr>
          <w:t>{</w:t>
        </w:r>
      </w:moveTo>
    </w:p>
    <w:p w14:paraId="3804B07E" w14:textId="77777777" w:rsidR="00855396" w:rsidRDefault="00855396" w:rsidP="00855396">
      <w:pPr>
        <w:spacing w:before="21"/>
        <w:rPr>
          <w:sz w:val="24"/>
        </w:rPr>
      </w:pPr>
    </w:p>
    <w:p w14:paraId="26F3A459" w14:textId="77777777" w:rsidR="00855396" w:rsidRDefault="00855396" w:rsidP="00855396">
      <w:pPr>
        <w:ind w:left="587"/>
        <w:rPr>
          <w:sz w:val="24"/>
        </w:rPr>
      </w:pPr>
      <w:moveTo w:id="306" w:author="Abhiram Arali" w:date="2024-11-06T12:24:00Z">
        <w:r>
          <w:rPr>
            <w:sz w:val="24"/>
          </w:rPr>
          <w:t>printf("Factorial</w:t>
        </w:r>
        <w:r>
          <w:rPr>
            <w:spacing w:val="-4"/>
            <w:sz w:val="24"/>
          </w:rPr>
          <w:t xml:space="preserve"> </w:t>
        </w:r>
        <w:r>
          <w:rPr>
            <w:sz w:val="24"/>
          </w:rPr>
          <w:t>is</w:t>
        </w:r>
        <w:r>
          <w:rPr>
            <w:spacing w:val="-1"/>
            <w:sz w:val="24"/>
          </w:rPr>
          <w:t xml:space="preserve"> </w:t>
        </w:r>
        <w:r>
          <w:rPr>
            <w:sz w:val="24"/>
          </w:rPr>
          <w:t>not defined</w:t>
        </w:r>
        <w:r>
          <w:rPr>
            <w:spacing w:val="-1"/>
            <w:sz w:val="24"/>
          </w:rPr>
          <w:t xml:space="preserve"> </w:t>
        </w:r>
        <w:r>
          <w:rPr>
            <w:sz w:val="24"/>
          </w:rPr>
          <w:t>for</w:t>
        </w:r>
        <w:r>
          <w:rPr>
            <w:spacing w:val="-3"/>
            <w:sz w:val="24"/>
          </w:rPr>
          <w:t xml:space="preserve"> </w:t>
        </w:r>
        <w:r>
          <w:rPr>
            <w:sz w:val="24"/>
          </w:rPr>
          <w:t>negative</w:t>
        </w:r>
        <w:r>
          <w:rPr>
            <w:spacing w:val="-2"/>
            <w:sz w:val="24"/>
          </w:rPr>
          <w:t xml:space="preserve"> integers.\n");</w:t>
        </w:r>
      </w:moveTo>
    </w:p>
    <w:p w14:paraId="6BF4A440" w14:textId="77777777" w:rsidR="00855396" w:rsidRDefault="00855396" w:rsidP="00855396">
      <w:pPr>
        <w:spacing w:before="22"/>
        <w:rPr>
          <w:sz w:val="24"/>
        </w:rPr>
      </w:pPr>
    </w:p>
    <w:p w14:paraId="234E14C0" w14:textId="77777777" w:rsidR="00855396" w:rsidRDefault="00855396" w:rsidP="00855396">
      <w:pPr>
        <w:ind w:left="347"/>
        <w:rPr>
          <w:sz w:val="24"/>
        </w:rPr>
      </w:pPr>
      <w:moveTo w:id="307" w:author="Abhiram Arali" w:date="2024-11-06T12:24:00Z">
        <w:r>
          <w:rPr>
            <w:sz w:val="24"/>
          </w:rPr>
          <w:t>}</w:t>
        </w:r>
        <w:r>
          <w:rPr>
            <w:spacing w:val="-1"/>
            <w:sz w:val="24"/>
          </w:rPr>
          <w:t xml:space="preserve"> </w:t>
        </w:r>
        <w:r>
          <w:rPr>
            <w:sz w:val="24"/>
          </w:rPr>
          <w:t xml:space="preserve">else </w:t>
        </w:r>
        <w:r>
          <w:rPr>
            <w:spacing w:val="-10"/>
            <w:sz w:val="24"/>
          </w:rPr>
          <w:t>{</w:t>
        </w:r>
      </w:moveTo>
    </w:p>
    <w:p w14:paraId="19E27FD1" w14:textId="77777777" w:rsidR="00855396" w:rsidRDefault="00855396" w:rsidP="00855396">
      <w:pPr>
        <w:spacing w:line="276" w:lineRule="exact"/>
        <w:ind w:left="587"/>
        <w:rPr>
          <w:sz w:val="24"/>
        </w:rPr>
      </w:pPr>
      <w:moveToRangeStart w:id="308" w:author="Abhiram Arali" w:date="2024-11-06T12:24:00Z" w:name="move181788285"/>
      <w:moveToRangeEnd w:id="300"/>
      <w:moveTo w:id="309" w:author="Abhiram Arali" w:date="2024-11-06T12:24:00Z">
        <w:r>
          <w:rPr>
            <w:sz w:val="24"/>
          </w:rPr>
          <w:t>printf("Factorial</w:t>
        </w:r>
        <w:r>
          <w:rPr>
            <w:spacing w:val="-3"/>
            <w:sz w:val="24"/>
          </w:rPr>
          <w:t xml:space="preserve"> </w:t>
        </w:r>
        <w:r>
          <w:rPr>
            <w:sz w:val="24"/>
          </w:rPr>
          <w:t>of %d</w:t>
        </w:r>
        <w:r>
          <w:rPr>
            <w:spacing w:val="-1"/>
            <w:sz w:val="24"/>
          </w:rPr>
          <w:t xml:space="preserve"> </w:t>
        </w:r>
        <w:r>
          <w:rPr>
            <w:sz w:val="24"/>
          </w:rPr>
          <w:t>is</w:t>
        </w:r>
        <w:r>
          <w:rPr>
            <w:spacing w:val="-1"/>
            <w:sz w:val="24"/>
          </w:rPr>
          <w:t xml:space="preserve"> </w:t>
        </w:r>
        <w:r>
          <w:rPr>
            <w:sz w:val="24"/>
          </w:rPr>
          <w:t>%d\n",</w:t>
        </w:r>
        <w:r>
          <w:rPr>
            <w:spacing w:val="-1"/>
            <w:sz w:val="24"/>
          </w:rPr>
          <w:t xml:space="preserve"> </w:t>
        </w:r>
        <w:r>
          <w:rPr>
            <w:sz w:val="24"/>
          </w:rPr>
          <w:t xml:space="preserve">number, </w:t>
        </w:r>
        <w:r>
          <w:rPr>
            <w:spacing w:val="-2"/>
            <w:sz w:val="24"/>
          </w:rPr>
          <w:t>factorial(number));</w:t>
        </w:r>
      </w:moveTo>
    </w:p>
    <w:p w14:paraId="214E2D93" w14:textId="77777777" w:rsidR="00855396" w:rsidRDefault="00855396" w:rsidP="00855396">
      <w:pPr>
        <w:spacing w:before="21"/>
        <w:rPr>
          <w:sz w:val="24"/>
        </w:rPr>
      </w:pPr>
    </w:p>
    <w:p w14:paraId="4F37202A" w14:textId="77777777" w:rsidR="00855396" w:rsidRDefault="00855396" w:rsidP="00855396">
      <w:pPr>
        <w:ind w:left="347"/>
        <w:rPr>
          <w:sz w:val="24"/>
        </w:rPr>
      </w:pPr>
      <w:moveTo w:id="310" w:author="Abhiram Arali" w:date="2024-11-06T12:24:00Z">
        <w:r>
          <w:rPr>
            <w:spacing w:val="-10"/>
            <w:sz w:val="24"/>
          </w:rPr>
          <w:t>}</w:t>
        </w:r>
      </w:moveTo>
    </w:p>
    <w:p w14:paraId="10D9DB34" w14:textId="77777777" w:rsidR="00855396" w:rsidRDefault="00855396" w:rsidP="00855396">
      <w:pPr>
        <w:rPr>
          <w:sz w:val="24"/>
        </w:rPr>
      </w:pPr>
    </w:p>
    <w:p w14:paraId="10BB1B9B" w14:textId="77777777" w:rsidR="00855396" w:rsidRDefault="00855396" w:rsidP="00855396">
      <w:pPr>
        <w:rPr>
          <w:sz w:val="24"/>
        </w:rPr>
      </w:pPr>
    </w:p>
    <w:p w14:paraId="751EC83F" w14:textId="77777777" w:rsidR="00855396" w:rsidRDefault="00855396" w:rsidP="00855396">
      <w:pPr>
        <w:spacing w:before="46"/>
        <w:rPr>
          <w:sz w:val="24"/>
        </w:rPr>
      </w:pPr>
    </w:p>
    <w:p w14:paraId="38F508E8" w14:textId="77777777" w:rsidR="00855396" w:rsidRDefault="00855396" w:rsidP="00855396">
      <w:pPr>
        <w:ind w:left="347"/>
        <w:rPr>
          <w:sz w:val="24"/>
        </w:rPr>
      </w:pPr>
      <w:moveTo w:id="311" w:author="Abhiram Arali" w:date="2024-11-06T12:24:00Z">
        <w:r>
          <w:rPr>
            <w:sz w:val="24"/>
          </w:rPr>
          <w:t>return</w:t>
        </w:r>
        <w:r>
          <w:rPr>
            <w:spacing w:val="-2"/>
            <w:sz w:val="24"/>
          </w:rPr>
          <w:t xml:space="preserve"> </w:t>
        </w:r>
        <w:r>
          <w:rPr>
            <w:spacing w:val="-5"/>
            <w:sz w:val="24"/>
          </w:rPr>
          <w:t>0;</w:t>
        </w:r>
      </w:moveTo>
    </w:p>
    <w:p w14:paraId="2B63750A" w14:textId="77777777" w:rsidR="00855396" w:rsidRDefault="00855396" w:rsidP="00855396">
      <w:pPr>
        <w:spacing w:before="21"/>
        <w:rPr>
          <w:sz w:val="24"/>
        </w:rPr>
      </w:pPr>
    </w:p>
    <w:p w14:paraId="218DC26C" w14:textId="77777777" w:rsidR="00855396" w:rsidRDefault="00855396" w:rsidP="00855396">
      <w:pPr>
        <w:spacing w:before="1"/>
        <w:ind w:left="107"/>
        <w:rPr>
          <w:sz w:val="24"/>
        </w:rPr>
      </w:pPr>
      <w:moveTo w:id="312" w:author="Abhiram Arali" w:date="2024-11-06T12:24:00Z">
        <w:r>
          <w:rPr>
            <w:spacing w:val="-10"/>
            <w:sz w:val="24"/>
          </w:rPr>
          <w:t>}</w:t>
        </w:r>
      </w:moveTo>
    </w:p>
    <w:p w14:paraId="56686F24" w14:textId="77777777" w:rsidR="00855396" w:rsidRDefault="00855396" w:rsidP="00855396">
      <w:pPr>
        <w:rPr>
          <w:sz w:val="24"/>
        </w:rPr>
      </w:pPr>
    </w:p>
    <w:p w14:paraId="7F7CA3F9" w14:textId="77777777" w:rsidR="00855396" w:rsidRDefault="00855396" w:rsidP="00855396">
      <w:pPr>
        <w:rPr>
          <w:sz w:val="24"/>
        </w:rPr>
      </w:pPr>
    </w:p>
    <w:p w14:paraId="6BAB76E0" w14:textId="77777777" w:rsidR="00855396" w:rsidRDefault="00855396" w:rsidP="00855396">
      <w:pPr>
        <w:spacing w:before="43"/>
        <w:rPr>
          <w:sz w:val="24"/>
        </w:rPr>
      </w:pPr>
    </w:p>
    <w:p w14:paraId="2BFC4D1D" w14:textId="77777777" w:rsidR="00855396" w:rsidRDefault="00855396" w:rsidP="00855396">
      <w:pPr>
        <w:spacing w:before="1" w:line="499" w:lineRule="auto"/>
        <w:ind w:left="107" w:right="4913"/>
        <w:rPr>
          <w:sz w:val="24"/>
        </w:rPr>
      </w:pPr>
      <w:moveTo w:id="313" w:author="Abhiram Arali" w:date="2024-11-06T12:24:00Z">
        <w:r>
          <w:rPr>
            <w:sz w:val="24"/>
          </w:rPr>
          <w:t>//</w:t>
        </w:r>
        <w:r>
          <w:rPr>
            <w:spacing w:val="-8"/>
            <w:sz w:val="24"/>
          </w:rPr>
          <w:t xml:space="preserve"> </w:t>
        </w:r>
        <w:r>
          <w:rPr>
            <w:sz w:val="24"/>
          </w:rPr>
          <w:t>Recursive</w:t>
        </w:r>
        <w:r>
          <w:rPr>
            <w:spacing w:val="-9"/>
            <w:sz w:val="24"/>
          </w:rPr>
          <w:t xml:space="preserve"> </w:t>
        </w:r>
        <w:r>
          <w:rPr>
            <w:sz w:val="24"/>
          </w:rPr>
          <w:t>function</w:t>
        </w:r>
        <w:r>
          <w:rPr>
            <w:spacing w:val="-8"/>
            <w:sz w:val="24"/>
          </w:rPr>
          <w:t xml:space="preserve"> </w:t>
        </w:r>
        <w:r>
          <w:rPr>
            <w:sz w:val="24"/>
          </w:rPr>
          <w:t>to</w:t>
        </w:r>
        <w:r>
          <w:rPr>
            <w:spacing w:val="-8"/>
            <w:sz w:val="24"/>
          </w:rPr>
          <w:t xml:space="preserve"> </w:t>
        </w:r>
        <w:r>
          <w:rPr>
            <w:sz w:val="24"/>
          </w:rPr>
          <w:t>calculate</w:t>
        </w:r>
        <w:r>
          <w:rPr>
            <w:spacing w:val="-8"/>
            <w:sz w:val="24"/>
          </w:rPr>
          <w:t xml:space="preserve"> </w:t>
        </w:r>
        <w:r>
          <w:rPr>
            <w:sz w:val="24"/>
          </w:rPr>
          <w:t>factorial int factorial(int n) {</w:t>
        </w:r>
      </w:moveTo>
    </w:p>
    <w:p w14:paraId="09270E02" w14:textId="77777777" w:rsidR="00855396" w:rsidRDefault="00855396" w:rsidP="00855396">
      <w:pPr>
        <w:spacing w:line="499" w:lineRule="auto"/>
        <w:ind w:left="347" w:right="7715"/>
        <w:rPr>
          <w:sz w:val="24"/>
        </w:rPr>
      </w:pPr>
      <w:moveTo w:id="314" w:author="Abhiram Arali" w:date="2024-11-06T12:24:00Z">
        <w:r>
          <w:rPr>
            <w:sz w:val="24"/>
          </w:rPr>
          <w:t>// Base case if (n ==</w:t>
        </w:r>
        <w:r>
          <w:rPr>
            <w:spacing w:val="-1"/>
            <w:sz w:val="24"/>
          </w:rPr>
          <w:t xml:space="preserve"> </w:t>
        </w:r>
        <w:r>
          <w:rPr>
            <w:sz w:val="24"/>
          </w:rPr>
          <w:t xml:space="preserve">0) </w:t>
        </w:r>
        <w:r>
          <w:rPr>
            <w:spacing w:val="-10"/>
            <w:sz w:val="24"/>
          </w:rPr>
          <w:t>{</w:t>
        </w:r>
      </w:moveTo>
    </w:p>
    <w:p w14:paraId="3A51063E" w14:textId="77777777" w:rsidR="00855396" w:rsidRDefault="00855396" w:rsidP="00855396">
      <w:pPr>
        <w:ind w:left="587"/>
        <w:rPr>
          <w:sz w:val="24"/>
        </w:rPr>
      </w:pPr>
      <w:moveTo w:id="315" w:author="Abhiram Arali" w:date="2024-11-06T12:24:00Z">
        <w:r>
          <w:rPr>
            <w:sz w:val="24"/>
          </w:rPr>
          <w:t>return</w:t>
        </w:r>
        <w:r>
          <w:rPr>
            <w:spacing w:val="-1"/>
            <w:sz w:val="24"/>
          </w:rPr>
          <w:t xml:space="preserve"> </w:t>
        </w:r>
        <w:r>
          <w:rPr>
            <w:sz w:val="24"/>
          </w:rPr>
          <w:t>1;</w:t>
        </w:r>
        <w:r>
          <w:rPr>
            <w:spacing w:val="59"/>
            <w:sz w:val="24"/>
          </w:rPr>
          <w:t xml:space="preserve"> </w:t>
        </w:r>
        <w:r>
          <w:rPr>
            <w:sz w:val="24"/>
          </w:rPr>
          <w:t>// 0!</w:t>
        </w:r>
        <w:r>
          <w:rPr>
            <w:spacing w:val="-1"/>
            <w:sz w:val="24"/>
          </w:rPr>
          <w:t xml:space="preserve"> </w:t>
        </w:r>
        <w:r>
          <w:rPr>
            <w:sz w:val="24"/>
          </w:rPr>
          <w:t>is defined</w:t>
        </w:r>
        <w:r>
          <w:rPr>
            <w:spacing w:val="-1"/>
            <w:sz w:val="24"/>
          </w:rPr>
          <w:t xml:space="preserve"> </w:t>
        </w:r>
        <w:r>
          <w:rPr>
            <w:sz w:val="24"/>
          </w:rPr>
          <w:t xml:space="preserve">as </w:t>
        </w:r>
        <w:r>
          <w:rPr>
            <w:spacing w:val="-10"/>
            <w:sz w:val="24"/>
          </w:rPr>
          <w:t>1</w:t>
        </w:r>
      </w:moveTo>
    </w:p>
    <w:p w14:paraId="5169561C" w14:textId="77777777" w:rsidR="00855396" w:rsidRDefault="00855396" w:rsidP="00855396">
      <w:pPr>
        <w:spacing w:before="22"/>
        <w:rPr>
          <w:sz w:val="24"/>
        </w:rPr>
      </w:pPr>
    </w:p>
    <w:p w14:paraId="511944FD" w14:textId="77777777" w:rsidR="00855396" w:rsidRDefault="00855396" w:rsidP="00855396">
      <w:pPr>
        <w:ind w:left="347"/>
        <w:rPr>
          <w:sz w:val="24"/>
        </w:rPr>
      </w:pPr>
      <w:moveTo w:id="316" w:author="Abhiram Arali" w:date="2024-11-06T12:24:00Z">
        <w:r>
          <w:rPr>
            <w:spacing w:val="-10"/>
            <w:sz w:val="24"/>
          </w:rPr>
          <w:t>}</w:t>
        </w:r>
      </w:moveTo>
    </w:p>
    <w:p w14:paraId="51788F6D" w14:textId="77777777" w:rsidR="00855396" w:rsidRDefault="00855396" w:rsidP="00855396">
      <w:pPr>
        <w:spacing w:before="21"/>
        <w:rPr>
          <w:sz w:val="24"/>
        </w:rPr>
      </w:pPr>
    </w:p>
    <w:p w14:paraId="1923298F" w14:textId="77777777" w:rsidR="00855396" w:rsidRDefault="00855396" w:rsidP="00855396">
      <w:pPr>
        <w:spacing w:before="1"/>
        <w:ind w:left="347"/>
        <w:rPr>
          <w:sz w:val="24"/>
        </w:rPr>
      </w:pPr>
      <w:moveTo w:id="317" w:author="Abhiram Arali" w:date="2024-11-06T12:24:00Z">
        <w:r>
          <w:rPr>
            <w:sz w:val="24"/>
          </w:rPr>
          <w:t>//</w:t>
        </w:r>
        <w:r>
          <w:rPr>
            <w:spacing w:val="-3"/>
            <w:sz w:val="24"/>
          </w:rPr>
          <w:t xml:space="preserve"> </w:t>
        </w:r>
        <w:r>
          <w:rPr>
            <w:sz w:val="24"/>
          </w:rPr>
          <w:t>Recursive</w:t>
        </w:r>
        <w:r>
          <w:rPr>
            <w:spacing w:val="-2"/>
            <w:sz w:val="24"/>
          </w:rPr>
          <w:t xml:space="preserve"> </w:t>
        </w:r>
        <w:r>
          <w:rPr>
            <w:spacing w:val="-4"/>
            <w:sz w:val="24"/>
          </w:rPr>
          <w:t>case</w:t>
        </w:r>
      </w:moveTo>
    </w:p>
    <w:p w14:paraId="74FE0812" w14:textId="77777777" w:rsidR="00855396" w:rsidRDefault="00855396" w:rsidP="00855396">
      <w:pPr>
        <w:spacing w:before="21"/>
        <w:rPr>
          <w:sz w:val="24"/>
        </w:rPr>
      </w:pPr>
    </w:p>
    <w:p w14:paraId="5088926C" w14:textId="77777777" w:rsidR="00855396" w:rsidRDefault="00855396" w:rsidP="00855396">
      <w:pPr>
        <w:spacing w:before="1"/>
        <w:ind w:left="347"/>
        <w:rPr>
          <w:sz w:val="24"/>
        </w:rPr>
      </w:pPr>
      <w:moveTo w:id="318" w:author="Abhiram Arali" w:date="2024-11-06T12:24:00Z">
        <w:r>
          <w:rPr>
            <w:sz w:val="24"/>
          </w:rPr>
          <w:t>return</w:t>
        </w:r>
        <w:r>
          <w:rPr>
            <w:spacing w:val="-1"/>
            <w:sz w:val="24"/>
          </w:rPr>
          <w:t xml:space="preserve"> </w:t>
        </w:r>
        <w:r>
          <w:rPr>
            <w:sz w:val="24"/>
          </w:rPr>
          <w:t>n *</w:t>
        </w:r>
        <w:r>
          <w:rPr>
            <w:spacing w:val="-1"/>
            <w:sz w:val="24"/>
          </w:rPr>
          <w:t xml:space="preserve"> </w:t>
        </w:r>
        <w:r>
          <w:rPr>
            <w:sz w:val="24"/>
          </w:rPr>
          <w:t>factorial(n</w:t>
        </w:r>
        <w:r>
          <w:rPr>
            <w:spacing w:val="2"/>
            <w:sz w:val="24"/>
          </w:rPr>
          <w:t xml:space="preserve"> </w:t>
        </w:r>
        <w:r>
          <w:rPr>
            <w:sz w:val="24"/>
          </w:rPr>
          <w:t>-</w:t>
        </w:r>
        <w:r>
          <w:rPr>
            <w:spacing w:val="1"/>
            <w:sz w:val="24"/>
          </w:rPr>
          <w:t xml:space="preserve"> </w:t>
        </w:r>
        <w:r>
          <w:rPr>
            <w:sz w:val="24"/>
          </w:rPr>
          <w:t>1);</w:t>
        </w:r>
        <w:r>
          <w:rPr>
            <w:spacing w:val="59"/>
            <w:sz w:val="24"/>
          </w:rPr>
          <w:t xml:space="preserve"> </w:t>
        </w:r>
        <w:r>
          <w:rPr>
            <w:sz w:val="24"/>
          </w:rPr>
          <w:t>//</w:t>
        </w:r>
        <w:r>
          <w:rPr>
            <w:spacing w:val="-1"/>
            <w:sz w:val="24"/>
          </w:rPr>
          <w:t xml:space="preserve"> </w:t>
        </w:r>
        <w:r>
          <w:rPr>
            <w:sz w:val="24"/>
          </w:rPr>
          <w:t>n! =</w:t>
        </w:r>
        <w:r>
          <w:rPr>
            <w:spacing w:val="-2"/>
            <w:sz w:val="24"/>
          </w:rPr>
          <w:t xml:space="preserve"> </w:t>
        </w:r>
        <w:r>
          <w:rPr>
            <w:sz w:val="24"/>
          </w:rPr>
          <w:t>n</w:t>
        </w:r>
        <w:r>
          <w:rPr>
            <w:spacing w:val="-1"/>
            <w:sz w:val="24"/>
          </w:rPr>
          <w:t xml:space="preserve"> </w:t>
        </w:r>
        <w:r>
          <w:rPr>
            <w:sz w:val="24"/>
          </w:rPr>
          <w:t>* (n-</w:t>
        </w:r>
        <w:r>
          <w:rPr>
            <w:spacing w:val="-5"/>
            <w:sz w:val="24"/>
          </w:rPr>
          <w:t>1)!</w:t>
        </w:r>
      </w:moveTo>
    </w:p>
    <w:p w14:paraId="22662B0D" w14:textId="77777777" w:rsidR="00855396" w:rsidRDefault="00855396" w:rsidP="00855396">
      <w:pPr>
        <w:spacing w:before="21"/>
        <w:rPr>
          <w:sz w:val="24"/>
        </w:rPr>
      </w:pPr>
    </w:p>
    <w:p w14:paraId="448E6831" w14:textId="77777777" w:rsidR="00855396" w:rsidRDefault="00855396" w:rsidP="00855396">
      <w:pPr>
        <w:ind w:left="107"/>
        <w:rPr>
          <w:sz w:val="24"/>
        </w:rPr>
      </w:pPr>
      <w:moveTo w:id="319" w:author="Abhiram Arali" w:date="2024-11-06T12:24:00Z">
        <w:r>
          <w:rPr>
            <w:spacing w:val="-10"/>
            <w:sz w:val="24"/>
          </w:rPr>
          <w:t>}</w:t>
        </w:r>
      </w:moveTo>
    </w:p>
    <w:moveToRangeEnd w:id="308"/>
    <w:p w14:paraId="57FCA96C" w14:textId="77777777" w:rsidR="00855396" w:rsidRDefault="00855396">
      <w:pPr>
        <w:pStyle w:val="NormalBPBHEB"/>
        <w:pPrChange w:id="320" w:author="Abhiram Arali" w:date="2024-11-06T12:24:00Z">
          <w:pPr>
            <w:pStyle w:val="BodyText"/>
            <w:spacing w:before="7" w:after="1"/>
          </w:pPr>
        </w:pPrChange>
      </w:pPr>
    </w:p>
    <w:p w14:paraId="05FCEEC8" w14:textId="1A88E990" w:rsidR="00E527DA" w:rsidRDefault="00EB2904">
      <w:pPr>
        <w:pStyle w:val="NormalBPBHEB"/>
        <w:pPrChange w:id="321" w:author="Abhiram Arali" w:date="2024-11-06T12:24:00Z">
          <w:pPr>
            <w:pStyle w:val="BodyText"/>
            <w:ind w:left="102"/>
          </w:pPr>
        </w:pPrChange>
      </w:pPr>
      <w:del w:id="322" w:author="Abhiram Arali" w:date="2024-11-06T12:24:00Z">
        <w:r w:rsidDel="00F6300A">
          <w:rPr>
            <w:noProof/>
            <w:lang w:val="en-IN" w:eastAsia="en-IN"/>
            <w:rPrChange w:id="323" w:author="Unknown">
              <w:rPr>
                <w:noProof/>
                <w:lang w:val="en-IN" w:eastAsia="en-IN"/>
              </w:rPr>
            </w:rPrChange>
          </w:rPr>
          <mc:AlternateContent>
            <mc:Choice Requires="wpg">
              <w:drawing>
                <wp:inline distT="0" distB="0" distL="0" distR="0" wp14:anchorId="464A38E2" wp14:editId="1174ECDE">
                  <wp:extent cx="5882640" cy="5384165"/>
                  <wp:effectExtent l="0" t="0" r="0" b="6985"/>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5384165"/>
                            <a:chOff x="0" y="0"/>
                            <a:chExt cx="5882640" cy="5384165"/>
                          </a:xfrm>
                        </wpg:grpSpPr>
                        <wps:wsp>
                          <wps:cNvPr id="13" name="Graphic 20"/>
                          <wps:cNvSpPr/>
                          <wps:spPr>
                            <a:xfrm>
                              <a:off x="0" y="12"/>
                              <a:ext cx="5882640" cy="5384165"/>
                            </a:xfrm>
                            <a:custGeom>
                              <a:avLst/>
                              <a:gdLst/>
                              <a:ahLst/>
                              <a:cxnLst/>
                              <a:rect l="l" t="t" r="r" b="b"/>
                              <a:pathLst>
                                <a:path w="5882640" h="5384165">
                                  <a:moveTo>
                                    <a:pt x="6096" y="2187321"/>
                                  </a:moveTo>
                                  <a:lnTo>
                                    <a:pt x="0" y="2187321"/>
                                  </a:lnTo>
                                  <a:lnTo>
                                    <a:pt x="0" y="2551849"/>
                                  </a:lnTo>
                                  <a:lnTo>
                                    <a:pt x="0" y="2916085"/>
                                  </a:lnTo>
                                  <a:lnTo>
                                    <a:pt x="0" y="5377599"/>
                                  </a:lnTo>
                                  <a:lnTo>
                                    <a:pt x="6096" y="5377599"/>
                                  </a:lnTo>
                                  <a:lnTo>
                                    <a:pt x="6096" y="2551849"/>
                                  </a:lnTo>
                                  <a:lnTo>
                                    <a:pt x="6096" y="2187321"/>
                                  </a:lnTo>
                                  <a:close/>
                                </a:path>
                                <a:path w="5882640" h="5384165">
                                  <a:moveTo>
                                    <a:pt x="6096" y="1458772"/>
                                  </a:moveTo>
                                  <a:lnTo>
                                    <a:pt x="0" y="1458772"/>
                                  </a:lnTo>
                                  <a:lnTo>
                                    <a:pt x="0" y="1822996"/>
                                  </a:lnTo>
                                  <a:lnTo>
                                    <a:pt x="0" y="2187232"/>
                                  </a:lnTo>
                                  <a:lnTo>
                                    <a:pt x="6096" y="2187232"/>
                                  </a:lnTo>
                                  <a:lnTo>
                                    <a:pt x="6096" y="1822996"/>
                                  </a:lnTo>
                                  <a:lnTo>
                                    <a:pt x="6096" y="1458772"/>
                                  </a:lnTo>
                                  <a:close/>
                                </a:path>
                                <a:path w="5882640" h="5384165">
                                  <a:moveTo>
                                    <a:pt x="6096" y="728776"/>
                                  </a:moveTo>
                                  <a:lnTo>
                                    <a:pt x="0" y="728776"/>
                                  </a:lnTo>
                                  <a:lnTo>
                                    <a:pt x="0" y="1094524"/>
                                  </a:lnTo>
                                  <a:lnTo>
                                    <a:pt x="0" y="1458760"/>
                                  </a:lnTo>
                                  <a:lnTo>
                                    <a:pt x="6096" y="1458760"/>
                                  </a:lnTo>
                                  <a:lnTo>
                                    <a:pt x="6096" y="1094524"/>
                                  </a:lnTo>
                                  <a:lnTo>
                                    <a:pt x="6096" y="728776"/>
                                  </a:lnTo>
                                  <a:close/>
                                </a:path>
                                <a:path w="5882640" h="5384165">
                                  <a:moveTo>
                                    <a:pt x="6096" y="0"/>
                                  </a:moveTo>
                                  <a:lnTo>
                                    <a:pt x="0" y="0"/>
                                  </a:lnTo>
                                  <a:lnTo>
                                    <a:pt x="0" y="364528"/>
                                  </a:lnTo>
                                  <a:lnTo>
                                    <a:pt x="0" y="728764"/>
                                  </a:lnTo>
                                  <a:lnTo>
                                    <a:pt x="6096" y="728764"/>
                                  </a:lnTo>
                                  <a:lnTo>
                                    <a:pt x="6096" y="364528"/>
                                  </a:lnTo>
                                  <a:lnTo>
                                    <a:pt x="6096" y="0"/>
                                  </a:lnTo>
                                  <a:close/>
                                </a:path>
                                <a:path w="5882640" h="5384165">
                                  <a:moveTo>
                                    <a:pt x="5875909" y="5377612"/>
                                  </a:moveTo>
                                  <a:lnTo>
                                    <a:pt x="6096" y="5377612"/>
                                  </a:lnTo>
                                  <a:lnTo>
                                    <a:pt x="0" y="5377612"/>
                                  </a:lnTo>
                                  <a:lnTo>
                                    <a:pt x="0" y="5383695"/>
                                  </a:lnTo>
                                  <a:lnTo>
                                    <a:pt x="6096" y="5383695"/>
                                  </a:lnTo>
                                  <a:lnTo>
                                    <a:pt x="5875909" y="5383695"/>
                                  </a:lnTo>
                                  <a:lnTo>
                                    <a:pt x="5875909" y="5377612"/>
                                  </a:lnTo>
                                  <a:close/>
                                </a:path>
                                <a:path w="5882640" h="5384165">
                                  <a:moveTo>
                                    <a:pt x="5882081" y="5377612"/>
                                  </a:moveTo>
                                  <a:lnTo>
                                    <a:pt x="5875985" y="5377612"/>
                                  </a:lnTo>
                                  <a:lnTo>
                                    <a:pt x="5875985" y="5383695"/>
                                  </a:lnTo>
                                  <a:lnTo>
                                    <a:pt x="5882081" y="5383695"/>
                                  </a:lnTo>
                                  <a:lnTo>
                                    <a:pt x="5882081" y="5377612"/>
                                  </a:lnTo>
                                  <a:close/>
                                </a:path>
                                <a:path w="5882640" h="5384165">
                                  <a:moveTo>
                                    <a:pt x="5882081" y="2187321"/>
                                  </a:moveTo>
                                  <a:lnTo>
                                    <a:pt x="5875985" y="2187321"/>
                                  </a:lnTo>
                                  <a:lnTo>
                                    <a:pt x="5875985" y="2551849"/>
                                  </a:lnTo>
                                  <a:lnTo>
                                    <a:pt x="5875985" y="2916085"/>
                                  </a:lnTo>
                                  <a:lnTo>
                                    <a:pt x="5875985" y="5377599"/>
                                  </a:lnTo>
                                  <a:lnTo>
                                    <a:pt x="5882081" y="5377599"/>
                                  </a:lnTo>
                                  <a:lnTo>
                                    <a:pt x="5882081" y="2551849"/>
                                  </a:lnTo>
                                  <a:lnTo>
                                    <a:pt x="5882081" y="2187321"/>
                                  </a:lnTo>
                                  <a:close/>
                                </a:path>
                                <a:path w="5882640" h="5384165">
                                  <a:moveTo>
                                    <a:pt x="5882081" y="1458772"/>
                                  </a:moveTo>
                                  <a:lnTo>
                                    <a:pt x="5875985" y="1458772"/>
                                  </a:lnTo>
                                  <a:lnTo>
                                    <a:pt x="5875985" y="1822996"/>
                                  </a:lnTo>
                                  <a:lnTo>
                                    <a:pt x="5875985" y="2187232"/>
                                  </a:lnTo>
                                  <a:lnTo>
                                    <a:pt x="5882081" y="2187232"/>
                                  </a:lnTo>
                                  <a:lnTo>
                                    <a:pt x="5882081" y="1822996"/>
                                  </a:lnTo>
                                  <a:lnTo>
                                    <a:pt x="5882081" y="1458772"/>
                                  </a:lnTo>
                                  <a:close/>
                                </a:path>
                                <a:path w="5882640" h="5384165">
                                  <a:moveTo>
                                    <a:pt x="5882081" y="728776"/>
                                  </a:moveTo>
                                  <a:lnTo>
                                    <a:pt x="5875985" y="728776"/>
                                  </a:lnTo>
                                  <a:lnTo>
                                    <a:pt x="5875985" y="1094524"/>
                                  </a:lnTo>
                                  <a:lnTo>
                                    <a:pt x="5875985" y="1458760"/>
                                  </a:lnTo>
                                  <a:lnTo>
                                    <a:pt x="5882081" y="1458760"/>
                                  </a:lnTo>
                                  <a:lnTo>
                                    <a:pt x="5882081" y="1094524"/>
                                  </a:lnTo>
                                  <a:lnTo>
                                    <a:pt x="5882081" y="728776"/>
                                  </a:lnTo>
                                  <a:close/>
                                </a:path>
                                <a:path w="5882640" h="5384165">
                                  <a:moveTo>
                                    <a:pt x="5882081" y="0"/>
                                  </a:moveTo>
                                  <a:lnTo>
                                    <a:pt x="5875985" y="0"/>
                                  </a:lnTo>
                                  <a:lnTo>
                                    <a:pt x="5875985" y="364528"/>
                                  </a:lnTo>
                                  <a:lnTo>
                                    <a:pt x="5875985" y="728764"/>
                                  </a:lnTo>
                                  <a:lnTo>
                                    <a:pt x="5882081" y="728764"/>
                                  </a:lnTo>
                                  <a:lnTo>
                                    <a:pt x="5882081" y="364528"/>
                                  </a:lnTo>
                                  <a:lnTo>
                                    <a:pt x="5882081" y="0"/>
                                  </a:lnTo>
                                  <a:close/>
                                </a:path>
                              </a:pathLst>
                            </a:custGeom>
                            <a:solidFill>
                              <a:srgbClr val="000000"/>
                            </a:solidFill>
                          </wps:spPr>
                          <wps:bodyPr wrap="square" lIns="0" tIns="0" rIns="0" bIns="0" rtlCol="0">
                            <a:prstTxWarp prst="textNoShape">
                              <a:avLst/>
                            </a:prstTxWarp>
                            <a:noAutofit/>
                          </wps:bodyPr>
                        </wps:wsp>
                        <wps:wsp>
                          <wps:cNvPr id="14" name="Textbox 21"/>
                          <wps:cNvSpPr txBox="1"/>
                          <wps:spPr>
                            <a:xfrm>
                              <a:off x="6095" y="0"/>
                              <a:ext cx="5869940" cy="5377815"/>
                            </a:xfrm>
                            <a:prstGeom prst="rect">
                              <a:avLst/>
                            </a:prstGeom>
                          </wps:spPr>
                          <wps:txbx>
                            <w:txbxContent>
                              <w:p w14:paraId="6ABA7828" w14:textId="060791FB" w:rsidR="00E527DA" w:rsidDel="00855396" w:rsidRDefault="00EB2904">
                                <w:pPr>
                                  <w:spacing w:line="276" w:lineRule="exact"/>
                                  <w:ind w:left="587"/>
                                  <w:rPr>
                                    <w:sz w:val="24"/>
                                  </w:rPr>
                                </w:pPr>
                                <w:moveFromRangeStart w:id="324" w:author="Abhiram Arali" w:date="2024-11-06T12:24:00Z" w:name="move181788285"/>
                                <w:moveFrom w:id="325" w:author="Abhiram Arali" w:date="2024-11-06T12:24:00Z">
                                  <w:r w:rsidDel="00855396">
                                    <w:rPr>
                                      <w:sz w:val="24"/>
                                    </w:rPr>
                                    <w:t>printf("Factorial</w:t>
                                  </w:r>
                                  <w:r w:rsidDel="00855396">
                                    <w:rPr>
                                      <w:spacing w:val="-3"/>
                                      <w:sz w:val="24"/>
                                    </w:rPr>
                                    <w:t xml:space="preserve"> </w:t>
                                  </w:r>
                                  <w:r w:rsidDel="00855396">
                                    <w:rPr>
                                      <w:sz w:val="24"/>
                                    </w:rPr>
                                    <w:t>of %d</w:t>
                                  </w:r>
                                  <w:r w:rsidDel="00855396">
                                    <w:rPr>
                                      <w:spacing w:val="-1"/>
                                      <w:sz w:val="24"/>
                                    </w:rPr>
                                    <w:t xml:space="preserve"> </w:t>
                                  </w:r>
                                  <w:r w:rsidDel="00855396">
                                    <w:rPr>
                                      <w:sz w:val="24"/>
                                    </w:rPr>
                                    <w:t>is</w:t>
                                  </w:r>
                                  <w:r w:rsidDel="00855396">
                                    <w:rPr>
                                      <w:spacing w:val="-1"/>
                                      <w:sz w:val="24"/>
                                    </w:rPr>
                                    <w:t xml:space="preserve"> </w:t>
                                  </w:r>
                                  <w:r w:rsidDel="00855396">
                                    <w:rPr>
                                      <w:sz w:val="24"/>
                                    </w:rPr>
                                    <w:t>%d\n",</w:t>
                                  </w:r>
                                  <w:r w:rsidDel="00855396">
                                    <w:rPr>
                                      <w:spacing w:val="-1"/>
                                      <w:sz w:val="24"/>
                                    </w:rPr>
                                    <w:t xml:space="preserve"> </w:t>
                                  </w:r>
                                  <w:r w:rsidDel="00855396">
                                    <w:rPr>
                                      <w:sz w:val="24"/>
                                    </w:rPr>
                                    <w:t xml:space="preserve">number, </w:t>
                                  </w:r>
                                  <w:r w:rsidDel="00855396">
                                    <w:rPr>
                                      <w:spacing w:val="-2"/>
                                      <w:sz w:val="24"/>
                                    </w:rPr>
                                    <w:t>factorial(number));</w:t>
                                  </w:r>
                                </w:moveFrom>
                              </w:p>
                              <w:p w14:paraId="0EA073D2" w14:textId="6B77EDEC" w:rsidR="00E527DA" w:rsidDel="00855396" w:rsidRDefault="00E527DA">
                                <w:pPr>
                                  <w:spacing w:before="21"/>
                                  <w:rPr>
                                    <w:sz w:val="24"/>
                                  </w:rPr>
                                </w:pPr>
                              </w:p>
                              <w:p w14:paraId="3C87F83C" w14:textId="65A49E86" w:rsidR="00E527DA" w:rsidDel="00855396" w:rsidRDefault="00EB2904">
                                <w:pPr>
                                  <w:ind w:left="347"/>
                                  <w:rPr>
                                    <w:sz w:val="24"/>
                                  </w:rPr>
                                </w:pPr>
                                <w:moveFrom w:id="326" w:author="Abhiram Arali" w:date="2024-11-06T12:24:00Z">
                                  <w:r w:rsidDel="00855396">
                                    <w:rPr>
                                      <w:spacing w:val="-10"/>
                                      <w:sz w:val="24"/>
                                    </w:rPr>
                                    <w:t>}</w:t>
                                  </w:r>
                                </w:moveFrom>
                              </w:p>
                              <w:p w14:paraId="474AF16F" w14:textId="77626D64" w:rsidR="00E527DA" w:rsidDel="00855396" w:rsidRDefault="00E527DA">
                                <w:pPr>
                                  <w:rPr>
                                    <w:sz w:val="24"/>
                                  </w:rPr>
                                </w:pPr>
                              </w:p>
                              <w:p w14:paraId="211D0EC9" w14:textId="160B990E" w:rsidR="00E527DA" w:rsidDel="00855396" w:rsidRDefault="00E527DA">
                                <w:pPr>
                                  <w:rPr>
                                    <w:sz w:val="24"/>
                                  </w:rPr>
                                </w:pPr>
                              </w:p>
                              <w:p w14:paraId="72CCF83A" w14:textId="55FB6E00" w:rsidR="00E527DA" w:rsidDel="00855396" w:rsidRDefault="00E527DA">
                                <w:pPr>
                                  <w:spacing w:before="46"/>
                                  <w:rPr>
                                    <w:sz w:val="24"/>
                                  </w:rPr>
                                </w:pPr>
                              </w:p>
                              <w:p w14:paraId="3C5BC6A7" w14:textId="3D1B8C84" w:rsidR="00E527DA" w:rsidDel="00855396" w:rsidRDefault="00EB2904">
                                <w:pPr>
                                  <w:ind w:left="347"/>
                                  <w:rPr>
                                    <w:sz w:val="24"/>
                                  </w:rPr>
                                </w:pPr>
                                <w:moveFrom w:id="327" w:author="Abhiram Arali" w:date="2024-11-06T12:24:00Z">
                                  <w:r w:rsidDel="00855396">
                                    <w:rPr>
                                      <w:sz w:val="24"/>
                                    </w:rPr>
                                    <w:t>return</w:t>
                                  </w:r>
                                  <w:r w:rsidDel="00855396">
                                    <w:rPr>
                                      <w:spacing w:val="-2"/>
                                      <w:sz w:val="24"/>
                                    </w:rPr>
                                    <w:t xml:space="preserve"> </w:t>
                                  </w:r>
                                  <w:r w:rsidDel="00855396">
                                    <w:rPr>
                                      <w:spacing w:val="-5"/>
                                      <w:sz w:val="24"/>
                                    </w:rPr>
                                    <w:t>0;</w:t>
                                  </w:r>
                                </w:moveFrom>
                              </w:p>
                              <w:p w14:paraId="27E0B8A1" w14:textId="64EA69C9" w:rsidR="00E527DA" w:rsidDel="00855396" w:rsidRDefault="00E527DA">
                                <w:pPr>
                                  <w:spacing w:before="21"/>
                                  <w:rPr>
                                    <w:sz w:val="24"/>
                                  </w:rPr>
                                </w:pPr>
                              </w:p>
                              <w:p w14:paraId="7317C8A9" w14:textId="7ED4BF73" w:rsidR="00E527DA" w:rsidDel="00855396" w:rsidRDefault="00EB2904">
                                <w:pPr>
                                  <w:spacing w:before="1"/>
                                  <w:ind w:left="107"/>
                                  <w:rPr>
                                    <w:sz w:val="24"/>
                                  </w:rPr>
                                </w:pPr>
                                <w:moveFrom w:id="328" w:author="Abhiram Arali" w:date="2024-11-06T12:24:00Z">
                                  <w:r w:rsidDel="00855396">
                                    <w:rPr>
                                      <w:spacing w:val="-10"/>
                                      <w:sz w:val="24"/>
                                    </w:rPr>
                                    <w:t>}</w:t>
                                  </w:r>
                                </w:moveFrom>
                              </w:p>
                              <w:p w14:paraId="7279E2DE" w14:textId="42C1A26D" w:rsidR="00E527DA" w:rsidDel="00855396" w:rsidRDefault="00E527DA">
                                <w:pPr>
                                  <w:rPr>
                                    <w:sz w:val="24"/>
                                  </w:rPr>
                                </w:pPr>
                              </w:p>
                              <w:p w14:paraId="49015902" w14:textId="19810EFC" w:rsidR="00E527DA" w:rsidDel="00855396" w:rsidRDefault="00E527DA">
                                <w:pPr>
                                  <w:rPr>
                                    <w:sz w:val="24"/>
                                  </w:rPr>
                                </w:pPr>
                              </w:p>
                              <w:p w14:paraId="53C06D07" w14:textId="072895CB" w:rsidR="00E527DA" w:rsidDel="00855396" w:rsidRDefault="00E527DA">
                                <w:pPr>
                                  <w:spacing w:before="43"/>
                                  <w:rPr>
                                    <w:sz w:val="24"/>
                                  </w:rPr>
                                </w:pPr>
                              </w:p>
                              <w:p w14:paraId="18239471" w14:textId="3C3920EF" w:rsidR="00E527DA" w:rsidDel="00855396" w:rsidRDefault="00EB2904">
                                <w:pPr>
                                  <w:spacing w:before="1" w:line="499" w:lineRule="auto"/>
                                  <w:ind w:left="107" w:right="4913"/>
                                  <w:rPr>
                                    <w:sz w:val="24"/>
                                  </w:rPr>
                                </w:pPr>
                                <w:moveFrom w:id="329" w:author="Abhiram Arali" w:date="2024-11-06T12:24:00Z">
                                  <w:r w:rsidDel="00855396">
                                    <w:rPr>
                                      <w:sz w:val="24"/>
                                    </w:rPr>
                                    <w:t>//</w:t>
                                  </w:r>
                                  <w:r w:rsidDel="00855396">
                                    <w:rPr>
                                      <w:spacing w:val="-8"/>
                                      <w:sz w:val="24"/>
                                    </w:rPr>
                                    <w:t xml:space="preserve"> </w:t>
                                  </w:r>
                                  <w:r w:rsidDel="00855396">
                                    <w:rPr>
                                      <w:sz w:val="24"/>
                                    </w:rPr>
                                    <w:t>Recursive</w:t>
                                  </w:r>
                                  <w:r w:rsidDel="00855396">
                                    <w:rPr>
                                      <w:spacing w:val="-9"/>
                                      <w:sz w:val="24"/>
                                    </w:rPr>
                                    <w:t xml:space="preserve"> </w:t>
                                  </w:r>
                                  <w:r w:rsidDel="00855396">
                                    <w:rPr>
                                      <w:sz w:val="24"/>
                                    </w:rPr>
                                    <w:t>function</w:t>
                                  </w:r>
                                  <w:r w:rsidDel="00855396">
                                    <w:rPr>
                                      <w:spacing w:val="-8"/>
                                      <w:sz w:val="24"/>
                                    </w:rPr>
                                    <w:t xml:space="preserve"> </w:t>
                                  </w:r>
                                  <w:r w:rsidDel="00855396">
                                    <w:rPr>
                                      <w:sz w:val="24"/>
                                    </w:rPr>
                                    <w:t>to</w:t>
                                  </w:r>
                                  <w:r w:rsidDel="00855396">
                                    <w:rPr>
                                      <w:spacing w:val="-8"/>
                                      <w:sz w:val="24"/>
                                    </w:rPr>
                                    <w:t xml:space="preserve"> </w:t>
                                  </w:r>
                                  <w:r w:rsidDel="00855396">
                                    <w:rPr>
                                      <w:sz w:val="24"/>
                                    </w:rPr>
                                    <w:t>calculate</w:t>
                                  </w:r>
                                  <w:r w:rsidDel="00855396">
                                    <w:rPr>
                                      <w:spacing w:val="-8"/>
                                      <w:sz w:val="24"/>
                                    </w:rPr>
                                    <w:t xml:space="preserve"> </w:t>
                                  </w:r>
                                  <w:r w:rsidDel="00855396">
                                    <w:rPr>
                                      <w:sz w:val="24"/>
                                    </w:rPr>
                                    <w:t>factorial int factorial(int n) {</w:t>
                                  </w:r>
                                </w:moveFrom>
                              </w:p>
                              <w:p w14:paraId="28025FEF" w14:textId="72AD6CE8" w:rsidR="00E527DA" w:rsidDel="00855396" w:rsidRDefault="00EB2904">
                                <w:pPr>
                                  <w:spacing w:line="499" w:lineRule="auto"/>
                                  <w:ind w:left="347" w:right="7715"/>
                                  <w:rPr>
                                    <w:sz w:val="24"/>
                                  </w:rPr>
                                </w:pPr>
                                <w:moveFrom w:id="330" w:author="Abhiram Arali" w:date="2024-11-06T12:24:00Z">
                                  <w:r w:rsidDel="00855396">
                                    <w:rPr>
                                      <w:sz w:val="24"/>
                                    </w:rPr>
                                    <w:t>// Base case if (n ==</w:t>
                                  </w:r>
                                  <w:r w:rsidDel="00855396">
                                    <w:rPr>
                                      <w:spacing w:val="-1"/>
                                      <w:sz w:val="24"/>
                                    </w:rPr>
                                    <w:t xml:space="preserve"> </w:t>
                                  </w:r>
                                  <w:r w:rsidDel="00855396">
                                    <w:rPr>
                                      <w:sz w:val="24"/>
                                    </w:rPr>
                                    <w:t xml:space="preserve">0) </w:t>
                                  </w:r>
                                  <w:r w:rsidDel="00855396">
                                    <w:rPr>
                                      <w:spacing w:val="-10"/>
                                      <w:sz w:val="24"/>
                                    </w:rPr>
                                    <w:t>{</w:t>
                                  </w:r>
                                </w:moveFrom>
                              </w:p>
                              <w:p w14:paraId="7E272618" w14:textId="240EF462" w:rsidR="00E527DA" w:rsidDel="00855396" w:rsidRDefault="00EB2904">
                                <w:pPr>
                                  <w:ind w:left="587"/>
                                  <w:rPr>
                                    <w:sz w:val="24"/>
                                  </w:rPr>
                                </w:pPr>
                                <w:moveFrom w:id="331" w:author="Abhiram Arali" w:date="2024-11-06T12:24:00Z">
                                  <w:r w:rsidDel="00855396">
                                    <w:rPr>
                                      <w:sz w:val="24"/>
                                    </w:rPr>
                                    <w:t>return</w:t>
                                  </w:r>
                                  <w:r w:rsidDel="00855396">
                                    <w:rPr>
                                      <w:spacing w:val="-1"/>
                                      <w:sz w:val="24"/>
                                    </w:rPr>
                                    <w:t xml:space="preserve"> </w:t>
                                  </w:r>
                                  <w:r w:rsidDel="00855396">
                                    <w:rPr>
                                      <w:sz w:val="24"/>
                                    </w:rPr>
                                    <w:t>1;</w:t>
                                  </w:r>
                                  <w:r w:rsidDel="00855396">
                                    <w:rPr>
                                      <w:spacing w:val="59"/>
                                      <w:sz w:val="24"/>
                                    </w:rPr>
                                    <w:t xml:space="preserve"> </w:t>
                                  </w:r>
                                  <w:r w:rsidDel="00855396">
                                    <w:rPr>
                                      <w:sz w:val="24"/>
                                    </w:rPr>
                                    <w:t>// 0!</w:t>
                                  </w:r>
                                  <w:r w:rsidDel="00855396">
                                    <w:rPr>
                                      <w:spacing w:val="-1"/>
                                      <w:sz w:val="24"/>
                                    </w:rPr>
                                    <w:t xml:space="preserve"> </w:t>
                                  </w:r>
                                  <w:r w:rsidDel="00855396">
                                    <w:rPr>
                                      <w:sz w:val="24"/>
                                    </w:rPr>
                                    <w:t>is defined</w:t>
                                  </w:r>
                                  <w:r w:rsidDel="00855396">
                                    <w:rPr>
                                      <w:spacing w:val="-1"/>
                                      <w:sz w:val="24"/>
                                    </w:rPr>
                                    <w:t xml:space="preserve"> </w:t>
                                  </w:r>
                                  <w:r w:rsidDel="00855396">
                                    <w:rPr>
                                      <w:sz w:val="24"/>
                                    </w:rPr>
                                    <w:t xml:space="preserve">as </w:t>
                                  </w:r>
                                  <w:r w:rsidDel="00855396">
                                    <w:rPr>
                                      <w:spacing w:val="-10"/>
                                      <w:sz w:val="24"/>
                                    </w:rPr>
                                    <w:t>1</w:t>
                                  </w:r>
                                </w:moveFrom>
                              </w:p>
                              <w:p w14:paraId="3EED517E" w14:textId="6CC22B1E" w:rsidR="00E527DA" w:rsidDel="00855396" w:rsidRDefault="00E527DA">
                                <w:pPr>
                                  <w:spacing w:before="22"/>
                                  <w:rPr>
                                    <w:sz w:val="24"/>
                                  </w:rPr>
                                </w:pPr>
                              </w:p>
                              <w:p w14:paraId="315C2278" w14:textId="579ED50F" w:rsidR="00E527DA" w:rsidDel="00855396" w:rsidRDefault="00EB2904">
                                <w:pPr>
                                  <w:ind w:left="347"/>
                                  <w:rPr>
                                    <w:sz w:val="24"/>
                                  </w:rPr>
                                </w:pPr>
                                <w:moveFrom w:id="332" w:author="Abhiram Arali" w:date="2024-11-06T12:24:00Z">
                                  <w:r w:rsidDel="00855396">
                                    <w:rPr>
                                      <w:spacing w:val="-10"/>
                                      <w:sz w:val="24"/>
                                    </w:rPr>
                                    <w:t>}</w:t>
                                  </w:r>
                                </w:moveFrom>
                              </w:p>
                              <w:p w14:paraId="36A32B50" w14:textId="03609079" w:rsidR="00E527DA" w:rsidDel="00855396" w:rsidRDefault="00E527DA">
                                <w:pPr>
                                  <w:spacing w:before="21"/>
                                  <w:rPr>
                                    <w:sz w:val="24"/>
                                  </w:rPr>
                                </w:pPr>
                              </w:p>
                              <w:p w14:paraId="2CC16E1C" w14:textId="340B4731" w:rsidR="00E527DA" w:rsidDel="00855396" w:rsidRDefault="00EB2904">
                                <w:pPr>
                                  <w:spacing w:before="1"/>
                                  <w:ind w:left="347"/>
                                  <w:rPr>
                                    <w:sz w:val="24"/>
                                  </w:rPr>
                                </w:pPr>
                                <w:moveFrom w:id="333" w:author="Abhiram Arali" w:date="2024-11-06T12:24:00Z">
                                  <w:r w:rsidDel="00855396">
                                    <w:rPr>
                                      <w:sz w:val="24"/>
                                    </w:rPr>
                                    <w:t>//</w:t>
                                  </w:r>
                                  <w:r w:rsidDel="00855396">
                                    <w:rPr>
                                      <w:spacing w:val="-3"/>
                                      <w:sz w:val="24"/>
                                    </w:rPr>
                                    <w:t xml:space="preserve"> </w:t>
                                  </w:r>
                                  <w:r w:rsidDel="00855396">
                                    <w:rPr>
                                      <w:sz w:val="24"/>
                                    </w:rPr>
                                    <w:t>Recursive</w:t>
                                  </w:r>
                                  <w:r w:rsidDel="00855396">
                                    <w:rPr>
                                      <w:spacing w:val="-2"/>
                                      <w:sz w:val="24"/>
                                    </w:rPr>
                                    <w:t xml:space="preserve"> </w:t>
                                  </w:r>
                                  <w:r w:rsidDel="00855396">
                                    <w:rPr>
                                      <w:spacing w:val="-4"/>
                                      <w:sz w:val="24"/>
                                    </w:rPr>
                                    <w:t>case</w:t>
                                  </w:r>
                                </w:moveFrom>
                              </w:p>
                              <w:p w14:paraId="13A9FE0B" w14:textId="2FB6FCCA" w:rsidR="00E527DA" w:rsidDel="00855396" w:rsidRDefault="00E527DA">
                                <w:pPr>
                                  <w:spacing w:before="21"/>
                                  <w:rPr>
                                    <w:sz w:val="24"/>
                                  </w:rPr>
                                </w:pPr>
                              </w:p>
                              <w:p w14:paraId="7B83A59D" w14:textId="02162647" w:rsidR="00E527DA" w:rsidDel="00855396" w:rsidRDefault="00EB2904">
                                <w:pPr>
                                  <w:spacing w:before="1"/>
                                  <w:ind w:left="347"/>
                                  <w:rPr>
                                    <w:sz w:val="24"/>
                                  </w:rPr>
                                </w:pPr>
                                <w:moveFrom w:id="334" w:author="Abhiram Arali" w:date="2024-11-06T12:24:00Z">
                                  <w:r w:rsidDel="00855396">
                                    <w:rPr>
                                      <w:sz w:val="24"/>
                                    </w:rPr>
                                    <w:t>return</w:t>
                                  </w:r>
                                  <w:r w:rsidDel="00855396">
                                    <w:rPr>
                                      <w:spacing w:val="-1"/>
                                      <w:sz w:val="24"/>
                                    </w:rPr>
                                    <w:t xml:space="preserve"> </w:t>
                                  </w:r>
                                  <w:r w:rsidDel="00855396">
                                    <w:rPr>
                                      <w:sz w:val="24"/>
                                    </w:rPr>
                                    <w:t>n *</w:t>
                                  </w:r>
                                  <w:r w:rsidDel="00855396">
                                    <w:rPr>
                                      <w:spacing w:val="-1"/>
                                      <w:sz w:val="24"/>
                                    </w:rPr>
                                    <w:t xml:space="preserve"> </w:t>
                                  </w:r>
                                  <w:r w:rsidDel="00855396">
                                    <w:rPr>
                                      <w:sz w:val="24"/>
                                    </w:rPr>
                                    <w:t>factorial(n</w:t>
                                  </w:r>
                                  <w:r w:rsidDel="00855396">
                                    <w:rPr>
                                      <w:spacing w:val="2"/>
                                      <w:sz w:val="24"/>
                                    </w:rPr>
                                    <w:t xml:space="preserve"> </w:t>
                                  </w:r>
                                  <w:r w:rsidDel="00855396">
                                    <w:rPr>
                                      <w:sz w:val="24"/>
                                    </w:rPr>
                                    <w:t>-</w:t>
                                  </w:r>
                                  <w:r w:rsidDel="00855396">
                                    <w:rPr>
                                      <w:spacing w:val="1"/>
                                      <w:sz w:val="24"/>
                                    </w:rPr>
                                    <w:t xml:space="preserve"> </w:t>
                                  </w:r>
                                  <w:r w:rsidDel="00855396">
                                    <w:rPr>
                                      <w:sz w:val="24"/>
                                    </w:rPr>
                                    <w:t>1);</w:t>
                                  </w:r>
                                  <w:r w:rsidDel="00855396">
                                    <w:rPr>
                                      <w:spacing w:val="59"/>
                                      <w:sz w:val="24"/>
                                    </w:rPr>
                                    <w:t xml:space="preserve"> </w:t>
                                  </w:r>
                                  <w:r w:rsidDel="00855396">
                                    <w:rPr>
                                      <w:sz w:val="24"/>
                                    </w:rPr>
                                    <w:t>//</w:t>
                                  </w:r>
                                  <w:r w:rsidDel="00855396">
                                    <w:rPr>
                                      <w:spacing w:val="-1"/>
                                      <w:sz w:val="24"/>
                                    </w:rPr>
                                    <w:t xml:space="preserve"> </w:t>
                                  </w:r>
                                  <w:r w:rsidDel="00855396">
                                    <w:rPr>
                                      <w:sz w:val="24"/>
                                    </w:rPr>
                                    <w:t>n! =</w:t>
                                  </w:r>
                                  <w:r w:rsidDel="00855396">
                                    <w:rPr>
                                      <w:spacing w:val="-2"/>
                                      <w:sz w:val="24"/>
                                    </w:rPr>
                                    <w:t xml:space="preserve"> </w:t>
                                  </w:r>
                                  <w:r w:rsidDel="00855396">
                                    <w:rPr>
                                      <w:sz w:val="24"/>
                                    </w:rPr>
                                    <w:t>n</w:t>
                                  </w:r>
                                  <w:r w:rsidDel="00855396">
                                    <w:rPr>
                                      <w:spacing w:val="-1"/>
                                      <w:sz w:val="24"/>
                                    </w:rPr>
                                    <w:t xml:space="preserve"> </w:t>
                                  </w:r>
                                  <w:r w:rsidDel="00855396">
                                    <w:rPr>
                                      <w:sz w:val="24"/>
                                    </w:rPr>
                                    <w:t>* (n-</w:t>
                                  </w:r>
                                  <w:r w:rsidDel="00855396">
                                    <w:rPr>
                                      <w:spacing w:val="-5"/>
                                      <w:sz w:val="24"/>
                                    </w:rPr>
                                    <w:t>1)!</w:t>
                                  </w:r>
                                </w:moveFrom>
                              </w:p>
                              <w:p w14:paraId="04756C07" w14:textId="26C71157" w:rsidR="00E527DA" w:rsidDel="00855396" w:rsidRDefault="00E527DA">
                                <w:pPr>
                                  <w:spacing w:before="21"/>
                                  <w:rPr>
                                    <w:sz w:val="24"/>
                                  </w:rPr>
                                </w:pPr>
                              </w:p>
                              <w:p w14:paraId="27BE02EA" w14:textId="3DF0FC24" w:rsidR="00E527DA" w:rsidRDefault="00EB2904">
                                <w:pPr>
                                  <w:ind w:left="107"/>
                                  <w:rPr>
                                    <w:sz w:val="24"/>
                                  </w:rPr>
                                </w:pPr>
                                <w:moveFrom w:id="335" w:author="Abhiram Arali" w:date="2024-11-06T12:24:00Z">
                                  <w:r w:rsidDel="00855396">
                                    <w:rPr>
                                      <w:spacing w:val="-10"/>
                                      <w:sz w:val="24"/>
                                    </w:rPr>
                                    <w:t>}</w:t>
                                  </w:r>
                                </w:moveFrom>
                                <w:moveFromRangeEnd w:id="324"/>
                              </w:p>
                            </w:txbxContent>
                          </wps:txbx>
                          <wps:bodyPr wrap="square" lIns="0" tIns="0" rIns="0" bIns="0" rtlCol="0">
                            <a:noAutofit/>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64A38E2" id="Group 19" o:spid="_x0000_s1040" style="width:463.2pt;height:423.95pt;mso-position-horizontal-relative:char;mso-position-vertical-relative:line" coordsize="58826,53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">
                  <v:shape id="Graphic 20" o:spid="_x0000_s1041" style="position:absolute;width:58826;height:53841;visibility:visible;mso-wrap-style:square;v-text-anchor:top" coordsize="5882640,5384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" path="m6096,2187321r-6096,l,2551849r,364236l,5377599r6096,l6096,2551849r,-364528xem6096,1458772r-6096,l,1822996r,364236l6096,2187232r,-364236l6096,1458772xem6096,728776r-6096,l,1094524r,364236l6096,1458760r,-364236l6096,728776xem6096,l,,,364528,,728764r6096,l6096,364528,6096,xem5875909,5377612r-5869813,l,5377612r,6083l6096,5383695r5869813,l5875909,5377612xem5882081,5377612r-6096,l5875985,5383695r6096,l5882081,5377612xem5882081,2187321r-6096,l5875985,2551849r,364236l5875985,5377599r6096,l5882081,2551849r,-364528xem5882081,1458772r-6096,l5875985,1822996r,364236l5882081,2187232r,-364236l5882081,1458772xem5882081,728776r-6096,l5875985,1094524r,364236l5882081,1458760r,-364236l5882081,728776xem5882081,r-6096,l5875985,364528r,364236l5882081,728764r,-364236l5882081,xe" fillcolor="black" stroked="f">
                    <v:path arrowok="t"/>
                  </v:shape>
                  <v:shape id="Textbox 21" o:spid="_x0000_s1042" type="#_x0000_t202" style="position:absolute;left:60;width:58700;height:5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" filled="f" stroked="f">
                    <v:textbox inset="0,0,0,0">
                      <w:txbxContent>
                        <w:p w14:paraId="6ABA7828" w14:textId="060791FB" w:rsidR="00E527DA" w:rsidDel="00855396" w:rsidRDefault="00000000">
                          <w:pPr>
                            <w:spacing w:line="276" w:lineRule="exact"/>
                            <w:ind w:left="587"/>
                            <w:rPr>
                              <w:moveFrom w:id="469" w:author="Abhiram Arali" w:date="2024-11-06T12:24:00Z" w16du:dateUtc="2024-11-06T06:54:00Z"/>
                              <w:sz w:val="24"/>
                            </w:rPr>
                          </w:pPr>
                          <w:moveFromRangeStart w:id="470" w:author="Abhiram Arali" w:date="2024-11-06T12:24:00Z" w:name="move181788285"/>
                          <w:moveFrom w:id="471" w:author="Abhiram Arali" w:date="2024-11-06T12:24:00Z" w16du:dateUtc="2024-11-06T06:54:00Z">
                            <w:r w:rsidDel="00855396">
                              <w:rPr>
                                <w:sz w:val="24"/>
                              </w:rPr>
                              <w:t>printf("Factorial</w:t>
                            </w:r>
                            <w:r w:rsidDel="00855396">
                              <w:rPr>
                                <w:spacing w:val="-3"/>
                                <w:sz w:val="24"/>
                              </w:rPr>
                              <w:t xml:space="preserve"> </w:t>
                            </w:r>
                            <w:r w:rsidDel="00855396">
                              <w:rPr>
                                <w:sz w:val="24"/>
                              </w:rPr>
                              <w:t>of %d</w:t>
                            </w:r>
                            <w:r w:rsidDel="00855396">
                              <w:rPr>
                                <w:spacing w:val="-1"/>
                                <w:sz w:val="24"/>
                              </w:rPr>
                              <w:t xml:space="preserve"> </w:t>
                            </w:r>
                            <w:r w:rsidDel="00855396">
                              <w:rPr>
                                <w:sz w:val="24"/>
                              </w:rPr>
                              <w:t>is</w:t>
                            </w:r>
                            <w:r w:rsidDel="00855396">
                              <w:rPr>
                                <w:spacing w:val="-1"/>
                                <w:sz w:val="24"/>
                              </w:rPr>
                              <w:t xml:space="preserve"> </w:t>
                            </w:r>
                            <w:r w:rsidDel="00855396">
                              <w:rPr>
                                <w:sz w:val="24"/>
                              </w:rPr>
                              <w:t>%d\n",</w:t>
                            </w:r>
                            <w:r w:rsidDel="00855396">
                              <w:rPr>
                                <w:spacing w:val="-1"/>
                                <w:sz w:val="24"/>
                              </w:rPr>
                              <w:t xml:space="preserve"> </w:t>
                            </w:r>
                            <w:r w:rsidDel="00855396">
                              <w:rPr>
                                <w:sz w:val="24"/>
                              </w:rPr>
                              <w:t xml:space="preserve">number, </w:t>
                            </w:r>
                            <w:r w:rsidDel="00855396">
                              <w:rPr>
                                <w:spacing w:val="-2"/>
                                <w:sz w:val="24"/>
                              </w:rPr>
                              <w:t>factorial(number));</w:t>
                            </w:r>
                          </w:moveFrom>
                        </w:p>
                        <w:p w14:paraId="0EA073D2" w14:textId="6B77EDEC" w:rsidR="00E527DA" w:rsidDel="00855396" w:rsidRDefault="00E527DA">
                          <w:pPr>
                            <w:spacing w:before="21"/>
                            <w:rPr>
                              <w:moveFrom w:id="472" w:author="Abhiram Arali" w:date="2024-11-06T12:24:00Z" w16du:dateUtc="2024-11-06T06:54:00Z"/>
                              <w:sz w:val="24"/>
                            </w:rPr>
                          </w:pPr>
                        </w:p>
                        <w:p w14:paraId="3C87F83C" w14:textId="65A49E86" w:rsidR="00E527DA" w:rsidDel="00855396" w:rsidRDefault="00000000">
                          <w:pPr>
                            <w:ind w:left="347"/>
                            <w:rPr>
                              <w:moveFrom w:id="473" w:author="Abhiram Arali" w:date="2024-11-06T12:24:00Z" w16du:dateUtc="2024-11-06T06:54:00Z"/>
                              <w:sz w:val="24"/>
                            </w:rPr>
                          </w:pPr>
                          <w:moveFrom w:id="474" w:author="Abhiram Arali" w:date="2024-11-06T12:24:00Z" w16du:dateUtc="2024-11-06T06:54:00Z">
                            <w:r w:rsidDel="00855396">
                              <w:rPr>
                                <w:spacing w:val="-10"/>
                                <w:sz w:val="24"/>
                              </w:rPr>
                              <w:t>}</w:t>
                            </w:r>
                          </w:moveFrom>
                        </w:p>
                        <w:p w14:paraId="474AF16F" w14:textId="77626D64" w:rsidR="00E527DA" w:rsidDel="00855396" w:rsidRDefault="00E527DA">
                          <w:pPr>
                            <w:rPr>
                              <w:moveFrom w:id="475" w:author="Abhiram Arali" w:date="2024-11-06T12:24:00Z" w16du:dateUtc="2024-11-06T06:54:00Z"/>
                              <w:sz w:val="24"/>
                            </w:rPr>
                          </w:pPr>
                        </w:p>
                        <w:p w14:paraId="211D0EC9" w14:textId="160B990E" w:rsidR="00E527DA" w:rsidDel="00855396" w:rsidRDefault="00E527DA">
                          <w:pPr>
                            <w:rPr>
                              <w:moveFrom w:id="476" w:author="Abhiram Arali" w:date="2024-11-06T12:24:00Z" w16du:dateUtc="2024-11-06T06:54:00Z"/>
                              <w:sz w:val="24"/>
                            </w:rPr>
                          </w:pPr>
                        </w:p>
                        <w:p w14:paraId="72CCF83A" w14:textId="55FB6E00" w:rsidR="00E527DA" w:rsidDel="00855396" w:rsidRDefault="00E527DA">
                          <w:pPr>
                            <w:spacing w:before="46"/>
                            <w:rPr>
                              <w:moveFrom w:id="477" w:author="Abhiram Arali" w:date="2024-11-06T12:24:00Z" w16du:dateUtc="2024-11-06T06:54:00Z"/>
                              <w:sz w:val="24"/>
                            </w:rPr>
                          </w:pPr>
                        </w:p>
                        <w:p w14:paraId="3C5BC6A7" w14:textId="3D1B8C84" w:rsidR="00E527DA" w:rsidDel="00855396" w:rsidRDefault="00000000">
                          <w:pPr>
                            <w:ind w:left="347"/>
                            <w:rPr>
                              <w:moveFrom w:id="478" w:author="Abhiram Arali" w:date="2024-11-06T12:24:00Z" w16du:dateUtc="2024-11-06T06:54:00Z"/>
                              <w:sz w:val="24"/>
                            </w:rPr>
                          </w:pPr>
                          <w:moveFrom w:id="479" w:author="Abhiram Arali" w:date="2024-11-06T12:24:00Z" w16du:dateUtc="2024-11-06T06:54:00Z">
                            <w:r w:rsidDel="00855396">
                              <w:rPr>
                                <w:sz w:val="24"/>
                              </w:rPr>
                              <w:t>return</w:t>
                            </w:r>
                            <w:r w:rsidDel="00855396">
                              <w:rPr>
                                <w:spacing w:val="-2"/>
                                <w:sz w:val="24"/>
                              </w:rPr>
                              <w:t xml:space="preserve"> </w:t>
                            </w:r>
                            <w:r w:rsidDel="00855396">
                              <w:rPr>
                                <w:spacing w:val="-5"/>
                                <w:sz w:val="24"/>
                              </w:rPr>
                              <w:t>0;</w:t>
                            </w:r>
                          </w:moveFrom>
                        </w:p>
                        <w:p w14:paraId="27E0B8A1" w14:textId="64EA69C9" w:rsidR="00E527DA" w:rsidDel="00855396" w:rsidRDefault="00E527DA">
                          <w:pPr>
                            <w:spacing w:before="21"/>
                            <w:rPr>
                              <w:moveFrom w:id="480" w:author="Abhiram Arali" w:date="2024-11-06T12:24:00Z" w16du:dateUtc="2024-11-06T06:54:00Z"/>
                              <w:sz w:val="24"/>
                            </w:rPr>
                          </w:pPr>
                        </w:p>
                        <w:p w14:paraId="7317C8A9" w14:textId="7ED4BF73" w:rsidR="00E527DA" w:rsidDel="00855396" w:rsidRDefault="00000000">
                          <w:pPr>
                            <w:spacing w:before="1"/>
                            <w:ind w:left="107"/>
                            <w:rPr>
                              <w:moveFrom w:id="481" w:author="Abhiram Arali" w:date="2024-11-06T12:24:00Z" w16du:dateUtc="2024-11-06T06:54:00Z"/>
                              <w:sz w:val="24"/>
                            </w:rPr>
                          </w:pPr>
                          <w:moveFrom w:id="482" w:author="Abhiram Arali" w:date="2024-11-06T12:24:00Z" w16du:dateUtc="2024-11-06T06:54:00Z">
                            <w:r w:rsidDel="00855396">
                              <w:rPr>
                                <w:spacing w:val="-10"/>
                                <w:sz w:val="24"/>
                              </w:rPr>
                              <w:t>}</w:t>
                            </w:r>
                          </w:moveFrom>
                        </w:p>
                        <w:p w14:paraId="7279E2DE" w14:textId="42C1A26D" w:rsidR="00E527DA" w:rsidDel="00855396" w:rsidRDefault="00E527DA">
                          <w:pPr>
                            <w:rPr>
                              <w:moveFrom w:id="483" w:author="Abhiram Arali" w:date="2024-11-06T12:24:00Z" w16du:dateUtc="2024-11-06T06:54:00Z"/>
                              <w:sz w:val="24"/>
                            </w:rPr>
                          </w:pPr>
                        </w:p>
                        <w:p w14:paraId="49015902" w14:textId="19810EFC" w:rsidR="00E527DA" w:rsidDel="00855396" w:rsidRDefault="00E527DA">
                          <w:pPr>
                            <w:rPr>
                              <w:moveFrom w:id="484" w:author="Abhiram Arali" w:date="2024-11-06T12:24:00Z" w16du:dateUtc="2024-11-06T06:54:00Z"/>
                              <w:sz w:val="24"/>
                            </w:rPr>
                          </w:pPr>
                        </w:p>
                        <w:p w14:paraId="53C06D07" w14:textId="072895CB" w:rsidR="00E527DA" w:rsidDel="00855396" w:rsidRDefault="00E527DA">
                          <w:pPr>
                            <w:spacing w:before="43"/>
                            <w:rPr>
                              <w:moveFrom w:id="485" w:author="Abhiram Arali" w:date="2024-11-06T12:24:00Z" w16du:dateUtc="2024-11-06T06:54:00Z"/>
                              <w:sz w:val="24"/>
                            </w:rPr>
                          </w:pPr>
                        </w:p>
                        <w:p w14:paraId="18239471" w14:textId="3C3920EF" w:rsidR="00E527DA" w:rsidDel="00855396" w:rsidRDefault="00000000">
                          <w:pPr>
                            <w:spacing w:before="1" w:line="499" w:lineRule="auto"/>
                            <w:ind w:left="107" w:right="4913"/>
                            <w:rPr>
                              <w:moveFrom w:id="486" w:author="Abhiram Arali" w:date="2024-11-06T12:24:00Z" w16du:dateUtc="2024-11-06T06:54:00Z"/>
                              <w:sz w:val="24"/>
                            </w:rPr>
                          </w:pPr>
                          <w:moveFrom w:id="487" w:author="Abhiram Arali" w:date="2024-11-06T12:24:00Z" w16du:dateUtc="2024-11-06T06:54:00Z">
                            <w:r w:rsidDel="00855396">
                              <w:rPr>
                                <w:sz w:val="24"/>
                              </w:rPr>
                              <w:t>//</w:t>
                            </w:r>
                            <w:r w:rsidDel="00855396">
                              <w:rPr>
                                <w:spacing w:val="-8"/>
                                <w:sz w:val="24"/>
                              </w:rPr>
                              <w:t xml:space="preserve"> </w:t>
                            </w:r>
                            <w:r w:rsidDel="00855396">
                              <w:rPr>
                                <w:sz w:val="24"/>
                              </w:rPr>
                              <w:t>Recursive</w:t>
                            </w:r>
                            <w:r w:rsidDel="00855396">
                              <w:rPr>
                                <w:spacing w:val="-9"/>
                                <w:sz w:val="24"/>
                              </w:rPr>
                              <w:t xml:space="preserve"> </w:t>
                            </w:r>
                            <w:r w:rsidDel="00855396">
                              <w:rPr>
                                <w:sz w:val="24"/>
                              </w:rPr>
                              <w:t>function</w:t>
                            </w:r>
                            <w:r w:rsidDel="00855396">
                              <w:rPr>
                                <w:spacing w:val="-8"/>
                                <w:sz w:val="24"/>
                              </w:rPr>
                              <w:t xml:space="preserve"> </w:t>
                            </w:r>
                            <w:r w:rsidDel="00855396">
                              <w:rPr>
                                <w:sz w:val="24"/>
                              </w:rPr>
                              <w:t>to</w:t>
                            </w:r>
                            <w:r w:rsidDel="00855396">
                              <w:rPr>
                                <w:spacing w:val="-8"/>
                                <w:sz w:val="24"/>
                              </w:rPr>
                              <w:t xml:space="preserve"> </w:t>
                            </w:r>
                            <w:r w:rsidDel="00855396">
                              <w:rPr>
                                <w:sz w:val="24"/>
                              </w:rPr>
                              <w:t>calculate</w:t>
                            </w:r>
                            <w:r w:rsidDel="00855396">
                              <w:rPr>
                                <w:spacing w:val="-8"/>
                                <w:sz w:val="24"/>
                              </w:rPr>
                              <w:t xml:space="preserve"> </w:t>
                            </w:r>
                            <w:r w:rsidDel="00855396">
                              <w:rPr>
                                <w:sz w:val="24"/>
                              </w:rPr>
                              <w:t>factorial int factorial(int n) {</w:t>
                            </w:r>
                          </w:moveFrom>
                        </w:p>
                        <w:p w14:paraId="28025FEF" w14:textId="72AD6CE8" w:rsidR="00E527DA" w:rsidDel="00855396" w:rsidRDefault="00000000">
                          <w:pPr>
                            <w:spacing w:line="499" w:lineRule="auto"/>
                            <w:ind w:left="347" w:right="7715"/>
                            <w:rPr>
                              <w:moveFrom w:id="488" w:author="Abhiram Arali" w:date="2024-11-06T12:24:00Z" w16du:dateUtc="2024-11-06T06:54:00Z"/>
                              <w:sz w:val="24"/>
                            </w:rPr>
                          </w:pPr>
                          <w:moveFrom w:id="489" w:author="Abhiram Arali" w:date="2024-11-06T12:24:00Z" w16du:dateUtc="2024-11-06T06:54:00Z">
                            <w:r w:rsidDel="00855396">
                              <w:rPr>
                                <w:sz w:val="24"/>
                              </w:rPr>
                              <w:t>// Base case if (n ==</w:t>
                            </w:r>
                            <w:r w:rsidDel="00855396">
                              <w:rPr>
                                <w:spacing w:val="-1"/>
                                <w:sz w:val="24"/>
                              </w:rPr>
                              <w:t xml:space="preserve"> </w:t>
                            </w:r>
                            <w:r w:rsidDel="00855396">
                              <w:rPr>
                                <w:sz w:val="24"/>
                              </w:rPr>
                              <w:t xml:space="preserve">0) </w:t>
                            </w:r>
                            <w:r w:rsidDel="00855396">
                              <w:rPr>
                                <w:spacing w:val="-10"/>
                                <w:sz w:val="24"/>
                              </w:rPr>
                              <w:t>{</w:t>
                            </w:r>
                          </w:moveFrom>
                        </w:p>
                        <w:p w14:paraId="7E272618" w14:textId="240EF462" w:rsidR="00E527DA" w:rsidDel="00855396" w:rsidRDefault="00000000">
                          <w:pPr>
                            <w:ind w:left="587"/>
                            <w:rPr>
                              <w:moveFrom w:id="490" w:author="Abhiram Arali" w:date="2024-11-06T12:24:00Z" w16du:dateUtc="2024-11-06T06:54:00Z"/>
                              <w:sz w:val="24"/>
                            </w:rPr>
                          </w:pPr>
                          <w:moveFrom w:id="491" w:author="Abhiram Arali" w:date="2024-11-06T12:24:00Z" w16du:dateUtc="2024-11-06T06:54:00Z">
                            <w:r w:rsidDel="00855396">
                              <w:rPr>
                                <w:sz w:val="24"/>
                              </w:rPr>
                              <w:t>return</w:t>
                            </w:r>
                            <w:r w:rsidDel="00855396">
                              <w:rPr>
                                <w:spacing w:val="-1"/>
                                <w:sz w:val="24"/>
                              </w:rPr>
                              <w:t xml:space="preserve"> </w:t>
                            </w:r>
                            <w:r w:rsidDel="00855396">
                              <w:rPr>
                                <w:sz w:val="24"/>
                              </w:rPr>
                              <w:t>1;</w:t>
                            </w:r>
                            <w:r w:rsidDel="00855396">
                              <w:rPr>
                                <w:spacing w:val="59"/>
                                <w:sz w:val="24"/>
                              </w:rPr>
                              <w:t xml:space="preserve"> </w:t>
                            </w:r>
                            <w:r w:rsidDel="00855396">
                              <w:rPr>
                                <w:sz w:val="24"/>
                              </w:rPr>
                              <w:t>// 0!</w:t>
                            </w:r>
                            <w:r w:rsidDel="00855396">
                              <w:rPr>
                                <w:spacing w:val="-1"/>
                                <w:sz w:val="24"/>
                              </w:rPr>
                              <w:t xml:space="preserve"> </w:t>
                            </w:r>
                            <w:r w:rsidDel="00855396">
                              <w:rPr>
                                <w:sz w:val="24"/>
                              </w:rPr>
                              <w:t>is defined</w:t>
                            </w:r>
                            <w:r w:rsidDel="00855396">
                              <w:rPr>
                                <w:spacing w:val="-1"/>
                                <w:sz w:val="24"/>
                              </w:rPr>
                              <w:t xml:space="preserve"> </w:t>
                            </w:r>
                            <w:r w:rsidDel="00855396">
                              <w:rPr>
                                <w:sz w:val="24"/>
                              </w:rPr>
                              <w:t xml:space="preserve">as </w:t>
                            </w:r>
                            <w:r w:rsidDel="00855396">
                              <w:rPr>
                                <w:spacing w:val="-10"/>
                                <w:sz w:val="24"/>
                              </w:rPr>
                              <w:t>1</w:t>
                            </w:r>
                          </w:moveFrom>
                        </w:p>
                        <w:p w14:paraId="3EED517E" w14:textId="6CC22B1E" w:rsidR="00E527DA" w:rsidDel="00855396" w:rsidRDefault="00E527DA">
                          <w:pPr>
                            <w:spacing w:before="22"/>
                            <w:rPr>
                              <w:moveFrom w:id="492" w:author="Abhiram Arali" w:date="2024-11-06T12:24:00Z" w16du:dateUtc="2024-11-06T06:54:00Z"/>
                              <w:sz w:val="24"/>
                            </w:rPr>
                          </w:pPr>
                        </w:p>
                        <w:p w14:paraId="315C2278" w14:textId="579ED50F" w:rsidR="00E527DA" w:rsidDel="00855396" w:rsidRDefault="00000000">
                          <w:pPr>
                            <w:ind w:left="347"/>
                            <w:rPr>
                              <w:moveFrom w:id="493" w:author="Abhiram Arali" w:date="2024-11-06T12:24:00Z" w16du:dateUtc="2024-11-06T06:54:00Z"/>
                              <w:sz w:val="24"/>
                            </w:rPr>
                          </w:pPr>
                          <w:moveFrom w:id="494" w:author="Abhiram Arali" w:date="2024-11-06T12:24:00Z" w16du:dateUtc="2024-11-06T06:54:00Z">
                            <w:r w:rsidDel="00855396">
                              <w:rPr>
                                <w:spacing w:val="-10"/>
                                <w:sz w:val="24"/>
                              </w:rPr>
                              <w:t>}</w:t>
                            </w:r>
                          </w:moveFrom>
                        </w:p>
                        <w:p w14:paraId="36A32B50" w14:textId="03609079" w:rsidR="00E527DA" w:rsidDel="00855396" w:rsidRDefault="00E527DA">
                          <w:pPr>
                            <w:spacing w:before="21"/>
                            <w:rPr>
                              <w:moveFrom w:id="495" w:author="Abhiram Arali" w:date="2024-11-06T12:24:00Z" w16du:dateUtc="2024-11-06T06:54:00Z"/>
                              <w:sz w:val="24"/>
                            </w:rPr>
                          </w:pPr>
                        </w:p>
                        <w:p w14:paraId="2CC16E1C" w14:textId="340B4731" w:rsidR="00E527DA" w:rsidDel="00855396" w:rsidRDefault="00000000">
                          <w:pPr>
                            <w:spacing w:before="1"/>
                            <w:ind w:left="347"/>
                            <w:rPr>
                              <w:moveFrom w:id="496" w:author="Abhiram Arali" w:date="2024-11-06T12:24:00Z" w16du:dateUtc="2024-11-06T06:54:00Z"/>
                              <w:sz w:val="24"/>
                            </w:rPr>
                          </w:pPr>
                          <w:moveFrom w:id="497" w:author="Abhiram Arali" w:date="2024-11-06T12:24:00Z" w16du:dateUtc="2024-11-06T06:54:00Z">
                            <w:r w:rsidDel="00855396">
                              <w:rPr>
                                <w:sz w:val="24"/>
                              </w:rPr>
                              <w:t>//</w:t>
                            </w:r>
                            <w:r w:rsidDel="00855396">
                              <w:rPr>
                                <w:spacing w:val="-3"/>
                                <w:sz w:val="24"/>
                              </w:rPr>
                              <w:t xml:space="preserve"> </w:t>
                            </w:r>
                            <w:r w:rsidDel="00855396">
                              <w:rPr>
                                <w:sz w:val="24"/>
                              </w:rPr>
                              <w:t>Recursive</w:t>
                            </w:r>
                            <w:r w:rsidDel="00855396">
                              <w:rPr>
                                <w:spacing w:val="-2"/>
                                <w:sz w:val="24"/>
                              </w:rPr>
                              <w:t xml:space="preserve"> </w:t>
                            </w:r>
                            <w:r w:rsidDel="00855396">
                              <w:rPr>
                                <w:spacing w:val="-4"/>
                                <w:sz w:val="24"/>
                              </w:rPr>
                              <w:t>case</w:t>
                            </w:r>
                          </w:moveFrom>
                        </w:p>
                        <w:p w14:paraId="13A9FE0B" w14:textId="2FB6FCCA" w:rsidR="00E527DA" w:rsidDel="00855396" w:rsidRDefault="00E527DA">
                          <w:pPr>
                            <w:spacing w:before="21"/>
                            <w:rPr>
                              <w:moveFrom w:id="498" w:author="Abhiram Arali" w:date="2024-11-06T12:24:00Z" w16du:dateUtc="2024-11-06T06:54:00Z"/>
                              <w:sz w:val="24"/>
                            </w:rPr>
                          </w:pPr>
                        </w:p>
                        <w:p w14:paraId="7B83A59D" w14:textId="02162647" w:rsidR="00E527DA" w:rsidDel="00855396" w:rsidRDefault="00000000">
                          <w:pPr>
                            <w:spacing w:before="1"/>
                            <w:ind w:left="347"/>
                            <w:rPr>
                              <w:moveFrom w:id="499" w:author="Abhiram Arali" w:date="2024-11-06T12:24:00Z" w16du:dateUtc="2024-11-06T06:54:00Z"/>
                              <w:sz w:val="24"/>
                            </w:rPr>
                          </w:pPr>
                          <w:moveFrom w:id="500" w:author="Abhiram Arali" w:date="2024-11-06T12:24:00Z" w16du:dateUtc="2024-11-06T06:54:00Z">
                            <w:r w:rsidDel="00855396">
                              <w:rPr>
                                <w:sz w:val="24"/>
                              </w:rPr>
                              <w:t>return</w:t>
                            </w:r>
                            <w:r w:rsidDel="00855396">
                              <w:rPr>
                                <w:spacing w:val="-1"/>
                                <w:sz w:val="24"/>
                              </w:rPr>
                              <w:t xml:space="preserve"> </w:t>
                            </w:r>
                            <w:r w:rsidDel="00855396">
                              <w:rPr>
                                <w:sz w:val="24"/>
                              </w:rPr>
                              <w:t>n *</w:t>
                            </w:r>
                            <w:r w:rsidDel="00855396">
                              <w:rPr>
                                <w:spacing w:val="-1"/>
                                <w:sz w:val="24"/>
                              </w:rPr>
                              <w:t xml:space="preserve"> </w:t>
                            </w:r>
                            <w:r w:rsidDel="00855396">
                              <w:rPr>
                                <w:sz w:val="24"/>
                              </w:rPr>
                              <w:t>factorial(n</w:t>
                            </w:r>
                            <w:r w:rsidDel="00855396">
                              <w:rPr>
                                <w:spacing w:val="2"/>
                                <w:sz w:val="24"/>
                              </w:rPr>
                              <w:t xml:space="preserve"> </w:t>
                            </w:r>
                            <w:r w:rsidDel="00855396">
                              <w:rPr>
                                <w:sz w:val="24"/>
                              </w:rPr>
                              <w:t>-</w:t>
                            </w:r>
                            <w:r w:rsidDel="00855396">
                              <w:rPr>
                                <w:spacing w:val="1"/>
                                <w:sz w:val="24"/>
                              </w:rPr>
                              <w:t xml:space="preserve"> </w:t>
                            </w:r>
                            <w:r w:rsidDel="00855396">
                              <w:rPr>
                                <w:sz w:val="24"/>
                              </w:rPr>
                              <w:t>1);</w:t>
                            </w:r>
                            <w:r w:rsidDel="00855396">
                              <w:rPr>
                                <w:spacing w:val="59"/>
                                <w:sz w:val="24"/>
                              </w:rPr>
                              <w:t xml:space="preserve"> </w:t>
                            </w:r>
                            <w:r w:rsidDel="00855396">
                              <w:rPr>
                                <w:sz w:val="24"/>
                              </w:rPr>
                              <w:t>//</w:t>
                            </w:r>
                            <w:r w:rsidDel="00855396">
                              <w:rPr>
                                <w:spacing w:val="-1"/>
                                <w:sz w:val="24"/>
                              </w:rPr>
                              <w:t xml:space="preserve"> </w:t>
                            </w:r>
                            <w:r w:rsidDel="00855396">
                              <w:rPr>
                                <w:sz w:val="24"/>
                              </w:rPr>
                              <w:t>n! =</w:t>
                            </w:r>
                            <w:r w:rsidDel="00855396">
                              <w:rPr>
                                <w:spacing w:val="-2"/>
                                <w:sz w:val="24"/>
                              </w:rPr>
                              <w:t xml:space="preserve"> </w:t>
                            </w:r>
                            <w:r w:rsidDel="00855396">
                              <w:rPr>
                                <w:sz w:val="24"/>
                              </w:rPr>
                              <w:t>n</w:t>
                            </w:r>
                            <w:r w:rsidDel="00855396">
                              <w:rPr>
                                <w:spacing w:val="-1"/>
                                <w:sz w:val="24"/>
                              </w:rPr>
                              <w:t xml:space="preserve"> </w:t>
                            </w:r>
                            <w:r w:rsidDel="00855396">
                              <w:rPr>
                                <w:sz w:val="24"/>
                              </w:rPr>
                              <w:t>* (n-</w:t>
                            </w:r>
                            <w:r w:rsidDel="00855396">
                              <w:rPr>
                                <w:spacing w:val="-5"/>
                                <w:sz w:val="24"/>
                              </w:rPr>
                              <w:t>1)!</w:t>
                            </w:r>
                          </w:moveFrom>
                        </w:p>
                        <w:p w14:paraId="04756C07" w14:textId="26C71157" w:rsidR="00E527DA" w:rsidDel="00855396" w:rsidRDefault="00E527DA">
                          <w:pPr>
                            <w:spacing w:before="21"/>
                            <w:rPr>
                              <w:moveFrom w:id="501" w:author="Abhiram Arali" w:date="2024-11-06T12:24:00Z" w16du:dateUtc="2024-11-06T06:54:00Z"/>
                              <w:sz w:val="24"/>
                            </w:rPr>
                          </w:pPr>
                        </w:p>
                        <w:p w14:paraId="27BE02EA" w14:textId="3DF0FC24" w:rsidR="00E527DA" w:rsidRDefault="00000000">
                          <w:pPr>
                            <w:ind w:left="107"/>
                            <w:rPr>
                              <w:sz w:val="24"/>
                            </w:rPr>
                          </w:pPr>
                          <w:moveFrom w:id="502" w:author="Abhiram Arali" w:date="2024-11-06T12:24:00Z" w16du:dateUtc="2024-11-06T06:54:00Z">
                            <w:r w:rsidDel="00855396">
                              <w:rPr>
                                <w:spacing w:val="-10"/>
                                <w:sz w:val="24"/>
                              </w:rPr>
                              <w:t>}</w:t>
                            </w:r>
                          </w:moveFrom>
                          <w:moveFromRangeEnd w:id="470"/>
                        </w:p>
                      </w:txbxContent>
                    </v:textbox>
                  </v:shape>
                  <w10:anchorlock/>
                </v:group>
              </w:pict>
            </mc:Fallback>
          </mc:AlternateContent>
        </w:r>
      </w:del>
    </w:p>
    <w:p w14:paraId="536117A4" w14:textId="1B6B9C20" w:rsidR="00E527DA" w:rsidDel="008179A8" w:rsidRDefault="00EB2904">
      <w:pPr>
        <w:pStyle w:val="NormalBPBHEB"/>
        <w:rPr>
          <w:del w:id="336" w:author="Abhiram Arali" w:date="2024-11-06T12:24:00Z"/>
        </w:rPr>
        <w:pPrChange w:id="337" w:author="Abhiram Arali" w:date="2024-11-06T12:24:00Z">
          <w:pPr>
            <w:pStyle w:val="BodyText"/>
            <w:spacing w:before="125"/>
            <w:ind w:left="220"/>
            <w:jc w:val="both"/>
          </w:pPr>
        </w:pPrChange>
      </w:pPr>
      <w:r>
        <w:t>In</w:t>
      </w:r>
      <w:r>
        <w:rPr>
          <w:spacing w:val="8"/>
        </w:rPr>
        <w:t xml:space="preserve"> </w:t>
      </w:r>
      <w:r>
        <w:t>this</w:t>
      </w:r>
      <w:r>
        <w:rPr>
          <w:spacing w:val="8"/>
        </w:rPr>
        <w:t xml:space="preserve"> </w:t>
      </w:r>
      <w:r>
        <w:t>example,</w:t>
      </w:r>
      <w:r>
        <w:rPr>
          <w:spacing w:val="10"/>
        </w:rPr>
        <w:t xml:space="preserve"> </w:t>
      </w:r>
      <w:r>
        <w:t>the</w:t>
      </w:r>
      <w:r>
        <w:rPr>
          <w:spacing w:val="11"/>
        </w:rPr>
        <w:t xml:space="preserve"> </w:t>
      </w:r>
      <w:r>
        <w:t>factorial</w:t>
      </w:r>
      <w:r>
        <w:rPr>
          <w:spacing w:val="8"/>
        </w:rPr>
        <w:t xml:space="preserve"> </w:t>
      </w:r>
      <w:r>
        <w:t>function</w:t>
      </w:r>
      <w:r>
        <w:rPr>
          <w:spacing w:val="10"/>
        </w:rPr>
        <w:t xml:space="preserve"> </w:t>
      </w:r>
      <w:r>
        <w:t>calculates</w:t>
      </w:r>
      <w:r>
        <w:rPr>
          <w:spacing w:val="12"/>
        </w:rPr>
        <w:t xml:space="preserve"> </w:t>
      </w:r>
      <w:r>
        <w:t>the</w:t>
      </w:r>
      <w:r>
        <w:rPr>
          <w:spacing w:val="7"/>
        </w:rPr>
        <w:t xml:space="preserve"> </w:t>
      </w:r>
      <w:r>
        <w:t>factorial</w:t>
      </w:r>
      <w:r>
        <w:rPr>
          <w:spacing w:val="8"/>
        </w:rPr>
        <w:t xml:space="preserve"> </w:t>
      </w:r>
      <w:r>
        <w:t>of</w:t>
      </w:r>
      <w:r>
        <w:rPr>
          <w:spacing w:val="10"/>
        </w:rPr>
        <w:t xml:space="preserve"> </w:t>
      </w:r>
      <w:r>
        <w:t>a</w:t>
      </w:r>
      <w:r>
        <w:rPr>
          <w:spacing w:val="9"/>
        </w:rPr>
        <w:t xml:space="preserve"> </w:t>
      </w:r>
      <w:r>
        <w:t>given</w:t>
      </w:r>
      <w:r>
        <w:rPr>
          <w:spacing w:val="7"/>
        </w:rPr>
        <w:t xml:space="preserve"> </w:t>
      </w:r>
      <w:r>
        <w:t>non-negative</w:t>
      </w:r>
      <w:r>
        <w:rPr>
          <w:spacing w:val="8"/>
        </w:rPr>
        <w:t xml:space="preserve"> </w:t>
      </w:r>
      <w:r>
        <w:rPr>
          <w:spacing w:val="-2"/>
        </w:rPr>
        <w:t>integer</w:t>
      </w:r>
    </w:p>
    <w:p w14:paraId="4ED4D621" w14:textId="0A512CAE" w:rsidR="00E527DA" w:rsidRDefault="008179A8" w:rsidP="00A411BA">
      <w:pPr>
        <w:pStyle w:val="NormalBPBHEB"/>
        <w:rPr>
          <w:ins w:id="338" w:author="Abhiram Arali" w:date="2024-11-06T12:25:00Z"/>
        </w:rPr>
      </w:pPr>
      <w:ins w:id="339" w:author="Abhiram Arali" w:date="2024-11-06T12:24:00Z">
        <w:r>
          <w:t xml:space="preserve"> </w:t>
        </w:r>
      </w:ins>
      <w:r>
        <w:t>n. The base case is when n equals 0, where it returns 1. For all other values of n, the function calls itself with the argument n - 1, multiplying the current value of n with the result of the recursive</w:t>
      </w:r>
      <w:r>
        <w:rPr>
          <w:spacing w:val="-9"/>
        </w:rPr>
        <w:t xml:space="preserve"> </w:t>
      </w:r>
      <w:r>
        <w:t>call.</w:t>
      </w:r>
      <w:r>
        <w:rPr>
          <w:spacing w:val="-11"/>
        </w:rPr>
        <w:t xml:space="preserve"> </w:t>
      </w:r>
      <w:r>
        <w:t>This</w:t>
      </w:r>
      <w:r>
        <w:rPr>
          <w:spacing w:val="-10"/>
        </w:rPr>
        <w:t xml:space="preserve"> </w:t>
      </w:r>
      <w:r>
        <w:t>process</w:t>
      </w:r>
      <w:r>
        <w:rPr>
          <w:spacing w:val="-10"/>
        </w:rPr>
        <w:t xml:space="preserve"> </w:t>
      </w:r>
      <w:r>
        <w:t>continues</w:t>
      </w:r>
      <w:r>
        <w:rPr>
          <w:spacing w:val="-10"/>
        </w:rPr>
        <w:t xml:space="preserve"> </w:t>
      </w:r>
      <w:r>
        <w:t>until</w:t>
      </w:r>
      <w:r>
        <w:rPr>
          <w:spacing w:val="-10"/>
        </w:rPr>
        <w:t xml:space="preserve"> </w:t>
      </w:r>
      <w:r>
        <w:t>the</w:t>
      </w:r>
      <w:r>
        <w:rPr>
          <w:spacing w:val="-11"/>
        </w:rPr>
        <w:t xml:space="preserve"> </w:t>
      </w:r>
      <w:r>
        <w:t>base</w:t>
      </w:r>
      <w:r>
        <w:rPr>
          <w:spacing w:val="-11"/>
        </w:rPr>
        <w:t xml:space="preserve"> </w:t>
      </w:r>
      <w:r>
        <w:t>case</w:t>
      </w:r>
      <w:r>
        <w:rPr>
          <w:spacing w:val="-11"/>
        </w:rPr>
        <w:t xml:space="preserve"> </w:t>
      </w:r>
      <w:r>
        <w:t>is</w:t>
      </w:r>
      <w:r>
        <w:rPr>
          <w:spacing w:val="-10"/>
        </w:rPr>
        <w:t xml:space="preserve"> </w:t>
      </w:r>
      <w:r>
        <w:t>reached,</w:t>
      </w:r>
      <w:r>
        <w:rPr>
          <w:spacing w:val="-11"/>
        </w:rPr>
        <w:t xml:space="preserve"> </w:t>
      </w:r>
      <w:r>
        <w:t>at</w:t>
      </w:r>
      <w:r>
        <w:rPr>
          <w:spacing w:val="-10"/>
        </w:rPr>
        <w:t xml:space="preserve"> </w:t>
      </w:r>
      <w:r>
        <w:t>which</w:t>
      </w:r>
      <w:r>
        <w:rPr>
          <w:spacing w:val="-11"/>
        </w:rPr>
        <w:t xml:space="preserve"> </w:t>
      </w:r>
      <w:r>
        <w:t>point</w:t>
      </w:r>
      <w:r>
        <w:rPr>
          <w:spacing w:val="-10"/>
        </w:rPr>
        <w:t xml:space="preserve"> </w:t>
      </w:r>
      <w:r>
        <w:t>the</w:t>
      </w:r>
      <w:r>
        <w:rPr>
          <w:spacing w:val="-7"/>
        </w:rPr>
        <w:t xml:space="preserve"> </w:t>
      </w:r>
      <w:r>
        <w:t>function begins to return values back up the call stack, ultimately producing the final factorial value.</w:t>
      </w:r>
    </w:p>
    <w:p w14:paraId="7EE9684E" w14:textId="77777777" w:rsidR="00A411BA" w:rsidRDefault="00A411BA">
      <w:pPr>
        <w:pStyle w:val="NormalBPBHEB"/>
        <w:pPrChange w:id="340" w:author="Abhiram Arali" w:date="2024-11-06T12:25:00Z">
          <w:pPr>
            <w:pStyle w:val="BodyText"/>
            <w:spacing w:before="137" w:line="360" w:lineRule="auto"/>
            <w:ind w:left="220" w:right="216"/>
            <w:jc w:val="both"/>
          </w:pPr>
        </w:pPrChange>
      </w:pPr>
    </w:p>
    <w:p w14:paraId="56278AE0" w14:textId="79C22050" w:rsidR="00E527DA" w:rsidRDefault="00EB2904">
      <w:pPr>
        <w:pStyle w:val="Heading2BPBHEB"/>
        <w:pPrChange w:id="341" w:author="Abhiram Arali" w:date="2024-11-06T12:26:00Z">
          <w:pPr>
            <w:pStyle w:val="Heading1"/>
            <w:spacing w:before="162"/>
            <w:ind w:left="220"/>
            <w:jc w:val="both"/>
          </w:pPr>
        </w:pPrChange>
      </w:pPr>
      <w:r>
        <w:t>Advantages</w:t>
      </w:r>
      <w:r>
        <w:rPr>
          <w:spacing w:val="-2"/>
        </w:rPr>
        <w:t xml:space="preserve"> </w:t>
      </w:r>
      <w:r>
        <w:t>and</w:t>
      </w:r>
      <w:r>
        <w:rPr>
          <w:spacing w:val="-1"/>
        </w:rPr>
        <w:t xml:space="preserve"> </w:t>
      </w:r>
      <w:r w:rsidR="001957EF">
        <w:t>disadvantages</w:t>
      </w:r>
      <w:r w:rsidR="001957EF">
        <w:rPr>
          <w:spacing w:val="-2"/>
        </w:rPr>
        <w:t xml:space="preserve"> </w:t>
      </w:r>
      <w:r w:rsidR="001957EF">
        <w:t>of</w:t>
      </w:r>
      <w:r w:rsidR="001957EF">
        <w:rPr>
          <w:spacing w:val="-1"/>
        </w:rPr>
        <w:t xml:space="preserve"> </w:t>
      </w:r>
      <w:r w:rsidR="001957EF">
        <w:rPr>
          <w:spacing w:val="-2"/>
        </w:rPr>
        <w:t>recursion</w:t>
      </w:r>
    </w:p>
    <w:p w14:paraId="460799E0" w14:textId="50741CE6" w:rsidR="00E527DA" w:rsidDel="006B0AFD" w:rsidRDefault="006B0AFD">
      <w:pPr>
        <w:pStyle w:val="NormalBPBHEB"/>
        <w:rPr>
          <w:del w:id="342" w:author="Abhiram Arali" w:date="2024-11-06T12:25:00Z"/>
        </w:rPr>
        <w:pPrChange w:id="343" w:author="Abhiram Arali" w:date="2024-11-06T12:25:00Z">
          <w:pPr>
            <w:pStyle w:val="BodyText"/>
            <w:spacing w:before="21"/>
          </w:pPr>
        </w:pPrChange>
      </w:pPr>
      <w:ins w:id="344" w:author="Abhiram Arali" w:date="2024-11-06T12:25:00Z">
        <w:r>
          <w:t xml:space="preserve">The </w:t>
        </w:r>
      </w:ins>
    </w:p>
    <w:p w14:paraId="2CA712CC" w14:textId="3F352160" w:rsidR="00E527DA" w:rsidRDefault="006B0AFD">
      <w:pPr>
        <w:pStyle w:val="NormalBPBHEB"/>
        <w:pPrChange w:id="345" w:author="Abhiram Arali" w:date="2024-11-06T12:25:00Z">
          <w:pPr>
            <w:pStyle w:val="Heading2"/>
          </w:pPr>
        </w:pPrChange>
      </w:pPr>
      <w:r>
        <w:t>advantages</w:t>
      </w:r>
      <w:ins w:id="346" w:author="Abhiram Arali" w:date="2024-11-06T12:25:00Z">
        <w:r>
          <w:t xml:space="preserve"> are as follows</w:t>
        </w:r>
      </w:ins>
      <w:r>
        <w:t>:</w:t>
      </w:r>
    </w:p>
    <w:p w14:paraId="2088EF95" w14:textId="475BDC40" w:rsidR="00E527DA" w:rsidRPr="002A21FA" w:rsidDel="00D24077" w:rsidRDefault="00E527DA">
      <w:pPr>
        <w:pStyle w:val="NormalBPBHEB"/>
        <w:numPr>
          <w:ilvl w:val="0"/>
          <w:numId w:val="16"/>
        </w:numPr>
        <w:rPr>
          <w:del w:id="347" w:author="Abhiram Arali" w:date="2024-11-06T12:25:00Z"/>
        </w:rPr>
        <w:pPrChange w:id="348" w:author="Abhiram Arali" w:date="2024-11-06T12:25:00Z">
          <w:pPr>
            <w:pStyle w:val="BodyText"/>
            <w:spacing w:before="24"/>
          </w:pPr>
        </w:pPrChange>
      </w:pPr>
    </w:p>
    <w:p w14:paraId="405BE7F1" w14:textId="77777777" w:rsidR="00E527DA" w:rsidRPr="002A21FA" w:rsidRDefault="00EB2904">
      <w:pPr>
        <w:pStyle w:val="NormalBPBHEB"/>
        <w:numPr>
          <w:ilvl w:val="0"/>
          <w:numId w:val="16"/>
        </w:numPr>
        <w:rPr>
          <w:rPrChange w:id="349" w:author="Abhiram Arali" w:date="2024-11-06T12:25:00Z">
            <w:rPr>
              <w:sz w:val="24"/>
            </w:rPr>
          </w:rPrChange>
        </w:rPr>
        <w:pPrChange w:id="350" w:author="Abhiram Arali" w:date="2024-11-06T12:25:00Z">
          <w:pPr>
            <w:pStyle w:val="ListParagraph"/>
            <w:numPr>
              <w:numId w:val="6"/>
            </w:numPr>
            <w:tabs>
              <w:tab w:val="left" w:pos="940"/>
            </w:tabs>
            <w:spacing w:line="355" w:lineRule="auto"/>
            <w:ind w:left="940" w:right="222" w:hanging="360"/>
            <w:jc w:val="both"/>
          </w:pPr>
        </w:pPrChange>
      </w:pPr>
      <w:r w:rsidRPr="002A21FA">
        <w:rPr>
          <w:rPrChange w:id="351" w:author="Abhiram Arali" w:date="2024-11-06T12:25:00Z">
            <w:rPr>
              <w:sz w:val="24"/>
            </w:rPr>
          </w:rPrChange>
        </w:rPr>
        <w:t>Recursive</w:t>
      </w:r>
      <w:r w:rsidRPr="002A21FA">
        <w:rPr>
          <w:rPrChange w:id="352" w:author="Abhiram Arali" w:date="2024-11-06T12:25:00Z">
            <w:rPr>
              <w:spacing w:val="-4"/>
              <w:sz w:val="24"/>
            </w:rPr>
          </w:rPrChange>
        </w:rPr>
        <w:t xml:space="preserve"> </w:t>
      </w:r>
      <w:r w:rsidRPr="002A21FA">
        <w:rPr>
          <w:rPrChange w:id="353" w:author="Abhiram Arali" w:date="2024-11-06T12:25:00Z">
            <w:rPr>
              <w:sz w:val="24"/>
            </w:rPr>
          </w:rPrChange>
        </w:rPr>
        <w:t>solutions</w:t>
      </w:r>
      <w:r w:rsidRPr="002A21FA">
        <w:rPr>
          <w:rPrChange w:id="354" w:author="Abhiram Arali" w:date="2024-11-06T12:25:00Z">
            <w:rPr>
              <w:spacing w:val="-3"/>
              <w:sz w:val="24"/>
            </w:rPr>
          </w:rPrChange>
        </w:rPr>
        <w:t xml:space="preserve"> </w:t>
      </w:r>
      <w:r w:rsidRPr="002A21FA">
        <w:rPr>
          <w:rPrChange w:id="355" w:author="Abhiram Arali" w:date="2024-11-06T12:25:00Z">
            <w:rPr>
              <w:sz w:val="24"/>
            </w:rPr>
          </w:rPrChange>
        </w:rPr>
        <w:t>are</w:t>
      </w:r>
      <w:r w:rsidRPr="002A21FA">
        <w:rPr>
          <w:rPrChange w:id="356" w:author="Abhiram Arali" w:date="2024-11-06T12:25:00Z">
            <w:rPr>
              <w:spacing w:val="-5"/>
              <w:sz w:val="24"/>
            </w:rPr>
          </w:rPrChange>
        </w:rPr>
        <w:t xml:space="preserve"> </w:t>
      </w:r>
      <w:r w:rsidRPr="002A21FA">
        <w:rPr>
          <w:rPrChange w:id="357" w:author="Abhiram Arali" w:date="2024-11-06T12:25:00Z">
            <w:rPr>
              <w:sz w:val="24"/>
            </w:rPr>
          </w:rPrChange>
        </w:rPr>
        <w:t>often</w:t>
      </w:r>
      <w:r w:rsidRPr="002A21FA">
        <w:rPr>
          <w:rPrChange w:id="358" w:author="Abhiram Arali" w:date="2024-11-06T12:25:00Z">
            <w:rPr>
              <w:spacing w:val="-3"/>
              <w:sz w:val="24"/>
            </w:rPr>
          </w:rPrChange>
        </w:rPr>
        <w:t xml:space="preserve"> </w:t>
      </w:r>
      <w:r w:rsidRPr="002A21FA">
        <w:rPr>
          <w:rPrChange w:id="359" w:author="Abhiram Arali" w:date="2024-11-06T12:25:00Z">
            <w:rPr>
              <w:sz w:val="24"/>
            </w:rPr>
          </w:rPrChange>
        </w:rPr>
        <w:t>more</w:t>
      </w:r>
      <w:r w:rsidRPr="002A21FA">
        <w:rPr>
          <w:rPrChange w:id="360" w:author="Abhiram Arali" w:date="2024-11-06T12:25:00Z">
            <w:rPr>
              <w:spacing w:val="-3"/>
              <w:sz w:val="24"/>
            </w:rPr>
          </w:rPrChange>
        </w:rPr>
        <w:t xml:space="preserve"> </w:t>
      </w:r>
      <w:r w:rsidRPr="002A21FA">
        <w:rPr>
          <w:rPrChange w:id="361" w:author="Abhiram Arali" w:date="2024-11-06T12:25:00Z">
            <w:rPr>
              <w:sz w:val="24"/>
            </w:rPr>
          </w:rPrChange>
        </w:rPr>
        <w:t>elegant</w:t>
      </w:r>
      <w:r w:rsidRPr="002A21FA">
        <w:rPr>
          <w:rPrChange w:id="362" w:author="Abhiram Arali" w:date="2024-11-06T12:25:00Z">
            <w:rPr>
              <w:spacing w:val="-3"/>
              <w:sz w:val="24"/>
            </w:rPr>
          </w:rPrChange>
        </w:rPr>
        <w:t xml:space="preserve"> </w:t>
      </w:r>
      <w:r w:rsidRPr="002A21FA">
        <w:rPr>
          <w:rPrChange w:id="363" w:author="Abhiram Arali" w:date="2024-11-06T12:25:00Z">
            <w:rPr>
              <w:sz w:val="24"/>
            </w:rPr>
          </w:rPrChange>
        </w:rPr>
        <w:t>and</w:t>
      </w:r>
      <w:r w:rsidRPr="002A21FA">
        <w:rPr>
          <w:rPrChange w:id="364" w:author="Abhiram Arali" w:date="2024-11-06T12:25:00Z">
            <w:rPr>
              <w:spacing w:val="-2"/>
              <w:sz w:val="24"/>
            </w:rPr>
          </w:rPrChange>
        </w:rPr>
        <w:t xml:space="preserve"> </w:t>
      </w:r>
      <w:r w:rsidRPr="002A21FA">
        <w:rPr>
          <w:rPrChange w:id="365" w:author="Abhiram Arali" w:date="2024-11-06T12:25:00Z">
            <w:rPr>
              <w:sz w:val="24"/>
            </w:rPr>
          </w:rPrChange>
        </w:rPr>
        <w:t>easier</w:t>
      </w:r>
      <w:r w:rsidRPr="002A21FA">
        <w:rPr>
          <w:rPrChange w:id="366" w:author="Abhiram Arali" w:date="2024-11-06T12:25:00Z">
            <w:rPr>
              <w:spacing w:val="-5"/>
              <w:sz w:val="24"/>
            </w:rPr>
          </w:rPrChange>
        </w:rPr>
        <w:t xml:space="preserve"> </w:t>
      </w:r>
      <w:r w:rsidRPr="002A21FA">
        <w:rPr>
          <w:rPrChange w:id="367" w:author="Abhiram Arali" w:date="2024-11-06T12:25:00Z">
            <w:rPr>
              <w:sz w:val="24"/>
            </w:rPr>
          </w:rPrChange>
        </w:rPr>
        <w:t>to</w:t>
      </w:r>
      <w:r w:rsidRPr="002A21FA">
        <w:rPr>
          <w:rPrChange w:id="368" w:author="Abhiram Arali" w:date="2024-11-06T12:25:00Z">
            <w:rPr>
              <w:spacing w:val="-3"/>
              <w:sz w:val="24"/>
            </w:rPr>
          </w:rPrChange>
        </w:rPr>
        <w:t xml:space="preserve"> </w:t>
      </w:r>
      <w:r w:rsidRPr="002A21FA">
        <w:rPr>
          <w:rPrChange w:id="369" w:author="Abhiram Arali" w:date="2024-11-06T12:25:00Z">
            <w:rPr>
              <w:sz w:val="24"/>
            </w:rPr>
          </w:rPrChange>
        </w:rPr>
        <w:t>understand</w:t>
      </w:r>
      <w:r w:rsidRPr="002A21FA">
        <w:rPr>
          <w:rPrChange w:id="370" w:author="Abhiram Arali" w:date="2024-11-06T12:25:00Z">
            <w:rPr>
              <w:spacing w:val="-3"/>
              <w:sz w:val="24"/>
            </w:rPr>
          </w:rPrChange>
        </w:rPr>
        <w:t xml:space="preserve"> </w:t>
      </w:r>
      <w:r w:rsidRPr="002A21FA">
        <w:rPr>
          <w:rPrChange w:id="371" w:author="Abhiram Arali" w:date="2024-11-06T12:25:00Z">
            <w:rPr>
              <w:sz w:val="24"/>
            </w:rPr>
          </w:rPrChange>
        </w:rPr>
        <w:t>than</w:t>
      </w:r>
      <w:r w:rsidRPr="002A21FA">
        <w:rPr>
          <w:rPrChange w:id="372" w:author="Abhiram Arali" w:date="2024-11-06T12:25:00Z">
            <w:rPr>
              <w:spacing w:val="-1"/>
              <w:sz w:val="24"/>
            </w:rPr>
          </w:rPrChange>
        </w:rPr>
        <w:t xml:space="preserve"> </w:t>
      </w:r>
      <w:r w:rsidRPr="002A21FA">
        <w:rPr>
          <w:rPrChange w:id="373" w:author="Abhiram Arali" w:date="2024-11-06T12:25:00Z">
            <w:rPr>
              <w:sz w:val="24"/>
            </w:rPr>
          </w:rPrChange>
        </w:rPr>
        <w:t>their</w:t>
      </w:r>
      <w:r w:rsidRPr="002A21FA">
        <w:rPr>
          <w:rPrChange w:id="374" w:author="Abhiram Arali" w:date="2024-11-06T12:25:00Z">
            <w:rPr>
              <w:spacing w:val="-3"/>
              <w:sz w:val="24"/>
            </w:rPr>
          </w:rPrChange>
        </w:rPr>
        <w:t xml:space="preserve"> </w:t>
      </w:r>
      <w:r w:rsidRPr="002A21FA">
        <w:rPr>
          <w:rPrChange w:id="375" w:author="Abhiram Arali" w:date="2024-11-06T12:25:00Z">
            <w:rPr>
              <w:sz w:val="24"/>
            </w:rPr>
          </w:rPrChange>
        </w:rPr>
        <w:t xml:space="preserve">iterative counterparts, especially for problems that have a natural recursive structure (e.g., tree </w:t>
      </w:r>
      <w:r w:rsidRPr="002A21FA">
        <w:rPr>
          <w:rPrChange w:id="376" w:author="Abhiram Arali" w:date="2024-11-06T12:25:00Z">
            <w:rPr>
              <w:spacing w:val="-2"/>
              <w:sz w:val="24"/>
            </w:rPr>
          </w:rPrChange>
        </w:rPr>
        <w:t>traversals).</w:t>
      </w:r>
    </w:p>
    <w:p w14:paraId="20DDE6F6" w14:textId="149DF425" w:rsidR="00962EDC" w:rsidRPr="00962EDC" w:rsidRDefault="00962EDC" w:rsidP="00962EDC">
      <w:pPr>
        <w:pStyle w:val="NormalBPBHEB"/>
        <w:rPr>
          <w:del w:id="377" w:author="Abhiram Arali" w:date="2024-11-06T12:25:00Z"/>
          <w:rPrChange w:id="378" w:author="Abhiram Arali" w:date="2024-11-06T12:25:00Z">
            <w:rPr>
              <w:del w:id="379" w:author="Abhiram Arali" w:date="2024-11-06T12:25:00Z"/>
              <w:sz w:val="24"/>
            </w:rPr>
          </w:rPrChange>
        </w:rPr>
        <w:sectPr w:rsidR="00962EDC" w:rsidRPr="00962EDC">
          <w:pgSz w:w="11910" w:h="16840"/>
          <w:pgMar w:top="1540" w:right="1220" w:bottom="1200" w:left="1220" w:header="758" w:footer="1000" w:gutter="0"/>
          <w:cols w:space="720"/>
        </w:sectPr>
        <w:pPrChange w:id="380" w:author="Abhiram Arali" w:date="2024-11-06T12:25:00Z">
          <w:pPr>
            <w:spacing w:line="355" w:lineRule="auto"/>
            <w:jc w:val="both"/>
          </w:pPr>
        </w:pPrChange>
      </w:pPr>
    </w:p>
    <w:p w14:paraId="7BF2401C" w14:textId="77777777" w:rsidR="00E527DA" w:rsidRPr="002A21FA" w:rsidRDefault="00EB2904">
      <w:pPr>
        <w:pStyle w:val="NormalBPBHEB"/>
        <w:numPr>
          <w:ilvl w:val="0"/>
          <w:numId w:val="16"/>
        </w:numPr>
        <w:rPr>
          <w:rPrChange w:id="381" w:author="Abhiram Arali" w:date="2024-11-06T12:25:00Z">
            <w:rPr>
              <w:sz w:val="24"/>
            </w:rPr>
          </w:rPrChange>
        </w:rPr>
        <w:pPrChange w:id="382" w:author="Abhiram Arali" w:date="2024-11-06T12:25:00Z">
          <w:pPr>
            <w:pStyle w:val="ListParagraph"/>
            <w:numPr>
              <w:numId w:val="6"/>
            </w:numPr>
            <w:tabs>
              <w:tab w:val="left" w:pos="940"/>
            </w:tabs>
            <w:spacing w:before="90" w:line="350" w:lineRule="auto"/>
            <w:ind w:left="940" w:right="220" w:hanging="360"/>
          </w:pPr>
        </w:pPrChange>
      </w:pPr>
      <w:r w:rsidRPr="002A21FA">
        <w:rPr>
          <w:rPrChange w:id="383" w:author="Abhiram Arali" w:date="2024-11-06T12:25:00Z">
            <w:rPr>
              <w:sz w:val="24"/>
            </w:rPr>
          </w:rPrChange>
        </w:rPr>
        <w:t>Recursive</w:t>
      </w:r>
      <w:r w:rsidRPr="002A21FA">
        <w:rPr>
          <w:rPrChange w:id="384" w:author="Abhiram Arali" w:date="2024-11-06T12:25:00Z">
            <w:rPr>
              <w:spacing w:val="35"/>
              <w:sz w:val="24"/>
            </w:rPr>
          </w:rPrChange>
        </w:rPr>
        <w:t xml:space="preserve"> </w:t>
      </w:r>
      <w:r w:rsidRPr="002A21FA">
        <w:rPr>
          <w:rPrChange w:id="385" w:author="Abhiram Arali" w:date="2024-11-06T12:25:00Z">
            <w:rPr>
              <w:sz w:val="24"/>
            </w:rPr>
          </w:rPrChange>
        </w:rPr>
        <w:t>functions</w:t>
      </w:r>
      <w:r w:rsidRPr="002A21FA">
        <w:rPr>
          <w:rPrChange w:id="386" w:author="Abhiram Arali" w:date="2024-11-06T12:25:00Z">
            <w:rPr>
              <w:spacing w:val="36"/>
              <w:sz w:val="24"/>
            </w:rPr>
          </w:rPrChange>
        </w:rPr>
        <w:t xml:space="preserve"> </w:t>
      </w:r>
      <w:r w:rsidRPr="002A21FA">
        <w:rPr>
          <w:rPrChange w:id="387" w:author="Abhiram Arali" w:date="2024-11-06T12:25:00Z">
            <w:rPr>
              <w:sz w:val="24"/>
            </w:rPr>
          </w:rPrChange>
        </w:rPr>
        <w:t>can</w:t>
      </w:r>
      <w:r w:rsidRPr="002A21FA">
        <w:rPr>
          <w:rPrChange w:id="388" w:author="Abhiram Arali" w:date="2024-11-06T12:25:00Z">
            <w:rPr>
              <w:spacing w:val="38"/>
              <w:sz w:val="24"/>
            </w:rPr>
          </w:rPrChange>
        </w:rPr>
        <w:t xml:space="preserve"> </w:t>
      </w:r>
      <w:r w:rsidRPr="002A21FA">
        <w:rPr>
          <w:rPrChange w:id="389" w:author="Abhiram Arali" w:date="2024-11-06T12:25:00Z">
            <w:rPr>
              <w:sz w:val="24"/>
            </w:rPr>
          </w:rPrChange>
        </w:rPr>
        <w:t>reduce</w:t>
      </w:r>
      <w:r w:rsidRPr="002A21FA">
        <w:rPr>
          <w:rPrChange w:id="390" w:author="Abhiram Arali" w:date="2024-11-06T12:25:00Z">
            <w:rPr>
              <w:spacing w:val="35"/>
              <w:sz w:val="24"/>
            </w:rPr>
          </w:rPrChange>
        </w:rPr>
        <w:t xml:space="preserve"> </w:t>
      </w:r>
      <w:r w:rsidRPr="002A21FA">
        <w:rPr>
          <w:rPrChange w:id="391" w:author="Abhiram Arali" w:date="2024-11-06T12:25:00Z">
            <w:rPr>
              <w:sz w:val="24"/>
            </w:rPr>
          </w:rPrChange>
        </w:rPr>
        <w:t>the</w:t>
      </w:r>
      <w:r w:rsidRPr="002A21FA">
        <w:rPr>
          <w:rPrChange w:id="392" w:author="Abhiram Arali" w:date="2024-11-06T12:25:00Z">
            <w:rPr>
              <w:spacing w:val="36"/>
              <w:sz w:val="24"/>
            </w:rPr>
          </w:rPrChange>
        </w:rPr>
        <w:t xml:space="preserve"> </w:t>
      </w:r>
      <w:r w:rsidRPr="002A21FA">
        <w:rPr>
          <w:rPrChange w:id="393" w:author="Abhiram Arali" w:date="2024-11-06T12:25:00Z">
            <w:rPr>
              <w:sz w:val="24"/>
            </w:rPr>
          </w:rPrChange>
        </w:rPr>
        <w:t>amount</w:t>
      </w:r>
      <w:r w:rsidRPr="002A21FA">
        <w:rPr>
          <w:rPrChange w:id="394" w:author="Abhiram Arali" w:date="2024-11-06T12:25:00Z">
            <w:rPr>
              <w:spacing w:val="37"/>
              <w:sz w:val="24"/>
            </w:rPr>
          </w:rPrChange>
        </w:rPr>
        <w:t xml:space="preserve"> </w:t>
      </w:r>
      <w:r w:rsidRPr="002A21FA">
        <w:rPr>
          <w:rPrChange w:id="395" w:author="Abhiram Arali" w:date="2024-11-06T12:25:00Z">
            <w:rPr>
              <w:sz w:val="24"/>
            </w:rPr>
          </w:rPrChange>
        </w:rPr>
        <w:t>of</w:t>
      </w:r>
      <w:r w:rsidRPr="002A21FA">
        <w:rPr>
          <w:rPrChange w:id="396" w:author="Abhiram Arali" w:date="2024-11-06T12:25:00Z">
            <w:rPr>
              <w:spacing w:val="35"/>
              <w:sz w:val="24"/>
            </w:rPr>
          </w:rPrChange>
        </w:rPr>
        <w:t xml:space="preserve"> </w:t>
      </w:r>
      <w:r w:rsidRPr="002A21FA">
        <w:rPr>
          <w:rPrChange w:id="397" w:author="Abhiram Arali" w:date="2024-11-06T12:25:00Z">
            <w:rPr>
              <w:sz w:val="24"/>
            </w:rPr>
          </w:rPrChange>
        </w:rPr>
        <w:t>code</w:t>
      </w:r>
      <w:r w:rsidRPr="002A21FA">
        <w:rPr>
          <w:rPrChange w:id="398" w:author="Abhiram Arali" w:date="2024-11-06T12:25:00Z">
            <w:rPr>
              <w:spacing w:val="35"/>
              <w:sz w:val="24"/>
            </w:rPr>
          </w:rPrChange>
        </w:rPr>
        <w:t xml:space="preserve"> </w:t>
      </w:r>
      <w:r w:rsidRPr="002A21FA">
        <w:rPr>
          <w:rPrChange w:id="399" w:author="Abhiram Arali" w:date="2024-11-06T12:25:00Z">
            <w:rPr>
              <w:sz w:val="24"/>
            </w:rPr>
          </w:rPrChange>
        </w:rPr>
        <w:t>needed</w:t>
      </w:r>
      <w:r w:rsidRPr="002A21FA">
        <w:rPr>
          <w:rPrChange w:id="400" w:author="Abhiram Arali" w:date="2024-11-06T12:25:00Z">
            <w:rPr>
              <w:spacing w:val="36"/>
              <w:sz w:val="24"/>
            </w:rPr>
          </w:rPrChange>
        </w:rPr>
        <w:t xml:space="preserve"> </w:t>
      </w:r>
      <w:r w:rsidRPr="002A21FA">
        <w:rPr>
          <w:rPrChange w:id="401" w:author="Abhiram Arali" w:date="2024-11-06T12:25:00Z">
            <w:rPr>
              <w:sz w:val="24"/>
            </w:rPr>
          </w:rPrChange>
        </w:rPr>
        <w:t>to</w:t>
      </w:r>
      <w:r w:rsidRPr="002A21FA">
        <w:rPr>
          <w:rPrChange w:id="402" w:author="Abhiram Arali" w:date="2024-11-06T12:25:00Z">
            <w:rPr>
              <w:spacing w:val="37"/>
              <w:sz w:val="24"/>
            </w:rPr>
          </w:rPrChange>
        </w:rPr>
        <w:t xml:space="preserve"> </w:t>
      </w:r>
      <w:r w:rsidRPr="002A21FA">
        <w:rPr>
          <w:rPrChange w:id="403" w:author="Abhiram Arali" w:date="2024-11-06T12:25:00Z">
            <w:rPr>
              <w:sz w:val="24"/>
            </w:rPr>
          </w:rPrChange>
        </w:rPr>
        <w:t>solve</w:t>
      </w:r>
      <w:r w:rsidRPr="002A21FA">
        <w:rPr>
          <w:rPrChange w:id="404" w:author="Abhiram Arali" w:date="2024-11-06T12:25:00Z">
            <w:rPr>
              <w:spacing w:val="36"/>
              <w:sz w:val="24"/>
            </w:rPr>
          </w:rPrChange>
        </w:rPr>
        <w:t xml:space="preserve"> </w:t>
      </w:r>
      <w:r w:rsidRPr="002A21FA">
        <w:rPr>
          <w:rPrChange w:id="405" w:author="Abhiram Arali" w:date="2024-11-06T12:25:00Z">
            <w:rPr>
              <w:sz w:val="24"/>
            </w:rPr>
          </w:rPrChange>
        </w:rPr>
        <w:t>a</w:t>
      </w:r>
      <w:r w:rsidRPr="002A21FA">
        <w:rPr>
          <w:rPrChange w:id="406" w:author="Abhiram Arali" w:date="2024-11-06T12:25:00Z">
            <w:rPr>
              <w:spacing w:val="35"/>
              <w:sz w:val="24"/>
            </w:rPr>
          </w:rPrChange>
        </w:rPr>
        <w:t xml:space="preserve"> </w:t>
      </w:r>
      <w:r w:rsidRPr="002A21FA">
        <w:rPr>
          <w:rPrChange w:id="407" w:author="Abhiram Arali" w:date="2024-11-06T12:25:00Z">
            <w:rPr>
              <w:sz w:val="24"/>
            </w:rPr>
          </w:rPrChange>
        </w:rPr>
        <w:t>problem</w:t>
      </w:r>
      <w:r w:rsidRPr="002A21FA">
        <w:rPr>
          <w:rPrChange w:id="408" w:author="Abhiram Arali" w:date="2024-11-06T12:25:00Z">
            <w:rPr>
              <w:spacing w:val="37"/>
              <w:sz w:val="24"/>
            </w:rPr>
          </w:rPrChange>
        </w:rPr>
        <w:t xml:space="preserve"> </w:t>
      </w:r>
      <w:r w:rsidRPr="002A21FA">
        <w:rPr>
          <w:rPrChange w:id="409" w:author="Abhiram Arali" w:date="2024-11-06T12:25:00Z">
            <w:rPr>
              <w:sz w:val="24"/>
            </w:rPr>
          </w:rPrChange>
        </w:rPr>
        <w:t>by eliminating the need for loop constructs.</w:t>
      </w:r>
    </w:p>
    <w:p w14:paraId="535BD217" w14:textId="77777777" w:rsidR="001905EF" w:rsidRDefault="001905EF" w:rsidP="00293418">
      <w:pPr>
        <w:pStyle w:val="NormalBPBHEB"/>
        <w:rPr>
          <w:ins w:id="410" w:author="Abhiram Arali" w:date="2024-11-06T12:25:00Z"/>
        </w:rPr>
      </w:pPr>
    </w:p>
    <w:p w14:paraId="17925CB9" w14:textId="4D0EFF0F" w:rsidR="00E527DA" w:rsidRDefault="00293418">
      <w:pPr>
        <w:pStyle w:val="NormalBPBHEB"/>
        <w:pPrChange w:id="411" w:author="Abhiram Arali" w:date="2024-11-06T12:25:00Z">
          <w:pPr>
            <w:pStyle w:val="Heading2"/>
            <w:spacing w:before="171"/>
          </w:pPr>
        </w:pPrChange>
      </w:pPr>
      <w:ins w:id="412" w:author="Abhiram Arali" w:date="2024-11-06T12:25:00Z">
        <w:r>
          <w:t xml:space="preserve">The </w:t>
        </w:r>
      </w:ins>
      <w:r>
        <w:t>disadvantages</w:t>
      </w:r>
      <w:ins w:id="413" w:author="Abhiram Arali" w:date="2024-11-06T12:25:00Z">
        <w:r>
          <w:t xml:space="preserve"> are as follows</w:t>
        </w:r>
      </w:ins>
      <w:r>
        <w:t>:</w:t>
      </w:r>
    </w:p>
    <w:p w14:paraId="64FBE3EC" w14:textId="44FAB11A" w:rsidR="00E527DA" w:rsidRPr="006C66E2" w:rsidDel="006D5E84" w:rsidRDefault="00E527DA">
      <w:pPr>
        <w:pStyle w:val="NormalBPBHEB"/>
        <w:numPr>
          <w:ilvl w:val="0"/>
          <w:numId w:val="17"/>
        </w:numPr>
        <w:rPr>
          <w:del w:id="414" w:author="Abhiram Arali" w:date="2024-11-06T12:25:00Z"/>
        </w:rPr>
        <w:pPrChange w:id="415" w:author="Abhiram Arali" w:date="2024-11-06T12:25:00Z">
          <w:pPr>
            <w:pStyle w:val="BodyText"/>
            <w:spacing w:before="24"/>
          </w:pPr>
        </w:pPrChange>
      </w:pPr>
    </w:p>
    <w:p w14:paraId="2E63AFD9" w14:textId="77777777" w:rsidR="00E527DA" w:rsidRPr="006C66E2" w:rsidRDefault="00EB2904">
      <w:pPr>
        <w:pStyle w:val="NormalBPBHEB"/>
        <w:numPr>
          <w:ilvl w:val="0"/>
          <w:numId w:val="17"/>
        </w:numPr>
        <w:rPr>
          <w:rPrChange w:id="416" w:author="Abhiram Arali" w:date="2024-11-06T12:25:00Z">
            <w:rPr>
              <w:sz w:val="24"/>
            </w:rPr>
          </w:rPrChange>
        </w:rPr>
        <w:pPrChange w:id="417" w:author="Abhiram Arali" w:date="2024-11-06T12:25:00Z">
          <w:pPr>
            <w:pStyle w:val="ListParagraph"/>
            <w:numPr>
              <w:numId w:val="6"/>
            </w:numPr>
            <w:tabs>
              <w:tab w:val="left" w:pos="940"/>
            </w:tabs>
            <w:spacing w:line="350" w:lineRule="auto"/>
            <w:ind w:left="940" w:right="225" w:hanging="360"/>
          </w:pPr>
        </w:pPrChange>
      </w:pPr>
      <w:r w:rsidRPr="006C66E2">
        <w:rPr>
          <w:rPrChange w:id="418" w:author="Abhiram Arali" w:date="2024-11-06T12:25:00Z">
            <w:rPr>
              <w:sz w:val="24"/>
            </w:rPr>
          </w:rPrChange>
        </w:rPr>
        <w:t>Recursive</w:t>
      </w:r>
      <w:r w:rsidRPr="006C66E2">
        <w:rPr>
          <w:rPrChange w:id="419" w:author="Abhiram Arali" w:date="2024-11-06T12:25:00Z">
            <w:rPr>
              <w:spacing w:val="-2"/>
              <w:sz w:val="24"/>
            </w:rPr>
          </w:rPrChange>
        </w:rPr>
        <w:t xml:space="preserve"> </w:t>
      </w:r>
      <w:r w:rsidRPr="006C66E2">
        <w:rPr>
          <w:rPrChange w:id="420" w:author="Abhiram Arali" w:date="2024-11-06T12:25:00Z">
            <w:rPr>
              <w:sz w:val="24"/>
            </w:rPr>
          </w:rPrChange>
        </w:rPr>
        <w:t>calls</w:t>
      </w:r>
      <w:r w:rsidRPr="006C66E2">
        <w:rPr>
          <w:rPrChange w:id="421" w:author="Abhiram Arali" w:date="2024-11-06T12:25:00Z">
            <w:rPr>
              <w:spacing w:val="-3"/>
              <w:sz w:val="24"/>
            </w:rPr>
          </w:rPrChange>
        </w:rPr>
        <w:t xml:space="preserve"> </w:t>
      </w:r>
      <w:r w:rsidRPr="006C66E2">
        <w:rPr>
          <w:rPrChange w:id="422" w:author="Abhiram Arali" w:date="2024-11-06T12:25:00Z">
            <w:rPr>
              <w:sz w:val="24"/>
            </w:rPr>
          </w:rPrChange>
        </w:rPr>
        <w:t>can</w:t>
      </w:r>
      <w:r w:rsidRPr="006C66E2">
        <w:rPr>
          <w:rPrChange w:id="423" w:author="Abhiram Arali" w:date="2024-11-06T12:25:00Z">
            <w:rPr>
              <w:spacing w:val="-3"/>
              <w:sz w:val="24"/>
            </w:rPr>
          </w:rPrChange>
        </w:rPr>
        <w:t xml:space="preserve"> </w:t>
      </w:r>
      <w:r w:rsidRPr="006C66E2">
        <w:rPr>
          <w:rPrChange w:id="424" w:author="Abhiram Arali" w:date="2024-11-06T12:25:00Z">
            <w:rPr>
              <w:sz w:val="24"/>
            </w:rPr>
          </w:rPrChange>
        </w:rPr>
        <w:t>lead</w:t>
      </w:r>
      <w:r w:rsidRPr="006C66E2">
        <w:rPr>
          <w:rPrChange w:id="425" w:author="Abhiram Arali" w:date="2024-11-06T12:25:00Z">
            <w:rPr>
              <w:spacing w:val="-1"/>
              <w:sz w:val="24"/>
            </w:rPr>
          </w:rPrChange>
        </w:rPr>
        <w:t xml:space="preserve"> </w:t>
      </w:r>
      <w:r w:rsidRPr="006C66E2">
        <w:rPr>
          <w:rPrChange w:id="426" w:author="Abhiram Arali" w:date="2024-11-06T12:25:00Z">
            <w:rPr>
              <w:sz w:val="24"/>
            </w:rPr>
          </w:rPrChange>
        </w:rPr>
        <w:t>to</w:t>
      </w:r>
      <w:r w:rsidRPr="006C66E2">
        <w:rPr>
          <w:rPrChange w:id="427" w:author="Abhiram Arali" w:date="2024-11-06T12:25:00Z">
            <w:rPr>
              <w:spacing w:val="-3"/>
              <w:sz w:val="24"/>
            </w:rPr>
          </w:rPrChange>
        </w:rPr>
        <w:t xml:space="preserve"> </w:t>
      </w:r>
      <w:r w:rsidRPr="006C66E2">
        <w:rPr>
          <w:rPrChange w:id="428" w:author="Abhiram Arali" w:date="2024-11-06T12:25:00Z">
            <w:rPr>
              <w:sz w:val="24"/>
            </w:rPr>
          </w:rPrChange>
        </w:rPr>
        <w:t>increased</w:t>
      </w:r>
      <w:r w:rsidRPr="006C66E2">
        <w:rPr>
          <w:rPrChange w:id="429" w:author="Abhiram Arali" w:date="2024-11-06T12:25:00Z">
            <w:rPr>
              <w:spacing w:val="-3"/>
              <w:sz w:val="24"/>
            </w:rPr>
          </w:rPrChange>
        </w:rPr>
        <w:t xml:space="preserve"> </w:t>
      </w:r>
      <w:r w:rsidRPr="006C66E2">
        <w:rPr>
          <w:rPrChange w:id="430" w:author="Abhiram Arali" w:date="2024-11-06T12:25:00Z">
            <w:rPr>
              <w:sz w:val="24"/>
            </w:rPr>
          </w:rPrChange>
        </w:rPr>
        <w:t>overhead</w:t>
      </w:r>
      <w:r w:rsidRPr="006C66E2">
        <w:rPr>
          <w:rPrChange w:id="431" w:author="Abhiram Arali" w:date="2024-11-06T12:25:00Z">
            <w:rPr>
              <w:spacing w:val="-3"/>
              <w:sz w:val="24"/>
            </w:rPr>
          </w:rPrChange>
        </w:rPr>
        <w:t xml:space="preserve"> </w:t>
      </w:r>
      <w:r w:rsidRPr="006C66E2">
        <w:rPr>
          <w:rPrChange w:id="432" w:author="Abhiram Arali" w:date="2024-11-06T12:25:00Z">
            <w:rPr>
              <w:sz w:val="24"/>
            </w:rPr>
          </w:rPrChange>
        </w:rPr>
        <w:t>due</w:t>
      </w:r>
      <w:r w:rsidRPr="006C66E2">
        <w:rPr>
          <w:rPrChange w:id="433" w:author="Abhiram Arali" w:date="2024-11-06T12:25:00Z">
            <w:rPr>
              <w:spacing w:val="-2"/>
              <w:sz w:val="24"/>
            </w:rPr>
          </w:rPrChange>
        </w:rPr>
        <w:t xml:space="preserve"> </w:t>
      </w:r>
      <w:r w:rsidRPr="006C66E2">
        <w:rPr>
          <w:rPrChange w:id="434" w:author="Abhiram Arali" w:date="2024-11-06T12:25:00Z">
            <w:rPr>
              <w:sz w:val="24"/>
            </w:rPr>
          </w:rPrChange>
        </w:rPr>
        <w:t>to</w:t>
      </w:r>
      <w:r w:rsidRPr="006C66E2">
        <w:rPr>
          <w:rPrChange w:id="435" w:author="Abhiram Arali" w:date="2024-11-06T12:25:00Z">
            <w:rPr>
              <w:spacing w:val="-3"/>
              <w:sz w:val="24"/>
            </w:rPr>
          </w:rPrChange>
        </w:rPr>
        <w:t xml:space="preserve"> </w:t>
      </w:r>
      <w:r w:rsidRPr="006C66E2">
        <w:rPr>
          <w:rPrChange w:id="436" w:author="Abhiram Arali" w:date="2024-11-06T12:25:00Z">
            <w:rPr>
              <w:sz w:val="24"/>
            </w:rPr>
          </w:rPrChange>
        </w:rPr>
        <w:t>multiple</w:t>
      </w:r>
      <w:r w:rsidRPr="006C66E2">
        <w:rPr>
          <w:rPrChange w:id="437" w:author="Abhiram Arali" w:date="2024-11-06T12:25:00Z">
            <w:rPr>
              <w:spacing w:val="-4"/>
              <w:sz w:val="24"/>
            </w:rPr>
          </w:rPrChange>
        </w:rPr>
        <w:t xml:space="preserve"> </w:t>
      </w:r>
      <w:r w:rsidRPr="006C66E2">
        <w:rPr>
          <w:rPrChange w:id="438" w:author="Abhiram Arali" w:date="2024-11-06T12:25:00Z">
            <w:rPr>
              <w:sz w:val="24"/>
            </w:rPr>
          </w:rPrChange>
        </w:rPr>
        <w:t>function</w:t>
      </w:r>
      <w:r w:rsidRPr="006C66E2">
        <w:rPr>
          <w:rPrChange w:id="439" w:author="Abhiram Arali" w:date="2024-11-06T12:25:00Z">
            <w:rPr>
              <w:spacing w:val="-3"/>
              <w:sz w:val="24"/>
            </w:rPr>
          </w:rPrChange>
        </w:rPr>
        <w:t xml:space="preserve"> </w:t>
      </w:r>
      <w:r w:rsidRPr="006C66E2">
        <w:rPr>
          <w:rPrChange w:id="440" w:author="Abhiram Arali" w:date="2024-11-06T12:25:00Z">
            <w:rPr>
              <w:sz w:val="24"/>
            </w:rPr>
          </w:rPrChange>
        </w:rPr>
        <w:t>calls</w:t>
      </w:r>
      <w:r w:rsidRPr="006C66E2">
        <w:rPr>
          <w:rPrChange w:id="441" w:author="Abhiram Arali" w:date="2024-11-06T12:25:00Z">
            <w:rPr>
              <w:spacing w:val="-3"/>
              <w:sz w:val="24"/>
            </w:rPr>
          </w:rPrChange>
        </w:rPr>
        <w:t xml:space="preserve"> </w:t>
      </w:r>
      <w:r w:rsidRPr="006C66E2">
        <w:rPr>
          <w:rPrChange w:id="442" w:author="Abhiram Arali" w:date="2024-11-06T12:25:00Z">
            <w:rPr>
              <w:sz w:val="24"/>
            </w:rPr>
          </w:rPrChange>
        </w:rPr>
        <w:t>and</w:t>
      </w:r>
      <w:r w:rsidRPr="006C66E2">
        <w:rPr>
          <w:rPrChange w:id="443" w:author="Abhiram Arali" w:date="2024-11-06T12:25:00Z">
            <w:rPr>
              <w:spacing w:val="-3"/>
              <w:sz w:val="24"/>
            </w:rPr>
          </w:rPrChange>
        </w:rPr>
        <w:t xml:space="preserve"> </w:t>
      </w:r>
      <w:r w:rsidRPr="006C66E2">
        <w:rPr>
          <w:rPrChange w:id="444" w:author="Abhiram Arali" w:date="2024-11-06T12:25:00Z">
            <w:rPr>
              <w:sz w:val="24"/>
            </w:rPr>
          </w:rPrChange>
        </w:rPr>
        <w:t>stack usage, which can result in slower performance compared to iterative solutions.</w:t>
      </w:r>
    </w:p>
    <w:p w14:paraId="415DECE0" w14:textId="77777777" w:rsidR="00E527DA" w:rsidRDefault="00EB2904" w:rsidP="006C66E2">
      <w:pPr>
        <w:pStyle w:val="NormalBPBHEB"/>
        <w:numPr>
          <w:ilvl w:val="0"/>
          <w:numId w:val="17"/>
        </w:numPr>
        <w:rPr>
          <w:ins w:id="445" w:author="Abhiram Arali" w:date="2024-11-06T12:25:00Z"/>
        </w:rPr>
      </w:pPr>
      <w:r w:rsidRPr="006C66E2">
        <w:rPr>
          <w:rPrChange w:id="446" w:author="Abhiram Arali" w:date="2024-11-06T12:25:00Z">
            <w:rPr>
              <w:sz w:val="24"/>
            </w:rPr>
          </w:rPrChange>
        </w:rPr>
        <w:t>Deep</w:t>
      </w:r>
      <w:r w:rsidRPr="006C66E2">
        <w:rPr>
          <w:rPrChange w:id="447" w:author="Abhiram Arali" w:date="2024-11-06T12:25:00Z">
            <w:rPr>
              <w:spacing w:val="-6"/>
              <w:sz w:val="24"/>
            </w:rPr>
          </w:rPrChange>
        </w:rPr>
        <w:t xml:space="preserve"> </w:t>
      </w:r>
      <w:r w:rsidRPr="006C66E2">
        <w:rPr>
          <w:rPrChange w:id="448" w:author="Abhiram Arali" w:date="2024-11-06T12:25:00Z">
            <w:rPr>
              <w:sz w:val="24"/>
            </w:rPr>
          </w:rPrChange>
        </w:rPr>
        <w:t>recursion</w:t>
      </w:r>
      <w:r w:rsidRPr="006C66E2">
        <w:rPr>
          <w:rPrChange w:id="449" w:author="Abhiram Arali" w:date="2024-11-06T12:25:00Z">
            <w:rPr>
              <w:spacing w:val="-6"/>
              <w:sz w:val="24"/>
            </w:rPr>
          </w:rPrChange>
        </w:rPr>
        <w:t xml:space="preserve"> </w:t>
      </w:r>
      <w:r w:rsidRPr="006C66E2">
        <w:rPr>
          <w:rPrChange w:id="450" w:author="Abhiram Arali" w:date="2024-11-06T12:25:00Z">
            <w:rPr>
              <w:sz w:val="24"/>
            </w:rPr>
          </w:rPrChange>
        </w:rPr>
        <w:t>can</w:t>
      </w:r>
      <w:r w:rsidRPr="006C66E2">
        <w:rPr>
          <w:rPrChange w:id="451" w:author="Abhiram Arali" w:date="2024-11-06T12:25:00Z">
            <w:rPr>
              <w:spacing w:val="-6"/>
              <w:sz w:val="24"/>
            </w:rPr>
          </w:rPrChange>
        </w:rPr>
        <w:t xml:space="preserve"> </w:t>
      </w:r>
      <w:r w:rsidRPr="006C66E2">
        <w:rPr>
          <w:rPrChange w:id="452" w:author="Abhiram Arali" w:date="2024-11-06T12:25:00Z">
            <w:rPr>
              <w:sz w:val="24"/>
            </w:rPr>
          </w:rPrChange>
        </w:rPr>
        <w:t>lead</w:t>
      </w:r>
      <w:r w:rsidRPr="006C66E2">
        <w:rPr>
          <w:rPrChange w:id="453" w:author="Abhiram Arali" w:date="2024-11-06T12:25:00Z">
            <w:rPr>
              <w:spacing w:val="-6"/>
              <w:sz w:val="24"/>
            </w:rPr>
          </w:rPrChange>
        </w:rPr>
        <w:t xml:space="preserve"> </w:t>
      </w:r>
      <w:r w:rsidRPr="006C66E2">
        <w:rPr>
          <w:rPrChange w:id="454" w:author="Abhiram Arali" w:date="2024-11-06T12:25:00Z">
            <w:rPr>
              <w:sz w:val="24"/>
            </w:rPr>
          </w:rPrChange>
        </w:rPr>
        <w:t>to</w:t>
      </w:r>
      <w:r w:rsidRPr="006C66E2">
        <w:rPr>
          <w:rPrChange w:id="455" w:author="Abhiram Arali" w:date="2024-11-06T12:25:00Z">
            <w:rPr>
              <w:spacing w:val="-6"/>
              <w:sz w:val="24"/>
            </w:rPr>
          </w:rPrChange>
        </w:rPr>
        <w:t xml:space="preserve"> </w:t>
      </w:r>
      <w:r w:rsidRPr="006C66E2">
        <w:rPr>
          <w:rPrChange w:id="456" w:author="Abhiram Arali" w:date="2024-11-06T12:25:00Z">
            <w:rPr>
              <w:sz w:val="24"/>
            </w:rPr>
          </w:rPrChange>
        </w:rPr>
        <w:t>stack</w:t>
      </w:r>
      <w:r w:rsidRPr="006C66E2">
        <w:rPr>
          <w:rPrChange w:id="457" w:author="Abhiram Arali" w:date="2024-11-06T12:25:00Z">
            <w:rPr>
              <w:spacing w:val="-6"/>
              <w:sz w:val="24"/>
            </w:rPr>
          </w:rPrChange>
        </w:rPr>
        <w:t xml:space="preserve"> </w:t>
      </w:r>
      <w:r w:rsidRPr="006C66E2">
        <w:rPr>
          <w:rPrChange w:id="458" w:author="Abhiram Arali" w:date="2024-11-06T12:25:00Z">
            <w:rPr>
              <w:sz w:val="24"/>
            </w:rPr>
          </w:rPrChange>
        </w:rPr>
        <w:t>overflow</w:t>
      </w:r>
      <w:r w:rsidRPr="006C66E2">
        <w:rPr>
          <w:rPrChange w:id="459" w:author="Abhiram Arali" w:date="2024-11-06T12:25:00Z">
            <w:rPr>
              <w:spacing w:val="-3"/>
              <w:sz w:val="24"/>
            </w:rPr>
          </w:rPrChange>
        </w:rPr>
        <w:t xml:space="preserve"> </w:t>
      </w:r>
      <w:r w:rsidRPr="006C66E2">
        <w:rPr>
          <w:rPrChange w:id="460" w:author="Abhiram Arali" w:date="2024-11-06T12:25:00Z">
            <w:rPr>
              <w:sz w:val="24"/>
            </w:rPr>
          </w:rPrChange>
        </w:rPr>
        <w:t>errors</w:t>
      </w:r>
      <w:r w:rsidRPr="006C66E2">
        <w:rPr>
          <w:rPrChange w:id="461" w:author="Abhiram Arali" w:date="2024-11-06T12:25:00Z">
            <w:rPr>
              <w:spacing w:val="-6"/>
              <w:sz w:val="24"/>
            </w:rPr>
          </w:rPrChange>
        </w:rPr>
        <w:t xml:space="preserve"> </w:t>
      </w:r>
      <w:r w:rsidRPr="006C66E2">
        <w:rPr>
          <w:rPrChange w:id="462" w:author="Abhiram Arali" w:date="2024-11-06T12:25:00Z">
            <w:rPr>
              <w:sz w:val="24"/>
            </w:rPr>
          </w:rPrChange>
        </w:rPr>
        <w:t>if</w:t>
      </w:r>
      <w:r w:rsidRPr="006C66E2">
        <w:rPr>
          <w:rPrChange w:id="463" w:author="Abhiram Arali" w:date="2024-11-06T12:25:00Z">
            <w:rPr>
              <w:spacing w:val="-4"/>
              <w:sz w:val="24"/>
            </w:rPr>
          </w:rPrChange>
        </w:rPr>
        <w:t xml:space="preserve"> </w:t>
      </w:r>
      <w:r w:rsidRPr="006C66E2">
        <w:rPr>
          <w:rPrChange w:id="464" w:author="Abhiram Arali" w:date="2024-11-06T12:25:00Z">
            <w:rPr>
              <w:sz w:val="24"/>
            </w:rPr>
          </w:rPrChange>
        </w:rPr>
        <w:t>the</w:t>
      </w:r>
      <w:r w:rsidRPr="006C66E2">
        <w:rPr>
          <w:rPrChange w:id="465" w:author="Abhiram Arali" w:date="2024-11-06T12:25:00Z">
            <w:rPr>
              <w:spacing w:val="-6"/>
              <w:sz w:val="24"/>
            </w:rPr>
          </w:rPrChange>
        </w:rPr>
        <w:t xml:space="preserve"> </w:t>
      </w:r>
      <w:r w:rsidRPr="006C66E2">
        <w:rPr>
          <w:rPrChange w:id="466" w:author="Abhiram Arali" w:date="2024-11-06T12:25:00Z">
            <w:rPr>
              <w:sz w:val="24"/>
            </w:rPr>
          </w:rPrChange>
        </w:rPr>
        <w:t>recursion</w:t>
      </w:r>
      <w:r w:rsidRPr="006C66E2">
        <w:rPr>
          <w:rPrChange w:id="467" w:author="Abhiram Arali" w:date="2024-11-06T12:25:00Z">
            <w:rPr>
              <w:spacing w:val="-6"/>
              <w:sz w:val="24"/>
            </w:rPr>
          </w:rPrChange>
        </w:rPr>
        <w:t xml:space="preserve"> </w:t>
      </w:r>
      <w:r w:rsidRPr="006C66E2">
        <w:rPr>
          <w:rPrChange w:id="468" w:author="Abhiram Arali" w:date="2024-11-06T12:25:00Z">
            <w:rPr>
              <w:sz w:val="24"/>
            </w:rPr>
          </w:rPrChange>
        </w:rPr>
        <w:t>goes</w:t>
      </w:r>
      <w:r w:rsidRPr="006C66E2">
        <w:rPr>
          <w:rPrChange w:id="469" w:author="Abhiram Arali" w:date="2024-11-06T12:25:00Z">
            <w:rPr>
              <w:spacing w:val="-6"/>
              <w:sz w:val="24"/>
            </w:rPr>
          </w:rPrChange>
        </w:rPr>
        <w:t xml:space="preserve"> </w:t>
      </w:r>
      <w:r w:rsidRPr="006C66E2">
        <w:rPr>
          <w:rPrChange w:id="470" w:author="Abhiram Arali" w:date="2024-11-06T12:25:00Z">
            <w:rPr>
              <w:sz w:val="24"/>
            </w:rPr>
          </w:rPrChange>
        </w:rPr>
        <w:t>too</w:t>
      </w:r>
      <w:r w:rsidRPr="006C66E2">
        <w:rPr>
          <w:rPrChange w:id="471" w:author="Abhiram Arali" w:date="2024-11-06T12:25:00Z">
            <w:rPr>
              <w:spacing w:val="-5"/>
              <w:sz w:val="24"/>
            </w:rPr>
          </w:rPrChange>
        </w:rPr>
        <w:t xml:space="preserve"> </w:t>
      </w:r>
      <w:r w:rsidRPr="006C66E2">
        <w:rPr>
          <w:rPrChange w:id="472" w:author="Abhiram Arali" w:date="2024-11-06T12:25:00Z">
            <w:rPr>
              <w:sz w:val="24"/>
            </w:rPr>
          </w:rPrChange>
        </w:rPr>
        <w:t>deep</w:t>
      </w:r>
      <w:r w:rsidRPr="006C66E2">
        <w:rPr>
          <w:rPrChange w:id="473" w:author="Abhiram Arali" w:date="2024-11-06T12:25:00Z">
            <w:rPr>
              <w:spacing w:val="-6"/>
              <w:sz w:val="24"/>
            </w:rPr>
          </w:rPrChange>
        </w:rPr>
        <w:t xml:space="preserve"> </w:t>
      </w:r>
      <w:r w:rsidRPr="006C66E2">
        <w:rPr>
          <w:rPrChange w:id="474" w:author="Abhiram Arali" w:date="2024-11-06T12:25:00Z">
            <w:rPr>
              <w:sz w:val="24"/>
            </w:rPr>
          </w:rPrChange>
        </w:rPr>
        <w:t>without hitting the base case, particularly in languages with limited stack sizes.</w:t>
      </w:r>
    </w:p>
    <w:p w14:paraId="5F47B2AC" w14:textId="77777777" w:rsidR="00DA18C7" w:rsidRPr="006C66E2" w:rsidRDefault="00DA18C7">
      <w:pPr>
        <w:pStyle w:val="NormalBPBHEB"/>
        <w:rPr>
          <w:rPrChange w:id="475" w:author="Abhiram Arali" w:date="2024-11-06T12:25:00Z">
            <w:rPr>
              <w:sz w:val="24"/>
            </w:rPr>
          </w:rPrChange>
        </w:rPr>
        <w:pPrChange w:id="476" w:author="Abhiram Arali" w:date="2024-11-06T12:25:00Z">
          <w:pPr>
            <w:pStyle w:val="ListParagraph"/>
            <w:numPr>
              <w:numId w:val="6"/>
            </w:numPr>
            <w:tabs>
              <w:tab w:val="left" w:pos="940"/>
            </w:tabs>
            <w:spacing w:before="12" w:line="350" w:lineRule="auto"/>
            <w:ind w:left="940" w:right="220" w:hanging="360"/>
          </w:pPr>
        </w:pPrChange>
      </w:pPr>
    </w:p>
    <w:p w14:paraId="4B552D6F" w14:textId="77777777" w:rsidR="00E527DA" w:rsidRDefault="00EB2904">
      <w:pPr>
        <w:pStyle w:val="Heading1BPBHEB"/>
        <w:pPrChange w:id="477" w:author="Abhiram Arali" w:date="2024-11-06T12:26:00Z">
          <w:pPr>
            <w:pStyle w:val="Heading1"/>
            <w:spacing w:before="172"/>
            <w:ind w:left="220"/>
          </w:pPr>
        </w:pPrChange>
      </w:pPr>
      <w:r>
        <w:t xml:space="preserve">Built-in </w:t>
      </w:r>
      <w:r>
        <w:rPr>
          <w:spacing w:val="-2"/>
        </w:rPr>
        <w:t>functions</w:t>
      </w:r>
    </w:p>
    <w:p w14:paraId="1DBCCFEC" w14:textId="0BB8EBDE" w:rsidR="00E527DA" w:rsidDel="00FA297B" w:rsidRDefault="00E527DA">
      <w:pPr>
        <w:pStyle w:val="BodyText"/>
        <w:spacing w:before="22"/>
        <w:rPr>
          <w:del w:id="478" w:author="Abhiram Arali" w:date="2024-11-06T12:25:00Z"/>
          <w:b/>
        </w:rPr>
      </w:pPr>
    </w:p>
    <w:p w14:paraId="6F8146FB" w14:textId="77777777" w:rsidR="00E527DA" w:rsidRDefault="00EB2904" w:rsidP="00FA297B">
      <w:pPr>
        <w:pStyle w:val="NormalBPBHEB"/>
        <w:rPr>
          <w:ins w:id="479" w:author="Abhiram Arali" w:date="2024-11-06T12:27:00Z"/>
        </w:rPr>
      </w:pPr>
      <w:r>
        <w:t>Built-in</w:t>
      </w:r>
      <w:r>
        <w:rPr>
          <w:spacing w:val="-4"/>
        </w:rPr>
        <w:t xml:space="preserve"> </w:t>
      </w:r>
      <w:r>
        <w:t>functions</w:t>
      </w:r>
      <w:r>
        <w:rPr>
          <w:spacing w:val="-5"/>
        </w:rPr>
        <w:t xml:space="preserve"> </w:t>
      </w:r>
      <w:r>
        <w:t>in</w:t>
      </w:r>
      <w:r>
        <w:rPr>
          <w:spacing w:val="-4"/>
        </w:rPr>
        <w:t xml:space="preserve"> </w:t>
      </w:r>
      <w:r>
        <w:t>C</w:t>
      </w:r>
      <w:r>
        <w:rPr>
          <w:spacing w:val="-4"/>
        </w:rPr>
        <w:t xml:space="preserve"> </w:t>
      </w:r>
      <w:r>
        <w:t>are</w:t>
      </w:r>
      <w:r>
        <w:rPr>
          <w:spacing w:val="-6"/>
        </w:rPr>
        <w:t xml:space="preserve"> </w:t>
      </w:r>
      <w:r>
        <w:t>predefined</w:t>
      </w:r>
      <w:r>
        <w:rPr>
          <w:spacing w:val="-2"/>
        </w:rPr>
        <w:t xml:space="preserve"> </w:t>
      </w:r>
      <w:r>
        <w:t>functions</w:t>
      </w:r>
      <w:r>
        <w:rPr>
          <w:spacing w:val="-5"/>
        </w:rPr>
        <w:t xml:space="preserve"> </w:t>
      </w:r>
      <w:r>
        <w:t>provided</w:t>
      </w:r>
      <w:r>
        <w:rPr>
          <w:spacing w:val="-5"/>
        </w:rPr>
        <w:t xml:space="preserve"> </w:t>
      </w:r>
      <w:r>
        <w:t>by</w:t>
      </w:r>
      <w:r>
        <w:rPr>
          <w:spacing w:val="-5"/>
        </w:rPr>
        <w:t xml:space="preserve"> </w:t>
      </w:r>
      <w:r>
        <w:t>the</w:t>
      </w:r>
      <w:r>
        <w:rPr>
          <w:spacing w:val="-5"/>
        </w:rPr>
        <w:t xml:space="preserve"> </w:t>
      </w:r>
      <w:r>
        <w:t>C</w:t>
      </w:r>
      <w:r>
        <w:rPr>
          <w:spacing w:val="-4"/>
        </w:rPr>
        <w:t xml:space="preserve"> </w:t>
      </w:r>
      <w:r>
        <w:t>Standard</w:t>
      </w:r>
      <w:r>
        <w:rPr>
          <w:spacing w:val="-3"/>
        </w:rPr>
        <w:t xml:space="preserve"> </w:t>
      </w:r>
      <w:r>
        <w:t>Library</w:t>
      </w:r>
      <w:r>
        <w:rPr>
          <w:spacing w:val="-6"/>
        </w:rPr>
        <w:t xml:space="preserve"> </w:t>
      </w:r>
      <w:r>
        <w:t>that</w:t>
      </w:r>
      <w:r>
        <w:rPr>
          <w:spacing w:val="-4"/>
        </w:rPr>
        <w:t xml:space="preserve"> </w:t>
      </w:r>
      <w:r>
        <w:t>allow programmers</w:t>
      </w:r>
      <w:r>
        <w:rPr>
          <w:spacing w:val="-14"/>
        </w:rPr>
        <w:t xml:space="preserve"> </w:t>
      </w:r>
      <w:r>
        <w:t>to</w:t>
      </w:r>
      <w:r>
        <w:rPr>
          <w:spacing w:val="-13"/>
        </w:rPr>
        <w:t xml:space="preserve"> </w:t>
      </w:r>
      <w:r>
        <w:t>perform</w:t>
      </w:r>
      <w:r>
        <w:rPr>
          <w:spacing w:val="-13"/>
        </w:rPr>
        <w:t xml:space="preserve"> </w:t>
      </w:r>
      <w:r>
        <w:t>common</w:t>
      </w:r>
      <w:r>
        <w:rPr>
          <w:spacing w:val="-13"/>
        </w:rPr>
        <w:t xml:space="preserve"> </w:t>
      </w:r>
      <w:r>
        <w:t>tasks</w:t>
      </w:r>
      <w:r>
        <w:rPr>
          <w:spacing w:val="-13"/>
        </w:rPr>
        <w:t xml:space="preserve"> </w:t>
      </w:r>
      <w:r>
        <w:t>without</w:t>
      </w:r>
      <w:r>
        <w:rPr>
          <w:spacing w:val="-12"/>
        </w:rPr>
        <w:t xml:space="preserve"> </w:t>
      </w:r>
      <w:r>
        <w:t>having</w:t>
      </w:r>
      <w:r>
        <w:rPr>
          <w:spacing w:val="-13"/>
        </w:rPr>
        <w:t xml:space="preserve"> </w:t>
      </w:r>
      <w:r>
        <w:t>to</w:t>
      </w:r>
      <w:r>
        <w:rPr>
          <w:spacing w:val="-13"/>
        </w:rPr>
        <w:t xml:space="preserve"> </w:t>
      </w:r>
      <w:r>
        <w:t>implement</w:t>
      </w:r>
      <w:r>
        <w:rPr>
          <w:spacing w:val="-13"/>
        </w:rPr>
        <w:t xml:space="preserve"> </w:t>
      </w:r>
      <w:r>
        <w:t>them</w:t>
      </w:r>
      <w:r>
        <w:rPr>
          <w:spacing w:val="-13"/>
        </w:rPr>
        <w:t xml:space="preserve"> </w:t>
      </w:r>
      <w:r>
        <w:t>from</w:t>
      </w:r>
      <w:r>
        <w:rPr>
          <w:spacing w:val="-13"/>
        </w:rPr>
        <w:t xml:space="preserve"> </w:t>
      </w:r>
      <w:r>
        <w:t>scratch.</w:t>
      </w:r>
      <w:r>
        <w:rPr>
          <w:spacing w:val="-11"/>
        </w:rPr>
        <w:t xml:space="preserve"> </w:t>
      </w:r>
      <w:r>
        <w:t>These functions cover a wide range of operations, including mathematical calculations, string manipulation, input/output operations, and memory management. Utilizing built-in functions enhances code eff</w:t>
      </w:r>
      <w:r>
        <w:t>iciency, readability, and maintainability, as they are well-optimized and widely tested.</w:t>
      </w:r>
    </w:p>
    <w:p w14:paraId="36870561" w14:textId="77777777" w:rsidR="00C91C8B" w:rsidRDefault="00C91C8B">
      <w:pPr>
        <w:pStyle w:val="NormalBPBHEB"/>
        <w:pPrChange w:id="480" w:author="Abhiram Arali" w:date="2024-11-06T12:27:00Z">
          <w:pPr>
            <w:pStyle w:val="BodyText"/>
            <w:spacing w:line="360" w:lineRule="auto"/>
            <w:ind w:left="220" w:right="216"/>
            <w:jc w:val="both"/>
          </w:pPr>
        </w:pPrChange>
      </w:pPr>
    </w:p>
    <w:p w14:paraId="4D8CF881" w14:textId="008E8829" w:rsidR="00E527DA" w:rsidRDefault="00EB2904">
      <w:pPr>
        <w:pStyle w:val="Heading2BPBHEB"/>
        <w:pPrChange w:id="481" w:author="Abhiram Arali" w:date="2024-11-06T12:27:00Z">
          <w:pPr>
            <w:spacing w:before="161"/>
            <w:ind w:left="220"/>
            <w:jc w:val="both"/>
          </w:pPr>
        </w:pPrChange>
      </w:pPr>
      <w:r>
        <w:t>Categories</w:t>
      </w:r>
      <w:r>
        <w:rPr>
          <w:spacing w:val="-1"/>
        </w:rPr>
        <w:t xml:space="preserve"> </w:t>
      </w:r>
      <w:r>
        <w:t xml:space="preserve">of </w:t>
      </w:r>
      <w:r w:rsidR="00CD2FC0">
        <w:t xml:space="preserve">built-in </w:t>
      </w:r>
      <w:r w:rsidR="00CD2FC0">
        <w:rPr>
          <w:spacing w:val="-2"/>
        </w:rPr>
        <w:t>functions</w:t>
      </w:r>
    </w:p>
    <w:p w14:paraId="3426474E" w14:textId="22913C2D" w:rsidR="00E527DA" w:rsidDel="00CD2FC0" w:rsidRDefault="00CD2FC0">
      <w:pPr>
        <w:pStyle w:val="NormalBPBHEB"/>
        <w:rPr>
          <w:del w:id="482" w:author="Abhiram Arali" w:date="2024-11-06T12:27:00Z"/>
        </w:rPr>
        <w:pPrChange w:id="483" w:author="Abhiram Arali" w:date="2024-11-06T12:27:00Z">
          <w:pPr>
            <w:pStyle w:val="BodyText"/>
            <w:spacing w:before="22"/>
          </w:pPr>
        </w:pPrChange>
      </w:pPr>
      <w:ins w:id="484" w:author="Abhiram Arali" w:date="2024-11-06T12:27:00Z">
        <w:r>
          <w:t>The categories of built</w:t>
        </w:r>
      </w:ins>
      <w:ins w:id="485" w:author="Abhiram Arali" w:date="2024-11-06T14:17:00Z">
        <w:r w:rsidR="009E1A2A">
          <w:t>-</w:t>
        </w:r>
      </w:ins>
      <w:ins w:id="486" w:author="Abhiram Arali" w:date="2024-11-06T12:27:00Z">
        <w:r>
          <w:t>in function are as follows:</w:t>
        </w:r>
      </w:ins>
    </w:p>
    <w:p w14:paraId="1233CF8E" w14:textId="77777777" w:rsidR="00CD2FC0" w:rsidRDefault="00CD2FC0">
      <w:pPr>
        <w:pStyle w:val="NormalBPBHEB"/>
        <w:rPr>
          <w:ins w:id="487" w:author="Abhiram Arali" w:date="2024-11-06T12:27:00Z"/>
          <w:b/>
        </w:rPr>
        <w:pPrChange w:id="488" w:author="Abhiram Arali" w:date="2024-11-06T12:27:00Z">
          <w:pPr>
            <w:pStyle w:val="BodyText"/>
            <w:spacing w:line="360" w:lineRule="auto"/>
            <w:ind w:left="220"/>
          </w:pPr>
        </w:pPrChange>
      </w:pPr>
    </w:p>
    <w:p w14:paraId="3B8A3807" w14:textId="799615F8" w:rsidR="00E527DA" w:rsidRDefault="00EB2904">
      <w:pPr>
        <w:pStyle w:val="NormalBPBHEB"/>
        <w:numPr>
          <w:ilvl w:val="0"/>
          <w:numId w:val="18"/>
        </w:numPr>
        <w:pPrChange w:id="489" w:author="Abhiram Arali" w:date="2024-11-06T12:27:00Z">
          <w:pPr>
            <w:pStyle w:val="BodyText"/>
            <w:spacing w:line="360" w:lineRule="auto"/>
            <w:ind w:left="220"/>
          </w:pPr>
        </w:pPrChange>
      </w:pPr>
      <w:r>
        <w:rPr>
          <w:b/>
        </w:rPr>
        <w:t xml:space="preserve">Mathematical </w:t>
      </w:r>
      <w:r w:rsidR="00F02AF5">
        <w:rPr>
          <w:b/>
        </w:rPr>
        <w:t>functions</w:t>
      </w:r>
      <w:r>
        <w:rPr>
          <w:b/>
        </w:rPr>
        <w:t xml:space="preserve">: </w:t>
      </w:r>
      <w:r>
        <w:t xml:space="preserve">The &lt;math.h&gt; library provides various functions for </w:t>
      </w:r>
      <w:r>
        <w:t>performing</w:t>
      </w:r>
      <w:r>
        <w:rPr>
          <w:spacing w:val="40"/>
        </w:rPr>
        <w:t xml:space="preserve"> </w:t>
      </w:r>
      <w:r>
        <w:t>mathematical operations. Common functions include:</w:t>
      </w:r>
    </w:p>
    <w:p w14:paraId="40944354" w14:textId="77777777" w:rsidR="00E527DA" w:rsidRDefault="00EB2904">
      <w:pPr>
        <w:pStyle w:val="NormalBPBHEB"/>
        <w:numPr>
          <w:ilvl w:val="0"/>
          <w:numId w:val="19"/>
        </w:numPr>
        <w:pPrChange w:id="490" w:author="Abhiram Arali" w:date="2024-11-06T12:27:00Z">
          <w:pPr>
            <w:pStyle w:val="ListParagraph"/>
            <w:numPr>
              <w:numId w:val="6"/>
            </w:numPr>
            <w:tabs>
              <w:tab w:val="left" w:pos="940"/>
            </w:tabs>
            <w:spacing w:before="163"/>
            <w:ind w:left="940" w:hanging="360"/>
          </w:pPr>
        </w:pPrChange>
      </w:pPr>
      <w:r w:rsidRPr="00680068">
        <w:rPr>
          <w:b/>
          <w:bCs/>
          <w:rPrChange w:id="491" w:author="Abhiram Arali" w:date="2024-11-06T12:29:00Z">
            <w:rPr/>
          </w:rPrChange>
        </w:rPr>
        <w:t>sin(),</w:t>
      </w:r>
      <w:r w:rsidRPr="00680068">
        <w:rPr>
          <w:b/>
          <w:bCs/>
          <w:spacing w:val="-2"/>
          <w:rPrChange w:id="492" w:author="Abhiram Arali" w:date="2024-11-06T12:29:00Z">
            <w:rPr>
              <w:spacing w:val="-2"/>
            </w:rPr>
          </w:rPrChange>
        </w:rPr>
        <w:t xml:space="preserve"> </w:t>
      </w:r>
      <w:r w:rsidRPr="00680068">
        <w:rPr>
          <w:b/>
          <w:bCs/>
          <w:rPrChange w:id="493" w:author="Abhiram Arali" w:date="2024-11-06T12:29:00Z">
            <w:rPr/>
          </w:rPrChange>
        </w:rPr>
        <w:t>cos(),</w:t>
      </w:r>
      <w:r w:rsidRPr="00680068">
        <w:rPr>
          <w:b/>
          <w:bCs/>
          <w:spacing w:val="-1"/>
          <w:rPrChange w:id="494" w:author="Abhiram Arali" w:date="2024-11-06T12:29:00Z">
            <w:rPr>
              <w:spacing w:val="-1"/>
            </w:rPr>
          </w:rPrChange>
        </w:rPr>
        <w:t xml:space="preserve"> </w:t>
      </w:r>
      <w:r w:rsidRPr="00680068">
        <w:rPr>
          <w:b/>
          <w:bCs/>
          <w:rPrChange w:id="495" w:author="Abhiram Arali" w:date="2024-11-06T12:29:00Z">
            <w:rPr/>
          </w:rPrChange>
        </w:rPr>
        <w:t>tan():</w:t>
      </w:r>
      <w:r>
        <w:rPr>
          <w:spacing w:val="-1"/>
        </w:rPr>
        <w:t xml:space="preserve"> </w:t>
      </w:r>
      <w:r>
        <w:t xml:space="preserve">Trigonometric </w:t>
      </w:r>
      <w:r>
        <w:rPr>
          <w:spacing w:val="-2"/>
        </w:rPr>
        <w:t>functions.</w:t>
      </w:r>
    </w:p>
    <w:p w14:paraId="12E7BEBE" w14:textId="77777777" w:rsidR="00E527DA" w:rsidRDefault="00EB2904">
      <w:pPr>
        <w:pStyle w:val="NormalBPBHEB"/>
        <w:numPr>
          <w:ilvl w:val="0"/>
          <w:numId w:val="19"/>
        </w:numPr>
        <w:pPrChange w:id="496" w:author="Abhiram Arali" w:date="2024-11-06T12:27:00Z">
          <w:pPr>
            <w:pStyle w:val="ListParagraph"/>
            <w:numPr>
              <w:numId w:val="6"/>
            </w:numPr>
            <w:tabs>
              <w:tab w:val="left" w:pos="940"/>
            </w:tabs>
            <w:spacing w:before="135"/>
            <w:ind w:left="940" w:hanging="360"/>
          </w:pPr>
        </w:pPrChange>
      </w:pPr>
      <w:r w:rsidRPr="00680068">
        <w:rPr>
          <w:b/>
          <w:bCs/>
          <w:rPrChange w:id="497" w:author="Abhiram Arali" w:date="2024-11-06T12:29:00Z">
            <w:rPr/>
          </w:rPrChange>
        </w:rPr>
        <w:t>sqrt():</w:t>
      </w:r>
      <w:r>
        <w:rPr>
          <w:spacing w:val="-1"/>
        </w:rPr>
        <w:t xml:space="preserve"> </w:t>
      </w:r>
      <w:r>
        <w:t>Calculates</w:t>
      </w:r>
      <w:r>
        <w:rPr>
          <w:spacing w:val="-1"/>
        </w:rPr>
        <w:t xml:space="preserve"> </w:t>
      </w:r>
      <w:r>
        <w:t>the</w:t>
      </w:r>
      <w:r>
        <w:rPr>
          <w:spacing w:val="-2"/>
        </w:rPr>
        <w:t xml:space="preserve"> </w:t>
      </w:r>
      <w:r>
        <w:t>square</w:t>
      </w:r>
      <w:r>
        <w:rPr>
          <w:spacing w:val="-2"/>
        </w:rPr>
        <w:t xml:space="preserve"> root.</w:t>
      </w:r>
    </w:p>
    <w:p w14:paraId="5F8D2E9A" w14:textId="77777777" w:rsidR="00E527DA" w:rsidRDefault="00EB2904">
      <w:pPr>
        <w:pStyle w:val="NormalBPBHEB"/>
        <w:numPr>
          <w:ilvl w:val="0"/>
          <w:numId w:val="19"/>
        </w:numPr>
        <w:pPrChange w:id="498" w:author="Abhiram Arali" w:date="2024-11-06T12:27:00Z">
          <w:pPr>
            <w:pStyle w:val="ListParagraph"/>
            <w:numPr>
              <w:numId w:val="6"/>
            </w:numPr>
            <w:tabs>
              <w:tab w:val="left" w:pos="940"/>
            </w:tabs>
            <w:ind w:left="940" w:hanging="360"/>
          </w:pPr>
        </w:pPrChange>
      </w:pPr>
      <w:r w:rsidRPr="00680068">
        <w:rPr>
          <w:b/>
          <w:bCs/>
          <w:rPrChange w:id="499" w:author="Abhiram Arali" w:date="2024-11-06T12:29:00Z">
            <w:rPr/>
          </w:rPrChange>
        </w:rPr>
        <w:t>pow():</w:t>
      </w:r>
      <w:r>
        <w:rPr>
          <w:spacing w:val="-1"/>
        </w:rPr>
        <w:t xml:space="preserve"> </w:t>
      </w:r>
      <w:r>
        <w:t>Raises</w:t>
      </w:r>
      <w:r>
        <w:rPr>
          <w:spacing w:val="-1"/>
        </w:rPr>
        <w:t xml:space="preserve"> </w:t>
      </w:r>
      <w:r>
        <w:t>a</w:t>
      </w:r>
      <w:r>
        <w:rPr>
          <w:spacing w:val="-2"/>
        </w:rPr>
        <w:t xml:space="preserve"> </w:t>
      </w:r>
      <w:r>
        <w:t>number to</w:t>
      </w:r>
      <w:r>
        <w:rPr>
          <w:spacing w:val="-1"/>
        </w:rPr>
        <w:t xml:space="preserve"> </w:t>
      </w:r>
      <w:r>
        <w:t>a</w:t>
      </w:r>
      <w:r>
        <w:rPr>
          <w:spacing w:val="-3"/>
        </w:rPr>
        <w:t xml:space="preserve"> </w:t>
      </w:r>
      <w:r>
        <w:t xml:space="preserve">specified </w:t>
      </w:r>
      <w:r>
        <w:rPr>
          <w:spacing w:val="-2"/>
        </w:rPr>
        <w:t>power.</w:t>
      </w:r>
    </w:p>
    <w:p w14:paraId="4641B0E6" w14:textId="77777777" w:rsidR="00E527DA" w:rsidRDefault="00EB2904">
      <w:pPr>
        <w:pStyle w:val="NormalBPBHEB"/>
        <w:numPr>
          <w:ilvl w:val="0"/>
          <w:numId w:val="19"/>
        </w:numPr>
        <w:pPrChange w:id="500" w:author="Abhiram Arali" w:date="2024-11-06T12:27:00Z">
          <w:pPr>
            <w:pStyle w:val="ListParagraph"/>
            <w:numPr>
              <w:numId w:val="6"/>
            </w:numPr>
            <w:tabs>
              <w:tab w:val="left" w:pos="940"/>
            </w:tabs>
            <w:ind w:left="940" w:hanging="360"/>
          </w:pPr>
        </w:pPrChange>
      </w:pPr>
      <w:r w:rsidRPr="00680068">
        <w:rPr>
          <w:b/>
          <w:bCs/>
          <w:rPrChange w:id="501" w:author="Abhiram Arali" w:date="2024-11-06T12:29:00Z">
            <w:rPr/>
          </w:rPrChange>
        </w:rPr>
        <w:t>fabs():</w:t>
      </w:r>
      <w:r>
        <w:rPr>
          <w:spacing w:val="-3"/>
        </w:rPr>
        <w:t xml:space="preserve"> </w:t>
      </w:r>
      <w:r>
        <w:t>Returns</w:t>
      </w:r>
      <w:r>
        <w:rPr>
          <w:spacing w:val="-1"/>
        </w:rPr>
        <w:t xml:space="preserve"> </w:t>
      </w:r>
      <w:r>
        <w:t>the absolute</w:t>
      </w:r>
      <w:r>
        <w:rPr>
          <w:spacing w:val="-1"/>
        </w:rPr>
        <w:t xml:space="preserve"> </w:t>
      </w:r>
      <w:r>
        <w:t>value</w:t>
      </w:r>
      <w:r>
        <w:rPr>
          <w:spacing w:val="-1"/>
        </w:rPr>
        <w:t xml:space="preserve"> </w:t>
      </w:r>
      <w:r>
        <w:t>of</w:t>
      </w:r>
      <w:r>
        <w:rPr>
          <w:spacing w:val="-3"/>
        </w:rPr>
        <w:t xml:space="preserve"> </w:t>
      </w:r>
      <w:r>
        <w:t xml:space="preserve">a floating-point </w:t>
      </w:r>
      <w:r>
        <w:rPr>
          <w:spacing w:val="-2"/>
        </w:rPr>
        <w:t>number.</w:t>
      </w:r>
    </w:p>
    <w:p w14:paraId="612C310F" w14:textId="4E788065" w:rsidR="00E527DA" w:rsidRPr="00D50E7C" w:rsidDel="00B84E17" w:rsidRDefault="00E527DA">
      <w:pPr>
        <w:pStyle w:val="NormalBPBHEB"/>
        <w:rPr>
          <w:del w:id="502" w:author="Abhiram Arali" w:date="2024-11-06T12:27:00Z"/>
          <w:b/>
          <w:bCs/>
          <w:rPrChange w:id="503" w:author="Abhiram Arali" w:date="2024-11-06T12:29:00Z">
            <w:rPr>
              <w:del w:id="504" w:author="Abhiram Arali" w:date="2024-11-06T12:27:00Z"/>
            </w:rPr>
          </w:rPrChange>
        </w:rPr>
        <w:pPrChange w:id="505" w:author="Abhiram Arali" w:date="2024-11-06T12:27:00Z">
          <w:pPr>
            <w:pStyle w:val="BodyText"/>
            <w:spacing w:before="19"/>
          </w:pPr>
        </w:pPrChange>
      </w:pPr>
      <w:commentRangeStart w:id="506"/>
    </w:p>
    <w:p w14:paraId="7762ED8E" w14:textId="77777777" w:rsidR="00E527DA" w:rsidRPr="00042427" w:rsidRDefault="00EB2904">
      <w:pPr>
        <w:pStyle w:val="ListParagraph"/>
        <w:numPr>
          <w:ilvl w:val="0"/>
          <w:numId w:val="20"/>
        </w:numPr>
        <w:rPr>
          <w:rStyle w:val="NormalBPBHEBChar"/>
          <w:rPrChange w:id="507" w:author="Abhiram Arali" w:date="2024-11-06T12:29:00Z">
            <w:rPr>
              <w:i/>
              <w:sz w:val="24"/>
            </w:rPr>
          </w:rPrChange>
        </w:rPr>
        <w:pPrChange w:id="508" w:author="Abhiram Arali" w:date="2024-11-06T12:27:00Z">
          <w:pPr>
            <w:ind w:left="220"/>
          </w:pPr>
        </w:pPrChange>
      </w:pPr>
      <w:r w:rsidRPr="00D50E7C">
        <w:rPr>
          <w:rStyle w:val="NormalBPBHEBChar"/>
          <w:b/>
          <w:bCs/>
          <w:rPrChange w:id="509" w:author="Abhiram Arali" w:date="2024-11-06T12:29:00Z">
            <w:rPr>
              <w:i/>
              <w:spacing w:val="-2"/>
              <w:sz w:val="24"/>
            </w:rPr>
          </w:rPrChange>
        </w:rPr>
        <w:t>Example</w:t>
      </w:r>
      <w:commentRangeEnd w:id="506"/>
      <w:r w:rsidR="0089178F">
        <w:rPr>
          <w:rStyle w:val="CommentReference"/>
        </w:rPr>
        <w:commentReference w:id="506"/>
      </w:r>
      <w:r w:rsidRPr="00B84E17">
        <w:rPr>
          <w:i/>
          <w:spacing w:val="-2"/>
          <w:sz w:val="24"/>
        </w:rPr>
        <w:t>:</w:t>
      </w:r>
    </w:p>
    <w:p w14:paraId="2946AEB8" w14:textId="77777777" w:rsidR="00C001B0" w:rsidRPr="00C001B0" w:rsidRDefault="00C001B0" w:rsidP="00C001B0">
      <w:pPr>
        <w:pStyle w:val="ListParagraph"/>
        <w:numPr>
          <w:ilvl w:val="0"/>
          <w:numId w:val="20"/>
        </w:numPr>
        <w:spacing w:before="19" w:line="499" w:lineRule="auto"/>
        <w:ind w:right="7318"/>
        <w:jc w:val="both"/>
        <w:rPr>
          <w:sz w:val="24"/>
        </w:rPr>
      </w:pPr>
      <w:moveToRangeStart w:id="510" w:author="Abhiram Arali" w:date="2024-11-06T12:28:00Z" w:name="move181788510"/>
      <w:moveTo w:id="511" w:author="Abhiram Arali" w:date="2024-11-06T12:28:00Z">
        <w:r w:rsidRPr="00C001B0">
          <w:rPr>
            <w:sz w:val="24"/>
          </w:rPr>
          <w:t>#include</w:t>
        </w:r>
        <w:r w:rsidRPr="00C001B0">
          <w:rPr>
            <w:spacing w:val="-15"/>
            <w:sz w:val="24"/>
          </w:rPr>
          <w:t xml:space="preserve"> </w:t>
        </w:r>
        <w:r w:rsidRPr="00C001B0">
          <w:rPr>
            <w:sz w:val="24"/>
          </w:rPr>
          <w:t>&lt;stdio.h&gt; #include</w:t>
        </w:r>
        <w:r w:rsidRPr="00C001B0">
          <w:rPr>
            <w:spacing w:val="-15"/>
            <w:sz w:val="24"/>
          </w:rPr>
          <w:t xml:space="preserve"> </w:t>
        </w:r>
        <w:r w:rsidRPr="00C001B0">
          <w:rPr>
            <w:sz w:val="24"/>
          </w:rPr>
          <w:lastRenderedPageBreak/>
          <w:t>&lt;math.h&gt; int main() {</w:t>
        </w:r>
      </w:moveTo>
    </w:p>
    <w:p w14:paraId="17A9841D" w14:textId="77777777" w:rsidR="00C001B0" w:rsidRPr="00C001B0" w:rsidRDefault="00C001B0">
      <w:pPr>
        <w:pStyle w:val="ListParagraph"/>
        <w:spacing w:line="275" w:lineRule="exact"/>
        <w:ind w:left="1080"/>
        <w:rPr>
          <w:sz w:val="24"/>
        </w:rPr>
        <w:pPrChange w:id="512" w:author="Abhiram Arali" w:date="2024-11-06T12:28:00Z">
          <w:pPr>
            <w:pStyle w:val="ListParagraph"/>
            <w:numPr>
              <w:numId w:val="20"/>
            </w:numPr>
            <w:spacing w:line="275" w:lineRule="exact"/>
            <w:ind w:left="1080" w:hanging="360"/>
          </w:pPr>
        </w:pPrChange>
      </w:pPr>
      <w:moveTo w:id="513" w:author="Abhiram Arali" w:date="2024-11-06T12:28:00Z">
        <w:r w:rsidRPr="00C001B0">
          <w:rPr>
            <w:sz w:val="24"/>
          </w:rPr>
          <w:t>double</w:t>
        </w:r>
        <w:r w:rsidRPr="00C001B0">
          <w:rPr>
            <w:spacing w:val="-1"/>
            <w:sz w:val="24"/>
          </w:rPr>
          <w:t xml:space="preserve"> </w:t>
        </w:r>
        <w:r w:rsidRPr="00C001B0">
          <w:rPr>
            <w:sz w:val="24"/>
          </w:rPr>
          <w:t>number =</w:t>
        </w:r>
        <w:r w:rsidRPr="00C001B0">
          <w:rPr>
            <w:spacing w:val="-2"/>
            <w:sz w:val="24"/>
          </w:rPr>
          <w:t xml:space="preserve"> </w:t>
        </w:r>
        <w:r w:rsidRPr="00C001B0">
          <w:rPr>
            <w:spacing w:val="-4"/>
            <w:sz w:val="24"/>
          </w:rPr>
          <w:t>9.0;</w:t>
        </w:r>
      </w:moveTo>
    </w:p>
    <w:p w14:paraId="5D3E1A02" w14:textId="77777777" w:rsidR="00C001B0" w:rsidRPr="00C001B0" w:rsidRDefault="00C001B0">
      <w:pPr>
        <w:pStyle w:val="ListParagraph"/>
        <w:spacing w:before="21"/>
        <w:ind w:left="1080"/>
        <w:rPr>
          <w:sz w:val="24"/>
        </w:rPr>
        <w:pPrChange w:id="514" w:author="Abhiram Arali" w:date="2024-11-06T12:28:00Z">
          <w:pPr>
            <w:pStyle w:val="ListParagraph"/>
            <w:numPr>
              <w:numId w:val="20"/>
            </w:numPr>
            <w:spacing w:before="21"/>
            <w:ind w:left="1080" w:hanging="360"/>
          </w:pPr>
        </w:pPrChange>
      </w:pPr>
    </w:p>
    <w:p w14:paraId="3278B7E3" w14:textId="77777777" w:rsidR="00C001B0" w:rsidRPr="00C001B0" w:rsidRDefault="00C001B0">
      <w:pPr>
        <w:pStyle w:val="ListParagraph"/>
        <w:ind w:left="1080"/>
        <w:rPr>
          <w:sz w:val="24"/>
        </w:rPr>
        <w:pPrChange w:id="515" w:author="Abhiram Arali" w:date="2024-11-06T12:28:00Z">
          <w:pPr>
            <w:pStyle w:val="ListParagraph"/>
            <w:numPr>
              <w:numId w:val="20"/>
            </w:numPr>
            <w:ind w:left="1080" w:hanging="360"/>
          </w:pPr>
        </w:pPrChange>
      </w:pPr>
      <w:moveTo w:id="516" w:author="Abhiram Arali" w:date="2024-11-06T12:28:00Z">
        <w:r w:rsidRPr="00C001B0">
          <w:rPr>
            <w:sz w:val="24"/>
          </w:rPr>
          <w:t>printf("Square</w:t>
        </w:r>
        <w:r w:rsidRPr="00C001B0">
          <w:rPr>
            <w:spacing w:val="-5"/>
            <w:sz w:val="24"/>
          </w:rPr>
          <w:t xml:space="preserve"> </w:t>
        </w:r>
        <w:r w:rsidRPr="00C001B0">
          <w:rPr>
            <w:sz w:val="24"/>
          </w:rPr>
          <w:t>root</w:t>
        </w:r>
        <w:r w:rsidRPr="00C001B0">
          <w:rPr>
            <w:spacing w:val="-1"/>
            <w:sz w:val="24"/>
          </w:rPr>
          <w:t xml:space="preserve"> </w:t>
        </w:r>
        <w:r w:rsidRPr="00C001B0">
          <w:rPr>
            <w:sz w:val="24"/>
          </w:rPr>
          <w:t>of %.2f</w:t>
        </w:r>
        <w:r w:rsidRPr="00C001B0">
          <w:rPr>
            <w:spacing w:val="-1"/>
            <w:sz w:val="24"/>
          </w:rPr>
          <w:t xml:space="preserve"> </w:t>
        </w:r>
        <w:r w:rsidRPr="00C001B0">
          <w:rPr>
            <w:sz w:val="24"/>
          </w:rPr>
          <w:t>is %.2f\n",</w:t>
        </w:r>
        <w:r w:rsidRPr="00C001B0">
          <w:rPr>
            <w:spacing w:val="-1"/>
            <w:sz w:val="24"/>
          </w:rPr>
          <w:t xml:space="preserve"> </w:t>
        </w:r>
        <w:r w:rsidRPr="00C001B0">
          <w:rPr>
            <w:sz w:val="24"/>
          </w:rPr>
          <w:t>number,</w:t>
        </w:r>
        <w:r w:rsidRPr="00C001B0">
          <w:rPr>
            <w:spacing w:val="1"/>
            <w:sz w:val="24"/>
          </w:rPr>
          <w:t xml:space="preserve"> </w:t>
        </w:r>
        <w:r w:rsidRPr="00C001B0">
          <w:rPr>
            <w:spacing w:val="-2"/>
            <w:sz w:val="24"/>
          </w:rPr>
          <w:t>sqrt(number));</w:t>
        </w:r>
      </w:moveTo>
    </w:p>
    <w:p w14:paraId="5FB24588" w14:textId="77777777" w:rsidR="004337A1" w:rsidRDefault="004337A1">
      <w:pPr>
        <w:spacing w:line="276" w:lineRule="exact"/>
        <w:ind w:left="1080"/>
        <w:rPr>
          <w:sz w:val="24"/>
        </w:rPr>
        <w:pPrChange w:id="517" w:author="Abhiram Arali" w:date="2024-11-06T12:30:00Z">
          <w:pPr>
            <w:spacing w:line="276" w:lineRule="exact"/>
            <w:ind w:left="347"/>
          </w:pPr>
        </w:pPrChange>
      </w:pPr>
      <w:moveToRangeStart w:id="518" w:author="Abhiram Arali" w:date="2024-11-06T12:28:00Z" w:name="move181788546"/>
      <w:moveToRangeEnd w:id="510"/>
      <w:moveTo w:id="519" w:author="Abhiram Arali" w:date="2024-11-06T12:28:00Z">
        <w:r>
          <w:rPr>
            <w:sz w:val="24"/>
          </w:rPr>
          <w:t>return</w:t>
        </w:r>
        <w:r>
          <w:rPr>
            <w:spacing w:val="-2"/>
            <w:sz w:val="24"/>
          </w:rPr>
          <w:t xml:space="preserve"> </w:t>
        </w:r>
        <w:r>
          <w:rPr>
            <w:spacing w:val="-5"/>
            <w:sz w:val="24"/>
          </w:rPr>
          <w:t>0;</w:t>
        </w:r>
      </w:moveTo>
    </w:p>
    <w:p w14:paraId="55225D41" w14:textId="77777777" w:rsidR="004337A1" w:rsidRDefault="004337A1">
      <w:pPr>
        <w:spacing w:before="21"/>
        <w:ind w:left="733"/>
        <w:rPr>
          <w:sz w:val="24"/>
        </w:rPr>
        <w:pPrChange w:id="520" w:author="Abhiram Arali" w:date="2024-11-06T12:30:00Z">
          <w:pPr>
            <w:spacing w:before="21"/>
          </w:pPr>
        </w:pPrChange>
      </w:pPr>
    </w:p>
    <w:p w14:paraId="22606134" w14:textId="77777777" w:rsidR="004337A1" w:rsidRDefault="004337A1">
      <w:pPr>
        <w:ind w:left="840"/>
        <w:rPr>
          <w:sz w:val="24"/>
        </w:rPr>
        <w:pPrChange w:id="521" w:author="Abhiram Arali" w:date="2024-11-06T12:30:00Z">
          <w:pPr>
            <w:ind w:left="107"/>
          </w:pPr>
        </w:pPrChange>
      </w:pPr>
      <w:moveTo w:id="522" w:author="Abhiram Arali" w:date="2024-11-06T12:28:00Z">
        <w:r>
          <w:rPr>
            <w:spacing w:val="-10"/>
            <w:sz w:val="24"/>
          </w:rPr>
          <w:t>}</w:t>
        </w:r>
      </w:moveTo>
    </w:p>
    <w:moveToRangeEnd w:id="518"/>
    <w:p w14:paraId="29404A03" w14:textId="2296C31C" w:rsidR="00E527DA" w:rsidDel="00637EB4" w:rsidRDefault="00EB2904">
      <w:pPr>
        <w:pStyle w:val="NormalBPBHEB"/>
        <w:rPr>
          <w:del w:id="523" w:author="Abhiram Arali" w:date="2024-11-06T12:28:00Z"/>
          <w:sz w:val="20"/>
        </w:rPr>
        <w:pPrChange w:id="524" w:author="Abhiram Arali" w:date="2024-11-06T12:28:00Z">
          <w:pPr>
            <w:pStyle w:val="BodyText"/>
            <w:spacing w:before="47"/>
          </w:pPr>
        </w:pPrChange>
      </w:pPr>
      <w:del w:id="525" w:author="Abhiram Arali" w:date="2024-11-06T12:28:00Z">
        <w:r w:rsidDel="00C001B0">
          <w:rPr>
            <w:noProof/>
            <w:lang w:val="en-IN" w:eastAsia="en-IN"/>
            <w:rPrChange w:id="526" w:author="Unknown">
              <w:rPr>
                <w:noProof/>
                <w:lang w:val="en-IN" w:eastAsia="en-IN"/>
              </w:rPr>
            </w:rPrChange>
          </w:rPr>
          <mc:AlternateContent>
            <mc:Choice Requires="wpg">
              <w:drawing>
                <wp:anchor distT="0" distB="0" distL="0" distR="0" simplePos="0" relativeHeight="487592960" behindDoc="1" locked="0" layoutInCell="1" allowOverlap="1" wp14:anchorId="2FF10B34" wp14:editId="08FC7E90">
                  <wp:simplePos x="0" y="0"/>
                  <wp:positionH relativeFrom="page">
                    <wp:posOffset>840028</wp:posOffset>
                  </wp:positionH>
                  <wp:positionV relativeFrom="paragraph">
                    <wp:posOffset>191175</wp:posOffset>
                  </wp:positionV>
                  <wp:extent cx="5882640" cy="1840230"/>
                  <wp:effectExtent l="0" t="0" r="0" b="0"/>
                  <wp:wrapTopAndBottom/>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1840230"/>
                            <a:chOff x="0" y="0"/>
                            <a:chExt cx="5882640" cy="1840230"/>
                          </a:xfrm>
                        </wpg:grpSpPr>
                        <wps:wsp>
                          <wps:cNvPr id="24" name="Graphic 23"/>
                          <wps:cNvSpPr/>
                          <wps:spPr>
                            <a:xfrm>
                              <a:off x="0" y="0"/>
                              <a:ext cx="5882640" cy="1840230"/>
                            </a:xfrm>
                            <a:custGeom>
                              <a:avLst/>
                              <a:gdLst/>
                              <a:ahLst/>
                              <a:cxnLst/>
                              <a:rect l="l" t="t" r="r" b="b"/>
                              <a:pathLst>
                                <a:path w="5882640" h="1840230">
                                  <a:moveTo>
                                    <a:pt x="6096" y="6172"/>
                                  </a:moveTo>
                                  <a:lnTo>
                                    <a:pt x="0" y="6172"/>
                                  </a:lnTo>
                                  <a:lnTo>
                                    <a:pt x="0" y="382905"/>
                                  </a:lnTo>
                                  <a:lnTo>
                                    <a:pt x="0" y="747141"/>
                                  </a:lnTo>
                                  <a:lnTo>
                                    <a:pt x="0" y="1111377"/>
                                  </a:lnTo>
                                  <a:lnTo>
                                    <a:pt x="0" y="1475574"/>
                                  </a:lnTo>
                                  <a:lnTo>
                                    <a:pt x="0" y="1839798"/>
                                  </a:lnTo>
                                  <a:lnTo>
                                    <a:pt x="6096" y="1839798"/>
                                  </a:lnTo>
                                  <a:lnTo>
                                    <a:pt x="6096" y="382905"/>
                                  </a:lnTo>
                                  <a:lnTo>
                                    <a:pt x="6096" y="6172"/>
                                  </a:lnTo>
                                  <a:close/>
                                </a:path>
                                <a:path w="5882640" h="1840230">
                                  <a:moveTo>
                                    <a:pt x="5875909" y="0"/>
                                  </a:moveTo>
                                  <a:lnTo>
                                    <a:pt x="6096" y="0"/>
                                  </a:lnTo>
                                  <a:lnTo>
                                    <a:pt x="0" y="0"/>
                                  </a:lnTo>
                                  <a:lnTo>
                                    <a:pt x="0" y="6096"/>
                                  </a:lnTo>
                                  <a:lnTo>
                                    <a:pt x="6096" y="6096"/>
                                  </a:lnTo>
                                  <a:lnTo>
                                    <a:pt x="5875909" y="6096"/>
                                  </a:lnTo>
                                  <a:lnTo>
                                    <a:pt x="5875909" y="0"/>
                                  </a:lnTo>
                                  <a:close/>
                                </a:path>
                                <a:path w="5882640" h="1840230">
                                  <a:moveTo>
                                    <a:pt x="5882081" y="6172"/>
                                  </a:moveTo>
                                  <a:lnTo>
                                    <a:pt x="5875985" y="6172"/>
                                  </a:lnTo>
                                  <a:lnTo>
                                    <a:pt x="5875985" y="382905"/>
                                  </a:lnTo>
                                  <a:lnTo>
                                    <a:pt x="5875985" y="747141"/>
                                  </a:lnTo>
                                  <a:lnTo>
                                    <a:pt x="5875985" y="1111377"/>
                                  </a:lnTo>
                                  <a:lnTo>
                                    <a:pt x="5875985" y="1475574"/>
                                  </a:lnTo>
                                  <a:lnTo>
                                    <a:pt x="5875985" y="1839798"/>
                                  </a:lnTo>
                                  <a:lnTo>
                                    <a:pt x="5882081" y="1839798"/>
                                  </a:lnTo>
                                  <a:lnTo>
                                    <a:pt x="5882081" y="382905"/>
                                  </a:lnTo>
                                  <a:lnTo>
                                    <a:pt x="5882081" y="6172"/>
                                  </a:lnTo>
                                  <a:close/>
                                </a:path>
                                <a:path w="5882640" h="1840230">
                                  <a:moveTo>
                                    <a:pt x="5882081" y="0"/>
                                  </a:moveTo>
                                  <a:lnTo>
                                    <a:pt x="5875985" y="0"/>
                                  </a:lnTo>
                                  <a:lnTo>
                                    <a:pt x="5875985" y="6096"/>
                                  </a:lnTo>
                                  <a:lnTo>
                                    <a:pt x="5882081" y="6096"/>
                                  </a:lnTo>
                                  <a:lnTo>
                                    <a:pt x="5882081" y="0"/>
                                  </a:lnTo>
                                  <a:close/>
                                </a:path>
                              </a:pathLst>
                            </a:custGeom>
                            <a:solidFill>
                              <a:srgbClr val="000000"/>
                            </a:solidFill>
                          </wps:spPr>
                          <wps:bodyPr wrap="square" lIns="0" tIns="0" rIns="0" bIns="0" rtlCol="0">
                            <a:prstTxWarp prst="textNoShape">
                              <a:avLst/>
                            </a:prstTxWarp>
                            <a:noAutofit/>
                          </wps:bodyPr>
                        </wps:wsp>
                        <wps:wsp>
                          <wps:cNvPr id="25" name="Textbox 24"/>
                          <wps:cNvSpPr txBox="1"/>
                          <wps:spPr>
                            <a:xfrm>
                              <a:off x="6095" y="6096"/>
                              <a:ext cx="5869940" cy="1833880"/>
                            </a:xfrm>
                            <a:prstGeom prst="rect">
                              <a:avLst/>
                            </a:prstGeom>
                          </wps:spPr>
                          <wps:txbx>
                            <w:txbxContent>
                              <w:p w14:paraId="0F182BBE" w14:textId="1F51BC95" w:rsidR="00E527DA" w:rsidDel="00C001B0" w:rsidRDefault="00EB2904">
                                <w:pPr>
                                  <w:spacing w:before="19" w:line="499" w:lineRule="auto"/>
                                  <w:ind w:left="107" w:right="7318"/>
                                  <w:jc w:val="both"/>
                                  <w:rPr>
                                    <w:sz w:val="24"/>
                                  </w:rPr>
                                </w:pPr>
                                <w:moveFromRangeStart w:id="527" w:author="Abhiram Arali" w:date="2024-11-06T12:28:00Z" w:name="move181788510"/>
                                <w:moveFrom w:id="528" w:author="Abhiram Arali" w:date="2024-11-06T12:28:00Z">
                                  <w:r w:rsidDel="00C001B0">
                                    <w:rPr>
                                      <w:sz w:val="24"/>
                                    </w:rPr>
                                    <w:t>#include</w:t>
                                  </w:r>
                                  <w:r w:rsidDel="00C001B0">
                                    <w:rPr>
                                      <w:spacing w:val="-15"/>
                                      <w:sz w:val="24"/>
                                    </w:rPr>
                                    <w:t xml:space="preserve"> </w:t>
                                  </w:r>
                                  <w:r w:rsidDel="00C001B0">
                                    <w:rPr>
                                      <w:sz w:val="24"/>
                                    </w:rPr>
                                    <w:t>&lt;stdio.h&gt; #include</w:t>
                                  </w:r>
                                  <w:r w:rsidDel="00C001B0">
                                    <w:rPr>
                                      <w:spacing w:val="-15"/>
                                      <w:sz w:val="24"/>
                                    </w:rPr>
                                    <w:t xml:space="preserve"> </w:t>
                                  </w:r>
                                  <w:r w:rsidDel="00C001B0">
                                    <w:rPr>
                                      <w:sz w:val="24"/>
                                    </w:rPr>
                                    <w:t>&lt;math.h&gt; int main() {</w:t>
                                  </w:r>
                                </w:moveFrom>
                              </w:p>
                              <w:p w14:paraId="2D52E25B" w14:textId="65F11D8D" w:rsidR="00E527DA" w:rsidDel="00C001B0" w:rsidRDefault="00EB2904">
                                <w:pPr>
                                  <w:spacing w:line="275" w:lineRule="exact"/>
                                  <w:ind w:left="347"/>
                                  <w:rPr>
                                    <w:sz w:val="24"/>
                                  </w:rPr>
                                </w:pPr>
                                <w:moveFrom w:id="529" w:author="Abhiram Arali" w:date="2024-11-06T12:28:00Z">
                                  <w:r w:rsidDel="00C001B0">
                                    <w:rPr>
                                      <w:sz w:val="24"/>
                                    </w:rPr>
                                    <w:t>double</w:t>
                                  </w:r>
                                  <w:r w:rsidDel="00C001B0">
                                    <w:rPr>
                                      <w:spacing w:val="-1"/>
                                      <w:sz w:val="24"/>
                                    </w:rPr>
                                    <w:t xml:space="preserve"> </w:t>
                                  </w:r>
                                  <w:r w:rsidDel="00C001B0">
                                    <w:rPr>
                                      <w:sz w:val="24"/>
                                    </w:rPr>
                                    <w:t>number =</w:t>
                                  </w:r>
                                  <w:r w:rsidDel="00C001B0">
                                    <w:rPr>
                                      <w:spacing w:val="-2"/>
                                      <w:sz w:val="24"/>
                                    </w:rPr>
                                    <w:t xml:space="preserve"> </w:t>
                                  </w:r>
                                  <w:r w:rsidDel="00C001B0">
                                    <w:rPr>
                                      <w:spacing w:val="-4"/>
                                      <w:sz w:val="24"/>
                                    </w:rPr>
                                    <w:t>9.0;</w:t>
                                  </w:r>
                                </w:moveFrom>
                              </w:p>
                              <w:p w14:paraId="5FC277BA" w14:textId="6E07A34E" w:rsidR="00E527DA" w:rsidDel="00C001B0" w:rsidRDefault="00E527DA">
                                <w:pPr>
                                  <w:spacing w:before="21"/>
                                  <w:rPr>
                                    <w:sz w:val="24"/>
                                  </w:rPr>
                                </w:pPr>
                              </w:p>
                              <w:p w14:paraId="4277FD07" w14:textId="7783E28E" w:rsidR="00E527DA" w:rsidRDefault="00EB2904">
                                <w:pPr>
                                  <w:ind w:left="347"/>
                                  <w:rPr>
                                    <w:sz w:val="24"/>
                                  </w:rPr>
                                </w:pPr>
                                <w:moveFrom w:id="530" w:author="Abhiram Arali" w:date="2024-11-06T12:28:00Z">
                                  <w:r w:rsidDel="00C001B0">
                                    <w:rPr>
                                      <w:sz w:val="24"/>
                                    </w:rPr>
                                    <w:t>printf("Square</w:t>
                                  </w:r>
                                  <w:r w:rsidDel="00C001B0">
                                    <w:rPr>
                                      <w:spacing w:val="-5"/>
                                      <w:sz w:val="24"/>
                                    </w:rPr>
                                    <w:t xml:space="preserve"> </w:t>
                                  </w:r>
                                  <w:r w:rsidDel="00C001B0">
                                    <w:rPr>
                                      <w:sz w:val="24"/>
                                    </w:rPr>
                                    <w:t>root</w:t>
                                  </w:r>
                                  <w:r w:rsidDel="00C001B0">
                                    <w:rPr>
                                      <w:spacing w:val="-1"/>
                                      <w:sz w:val="24"/>
                                    </w:rPr>
                                    <w:t xml:space="preserve"> </w:t>
                                  </w:r>
                                  <w:r w:rsidDel="00C001B0">
                                    <w:rPr>
                                      <w:sz w:val="24"/>
                                    </w:rPr>
                                    <w:t>of %.2f</w:t>
                                  </w:r>
                                  <w:r w:rsidDel="00C001B0">
                                    <w:rPr>
                                      <w:spacing w:val="-1"/>
                                      <w:sz w:val="24"/>
                                    </w:rPr>
                                    <w:t xml:space="preserve"> </w:t>
                                  </w:r>
                                  <w:r w:rsidDel="00C001B0">
                                    <w:rPr>
                                      <w:sz w:val="24"/>
                                    </w:rPr>
                                    <w:t>is %.2f\n",</w:t>
                                  </w:r>
                                  <w:r w:rsidDel="00C001B0">
                                    <w:rPr>
                                      <w:spacing w:val="-1"/>
                                      <w:sz w:val="24"/>
                                    </w:rPr>
                                    <w:t xml:space="preserve"> </w:t>
                                  </w:r>
                                  <w:r w:rsidDel="00C001B0">
                                    <w:rPr>
                                      <w:sz w:val="24"/>
                                    </w:rPr>
                                    <w:t>number,</w:t>
                                  </w:r>
                                  <w:r w:rsidDel="00C001B0">
                                    <w:rPr>
                                      <w:spacing w:val="1"/>
                                      <w:sz w:val="24"/>
                                    </w:rPr>
                                    <w:t xml:space="preserve"> </w:t>
                                  </w:r>
                                  <w:r w:rsidDel="00C001B0">
                                    <w:rPr>
                                      <w:spacing w:val="-2"/>
                                      <w:sz w:val="24"/>
                                    </w:rPr>
                                    <w:t>sqrt(number));</w:t>
                                  </w:r>
                                </w:moveFrom>
                                <w:moveFromRangeEnd w:id="527"/>
                              </w:p>
                            </w:txbxContent>
                          </wps:txbx>
                          <wps:bodyPr wrap="square" lIns="0" tIns="0" rIns="0" bIns="0" rtlCol="0">
                            <a:noAutofit/>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FF10B34" id="Group 22" o:spid="_x0000_s1043" style="position:absolute;left:0;text-align:left;margin-left:66.15pt;margin-top:15.05pt;width:463.2pt;height:144.9pt;z-index:-15723520;mso-wrap-distance-left:0;mso-wrap-distance-right:0;mso-position-horizontal-relative:page;mso-position-vertical-relative:text" coordsize="58826,18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">
                  <v:shape id="Graphic 23" o:spid="_x0000_s1044" style="position:absolute;width:58826;height:18402;visibility:visible;mso-wrap-style:square;v-text-anchor:top" coordsize="5882640,18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" path="m6096,6172l,6172,,382905,,747141r,364236l,1475574r,364224l6096,1839798r,-1456893l6096,6172xem5875909,l6096,,,,,6096r6096,l5875909,6096r,-6096xem5882081,6172r-6096,l5875985,382905r,364236l5875985,1111377r,364197l5875985,1839798r6096,l5882081,382905r,-376733xem5882081,r-6096,l5875985,6096r6096,l5882081,xe" fillcolor="black" stroked="f">
                    <v:path arrowok="t"/>
                  </v:shape>
                  <v:shape id="Textbox 24" o:spid="_x0000_s1045" type="#_x0000_t202" style="position:absolute;left:60;top:60;width:58700;height:18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" filled="f" stroked="f">
                    <v:textbox inset="0,0,0,0">
                      <w:txbxContent>
                        <w:p w14:paraId="0F182BBE" w14:textId="1F51BC95" w:rsidR="00E527DA" w:rsidDel="00C001B0" w:rsidRDefault="00000000">
                          <w:pPr>
                            <w:spacing w:before="19" w:line="499" w:lineRule="auto"/>
                            <w:ind w:left="107" w:right="7318"/>
                            <w:jc w:val="both"/>
                            <w:rPr>
                              <w:moveFrom w:id="707" w:author="Abhiram Arali" w:date="2024-11-06T12:28:00Z" w16du:dateUtc="2024-11-06T06:58:00Z"/>
                              <w:sz w:val="24"/>
                            </w:rPr>
                          </w:pPr>
                          <w:moveFromRangeStart w:id="708" w:author="Abhiram Arali" w:date="2024-11-06T12:28:00Z" w:name="move181788510"/>
                          <w:moveFrom w:id="709" w:author="Abhiram Arali" w:date="2024-11-06T12:28:00Z" w16du:dateUtc="2024-11-06T06:58:00Z">
                            <w:r w:rsidDel="00C001B0">
                              <w:rPr>
                                <w:sz w:val="24"/>
                              </w:rPr>
                              <w:t>#include</w:t>
                            </w:r>
                            <w:r w:rsidDel="00C001B0">
                              <w:rPr>
                                <w:spacing w:val="-15"/>
                                <w:sz w:val="24"/>
                              </w:rPr>
                              <w:t xml:space="preserve"> </w:t>
                            </w:r>
                            <w:r w:rsidDel="00C001B0">
                              <w:rPr>
                                <w:sz w:val="24"/>
                              </w:rPr>
                              <w:t>&lt;stdio.h&gt; #include</w:t>
                            </w:r>
                            <w:r w:rsidDel="00C001B0">
                              <w:rPr>
                                <w:spacing w:val="-15"/>
                                <w:sz w:val="24"/>
                              </w:rPr>
                              <w:t xml:space="preserve"> </w:t>
                            </w:r>
                            <w:r w:rsidDel="00C001B0">
                              <w:rPr>
                                <w:sz w:val="24"/>
                              </w:rPr>
                              <w:t>&lt;math.h&gt; int main() {</w:t>
                            </w:r>
                          </w:moveFrom>
                        </w:p>
                        <w:p w14:paraId="2D52E25B" w14:textId="65F11D8D" w:rsidR="00E527DA" w:rsidDel="00C001B0" w:rsidRDefault="00000000">
                          <w:pPr>
                            <w:spacing w:line="275" w:lineRule="exact"/>
                            <w:ind w:left="347"/>
                            <w:rPr>
                              <w:moveFrom w:id="710" w:author="Abhiram Arali" w:date="2024-11-06T12:28:00Z" w16du:dateUtc="2024-11-06T06:58:00Z"/>
                              <w:sz w:val="24"/>
                            </w:rPr>
                          </w:pPr>
                          <w:moveFrom w:id="711" w:author="Abhiram Arali" w:date="2024-11-06T12:28:00Z" w16du:dateUtc="2024-11-06T06:58:00Z">
                            <w:r w:rsidDel="00C001B0">
                              <w:rPr>
                                <w:sz w:val="24"/>
                              </w:rPr>
                              <w:t>double</w:t>
                            </w:r>
                            <w:r w:rsidDel="00C001B0">
                              <w:rPr>
                                <w:spacing w:val="-1"/>
                                <w:sz w:val="24"/>
                              </w:rPr>
                              <w:t xml:space="preserve"> </w:t>
                            </w:r>
                            <w:r w:rsidDel="00C001B0">
                              <w:rPr>
                                <w:sz w:val="24"/>
                              </w:rPr>
                              <w:t>number =</w:t>
                            </w:r>
                            <w:r w:rsidDel="00C001B0">
                              <w:rPr>
                                <w:spacing w:val="-2"/>
                                <w:sz w:val="24"/>
                              </w:rPr>
                              <w:t xml:space="preserve"> </w:t>
                            </w:r>
                            <w:r w:rsidDel="00C001B0">
                              <w:rPr>
                                <w:spacing w:val="-4"/>
                                <w:sz w:val="24"/>
                              </w:rPr>
                              <w:t>9.0;</w:t>
                            </w:r>
                          </w:moveFrom>
                        </w:p>
                        <w:p w14:paraId="5FC277BA" w14:textId="6E07A34E" w:rsidR="00E527DA" w:rsidDel="00C001B0" w:rsidRDefault="00E527DA">
                          <w:pPr>
                            <w:spacing w:before="21"/>
                            <w:rPr>
                              <w:moveFrom w:id="712" w:author="Abhiram Arali" w:date="2024-11-06T12:28:00Z" w16du:dateUtc="2024-11-06T06:58:00Z"/>
                              <w:sz w:val="24"/>
                            </w:rPr>
                          </w:pPr>
                        </w:p>
                        <w:p w14:paraId="4277FD07" w14:textId="7783E28E" w:rsidR="00E527DA" w:rsidRDefault="00000000">
                          <w:pPr>
                            <w:ind w:left="347"/>
                            <w:rPr>
                              <w:sz w:val="24"/>
                            </w:rPr>
                          </w:pPr>
                          <w:moveFrom w:id="713" w:author="Abhiram Arali" w:date="2024-11-06T12:28:00Z" w16du:dateUtc="2024-11-06T06:58:00Z">
                            <w:r w:rsidDel="00C001B0">
                              <w:rPr>
                                <w:sz w:val="24"/>
                              </w:rPr>
                              <w:t>printf("Square</w:t>
                            </w:r>
                            <w:r w:rsidDel="00C001B0">
                              <w:rPr>
                                <w:spacing w:val="-5"/>
                                <w:sz w:val="24"/>
                              </w:rPr>
                              <w:t xml:space="preserve"> </w:t>
                            </w:r>
                            <w:r w:rsidDel="00C001B0">
                              <w:rPr>
                                <w:sz w:val="24"/>
                              </w:rPr>
                              <w:t>root</w:t>
                            </w:r>
                            <w:r w:rsidDel="00C001B0">
                              <w:rPr>
                                <w:spacing w:val="-1"/>
                                <w:sz w:val="24"/>
                              </w:rPr>
                              <w:t xml:space="preserve"> </w:t>
                            </w:r>
                            <w:r w:rsidDel="00C001B0">
                              <w:rPr>
                                <w:sz w:val="24"/>
                              </w:rPr>
                              <w:t>of %.2f</w:t>
                            </w:r>
                            <w:r w:rsidDel="00C001B0">
                              <w:rPr>
                                <w:spacing w:val="-1"/>
                                <w:sz w:val="24"/>
                              </w:rPr>
                              <w:t xml:space="preserve"> </w:t>
                            </w:r>
                            <w:r w:rsidDel="00C001B0">
                              <w:rPr>
                                <w:sz w:val="24"/>
                              </w:rPr>
                              <w:t>is %.2f\n",</w:t>
                            </w:r>
                            <w:r w:rsidDel="00C001B0">
                              <w:rPr>
                                <w:spacing w:val="-1"/>
                                <w:sz w:val="24"/>
                              </w:rPr>
                              <w:t xml:space="preserve"> </w:t>
                            </w:r>
                            <w:r w:rsidDel="00C001B0">
                              <w:rPr>
                                <w:sz w:val="24"/>
                              </w:rPr>
                              <w:t>number,</w:t>
                            </w:r>
                            <w:r w:rsidDel="00C001B0">
                              <w:rPr>
                                <w:spacing w:val="1"/>
                                <w:sz w:val="24"/>
                              </w:rPr>
                              <w:t xml:space="preserve"> </w:t>
                            </w:r>
                            <w:r w:rsidDel="00C001B0">
                              <w:rPr>
                                <w:spacing w:val="-2"/>
                                <w:sz w:val="24"/>
                              </w:rPr>
                              <w:t>sqrt(number));</w:t>
                            </w:r>
                          </w:moveFrom>
                          <w:moveFromRangeEnd w:id="708"/>
                        </w:p>
                      </w:txbxContent>
                    </v:textbox>
                  </v:shape>
                  <w10:wrap type="topAndBottom" anchorx="page"/>
                </v:group>
              </w:pict>
            </mc:Fallback>
          </mc:AlternateContent>
        </w:r>
      </w:del>
    </w:p>
    <w:p w14:paraId="22641E72" w14:textId="165F089B" w:rsidR="00E527DA" w:rsidDel="00C001B0" w:rsidRDefault="00E527DA">
      <w:pPr>
        <w:pStyle w:val="NormalBPBHEB"/>
        <w:rPr>
          <w:del w:id="531" w:author="Abhiram Arali" w:date="2024-11-06T12:28:00Z"/>
          <w:sz w:val="20"/>
        </w:rPr>
        <w:sectPr w:rsidR="00E527DA" w:rsidDel="00C001B0">
          <w:pgSz w:w="11910" w:h="16840"/>
          <w:pgMar w:top="1540" w:right="1220" w:bottom="1200" w:left="1220" w:header="758" w:footer="1000" w:gutter="0"/>
          <w:cols w:space="720"/>
        </w:sectPr>
        <w:pPrChange w:id="532" w:author="Abhiram Arali" w:date="2024-11-06T12:28:00Z">
          <w:pPr/>
        </w:pPrChange>
      </w:pPr>
    </w:p>
    <w:p w14:paraId="75F0CE95" w14:textId="7C80E53E" w:rsidR="00E527DA" w:rsidDel="00637EB4" w:rsidRDefault="00E527DA">
      <w:pPr>
        <w:pStyle w:val="NormalBPBHEB"/>
        <w:rPr>
          <w:del w:id="533" w:author="Abhiram Arali" w:date="2024-11-06T12:28:00Z"/>
          <w:sz w:val="7"/>
        </w:rPr>
        <w:pPrChange w:id="534" w:author="Abhiram Arali" w:date="2024-11-06T12:28:00Z">
          <w:pPr>
            <w:pStyle w:val="BodyText"/>
            <w:spacing w:before="7" w:after="1"/>
          </w:pPr>
        </w:pPrChange>
      </w:pPr>
    </w:p>
    <w:p w14:paraId="32321BCC" w14:textId="0B55D694" w:rsidR="00E527DA" w:rsidRDefault="00EB2904">
      <w:pPr>
        <w:pStyle w:val="NormalBPBHEB"/>
        <w:rPr>
          <w:sz w:val="20"/>
        </w:rPr>
        <w:pPrChange w:id="535" w:author="Abhiram Arali" w:date="2024-11-06T12:28:00Z">
          <w:pPr>
            <w:pStyle w:val="BodyText"/>
            <w:ind w:left="102"/>
          </w:pPr>
        </w:pPrChange>
      </w:pPr>
      <w:del w:id="536" w:author="Abhiram Arali" w:date="2024-11-06T12:28:00Z">
        <w:r w:rsidDel="004337A1">
          <w:rPr>
            <w:noProof/>
            <w:sz w:val="20"/>
            <w:lang w:val="en-IN" w:eastAsia="en-IN"/>
            <w:rPrChange w:id="537" w:author="Unknown">
              <w:rPr>
                <w:noProof/>
                <w:lang w:val="en-IN" w:eastAsia="en-IN"/>
              </w:rPr>
            </w:rPrChange>
          </w:rPr>
          <mc:AlternateContent>
            <mc:Choice Requires="wpg">
              <w:drawing>
                <wp:inline distT="0" distB="0" distL="0" distR="0" wp14:anchorId="4F9D9766" wp14:editId="7715B08C">
                  <wp:extent cx="5882640" cy="645160"/>
                  <wp:effectExtent l="0" t="0" r="0" b="254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645160"/>
                            <a:chOff x="0" y="0"/>
                            <a:chExt cx="5882640" cy="645160"/>
                          </a:xfrm>
                        </wpg:grpSpPr>
                        <wps:wsp>
                          <wps:cNvPr id="20" name="Graphic 26"/>
                          <wps:cNvSpPr/>
                          <wps:spPr>
                            <a:xfrm>
                              <a:off x="0" y="12"/>
                              <a:ext cx="5882640" cy="645160"/>
                            </a:xfrm>
                            <a:custGeom>
                              <a:avLst/>
                              <a:gdLst/>
                              <a:ahLst/>
                              <a:cxnLst/>
                              <a:rect l="l" t="t" r="r" b="b"/>
                              <a:pathLst>
                                <a:path w="5882640" h="645160">
                                  <a:moveTo>
                                    <a:pt x="5875909" y="638848"/>
                                  </a:moveTo>
                                  <a:lnTo>
                                    <a:pt x="6096" y="638848"/>
                                  </a:lnTo>
                                  <a:lnTo>
                                    <a:pt x="6096" y="364528"/>
                                  </a:lnTo>
                                  <a:lnTo>
                                    <a:pt x="6096" y="0"/>
                                  </a:lnTo>
                                  <a:lnTo>
                                    <a:pt x="0" y="0"/>
                                  </a:lnTo>
                                  <a:lnTo>
                                    <a:pt x="0" y="364528"/>
                                  </a:lnTo>
                                  <a:lnTo>
                                    <a:pt x="0" y="638848"/>
                                  </a:lnTo>
                                  <a:lnTo>
                                    <a:pt x="0" y="644944"/>
                                  </a:lnTo>
                                  <a:lnTo>
                                    <a:pt x="6096" y="644944"/>
                                  </a:lnTo>
                                  <a:lnTo>
                                    <a:pt x="5875909" y="644944"/>
                                  </a:lnTo>
                                  <a:lnTo>
                                    <a:pt x="5875909" y="638848"/>
                                  </a:lnTo>
                                  <a:close/>
                                </a:path>
                                <a:path w="5882640" h="645160">
                                  <a:moveTo>
                                    <a:pt x="5882081" y="0"/>
                                  </a:moveTo>
                                  <a:lnTo>
                                    <a:pt x="5875985" y="0"/>
                                  </a:lnTo>
                                  <a:lnTo>
                                    <a:pt x="5875985" y="364528"/>
                                  </a:lnTo>
                                  <a:lnTo>
                                    <a:pt x="5875985" y="638848"/>
                                  </a:lnTo>
                                  <a:lnTo>
                                    <a:pt x="5875985" y="644944"/>
                                  </a:lnTo>
                                  <a:lnTo>
                                    <a:pt x="5882081" y="644944"/>
                                  </a:lnTo>
                                  <a:lnTo>
                                    <a:pt x="5882081" y="638848"/>
                                  </a:lnTo>
                                  <a:lnTo>
                                    <a:pt x="5882081" y="364528"/>
                                  </a:lnTo>
                                  <a:lnTo>
                                    <a:pt x="5882081" y="0"/>
                                  </a:lnTo>
                                  <a:close/>
                                </a:path>
                              </a:pathLst>
                            </a:custGeom>
                            <a:solidFill>
                              <a:srgbClr val="000000"/>
                            </a:solidFill>
                          </wps:spPr>
                          <wps:bodyPr wrap="square" lIns="0" tIns="0" rIns="0" bIns="0" rtlCol="0">
                            <a:prstTxWarp prst="textNoShape">
                              <a:avLst/>
                            </a:prstTxWarp>
                            <a:noAutofit/>
                          </wps:bodyPr>
                        </wps:wsp>
                        <wps:wsp>
                          <wps:cNvPr id="21" name="Textbox 27"/>
                          <wps:cNvSpPr txBox="1"/>
                          <wps:spPr>
                            <a:xfrm>
                              <a:off x="6095" y="0"/>
                              <a:ext cx="5869940" cy="639445"/>
                            </a:xfrm>
                            <a:prstGeom prst="rect">
                              <a:avLst/>
                            </a:prstGeom>
                          </wps:spPr>
                          <wps:txbx>
                            <w:txbxContent>
                              <w:p w14:paraId="066D89BF" w14:textId="1FDB431C" w:rsidR="00E527DA" w:rsidDel="004337A1" w:rsidRDefault="00EB2904">
                                <w:pPr>
                                  <w:spacing w:line="276" w:lineRule="exact"/>
                                  <w:ind w:left="347"/>
                                  <w:rPr>
                                    <w:sz w:val="24"/>
                                  </w:rPr>
                                </w:pPr>
                                <w:moveFromRangeStart w:id="538" w:author="Abhiram Arali" w:date="2024-11-06T12:28:00Z" w:name="move181788546"/>
                                <w:moveFrom w:id="539" w:author="Abhiram Arali" w:date="2024-11-06T12:28:00Z">
                                  <w:r w:rsidDel="004337A1">
                                    <w:rPr>
                                      <w:sz w:val="24"/>
                                    </w:rPr>
                                    <w:t>return</w:t>
                                  </w:r>
                                  <w:r w:rsidDel="004337A1">
                                    <w:rPr>
                                      <w:spacing w:val="-2"/>
                                      <w:sz w:val="24"/>
                                    </w:rPr>
                                    <w:t xml:space="preserve"> </w:t>
                                  </w:r>
                                  <w:r w:rsidDel="004337A1">
                                    <w:rPr>
                                      <w:spacing w:val="-5"/>
                                      <w:sz w:val="24"/>
                                    </w:rPr>
                                    <w:t>0;</w:t>
                                  </w:r>
                                </w:moveFrom>
                              </w:p>
                              <w:p w14:paraId="334A10F8" w14:textId="39AA5CCB" w:rsidR="00E527DA" w:rsidDel="004337A1" w:rsidRDefault="00E527DA">
                                <w:pPr>
                                  <w:spacing w:before="21"/>
                                  <w:rPr>
                                    <w:sz w:val="24"/>
                                  </w:rPr>
                                </w:pPr>
                              </w:p>
                              <w:p w14:paraId="3B79D6DB" w14:textId="57B6A67F" w:rsidR="00E527DA" w:rsidRDefault="00EB2904">
                                <w:pPr>
                                  <w:ind w:left="107"/>
                                  <w:rPr>
                                    <w:sz w:val="24"/>
                                  </w:rPr>
                                </w:pPr>
                                <w:moveFrom w:id="540" w:author="Abhiram Arali" w:date="2024-11-06T12:28:00Z">
                                  <w:r w:rsidDel="004337A1">
                                    <w:rPr>
                                      <w:spacing w:val="-10"/>
                                      <w:sz w:val="24"/>
                                    </w:rPr>
                                    <w:t>}</w:t>
                                  </w:r>
                                </w:moveFrom>
                                <w:moveFromRangeEnd w:id="538"/>
                              </w:p>
                            </w:txbxContent>
                          </wps:txbx>
                          <wps:bodyPr wrap="square" lIns="0" tIns="0" rIns="0" bIns="0" rtlCol="0">
                            <a:noAutofit/>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F9D9766" id="Group 25" o:spid="_x0000_s1046" style="width:463.2pt;height:50.8pt;mso-position-horizontal-relative:char;mso-position-vertical-relative:line" coordsize="58826,6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">
                  <v:shape id="Graphic 26" o:spid="_x0000_s1047" style="position:absolute;width:58826;height:6451;visibility:visible;mso-wrap-style:square;v-text-anchor:top" coordsize="5882640,64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" path="m5875909,638848r-5869813,l6096,364528,6096,,,,,364528,,638848r,6096l6096,644944r5869813,l5875909,638848xem5882081,r-6096,l5875985,364528r,274320l5875985,644944r6096,l5882081,638848r,-274320l5882081,xe" fillcolor="black" stroked="f">
                    <v:path arrowok="t"/>
                  </v:shape>
                  <v:shape id="Textbox 27" o:spid="_x0000_s1048" type="#_x0000_t202" style="position:absolute;left:60;width:58700;height:6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" filled="f" stroked="f">
                    <v:textbox inset="0,0,0,0">
                      <w:txbxContent>
                        <w:p w14:paraId="066D89BF" w14:textId="1FDB431C" w:rsidR="00E527DA" w:rsidDel="004337A1" w:rsidRDefault="00000000">
                          <w:pPr>
                            <w:spacing w:line="276" w:lineRule="exact"/>
                            <w:ind w:left="347"/>
                            <w:rPr>
                              <w:moveFrom w:id="725" w:author="Abhiram Arali" w:date="2024-11-06T12:28:00Z" w16du:dateUtc="2024-11-06T06:58:00Z"/>
                              <w:sz w:val="24"/>
                            </w:rPr>
                          </w:pPr>
                          <w:moveFromRangeStart w:id="726" w:author="Abhiram Arali" w:date="2024-11-06T12:28:00Z" w:name="move181788546"/>
                          <w:moveFrom w:id="727" w:author="Abhiram Arali" w:date="2024-11-06T12:28:00Z" w16du:dateUtc="2024-11-06T06:58:00Z">
                            <w:r w:rsidDel="004337A1">
                              <w:rPr>
                                <w:sz w:val="24"/>
                              </w:rPr>
                              <w:t>return</w:t>
                            </w:r>
                            <w:r w:rsidDel="004337A1">
                              <w:rPr>
                                <w:spacing w:val="-2"/>
                                <w:sz w:val="24"/>
                              </w:rPr>
                              <w:t xml:space="preserve"> </w:t>
                            </w:r>
                            <w:r w:rsidDel="004337A1">
                              <w:rPr>
                                <w:spacing w:val="-5"/>
                                <w:sz w:val="24"/>
                              </w:rPr>
                              <w:t>0;</w:t>
                            </w:r>
                          </w:moveFrom>
                        </w:p>
                        <w:p w14:paraId="334A10F8" w14:textId="39AA5CCB" w:rsidR="00E527DA" w:rsidDel="004337A1" w:rsidRDefault="00E527DA">
                          <w:pPr>
                            <w:spacing w:before="21"/>
                            <w:rPr>
                              <w:moveFrom w:id="728" w:author="Abhiram Arali" w:date="2024-11-06T12:28:00Z" w16du:dateUtc="2024-11-06T06:58:00Z"/>
                              <w:sz w:val="24"/>
                            </w:rPr>
                          </w:pPr>
                        </w:p>
                        <w:p w14:paraId="3B79D6DB" w14:textId="57B6A67F" w:rsidR="00E527DA" w:rsidRDefault="00000000">
                          <w:pPr>
                            <w:ind w:left="107"/>
                            <w:rPr>
                              <w:sz w:val="24"/>
                            </w:rPr>
                          </w:pPr>
                          <w:moveFrom w:id="729" w:author="Abhiram Arali" w:date="2024-11-06T12:28:00Z" w16du:dateUtc="2024-11-06T06:58:00Z">
                            <w:r w:rsidDel="004337A1">
                              <w:rPr>
                                <w:spacing w:val="-10"/>
                                <w:sz w:val="24"/>
                              </w:rPr>
                              <w:t>}</w:t>
                            </w:r>
                          </w:moveFrom>
                          <w:moveFromRangeEnd w:id="726"/>
                        </w:p>
                      </w:txbxContent>
                    </v:textbox>
                  </v:shape>
                  <w10:anchorlock/>
                </v:group>
              </w:pict>
            </mc:Fallback>
          </mc:AlternateContent>
        </w:r>
      </w:del>
    </w:p>
    <w:p w14:paraId="476129B7" w14:textId="49A382D8" w:rsidR="00E527DA" w:rsidRDefault="00EB2904">
      <w:pPr>
        <w:pStyle w:val="NormalBPBHEB"/>
        <w:numPr>
          <w:ilvl w:val="0"/>
          <w:numId w:val="18"/>
        </w:numPr>
        <w:pPrChange w:id="541" w:author="Abhiram Arali" w:date="2024-11-06T12:28:00Z">
          <w:pPr>
            <w:pStyle w:val="BodyText"/>
            <w:spacing w:before="133"/>
            <w:ind w:left="220"/>
          </w:pPr>
        </w:pPrChange>
      </w:pPr>
      <w:r>
        <w:rPr>
          <w:b/>
        </w:rPr>
        <w:t>String</w:t>
      </w:r>
      <w:r>
        <w:rPr>
          <w:b/>
          <w:spacing w:val="-4"/>
        </w:rPr>
        <w:t xml:space="preserve"> </w:t>
      </w:r>
      <w:r w:rsidR="00A93E8B">
        <w:rPr>
          <w:b/>
        </w:rPr>
        <w:t>functions</w:t>
      </w:r>
      <w:r>
        <w:rPr>
          <w:b/>
        </w:rPr>
        <w:t>:</w:t>
      </w:r>
      <w:r>
        <w:rPr>
          <w:b/>
          <w:spacing w:val="-2"/>
        </w:rPr>
        <w:t xml:space="preserve"> </w:t>
      </w:r>
      <w:r>
        <w:t>The</w:t>
      </w:r>
      <w:r>
        <w:rPr>
          <w:spacing w:val="-5"/>
        </w:rPr>
        <w:t xml:space="preserve"> </w:t>
      </w:r>
      <w:r>
        <w:t>&lt;string.h&gt;</w:t>
      </w:r>
      <w:r>
        <w:rPr>
          <w:spacing w:val="-3"/>
        </w:rPr>
        <w:t xml:space="preserve"> </w:t>
      </w:r>
      <w:r>
        <w:t>library</w:t>
      </w:r>
      <w:r>
        <w:rPr>
          <w:spacing w:val="-5"/>
        </w:rPr>
        <w:t xml:space="preserve"> </w:t>
      </w:r>
      <w:r>
        <w:t>includes functions</w:t>
      </w:r>
      <w:r>
        <w:rPr>
          <w:spacing w:val="-4"/>
        </w:rPr>
        <w:t xml:space="preserve"> </w:t>
      </w:r>
      <w:r>
        <w:t>for</w:t>
      </w:r>
      <w:r>
        <w:rPr>
          <w:spacing w:val="-4"/>
        </w:rPr>
        <w:t xml:space="preserve"> </w:t>
      </w:r>
      <w:r>
        <w:t>manipulating</w:t>
      </w:r>
      <w:r>
        <w:rPr>
          <w:spacing w:val="-4"/>
        </w:rPr>
        <w:t xml:space="preserve"> </w:t>
      </w:r>
      <w:r>
        <w:t>strings,</w:t>
      </w:r>
      <w:r>
        <w:rPr>
          <w:spacing w:val="-3"/>
        </w:rPr>
        <w:t xml:space="preserve"> </w:t>
      </w:r>
      <w:r>
        <w:t>such</w:t>
      </w:r>
      <w:r>
        <w:rPr>
          <w:spacing w:val="-3"/>
        </w:rPr>
        <w:t xml:space="preserve"> </w:t>
      </w:r>
      <w:r>
        <w:rPr>
          <w:spacing w:val="-5"/>
        </w:rPr>
        <w:t>as:</w:t>
      </w:r>
    </w:p>
    <w:p w14:paraId="758A2BB1" w14:textId="734E916D" w:rsidR="00E527DA" w:rsidRPr="0042093C" w:rsidDel="003A1A10" w:rsidRDefault="00E527DA">
      <w:pPr>
        <w:pStyle w:val="NormalBPBHEB"/>
        <w:numPr>
          <w:ilvl w:val="0"/>
          <w:numId w:val="22"/>
        </w:numPr>
        <w:rPr>
          <w:del w:id="542" w:author="Abhiram Arali" w:date="2024-11-06T12:29:00Z"/>
          <w:b/>
          <w:bCs/>
          <w:rPrChange w:id="543" w:author="Abhiram Arali" w:date="2024-11-06T12:29:00Z">
            <w:rPr>
              <w:del w:id="544" w:author="Abhiram Arali" w:date="2024-11-06T12:29:00Z"/>
            </w:rPr>
          </w:rPrChange>
        </w:rPr>
        <w:pPrChange w:id="545" w:author="Abhiram Arali" w:date="2024-11-06T12:29:00Z">
          <w:pPr>
            <w:pStyle w:val="BodyText"/>
            <w:spacing w:before="23"/>
          </w:pPr>
        </w:pPrChange>
      </w:pPr>
    </w:p>
    <w:p w14:paraId="50BB19D0" w14:textId="77777777" w:rsidR="00E527DA" w:rsidRPr="0042093C" w:rsidRDefault="00EB2904">
      <w:pPr>
        <w:pStyle w:val="NormalBPBHEB"/>
        <w:numPr>
          <w:ilvl w:val="0"/>
          <w:numId w:val="22"/>
        </w:numPr>
        <w:rPr>
          <w:rPrChange w:id="546" w:author="Abhiram Arali" w:date="2024-11-06T12:29:00Z">
            <w:rPr>
              <w:sz w:val="24"/>
            </w:rPr>
          </w:rPrChange>
        </w:rPr>
        <w:pPrChange w:id="547" w:author="Abhiram Arali" w:date="2024-11-06T12:29:00Z">
          <w:pPr>
            <w:pStyle w:val="ListParagraph"/>
            <w:numPr>
              <w:numId w:val="6"/>
            </w:numPr>
            <w:tabs>
              <w:tab w:val="left" w:pos="940"/>
            </w:tabs>
            <w:ind w:left="940" w:hanging="360"/>
          </w:pPr>
        </w:pPrChange>
      </w:pPr>
      <w:r w:rsidRPr="0042093C">
        <w:rPr>
          <w:b/>
          <w:bCs/>
          <w:rPrChange w:id="548" w:author="Abhiram Arali" w:date="2024-11-06T12:29:00Z">
            <w:rPr>
              <w:sz w:val="24"/>
            </w:rPr>
          </w:rPrChange>
        </w:rPr>
        <w:t>strlen():</w:t>
      </w:r>
      <w:r w:rsidRPr="0042093C">
        <w:rPr>
          <w:rPrChange w:id="549" w:author="Abhiram Arali" w:date="2024-11-06T12:29:00Z">
            <w:rPr>
              <w:spacing w:val="-1"/>
              <w:sz w:val="24"/>
            </w:rPr>
          </w:rPrChange>
        </w:rPr>
        <w:t xml:space="preserve"> </w:t>
      </w:r>
      <w:r w:rsidRPr="0042093C">
        <w:rPr>
          <w:rPrChange w:id="550" w:author="Abhiram Arali" w:date="2024-11-06T12:29:00Z">
            <w:rPr>
              <w:sz w:val="24"/>
            </w:rPr>
          </w:rPrChange>
        </w:rPr>
        <w:t>Returns the</w:t>
      </w:r>
      <w:r w:rsidRPr="0042093C">
        <w:rPr>
          <w:rPrChange w:id="551" w:author="Abhiram Arali" w:date="2024-11-06T12:29:00Z">
            <w:rPr>
              <w:spacing w:val="-1"/>
              <w:sz w:val="24"/>
            </w:rPr>
          </w:rPrChange>
        </w:rPr>
        <w:t xml:space="preserve"> </w:t>
      </w:r>
      <w:r w:rsidRPr="0042093C">
        <w:rPr>
          <w:rPrChange w:id="552" w:author="Abhiram Arali" w:date="2024-11-06T12:29:00Z">
            <w:rPr>
              <w:sz w:val="24"/>
            </w:rPr>
          </w:rPrChange>
        </w:rPr>
        <w:t>length</w:t>
      </w:r>
      <w:r w:rsidRPr="0042093C">
        <w:rPr>
          <w:rPrChange w:id="553" w:author="Abhiram Arali" w:date="2024-11-06T12:29:00Z">
            <w:rPr>
              <w:spacing w:val="-1"/>
              <w:sz w:val="24"/>
            </w:rPr>
          </w:rPrChange>
        </w:rPr>
        <w:t xml:space="preserve"> </w:t>
      </w:r>
      <w:r w:rsidRPr="0042093C">
        <w:rPr>
          <w:rPrChange w:id="554" w:author="Abhiram Arali" w:date="2024-11-06T12:29:00Z">
            <w:rPr>
              <w:sz w:val="24"/>
            </w:rPr>
          </w:rPrChange>
        </w:rPr>
        <w:t>of a</w:t>
      </w:r>
      <w:r w:rsidRPr="0042093C">
        <w:rPr>
          <w:rPrChange w:id="555" w:author="Abhiram Arali" w:date="2024-11-06T12:29:00Z">
            <w:rPr>
              <w:spacing w:val="-2"/>
              <w:sz w:val="24"/>
            </w:rPr>
          </w:rPrChange>
        </w:rPr>
        <w:t xml:space="preserve"> string.</w:t>
      </w:r>
    </w:p>
    <w:p w14:paraId="34DA2BC9" w14:textId="77777777" w:rsidR="00E527DA" w:rsidRPr="0042093C" w:rsidRDefault="00EB2904">
      <w:pPr>
        <w:pStyle w:val="NormalBPBHEB"/>
        <w:numPr>
          <w:ilvl w:val="0"/>
          <w:numId w:val="22"/>
        </w:numPr>
        <w:rPr>
          <w:rPrChange w:id="556" w:author="Abhiram Arali" w:date="2024-11-06T12:29:00Z">
            <w:rPr>
              <w:sz w:val="24"/>
            </w:rPr>
          </w:rPrChange>
        </w:rPr>
        <w:pPrChange w:id="557" w:author="Abhiram Arali" w:date="2024-11-06T12:29:00Z">
          <w:pPr>
            <w:pStyle w:val="ListParagraph"/>
            <w:numPr>
              <w:numId w:val="6"/>
            </w:numPr>
            <w:tabs>
              <w:tab w:val="left" w:pos="940"/>
            </w:tabs>
            <w:ind w:left="940" w:hanging="360"/>
          </w:pPr>
        </w:pPrChange>
      </w:pPr>
      <w:r w:rsidRPr="0042093C">
        <w:rPr>
          <w:b/>
          <w:bCs/>
          <w:rPrChange w:id="558" w:author="Abhiram Arali" w:date="2024-11-06T12:29:00Z">
            <w:rPr>
              <w:sz w:val="24"/>
            </w:rPr>
          </w:rPrChange>
        </w:rPr>
        <w:t>strcpy():</w:t>
      </w:r>
      <w:r w:rsidRPr="0042093C">
        <w:rPr>
          <w:rPrChange w:id="559" w:author="Abhiram Arali" w:date="2024-11-06T12:29:00Z">
            <w:rPr>
              <w:spacing w:val="-1"/>
              <w:sz w:val="24"/>
            </w:rPr>
          </w:rPrChange>
        </w:rPr>
        <w:t xml:space="preserve"> </w:t>
      </w:r>
      <w:r w:rsidRPr="0042093C">
        <w:rPr>
          <w:rPrChange w:id="560" w:author="Abhiram Arali" w:date="2024-11-06T12:29:00Z">
            <w:rPr>
              <w:sz w:val="24"/>
            </w:rPr>
          </w:rPrChange>
        </w:rPr>
        <w:t>Copies one</w:t>
      </w:r>
      <w:r w:rsidRPr="0042093C">
        <w:rPr>
          <w:rPrChange w:id="561" w:author="Abhiram Arali" w:date="2024-11-06T12:29:00Z">
            <w:rPr>
              <w:spacing w:val="-2"/>
              <w:sz w:val="24"/>
            </w:rPr>
          </w:rPrChange>
        </w:rPr>
        <w:t xml:space="preserve"> </w:t>
      </w:r>
      <w:r w:rsidRPr="0042093C">
        <w:rPr>
          <w:rPrChange w:id="562" w:author="Abhiram Arali" w:date="2024-11-06T12:29:00Z">
            <w:rPr>
              <w:sz w:val="24"/>
            </w:rPr>
          </w:rPrChange>
        </w:rPr>
        <w:t xml:space="preserve">string to </w:t>
      </w:r>
      <w:r w:rsidRPr="0042093C">
        <w:rPr>
          <w:rPrChange w:id="563" w:author="Abhiram Arali" w:date="2024-11-06T12:29:00Z">
            <w:rPr>
              <w:spacing w:val="-2"/>
              <w:sz w:val="24"/>
            </w:rPr>
          </w:rPrChange>
        </w:rPr>
        <w:t>another.</w:t>
      </w:r>
    </w:p>
    <w:p w14:paraId="30CE9516" w14:textId="77777777" w:rsidR="00E527DA" w:rsidRPr="0042093C" w:rsidRDefault="00EB2904">
      <w:pPr>
        <w:pStyle w:val="NormalBPBHEB"/>
        <w:numPr>
          <w:ilvl w:val="0"/>
          <w:numId w:val="22"/>
        </w:numPr>
        <w:rPr>
          <w:rPrChange w:id="564" w:author="Abhiram Arali" w:date="2024-11-06T12:29:00Z">
            <w:rPr>
              <w:sz w:val="24"/>
            </w:rPr>
          </w:rPrChange>
        </w:rPr>
        <w:pPrChange w:id="565" w:author="Abhiram Arali" w:date="2024-11-06T12:29:00Z">
          <w:pPr>
            <w:pStyle w:val="ListParagraph"/>
            <w:numPr>
              <w:numId w:val="6"/>
            </w:numPr>
            <w:tabs>
              <w:tab w:val="left" w:pos="940"/>
            </w:tabs>
            <w:spacing w:before="136"/>
            <w:ind w:left="940" w:hanging="360"/>
          </w:pPr>
        </w:pPrChange>
      </w:pPr>
      <w:r w:rsidRPr="0042093C">
        <w:rPr>
          <w:b/>
          <w:bCs/>
          <w:rPrChange w:id="566" w:author="Abhiram Arali" w:date="2024-11-06T12:29:00Z">
            <w:rPr>
              <w:sz w:val="24"/>
            </w:rPr>
          </w:rPrChange>
        </w:rPr>
        <w:t>strcat():</w:t>
      </w:r>
      <w:r w:rsidRPr="0042093C">
        <w:rPr>
          <w:rPrChange w:id="567" w:author="Abhiram Arali" w:date="2024-11-06T12:29:00Z">
            <w:rPr>
              <w:spacing w:val="-2"/>
              <w:sz w:val="24"/>
            </w:rPr>
          </w:rPrChange>
        </w:rPr>
        <w:t xml:space="preserve"> </w:t>
      </w:r>
      <w:r w:rsidRPr="0042093C">
        <w:rPr>
          <w:rPrChange w:id="568" w:author="Abhiram Arali" w:date="2024-11-06T12:29:00Z">
            <w:rPr>
              <w:sz w:val="24"/>
            </w:rPr>
          </w:rPrChange>
        </w:rPr>
        <w:t>Concatenates</w:t>
      </w:r>
      <w:r w:rsidRPr="0042093C">
        <w:rPr>
          <w:rPrChange w:id="569" w:author="Abhiram Arali" w:date="2024-11-06T12:29:00Z">
            <w:rPr>
              <w:spacing w:val="-1"/>
              <w:sz w:val="24"/>
            </w:rPr>
          </w:rPrChange>
        </w:rPr>
        <w:t xml:space="preserve"> </w:t>
      </w:r>
      <w:r w:rsidRPr="0042093C">
        <w:rPr>
          <w:rPrChange w:id="570" w:author="Abhiram Arali" w:date="2024-11-06T12:29:00Z">
            <w:rPr>
              <w:sz w:val="24"/>
            </w:rPr>
          </w:rPrChange>
        </w:rPr>
        <w:t>two</w:t>
      </w:r>
      <w:r w:rsidRPr="0042093C">
        <w:rPr>
          <w:rPrChange w:id="571" w:author="Abhiram Arali" w:date="2024-11-06T12:29:00Z">
            <w:rPr>
              <w:spacing w:val="-1"/>
              <w:sz w:val="24"/>
            </w:rPr>
          </w:rPrChange>
        </w:rPr>
        <w:t xml:space="preserve"> </w:t>
      </w:r>
      <w:r w:rsidRPr="0042093C">
        <w:rPr>
          <w:rPrChange w:id="572" w:author="Abhiram Arali" w:date="2024-11-06T12:29:00Z">
            <w:rPr>
              <w:spacing w:val="-2"/>
              <w:sz w:val="24"/>
            </w:rPr>
          </w:rPrChange>
        </w:rPr>
        <w:t>strings.</w:t>
      </w:r>
    </w:p>
    <w:p w14:paraId="003A4962" w14:textId="77777777" w:rsidR="00E527DA" w:rsidRPr="0042093C" w:rsidRDefault="00EB2904">
      <w:pPr>
        <w:pStyle w:val="NormalBPBHEB"/>
        <w:numPr>
          <w:ilvl w:val="0"/>
          <w:numId w:val="22"/>
        </w:numPr>
        <w:rPr>
          <w:rPrChange w:id="573" w:author="Abhiram Arali" w:date="2024-11-06T12:29:00Z">
            <w:rPr>
              <w:sz w:val="24"/>
            </w:rPr>
          </w:rPrChange>
        </w:rPr>
        <w:pPrChange w:id="574" w:author="Abhiram Arali" w:date="2024-11-06T12:29:00Z">
          <w:pPr>
            <w:pStyle w:val="ListParagraph"/>
            <w:numPr>
              <w:numId w:val="6"/>
            </w:numPr>
            <w:tabs>
              <w:tab w:val="left" w:pos="940"/>
            </w:tabs>
            <w:ind w:left="940" w:hanging="360"/>
          </w:pPr>
        </w:pPrChange>
      </w:pPr>
      <w:r w:rsidRPr="0042093C">
        <w:rPr>
          <w:b/>
          <w:bCs/>
          <w:rPrChange w:id="575" w:author="Abhiram Arali" w:date="2024-11-06T12:29:00Z">
            <w:rPr>
              <w:sz w:val="24"/>
            </w:rPr>
          </w:rPrChange>
        </w:rPr>
        <w:t>strcmp():</w:t>
      </w:r>
      <w:r w:rsidRPr="0042093C">
        <w:rPr>
          <w:rPrChange w:id="576" w:author="Abhiram Arali" w:date="2024-11-06T12:29:00Z">
            <w:rPr>
              <w:spacing w:val="-2"/>
              <w:sz w:val="24"/>
            </w:rPr>
          </w:rPrChange>
        </w:rPr>
        <w:t xml:space="preserve"> </w:t>
      </w:r>
      <w:r w:rsidRPr="0042093C">
        <w:rPr>
          <w:rPrChange w:id="577" w:author="Abhiram Arali" w:date="2024-11-06T12:29:00Z">
            <w:rPr>
              <w:sz w:val="24"/>
            </w:rPr>
          </w:rPrChange>
        </w:rPr>
        <w:t>Compares</w:t>
      </w:r>
      <w:r w:rsidRPr="0042093C">
        <w:rPr>
          <w:rPrChange w:id="578" w:author="Abhiram Arali" w:date="2024-11-06T12:29:00Z">
            <w:rPr>
              <w:spacing w:val="-2"/>
              <w:sz w:val="24"/>
            </w:rPr>
          </w:rPrChange>
        </w:rPr>
        <w:t xml:space="preserve"> </w:t>
      </w:r>
      <w:r w:rsidRPr="0042093C">
        <w:rPr>
          <w:rPrChange w:id="579" w:author="Abhiram Arali" w:date="2024-11-06T12:29:00Z">
            <w:rPr>
              <w:sz w:val="24"/>
            </w:rPr>
          </w:rPrChange>
        </w:rPr>
        <w:t>two</w:t>
      </w:r>
      <w:r w:rsidRPr="0042093C">
        <w:rPr>
          <w:rPrChange w:id="580" w:author="Abhiram Arali" w:date="2024-11-06T12:29:00Z">
            <w:rPr>
              <w:spacing w:val="1"/>
              <w:sz w:val="24"/>
            </w:rPr>
          </w:rPrChange>
        </w:rPr>
        <w:t xml:space="preserve"> </w:t>
      </w:r>
      <w:r w:rsidRPr="0042093C">
        <w:rPr>
          <w:rPrChange w:id="581" w:author="Abhiram Arali" w:date="2024-11-06T12:29:00Z">
            <w:rPr>
              <w:spacing w:val="-2"/>
              <w:sz w:val="24"/>
            </w:rPr>
          </w:rPrChange>
        </w:rPr>
        <w:t>strings.</w:t>
      </w:r>
    </w:p>
    <w:p w14:paraId="571DE6A7" w14:textId="5760A85F" w:rsidR="00E527DA" w:rsidRPr="00977F04" w:rsidDel="0013454D" w:rsidRDefault="00E527DA">
      <w:pPr>
        <w:pStyle w:val="NormalBPBHEB"/>
        <w:rPr>
          <w:del w:id="582" w:author="Abhiram Arali" w:date="2024-11-06T12:29:00Z"/>
          <w:b/>
          <w:bCs/>
          <w:rPrChange w:id="583" w:author="Abhiram Arali" w:date="2024-11-06T14:13:00Z">
            <w:rPr>
              <w:del w:id="584" w:author="Abhiram Arali" w:date="2024-11-06T12:29:00Z"/>
            </w:rPr>
          </w:rPrChange>
        </w:rPr>
        <w:pPrChange w:id="585" w:author="Abhiram Arali" w:date="2024-11-06T12:29:00Z">
          <w:pPr>
            <w:pStyle w:val="BodyText"/>
            <w:spacing w:before="19"/>
          </w:pPr>
        </w:pPrChange>
      </w:pPr>
    </w:p>
    <w:p w14:paraId="31267B66" w14:textId="77777777" w:rsidR="00E527DA" w:rsidRDefault="00EB2904">
      <w:pPr>
        <w:pStyle w:val="NormalBPBHEB"/>
        <w:numPr>
          <w:ilvl w:val="0"/>
          <w:numId w:val="23"/>
        </w:numPr>
        <w:pPrChange w:id="586" w:author="Abhiram Arali" w:date="2024-11-06T12:29:00Z">
          <w:pPr>
            <w:ind w:left="220"/>
          </w:pPr>
        </w:pPrChange>
      </w:pPr>
      <w:r w:rsidRPr="00977F04">
        <w:rPr>
          <w:b/>
          <w:bCs/>
          <w:rPrChange w:id="587" w:author="Abhiram Arali" w:date="2024-11-06T14:13:00Z">
            <w:rPr/>
          </w:rPrChange>
        </w:rPr>
        <w:t>Example</w:t>
      </w:r>
      <w:r>
        <w:t>:</w:t>
      </w:r>
    </w:p>
    <w:p w14:paraId="329CC5FF" w14:textId="77777777" w:rsidR="00425409" w:rsidRDefault="00425409">
      <w:pPr>
        <w:pStyle w:val="NormalBPBHEB"/>
        <w:ind w:left="214"/>
        <w:rPr>
          <w:ins w:id="588" w:author="Abhiram Arali" w:date="2024-11-06T12:30:00Z"/>
          <w:sz w:val="20"/>
        </w:rPr>
        <w:pPrChange w:id="589" w:author="Abhiram Arali" w:date="2024-11-06T12:30:00Z">
          <w:pPr>
            <w:pStyle w:val="NormalBPBHEB"/>
          </w:pPr>
        </w:pPrChange>
      </w:pPr>
    </w:p>
    <w:p w14:paraId="619A7E13" w14:textId="77777777" w:rsidR="00425409" w:rsidRDefault="00425409">
      <w:pPr>
        <w:pStyle w:val="BodyText"/>
        <w:spacing w:before="18" w:line="496" w:lineRule="auto"/>
        <w:ind w:left="321" w:right="7248"/>
        <w:rPr>
          <w:ins w:id="590" w:author="Abhiram Arali" w:date="2024-11-06T12:30:00Z"/>
        </w:rPr>
        <w:pPrChange w:id="591" w:author="Abhiram Arali" w:date="2024-11-06T12:30:00Z">
          <w:pPr>
            <w:pStyle w:val="BodyText"/>
            <w:spacing w:before="18" w:line="496" w:lineRule="auto"/>
            <w:ind w:left="107" w:right="7248"/>
          </w:pPr>
        </w:pPrChange>
      </w:pPr>
      <w:ins w:id="592" w:author="Abhiram Arali" w:date="2024-11-06T12:30:00Z">
        <w:r>
          <w:t>#include &lt;stdio.h&gt; #include</w:t>
        </w:r>
        <w:r>
          <w:rPr>
            <w:spacing w:val="-15"/>
          </w:rPr>
          <w:t xml:space="preserve"> </w:t>
        </w:r>
        <w:r>
          <w:t>&lt;string.h&gt; int main() {</w:t>
        </w:r>
      </w:ins>
    </w:p>
    <w:p w14:paraId="7EE38F11" w14:textId="77777777" w:rsidR="00425409" w:rsidRDefault="00425409">
      <w:pPr>
        <w:pStyle w:val="BodyText"/>
        <w:spacing w:before="5" w:line="499" w:lineRule="auto"/>
        <w:ind w:left="561" w:right="6344"/>
        <w:rPr>
          <w:ins w:id="593" w:author="Abhiram Arali" w:date="2024-11-06T12:30:00Z"/>
        </w:rPr>
        <w:pPrChange w:id="594" w:author="Abhiram Arali" w:date="2024-11-06T12:30:00Z">
          <w:pPr>
            <w:pStyle w:val="BodyText"/>
            <w:spacing w:before="5" w:line="499" w:lineRule="auto"/>
            <w:ind w:left="347" w:right="6344"/>
          </w:pPr>
        </w:pPrChange>
      </w:pPr>
      <w:ins w:id="595" w:author="Abhiram Arali" w:date="2024-11-06T12:30:00Z">
        <w:r>
          <w:t>char</w:t>
        </w:r>
        <w:r>
          <w:rPr>
            <w:spacing w:val="-9"/>
          </w:rPr>
          <w:t xml:space="preserve"> </w:t>
        </w:r>
        <w:r>
          <w:t>str1[20]</w:t>
        </w:r>
        <w:r>
          <w:rPr>
            <w:spacing w:val="-9"/>
          </w:rPr>
          <w:t xml:space="preserve"> </w:t>
        </w:r>
        <w:r>
          <w:t>=</w:t>
        </w:r>
        <w:r>
          <w:rPr>
            <w:spacing w:val="-11"/>
          </w:rPr>
          <w:t xml:space="preserve"> </w:t>
        </w:r>
        <w:r>
          <w:t>"Hello,</w:t>
        </w:r>
        <w:r>
          <w:rPr>
            <w:spacing w:val="-9"/>
          </w:rPr>
          <w:t xml:space="preserve"> </w:t>
        </w:r>
        <w:r>
          <w:t>"; char str2[] = "World!"; strcat(str1, str2);</w:t>
        </w:r>
      </w:ins>
    </w:p>
    <w:p w14:paraId="7AF4879E" w14:textId="77777777" w:rsidR="00425409" w:rsidRDefault="00425409">
      <w:pPr>
        <w:pStyle w:val="BodyText"/>
        <w:spacing w:before="1" w:line="499" w:lineRule="auto"/>
        <w:ind w:left="561" w:right="4023"/>
        <w:rPr>
          <w:ins w:id="596" w:author="Abhiram Arali" w:date="2024-11-06T12:30:00Z"/>
        </w:rPr>
        <w:pPrChange w:id="597" w:author="Abhiram Arali" w:date="2024-11-06T12:30:00Z">
          <w:pPr>
            <w:pStyle w:val="BodyText"/>
            <w:spacing w:before="1" w:line="499" w:lineRule="auto"/>
            <w:ind w:left="347" w:right="4023"/>
          </w:pPr>
        </w:pPrChange>
      </w:pPr>
      <w:ins w:id="598" w:author="Abhiram Arali" w:date="2024-11-06T12:30:00Z">
        <w:r>
          <w:t>printf("%s\n",</w:t>
        </w:r>
        <w:r>
          <w:rPr>
            <w:spacing w:val="-7"/>
          </w:rPr>
          <w:t xml:space="preserve"> </w:t>
        </w:r>
        <w:r>
          <w:t>str1);</w:t>
        </w:r>
        <w:r>
          <w:rPr>
            <w:spacing w:val="40"/>
          </w:rPr>
          <w:t xml:space="preserve"> </w:t>
        </w:r>
        <w:r>
          <w:t>//</w:t>
        </w:r>
        <w:r>
          <w:rPr>
            <w:spacing w:val="-7"/>
          </w:rPr>
          <w:t xml:space="preserve"> </w:t>
        </w:r>
        <w:r>
          <w:t>Output:</w:t>
        </w:r>
        <w:r>
          <w:rPr>
            <w:spacing w:val="-7"/>
          </w:rPr>
          <w:t xml:space="preserve"> </w:t>
        </w:r>
        <w:r>
          <w:t>Hello,</w:t>
        </w:r>
        <w:r>
          <w:rPr>
            <w:spacing w:val="-7"/>
          </w:rPr>
          <w:t xml:space="preserve"> </w:t>
        </w:r>
        <w:r>
          <w:t>World! return 0;</w:t>
        </w:r>
      </w:ins>
    </w:p>
    <w:p w14:paraId="1203AFC3" w14:textId="77777777" w:rsidR="00425409" w:rsidRDefault="00425409">
      <w:pPr>
        <w:spacing w:line="275" w:lineRule="exact"/>
        <w:ind w:left="321"/>
        <w:rPr>
          <w:ins w:id="599" w:author="Abhiram Arali" w:date="2024-11-06T12:30:00Z"/>
          <w:sz w:val="24"/>
        </w:rPr>
        <w:pPrChange w:id="600" w:author="Abhiram Arali" w:date="2024-11-06T12:30:00Z">
          <w:pPr>
            <w:spacing w:line="275" w:lineRule="exact"/>
            <w:ind w:left="107"/>
          </w:pPr>
        </w:pPrChange>
      </w:pPr>
      <w:ins w:id="601" w:author="Abhiram Arali" w:date="2024-11-06T12:30:00Z">
        <w:r>
          <w:rPr>
            <w:spacing w:val="-10"/>
            <w:sz w:val="24"/>
          </w:rPr>
          <w:t>}</w:t>
        </w:r>
      </w:ins>
    </w:p>
    <w:p w14:paraId="2C58BB0B" w14:textId="4342956C" w:rsidR="00E527DA" w:rsidRDefault="00EB2904">
      <w:pPr>
        <w:pStyle w:val="NormalBPBHEB"/>
        <w:rPr>
          <w:sz w:val="20"/>
        </w:rPr>
        <w:pPrChange w:id="602" w:author="Abhiram Arali" w:date="2024-11-06T12:30:00Z">
          <w:pPr>
            <w:pStyle w:val="BodyText"/>
            <w:spacing w:before="49"/>
          </w:pPr>
        </w:pPrChange>
      </w:pPr>
      <w:del w:id="603" w:author="Abhiram Arali" w:date="2024-11-06T12:30:00Z">
        <w:r w:rsidDel="00425409">
          <w:rPr>
            <w:noProof/>
            <w:lang w:val="en-IN" w:eastAsia="en-IN"/>
            <w:rPrChange w:id="604" w:author="Unknown">
              <w:rPr>
                <w:noProof/>
                <w:lang w:val="en-IN" w:eastAsia="en-IN"/>
              </w:rPr>
            </w:rPrChange>
          </w:rPr>
          <mc:AlternateContent>
            <mc:Choice Requires="wps">
              <w:drawing>
                <wp:anchor distT="0" distB="0" distL="0" distR="0" simplePos="0" relativeHeight="487593984" behindDoc="1" locked="0" layoutInCell="1" allowOverlap="1" wp14:anchorId="27593877" wp14:editId="6C6B1983">
                  <wp:simplePos x="0" y="0"/>
                  <wp:positionH relativeFrom="page">
                    <wp:posOffset>843076</wp:posOffset>
                  </wp:positionH>
                  <wp:positionV relativeFrom="paragraph">
                    <wp:posOffset>195757</wp:posOffset>
                  </wp:positionV>
                  <wp:extent cx="5876290" cy="3206750"/>
                  <wp:effectExtent l="0" t="0" r="0" b="0"/>
                  <wp:wrapTopAndBottom/>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3206750"/>
                          </a:xfrm>
                          <a:prstGeom prst="rect">
                            <a:avLst/>
                          </a:prstGeom>
                          <a:ln w="6096">
                            <a:solidFill>
                              <a:srgbClr val="000000"/>
                            </a:solidFill>
                            <a:prstDash val="solid"/>
                          </a:ln>
                        </wps:spPr>
                        <wps:txbx>
                          <w:txbxContent>
                            <w:p w14:paraId="10FE8844" w14:textId="28435D31" w:rsidR="00E527DA" w:rsidDel="00425409" w:rsidRDefault="00EB2904">
                              <w:pPr>
                                <w:pStyle w:val="BodyText"/>
                                <w:spacing w:before="18" w:line="496" w:lineRule="auto"/>
                                <w:ind w:left="107" w:right="7248"/>
                                <w:rPr>
                                  <w:del w:id="605" w:author="Abhiram Arali" w:date="2024-11-06T12:30:00Z"/>
                                </w:rPr>
                              </w:pPr>
                              <w:del w:id="606" w:author="Abhiram Arali" w:date="2024-11-06T12:30:00Z">
                                <w:r w:rsidDel="00425409">
                                  <w:delText>#include &lt;stdio.h&gt; #include</w:delText>
                                </w:r>
                                <w:r w:rsidDel="00425409">
                                  <w:rPr>
                                    <w:spacing w:val="-15"/>
                                  </w:rPr>
                                  <w:delText xml:space="preserve"> </w:delText>
                                </w:r>
                                <w:r w:rsidDel="00425409">
                                  <w:delText>&lt;string.h&gt; int main() {</w:delText>
                                </w:r>
                              </w:del>
                            </w:p>
                            <w:p w14:paraId="0FBE4F2E" w14:textId="4631BC37" w:rsidR="00E527DA" w:rsidDel="00425409" w:rsidRDefault="00EB2904">
                              <w:pPr>
                                <w:pStyle w:val="BodyText"/>
                                <w:spacing w:before="5" w:line="499" w:lineRule="auto"/>
                                <w:ind w:left="347" w:right="6344"/>
                                <w:rPr>
                                  <w:del w:id="607" w:author="Abhiram Arali" w:date="2024-11-06T12:30:00Z"/>
                                </w:rPr>
                              </w:pPr>
                              <w:del w:id="608" w:author="Abhiram Arali" w:date="2024-11-06T12:30:00Z">
                                <w:r w:rsidDel="00425409">
                                  <w:delText>char</w:delText>
                                </w:r>
                                <w:r w:rsidDel="00425409">
                                  <w:rPr>
                                    <w:spacing w:val="-9"/>
                                  </w:rPr>
                                  <w:delText xml:space="preserve"> </w:delText>
                                </w:r>
                                <w:r w:rsidDel="00425409">
                                  <w:delText>str1[20]</w:delText>
                                </w:r>
                                <w:r w:rsidDel="00425409">
                                  <w:rPr>
                                    <w:spacing w:val="-9"/>
                                  </w:rPr>
                                  <w:delText xml:space="preserve"> </w:delText>
                                </w:r>
                                <w:r w:rsidDel="00425409">
                                  <w:delText>=</w:delText>
                                </w:r>
                                <w:r w:rsidDel="00425409">
                                  <w:rPr>
                                    <w:spacing w:val="-11"/>
                                  </w:rPr>
                                  <w:delText xml:space="preserve"> </w:delText>
                                </w:r>
                                <w:r w:rsidDel="00425409">
                                  <w:delText>"Hello,</w:delText>
                                </w:r>
                                <w:r w:rsidDel="00425409">
                                  <w:rPr>
                                    <w:spacing w:val="-9"/>
                                  </w:rPr>
                                  <w:delText xml:space="preserve"> </w:delText>
                                </w:r>
                                <w:r w:rsidDel="00425409">
                                  <w:delText>"; char str2[] = "World!"; strcat(str1, str2);</w:delText>
                                </w:r>
                              </w:del>
                            </w:p>
                            <w:p w14:paraId="12F04D36" w14:textId="6833778C" w:rsidR="00E527DA" w:rsidDel="00425409" w:rsidRDefault="00EB2904">
                              <w:pPr>
                                <w:pStyle w:val="BodyText"/>
                                <w:spacing w:before="1" w:line="499" w:lineRule="auto"/>
                                <w:ind w:left="347" w:right="4023"/>
                                <w:rPr>
                                  <w:del w:id="609" w:author="Abhiram Arali" w:date="2024-11-06T12:30:00Z"/>
                                </w:rPr>
                              </w:pPr>
                              <w:del w:id="610" w:author="Abhiram Arali" w:date="2024-11-06T12:30:00Z">
                                <w:r w:rsidDel="00425409">
                                  <w:delText>printf("%s\n",</w:delText>
                                </w:r>
                                <w:r w:rsidDel="00425409">
                                  <w:rPr>
                                    <w:spacing w:val="-7"/>
                                  </w:rPr>
                                  <w:delText xml:space="preserve"> </w:delText>
                                </w:r>
                                <w:r w:rsidDel="00425409">
                                  <w:delText>str1);</w:delText>
                                </w:r>
                                <w:r w:rsidDel="00425409">
                                  <w:rPr>
                                    <w:spacing w:val="40"/>
                                  </w:rPr>
                                  <w:delText xml:space="preserve"> </w:delText>
                                </w:r>
                                <w:r w:rsidDel="00425409">
                                  <w:delText>//</w:delText>
                                </w:r>
                                <w:r w:rsidDel="00425409">
                                  <w:rPr>
                                    <w:spacing w:val="-7"/>
                                  </w:rPr>
                                  <w:delText xml:space="preserve"> </w:delText>
                                </w:r>
                                <w:r w:rsidDel="00425409">
                                  <w:delText>Output:</w:delText>
                                </w:r>
                                <w:r w:rsidDel="00425409">
                                  <w:rPr>
                                    <w:spacing w:val="-7"/>
                                  </w:rPr>
                                  <w:delText xml:space="preserve"> </w:delText>
                                </w:r>
                                <w:r w:rsidDel="00425409">
                                  <w:delText>Hello,</w:delText>
                                </w:r>
                                <w:r w:rsidDel="00425409">
                                  <w:rPr>
                                    <w:spacing w:val="-7"/>
                                  </w:rPr>
                                  <w:delText xml:space="preserve"> </w:delText>
                                </w:r>
                                <w:r w:rsidDel="00425409">
                                  <w:delText>World! return 0;</w:delText>
                                </w:r>
                              </w:del>
                            </w:p>
                            <w:p w14:paraId="27CEDE9F" w14:textId="197E1D90" w:rsidR="00E527DA" w:rsidRDefault="00EB2904">
                              <w:pPr>
                                <w:spacing w:line="275" w:lineRule="exact"/>
                                <w:ind w:left="107"/>
                                <w:rPr>
                                  <w:sz w:val="24"/>
                                </w:rPr>
                              </w:pPr>
                              <w:del w:id="611" w:author="Abhiram Arali" w:date="2024-11-06T12:30:00Z">
                                <w:r w:rsidDel="00425409">
                                  <w:rPr>
                                    <w:spacing w:val="-10"/>
                                    <w:sz w:val="24"/>
                                  </w:rPr>
                                  <w:delText>}</w:delText>
                                </w:r>
                              </w:del>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593877" id="Textbox 28" o:spid="_x0000_s1049" type="#_x0000_t202" style="position:absolute;left:0;text-align:left;margin-left:66.4pt;margin-top:15.4pt;width:462.7pt;height:252.5pt;z-index:-15722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" filled="f" strokeweight=".48pt">
                  <v:path arrowok="t"/>
                  <v:textbox inset="0,0,0,0">
                    <w:txbxContent>
                      <w:p w14:paraId="10FE8844" w14:textId="28435D31" w:rsidR="00E527DA" w:rsidDel="00425409" w:rsidRDefault="00000000">
                        <w:pPr>
                          <w:pStyle w:val="BodyText"/>
                          <w:spacing w:before="18" w:line="496" w:lineRule="auto"/>
                          <w:ind w:left="107" w:right="7248"/>
                          <w:rPr>
                            <w:del w:id="800" w:author="Abhiram Arali" w:date="2024-11-06T12:30:00Z" w16du:dateUtc="2024-11-06T07:00:00Z"/>
                          </w:rPr>
                        </w:pPr>
                        <w:del w:id="801" w:author="Abhiram Arali" w:date="2024-11-06T12:30:00Z" w16du:dateUtc="2024-11-06T07:00:00Z">
                          <w:r w:rsidDel="00425409">
                            <w:delText>#include &lt;stdio.h&gt; #include</w:delText>
                          </w:r>
                          <w:r w:rsidDel="00425409">
                            <w:rPr>
                              <w:spacing w:val="-15"/>
                            </w:rPr>
                            <w:delText xml:space="preserve"> </w:delText>
                          </w:r>
                          <w:r w:rsidDel="00425409">
                            <w:delText>&lt;string.h&gt; int main() {</w:delText>
                          </w:r>
                        </w:del>
                      </w:p>
                      <w:p w14:paraId="0FBE4F2E" w14:textId="4631BC37" w:rsidR="00E527DA" w:rsidDel="00425409" w:rsidRDefault="00000000">
                        <w:pPr>
                          <w:pStyle w:val="BodyText"/>
                          <w:spacing w:before="5" w:line="499" w:lineRule="auto"/>
                          <w:ind w:left="347" w:right="6344"/>
                          <w:rPr>
                            <w:del w:id="802" w:author="Abhiram Arali" w:date="2024-11-06T12:30:00Z" w16du:dateUtc="2024-11-06T07:00:00Z"/>
                          </w:rPr>
                        </w:pPr>
                        <w:del w:id="803" w:author="Abhiram Arali" w:date="2024-11-06T12:30:00Z" w16du:dateUtc="2024-11-06T07:00:00Z">
                          <w:r w:rsidDel="00425409">
                            <w:delText>char</w:delText>
                          </w:r>
                          <w:r w:rsidDel="00425409">
                            <w:rPr>
                              <w:spacing w:val="-9"/>
                            </w:rPr>
                            <w:delText xml:space="preserve"> </w:delText>
                          </w:r>
                          <w:r w:rsidDel="00425409">
                            <w:delText>str1[20]</w:delText>
                          </w:r>
                          <w:r w:rsidDel="00425409">
                            <w:rPr>
                              <w:spacing w:val="-9"/>
                            </w:rPr>
                            <w:delText xml:space="preserve"> </w:delText>
                          </w:r>
                          <w:r w:rsidDel="00425409">
                            <w:delText>=</w:delText>
                          </w:r>
                          <w:r w:rsidDel="00425409">
                            <w:rPr>
                              <w:spacing w:val="-11"/>
                            </w:rPr>
                            <w:delText xml:space="preserve"> </w:delText>
                          </w:r>
                          <w:r w:rsidDel="00425409">
                            <w:delText>"Hello,</w:delText>
                          </w:r>
                          <w:r w:rsidDel="00425409">
                            <w:rPr>
                              <w:spacing w:val="-9"/>
                            </w:rPr>
                            <w:delText xml:space="preserve"> </w:delText>
                          </w:r>
                          <w:r w:rsidDel="00425409">
                            <w:delText>"; char str2[] = "World!"; strcat(str1, str2);</w:delText>
                          </w:r>
                        </w:del>
                      </w:p>
                      <w:p w14:paraId="12F04D36" w14:textId="6833778C" w:rsidR="00E527DA" w:rsidDel="00425409" w:rsidRDefault="00000000">
                        <w:pPr>
                          <w:pStyle w:val="BodyText"/>
                          <w:spacing w:before="1" w:line="499" w:lineRule="auto"/>
                          <w:ind w:left="347" w:right="4023"/>
                          <w:rPr>
                            <w:del w:id="804" w:author="Abhiram Arali" w:date="2024-11-06T12:30:00Z" w16du:dateUtc="2024-11-06T07:00:00Z"/>
                          </w:rPr>
                        </w:pPr>
                        <w:del w:id="805" w:author="Abhiram Arali" w:date="2024-11-06T12:30:00Z" w16du:dateUtc="2024-11-06T07:00:00Z">
                          <w:r w:rsidDel="00425409">
                            <w:delText>printf("%s\n",</w:delText>
                          </w:r>
                          <w:r w:rsidDel="00425409">
                            <w:rPr>
                              <w:spacing w:val="-7"/>
                            </w:rPr>
                            <w:delText xml:space="preserve"> </w:delText>
                          </w:r>
                          <w:r w:rsidDel="00425409">
                            <w:delText>str1);</w:delText>
                          </w:r>
                          <w:r w:rsidDel="00425409">
                            <w:rPr>
                              <w:spacing w:val="40"/>
                            </w:rPr>
                            <w:delText xml:space="preserve"> </w:delText>
                          </w:r>
                          <w:r w:rsidDel="00425409">
                            <w:delText>//</w:delText>
                          </w:r>
                          <w:r w:rsidDel="00425409">
                            <w:rPr>
                              <w:spacing w:val="-7"/>
                            </w:rPr>
                            <w:delText xml:space="preserve"> </w:delText>
                          </w:r>
                          <w:r w:rsidDel="00425409">
                            <w:delText>Output:</w:delText>
                          </w:r>
                          <w:r w:rsidDel="00425409">
                            <w:rPr>
                              <w:spacing w:val="-7"/>
                            </w:rPr>
                            <w:delText xml:space="preserve"> </w:delText>
                          </w:r>
                          <w:r w:rsidDel="00425409">
                            <w:delText>Hello,</w:delText>
                          </w:r>
                          <w:r w:rsidDel="00425409">
                            <w:rPr>
                              <w:spacing w:val="-7"/>
                            </w:rPr>
                            <w:delText xml:space="preserve"> </w:delText>
                          </w:r>
                          <w:r w:rsidDel="00425409">
                            <w:delText>World! return 0;</w:delText>
                          </w:r>
                        </w:del>
                      </w:p>
                      <w:p w14:paraId="27CEDE9F" w14:textId="197E1D90" w:rsidR="00E527DA" w:rsidRDefault="00000000">
                        <w:pPr>
                          <w:spacing w:line="275" w:lineRule="exact"/>
                          <w:ind w:left="107"/>
                          <w:rPr>
                            <w:sz w:val="24"/>
                          </w:rPr>
                        </w:pPr>
                        <w:del w:id="806" w:author="Abhiram Arali" w:date="2024-11-06T12:30:00Z" w16du:dateUtc="2024-11-06T07:00:00Z">
                          <w:r w:rsidDel="00425409">
                            <w:rPr>
                              <w:spacing w:val="-10"/>
                              <w:sz w:val="24"/>
                            </w:rPr>
                            <w:delText>}</w:delText>
                          </w:r>
                        </w:del>
                      </w:p>
                    </w:txbxContent>
                  </v:textbox>
                  <w10:wrap type="topAndBottom" anchorx="page"/>
                </v:shape>
              </w:pict>
            </mc:Fallback>
          </mc:AlternateContent>
        </w:r>
      </w:del>
    </w:p>
    <w:p w14:paraId="630C574E" w14:textId="1463DE42" w:rsidR="00E527DA" w:rsidRDefault="00EB2904">
      <w:pPr>
        <w:pStyle w:val="NormalBPBHEB"/>
        <w:numPr>
          <w:ilvl w:val="0"/>
          <w:numId w:val="18"/>
        </w:numPr>
        <w:pPrChange w:id="612" w:author="Abhiram Arali" w:date="2024-11-06T12:30:00Z">
          <w:pPr>
            <w:spacing w:before="167" w:line="360" w:lineRule="auto"/>
            <w:ind w:left="220"/>
          </w:pPr>
        </w:pPrChange>
      </w:pPr>
      <w:r>
        <w:rPr>
          <w:b/>
        </w:rPr>
        <w:t>Input/</w:t>
      </w:r>
      <w:r w:rsidR="00454989">
        <w:rPr>
          <w:b/>
        </w:rPr>
        <w:t>output functions</w:t>
      </w:r>
      <w:r>
        <w:rPr>
          <w:b/>
        </w:rPr>
        <w:t xml:space="preserve">: </w:t>
      </w:r>
      <w:r>
        <w:t xml:space="preserve">The &lt;stdio.h&gt; library </w:t>
      </w:r>
      <w:r>
        <w:t>provides functions for performing input and output operations:</w:t>
      </w:r>
    </w:p>
    <w:p w14:paraId="6B7E4205" w14:textId="77777777" w:rsidR="00E527DA" w:rsidRPr="007828C1" w:rsidRDefault="00EB2904">
      <w:pPr>
        <w:pStyle w:val="NormalBPBHEB"/>
        <w:numPr>
          <w:ilvl w:val="0"/>
          <w:numId w:val="24"/>
        </w:numPr>
        <w:pPrChange w:id="613" w:author="Abhiram Arali" w:date="2024-11-06T14:14:00Z">
          <w:pPr>
            <w:pStyle w:val="ListParagraph"/>
            <w:numPr>
              <w:numId w:val="6"/>
            </w:numPr>
            <w:tabs>
              <w:tab w:val="left" w:pos="940"/>
            </w:tabs>
            <w:spacing w:before="163"/>
            <w:ind w:left="940" w:hanging="360"/>
          </w:pPr>
        </w:pPrChange>
      </w:pPr>
      <w:r w:rsidRPr="007828C1">
        <w:rPr>
          <w:b/>
          <w:bCs/>
          <w:rPrChange w:id="614" w:author="Abhiram Arali" w:date="2024-11-06T12:30:00Z">
            <w:rPr/>
          </w:rPrChange>
        </w:rPr>
        <w:lastRenderedPageBreak/>
        <w:t>printf():</w:t>
      </w:r>
      <w:r w:rsidRPr="007828C1">
        <w:rPr>
          <w:rPrChange w:id="615" w:author="Abhiram Arali" w:date="2024-11-06T12:30:00Z">
            <w:rPr>
              <w:spacing w:val="-1"/>
            </w:rPr>
          </w:rPrChange>
        </w:rPr>
        <w:t xml:space="preserve"> </w:t>
      </w:r>
      <w:r w:rsidRPr="007828C1">
        <w:t>Outputs</w:t>
      </w:r>
      <w:r w:rsidRPr="007828C1">
        <w:rPr>
          <w:rPrChange w:id="616" w:author="Abhiram Arali" w:date="2024-11-06T12:30:00Z">
            <w:rPr>
              <w:spacing w:val="-1"/>
            </w:rPr>
          </w:rPrChange>
        </w:rPr>
        <w:t xml:space="preserve"> </w:t>
      </w:r>
      <w:r w:rsidRPr="007828C1">
        <w:t>formatted</w:t>
      </w:r>
      <w:r w:rsidRPr="007828C1">
        <w:rPr>
          <w:rPrChange w:id="617" w:author="Abhiram Arali" w:date="2024-11-06T12:30:00Z">
            <w:rPr>
              <w:spacing w:val="-1"/>
            </w:rPr>
          </w:rPrChange>
        </w:rPr>
        <w:t xml:space="preserve"> </w:t>
      </w:r>
      <w:r w:rsidRPr="007828C1">
        <w:t>data to</w:t>
      </w:r>
      <w:r w:rsidRPr="007828C1">
        <w:rPr>
          <w:rPrChange w:id="618" w:author="Abhiram Arali" w:date="2024-11-06T12:30:00Z">
            <w:rPr>
              <w:spacing w:val="-1"/>
            </w:rPr>
          </w:rPrChange>
        </w:rPr>
        <w:t xml:space="preserve"> </w:t>
      </w:r>
      <w:r w:rsidRPr="007828C1">
        <w:t>the</w:t>
      </w:r>
      <w:r w:rsidRPr="007828C1">
        <w:rPr>
          <w:rPrChange w:id="619" w:author="Abhiram Arali" w:date="2024-11-06T12:30:00Z">
            <w:rPr>
              <w:spacing w:val="-1"/>
            </w:rPr>
          </w:rPrChange>
        </w:rPr>
        <w:t xml:space="preserve"> </w:t>
      </w:r>
      <w:r w:rsidRPr="007828C1">
        <w:t>standard</w:t>
      </w:r>
      <w:r w:rsidRPr="007828C1">
        <w:rPr>
          <w:rPrChange w:id="620" w:author="Abhiram Arali" w:date="2024-11-06T12:30:00Z">
            <w:rPr>
              <w:spacing w:val="-1"/>
            </w:rPr>
          </w:rPrChange>
        </w:rPr>
        <w:t xml:space="preserve"> </w:t>
      </w:r>
      <w:r w:rsidRPr="007828C1">
        <w:t xml:space="preserve">output </w:t>
      </w:r>
      <w:r w:rsidRPr="007828C1">
        <w:rPr>
          <w:rPrChange w:id="621" w:author="Abhiram Arali" w:date="2024-11-06T12:30:00Z">
            <w:rPr>
              <w:spacing w:val="-2"/>
            </w:rPr>
          </w:rPrChange>
        </w:rPr>
        <w:t>(console).</w:t>
      </w:r>
    </w:p>
    <w:p w14:paraId="65B7AF3A" w14:textId="77777777" w:rsidR="00E527DA" w:rsidRPr="007828C1" w:rsidRDefault="00EB2904">
      <w:pPr>
        <w:pStyle w:val="NormalBPBHEB"/>
        <w:numPr>
          <w:ilvl w:val="0"/>
          <w:numId w:val="24"/>
        </w:numPr>
        <w:pPrChange w:id="622" w:author="Abhiram Arali" w:date="2024-11-06T14:14:00Z">
          <w:pPr>
            <w:pStyle w:val="ListParagraph"/>
            <w:numPr>
              <w:numId w:val="6"/>
            </w:numPr>
            <w:tabs>
              <w:tab w:val="left" w:pos="940"/>
            </w:tabs>
            <w:spacing w:before="136"/>
            <w:ind w:left="940" w:hanging="360"/>
          </w:pPr>
        </w:pPrChange>
      </w:pPr>
      <w:r w:rsidRPr="007828C1">
        <w:rPr>
          <w:b/>
          <w:bCs/>
          <w:rPrChange w:id="623" w:author="Abhiram Arali" w:date="2024-11-06T12:30:00Z">
            <w:rPr/>
          </w:rPrChange>
        </w:rPr>
        <w:t>scanf():</w:t>
      </w:r>
      <w:r w:rsidRPr="007828C1">
        <w:rPr>
          <w:rPrChange w:id="624" w:author="Abhiram Arali" w:date="2024-11-06T12:30:00Z">
            <w:rPr>
              <w:spacing w:val="-2"/>
            </w:rPr>
          </w:rPrChange>
        </w:rPr>
        <w:t xml:space="preserve"> </w:t>
      </w:r>
      <w:r w:rsidRPr="007828C1">
        <w:t>Reads</w:t>
      </w:r>
      <w:r w:rsidRPr="007828C1">
        <w:rPr>
          <w:rPrChange w:id="625" w:author="Abhiram Arali" w:date="2024-11-06T12:30:00Z">
            <w:rPr>
              <w:spacing w:val="-1"/>
            </w:rPr>
          </w:rPrChange>
        </w:rPr>
        <w:t xml:space="preserve"> </w:t>
      </w:r>
      <w:r w:rsidRPr="007828C1">
        <w:t>formatted</w:t>
      </w:r>
      <w:r w:rsidRPr="007828C1">
        <w:rPr>
          <w:rPrChange w:id="626" w:author="Abhiram Arali" w:date="2024-11-06T12:30:00Z">
            <w:rPr>
              <w:spacing w:val="1"/>
            </w:rPr>
          </w:rPrChange>
        </w:rPr>
        <w:t xml:space="preserve"> </w:t>
      </w:r>
      <w:r w:rsidRPr="007828C1">
        <w:t>input</w:t>
      </w:r>
      <w:r w:rsidRPr="007828C1">
        <w:rPr>
          <w:rPrChange w:id="627" w:author="Abhiram Arali" w:date="2024-11-06T12:30:00Z">
            <w:rPr>
              <w:spacing w:val="-1"/>
            </w:rPr>
          </w:rPrChange>
        </w:rPr>
        <w:t xml:space="preserve"> </w:t>
      </w:r>
      <w:r w:rsidRPr="007828C1">
        <w:t>from</w:t>
      </w:r>
      <w:r w:rsidRPr="007828C1">
        <w:rPr>
          <w:rPrChange w:id="628" w:author="Abhiram Arali" w:date="2024-11-06T12:30:00Z">
            <w:rPr>
              <w:spacing w:val="-1"/>
            </w:rPr>
          </w:rPrChange>
        </w:rPr>
        <w:t xml:space="preserve"> </w:t>
      </w:r>
      <w:r w:rsidRPr="007828C1">
        <w:t>the</w:t>
      </w:r>
      <w:r w:rsidRPr="007828C1">
        <w:rPr>
          <w:rPrChange w:id="629" w:author="Abhiram Arali" w:date="2024-11-06T12:30:00Z">
            <w:rPr>
              <w:spacing w:val="-2"/>
            </w:rPr>
          </w:rPrChange>
        </w:rPr>
        <w:t xml:space="preserve"> </w:t>
      </w:r>
      <w:r w:rsidRPr="007828C1">
        <w:t>standard</w:t>
      </w:r>
      <w:r w:rsidRPr="007828C1">
        <w:rPr>
          <w:rPrChange w:id="630" w:author="Abhiram Arali" w:date="2024-11-06T12:30:00Z">
            <w:rPr>
              <w:spacing w:val="-1"/>
            </w:rPr>
          </w:rPrChange>
        </w:rPr>
        <w:t xml:space="preserve"> </w:t>
      </w:r>
      <w:r w:rsidRPr="007828C1">
        <w:t>input</w:t>
      </w:r>
      <w:r w:rsidRPr="007828C1">
        <w:rPr>
          <w:rPrChange w:id="631" w:author="Abhiram Arali" w:date="2024-11-06T12:30:00Z">
            <w:rPr>
              <w:spacing w:val="-1"/>
            </w:rPr>
          </w:rPrChange>
        </w:rPr>
        <w:t xml:space="preserve"> </w:t>
      </w:r>
      <w:r w:rsidRPr="007828C1">
        <w:rPr>
          <w:rPrChange w:id="632" w:author="Abhiram Arali" w:date="2024-11-06T12:30:00Z">
            <w:rPr>
              <w:spacing w:val="-2"/>
            </w:rPr>
          </w:rPrChange>
        </w:rPr>
        <w:t>(keyboard).</w:t>
      </w:r>
    </w:p>
    <w:p w14:paraId="52CA362F" w14:textId="77777777" w:rsidR="00E527DA" w:rsidRPr="007828C1" w:rsidRDefault="00EB2904">
      <w:pPr>
        <w:pStyle w:val="NormalBPBHEB"/>
        <w:numPr>
          <w:ilvl w:val="0"/>
          <w:numId w:val="24"/>
        </w:numPr>
        <w:pPrChange w:id="633" w:author="Abhiram Arali" w:date="2024-11-06T14:14:00Z">
          <w:pPr>
            <w:pStyle w:val="ListParagraph"/>
            <w:numPr>
              <w:numId w:val="6"/>
            </w:numPr>
            <w:tabs>
              <w:tab w:val="left" w:pos="940"/>
            </w:tabs>
            <w:ind w:left="940" w:hanging="360"/>
          </w:pPr>
        </w:pPrChange>
      </w:pPr>
      <w:r w:rsidRPr="007828C1">
        <w:rPr>
          <w:b/>
          <w:bCs/>
          <w:rPrChange w:id="634" w:author="Abhiram Arali" w:date="2024-11-06T12:30:00Z">
            <w:rPr/>
          </w:rPrChange>
        </w:rPr>
        <w:t>fopen(),</w:t>
      </w:r>
      <w:r w:rsidRPr="007828C1">
        <w:t xml:space="preserve"> </w:t>
      </w:r>
      <w:r w:rsidRPr="000C2068">
        <w:rPr>
          <w:b/>
          <w:bCs/>
          <w:rPrChange w:id="635" w:author="Abhiram Arali" w:date="2024-11-06T12:30:00Z">
            <w:rPr/>
          </w:rPrChange>
        </w:rPr>
        <w:t>fclose():</w:t>
      </w:r>
      <w:r w:rsidRPr="007828C1">
        <w:rPr>
          <w:rPrChange w:id="636" w:author="Abhiram Arali" w:date="2024-11-06T12:30:00Z">
            <w:rPr>
              <w:spacing w:val="-1"/>
            </w:rPr>
          </w:rPrChange>
        </w:rPr>
        <w:t xml:space="preserve"> </w:t>
      </w:r>
      <w:r w:rsidRPr="007828C1">
        <w:t>Functions</w:t>
      </w:r>
      <w:r w:rsidRPr="007828C1">
        <w:rPr>
          <w:rPrChange w:id="637" w:author="Abhiram Arali" w:date="2024-11-06T12:30:00Z">
            <w:rPr>
              <w:spacing w:val="-2"/>
            </w:rPr>
          </w:rPrChange>
        </w:rPr>
        <w:t xml:space="preserve"> </w:t>
      </w:r>
      <w:r w:rsidRPr="007828C1">
        <w:t>for</w:t>
      </w:r>
      <w:r w:rsidRPr="007828C1">
        <w:rPr>
          <w:rPrChange w:id="638" w:author="Abhiram Arali" w:date="2024-11-06T12:30:00Z">
            <w:rPr>
              <w:spacing w:val="-3"/>
            </w:rPr>
          </w:rPrChange>
        </w:rPr>
        <w:t xml:space="preserve"> </w:t>
      </w:r>
      <w:r w:rsidRPr="007828C1">
        <w:t>handling</w:t>
      </w:r>
      <w:r w:rsidRPr="007828C1">
        <w:rPr>
          <w:rPrChange w:id="639" w:author="Abhiram Arali" w:date="2024-11-06T12:30:00Z">
            <w:rPr>
              <w:spacing w:val="-1"/>
            </w:rPr>
          </w:rPrChange>
        </w:rPr>
        <w:t xml:space="preserve"> </w:t>
      </w:r>
      <w:r w:rsidRPr="007828C1">
        <w:rPr>
          <w:rPrChange w:id="640" w:author="Abhiram Arali" w:date="2024-11-06T12:30:00Z">
            <w:rPr>
              <w:spacing w:val="-2"/>
            </w:rPr>
          </w:rPrChange>
        </w:rPr>
        <w:t>files.</w:t>
      </w:r>
    </w:p>
    <w:p w14:paraId="328D9B6A" w14:textId="438E84EF" w:rsidR="00E527DA" w:rsidRPr="008A1BFC" w:rsidDel="008A1BFC" w:rsidRDefault="00E527DA">
      <w:pPr>
        <w:pStyle w:val="NormalBPBHEB"/>
        <w:rPr>
          <w:del w:id="641" w:author="Abhiram Arali" w:date="2024-11-06T14:14:00Z"/>
          <w:b/>
          <w:bCs/>
          <w:rPrChange w:id="642" w:author="Abhiram Arali" w:date="2024-11-06T14:14:00Z">
            <w:rPr>
              <w:del w:id="643" w:author="Abhiram Arali" w:date="2024-11-06T14:14:00Z"/>
            </w:rPr>
          </w:rPrChange>
        </w:rPr>
        <w:pPrChange w:id="644" w:author="Abhiram Arali" w:date="2024-11-06T12:30:00Z">
          <w:pPr>
            <w:pStyle w:val="BodyText"/>
            <w:spacing w:before="18"/>
          </w:pPr>
        </w:pPrChange>
      </w:pPr>
    </w:p>
    <w:p w14:paraId="7D901263" w14:textId="77777777" w:rsidR="00E527DA" w:rsidRDefault="00EB2904">
      <w:pPr>
        <w:pStyle w:val="NormalBPBHEB"/>
        <w:numPr>
          <w:ilvl w:val="0"/>
          <w:numId w:val="23"/>
        </w:numPr>
        <w:pPrChange w:id="645" w:author="Abhiram Arali" w:date="2024-11-06T14:14:00Z">
          <w:pPr>
            <w:ind w:left="220"/>
          </w:pPr>
        </w:pPrChange>
      </w:pPr>
      <w:r w:rsidRPr="008A1BFC">
        <w:rPr>
          <w:b/>
          <w:bCs/>
          <w:rPrChange w:id="646" w:author="Abhiram Arali" w:date="2024-11-06T14:14:00Z">
            <w:rPr/>
          </w:rPrChange>
        </w:rPr>
        <w:t>Example</w:t>
      </w:r>
      <w:r>
        <w:t>:</w:t>
      </w:r>
    </w:p>
    <w:p w14:paraId="1B1E5ADA" w14:textId="22FA3A7E" w:rsidR="00E527DA" w:rsidDel="00924BA4" w:rsidRDefault="00EB2904" w:rsidP="00924BA4">
      <w:pPr>
        <w:pStyle w:val="NormalBPBHEB"/>
        <w:rPr>
          <w:del w:id="647" w:author="Abhiram Arali" w:date="2024-11-06T14:14:00Z"/>
          <w:sz w:val="20"/>
        </w:rPr>
      </w:pPr>
      <w:del w:id="648" w:author="Abhiram Arali" w:date="2024-11-06T14:15:00Z">
        <w:r w:rsidDel="00924BA4">
          <w:rPr>
            <w:noProof/>
            <w:lang w:val="en-IN" w:eastAsia="en-IN"/>
          </w:rPr>
          <mc:AlternateContent>
            <mc:Choice Requires="wpg">
              <w:drawing>
                <wp:anchor distT="0" distB="0" distL="0" distR="0" simplePos="0" relativeHeight="487594496" behindDoc="1" locked="0" layoutInCell="1" allowOverlap="1" wp14:anchorId="0DDC177E" wp14:editId="74A2BB7A">
                  <wp:simplePos x="0" y="0"/>
                  <wp:positionH relativeFrom="page">
                    <wp:posOffset>840028</wp:posOffset>
                  </wp:positionH>
                  <wp:positionV relativeFrom="paragraph">
                    <wp:posOffset>191122</wp:posOffset>
                  </wp:positionV>
                  <wp:extent cx="5882640" cy="746760"/>
                  <wp:effectExtent l="0" t="0" r="0" b="0"/>
                  <wp:wrapTopAndBottom/>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746760"/>
                            <a:chOff x="0" y="0"/>
                            <a:chExt cx="5882640" cy="746760"/>
                          </a:xfrm>
                        </wpg:grpSpPr>
                        <wps:wsp>
                          <wps:cNvPr id="31" name="Graphic 30"/>
                          <wps:cNvSpPr/>
                          <wps:spPr>
                            <a:xfrm>
                              <a:off x="0" y="12"/>
                              <a:ext cx="5882640" cy="746760"/>
                            </a:xfrm>
                            <a:custGeom>
                              <a:avLst/>
                              <a:gdLst/>
                              <a:ahLst/>
                              <a:cxnLst/>
                              <a:rect l="l" t="t" r="r" b="b"/>
                              <a:pathLst>
                                <a:path w="5882640" h="746760">
                                  <a:moveTo>
                                    <a:pt x="6096" y="6096"/>
                                  </a:moveTo>
                                  <a:lnTo>
                                    <a:pt x="0" y="6096"/>
                                  </a:lnTo>
                                  <a:lnTo>
                                    <a:pt x="0" y="382460"/>
                                  </a:lnTo>
                                  <a:lnTo>
                                    <a:pt x="0" y="746696"/>
                                  </a:lnTo>
                                  <a:lnTo>
                                    <a:pt x="6096" y="746696"/>
                                  </a:lnTo>
                                  <a:lnTo>
                                    <a:pt x="6096" y="382511"/>
                                  </a:lnTo>
                                  <a:lnTo>
                                    <a:pt x="6096" y="6096"/>
                                  </a:lnTo>
                                  <a:close/>
                                </a:path>
                                <a:path w="5882640" h="746760">
                                  <a:moveTo>
                                    <a:pt x="5875909" y="0"/>
                                  </a:moveTo>
                                  <a:lnTo>
                                    <a:pt x="6096" y="0"/>
                                  </a:lnTo>
                                  <a:lnTo>
                                    <a:pt x="0" y="0"/>
                                  </a:lnTo>
                                  <a:lnTo>
                                    <a:pt x="0" y="6083"/>
                                  </a:lnTo>
                                  <a:lnTo>
                                    <a:pt x="6096" y="6083"/>
                                  </a:lnTo>
                                  <a:lnTo>
                                    <a:pt x="5875909" y="6083"/>
                                  </a:lnTo>
                                  <a:lnTo>
                                    <a:pt x="5875909" y="0"/>
                                  </a:lnTo>
                                  <a:close/>
                                </a:path>
                                <a:path w="5882640" h="746760">
                                  <a:moveTo>
                                    <a:pt x="5882081" y="6096"/>
                                  </a:moveTo>
                                  <a:lnTo>
                                    <a:pt x="5875985" y="6096"/>
                                  </a:lnTo>
                                  <a:lnTo>
                                    <a:pt x="5875985" y="382460"/>
                                  </a:lnTo>
                                  <a:lnTo>
                                    <a:pt x="5875985" y="746696"/>
                                  </a:lnTo>
                                  <a:lnTo>
                                    <a:pt x="5882081" y="746696"/>
                                  </a:lnTo>
                                  <a:lnTo>
                                    <a:pt x="5882081" y="382511"/>
                                  </a:lnTo>
                                  <a:lnTo>
                                    <a:pt x="5882081" y="6096"/>
                                  </a:lnTo>
                                  <a:close/>
                                </a:path>
                                <a:path w="5882640" h="746760">
                                  <a:moveTo>
                                    <a:pt x="5882081" y="0"/>
                                  </a:moveTo>
                                  <a:lnTo>
                                    <a:pt x="5875985" y="0"/>
                                  </a:lnTo>
                                  <a:lnTo>
                                    <a:pt x="5875985" y="6083"/>
                                  </a:lnTo>
                                  <a:lnTo>
                                    <a:pt x="5882081" y="6083"/>
                                  </a:lnTo>
                                  <a:lnTo>
                                    <a:pt x="5882081" y="0"/>
                                  </a:lnTo>
                                  <a:close/>
                                </a:path>
                              </a:pathLst>
                            </a:custGeom>
                            <a:solidFill>
                              <a:srgbClr val="000000"/>
                            </a:solidFill>
                          </wps:spPr>
                          <wps:bodyPr wrap="square" lIns="0" tIns="0" rIns="0" bIns="0" rtlCol="0">
                            <a:prstTxWarp prst="textNoShape">
                              <a:avLst/>
                            </a:prstTxWarp>
                            <a:noAutofit/>
                          </wps:bodyPr>
                        </wps:wsp>
                        <wps:wsp>
                          <wps:cNvPr id="32" name="Textbox 31"/>
                          <wps:cNvSpPr txBox="1"/>
                          <wps:spPr>
                            <a:xfrm>
                              <a:off x="6095" y="6095"/>
                              <a:ext cx="5869940" cy="741045"/>
                            </a:xfrm>
                            <a:prstGeom prst="rect">
                              <a:avLst/>
                            </a:prstGeom>
                          </wps:spPr>
                          <wps:txbx>
                            <w:txbxContent>
                              <w:p w14:paraId="0138A904" w14:textId="77777777" w:rsidR="00E527DA" w:rsidRDefault="00EB2904">
                                <w:pPr>
                                  <w:spacing w:before="18"/>
                                  <w:ind w:left="107"/>
                                  <w:rPr>
                                    <w:sz w:val="24"/>
                                  </w:rPr>
                                </w:pPr>
                                <w:r>
                                  <w:rPr>
                                    <w:sz w:val="24"/>
                                  </w:rPr>
                                  <w:t>#include</w:t>
                                </w:r>
                                <w:r>
                                  <w:rPr>
                                    <w:spacing w:val="-1"/>
                                    <w:sz w:val="24"/>
                                  </w:rPr>
                                  <w:t xml:space="preserve"> </w:t>
                                </w:r>
                                <w:r>
                                  <w:rPr>
                                    <w:spacing w:val="-2"/>
                                    <w:sz w:val="24"/>
                                  </w:rPr>
                                  <w:t>&lt;stdio.h&gt;</w:t>
                                </w:r>
                              </w:p>
                            </w:txbxContent>
                          </wps:txbx>
                          <wps:bodyPr wrap="square" lIns="0" tIns="0" rIns="0" bIns="0" rtlCol="0">
                            <a:noAutofit/>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DDC177E" id="Group 29" o:spid="_x0000_s1050" style="position:absolute;left:0;text-align:left;margin-left:66.15pt;margin-top:15.05pt;width:463.2pt;height:58.8pt;z-index:-15721984;mso-wrap-distance-left:0;mso-wrap-distance-right:0;mso-position-horizontal-relative:page;mso-position-vertical-relative:text" coordsize="58826,7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">
                  <v:shape id="Graphic 30" o:spid="_x0000_s1051" style="position:absolute;width:58826;height:7467;visibility:visible;mso-wrap-style:square;v-text-anchor:top" coordsize="5882640,74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" path="m6096,6096l,6096,,382460,,746696r6096,l6096,382511r,-376415xem5875909,l6096,,,,,6083r6096,l5875909,6083r,-6083xem5882081,6096r-6096,l5875985,382460r,364236l5882081,746696r,-364185l5882081,6096xem5882081,r-6096,l5875985,6083r6096,l5882081,xe" fillcolor="black" stroked="f">
                    <v:path arrowok="t"/>
                  </v:shape>
                  <v:shape id="Textbox 31" o:spid="_x0000_s1052" type="#_x0000_t202" style="position:absolute;left:60;top:60;width:58700;height:7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" filled="f" stroked="f">
                    <v:textbox inset="0,0,0,0">
                      <w:txbxContent>
                        <w:p w14:paraId="0138A904" w14:textId="77777777" w:rsidR="00E527DA" w:rsidRDefault="00000000">
                          <w:pPr>
                            <w:spacing w:before="18"/>
                            <w:ind w:left="107"/>
                            <w:rPr>
                              <w:sz w:val="24"/>
                            </w:rPr>
                          </w:pPr>
                          <w:r>
                            <w:rPr>
                              <w:sz w:val="24"/>
                            </w:rPr>
                            <w:t>#include</w:t>
                          </w:r>
                          <w:r>
                            <w:rPr>
                              <w:spacing w:val="-1"/>
                              <w:sz w:val="24"/>
                            </w:rPr>
                            <w:t xml:space="preserve"> </w:t>
                          </w:r>
                          <w:r>
                            <w:rPr>
                              <w:spacing w:val="-2"/>
                              <w:sz w:val="24"/>
                            </w:rPr>
                            <w:t>&lt;stdio.h&gt;</w:t>
                          </w:r>
                        </w:p>
                      </w:txbxContent>
                    </v:textbox>
                  </v:shape>
                  <w10:wrap type="topAndBottom" anchorx="page"/>
                </v:group>
              </w:pict>
            </mc:Fallback>
          </mc:AlternateContent>
        </w:r>
      </w:del>
    </w:p>
    <w:p w14:paraId="5BDECE3A" w14:textId="77777777" w:rsidR="00924BA4" w:rsidRDefault="00924BA4">
      <w:pPr>
        <w:pStyle w:val="NormalBPBHEB"/>
        <w:rPr>
          <w:ins w:id="649" w:author="Abhiram Arali" w:date="2024-11-06T14:15:00Z"/>
          <w:sz w:val="20"/>
        </w:rPr>
        <w:pPrChange w:id="650" w:author="Abhiram Arali" w:date="2024-11-06T14:15:00Z">
          <w:pPr>
            <w:pStyle w:val="BodyText"/>
            <w:spacing w:before="47"/>
          </w:pPr>
        </w:pPrChange>
      </w:pPr>
    </w:p>
    <w:p w14:paraId="1A32E1DC" w14:textId="77777777" w:rsidR="00924BA4" w:rsidRDefault="00924BA4" w:rsidP="00924BA4">
      <w:pPr>
        <w:spacing w:before="18"/>
        <w:ind w:left="107"/>
        <w:rPr>
          <w:ins w:id="651" w:author="Abhiram Arali" w:date="2024-11-06T14:15:00Z"/>
          <w:sz w:val="24"/>
        </w:rPr>
      </w:pPr>
      <w:ins w:id="652" w:author="Abhiram Arali" w:date="2024-11-06T14:15:00Z">
        <w:r>
          <w:rPr>
            <w:sz w:val="24"/>
          </w:rPr>
          <w:t>#include</w:t>
        </w:r>
        <w:r>
          <w:rPr>
            <w:spacing w:val="-1"/>
            <w:sz w:val="24"/>
          </w:rPr>
          <w:t xml:space="preserve"> </w:t>
        </w:r>
        <w:r>
          <w:rPr>
            <w:spacing w:val="-2"/>
            <w:sz w:val="24"/>
          </w:rPr>
          <w:t>&lt;stdio.h&gt;</w:t>
        </w:r>
      </w:ins>
    </w:p>
    <w:p w14:paraId="365681E4" w14:textId="77777777" w:rsidR="00925855" w:rsidRDefault="00925855" w:rsidP="00925855">
      <w:pPr>
        <w:spacing w:line="499" w:lineRule="auto"/>
        <w:ind w:left="347" w:right="7805" w:hanging="240"/>
        <w:rPr>
          <w:sz w:val="24"/>
        </w:rPr>
      </w:pPr>
      <w:moveToRangeStart w:id="653" w:author="Abhiram Arali" w:date="2024-11-06T14:15:00Z" w:name="move181794942"/>
      <w:moveTo w:id="654" w:author="Abhiram Arali" w:date="2024-11-06T14:15:00Z">
        <w:r>
          <w:rPr>
            <w:sz w:val="24"/>
          </w:rPr>
          <w:t>int</w:t>
        </w:r>
        <w:r>
          <w:rPr>
            <w:spacing w:val="-15"/>
            <w:sz w:val="24"/>
          </w:rPr>
          <w:t xml:space="preserve"> </w:t>
        </w:r>
        <w:r>
          <w:rPr>
            <w:sz w:val="24"/>
          </w:rPr>
          <w:t>main()</w:t>
        </w:r>
        <w:r>
          <w:rPr>
            <w:spacing w:val="-15"/>
            <w:sz w:val="24"/>
          </w:rPr>
          <w:t xml:space="preserve"> </w:t>
        </w:r>
        <w:r>
          <w:rPr>
            <w:sz w:val="24"/>
          </w:rPr>
          <w:t>{ int num;</w:t>
        </w:r>
      </w:moveTo>
    </w:p>
    <w:p w14:paraId="2FC1C6EB" w14:textId="77777777" w:rsidR="00925855" w:rsidRDefault="00925855" w:rsidP="00925855">
      <w:pPr>
        <w:spacing w:line="501" w:lineRule="auto"/>
        <w:ind w:left="347" w:right="5231"/>
        <w:rPr>
          <w:sz w:val="24"/>
        </w:rPr>
      </w:pPr>
      <w:moveTo w:id="655" w:author="Abhiram Arali" w:date="2024-11-06T14:15:00Z">
        <w:r>
          <w:rPr>
            <w:sz w:val="24"/>
          </w:rPr>
          <w:t>printf("Enter</w:t>
        </w:r>
        <w:r>
          <w:rPr>
            <w:spacing w:val="-13"/>
            <w:sz w:val="24"/>
          </w:rPr>
          <w:t xml:space="preserve"> </w:t>
        </w:r>
        <w:r>
          <w:rPr>
            <w:sz w:val="24"/>
          </w:rPr>
          <w:t>a</w:t>
        </w:r>
        <w:r>
          <w:rPr>
            <w:spacing w:val="-13"/>
            <w:sz w:val="24"/>
          </w:rPr>
          <w:t xml:space="preserve"> </w:t>
        </w:r>
        <w:r>
          <w:rPr>
            <w:sz w:val="24"/>
          </w:rPr>
          <w:t>number:</w:t>
        </w:r>
        <w:r>
          <w:rPr>
            <w:spacing w:val="-12"/>
            <w:sz w:val="24"/>
          </w:rPr>
          <w:t xml:space="preserve"> </w:t>
        </w:r>
        <w:r>
          <w:rPr>
            <w:sz w:val="24"/>
          </w:rPr>
          <w:t>"); scanf("%d", &amp;num);</w:t>
        </w:r>
      </w:moveTo>
    </w:p>
    <w:p w14:paraId="37F8FCF7" w14:textId="77777777" w:rsidR="00925855" w:rsidRDefault="00925855" w:rsidP="00925855">
      <w:pPr>
        <w:spacing w:line="499" w:lineRule="auto"/>
        <w:ind w:left="347" w:right="5231"/>
        <w:rPr>
          <w:sz w:val="24"/>
        </w:rPr>
      </w:pPr>
      <w:moveTo w:id="656" w:author="Abhiram Arali" w:date="2024-11-06T14:15:00Z">
        <w:r>
          <w:rPr>
            <w:sz w:val="24"/>
          </w:rPr>
          <w:t>printf("You</w:t>
        </w:r>
        <w:r>
          <w:rPr>
            <w:spacing w:val="-12"/>
            <w:sz w:val="24"/>
          </w:rPr>
          <w:t xml:space="preserve"> </w:t>
        </w:r>
        <w:r>
          <w:rPr>
            <w:sz w:val="24"/>
          </w:rPr>
          <w:t>entered:</w:t>
        </w:r>
        <w:r>
          <w:rPr>
            <w:spacing w:val="-11"/>
            <w:sz w:val="24"/>
          </w:rPr>
          <w:t xml:space="preserve"> </w:t>
        </w:r>
        <w:r>
          <w:rPr>
            <w:sz w:val="24"/>
          </w:rPr>
          <w:t>%d\n",</w:t>
        </w:r>
        <w:r>
          <w:rPr>
            <w:spacing w:val="-12"/>
            <w:sz w:val="24"/>
          </w:rPr>
          <w:t xml:space="preserve"> </w:t>
        </w:r>
        <w:r>
          <w:rPr>
            <w:sz w:val="24"/>
          </w:rPr>
          <w:t>num); return 0;</w:t>
        </w:r>
      </w:moveTo>
    </w:p>
    <w:p w14:paraId="660D502B" w14:textId="77777777" w:rsidR="00925855" w:rsidRDefault="00925855" w:rsidP="00925855">
      <w:pPr>
        <w:spacing w:line="276" w:lineRule="exact"/>
        <w:ind w:left="107"/>
        <w:rPr>
          <w:sz w:val="24"/>
        </w:rPr>
      </w:pPr>
      <w:moveTo w:id="657" w:author="Abhiram Arali" w:date="2024-11-06T14:15:00Z">
        <w:r>
          <w:rPr>
            <w:spacing w:val="-10"/>
            <w:sz w:val="24"/>
          </w:rPr>
          <w:t>}</w:t>
        </w:r>
      </w:moveTo>
    </w:p>
    <w:moveToRangeEnd w:id="653"/>
    <w:p w14:paraId="76900C79" w14:textId="202C1102" w:rsidR="00E527DA" w:rsidDel="00806604" w:rsidRDefault="00E527DA">
      <w:pPr>
        <w:pStyle w:val="NormalBPBHEB"/>
        <w:rPr>
          <w:del w:id="658" w:author="Abhiram Arali" w:date="2024-11-06T14:14:00Z"/>
          <w:sz w:val="20"/>
        </w:rPr>
        <w:sectPr w:rsidR="00E527DA" w:rsidDel="00806604">
          <w:pgSz w:w="11910" w:h="16840"/>
          <w:pgMar w:top="1540" w:right="1220" w:bottom="1200" w:left="1220" w:header="758" w:footer="1000" w:gutter="0"/>
          <w:cols w:space="720"/>
        </w:sectPr>
        <w:pPrChange w:id="659" w:author="Abhiram Arali" w:date="2024-11-06T14:15:00Z">
          <w:pPr/>
        </w:pPrChange>
      </w:pPr>
    </w:p>
    <w:p w14:paraId="0F3B6F67" w14:textId="77777777" w:rsidR="00E527DA" w:rsidRDefault="00E527DA">
      <w:pPr>
        <w:pStyle w:val="NormalBPBHEB"/>
        <w:pPrChange w:id="660" w:author="Abhiram Arali" w:date="2024-11-06T14:15:00Z">
          <w:pPr>
            <w:pStyle w:val="BodyText"/>
            <w:spacing w:before="7" w:after="1"/>
          </w:pPr>
        </w:pPrChange>
      </w:pPr>
    </w:p>
    <w:p w14:paraId="762D760A" w14:textId="2C799C18" w:rsidR="00E527DA" w:rsidDel="00572ABF" w:rsidRDefault="00EB2904">
      <w:pPr>
        <w:pStyle w:val="BodyText"/>
        <w:ind w:left="102"/>
        <w:rPr>
          <w:del w:id="661" w:author="Abhiram Arali" w:date="2024-11-06T14:15:00Z"/>
          <w:sz w:val="20"/>
        </w:rPr>
      </w:pPr>
      <w:del w:id="662" w:author="Abhiram Arali" w:date="2024-11-06T14:15:00Z">
        <w:r w:rsidDel="00925855">
          <w:rPr>
            <w:noProof/>
            <w:sz w:val="20"/>
            <w:lang w:val="en-IN" w:eastAsia="en-IN"/>
            <w:rPrChange w:id="663" w:author="Unknown">
              <w:rPr>
                <w:noProof/>
                <w:lang w:val="en-IN" w:eastAsia="en-IN"/>
              </w:rPr>
            </w:rPrChange>
          </w:rPr>
          <mc:AlternateContent>
            <mc:Choice Requires="wpg">
              <w:drawing>
                <wp:inline distT="0" distB="0" distL="0" distR="0" wp14:anchorId="2CAD61FA" wp14:editId="3E5F28B4">
                  <wp:extent cx="5882640" cy="2468245"/>
                  <wp:effectExtent l="0" t="0" r="0" b="8255"/>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2468245"/>
                            <a:chOff x="0" y="0"/>
                            <a:chExt cx="5882640" cy="2468245"/>
                          </a:xfrm>
                        </wpg:grpSpPr>
                        <wps:wsp>
                          <wps:cNvPr id="26" name="Graphic 33"/>
                          <wps:cNvSpPr/>
                          <wps:spPr>
                            <a:xfrm>
                              <a:off x="0" y="12"/>
                              <a:ext cx="5882640" cy="2468245"/>
                            </a:xfrm>
                            <a:custGeom>
                              <a:avLst/>
                              <a:gdLst/>
                              <a:ahLst/>
                              <a:cxnLst/>
                              <a:rect l="l" t="t" r="r" b="b"/>
                              <a:pathLst>
                                <a:path w="5882640" h="2468245">
                                  <a:moveTo>
                                    <a:pt x="6096" y="1458772"/>
                                  </a:moveTo>
                                  <a:lnTo>
                                    <a:pt x="0" y="1458772"/>
                                  </a:lnTo>
                                  <a:lnTo>
                                    <a:pt x="0" y="1822996"/>
                                  </a:lnTo>
                                  <a:lnTo>
                                    <a:pt x="0" y="2187232"/>
                                  </a:lnTo>
                                  <a:lnTo>
                                    <a:pt x="6096" y="2187232"/>
                                  </a:lnTo>
                                  <a:lnTo>
                                    <a:pt x="6096" y="1822996"/>
                                  </a:lnTo>
                                  <a:lnTo>
                                    <a:pt x="6096" y="1458772"/>
                                  </a:lnTo>
                                  <a:close/>
                                </a:path>
                                <a:path w="5882640" h="2468245">
                                  <a:moveTo>
                                    <a:pt x="6096" y="728776"/>
                                  </a:moveTo>
                                  <a:lnTo>
                                    <a:pt x="0" y="728776"/>
                                  </a:lnTo>
                                  <a:lnTo>
                                    <a:pt x="0" y="1094524"/>
                                  </a:lnTo>
                                  <a:lnTo>
                                    <a:pt x="0" y="1458760"/>
                                  </a:lnTo>
                                  <a:lnTo>
                                    <a:pt x="6096" y="1458760"/>
                                  </a:lnTo>
                                  <a:lnTo>
                                    <a:pt x="6096" y="1094524"/>
                                  </a:lnTo>
                                  <a:lnTo>
                                    <a:pt x="6096" y="728776"/>
                                  </a:lnTo>
                                  <a:close/>
                                </a:path>
                                <a:path w="5882640" h="2468245">
                                  <a:moveTo>
                                    <a:pt x="6096" y="0"/>
                                  </a:moveTo>
                                  <a:lnTo>
                                    <a:pt x="0" y="0"/>
                                  </a:lnTo>
                                  <a:lnTo>
                                    <a:pt x="0" y="364528"/>
                                  </a:lnTo>
                                  <a:lnTo>
                                    <a:pt x="0" y="728764"/>
                                  </a:lnTo>
                                  <a:lnTo>
                                    <a:pt x="6096" y="728764"/>
                                  </a:lnTo>
                                  <a:lnTo>
                                    <a:pt x="6096" y="364528"/>
                                  </a:lnTo>
                                  <a:lnTo>
                                    <a:pt x="6096" y="0"/>
                                  </a:lnTo>
                                  <a:close/>
                                </a:path>
                                <a:path w="5882640" h="2468245">
                                  <a:moveTo>
                                    <a:pt x="5875909" y="2461933"/>
                                  </a:moveTo>
                                  <a:lnTo>
                                    <a:pt x="6096" y="2461933"/>
                                  </a:lnTo>
                                  <a:lnTo>
                                    <a:pt x="6096" y="2187308"/>
                                  </a:lnTo>
                                  <a:lnTo>
                                    <a:pt x="0" y="2187308"/>
                                  </a:lnTo>
                                  <a:lnTo>
                                    <a:pt x="0" y="2461933"/>
                                  </a:lnTo>
                                  <a:lnTo>
                                    <a:pt x="0" y="2468029"/>
                                  </a:lnTo>
                                  <a:lnTo>
                                    <a:pt x="6096" y="2468029"/>
                                  </a:lnTo>
                                  <a:lnTo>
                                    <a:pt x="5875909" y="2468029"/>
                                  </a:lnTo>
                                  <a:lnTo>
                                    <a:pt x="5875909" y="2461933"/>
                                  </a:lnTo>
                                  <a:close/>
                                </a:path>
                                <a:path w="5882640" h="2468245">
                                  <a:moveTo>
                                    <a:pt x="5882081" y="2187308"/>
                                  </a:moveTo>
                                  <a:lnTo>
                                    <a:pt x="5875985" y="2187308"/>
                                  </a:lnTo>
                                  <a:lnTo>
                                    <a:pt x="5875985" y="2461933"/>
                                  </a:lnTo>
                                  <a:lnTo>
                                    <a:pt x="5875985" y="2468029"/>
                                  </a:lnTo>
                                  <a:lnTo>
                                    <a:pt x="5882081" y="2468029"/>
                                  </a:lnTo>
                                  <a:lnTo>
                                    <a:pt x="5882081" y="2461933"/>
                                  </a:lnTo>
                                  <a:lnTo>
                                    <a:pt x="5882081" y="2187308"/>
                                  </a:lnTo>
                                  <a:close/>
                                </a:path>
                                <a:path w="5882640" h="2468245">
                                  <a:moveTo>
                                    <a:pt x="5882081" y="1458772"/>
                                  </a:moveTo>
                                  <a:lnTo>
                                    <a:pt x="5875985" y="1458772"/>
                                  </a:lnTo>
                                  <a:lnTo>
                                    <a:pt x="5875985" y="1822996"/>
                                  </a:lnTo>
                                  <a:lnTo>
                                    <a:pt x="5875985" y="2187232"/>
                                  </a:lnTo>
                                  <a:lnTo>
                                    <a:pt x="5882081" y="2187232"/>
                                  </a:lnTo>
                                  <a:lnTo>
                                    <a:pt x="5882081" y="1822996"/>
                                  </a:lnTo>
                                  <a:lnTo>
                                    <a:pt x="5882081" y="1458772"/>
                                  </a:lnTo>
                                  <a:close/>
                                </a:path>
                                <a:path w="5882640" h="2468245">
                                  <a:moveTo>
                                    <a:pt x="5882081" y="728776"/>
                                  </a:moveTo>
                                  <a:lnTo>
                                    <a:pt x="5875985" y="728776"/>
                                  </a:lnTo>
                                  <a:lnTo>
                                    <a:pt x="5875985" y="1094524"/>
                                  </a:lnTo>
                                  <a:lnTo>
                                    <a:pt x="5875985" y="1458760"/>
                                  </a:lnTo>
                                  <a:lnTo>
                                    <a:pt x="5882081" y="1458760"/>
                                  </a:lnTo>
                                  <a:lnTo>
                                    <a:pt x="5882081" y="1094524"/>
                                  </a:lnTo>
                                  <a:lnTo>
                                    <a:pt x="5882081" y="728776"/>
                                  </a:lnTo>
                                  <a:close/>
                                </a:path>
                                <a:path w="5882640" h="2468245">
                                  <a:moveTo>
                                    <a:pt x="5882081" y="0"/>
                                  </a:moveTo>
                                  <a:lnTo>
                                    <a:pt x="5875985" y="0"/>
                                  </a:lnTo>
                                  <a:lnTo>
                                    <a:pt x="5875985" y="364528"/>
                                  </a:lnTo>
                                  <a:lnTo>
                                    <a:pt x="5875985" y="728764"/>
                                  </a:lnTo>
                                  <a:lnTo>
                                    <a:pt x="5882081" y="728764"/>
                                  </a:lnTo>
                                  <a:lnTo>
                                    <a:pt x="5882081" y="364528"/>
                                  </a:lnTo>
                                  <a:lnTo>
                                    <a:pt x="5882081" y="0"/>
                                  </a:lnTo>
                                  <a:close/>
                                </a:path>
                              </a:pathLst>
                            </a:custGeom>
                            <a:solidFill>
                              <a:srgbClr val="000000"/>
                            </a:solidFill>
                          </wps:spPr>
                          <wps:bodyPr wrap="square" lIns="0" tIns="0" rIns="0" bIns="0" rtlCol="0">
                            <a:prstTxWarp prst="textNoShape">
                              <a:avLst/>
                            </a:prstTxWarp>
                            <a:noAutofit/>
                          </wps:bodyPr>
                        </wps:wsp>
                        <wps:wsp>
                          <wps:cNvPr id="27" name="Textbox 34"/>
                          <wps:cNvSpPr txBox="1"/>
                          <wps:spPr>
                            <a:xfrm>
                              <a:off x="6095" y="0"/>
                              <a:ext cx="5869940" cy="2462530"/>
                            </a:xfrm>
                            <a:prstGeom prst="rect">
                              <a:avLst/>
                            </a:prstGeom>
                          </wps:spPr>
                          <wps:txbx>
                            <w:txbxContent>
                              <w:p w14:paraId="4A71DEEB" w14:textId="79B79D4F" w:rsidR="00E527DA" w:rsidDel="00925855" w:rsidRDefault="00EB2904">
                                <w:pPr>
                                  <w:spacing w:line="499" w:lineRule="auto"/>
                                  <w:ind w:left="347" w:right="7805" w:hanging="240"/>
                                  <w:rPr>
                                    <w:sz w:val="24"/>
                                  </w:rPr>
                                </w:pPr>
                                <w:moveFromRangeStart w:id="664" w:author="Abhiram Arali" w:date="2024-11-06T14:15:00Z" w:name="move181794942"/>
                                <w:moveFrom w:id="665" w:author="Abhiram Arali" w:date="2024-11-06T14:15:00Z">
                                  <w:r w:rsidDel="00925855">
                                    <w:rPr>
                                      <w:sz w:val="24"/>
                                    </w:rPr>
                                    <w:t>int</w:t>
                                  </w:r>
                                  <w:r w:rsidDel="00925855">
                                    <w:rPr>
                                      <w:spacing w:val="-15"/>
                                      <w:sz w:val="24"/>
                                    </w:rPr>
                                    <w:t xml:space="preserve"> </w:t>
                                  </w:r>
                                  <w:r w:rsidDel="00925855">
                                    <w:rPr>
                                      <w:sz w:val="24"/>
                                    </w:rPr>
                                    <w:t>main()</w:t>
                                  </w:r>
                                  <w:r w:rsidDel="00925855">
                                    <w:rPr>
                                      <w:spacing w:val="-15"/>
                                      <w:sz w:val="24"/>
                                    </w:rPr>
                                    <w:t xml:space="preserve"> </w:t>
                                  </w:r>
                                  <w:r w:rsidDel="00925855">
                                    <w:rPr>
                                      <w:sz w:val="24"/>
                                    </w:rPr>
                                    <w:t>{ int num;</w:t>
                                  </w:r>
                                </w:moveFrom>
                              </w:p>
                              <w:p w14:paraId="0D81AF92" w14:textId="457F2AF4" w:rsidR="00E527DA" w:rsidDel="00925855" w:rsidRDefault="00EB2904">
                                <w:pPr>
                                  <w:spacing w:line="501" w:lineRule="auto"/>
                                  <w:ind w:left="347" w:right="5231"/>
                                  <w:rPr>
                                    <w:sz w:val="24"/>
                                  </w:rPr>
                                </w:pPr>
                                <w:moveFrom w:id="666" w:author="Abhiram Arali" w:date="2024-11-06T14:15:00Z">
                                  <w:r w:rsidDel="00925855">
                                    <w:rPr>
                                      <w:sz w:val="24"/>
                                    </w:rPr>
                                    <w:t>printf("Enter</w:t>
                                  </w:r>
                                  <w:r w:rsidDel="00925855">
                                    <w:rPr>
                                      <w:spacing w:val="-13"/>
                                      <w:sz w:val="24"/>
                                    </w:rPr>
                                    <w:t xml:space="preserve"> </w:t>
                                  </w:r>
                                  <w:r w:rsidDel="00925855">
                                    <w:rPr>
                                      <w:sz w:val="24"/>
                                    </w:rPr>
                                    <w:t>a</w:t>
                                  </w:r>
                                  <w:r w:rsidDel="00925855">
                                    <w:rPr>
                                      <w:spacing w:val="-13"/>
                                      <w:sz w:val="24"/>
                                    </w:rPr>
                                    <w:t xml:space="preserve"> </w:t>
                                  </w:r>
                                  <w:r w:rsidDel="00925855">
                                    <w:rPr>
                                      <w:sz w:val="24"/>
                                    </w:rPr>
                                    <w:t>number:</w:t>
                                  </w:r>
                                  <w:r w:rsidDel="00925855">
                                    <w:rPr>
                                      <w:spacing w:val="-12"/>
                                      <w:sz w:val="24"/>
                                    </w:rPr>
                                    <w:t xml:space="preserve"> </w:t>
                                  </w:r>
                                  <w:r w:rsidDel="00925855">
                                    <w:rPr>
                                      <w:sz w:val="24"/>
                                    </w:rPr>
                                    <w:t>"); scanf("%d", &amp;num);</w:t>
                                  </w:r>
                                </w:moveFrom>
                              </w:p>
                              <w:p w14:paraId="4339317B" w14:textId="5D5AFD3A" w:rsidR="00E527DA" w:rsidDel="00925855" w:rsidRDefault="00EB2904">
                                <w:pPr>
                                  <w:spacing w:line="499" w:lineRule="auto"/>
                                  <w:ind w:left="347" w:right="5231"/>
                                  <w:rPr>
                                    <w:sz w:val="24"/>
                                  </w:rPr>
                                </w:pPr>
                                <w:moveFrom w:id="667" w:author="Abhiram Arali" w:date="2024-11-06T14:15:00Z">
                                  <w:r w:rsidDel="00925855">
                                    <w:rPr>
                                      <w:sz w:val="24"/>
                                    </w:rPr>
                                    <w:t>printf("You</w:t>
                                  </w:r>
                                  <w:r w:rsidDel="00925855">
                                    <w:rPr>
                                      <w:spacing w:val="-12"/>
                                      <w:sz w:val="24"/>
                                    </w:rPr>
                                    <w:t xml:space="preserve"> </w:t>
                                  </w:r>
                                  <w:r w:rsidDel="00925855">
                                    <w:rPr>
                                      <w:sz w:val="24"/>
                                    </w:rPr>
                                    <w:t>entered:</w:t>
                                  </w:r>
                                  <w:r w:rsidDel="00925855">
                                    <w:rPr>
                                      <w:spacing w:val="-11"/>
                                      <w:sz w:val="24"/>
                                    </w:rPr>
                                    <w:t xml:space="preserve"> </w:t>
                                  </w:r>
                                  <w:r w:rsidDel="00925855">
                                    <w:rPr>
                                      <w:sz w:val="24"/>
                                    </w:rPr>
                                    <w:t>%d\n",</w:t>
                                  </w:r>
                                  <w:r w:rsidDel="00925855">
                                    <w:rPr>
                                      <w:spacing w:val="-12"/>
                                      <w:sz w:val="24"/>
                                    </w:rPr>
                                    <w:t xml:space="preserve"> </w:t>
                                  </w:r>
                                  <w:r w:rsidDel="00925855">
                                    <w:rPr>
                                      <w:sz w:val="24"/>
                                    </w:rPr>
                                    <w:t>num); return 0;</w:t>
                                  </w:r>
                                </w:moveFrom>
                              </w:p>
                              <w:p w14:paraId="042C136E" w14:textId="06B194CF" w:rsidR="00E527DA" w:rsidRDefault="00EB2904">
                                <w:pPr>
                                  <w:spacing w:line="276" w:lineRule="exact"/>
                                  <w:ind w:left="107"/>
                                  <w:rPr>
                                    <w:sz w:val="24"/>
                                  </w:rPr>
                                </w:pPr>
                                <w:moveFrom w:id="668" w:author="Abhiram Arali" w:date="2024-11-06T14:15:00Z">
                                  <w:r w:rsidDel="00925855">
                                    <w:rPr>
                                      <w:spacing w:val="-10"/>
                                      <w:sz w:val="24"/>
                                    </w:rPr>
                                    <w:t>}</w:t>
                                  </w:r>
                                </w:moveFrom>
                                <w:moveFromRangeEnd w:id="664"/>
                              </w:p>
                            </w:txbxContent>
                          </wps:txbx>
                          <wps:bodyPr wrap="square" lIns="0" tIns="0" rIns="0" bIns="0" rtlCol="0">
                            <a:noAutofit/>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CAD61FA" id="Group 32" o:spid="_x0000_s1053" style="width:463.2pt;height:194.35pt;mso-position-horizontal-relative:char;mso-position-vertical-relative:line" coordsize="58826,24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">
                  <v:shape id="Graphic 33" o:spid="_x0000_s1054" style="position:absolute;width:58826;height:24682;visibility:visible;mso-wrap-style:square;v-text-anchor:top" coordsize="5882640,2468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" path="m6096,1458772r-6096,l,1822996r,364236l6096,2187232r,-364236l6096,1458772xem6096,728776r-6096,l,1094524r,364236l6096,1458760r,-364236l6096,728776xem6096,l,,,364528,,728764r6096,l6096,364528,6096,xem5875909,2461933r-5869813,l6096,2187308r-6096,l,2461933r,6096l6096,2468029r5869813,l5875909,2461933xem5882081,2187308r-6096,l5875985,2461933r,6096l5882081,2468029r,-6096l5882081,2187308xem5882081,1458772r-6096,l5875985,1822996r,364236l5882081,2187232r,-364236l5882081,1458772xem5882081,728776r-6096,l5875985,1094524r,364236l5882081,1458760r,-364236l5882081,728776xem5882081,r-6096,l5875985,364528r,364236l5882081,728764r,-364236l5882081,xe" fillcolor="black" stroked="f">
                    <v:path arrowok="t"/>
                  </v:shape>
                  <v:shape id="Textbox 34" o:spid="_x0000_s1055" type="#_x0000_t202" style="position:absolute;left:60;width:58700;height:24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" filled="f" stroked="f">
                    <v:textbox inset="0,0,0,0">
                      <w:txbxContent>
                        <w:p w14:paraId="4A71DEEB" w14:textId="79B79D4F" w:rsidR="00E527DA" w:rsidDel="00925855" w:rsidRDefault="00000000">
                          <w:pPr>
                            <w:spacing w:line="499" w:lineRule="auto"/>
                            <w:ind w:left="347" w:right="7805" w:hanging="240"/>
                            <w:rPr>
                              <w:moveFrom w:id="870" w:author="Abhiram Arali" w:date="2024-11-06T14:15:00Z" w16du:dateUtc="2024-11-06T08:45:00Z"/>
                              <w:sz w:val="24"/>
                            </w:rPr>
                          </w:pPr>
                          <w:moveFromRangeStart w:id="871" w:author="Abhiram Arali" w:date="2024-11-06T14:15:00Z" w:name="move181794942"/>
                          <w:moveFrom w:id="872" w:author="Abhiram Arali" w:date="2024-11-06T14:15:00Z" w16du:dateUtc="2024-11-06T08:45:00Z">
                            <w:r w:rsidDel="00925855">
                              <w:rPr>
                                <w:sz w:val="24"/>
                              </w:rPr>
                              <w:t>int</w:t>
                            </w:r>
                            <w:r w:rsidDel="00925855">
                              <w:rPr>
                                <w:spacing w:val="-15"/>
                                <w:sz w:val="24"/>
                              </w:rPr>
                              <w:t xml:space="preserve"> </w:t>
                            </w:r>
                            <w:r w:rsidDel="00925855">
                              <w:rPr>
                                <w:sz w:val="24"/>
                              </w:rPr>
                              <w:t>main()</w:t>
                            </w:r>
                            <w:r w:rsidDel="00925855">
                              <w:rPr>
                                <w:spacing w:val="-15"/>
                                <w:sz w:val="24"/>
                              </w:rPr>
                              <w:t xml:space="preserve"> </w:t>
                            </w:r>
                            <w:r w:rsidDel="00925855">
                              <w:rPr>
                                <w:sz w:val="24"/>
                              </w:rPr>
                              <w:t>{ int num;</w:t>
                            </w:r>
                          </w:moveFrom>
                        </w:p>
                        <w:p w14:paraId="0D81AF92" w14:textId="457F2AF4" w:rsidR="00E527DA" w:rsidDel="00925855" w:rsidRDefault="00000000">
                          <w:pPr>
                            <w:spacing w:line="501" w:lineRule="auto"/>
                            <w:ind w:left="347" w:right="5231"/>
                            <w:rPr>
                              <w:moveFrom w:id="873" w:author="Abhiram Arali" w:date="2024-11-06T14:15:00Z" w16du:dateUtc="2024-11-06T08:45:00Z"/>
                              <w:sz w:val="24"/>
                            </w:rPr>
                          </w:pPr>
                          <w:moveFrom w:id="874" w:author="Abhiram Arali" w:date="2024-11-06T14:15:00Z" w16du:dateUtc="2024-11-06T08:45:00Z">
                            <w:r w:rsidDel="00925855">
                              <w:rPr>
                                <w:sz w:val="24"/>
                              </w:rPr>
                              <w:t>printf("Enter</w:t>
                            </w:r>
                            <w:r w:rsidDel="00925855">
                              <w:rPr>
                                <w:spacing w:val="-13"/>
                                <w:sz w:val="24"/>
                              </w:rPr>
                              <w:t xml:space="preserve"> </w:t>
                            </w:r>
                            <w:r w:rsidDel="00925855">
                              <w:rPr>
                                <w:sz w:val="24"/>
                              </w:rPr>
                              <w:t>a</w:t>
                            </w:r>
                            <w:r w:rsidDel="00925855">
                              <w:rPr>
                                <w:spacing w:val="-13"/>
                                <w:sz w:val="24"/>
                              </w:rPr>
                              <w:t xml:space="preserve"> </w:t>
                            </w:r>
                            <w:r w:rsidDel="00925855">
                              <w:rPr>
                                <w:sz w:val="24"/>
                              </w:rPr>
                              <w:t>number:</w:t>
                            </w:r>
                            <w:r w:rsidDel="00925855">
                              <w:rPr>
                                <w:spacing w:val="-12"/>
                                <w:sz w:val="24"/>
                              </w:rPr>
                              <w:t xml:space="preserve"> </w:t>
                            </w:r>
                            <w:r w:rsidDel="00925855">
                              <w:rPr>
                                <w:sz w:val="24"/>
                              </w:rPr>
                              <w:t>"); scanf("%d", &amp;num);</w:t>
                            </w:r>
                          </w:moveFrom>
                        </w:p>
                        <w:p w14:paraId="4339317B" w14:textId="5D5AFD3A" w:rsidR="00E527DA" w:rsidDel="00925855" w:rsidRDefault="00000000">
                          <w:pPr>
                            <w:spacing w:line="499" w:lineRule="auto"/>
                            <w:ind w:left="347" w:right="5231"/>
                            <w:rPr>
                              <w:moveFrom w:id="875" w:author="Abhiram Arali" w:date="2024-11-06T14:15:00Z" w16du:dateUtc="2024-11-06T08:45:00Z"/>
                              <w:sz w:val="24"/>
                            </w:rPr>
                          </w:pPr>
                          <w:moveFrom w:id="876" w:author="Abhiram Arali" w:date="2024-11-06T14:15:00Z" w16du:dateUtc="2024-11-06T08:45:00Z">
                            <w:r w:rsidDel="00925855">
                              <w:rPr>
                                <w:sz w:val="24"/>
                              </w:rPr>
                              <w:t>printf("You</w:t>
                            </w:r>
                            <w:r w:rsidDel="00925855">
                              <w:rPr>
                                <w:spacing w:val="-12"/>
                                <w:sz w:val="24"/>
                              </w:rPr>
                              <w:t xml:space="preserve"> </w:t>
                            </w:r>
                            <w:r w:rsidDel="00925855">
                              <w:rPr>
                                <w:sz w:val="24"/>
                              </w:rPr>
                              <w:t>entered:</w:t>
                            </w:r>
                            <w:r w:rsidDel="00925855">
                              <w:rPr>
                                <w:spacing w:val="-11"/>
                                <w:sz w:val="24"/>
                              </w:rPr>
                              <w:t xml:space="preserve"> </w:t>
                            </w:r>
                            <w:r w:rsidDel="00925855">
                              <w:rPr>
                                <w:sz w:val="24"/>
                              </w:rPr>
                              <w:t>%d\n",</w:t>
                            </w:r>
                            <w:r w:rsidDel="00925855">
                              <w:rPr>
                                <w:spacing w:val="-12"/>
                                <w:sz w:val="24"/>
                              </w:rPr>
                              <w:t xml:space="preserve"> </w:t>
                            </w:r>
                            <w:r w:rsidDel="00925855">
                              <w:rPr>
                                <w:sz w:val="24"/>
                              </w:rPr>
                              <w:t>num); return 0;</w:t>
                            </w:r>
                          </w:moveFrom>
                        </w:p>
                        <w:p w14:paraId="042C136E" w14:textId="06B194CF" w:rsidR="00E527DA" w:rsidRDefault="00000000">
                          <w:pPr>
                            <w:spacing w:line="276" w:lineRule="exact"/>
                            <w:ind w:left="107"/>
                            <w:rPr>
                              <w:sz w:val="24"/>
                            </w:rPr>
                          </w:pPr>
                          <w:moveFrom w:id="877" w:author="Abhiram Arali" w:date="2024-11-06T14:15:00Z" w16du:dateUtc="2024-11-06T08:45:00Z">
                            <w:r w:rsidDel="00925855">
                              <w:rPr>
                                <w:spacing w:val="-10"/>
                                <w:sz w:val="24"/>
                              </w:rPr>
                              <w:t>}</w:t>
                            </w:r>
                          </w:moveFrom>
                          <w:moveFromRangeEnd w:id="871"/>
                        </w:p>
                      </w:txbxContent>
                    </v:textbox>
                  </v:shape>
                  <w10:anchorlock/>
                </v:group>
              </w:pict>
            </mc:Fallback>
          </mc:AlternateContent>
        </w:r>
      </w:del>
    </w:p>
    <w:p w14:paraId="4916639B" w14:textId="405E1EB5" w:rsidR="00E527DA" w:rsidRDefault="00EB2904">
      <w:pPr>
        <w:pStyle w:val="NormalBPBHEB"/>
        <w:numPr>
          <w:ilvl w:val="0"/>
          <w:numId w:val="18"/>
        </w:numPr>
        <w:pPrChange w:id="669" w:author="Abhiram Arali" w:date="2024-11-06T14:15:00Z">
          <w:pPr>
            <w:spacing w:before="124" w:line="360" w:lineRule="auto"/>
            <w:ind w:left="220"/>
          </w:pPr>
        </w:pPrChange>
      </w:pPr>
      <w:r>
        <w:rPr>
          <w:b/>
        </w:rPr>
        <w:t>Memory</w:t>
      </w:r>
      <w:r>
        <w:rPr>
          <w:b/>
          <w:spacing w:val="34"/>
        </w:rPr>
        <w:t xml:space="preserve"> </w:t>
      </w:r>
      <w:r w:rsidR="00F8661C">
        <w:rPr>
          <w:b/>
        </w:rPr>
        <w:t>management</w:t>
      </w:r>
      <w:r w:rsidR="00F8661C">
        <w:rPr>
          <w:b/>
          <w:spacing w:val="33"/>
        </w:rPr>
        <w:t xml:space="preserve"> </w:t>
      </w:r>
      <w:r w:rsidR="00F8661C">
        <w:rPr>
          <w:b/>
        </w:rPr>
        <w:t>functio</w:t>
      </w:r>
      <w:r>
        <w:rPr>
          <w:b/>
        </w:rPr>
        <w:t>ns:</w:t>
      </w:r>
      <w:r>
        <w:rPr>
          <w:b/>
          <w:spacing w:val="36"/>
        </w:rPr>
        <w:t xml:space="preserve"> </w:t>
      </w:r>
      <w:r>
        <w:t>The</w:t>
      </w:r>
      <w:r>
        <w:rPr>
          <w:spacing w:val="32"/>
        </w:rPr>
        <w:t xml:space="preserve"> </w:t>
      </w:r>
      <w:r>
        <w:t>&lt;stdlib.h&gt;</w:t>
      </w:r>
      <w:r>
        <w:rPr>
          <w:spacing w:val="33"/>
        </w:rPr>
        <w:t xml:space="preserve"> </w:t>
      </w:r>
      <w:r>
        <w:t>library</w:t>
      </w:r>
      <w:r>
        <w:rPr>
          <w:spacing w:val="33"/>
        </w:rPr>
        <w:t xml:space="preserve"> </w:t>
      </w:r>
      <w:r>
        <w:t>provides</w:t>
      </w:r>
      <w:r>
        <w:rPr>
          <w:spacing w:val="34"/>
        </w:rPr>
        <w:t xml:space="preserve"> </w:t>
      </w:r>
      <w:r>
        <w:t>functions</w:t>
      </w:r>
      <w:r>
        <w:rPr>
          <w:spacing w:val="34"/>
        </w:rPr>
        <w:t xml:space="preserve"> </w:t>
      </w:r>
      <w:r>
        <w:t>for</w:t>
      </w:r>
      <w:r>
        <w:rPr>
          <w:spacing w:val="32"/>
        </w:rPr>
        <w:t xml:space="preserve"> </w:t>
      </w:r>
      <w:r>
        <w:t>dynamic memory allocation and deallocation:</w:t>
      </w:r>
    </w:p>
    <w:p w14:paraId="7AF80274" w14:textId="77777777" w:rsidR="00E527DA" w:rsidRDefault="00EB2904">
      <w:pPr>
        <w:pStyle w:val="NormalBPBHEB"/>
        <w:numPr>
          <w:ilvl w:val="0"/>
          <w:numId w:val="25"/>
        </w:numPr>
        <w:pPrChange w:id="670" w:author="Abhiram Arali" w:date="2024-11-06T14:15:00Z">
          <w:pPr>
            <w:pStyle w:val="ListParagraph"/>
            <w:numPr>
              <w:numId w:val="6"/>
            </w:numPr>
            <w:tabs>
              <w:tab w:val="left" w:pos="940"/>
            </w:tabs>
            <w:spacing w:before="160"/>
            <w:ind w:left="940" w:hanging="360"/>
          </w:pPr>
        </w:pPrChange>
      </w:pPr>
      <w:r w:rsidRPr="00E91EFD">
        <w:rPr>
          <w:b/>
          <w:bCs/>
          <w:rPrChange w:id="671" w:author="Abhiram Arali" w:date="2024-11-06T14:15:00Z">
            <w:rPr/>
          </w:rPrChange>
        </w:rPr>
        <w:t>malloc():</w:t>
      </w:r>
      <w:r>
        <w:rPr>
          <w:spacing w:val="-1"/>
        </w:rPr>
        <w:t xml:space="preserve"> </w:t>
      </w:r>
      <w:r>
        <w:t>Allocates</w:t>
      </w:r>
      <w:r>
        <w:rPr>
          <w:spacing w:val="-1"/>
        </w:rPr>
        <w:t xml:space="preserve"> </w:t>
      </w:r>
      <w:r>
        <w:t>a</w:t>
      </w:r>
      <w:r>
        <w:rPr>
          <w:spacing w:val="-2"/>
        </w:rPr>
        <w:t xml:space="preserve"> </w:t>
      </w:r>
      <w:r>
        <w:t>specified</w:t>
      </w:r>
      <w:r>
        <w:rPr>
          <w:spacing w:val="-1"/>
        </w:rPr>
        <w:t xml:space="preserve"> </w:t>
      </w:r>
      <w:r>
        <w:t>number</w:t>
      </w:r>
      <w:r>
        <w:rPr>
          <w:spacing w:val="-2"/>
        </w:rPr>
        <w:t xml:space="preserve"> </w:t>
      </w:r>
      <w:r>
        <w:t>of</w:t>
      </w:r>
      <w:r>
        <w:rPr>
          <w:spacing w:val="-1"/>
        </w:rPr>
        <w:t xml:space="preserve"> </w:t>
      </w:r>
      <w:r>
        <w:rPr>
          <w:spacing w:val="-2"/>
        </w:rPr>
        <w:t>bytes.</w:t>
      </w:r>
    </w:p>
    <w:p w14:paraId="1783117B" w14:textId="77777777" w:rsidR="00E527DA" w:rsidRDefault="00EB2904">
      <w:pPr>
        <w:pStyle w:val="NormalBPBHEB"/>
        <w:numPr>
          <w:ilvl w:val="0"/>
          <w:numId w:val="25"/>
        </w:numPr>
        <w:pPrChange w:id="672" w:author="Abhiram Arali" w:date="2024-11-06T14:15:00Z">
          <w:pPr>
            <w:pStyle w:val="ListParagraph"/>
            <w:numPr>
              <w:numId w:val="6"/>
            </w:numPr>
            <w:tabs>
              <w:tab w:val="left" w:pos="940"/>
            </w:tabs>
            <w:ind w:left="940" w:hanging="360"/>
          </w:pPr>
        </w:pPrChange>
      </w:pPr>
      <w:r w:rsidRPr="00E91EFD">
        <w:rPr>
          <w:b/>
          <w:bCs/>
          <w:rPrChange w:id="673" w:author="Abhiram Arali" w:date="2024-11-06T14:15:00Z">
            <w:rPr/>
          </w:rPrChange>
        </w:rPr>
        <w:t>calloc():</w:t>
      </w:r>
      <w:r>
        <w:rPr>
          <w:spacing w:val="-4"/>
        </w:rPr>
        <w:t xml:space="preserve"> </w:t>
      </w:r>
      <w:r>
        <w:t>Allocates</w:t>
      </w:r>
      <w:r>
        <w:rPr>
          <w:spacing w:val="-1"/>
        </w:rPr>
        <w:t xml:space="preserve"> </w:t>
      </w:r>
      <w:r>
        <w:t>memory</w:t>
      </w:r>
      <w:r>
        <w:rPr>
          <w:spacing w:val="-2"/>
        </w:rPr>
        <w:t xml:space="preserve"> </w:t>
      </w:r>
      <w:r>
        <w:t>for</w:t>
      </w:r>
      <w:r>
        <w:rPr>
          <w:spacing w:val="-1"/>
        </w:rPr>
        <w:t xml:space="preserve"> </w:t>
      </w:r>
      <w:r>
        <w:t>an array</w:t>
      </w:r>
      <w:r>
        <w:rPr>
          <w:spacing w:val="-1"/>
        </w:rPr>
        <w:t xml:space="preserve"> </w:t>
      </w:r>
      <w:r>
        <w:t>and</w:t>
      </w:r>
      <w:r>
        <w:rPr>
          <w:spacing w:val="-1"/>
        </w:rPr>
        <w:t xml:space="preserve"> </w:t>
      </w:r>
      <w:r>
        <w:t>initializes</w:t>
      </w:r>
      <w:r>
        <w:rPr>
          <w:spacing w:val="-2"/>
        </w:rPr>
        <w:t xml:space="preserve"> </w:t>
      </w:r>
      <w:r>
        <w:t>it</w:t>
      </w:r>
      <w:r>
        <w:rPr>
          <w:spacing w:val="-1"/>
        </w:rPr>
        <w:t xml:space="preserve"> </w:t>
      </w:r>
      <w:r>
        <w:t>to</w:t>
      </w:r>
      <w:r>
        <w:rPr>
          <w:spacing w:val="-1"/>
        </w:rPr>
        <w:t xml:space="preserve"> </w:t>
      </w:r>
      <w:r>
        <w:rPr>
          <w:spacing w:val="-2"/>
        </w:rPr>
        <w:t>zero.</w:t>
      </w:r>
    </w:p>
    <w:p w14:paraId="1A426065" w14:textId="77777777" w:rsidR="00E527DA" w:rsidRDefault="00EB2904">
      <w:pPr>
        <w:pStyle w:val="NormalBPBHEB"/>
        <w:numPr>
          <w:ilvl w:val="0"/>
          <w:numId w:val="25"/>
        </w:numPr>
        <w:pPrChange w:id="674" w:author="Abhiram Arali" w:date="2024-11-06T14:15:00Z">
          <w:pPr>
            <w:pStyle w:val="ListParagraph"/>
            <w:numPr>
              <w:numId w:val="6"/>
            </w:numPr>
            <w:tabs>
              <w:tab w:val="left" w:pos="940"/>
            </w:tabs>
            <w:ind w:left="940" w:hanging="360"/>
          </w:pPr>
        </w:pPrChange>
      </w:pPr>
      <w:r w:rsidRPr="00E91EFD">
        <w:rPr>
          <w:b/>
          <w:bCs/>
          <w:rPrChange w:id="675" w:author="Abhiram Arali" w:date="2024-11-06T14:15:00Z">
            <w:rPr/>
          </w:rPrChange>
        </w:rPr>
        <w:t>free():</w:t>
      </w:r>
      <w:r>
        <w:rPr>
          <w:spacing w:val="-2"/>
        </w:rPr>
        <w:t xml:space="preserve"> </w:t>
      </w:r>
      <w:r>
        <w:t>Deallocates</w:t>
      </w:r>
      <w:r>
        <w:rPr>
          <w:spacing w:val="-2"/>
        </w:rPr>
        <w:t xml:space="preserve"> </w:t>
      </w:r>
      <w:r>
        <w:t>previously</w:t>
      </w:r>
      <w:r>
        <w:rPr>
          <w:spacing w:val="-2"/>
        </w:rPr>
        <w:t xml:space="preserve"> </w:t>
      </w:r>
      <w:r>
        <w:t>allocated</w:t>
      </w:r>
      <w:r>
        <w:rPr>
          <w:spacing w:val="-1"/>
        </w:rPr>
        <w:t xml:space="preserve"> </w:t>
      </w:r>
      <w:r>
        <w:rPr>
          <w:spacing w:val="-2"/>
        </w:rPr>
        <w:t>memory.</w:t>
      </w:r>
    </w:p>
    <w:p w14:paraId="7F78CBD1" w14:textId="77777777" w:rsidR="00E527DA" w:rsidRDefault="00EB2904">
      <w:pPr>
        <w:pStyle w:val="NormalBPBHEB"/>
        <w:numPr>
          <w:ilvl w:val="0"/>
          <w:numId w:val="25"/>
        </w:numPr>
        <w:pPrChange w:id="676" w:author="Abhiram Arali" w:date="2024-11-06T14:15:00Z">
          <w:pPr>
            <w:pStyle w:val="ListParagraph"/>
            <w:numPr>
              <w:numId w:val="6"/>
            </w:numPr>
            <w:tabs>
              <w:tab w:val="left" w:pos="940"/>
            </w:tabs>
            <w:spacing w:before="136"/>
            <w:ind w:left="940" w:hanging="360"/>
          </w:pPr>
        </w:pPrChange>
      </w:pPr>
      <w:r w:rsidRPr="00E91EFD">
        <w:rPr>
          <w:b/>
          <w:bCs/>
          <w:rPrChange w:id="677" w:author="Abhiram Arali" w:date="2024-11-06T14:15:00Z">
            <w:rPr/>
          </w:rPrChange>
        </w:rPr>
        <w:t>realloc():</w:t>
      </w:r>
      <w:r>
        <w:rPr>
          <w:spacing w:val="-2"/>
        </w:rPr>
        <w:t xml:space="preserve"> </w:t>
      </w:r>
      <w:r>
        <w:t>Resizes</w:t>
      </w:r>
      <w:r>
        <w:rPr>
          <w:spacing w:val="-2"/>
        </w:rPr>
        <w:t xml:space="preserve"> </w:t>
      </w:r>
      <w:r>
        <w:t>previously</w:t>
      </w:r>
      <w:r>
        <w:rPr>
          <w:spacing w:val="-2"/>
        </w:rPr>
        <w:t xml:space="preserve"> </w:t>
      </w:r>
      <w:r>
        <w:t>allocated</w:t>
      </w:r>
      <w:r>
        <w:rPr>
          <w:spacing w:val="-1"/>
        </w:rPr>
        <w:t xml:space="preserve"> </w:t>
      </w:r>
      <w:r>
        <w:rPr>
          <w:spacing w:val="-2"/>
        </w:rPr>
        <w:t>memory.</w:t>
      </w:r>
    </w:p>
    <w:p w14:paraId="58301BEB" w14:textId="0A8325C1" w:rsidR="00E527DA" w:rsidDel="001666B2" w:rsidRDefault="00E527DA">
      <w:pPr>
        <w:pStyle w:val="NormalBPBHEB"/>
        <w:rPr>
          <w:del w:id="678" w:author="Abhiram Arali" w:date="2024-11-06T14:15:00Z"/>
        </w:rPr>
        <w:pPrChange w:id="679" w:author="Abhiram Arali" w:date="2024-11-06T14:15:00Z">
          <w:pPr>
            <w:pStyle w:val="BodyText"/>
            <w:spacing w:before="20"/>
          </w:pPr>
        </w:pPrChange>
      </w:pPr>
    </w:p>
    <w:p w14:paraId="48ABDE1D" w14:textId="77777777" w:rsidR="00E527DA" w:rsidRDefault="00EB2904" w:rsidP="001666B2">
      <w:pPr>
        <w:pStyle w:val="NormalBPBHEB"/>
        <w:numPr>
          <w:ilvl w:val="0"/>
          <w:numId w:val="26"/>
        </w:numPr>
        <w:rPr>
          <w:ins w:id="680" w:author="Abhiram Arali" w:date="2024-11-06T14:16:00Z"/>
          <w:b/>
          <w:bCs/>
        </w:rPr>
      </w:pPr>
      <w:r w:rsidRPr="001666B2">
        <w:rPr>
          <w:b/>
          <w:bCs/>
          <w:rPrChange w:id="681" w:author="Abhiram Arali" w:date="2024-11-06T14:15:00Z">
            <w:rPr/>
          </w:rPrChange>
        </w:rPr>
        <w:t>Example:</w:t>
      </w:r>
    </w:p>
    <w:p w14:paraId="5E38D249" w14:textId="77777777" w:rsidR="00534AC7" w:rsidRDefault="00534AC7" w:rsidP="00534AC7">
      <w:pPr>
        <w:pStyle w:val="NormalBPBHEB"/>
        <w:rPr>
          <w:ins w:id="682" w:author="Abhiram Arali" w:date="2024-11-06T14:16:00Z"/>
        </w:rPr>
      </w:pPr>
    </w:p>
    <w:p w14:paraId="7501F6B5" w14:textId="77777777" w:rsidR="00534AC7" w:rsidRDefault="00534AC7" w:rsidP="00534AC7">
      <w:pPr>
        <w:spacing w:before="18" w:line="499" w:lineRule="auto"/>
        <w:ind w:left="107" w:right="7264"/>
        <w:jc w:val="both"/>
        <w:rPr>
          <w:sz w:val="24"/>
        </w:rPr>
      </w:pPr>
      <w:moveToRangeStart w:id="683" w:author="Abhiram Arali" w:date="2024-11-06T14:16:00Z" w:name="move181794983"/>
      <w:moveTo w:id="684" w:author="Abhiram Arali" w:date="2024-11-06T14:16:00Z">
        <w:r>
          <w:rPr>
            <w:sz w:val="24"/>
          </w:rPr>
          <w:t>#include &lt;stdio.h&gt; #include</w:t>
        </w:r>
        <w:r>
          <w:rPr>
            <w:spacing w:val="-15"/>
            <w:sz w:val="24"/>
          </w:rPr>
          <w:t xml:space="preserve"> </w:t>
        </w:r>
        <w:r>
          <w:rPr>
            <w:sz w:val="24"/>
          </w:rPr>
          <w:t>&lt;stdlib.h&gt; int main() {</w:t>
        </w:r>
      </w:moveTo>
    </w:p>
    <w:p w14:paraId="67627DCE" w14:textId="77777777" w:rsidR="00534AC7" w:rsidRDefault="00534AC7" w:rsidP="00534AC7">
      <w:pPr>
        <w:spacing w:line="499" w:lineRule="auto"/>
        <w:ind w:left="347" w:right="8018"/>
        <w:jc w:val="both"/>
        <w:rPr>
          <w:sz w:val="24"/>
        </w:rPr>
      </w:pPr>
      <w:moveTo w:id="685" w:author="Abhiram Arali" w:date="2024-11-06T14:16:00Z">
        <w:r>
          <w:rPr>
            <w:sz w:val="24"/>
          </w:rPr>
          <w:t>int *arr; int n =</w:t>
        </w:r>
        <w:r>
          <w:rPr>
            <w:spacing w:val="-1"/>
            <w:sz w:val="24"/>
          </w:rPr>
          <w:t xml:space="preserve"> </w:t>
        </w:r>
        <w:r>
          <w:rPr>
            <w:spacing w:val="-5"/>
            <w:sz w:val="24"/>
          </w:rPr>
          <w:t>5;</w:t>
        </w:r>
      </w:moveTo>
    </w:p>
    <w:p w14:paraId="48813202" w14:textId="77777777" w:rsidR="00534AC7" w:rsidRDefault="00534AC7" w:rsidP="00534AC7">
      <w:pPr>
        <w:rPr>
          <w:sz w:val="24"/>
        </w:rPr>
      </w:pPr>
    </w:p>
    <w:p w14:paraId="1F685F54" w14:textId="77777777" w:rsidR="00534AC7" w:rsidRDefault="00534AC7" w:rsidP="00534AC7">
      <w:pPr>
        <w:spacing w:before="20"/>
        <w:rPr>
          <w:sz w:val="24"/>
        </w:rPr>
      </w:pPr>
    </w:p>
    <w:p w14:paraId="021DE2E0" w14:textId="77777777" w:rsidR="00534AC7" w:rsidRDefault="00534AC7" w:rsidP="00534AC7">
      <w:pPr>
        <w:spacing w:line="499" w:lineRule="auto"/>
        <w:ind w:left="347" w:right="5491"/>
        <w:jc w:val="both"/>
        <w:rPr>
          <w:sz w:val="24"/>
        </w:rPr>
      </w:pPr>
      <w:moveTo w:id="686" w:author="Abhiram Arali" w:date="2024-11-06T14:16:00Z">
        <w:r>
          <w:rPr>
            <w:sz w:val="24"/>
          </w:rPr>
          <w:t>//</w:t>
        </w:r>
        <w:r>
          <w:rPr>
            <w:spacing w:val="-8"/>
            <w:sz w:val="24"/>
          </w:rPr>
          <w:t xml:space="preserve"> </w:t>
        </w:r>
        <w:r>
          <w:rPr>
            <w:sz w:val="24"/>
          </w:rPr>
          <w:t>Allocating</w:t>
        </w:r>
        <w:r>
          <w:rPr>
            <w:spacing w:val="-8"/>
            <w:sz w:val="24"/>
          </w:rPr>
          <w:t xml:space="preserve"> </w:t>
        </w:r>
        <w:r>
          <w:rPr>
            <w:sz w:val="24"/>
          </w:rPr>
          <w:t>memory</w:t>
        </w:r>
        <w:r>
          <w:rPr>
            <w:spacing w:val="-8"/>
            <w:sz w:val="24"/>
          </w:rPr>
          <w:t xml:space="preserve"> </w:t>
        </w:r>
        <w:r>
          <w:rPr>
            <w:sz w:val="24"/>
          </w:rPr>
          <w:t>for</w:t>
        </w:r>
        <w:r>
          <w:rPr>
            <w:spacing w:val="-10"/>
            <w:sz w:val="24"/>
          </w:rPr>
          <w:t xml:space="preserve"> </w:t>
        </w:r>
        <w:r>
          <w:rPr>
            <w:sz w:val="24"/>
          </w:rPr>
          <w:t>5</w:t>
        </w:r>
        <w:r>
          <w:rPr>
            <w:spacing w:val="-8"/>
            <w:sz w:val="24"/>
          </w:rPr>
          <w:t xml:space="preserve"> </w:t>
        </w:r>
        <w:r>
          <w:rPr>
            <w:sz w:val="24"/>
          </w:rPr>
          <w:t>integers arr = (int *)malloc(n * sizeof(int)); if (arr == NULL) {</w:t>
        </w:r>
      </w:moveTo>
    </w:p>
    <w:p w14:paraId="4F95582E" w14:textId="77777777" w:rsidR="00534AC7" w:rsidRDefault="00534AC7" w:rsidP="00534AC7">
      <w:pPr>
        <w:spacing w:before="1" w:line="499" w:lineRule="auto"/>
        <w:ind w:left="587" w:right="5072"/>
        <w:jc w:val="both"/>
        <w:rPr>
          <w:ins w:id="687" w:author="Abhiram Arali" w:date="2024-11-06T14:16:00Z"/>
          <w:sz w:val="24"/>
        </w:rPr>
      </w:pPr>
      <w:moveTo w:id="688" w:author="Abhiram Arali" w:date="2024-11-06T14:16:00Z">
        <w:r>
          <w:rPr>
            <w:sz w:val="24"/>
          </w:rPr>
          <w:t>printf("Memory</w:t>
        </w:r>
        <w:r>
          <w:rPr>
            <w:spacing w:val="-15"/>
            <w:sz w:val="24"/>
          </w:rPr>
          <w:t xml:space="preserve"> </w:t>
        </w:r>
        <w:r>
          <w:rPr>
            <w:sz w:val="24"/>
          </w:rPr>
          <w:t>allocation</w:t>
        </w:r>
        <w:r>
          <w:rPr>
            <w:spacing w:val="-15"/>
            <w:sz w:val="24"/>
          </w:rPr>
          <w:t xml:space="preserve"> </w:t>
        </w:r>
        <w:r>
          <w:rPr>
            <w:sz w:val="24"/>
          </w:rPr>
          <w:t>failed\n"); return 1;</w:t>
        </w:r>
      </w:moveTo>
    </w:p>
    <w:p w14:paraId="3E7E7446" w14:textId="77777777" w:rsidR="009F19F5" w:rsidRDefault="009F19F5" w:rsidP="009F19F5">
      <w:pPr>
        <w:spacing w:line="276" w:lineRule="exact"/>
        <w:ind w:left="347"/>
        <w:rPr>
          <w:ins w:id="689" w:author="Abhiram Arali" w:date="2024-11-06T14:16:00Z"/>
          <w:sz w:val="24"/>
        </w:rPr>
      </w:pPr>
      <w:ins w:id="690" w:author="Abhiram Arali" w:date="2024-11-06T14:16:00Z">
        <w:r>
          <w:rPr>
            <w:spacing w:val="-10"/>
            <w:sz w:val="24"/>
          </w:rPr>
          <w:t>}</w:t>
        </w:r>
      </w:ins>
    </w:p>
    <w:p w14:paraId="143F82D7" w14:textId="77777777" w:rsidR="009F19F5" w:rsidRDefault="009F19F5" w:rsidP="009F19F5">
      <w:pPr>
        <w:rPr>
          <w:ins w:id="691" w:author="Abhiram Arali" w:date="2024-11-06T14:16:00Z"/>
          <w:sz w:val="24"/>
        </w:rPr>
      </w:pPr>
    </w:p>
    <w:p w14:paraId="638B2AAD" w14:textId="77777777" w:rsidR="009F19F5" w:rsidRDefault="009F19F5" w:rsidP="009F19F5">
      <w:pPr>
        <w:rPr>
          <w:ins w:id="692" w:author="Abhiram Arali" w:date="2024-11-06T14:16:00Z"/>
          <w:sz w:val="24"/>
        </w:rPr>
      </w:pPr>
    </w:p>
    <w:p w14:paraId="6CF10E01" w14:textId="77777777" w:rsidR="009F19F5" w:rsidRDefault="009F19F5" w:rsidP="009F19F5">
      <w:pPr>
        <w:spacing w:before="43"/>
        <w:rPr>
          <w:ins w:id="693" w:author="Abhiram Arali" w:date="2024-11-06T14:16:00Z"/>
          <w:sz w:val="24"/>
        </w:rPr>
      </w:pPr>
    </w:p>
    <w:p w14:paraId="76B3306D" w14:textId="77777777" w:rsidR="009F19F5" w:rsidRDefault="009F19F5" w:rsidP="009F19F5">
      <w:pPr>
        <w:ind w:left="347"/>
        <w:rPr>
          <w:ins w:id="694" w:author="Abhiram Arali" w:date="2024-11-06T14:16:00Z"/>
          <w:sz w:val="24"/>
        </w:rPr>
      </w:pPr>
      <w:ins w:id="695" w:author="Abhiram Arali" w:date="2024-11-06T14:16:00Z">
        <w:r>
          <w:rPr>
            <w:sz w:val="24"/>
          </w:rPr>
          <w:t>for</w:t>
        </w:r>
        <w:r>
          <w:rPr>
            <w:spacing w:val="-2"/>
            <w:sz w:val="24"/>
          </w:rPr>
          <w:t xml:space="preserve"> </w:t>
        </w:r>
        <w:r>
          <w:rPr>
            <w:sz w:val="24"/>
          </w:rPr>
          <w:t>(int i =</w:t>
        </w:r>
        <w:r>
          <w:rPr>
            <w:spacing w:val="-1"/>
            <w:sz w:val="24"/>
          </w:rPr>
          <w:t xml:space="preserve"> </w:t>
        </w:r>
        <w:r>
          <w:rPr>
            <w:sz w:val="24"/>
          </w:rPr>
          <w:t>0; i &lt;</w:t>
        </w:r>
        <w:r>
          <w:rPr>
            <w:spacing w:val="-1"/>
            <w:sz w:val="24"/>
          </w:rPr>
          <w:t xml:space="preserve"> </w:t>
        </w:r>
        <w:r>
          <w:rPr>
            <w:sz w:val="24"/>
          </w:rPr>
          <w:t xml:space="preserve">n; i++) </w:t>
        </w:r>
        <w:r>
          <w:rPr>
            <w:spacing w:val="-10"/>
            <w:sz w:val="24"/>
          </w:rPr>
          <w:t>{</w:t>
        </w:r>
      </w:ins>
    </w:p>
    <w:p w14:paraId="5355AD5F" w14:textId="77777777" w:rsidR="009F19F5" w:rsidRDefault="009F19F5" w:rsidP="009F19F5">
      <w:pPr>
        <w:spacing w:before="24"/>
        <w:rPr>
          <w:ins w:id="696" w:author="Abhiram Arali" w:date="2024-11-06T14:16:00Z"/>
          <w:sz w:val="24"/>
        </w:rPr>
      </w:pPr>
    </w:p>
    <w:p w14:paraId="18E90562" w14:textId="77777777" w:rsidR="009F19F5" w:rsidRDefault="009F19F5" w:rsidP="009F19F5">
      <w:pPr>
        <w:ind w:left="587"/>
        <w:rPr>
          <w:ins w:id="697" w:author="Abhiram Arali" w:date="2024-11-06T14:16:00Z"/>
          <w:sz w:val="24"/>
        </w:rPr>
      </w:pPr>
      <w:ins w:id="698" w:author="Abhiram Arali" w:date="2024-11-06T14:16:00Z">
        <w:r>
          <w:rPr>
            <w:sz w:val="24"/>
          </w:rPr>
          <w:t>arr[i] =</w:t>
        </w:r>
        <w:r>
          <w:rPr>
            <w:spacing w:val="-1"/>
            <w:sz w:val="24"/>
          </w:rPr>
          <w:t xml:space="preserve"> </w:t>
        </w:r>
        <w:r>
          <w:rPr>
            <w:sz w:val="24"/>
          </w:rPr>
          <w:t>i</w:t>
        </w:r>
        <w:r>
          <w:rPr>
            <w:spacing w:val="-1"/>
            <w:sz w:val="24"/>
          </w:rPr>
          <w:t xml:space="preserve"> </w:t>
        </w:r>
        <w:r>
          <w:rPr>
            <w:sz w:val="24"/>
          </w:rPr>
          <w:t>* 2;</w:t>
        </w:r>
        <w:r>
          <w:rPr>
            <w:spacing w:val="59"/>
            <w:sz w:val="24"/>
          </w:rPr>
          <w:t xml:space="preserve"> </w:t>
        </w:r>
        <w:r>
          <w:rPr>
            <w:sz w:val="24"/>
          </w:rPr>
          <w:t xml:space="preserve">// Assigning </w:t>
        </w:r>
        <w:r>
          <w:rPr>
            <w:spacing w:val="-2"/>
            <w:sz w:val="24"/>
          </w:rPr>
          <w:t>values</w:t>
        </w:r>
      </w:ins>
    </w:p>
    <w:p w14:paraId="3E803B59" w14:textId="77777777" w:rsidR="009F19F5" w:rsidRDefault="009F19F5" w:rsidP="009F19F5">
      <w:pPr>
        <w:spacing w:before="21"/>
        <w:rPr>
          <w:ins w:id="699" w:author="Abhiram Arali" w:date="2024-11-06T14:16:00Z"/>
          <w:sz w:val="24"/>
        </w:rPr>
      </w:pPr>
    </w:p>
    <w:p w14:paraId="58718864" w14:textId="77777777" w:rsidR="009F19F5" w:rsidRDefault="009F19F5" w:rsidP="009F19F5">
      <w:pPr>
        <w:spacing w:before="1"/>
        <w:ind w:left="347"/>
        <w:rPr>
          <w:ins w:id="700" w:author="Abhiram Arali" w:date="2024-11-06T14:16:00Z"/>
          <w:sz w:val="24"/>
        </w:rPr>
      </w:pPr>
      <w:ins w:id="701" w:author="Abhiram Arali" w:date="2024-11-06T14:16:00Z">
        <w:r>
          <w:rPr>
            <w:spacing w:val="-10"/>
            <w:sz w:val="24"/>
          </w:rPr>
          <w:t>}</w:t>
        </w:r>
      </w:ins>
    </w:p>
    <w:p w14:paraId="168A53F9" w14:textId="77777777" w:rsidR="009F19F5" w:rsidRDefault="009F19F5" w:rsidP="009F19F5">
      <w:pPr>
        <w:rPr>
          <w:ins w:id="702" w:author="Abhiram Arali" w:date="2024-11-06T14:16:00Z"/>
          <w:sz w:val="24"/>
        </w:rPr>
      </w:pPr>
    </w:p>
    <w:p w14:paraId="53C443A9" w14:textId="77777777" w:rsidR="009F19F5" w:rsidRDefault="009F19F5" w:rsidP="009F19F5">
      <w:pPr>
        <w:rPr>
          <w:ins w:id="703" w:author="Abhiram Arali" w:date="2024-11-06T14:16:00Z"/>
          <w:sz w:val="24"/>
        </w:rPr>
      </w:pPr>
    </w:p>
    <w:p w14:paraId="2B6479D2" w14:textId="77777777" w:rsidR="009F19F5" w:rsidRDefault="009F19F5" w:rsidP="009F19F5">
      <w:pPr>
        <w:spacing w:before="43"/>
        <w:rPr>
          <w:ins w:id="704" w:author="Abhiram Arali" w:date="2024-11-06T14:16:00Z"/>
          <w:sz w:val="24"/>
        </w:rPr>
      </w:pPr>
    </w:p>
    <w:p w14:paraId="48A23572" w14:textId="77777777" w:rsidR="009F19F5" w:rsidRDefault="009F19F5" w:rsidP="009F19F5">
      <w:pPr>
        <w:spacing w:before="1"/>
        <w:ind w:left="347"/>
        <w:rPr>
          <w:ins w:id="705" w:author="Abhiram Arali" w:date="2024-11-06T14:16:00Z"/>
          <w:sz w:val="24"/>
        </w:rPr>
      </w:pPr>
      <w:ins w:id="706" w:author="Abhiram Arali" w:date="2024-11-06T14:16:00Z">
        <w:r>
          <w:rPr>
            <w:sz w:val="24"/>
          </w:rPr>
          <w:t>for</w:t>
        </w:r>
        <w:r>
          <w:rPr>
            <w:spacing w:val="-2"/>
            <w:sz w:val="24"/>
          </w:rPr>
          <w:t xml:space="preserve"> </w:t>
        </w:r>
        <w:r>
          <w:rPr>
            <w:sz w:val="24"/>
          </w:rPr>
          <w:t>(int i =</w:t>
        </w:r>
        <w:r>
          <w:rPr>
            <w:spacing w:val="-1"/>
            <w:sz w:val="24"/>
          </w:rPr>
          <w:t xml:space="preserve"> </w:t>
        </w:r>
        <w:r>
          <w:rPr>
            <w:sz w:val="24"/>
          </w:rPr>
          <w:t>0; i &lt;</w:t>
        </w:r>
        <w:r>
          <w:rPr>
            <w:spacing w:val="-1"/>
            <w:sz w:val="24"/>
          </w:rPr>
          <w:t xml:space="preserve"> </w:t>
        </w:r>
        <w:r>
          <w:rPr>
            <w:sz w:val="24"/>
          </w:rPr>
          <w:t xml:space="preserve">n; i++) </w:t>
        </w:r>
        <w:r>
          <w:rPr>
            <w:spacing w:val="-10"/>
            <w:sz w:val="24"/>
          </w:rPr>
          <w:t>{</w:t>
        </w:r>
      </w:ins>
    </w:p>
    <w:p w14:paraId="11E92D2F" w14:textId="77777777" w:rsidR="009F19F5" w:rsidRDefault="009F19F5" w:rsidP="009F19F5">
      <w:pPr>
        <w:spacing w:before="21"/>
        <w:rPr>
          <w:ins w:id="707" w:author="Abhiram Arali" w:date="2024-11-06T14:16:00Z"/>
          <w:sz w:val="24"/>
        </w:rPr>
      </w:pPr>
    </w:p>
    <w:p w14:paraId="39772497" w14:textId="77777777" w:rsidR="009F19F5" w:rsidRDefault="009F19F5" w:rsidP="009F19F5">
      <w:pPr>
        <w:ind w:left="587"/>
        <w:rPr>
          <w:ins w:id="708" w:author="Abhiram Arali" w:date="2024-11-06T14:16:00Z"/>
          <w:sz w:val="24"/>
        </w:rPr>
      </w:pPr>
      <w:ins w:id="709" w:author="Abhiram Arali" w:date="2024-11-06T14:16:00Z">
        <w:r>
          <w:rPr>
            <w:sz w:val="24"/>
          </w:rPr>
          <w:t>printf("%d</w:t>
        </w:r>
        <w:r>
          <w:rPr>
            <w:spacing w:val="-1"/>
            <w:sz w:val="24"/>
          </w:rPr>
          <w:t xml:space="preserve"> </w:t>
        </w:r>
        <w:r>
          <w:rPr>
            <w:sz w:val="24"/>
          </w:rPr>
          <w:t>", arr[i]);</w:t>
        </w:r>
        <w:r>
          <w:rPr>
            <w:spacing w:val="60"/>
            <w:sz w:val="24"/>
          </w:rPr>
          <w:t xml:space="preserve"> </w:t>
        </w:r>
        <w:r>
          <w:rPr>
            <w:sz w:val="24"/>
          </w:rPr>
          <w:t>// Output:</w:t>
        </w:r>
        <w:r>
          <w:rPr>
            <w:spacing w:val="-1"/>
            <w:sz w:val="24"/>
          </w:rPr>
          <w:t xml:space="preserve"> </w:t>
        </w:r>
        <w:r>
          <w:rPr>
            <w:sz w:val="24"/>
          </w:rPr>
          <w:t>0 2</w:t>
        </w:r>
        <w:r>
          <w:rPr>
            <w:spacing w:val="-1"/>
            <w:sz w:val="24"/>
          </w:rPr>
          <w:t xml:space="preserve"> </w:t>
        </w:r>
        <w:r>
          <w:rPr>
            <w:sz w:val="24"/>
          </w:rPr>
          <w:t xml:space="preserve">4 6 </w:t>
        </w:r>
        <w:r>
          <w:rPr>
            <w:spacing w:val="-10"/>
            <w:sz w:val="24"/>
          </w:rPr>
          <w:t>8</w:t>
        </w:r>
      </w:ins>
    </w:p>
    <w:p w14:paraId="2AC37765" w14:textId="77777777" w:rsidR="009F19F5" w:rsidRDefault="009F19F5" w:rsidP="009F19F5">
      <w:pPr>
        <w:spacing w:before="22"/>
        <w:rPr>
          <w:ins w:id="710" w:author="Abhiram Arali" w:date="2024-11-06T14:16:00Z"/>
          <w:sz w:val="24"/>
        </w:rPr>
      </w:pPr>
    </w:p>
    <w:p w14:paraId="27C81C8F" w14:textId="77777777" w:rsidR="009F19F5" w:rsidRDefault="009F19F5" w:rsidP="009F19F5">
      <w:pPr>
        <w:ind w:left="347"/>
        <w:rPr>
          <w:ins w:id="711" w:author="Abhiram Arali" w:date="2024-11-06T14:16:00Z"/>
          <w:sz w:val="24"/>
        </w:rPr>
      </w:pPr>
      <w:ins w:id="712" w:author="Abhiram Arali" w:date="2024-11-06T14:16:00Z">
        <w:r>
          <w:rPr>
            <w:spacing w:val="-10"/>
            <w:sz w:val="24"/>
          </w:rPr>
          <w:t>}</w:t>
        </w:r>
      </w:ins>
    </w:p>
    <w:p w14:paraId="42FC5CA3" w14:textId="77777777" w:rsidR="009F19F5" w:rsidRDefault="009F19F5" w:rsidP="009F19F5">
      <w:pPr>
        <w:rPr>
          <w:ins w:id="713" w:author="Abhiram Arali" w:date="2024-11-06T14:16:00Z"/>
          <w:sz w:val="24"/>
        </w:rPr>
      </w:pPr>
    </w:p>
    <w:p w14:paraId="667AA604" w14:textId="77777777" w:rsidR="009F19F5" w:rsidRDefault="009F19F5" w:rsidP="009F19F5">
      <w:pPr>
        <w:rPr>
          <w:ins w:id="714" w:author="Abhiram Arali" w:date="2024-11-06T14:16:00Z"/>
          <w:sz w:val="24"/>
        </w:rPr>
      </w:pPr>
    </w:p>
    <w:p w14:paraId="0A3FC844" w14:textId="77777777" w:rsidR="009F19F5" w:rsidRDefault="009F19F5" w:rsidP="009F19F5">
      <w:pPr>
        <w:spacing w:before="45"/>
        <w:rPr>
          <w:ins w:id="715" w:author="Abhiram Arali" w:date="2024-11-06T14:16:00Z"/>
          <w:sz w:val="24"/>
        </w:rPr>
      </w:pPr>
    </w:p>
    <w:p w14:paraId="4BF27FE4" w14:textId="77777777" w:rsidR="009F19F5" w:rsidRDefault="009F19F5" w:rsidP="009F19F5">
      <w:pPr>
        <w:spacing w:before="1" w:line="499" w:lineRule="auto"/>
        <w:ind w:left="347" w:right="5231"/>
        <w:rPr>
          <w:ins w:id="716" w:author="Abhiram Arali" w:date="2024-11-06T14:16:00Z"/>
          <w:sz w:val="24"/>
        </w:rPr>
      </w:pPr>
      <w:ins w:id="717" w:author="Abhiram Arali" w:date="2024-11-06T14:16:00Z">
        <w:r>
          <w:rPr>
            <w:sz w:val="24"/>
          </w:rPr>
          <w:lastRenderedPageBreak/>
          <w:t>free(arr);</w:t>
        </w:r>
        <w:r>
          <w:rPr>
            <w:spacing w:val="40"/>
            <w:sz w:val="24"/>
          </w:rPr>
          <w:t xml:space="preserve"> </w:t>
        </w:r>
        <w:r>
          <w:rPr>
            <w:sz w:val="24"/>
          </w:rPr>
          <w:t>//</w:t>
        </w:r>
        <w:r>
          <w:rPr>
            <w:spacing w:val="-10"/>
            <w:sz w:val="24"/>
          </w:rPr>
          <w:t xml:space="preserve"> </w:t>
        </w:r>
        <w:r>
          <w:rPr>
            <w:sz w:val="24"/>
          </w:rPr>
          <w:t>Deallocating</w:t>
        </w:r>
        <w:r>
          <w:rPr>
            <w:spacing w:val="-10"/>
            <w:sz w:val="24"/>
          </w:rPr>
          <w:t xml:space="preserve"> </w:t>
        </w:r>
        <w:r>
          <w:rPr>
            <w:sz w:val="24"/>
          </w:rPr>
          <w:t>memory return 0;</w:t>
        </w:r>
      </w:ins>
    </w:p>
    <w:p w14:paraId="31212798" w14:textId="77777777" w:rsidR="009F19F5" w:rsidRDefault="009F19F5" w:rsidP="009F19F5">
      <w:pPr>
        <w:spacing w:line="275" w:lineRule="exact"/>
        <w:ind w:left="107"/>
        <w:rPr>
          <w:ins w:id="718" w:author="Abhiram Arali" w:date="2024-11-06T14:16:00Z"/>
          <w:sz w:val="24"/>
        </w:rPr>
      </w:pPr>
      <w:ins w:id="719" w:author="Abhiram Arali" w:date="2024-11-06T14:16:00Z">
        <w:r>
          <w:rPr>
            <w:spacing w:val="-10"/>
            <w:sz w:val="24"/>
          </w:rPr>
          <w:t>}</w:t>
        </w:r>
      </w:ins>
    </w:p>
    <w:p w14:paraId="4C350992" w14:textId="77777777" w:rsidR="009F19F5" w:rsidRDefault="009F19F5">
      <w:pPr>
        <w:pStyle w:val="NormalBPBHEB"/>
        <w:pPrChange w:id="720" w:author="Abhiram Arali" w:date="2024-11-06T14:16:00Z">
          <w:pPr>
            <w:spacing w:before="1" w:line="499" w:lineRule="auto"/>
            <w:ind w:left="587" w:right="5072"/>
            <w:jc w:val="both"/>
          </w:pPr>
        </w:pPrChange>
      </w:pPr>
    </w:p>
    <w:moveToRangeEnd w:id="683"/>
    <w:p w14:paraId="04E5B340" w14:textId="21323D73" w:rsidR="00534AC7" w:rsidRPr="00534AC7" w:rsidDel="009F19F5" w:rsidRDefault="00534AC7">
      <w:pPr>
        <w:pStyle w:val="NormalBPBHEB"/>
        <w:rPr>
          <w:del w:id="721" w:author="Abhiram Arali" w:date="2024-11-06T14:16:00Z"/>
        </w:rPr>
        <w:pPrChange w:id="722" w:author="Abhiram Arali" w:date="2024-11-06T14:16:00Z">
          <w:pPr>
            <w:spacing w:before="1"/>
            <w:ind w:left="220"/>
          </w:pPr>
        </w:pPrChange>
      </w:pPr>
    </w:p>
    <w:p w14:paraId="0474CCEA" w14:textId="7BE2BCC5" w:rsidR="00E527DA" w:rsidDel="009F19F5" w:rsidRDefault="00EB2904">
      <w:pPr>
        <w:pStyle w:val="NormalBPBHEB"/>
        <w:rPr>
          <w:del w:id="723" w:author="Abhiram Arali" w:date="2024-11-06T14:16:00Z"/>
          <w:i/>
          <w:sz w:val="20"/>
        </w:rPr>
        <w:pPrChange w:id="724" w:author="Abhiram Arali" w:date="2024-11-06T14:16:00Z">
          <w:pPr>
            <w:pStyle w:val="BodyText"/>
            <w:spacing w:before="47"/>
          </w:pPr>
        </w:pPrChange>
      </w:pPr>
      <w:del w:id="725" w:author="Abhiram Arali" w:date="2024-11-06T14:16:00Z">
        <w:r w:rsidDel="004779B6">
          <w:rPr>
            <w:noProof/>
            <w:lang w:val="en-IN" w:eastAsia="en-IN"/>
            <w:rPrChange w:id="726" w:author="Unknown">
              <w:rPr>
                <w:noProof/>
                <w:lang w:val="en-IN" w:eastAsia="en-IN"/>
              </w:rPr>
            </w:rPrChange>
          </w:rPr>
          <mc:AlternateContent>
            <mc:Choice Requires="wpg">
              <w:drawing>
                <wp:anchor distT="0" distB="0" distL="0" distR="0" simplePos="0" relativeHeight="487595520" behindDoc="1" locked="0" layoutInCell="1" allowOverlap="1" wp14:anchorId="6536FEA8" wp14:editId="4470BAFE">
                  <wp:simplePos x="0" y="0"/>
                  <wp:positionH relativeFrom="page">
                    <wp:posOffset>840028</wp:posOffset>
                  </wp:positionH>
                  <wp:positionV relativeFrom="paragraph">
                    <wp:posOffset>191200</wp:posOffset>
                  </wp:positionV>
                  <wp:extent cx="5882640" cy="4027170"/>
                  <wp:effectExtent l="0" t="0" r="0" b="0"/>
                  <wp:wrapTopAndBottom/>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4027170"/>
                            <a:chOff x="0" y="0"/>
                            <a:chExt cx="5882640" cy="4027170"/>
                          </a:xfrm>
                        </wpg:grpSpPr>
                        <wps:wsp>
                          <wps:cNvPr id="37" name="Graphic 36"/>
                          <wps:cNvSpPr/>
                          <wps:spPr>
                            <a:xfrm>
                              <a:off x="0" y="0"/>
                              <a:ext cx="5882640" cy="4027170"/>
                            </a:xfrm>
                            <a:custGeom>
                              <a:avLst/>
                              <a:gdLst/>
                              <a:ahLst/>
                              <a:cxnLst/>
                              <a:rect l="l" t="t" r="r" b="b"/>
                              <a:pathLst>
                                <a:path w="5882640" h="4027170">
                                  <a:moveTo>
                                    <a:pt x="6096" y="3662515"/>
                                  </a:moveTo>
                                  <a:lnTo>
                                    <a:pt x="0" y="3662515"/>
                                  </a:lnTo>
                                  <a:lnTo>
                                    <a:pt x="0" y="4026738"/>
                                  </a:lnTo>
                                  <a:lnTo>
                                    <a:pt x="6096" y="4026738"/>
                                  </a:lnTo>
                                  <a:lnTo>
                                    <a:pt x="6096" y="3662515"/>
                                  </a:lnTo>
                                  <a:close/>
                                </a:path>
                                <a:path w="5882640" h="4027170">
                                  <a:moveTo>
                                    <a:pt x="6096" y="1839544"/>
                                  </a:moveTo>
                                  <a:lnTo>
                                    <a:pt x="0" y="1839544"/>
                                  </a:lnTo>
                                  <a:lnTo>
                                    <a:pt x="0" y="2204085"/>
                                  </a:lnTo>
                                  <a:lnTo>
                                    <a:pt x="0" y="2568321"/>
                                  </a:lnTo>
                                  <a:lnTo>
                                    <a:pt x="0" y="2934081"/>
                                  </a:lnTo>
                                  <a:lnTo>
                                    <a:pt x="0" y="3298266"/>
                                  </a:lnTo>
                                  <a:lnTo>
                                    <a:pt x="0" y="3662502"/>
                                  </a:lnTo>
                                  <a:lnTo>
                                    <a:pt x="6096" y="3662502"/>
                                  </a:lnTo>
                                  <a:lnTo>
                                    <a:pt x="6096" y="2204085"/>
                                  </a:lnTo>
                                  <a:lnTo>
                                    <a:pt x="6096" y="1839544"/>
                                  </a:lnTo>
                                  <a:close/>
                                </a:path>
                                <a:path w="5882640" h="4027170">
                                  <a:moveTo>
                                    <a:pt x="6096" y="6108"/>
                                  </a:moveTo>
                                  <a:lnTo>
                                    <a:pt x="0" y="6108"/>
                                  </a:lnTo>
                                  <a:lnTo>
                                    <a:pt x="0" y="381000"/>
                                  </a:lnTo>
                                  <a:lnTo>
                                    <a:pt x="0" y="746760"/>
                                  </a:lnTo>
                                  <a:lnTo>
                                    <a:pt x="0" y="1110996"/>
                                  </a:lnTo>
                                  <a:lnTo>
                                    <a:pt x="0" y="1475232"/>
                                  </a:lnTo>
                                  <a:lnTo>
                                    <a:pt x="0" y="1839468"/>
                                  </a:lnTo>
                                  <a:lnTo>
                                    <a:pt x="6096" y="1839468"/>
                                  </a:lnTo>
                                  <a:lnTo>
                                    <a:pt x="6096" y="1475232"/>
                                  </a:lnTo>
                                  <a:lnTo>
                                    <a:pt x="6096" y="1110996"/>
                                  </a:lnTo>
                                  <a:lnTo>
                                    <a:pt x="6096" y="746760"/>
                                  </a:lnTo>
                                  <a:lnTo>
                                    <a:pt x="6096" y="381000"/>
                                  </a:lnTo>
                                  <a:lnTo>
                                    <a:pt x="6096" y="6108"/>
                                  </a:lnTo>
                                  <a:close/>
                                </a:path>
                                <a:path w="5882640" h="4027170">
                                  <a:moveTo>
                                    <a:pt x="5875909" y="0"/>
                                  </a:moveTo>
                                  <a:lnTo>
                                    <a:pt x="6096" y="0"/>
                                  </a:lnTo>
                                  <a:lnTo>
                                    <a:pt x="0" y="0"/>
                                  </a:lnTo>
                                  <a:lnTo>
                                    <a:pt x="0" y="6096"/>
                                  </a:lnTo>
                                  <a:lnTo>
                                    <a:pt x="6096" y="6096"/>
                                  </a:lnTo>
                                  <a:lnTo>
                                    <a:pt x="5875909" y="6096"/>
                                  </a:lnTo>
                                  <a:lnTo>
                                    <a:pt x="5875909" y="0"/>
                                  </a:lnTo>
                                  <a:close/>
                                </a:path>
                                <a:path w="5882640" h="4027170">
                                  <a:moveTo>
                                    <a:pt x="5882081" y="3662515"/>
                                  </a:moveTo>
                                  <a:lnTo>
                                    <a:pt x="5875985" y="3662515"/>
                                  </a:lnTo>
                                  <a:lnTo>
                                    <a:pt x="5875985" y="4026738"/>
                                  </a:lnTo>
                                  <a:lnTo>
                                    <a:pt x="5882081" y="4026738"/>
                                  </a:lnTo>
                                  <a:lnTo>
                                    <a:pt x="5882081" y="3662515"/>
                                  </a:lnTo>
                                  <a:close/>
                                </a:path>
                                <a:path w="5882640" h="4027170">
                                  <a:moveTo>
                                    <a:pt x="5882081" y="1839544"/>
                                  </a:moveTo>
                                  <a:lnTo>
                                    <a:pt x="5875985" y="1839544"/>
                                  </a:lnTo>
                                  <a:lnTo>
                                    <a:pt x="5875985" y="2204085"/>
                                  </a:lnTo>
                                  <a:lnTo>
                                    <a:pt x="5875985" y="2568321"/>
                                  </a:lnTo>
                                  <a:lnTo>
                                    <a:pt x="5875985" y="2934081"/>
                                  </a:lnTo>
                                  <a:lnTo>
                                    <a:pt x="5875985" y="3298266"/>
                                  </a:lnTo>
                                  <a:lnTo>
                                    <a:pt x="5875985" y="3662502"/>
                                  </a:lnTo>
                                  <a:lnTo>
                                    <a:pt x="5882081" y="3662502"/>
                                  </a:lnTo>
                                  <a:lnTo>
                                    <a:pt x="5882081" y="2204085"/>
                                  </a:lnTo>
                                  <a:lnTo>
                                    <a:pt x="5882081" y="1839544"/>
                                  </a:lnTo>
                                  <a:close/>
                                </a:path>
                                <a:path w="5882640" h="4027170">
                                  <a:moveTo>
                                    <a:pt x="5882081" y="6108"/>
                                  </a:moveTo>
                                  <a:lnTo>
                                    <a:pt x="5875985" y="6108"/>
                                  </a:lnTo>
                                  <a:lnTo>
                                    <a:pt x="5875985" y="381000"/>
                                  </a:lnTo>
                                  <a:lnTo>
                                    <a:pt x="5875985" y="746760"/>
                                  </a:lnTo>
                                  <a:lnTo>
                                    <a:pt x="5875985" y="1110996"/>
                                  </a:lnTo>
                                  <a:lnTo>
                                    <a:pt x="5875985" y="1475232"/>
                                  </a:lnTo>
                                  <a:lnTo>
                                    <a:pt x="5875985" y="1839468"/>
                                  </a:lnTo>
                                  <a:lnTo>
                                    <a:pt x="5882081" y="1839468"/>
                                  </a:lnTo>
                                  <a:lnTo>
                                    <a:pt x="5882081" y="1475232"/>
                                  </a:lnTo>
                                  <a:lnTo>
                                    <a:pt x="5882081" y="1110996"/>
                                  </a:lnTo>
                                  <a:lnTo>
                                    <a:pt x="5882081" y="746760"/>
                                  </a:lnTo>
                                  <a:lnTo>
                                    <a:pt x="5882081" y="381000"/>
                                  </a:lnTo>
                                  <a:lnTo>
                                    <a:pt x="5882081" y="6108"/>
                                  </a:lnTo>
                                  <a:close/>
                                </a:path>
                                <a:path w="5882640" h="4027170">
                                  <a:moveTo>
                                    <a:pt x="5882081" y="0"/>
                                  </a:moveTo>
                                  <a:lnTo>
                                    <a:pt x="5875985" y="0"/>
                                  </a:lnTo>
                                  <a:lnTo>
                                    <a:pt x="5875985" y="6096"/>
                                  </a:lnTo>
                                  <a:lnTo>
                                    <a:pt x="5882081" y="6096"/>
                                  </a:lnTo>
                                  <a:lnTo>
                                    <a:pt x="5882081" y="0"/>
                                  </a:lnTo>
                                  <a:close/>
                                </a:path>
                              </a:pathLst>
                            </a:custGeom>
                            <a:solidFill>
                              <a:srgbClr val="000000"/>
                            </a:solidFill>
                          </wps:spPr>
                          <wps:bodyPr wrap="square" lIns="0" tIns="0" rIns="0" bIns="0" rtlCol="0">
                            <a:prstTxWarp prst="textNoShape">
                              <a:avLst/>
                            </a:prstTxWarp>
                            <a:noAutofit/>
                          </wps:bodyPr>
                        </wps:wsp>
                        <wps:wsp>
                          <wps:cNvPr id="38" name="Textbox 37"/>
                          <wps:cNvSpPr txBox="1"/>
                          <wps:spPr>
                            <a:xfrm>
                              <a:off x="6095" y="6096"/>
                              <a:ext cx="5869940" cy="4020820"/>
                            </a:xfrm>
                            <a:prstGeom prst="rect">
                              <a:avLst/>
                            </a:prstGeom>
                          </wps:spPr>
                          <wps:txbx>
                            <w:txbxContent>
                              <w:p w14:paraId="459BCC25" w14:textId="1D56DB0D" w:rsidR="00E527DA" w:rsidDel="00534AC7" w:rsidRDefault="00EB2904">
                                <w:pPr>
                                  <w:spacing w:before="18" w:line="499" w:lineRule="auto"/>
                                  <w:ind w:left="107" w:right="7264"/>
                                  <w:jc w:val="both"/>
                                  <w:rPr>
                                    <w:sz w:val="24"/>
                                  </w:rPr>
                                </w:pPr>
                                <w:moveFromRangeStart w:id="727" w:author="Abhiram Arali" w:date="2024-11-06T14:16:00Z" w:name="move181794983"/>
                                <w:moveFrom w:id="728" w:author="Abhiram Arali" w:date="2024-11-06T14:16:00Z">
                                  <w:r w:rsidDel="00534AC7">
                                    <w:rPr>
                                      <w:sz w:val="24"/>
                                    </w:rPr>
                                    <w:t>#include &lt;stdio.h&gt; #include</w:t>
                                  </w:r>
                                  <w:r w:rsidDel="00534AC7">
                                    <w:rPr>
                                      <w:spacing w:val="-15"/>
                                      <w:sz w:val="24"/>
                                    </w:rPr>
                                    <w:t xml:space="preserve"> </w:t>
                                  </w:r>
                                  <w:r w:rsidDel="00534AC7">
                                    <w:rPr>
                                      <w:sz w:val="24"/>
                                    </w:rPr>
                                    <w:t>&lt;stdlib.h&gt; int main() {</w:t>
                                  </w:r>
                                </w:moveFrom>
                              </w:p>
                              <w:p w14:paraId="04F3918B" w14:textId="58234B04" w:rsidR="00E527DA" w:rsidDel="00534AC7" w:rsidRDefault="00EB2904">
                                <w:pPr>
                                  <w:spacing w:line="499" w:lineRule="auto"/>
                                  <w:ind w:left="347" w:right="8018"/>
                                  <w:jc w:val="both"/>
                                  <w:rPr>
                                    <w:sz w:val="24"/>
                                  </w:rPr>
                                </w:pPr>
                                <w:moveFrom w:id="729" w:author="Abhiram Arali" w:date="2024-11-06T14:16:00Z">
                                  <w:r w:rsidDel="00534AC7">
                                    <w:rPr>
                                      <w:sz w:val="24"/>
                                    </w:rPr>
                                    <w:t>int *arr; int n =</w:t>
                                  </w:r>
                                  <w:r w:rsidDel="00534AC7">
                                    <w:rPr>
                                      <w:spacing w:val="-1"/>
                                      <w:sz w:val="24"/>
                                    </w:rPr>
                                    <w:t xml:space="preserve"> </w:t>
                                  </w:r>
                                  <w:r w:rsidDel="00534AC7">
                                    <w:rPr>
                                      <w:spacing w:val="-5"/>
                                      <w:sz w:val="24"/>
                                    </w:rPr>
                                    <w:t>5;</w:t>
                                  </w:r>
                                </w:moveFrom>
                              </w:p>
                              <w:p w14:paraId="0F233CC5" w14:textId="5D01B4FD" w:rsidR="00E527DA" w:rsidDel="00534AC7" w:rsidRDefault="00E527DA">
                                <w:pPr>
                                  <w:rPr>
                                    <w:sz w:val="24"/>
                                  </w:rPr>
                                </w:pPr>
                              </w:p>
                              <w:p w14:paraId="55DEF8AE" w14:textId="25893444" w:rsidR="00E527DA" w:rsidDel="00534AC7" w:rsidRDefault="00E527DA">
                                <w:pPr>
                                  <w:spacing w:before="20"/>
                                  <w:rPr>
                                    <w:sz w:val="24"/>
                                  </w:rPr>
                                </w:pPr>
                              </w:p>
                              <w:p w14:paraId="65F6FE01" w14:textId="74937DAB" w:rsidR="00E527DA" w:rsidDel="00534AC7" w:rsidRDefault="00EB2904">
                                <w:pPr>
                                  <w:spacing w:line="499" w:lineRule="auto"/>
                                  <w:ind w:left="347" w:right="5491"/>
                                  <w:jc w:val="both"/>
                                  <w:rPr>
                                    <w:sz w:val="24"/>
                                  </w:rPr>
                                </w:pPr>
                                <w:moveFrom w:id="730" w:author="Abhiram Arali" w:date="2024-11-06T14:16:00Z">
                                  <w:r w:rsidDel="00534AC7">
                                    <w:rPr>
                                      <w:sz w:val="24"/>
                                    </w:rPr>
                                    <w:t>//</w:t>
                                  </w:r>
                                  <w:r w:rsidDel="00534AC7">
                                    <w:rPr>
                                      <w:spacing w:val="-8"/>
                                      <w:sz w:val="24"/>
                                    </w:rPr>
                                    <w:t xml:space="preserve"> </w:t>
                                  </w:r>
                                  <w:r w:rsidDel="00534AC7">
                                    <w:rPr>
                                      <w:sz w:val="24"/>
                                    </w:rPr>
                                    <w:t>Allocating</w:t>
                                  </w:r>
                                  <w:r w:rsidDel="00534AC7">
                                    <w:rPr>
                                      <w:spacing w:val="-8"/>
                                      <w:sz w:val="24"/>
                                    </w:rPr>
                                    <w:t xml:space="preserve"> </w:t>
                                  </w:r>
                                  <w:r w:rsidDel="00534AC7">
                                    <w:rPr>
                                      <w:sz w:val="24"/>
                                    </w:rPr>
                                    <w:t>memory</w:t>
                                  </w:r>
                                  <w:r w:rsidDel="00534AC7">
                                    <w:rPr>
                                      <w:spacing w:val="-8"/>
                                      <w:sz w:val="24"/>
                                    </w:rPr>
                                    <w:t xml:space="preserve"> </w:t>
                                  </w:r>
                                  <w:r w:rsidDel="00534AC7">
                                    <w:rPr>
                                      <w:sz w:val="24"/>
                                    </w:rPr>
                                    <w:t>for</w:t>
                                  </w:r>
                                  <w:r w:rsidDel="00534AC7">
                                    <w:rPr>
                                      <w:spacing w:val="-10"/>
                                      <w:sz w:val="24"/>
                                    </w:rPr>
                                    <w:t xml:space="preserve"> </w:t>
                                  </w:r>
                                  <w:r w:rsidDel="00534AC7">
                                    <w:rPr>
                                      <w:sz w:val="24"/>
                                    </w:rPr>
                                    <w:t>5</w:t>
                                  </w:r>
                                  <w:r w:rsidDel="00534AC7">
                                    <w:rPr>
                                      <w:spacing w:val="-8"/>
                                      <w:sz w:val="24"/>
                                    </w:rPr>
                                    <w:t xml:space="preserve"> </w:t>
                                  </w:r>
                                  <w:r w:rsidDel="00534AC7">
                                    <w:rPr>
                                      <w:sz w:val="24"/>
                                    </w:rPr>
                                    <w:t>integers arr = (int *)malloc(n * sizeof(int)); if (arr == NULL) {</w:t>
                                  </w:r>
                                </w:moveFrom>
                              </w:p>
                              <w:p w14:paraId="4F7B618D" w14:textId="5437C015" w:rsidR="00E527DA" w:rsidRDefault="00EB2904">
                                <w:pPr>
                                  <w:spacing w:before="1" w:line="499" w:lineRule="auto"/>
                                  <w:ind w:left="587" w:right="5072"/>
                                  <w:jc w:val="both"/>
                                  <w:rPr>
                                    <w:sz w:val="24"/>
                                  </w:rPr>
                                </w:pPr>
                                <w:moveFrom w:id="731" w:author="Abhiram Arali" w:date="2024-11-06T14:16:00Z">
                                  <w:r w:rsidDel="00534AC7">
                                    <w:rPr>
                                      <w:sz w:val="24"/>
                                    </w:rPr>
                                    <w:t>printf("Memory</w:t>
                                  </w:r>
                                  <w:r w:rsidDel="00534AC7">
                                    <w:rPr>
                                      <w:spacing w:val="-15"/>
                                      <w:sz w:val="24"/>
                                    </w:rPr>
                                    <w:t xml:space="preserve"> </w:t>
                                  </w:r>
                                  <w:r w:rsidDel="00534AC7">
                                    <w:rPr>
                                      <w:sz w:val="24"/>
                                    </w:rPr>
                                    <w:t>allocation</w:t>
                                  </w:r>
                                  <w:r w:rsidDel="00534AC7">
                                    <w:rPr>
                                      <w:spacing w:val="-15"/>
                                      <w:sz w:val="24"/>
                                    </w:rPr>
                                    <w:t xml:space="preserve"> </w:t>
                                  </w:r>
                                  <w:r w:rsidDel="00534AC7">
                                    <w:rPr>
                                      <w:sz w:val="24"/>
                                    </w:rPr>
                                    <w:t>failed\n"); return 1;</w:t>
                                  </w:r>
                                </w:moveFrom>
                                <w:moveFromRangeEnd w:id="727"/>
                              </w:p>
                            </w:txbxContent>
                          </wps:txbx>
                          <wps:bodyPr wrap="square" lIns="0" tIns="0" rIns="0" bIns="0" rtlCol="0">
                            <a:noAutofit/>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536FEA8" id="Group 35" o:spid="_x0000_s1056" style="position:absolute;left:0;text-align:left;margin-left:66.15pt;margin-top:15.05pt;width:463.2pt;height:317.1pt;z-index:-15720960;mso-wrap-distance-left:0;mso-wrap-distance-right:0;mso-position-horizontal-relative:page;mso-position-vertical-relative:text" coordsize="58826,40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">
                  <v:shape id="Graphic 36" o:spid="_x0000_s1057" style="position:absolute;width:58826;height:40271;visibility:visible;mso-wrap-style:square;v-text-anchor:top" coordsize="5882640,402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" path="m6096,3662515r-6096,l,4026738r6096,l6096,3662515xem6096,1839544r-6096,l,2204085r,364236l,2934081r,364185l,3662502r6096,l6096,2204085r,-364541xem6096,6108l,6108,,381000,,746760r,364236l,1475232r,364236l6096,1839468r,-364236l6096,1110996r,-364236l6096,381000r,-374892xem5875909,l6096,,,,,6096r6096,l5875909,6096r,-6096xem5882081,3662515r-6096,l5875985,4026738r6096,l5882081,3662515xem5882081,1839544r-6096,l5875985,2204085r,364236l5875985,2934081r,364185l5875985,3662502r6096,l5882081,2204085r,-364541xem5882081,6108r-6096,l5875985,381000r,365760l5875985,1110996r,364236l5875985,1839468r6096,l5882081,1475232r,-364236l5882081,746760r,-365760l5882081,6108xem5882081,r-6096,l5875985,6096r6096,l5882081,xe" fillcolor="black" stroked="f">
                    <v:path arrowok="t"/>
                  </v:shape>
                  <v:shape id="Textbox 37" o:spid="_x0000_s1058" type="#_x0000_t202" style="position:absolute;left:60;top:60;width:58700;height:40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" filled="f" stroked="f">
                    <v:textbox inset="0,0,0,0">
                      <w:txbxContent>
                        <w:p w14:paraId="459BCC25" w14:textId="1D56DB0D" w:rsidR="00E527DA" w:rsidDel="00534AC7" w:rsidRDefault="00000000">
                          <w:pPr>
                            <w:spacing w:before="18" w:line="499" w:lineRule="auto"/>
                            <w:ind w:left="107" w:right="7264"/>
                            <w:jc w:val="both"/>
                            <w:rPr>
                              <w:moveFrom w:id="951" w:author="Abhiram Arali" w:date="2024-11-06T14:16:00Z" w16du:dateUtc="2024-11-06T08:46:00Z"/>
                              <w:sz w:val="24"/>
                            </w:rPr>
                          </w:pPr>
                          <w:moveFromRangeStart w:id="952" w:author="Abhiram Arali" w:date="2024-11-06T14:16:00Z" w:name="move181794983"/>
                          <w:moveFrom w:id="953" w:author="Abhiram Arali" w:date="2024-11-06T14:16:00Z" w16du:dateUtc="2024-11-06T08:46:00Z">
                            <w:r w:rsidDel="00534AC7">
                              <w:rPr>
                                <w:sz w:val="24"/>
                              </w:rPr>
                              <w:t>#include &lt;stdio.h&gt; #include</w:t>
                            </w:r>
                            <w:r w:rsidDel="00534AC7">
                              <w:rPr>
                                <w:spacing w:val="-15"/>
                                <w:sz w:val="24"/>
                              </w:rPr>
                              <w:t xml:space="preserve"> </w:t>
                            </w:r>
                            <w:r w:rsidDel="00534AC7">
                              <w:rPr>
                                <w:sz w:val="24"/>
                              </w:rPr>
                              <w:t>&lt;stdlib.h&gt; int main() {</w:t>
                            </w:r>
                          </w:moveFrom>
                        </w:p>
                        <w:p w14:paraId="04F3918B" w14:textId="58234B04" w:rsidR="00E527DA" w:rsidDel="00534AC7" w:rsidRDefault="00000000">
                          <w:pPr>
                            <w:spacing w:line="499" w:lineRule="auto"/>
                            <w:ind w:left="347" w:right="8018"/>
                            <w:jc w:val="both"/>
                            <w:rPr>
                              <w:moveFrom w:id="954" w:author="Abhiram Arali" w:date="2024-11-06T14:16:00Z" w16du:dateUtc="2024-11-06T08:46:00Z"/>
                              <w:sz w:val="24"/>
                            </w:rPr>
                          </w:pPr>
                          <w:moveFrom w:id="955" w:author="Abhiram Arali" w:date="2024-11-06T14:16:00Z" w16du:dateUtc="2024-11-06T08:46:00Z">
                            <w:r w:rsidDel="00534AC7">
                              <w:rPr>
                                <w:sz w:val="24"/>
                              </w:rPr>
                              <w:t>int *arr; int n =</w:t>
                            </w:r>
                            <w:r w:rsidDel="00534AC7">
                              <w:rPr>
                                <w:spacing w:val="-1"/>
                                <w:sz w:val="24"/>
                              </w:rPr>
                              <w:t xml:space="preserve"> </w:t>
                            </w:r>
                            <w:r w:rsidDel="00534AC7">
                              <w:rPr>
                                <w:spacing w:val="-5"/>
                                <w:sz w:val="24"/>
                              </w:rPr>
                              <w:t>5;</w:t>
                            </w:r>
                          </w:moveFrom>
                        </w:p>
                        <w:p w14:paraId="0F233CC5" w14:textId="5D01B4FD" w:rsidR="00E527DA" w:rsidDel="00534AC7" w:rsidRDefault="00E527DA">
                          <w:pPr>
                            <w:rPr>
                              <w:moveFrom w:id="956" w:author="Abhiram Arali" w:date="2024-11-06T14:16:00Z" w16du:dateUtc="2024-11-06T08:46:00Z"/>
                              <w:sz w:val="24"/>
                            </w:rPr>
                          </w:pPr>
                        </w:p>
                        <w:p w14:paraId="55DEF8AE" w14:textId="25893444" w:rsidR="00E527DA" w:rsidDel="00534AC7" w:rsidRDefault="00E527DA">
                          <w:pPr>
                            <w:spacing w:before="20"/>
                            <w:rPr>
                              <w:moveFrom w:id="957" w:author="Abhiram Arali" w:date="2024-11-06T14:16:00Z" w16du:dateUtc="2024-11-06T08:46:00Z"/>
                              <w:sz w:val="24"/>
                            </w:rPr>
                          </w:pPr>
                        </w:p>
                        <w:p w14:paraId="65F6FE01" w14:textId="74937DAB" w:rsidR="00E527DA" w:rsidDel="00534AC7" w:rsidRDefault="00000000">
                          <w:pPr>
                            <w:spacing w:line="499" w:lineRule="auto"/>
                            <w:ind w:left="347" w:right="5491"/>
                            <w:jc w:val="both"/>
                            <w:rPr>
                              <w:moveFrom w:id="958" w:author="Abhiram Arali" w:date="2024-11-06T14:16:00Z" w16du:dateUtc="2024-11-06T08:46:00Z"/>
                              <w:sz w:val="24"/>
                            </w:rPr>
                          </w:pPr>
                          <w:moveFrom w:id="959" w:author="Abhiram Arali" w:date="2024-11-06T14:16:00Z" w16du:dateUtc="2024-11-06T08:46:00Z">
                            <w:r w:rsidDel="00534AC7">
                              <w:rPr>
                                <w:sz w:val="24"/>
                              </w:rPr>
                              <w:t>//</w:t>
                            </w:r>
                            <w:r w:rsidDel="00534AC7">
                              <w:rPr>
                                <w:spacing w:val="-8"/>
                                <w:sz w:val="24"/>
                              </w:rPr>
                              <w:t xml:space="preserve"> </w:t>
                            </w:r>
                            <w:r w:rsidDel="00534AC7">
                              <w:rPr>
                                <w:sz w:val="24"/>
                              </w:rPr>
                              <w:t>Allocating</w:t>
                            </w:r>
                            <w:r w:rsidDel="00534AC7">
                              <w:rPr>
                                <w:spacing w:val="-8"/>
                                <w:sz w:val="24"/>
                              </w:rPr>
                              <w:t xml:space="preserve"> </w:t>
                            </w:r>
                            <w:r w:rsidDel="00534AC7">
                              <w:rPr>
                                <w:sz w:val="24"/>
                              </w:rPr>
                              <w:t>memory</w:t>
                            </w:r>
                            <w:r w:rsidDel="00534AC7">
                              <w:rPr>
                                <w:spacing w:val="-8"/>
                                <w:sz w:val="24"/>
                              </w:rPr>
                              <w:t xml:space="preserve"> </w:t>
                            </w:r>
                            <w:r w:rsidDel="00534AC7">
                              <w:rPr>
                                <w:sz w:val="24"/>
                              </w:rPr>
                              <w:t>for</w:t>
                            </w:r>
                            <w:r w:rsidDel="00534AC7">
                              <w:rPr>
                                <w:spacing w:val="-10"/>
                                <w:sz w:val="24"/>
                              </w:rPr>
                              <w:t xml:space="preserve"> </w:t>
                            </w:r>
                            <w:r w:rsidDel="00534AC7">
                              <w:rPr>
                                <w:sz w:val="24"/>
                              </w:rPr>
                              <w:t>5</w:t>
                            </w:r>
                            <w:r w:rsidDel="00534AC7">
                              <w:rPr>
                                <w:spacing w:val="-8"/>
                                <w:sz w:val="24"/>
                              </w:rPr>
                              <w:t xml:space="preserve"> </w:t>
                            </w:r>
                            <w:r w:rsidDel="00534AC7">
                              <w:rPr>
                                <w:sz w:val="24"/>
                              </w:rPr>
                              <w:t>integers arr = (int *)malloc(n * sizeof(int)); if (arr == NULL) {</w:t>
                            </w:r>
                          </w:moveFrom>
                        </w:p>
                        <w:p w14:paraId="4F7B618D" w14:textId="5437C015" w:rsidR="00E527DA" w:rsidRDefault="00000000">
                          <w:pPr>
                            <w:spacing w:before="1" w:line="499" w:lineRule="auto"/>
                            <w:ind w:left="587" w:right="5072"/>
                            <w:jc w:val="both"/>
                            <w:rPr>
                              <w:sz w:val="24"/>
                            </w:rPr>
                          </w:pPr>
                          <w:moveFrom w:id="960" w:author="Abhiram Arali" w:date="2024-11-06T14:16:00Z" w16du:dateUtc="2024-11-06T08:46:00Z">
                            <w:r w:rsidDel="00534AC7">
                              <w:rPr>
                                <w:sz w:val="24"/>
                              </w:rPr>
                              <w:t>printf("Memory</w:t>
                            </w:r>
                            <w:r w:rsidDel="00534AC7">
                              <w:rPr>
                                <w:spacing w:val="-15"/>
                                <w:sz w:val="24"/>
                              </w:rPr>
                              <w:t xml:space="preserve"> </w:t>
                            </w:r>
                            <w:r w:rsidDel="00534AC7">
                              <w:rPr>
                                <w:sz w:val="24"/>
                              </w:rPr>
                              <w:t>allocation</w:t>
                            </w:r>
                            <w:r w:rsidDel="00534AC7">
                              <w:rPr>
                                <w:spacing w:val="-15"/>
                                <w:sz w:val="24"/>
                              </w:rPr>
                              <w:t xml:space="preserve"> </w:t>
                            </w:r>
                            <w:r w:rsidDel="00534AC7">
                              <w:rPr>
                                <w:sz w:val="24"/>
                              </w:rPr>
                              <w:t>failed\n"); return 1;</w:t>
                            </w:r>
                          </w:moveFrom>
                          <w:moveFromRangeEnd w:id="952"/>
                        </w:p>
                      </w:txbxContent>
                    </v:textbox>
                  </v:shape>
                  <w10:wrap type="topAndBottom" anchorx="page"/>
                </v:group>
              </w:pict>
            </mc:Fallback>
          </mc:AlternateContent>
        </w:r>
      </w:del>
    </w:p>
    <w:p w14:paraId="0FE5E056" w14:textId="70FC53E0" w:rsidR="00E527DA" w:rsidDel="009F19F5" w:rsidRDefault="00E527DA">
      <w:pPr>
        <w:pStyle w:val="NormalBPBHEB"/>
        <w:rPr>
          <w:del w:id="732" w:author="Abhiram Arali" w:date="2024-11-06T14:16:00Z"/>
          <w:sz w:val="20"/>
        </w:rPr>
        <w:sectPr w:rsidR="00E527DA" w:rsidDel="009F19F5">
          <w:pgSz w:w="11910" w:h="16840"/>
          <w:pgMar w:top="1540" w:right="1220" w:bottom="1200" w:left="1220" w:header="758" w:footer="1000" w:gutter="0"/>
          <w:cols w:space="720"/>
        </w:sectPr>
        <w:pPrChange w:id="733" w:author="Abhiram Arali" w:date="2024-11-06T14:16:00Z">
          <w:pPr/>
        </w:pPrChange>
      </w:pPr>
    </w:p>
    <w:p w14:paraId="00DC06FB" w14:textId="19F45C4E" w:rsidR="00E527DA" w:rsidDel="009F19F5" w:rsidRDefault="00E527DA">
      <w:pPr>
        <w:pStyle w:val="NormalBPBHEB"/>
        <w:rPr>
          <w:del w:id="734" w:author="Abhiram Arali" w:date="2024-11-06T14:16:00Z"/>
          <w:i/>
          <w:sz w:val="7"/>
        </w:rPr>
        <w:pPrChange w:id="735" w:author="Abhiram Arali" w:date="2024-11-06T14:16:00Z">
          <w:pPr>
            <w:pStyle w:val="BodyText"/>
            <w:spacing w:before="7" w:after="1"/>
          </w:pPr>
        </w:pPrChange>
      </w:pPr>
    </w:p>
    <w:p w14:paraId="14048674" w14:textId="08FEC408" w:rsidR="00E527DA" w:rsidDel="004779B6" w:rsidRDefault="00EB2904">
      <w:pPr>
        <w:pStyle w:val="NormalBPBHEB"/>
        <w:rPr>
          <w:del w:id="736" w:author="Abhiram Arali" w:date="2024-11-06T14:16:00Z"/>
          <w:sz w:val="20"/>
        </w:rPr>
        <w:pPrChange w:id="737" w:author="Abhiram Arali" w:date="2024-11-06T14:16:00Z">
          <w:pPr>
            <w:pStyle w:val="BodyText"/>
            <w:ind w:left="102"/>
          </w:pPr>
        </w:pPrChange>
      </w:pPr>
      <w:del w:id="738" w:author="Abhiram Arali" w:date="2024-11-06T14:16:00Z">
        <w:r w:rsidDel="004779B6">
          <w:rPr>
            <w:noProof/>
            <w:sz w:val="20"/>
            <w:lang w:val="en-IN" w:eastAsia="en-IN"/>
            <w:rPrChange w:id="739" w:author="Unknown">
              <w:rPr>
                <w:noProof/>
                <w:lang w:val="en-IN" w:eastAsia="en-IN"/>
              </w:rPr>
            </w:rPrChange>
          </w:rPr>
          <mc:AlternateContent>
            <mc:Choice Requires="wpg">
              <w:drawing>
                <wp:inline distT="0" distB="0" distL="0" distR="0" wp14:anchorId="30EC14CE" wp14:editId="65DB31FB">
                  <wp:extent cx="5882640" cy="4655820"/>
                  <wp:effectExtent l="0" t="0" r="0" b="1904"/>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4655820"/>
                            <a:chOff x="0" y="0"/>
                            <a:chExt cx="5882640" cy="4655820"/>
                          </a:xfrm>
                        </wpg:grpSpPr>
                        <wps:wsp>
                          <wps:cNvPr id="33" name="Graphic 39"/>
                          <wps:cNvSpPr/>
                          <wps:spPr>
                            <a:xfrm>
                              <a:off x="0" y="12"/>
                              <a:ext cx="5882640" cy="4655820"/>
                            </a:xfrm>
                            <a:custGeom>
                              <a:avLst/>
                              <a:gdLst/>
                              <a:ahLst/>
                              <a:cxnLst/>
                              <a:rect l="l" t="t" r="r" b="b"/>
                              <a:pathLst>
                                <a:path w="5882640" h="4655820">
                                  <a:moveTo>
                                    <a:pt x="6096" y="1458772"/>
                                  </a:moveTo>
                                  <a:lnTo>
                                    <a:pt x="0" y="1458772"/>
                                  </a:lnTo>
                                  <a:lnTo>
                                    <a:pt x="0" y="1822996"/>
                                  </a:lnTo>
                                  <a:lnTo>
                                    <a:pt x="0" y="2187232"/>
                                  </a:lnTo>
                                  <a:lnTo>
                                    <a:pt x="6096" y="2187232"/>
                                  </a:lnTo>
                                  <a:lnTo>
                                    <a:pt x="6096" y="1822996"/>
                                  </a:lnTo>
                                  <a:lnTo>
                                    <a:pt x="6096" y="1458772"/>
                                  </a:lnTo>
                                  <a:close/>
                                </a:path>
                                <a:path w="5882640" h="4655820">
                                  <a:moveTo>
                                    <a:pt x="6096" y="728776"/>
                                  </a:moveTo>
                                  <a:lnTo>
                                    <a:pt x="0" y="728776"/>
                                  </a:lnTo>
                                  <a:lnTo>
                                    <a:pt x="0" y="1094524"/>
                                  </a:lnTo>
                                  <a:lnTo>
                                    <a:pt x="0" y="1458760"/>
                                  </a:lnTo>
                                  <a:lnTo>
                                    <a:pt x="6096" y="1458760"/>
                                  </a:lnTo>
                                  <a:lnTo>
                                    <a:pt x="6096" y="1094524"/>
                                  </a:lnTo>
                                  <a:lnTo>
                                    <a:pt x="6096" y="728776"/>
                                  </a:lnTo>
                                  <a:close/>
                                </a:path>
                                <a:path w="5882640" h="4655820">
                                  <a:moveTo>
                                    <a:pt x="6096" y="0"/>
                                  </a:moveTo>
                                  <a:lnTo>
                                    <a:pt x="0" y="0"/>
                                  </a:lnTo>
                                  <a:lnTo>
                                    <a:pt x="0" y="364528"/>
                                  </a:lnTo>
                                  <a:lnTo>
                                    <a:pt x="0" y="728764"/>
                                  </a:lnTo>
                                  <a:lnTo>
                                    <a:pt x="6096" y="728764"/>
                                  </a:lnTo>
                                  <a:lnTo>
                                    <a:pt x="6096" y="364528"/>
                                  </a:lnTo>
                                  <a:lnTo>
                                    <a:pt x="6096" y="0"/>
                                  </a:lnTo>
                                  <a:close/>
                                </a:path>
                                <a:path w="5882640" h="4655820">
                                  <a:moveTo>
                                    <a:pt x="5875909" y="4649127"/>
                                  </a:moveTo>
                                  <a:lnTo>
                                    <a:pt x="6096" y="4649127"/>
                                  </a:lnTo>
                                  <a:lnTo>
                                    <a:pt x="6096" y="4374553"/>
                                  </a:lnTo>
                                  <a:lnTo>
                                    <a:pt x="6096" y="4374502"/>
                                  </a:lnTo>
                                  <a:lnTo>
                                    <a:pt x="6096" y="2187321"/>
                                  </a:lnTo>
                                  <a:lnTo>
                                    <a:pt x="0" y="2187321"/>
                                  </a:lnTo>
                                  <a:lnTo>
                                    <a:pt x="0" y="4655223"/>
                                  </a:lnTo>
                                  <a:lnTo>
                                    <a:pt x="6096" y="4655223"/>
                                  </a:lnTo>
                                  <a:lnTo>
                                    <a:pt x="5875909" y="4655223"/>
                                  </a:lnTo>
                                  <a:lnTo>
                                    <a:pt x="5875909" y="4649127"/>
                                  </a:lnTo>
                                  <a:close/>
                                </a:path>
                                <a:path w="5882640" h="4655820">
                                  <a:moveTo>
                                    <a:pt x="5882081" y="2187321"/>
                                  </a:moveTo>
                                  <a:lnTo>
                                    <a:pt x="5875985" y="2187321"/>
                                  </a:lnTo>
                                  <a:lnTo>
                                    <a:pt x="5875985" y="2551849"/>
                                  </a:lnTo>
                                  <a:lnTo>
                                    <a:pt x="5875985" y="2916085"/>
                                  </a:lnTo>
                                  <a:lnTo>
                                    <a:pt x="5875985" y="4655223"/>
                                  </a:lnTo>
                                  <a:lnTo>
                                    <a:pt x="5882081" y="4655223"/>
                                  </a:lnTo>
                                  <a:lnTo>
                                    <a:pt x="5882081" y="2551849"/>
                                  </a:lnTo>
                                  <a:lnTo>
                                    <a:pt x="5882081" y="2187321"/>
                                  </a:lnTo>
                                  <a:close/>
                                </a:path>
                                <a:path w="5882640" h="4655820">
                                  <a:moveTo>
                                    <a:pt x="5882081" y="1458772"/>
                                  </a:moveTo>
                                  <a:lnTo>
                                    <a:pt x="5875985" y="1458772"/>
                                  </a:lnTo>
                                  <a:lnTo>
                                    <a:pt x="5875985" y="1822996"/>
                                  </a:lnTo>
                                  <a:lnTo>
                                    <a:pt x="5875985" y="2187232"/>
                                  </a:lnTo>
                                  <a:lnTo>
                                    <a:pt x="5882081" y="2187232"/>
                                  </a:lnTo>
                                  <a:lnTo>
                                    <a:pt x="5882081" y="1822996"/>
                                  </a:lnTo>
                                  <a:lnTo>
                                    <a:pt x="5882081" y="1458772"/>
                                  </a:lnTo>
                                  <a:close/>
                                </a:path>
                                <a:path w="5882640" h="4655820">
                                  <a:moveTo>
                                    <a:pt x="5882081" y="728776"/>
                                  </a:moveTo>
                                  <a:lnTo>
                                    <a:pt x="5875985" y="728776"/>
                                  </a:lnTo>
                                  <a:lnTo>
                                    <a:pt x="5875985" y="1094524"/>
                                  </a:lnTo>
                                  <a:lnTo>
                                    <a:pt x="5875985" y="1458760"/>
                                  </a:lnTo>
                                  <a:lnTo>
                                    <a:pt x="5882081" y="1458760"/>
                                  </a:lnTo>
                                  <a:lnTo>
                                    <a:pt x="5882081" y="1094524"/>
                                  </a:lnTo>
                                  <a:lnTo>
                                    <a:pt x="5882081" y="728776"/>
                                  </a:lnTo>
                                  <a:close/>
                                </a:path>
                                <a:path w="5882640" h="4655820">
                                  <a:moveTo>
                                    <a:pt x="5882081" y="0"/>
                                  </a:moveTo>
                                  <a:lnTo>
                                    <a:pt x="5875985" y="0"/>
                                  </a:lnTo>
                                  <a:lnTo>
                                    <a:pt x="5875985" y="364528"/>
                                  </a:lnTo>
                                  <a:lnTo>
                                    <a:pt x="5875985" y="728764"/>
                                  </a:lnTo>
                                  <a:lnTo>
                                    <a:pt x="5882081" y="728764"/>
                                  </a:lnTo>
                                  <a:lnTo>
                                    <a:pt x="5882081" y="364528"/>
                                  </a:lnTo>
                                  <a:lnTo>
                                    <a:pt x="5882081" y="0"/>
                                  </a:lnTo>
                                  <a:close/>
                                </a:path>
                              </a:pathLst>
                            </a:custGeom>
                            <a:solidFill>
                              <a:srgbClr val="000000"/>
                            </a:solidFill>
                          </wps:spPr>
                          <wps:bodyPr wrap="square" lIns="0" tIns="0" rIns="0" bIns="0" rtlCol="0">
                            <a:prstTxWarp prst="textNoShape">
                              <a:avLst/>
                            </a:prstTxWarp>
                            <a:noAutofit/>
                          </wps:bodyPr>
                        </wps:wsp>
                        <wps:wsp>
                          <wps:cNvPr id="34" name="Textbox 40"/>
                          <wps:cNvSpPr txBox="1"/>
                          <wps:spPr>
                            <a:xfrm>
                              <a:off x="6095" y="0"/>
                              <a:ext cx="5869940" cy="4649470"/>
                            </a:xfrm>
                            <a:prstGeom prst="rect">
                              <a:avLst/>
                            </a:prstGeom>
                          </wps:spPr>
                          <wps:txbx>
                            <w:txbxContent>
                              <w:p w14:paraId="5FA409CB" w14:textId="73174D6E" w:rsidR="00E527DA" w:rsidDel="009F19F5" w:rsidRDefault="00EB2904">
                                <w:pPr>
                                  <w:spacing w:line="276" w:lineRule="exact"/>
                                  <w:ind w:left="347"/>
                                  <w:rPr>
                                    <w:del w:id="740" w:author="Abhiram Arali" w:date="2024-11-06T14:16:00Z"/>
                                    <w:sz w:val="24"/>
                                  </w:rPr>
                                </w:pPr>
                                <w:del w:id="741" w:author="Abhiram Arali" w:date="2024-11-06T14:16:00Z">
                                  <w:r w:rsidDel="009F19F5">
                                    <w:rPr>
                                      <w:spacing w:val="-10"/>
                                      <w:sz w:val="24"/>
                                    </w:rPr>
                                    <w:delText>}</w:delText>
                                  </w:r>
                                </w:del>
                              </w:p>
                              <w:p w14:paraId="331894A0" w14:textId="60025A0A" w:rsidR="00E527DA" w:rsidDel="009F19F5" w:rsidRDefault="00E527DA">
                                <w:pPr>
                                  <w:rPr>
                                    <w:del w:id="742" w:author="Abhiram Arali" w:date="2024-11-06T14:16:00Z"/>
                                    <w:sz w:val="24"/>
                                  </w:rPr>
                                </w:pPr>
                              </w:p>
                              <w:p w14:paraId="510A9CD5" w14:textId="55450CD2" w:rsidR="00E527DA" w:rsidDel="009F19F5" w:rsidRDefault="00E527DA">
                                <w:pPr>
                                  <w:rPr>
                                    <w:del w:id="743" w:author="Abhiram Arali" w:date="2024-11-06T14:16:00Z"/>
                                    <w:sz w:val="24"/>
                                  </w:rPr>
                                </w:pPr>
                              </w:p>
                              <w:p w14:paraId="1F2F8800" w14:textId="5509B04D" w:rsidR="00E527DA" w:rsidDel="009F19F5" w:rsidRDefault="00E527DA">
                                <w:pPr>
                                  <w:spacing w:before="43"/>
                                  <w:rPr>
                                    <w:del w:id="744" w:author="Abhiram Arali" w:date="2024-11-06T14:16:00Z"/>
                                    <w:sz w:val="24"/>
                                  </w:rPr>
                                </w:pPr>
                              </w:p>
                              <w:p w14:paraId="7D811BB2" w14:textId="69894381" w:rsidR="00E527DA" w:rsidDel="009F19F5" w:rsidRDefault="00EB2904">
                                <w:pPr>
                                  <w:ind w:left="347"/>
                                  <w:rPr>
                                    <w:del w:id="745" w:author="Abhiram Arali" w:date="2024-11-06T14:16:00Z"/>
                                    <w:sz w:val="24"/>
                                  </w:rPr>
                                </w:pPr>
                                <w:del w:id="746" w:author="Abhiram Arali" w:date="2024-11-06T14:16:00Z">
                                  <w:r w:rsidDel="009F19F5">
                                    <w:rPr>
                                      <w:sz w:val="24"/>
                                    </w:rPr>
                                    <w:delText>for</w:delText>
                                  </w:r>
                                  <w:r w:rsidDel="009F19F5">
                                    <w:rPr>
                                      <w:spacing w:val="-2"/>
                                      <w:sz w:val="24"/>
                                    </w:rPr>
                                    <w:delText xml:space="preserve"> </w:delText>
                                  </w:r>
                                  <w:r w:rsidDel="009F19F5">
                                    <w:rPr>
                                      <w:sz w:val="24"/>
                                    </w:rPr>
                                    <w:delText>(int i =</w:delText>
                                  </w:r>
                                  <w:r w:rsidDel="009F19F5">
                                    <w:rPr>
                                      <w:spacing w:val="-1"/>
                                      <w:sz w:val="24"/>
                                    </w:rPr>
                                    <w:delText xml:space="preserve"> </w:delText>
                                  </w:r>
                                  <w:r w:rsidDel="009F19F5">
                                    <w:rPr>
                                      <w:sz w:val="24"/>
                                    </w:rPr>
                                    <w:delText>0; i &lt;</w:delText>
                                  </w:r>
                                  <w:r w:rsidDel="009F19F5">
                                    <w:rPr>
                                      <w:spacing w:val="-1"/>
                                      <w:sz w:val="24"/>
                                    </w:rPr>
                                    <w:delText xml:space="preserve"> </w:delText>
                                  </w:r>
                                  <w:r w:rsidDel="009F19F5">
                                    <w:rPr>
                                      <w:sz w:val="24"/>
                                    </w:rPr>
                                    <w:delText xml:space="preserve">n; i++) </w:delText>
                                  </w:r>
                                  <w:r w:rsidDel="009F19F5">
                                    <w:rPr>
                                      <w:spacing w:val="-10"/>
                                      <w:sz w:val="24"/>
                                    </w:rPr>
                                    <w:delText>{</w:delText>
                                  </w:r>
                                </w:del>
                              </w:p>
                              <w:p w14:paraId="5D10889A" w14:textId="51EFA565" w:rsidR="00E527DA" w:rsidDel="009F19F5" w:rsidRDefault="00E527DA">
                                <w:pPr>
                                  <w:spacing w:before="24"/>
                                  <w:rPr>
                                    <w:del w:id="747" w:author="Abhiram Arali" w:date="2024-11-06T14:16:00Z"/>
                                    <w:sz w:val="24"/>
                                  </w:rPr>
                                </w:pPr>
                              </w:p>
                              <w:p w14:paraId="5E556F69" w14:textId="09C69D93" w:rsidR="00E527DA" w:rsidDel="009F19F5" w:rsidRDefault="00EB2904">
                                <w:pPr>
                                  <w:ind w:left="587"/>
                                  <w:rPr>
                                    <w:del w:id="748" w:author="Abhiram Arali" w:date="2024-11-06T14:16:00Z"/>
                                    <w:sz w:val="24"/>
                                  </w:rPr>
                                </w:pPr>
                                <w:del w:id="749" w:author="Abhiram Arali" w:date="2024-11-06T14:16:00Z">
                                  <w:r w:rsidDel="009F19F5">
                                    <w:rPr>
                                      <w:sz w:val="24"/>
                                    </w:rPr>
                                    <w:delText>arr[i] =</w:delText>
                                  </w:r>
                                  <w:r w:rsidDel="009F19F5">
                                    <w:rPr>
                                      <w:spacing w:val="-1"/>
                                      <w:sz w:val="24"/>
                                    </w:rPr>
                                    <w:delText xml:space="preserve"> </w:delText>
                                  </w:r>
                                  <w:r w:rsidDel="009F19F5">
                                    <w:rPr>
                                      <w:sz w:val="24"/>
                                    </w:rPr>
                                    <w:delText>i</w:delText>
                                  </w:r>
                                  <w:r w:rsidDel="009F19F5">
                                    <w:rPr>
                                      <w:spacing w:val="-1"/>
                                      <w:sz w:val="24"/>
                                    </w:rPr>
                                    <w:delText xml:space="preserve"> </w:delText>
                                  </w:r>
                                  <w:r w:rsidDel="009F19F5">
                                    <w:rPr>
                                      <w:sz w:val="24"/>
                                    </w:rPr>
                                    <w:delText>* 2;</w:delText>
                                  </w:r>
                                  <w:r w:rsidDel="009F19F5">
                                    <w:rPr>
                                      <w:spacing w:val="59"/>
                                      <w:sz w:val="24"/>
                                    </w:rPr>
                                    <w:delText xml:space="preserve"> </w:delText>
                                  </w:r>
                                  <w:r w:rsidDel="009F19F5">
                                    <w:rPr>
                                      <w:sz w:val="24"/>
                                    </w:rPr>
                                    <w:delText xml:space="preserve">// Assigning </w:delText>
                                  </w:r>
                                  <w:r w:rsidDel="009F19F5">
                                    <w:rPr>
                                      <w:spacing w:val="-2"/>
                                      <w:sz w:val="24"/>
                                    </w:rPr>
                                    <w:delText>values</w:delText>
                                  </w:r>
                                </w:del>
                              </w:p>
                              <w:p w14:paraId="0E9FE577" w14:textId="2397CF6B" w:rsidR="00E527DA" w:rsidDel="009F19F5" w:rsidRDefault="00E527DA">
                                <w:pPr>
                                  <w:spacing w:before="21"/>
                                  <w:rPr>
                                    <w:del w:id="750" w:author="Abhiram Arali" w:date="2024-11-06T14:16:00Z"/>
                                    <w:sz w:val="24"/>
                                  </w:rPr>
                                </w:pPr>
                              </w:p>
                              <w:p w14:paraId="2732C34D" w14:textId="33D528B2" w:rsidR="00E527DA" w:rsidDel="009F19F5" w:rsidRDefault="00EB2904">
                                <w:pPr>
                                  <w:spacing w:before="1"/>
                                  <w:ind w:left="347"/>
                                  <w:rPr>
                                    <w:del w:id="751" w:author="Abhiram Arali" w:date="2024-11-06T14:16:00Z"/>
                                    <w:sz w:val="24"/>
                                  </w:rPr>
                                </w:pPr>
                                <w:del w:id="752" w:author="Abhiram Arali" w:date="2024-11-06T14:16:00Z">
                                  <w:r w:rsidDel="009F19F5">
                                    <w:rPr>
                                      <w:spacing w:val="-10"/>
                                      <w:sz w:val="24"/>
                                    </w:rPr>
                                    <w:delText>}</w:delText>
                                  </w:r>
                                </w:del>
                              </w:p>
                              <w:p w14:paraId="617B15DF" w14:textId="13871639" w:rsidR="00E527DA" w:rsidDel="009F19F5" w:rsidRDefault="00E527DA">
                                <w:pPr>
                                  <w:rPr>
                                    <w:del w:id="753" w:author="Abhiram Arali" w:date="2024-11-06T14:16:00Z"/>
                                    <w:sz w:val="24"/>
                                  </w:rPr>
                                </w:pPr>
                              </w:p>
                              <w:p w14:paraId="4A02EEFE" w14:textId="406C4F37" w:rsidR="00E527DA" w:rsidDel="009F19F5" w:rsidRDefault="00E527DA">
                                <w:pPr>
                                  <w:rPr>
                                    <w:del w:id="754" w:author="Abhiram Arali" w:date="2024-11-06T14:16:00Z"/>
                                    <w:sz w:val="24"/>
                                  </w:rPr>
                                </w:pPr>
                              </w:p>
                              <w:p w14:paraId="6D975E16" w14:textId="1627C7E6" w:rsidR="00E527DA" w:rsidDel="009F19F5" w:rsidRDefault="00E527DA">
                                <w:pPr>
                                  <w:spacing w:before="43"/>
                                  <w:rPr>
                                    <w:del w:id="755" w:author="Abhiram Arali" w:date="2024-11-06T14:16:00Z"/>
                                    <w:sz w:val="24"/>
                                  </w:rPr>
                                </w:pPr>
                              </w:p>
                              <w:p w14:paraId="63016DB2" w14:textId="4002E6AD" w:rsidR="00E527DA" w:rsidDel="009F19F5" w:rsidRDefault="00EB2904">
                                <w:pPr>
                                  <w:spacing w:before="1"/>
                                  <w:ind w:left="347"/>
                                  <w:rPr>
                                    <w:del w:id="756" w:author="Abhiram Arali" w:date="2024-11-06T14:16:00Z"/>
                                    <w:sz w:val="24"/>
                                  </w:rPr>
                                </w:pPr>
                                <w:del w:id="757" w:author="Abhiram Arali" w:date="2024-11-06T14:16:00Z">
                                  <w:r w:rsidDel="009F19F5">
                                    <w:rPr>
                                      <w:sz w:val="24"/>
                                    </w:rPr>
                                    <w:delText>for</w:delText>
                                  </w:r>
                                  <w:r w:rsidDel="009F19F5">
                                    <w:rPr>
                                      <w:spacing w:val="-2"/>
                                      <w:sz w:val="24"/>
                                    </w:rPr>
                                    <w:delText xml:space="preserve"> </w:delText>
                                  </w:r>
                                  <w:r w:rsidDel="009F19F5">
                                    <w:rPr>
                                      <w:sz w:val="24"/>
                                    </w:rPr>
                                    <w:delText>(int i =</w:delText>
                                  </w:r>
                                  <w:r w:rsidDel="009F19F5">
                                    <w:rPr>
                                      <w:spacing w:val="-1"/>
                                      <w:sz w:val="24"/>
                                    </w:rPr>
                                    <w:delText xml:space="preserve"> </w:delText>
                                  </w:r>
                                  <w:r w:rsidDel="009F19F5">
                                    <w:rPr>
                                      <w:sz w:val="24"/>
                                    </w:rPr>
                                    <w:delText>0; i &lt;</w:delText>
                                  </w:r>
                                  <w:r w:rsidDel="009F19F5">
                                    <w:rPr>
                                      <w:spacing w:val="-1"/>
                                      <w:sz w:val="24"/>
                                    </w:rPr>
                                    <w:delText xml:space="preserve"> </w:delText>
                                  </w:r>
                                  <w:r w:rsidDel="009F19F5">
                                    <w:rPr>
                                      <w:sz w:val="24"/>
                                    </w:rPr>
                                    <w:delText xml:space="preserve">n; i++) </w:delText>
                                  </w:r>
                                  <w:r w:rsidDel="009F19F5">
                                    <w:rPr>
                                      <w:spacing w:val="-10"/>
                                      <w:sz w:val="24"/>
                                    </w:rPr>
                                    <w:delText>{</w:delText>
                                  </w:r>
                                </w:del>
                              </w:p>
                              <w:p w14:paraId="48DA41AC" w14:textId="4A5841BB" w:rsidR="00E527DA" w:rsidDel="009F19F5" w:rsidRDefault="00E527DA">
                                <w:pPr>
                                  <w:spacing w:before="21"/>
                                  <w:rPr>
                                    <w:del w:id="758" w:author="Abhiram Arali" w:date="2024-11-06T14:16:00Z"/>
                                    <w:sz w:val="24"/>
                                  </w:rPr>
                                </w:pPr>
                              </w:p>
                              <w:p w14:paraId="78162E8F" w14:textId="02A48386" w:rsidR="00E527DA" w:rsidDel="009F19F5" w:rsidRDefault="00EB2904">
                                <w:pPr>
                                  <w:ind w:left="587"/>
                                  <w:rPr>
                                    <w:del w:id="759" w:author="Abhiram Arali" w:date="2024-11-06T14:16:00Z"/>
                                    <w:sz w:val="24"/>
                                  </w:rPr>
                                </w:pPr>
                                <w:del w:id="760" w:author="Abhiram Arali" w:date="2024-11-06T14:16:00Z">
                                  <w:r w:rsidDel="009F19F5">
                                    <w:rPr>
                                      <w:sz w:val="24"/>
                                    </w:rPr>
                                    <w:delText>printf("%d</w:delText>
                                  </w:r>
                                  <w:r w:rsidDel="009F19F5">
                                    <w:rPr>
                                      <w:spacing w:val="-1"/>
                                      <w:sz w:val="24"/>
                                    </w:rPr>
                                    <w:delText xml:space="preserve"> </w:delText>
                                  </w:r>
                                  <w:r w:rsidDel="009F19F5">
                                    <w:rPr>
                                      <w:sz w:val="24"/>
                                    </w:rPr>
                                    <w:delText>", arr[i]);</w:delText>
                                  </w:r>
                                  <w:r w:rsidDel="009F19F5">
                                    <w:rPr>
                                      <w:spacing w:val="60"/>
                                      <w:sz w:val="24"/>
                                    </w:rPr>
                                    <w:delText xml:space="preserve"> </w:delText>
                                  </w:r>
                                  <w:r w:rsidDel="009F19F5">
                                    <w:rPr>
                                      <w:sz w:val="24"/>
                                    </w:rPr>
                                    <w:delText>// Output:</w:delText>
                                  </w:r>
                                  <w:r w:rsidDel="009F19F5">
                                    <w:rPr>
                                      <w:spacing w:val="-1"/>
                                      <w:sz w:val="24"/>
                                    </w:rPr>
                                    <w:delText xml:space="preserve"> </w:delText>
                                  </w:r>
                                  <w:r w:rsidDel="009F19F5">
                                    <w:rPr>
                                      <w:sz w:val="24"/>
                                    </w:rPr>
                                    <w:delText>0 2</w:delText>
                                  </w:r>
                                  <w:r w:rsidDel="009F19F5">
                                    <w:rPr>
                                      <w:spacing w:val="-1"/>
                                      <w:sz w:val="24"/>
                                    </w:rPr>
                                    <w:delText xml:space="preserve"> </w:delText>
                                  </w:r>
                                  <w:r w:rsidDel="009F19F5">
                                    <w:rPr>
                                      <w:sz w:val="24"/>
                                    </w:rPr>
                                    <w:delText xml:space="preserve">4 6 </w:delText>
                                  </w:r>
                                  <w:r w:rsidDel="009F19F5">
                                    <w:rPr>
                                      <w:spacing w:val="-10"/>
                                      <w:sz w:val="24"/>
                                    </w:rPr>
                                    <w:delText>8</w:delText>
                                  </w:r>
                                </w:del>
                              </w:p>
                              <w:p w14:paraId="0605244E" w14:textId="7C565CAE" w:rsidR="00E527DA" w:rsidDel="009F19F5" w:rsidRDefault="00E527DA">
                                <w:pPr>
                                  <w:spacing w:before="22"/>
                                  <w:rPr>
                                    <w:del w:id="761" w:author="Abhiram Arali" w:date="2024-11-06T14:16:00Z"/>
                                    <w:sz w:val="24"/>
                                  </w:rPr>
                                </w:pPr>
                              </w:p>
                              <w:p w14:paraId="0E4E7DA9" w14:textId="49AA3BE4" w:rsidR="00E527DA" w:rsidDel="009F19F5" w:rsidRDefault="00EB2904">
                                <w:pPr>
                                  <w:ind w:left="347"/>
                                  <w:rPr>
                                    <w:del w:id="762" w:author="Abhiram Arali" w:date="2024-11-06T14:16:00Z"/>
                                    <w:sz w:val="24"/>
                                  </w:rPr>
                                </w:pPr>
                                <w:del w:id="763" w:author="Abhiram Arali" w:date="2024-11-06T14:16:00Z">
                                  <w:r w:rsidDel="009F19F5">
                                    <w:rPr>
                                      <w:spacing w:val="-10"/>
                                      <w:sz w:val="24"/>
                                    </w:rPr>
                                    <w:delText>}</w:delText>
                                  </w:r>
                                </w:del>
                              </w:p>
                              <w:p w14:paraId="74376E25" w14:textId="22C878FD" w:rsidR="00E527DA" w:rsidDel="009F19F5" w:rsidRDefault="00E527DA">
                                <w:pPr>
                                  <w:rPr>
                                    <w:del w:id="764" w:author="Abhiram Arali" w:date="2024-11-06T14:16:00Z"/>
                                    <w:sz w:val="24"/>
                                  </w:rPr>
                                </w:pPr>
                              </w:p>
                              <w:p w14:paraId="0D8972A9" w14:textId="7FD64F9B" w:rsidR="00E527DA" w:rsidDel="009F19F5" w:rsidRDefault="00E527DA">
                                <w:pPr>
                                  <w:rPr>
                                    <w:del w:id="765" w:author="Abhiram Arali" w:date="2024-11-06T14:16:00Z"/>
                                    <w:sz w:val="24"/>
                                  </w:rPr>
                                </w:pPr>
                              </w:p>
                              <w:p w14:paraId="6D00828D" w14:textId="5BB8FB5F" w:rsidR="00E527DA" w:rsidDel="009F19F5" w:rsidRDefault="00E527DA">
                                <w:pPr>
                                  <w:spacing w:before="45"/>
                                  <w:rPr>
                                    <w:del w:id="766" w:author="Abhiram Arali" w:date="2024-11-06T14:16:00Z"/>
                                    <w:sz w:val="24"/>
                                  </w:rPr>
                                </w:pPr>
                              </w:p>
                              <w:p w14:paraId="479D4E2A" w14:textId="1EB2264D" w:rsidR="00E527DA" w:rsidDel="009F19F5" w:rsidRDefault="00EB2904">
                                <w:pPr>
                                  <w:spacing w:before="1" w:line="499" w:lineRule="auto"/>
                                  <w:ind w:left="347" w:right="5231"/>
                                  <w:rPr>
                                    <w:del w:id="767" w:author="Abhiram Arali" w:date="2024-11-06T14:16:00Z"/>
                                    <w:sz w:val="24"/>
                                  </w:rPr>
                                </w:pPr>
                                <w:del w:id="768" w:author="Abhiram Arali" w:date="2024-11-06T14:16:00Z">
                                  <w:r w:rsidDel="009F19F5">
                                    <w:rPr>
                                      <w:sz w:val="24"/>
                                    </w:rPr>
                                    <w:delText>free(arr);</w:delText>
                                  </w:r>
                                  <w:r w:rsidDel="009F19F5">
                                    <w:rPr>
                                      <w:spacing w:val="40"/>
                                      <w:sz w:val="24"/>
                                    </w:rPr>
                                    <w:delText xml:space="preserve"> </w:delText>
                                  </w:r>
                                  <w:r w:rsidDel="009F19F5">
                                    <w:rPr>
                                      <w:sz w:val="24"/>
                                    </w:rPr>
                                    <w:delText>//</w:delText>
                                  </w:r>
                                  <w:r w:rsidDel="009F19F5">
                                    <w:rPr>
                                      <w:spacing w:val="-10"/>
                                      <w:sz w:val="24"/>
                                    </w:rPr>
                                    <w:delText xml:space="preserve"> </w:delText>
                                  </w:r>
                                  <w:r w:rsidDel="009F19F5">
                                    <w:rPr>
                                      <w:sz w:val="24"/>
                                    </w:rPr>
                                    <w:delText>Deallocating</w:delText>
                                  </w:r>
                                  <w:r w:rsidDel="009F19F5">
                                    <w:rPr>
                                      <w:spacing w:val="-10"/>
                                      <w:sz w:val="24"/>
                                    </w:rPr>
                                    <w:delText xml:space="preserve"> </w:delText>
                                  </w:r>
                                  <w:r w:rsidDel="009F19F5">
                                    <w:rPr>
                                      <w:sz w:val="24"/>
                                    </w:rPr>
                                    <w:delText>memory return 0;</w:delText>
                                  </w:r>
                                </w:del>
                              </w:p>
                              <w:p w14:paraId="78CC6D28" w14:textId="337429DF" w:rsidR="00E527DA" w:rsidRDefault="00EB2904">
                                <w:pPr>
                                  <w:spacing w:line="275" w:lineRule="exact"/>
                                  <w:ind w:left="107"/>
                                  <w:rPr>
                                    <w:sz w:val="24"/>
                                  </w:rPr>
                                </w:pPr>
                                <w:del w:id="769" w:author="Abhiram Arali" w:date="2024-11-06T14:16:00Z">
                                  <w:r w:rsidDel="009F19F5">
                                    <w:rPr>
                                      <w:spacing w:val="-10"/>
                                      <w:sz w:val="24"/>
                                    </w:rPr>
                                    <w:delText>}</w:delText>
                                  </w:r>
                                </w:del>
                              </w:p>
                            </w:txbxContent>
                          </wps:txbx>
                          <wps:bodyPr wrap="square" lIns="0" tIns="0" rIns="0" bIns="0" rtlCol="0">
                            <a:noAutofit/>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0EC14CE" id="Group 38" o:spid="_x0000_s1059" style="width:463.2pt;height:366.6pt;mso-position-horizontal-relative:char;mso-position-vertical-relative:line" coordsize="58826,46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">
                  <v:shape id="Graphic 39" o:spid="_x0000_s1060" style="position:absolute;width:58826;height:46558;visibility:visible;mso-wrap-style:square;v-text-anchor:top" coordsize="5882640,4655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" path="m6096,1458772r-6096,l,1822996r,364236l6096,2187232r,-364236l6096,1458772xem6096,728776r-6096,l,1094524r,364236l6096,1458760r,-364236l6096,728776xem6096,l,,,364528,,728764r6096,l6096,364528,6096,xem5875909,4649127r-5869813,l6096,4374553r,-51l6096,2187321r-6096,l,4655223r6096,l5875909,4655223r,-6096xem5882081,2187321r-6096,l5875985,2551849r,364236l5875985,4655223r6096,l5882081,2551849r,-364528xem5882081,1458772r-6096,l5875985,1822996r,364236l5882081,2187232r,-364236l5882081,1458772xem5882081,728776r-6096,l5875985,1094524r,364236l5882081,1458760r,-364236l5882081,728776xem5882081,r-6096,l5875985,364528r,364236l5882081,728764r,-364236l5882081,xe" fillcolor="black" stroked="f">
                    <v:path arrowok="t"/>
                  </v:shape>
                  <v:shape id="Textbox 40" o:spid="_x0000_s1061" type="#_x0000_t202" style="position:absolute;left:60;width:58700;height:46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" filled="f" stroked="f">
                    <v:textbox inset="0,0,0,0">
                      <w:txbxContent>
                        <w:p w14:paraId="5FA409CB" w14:textId="73174D6E" w:rsidR="00E527DA" w:rsidDel="009F19F5" w:rsidRDefault="00000000">
                          <w:pPr>
                            <w:spacing w:line="276" w:lineRule="exact"/>
                            <w:ind w:left="347"/>
                            <w:rPr>
                              <w:del w:id="998" w:author="Abhiram Arali" w:date="2024-11-06T14:16:00Z" w16du:dateUtc="2024-11-06T08:46:00Z"/>
                              <w:sz w:val="24"/>
                            </w:rPr>
                          </w:pPr>
                          <w:del w:id="999" w:author="Abhiram Arali" w:date="2024-11-06T14:16:00Z" w16du:dateUtc="2024-11-06T08:46:00Z">
                            <w:r w:rsidDel="009F19F5">
                              <w:rPr>
                                <w:spacing w:val="-10"/>
                                <w:sz w:val="24"/>
                              </w:rPr>
                              <w:delText>}</w:delText>
                            </w:r>
                          </w:del>
                        </w:p>
                        <w:p w14:paraId="331894A0" w14:textId="60025A0A" w:rsidR="00E527DA" w:rsidDel="009F19F5" w:rsidRDefault="00E527DA">
                          <w:pPr>
                            <w:rPr>
                              <w:del w:id="1000" w:author="Abhiram Arali" w:date="2024-11-06T14:16:00Z" w16du:dateUtc="2024-11-06T08:46:00Z"/>
                              <w:sz w:val="24"/>
                            </w:rPr>
                          </w:pPr>
                        </w:p>
                        <w:p w14:paraId="510A9CD5" w14:textId="55450CD2" w:rsidR="00E527DA" w:rsidDel="009F19F5" w:rsidRDefault="00E527DA">
                          <w:pPr>
                            <w:rPr>
                              <w:del w:id="1001" w:author="Abhiram Arali" w:date="2024-11-06T14:16:00Z" w16du:dateUtc="2024-11-06T08:46:00Z"/>
                              <w:sz w:val="24"/>
                            </w:rPr>
                          </w:pPr>
                        </w:p>
                        <w:p w14:paraId="1F2F8800" w14:textId="5509B04D" w:rsidR="00E527DA" w:rsidDel="009F19F5" w:rsidRDefault="00E527DA">
                          <w:pPr>
                            <w:spacing w:before="43"/>
                            <w:rPr>
                              <w:del w:id="1002" w:author="Abhiram Arali" w:date="2024-11-06T14:16:00Z" w16du:dateUtc="2024-11-06T08:46:00Z"/>
                              <w:sz w:val="24"/>
                            </w:rPr>
                          </w:pPr>
                        </w:p>
                        <w:p w14:paraId="7D811BB2" w14:textId="69894381" w:rsidR="00E527DA" w:rsidDel="009F19F5" w:rsidRDefault="00000000">
                          <w:pPr>
                            <w:ind w:left="347"/>
                            <w:rPr>
                              <w:del w:id="1003" w:author="Abhiram Arali" w:date="2024-11-06T14:16:00Z" w16du:dateUtc="2024-11-06T08:46:00Z"/>
                              <w:sz w:val="24"/>
                            </w:rPr>
                          </w:pPr>
                          <w:del w:id="1004" w:author="Abhiram Arali" w:date="2024-11-06T14:16:00Z" w16du:dateUtc="2024-11-06T08:46:00Z">
                            <w:r w:rsidDel="009F19F5">
                              <w:rPr>
                                <w:sz w:val="24"/>
                              </w:rPr>
                              <w:delText>for</w:delText>
                            </w:r>
                            <w:r w:rsidDel="009F19F5">
                              <w:rPr>
                                <w:spacing w:val="-2"/>
                                <w:sz w:val="24"/>
                              </w:rPr>
                              <w:delText xml:space="preserve"> </w:delText>
                            </w:r>
                            <w:r w:rsidDel="009F19F5">
                              <w:rPr>
                                <w:sz w:val="24"/>
                              </w:rPr>
                              <w:delText>(int i =</w:delText>
                            </w:r>
                            <w:r w:rsidDel="009F19F5">
                              <w:rPr>
                                <w:spacing w:val="-1"/>
                                <w:sz w:val="24"/>
                              </w:rPr>
                              <w:delText xml:space="preserve"> </w:delText>
                            </w:r>
                            <w:r w:rsidDel="009F19F5">
                              <w:rPr>
                                <w:sz w:val="24"/>
                              </w:rPr>
                              <w:delText>0; i &lt;</w:delText>
                            </w:r>
                            <w:r w:rsidDel="009F19F5">
                              <w:rPr>
                                <w:spacing w:val="-1"/>
                                <w:sz w:val="24"/>
                              </w:rPr>
                              <w:delText xml:space="preserve"> </w:delText>
                            </w:r>
                            <w:r w:rsidDel="009F19F5">
                              <w:rPr>
                                <w:sz w:val="24"/>
                              </w:rPr>
                              <w:delText xml:space="preserve">n; i++) </w:delText>
                            </w:r>
                            <w:r w:rsidDel="009F19F5">
                              <w:rPr>
                                <w:spacing w:val="-10"/>
                                <w:sz w:val="24"/>
                              </w:rPr>
                              <w:delText>{</w:delText>
                            </w:r>
                          </w:del>
                        </w:p>
                        <w:p w14:paraId="5D10889A" w14:textId="51EFA565" w:rsidR="00E527DA" w:rsidDel="009F19F5" w:rsidRDefault="00E527DA">
                          <w:pPr>
                            <w:spacing w:before="24"/>
                            <w:rPr>
                              <w:del w:id="1005" w:author="Abhiram Arali" w:date="2024-11-06T14:16:00Z" w16du:dateUtc="2024-11-06T08:46:00Z"/>
                              <w:sz w:val="24"/>
                            </w:rPr>
                          </w:pPr>
                        </w:p>
                        <w:p w14:paraId="5E556F69" w14:textId="09C69D93" w:rsidR="00E527DA" w:rsidDel="009F19F5" w:rsidRDefault="00000000">
                          <w:pPr>
                            <w:ind w:left="587"/>
                            <w:rPr>
                              <w:del w:id="1006" w:author="Abhiram Arali" w:date="2024-11-06T14:16:00Z" w16du:dateUtc="2024-11-06T08:46:00Z"/>
                              <w:sz w:val="24"/>
                            </w:rPr>
                          </w:pPr>
                          <w:del w:id="1007" w:author="Abhiram Arali" w:date="2024-11-06T14:16:00Z" w16du:dateUtc="2024-11-06T08:46:00Z">
                            <w:r w:rsidDel="009F19F5">
                              <w:rPr>
                                <w:sz w:val="24"/>
                              </w:rPr>
                              <w:delText>arr[i] =</w:delText>
                            </w:r>
                            <w:r w:rsidDel="009F19F5">
                              <w:rPr>
                                <w:spacing w:val="-1"/>
                                <w:sz w:val="24"/>
                              </w:rPr>
                              <w:delText xml:space="preserve"> </w:delText>
                            </w:r>
                            <w:r w:rsidDel="009F19F5">
                              <w:rPr>
                                <w:sz w:val="24"/>
                              </w:rPr>
                              <w:delText>i</w:delText>
                            </w:r>
                            <w:r w:rsidDel="009F19F5">
                              <w:rPr>
                                <w:spacing w:val="-1"/>
                                <w:sz w:val="24"/>
                              </w:rPr>
                              <w:delText xml:space="preserve"> </w:delText>
                            </w:r>
                            <w:r w:rsidDel="009F19F5">
                              <w:rPr>
                                <w:sz w:val="24"/>
                              </w:rPr>
                              <w:delText>* 2;</w:delText>
                            </w:r>
                            <w:r w:rsidDel="009F19F5">
                              <w:rPr>
                                <w:spacing w:val="59"/>
                                <w:sz w:val="24"/>
                              </w:rPr>
                              <w:delText xml:space="preserve"> </w:delText>
                            </w:r>
                            <w:r w:rsidDel="009F19F5">
                              <w:rPr>
                                <w:sz w:val="24"/>
                              </w:rPr>
                              <w:delText xml:space="preserve">// Assigning </w:delText>
                            </w:r>
                            <w:r w:rsidDel="009F19F5">
                              <w:rPr>
                                <w:spacing w:val="-2"/>
                                <w:sz w:val="24"/>
                              </w:rPr>
                              <w:delText>values</w:delText>
                            </w:r>
                          </w:del>
                        </w:p>
                        <w:p w14:paraId="0E9FE577" w14:textId="2397CF6B" w:rsidR="00E527DA" w:rsidDel="009F19F5" w:rsidRDefault="00E527DA">
                          <w:pPr>
                            <w:spacing w:before="21"/>
                            <w:rPr>
                              <w:del w:id="1008" w:author="Abhiram Arali" w:date="2024-11-06T14:16:00Z" w16du:dateUtc="2024-11-06T08:46:00Z"/>
                              <w:sz w:val="24"/>
                            </w:rPr>
                          </w:pPr>
                        </w:p>
                        <w:p w14:paraId="2732C34D" w14:textId="33D528B2" w:rsidR="00E527DA" w:rsidDel="009F19F5" w:rsidRDefault="00000000">
                          <w:pPr>
                            <w:spacing w:before="1"/>
                            <w:ind w:left="347"/>
                            <w:rPr>
                              <w:del w:id="1009" w:author="Abhiram Arali" w:date="2024-11-06T14:16:00Z" w16du:dateUtc="2024-11-06T08:46:00Z"/>
                              <w:sz w:val="24"/>
                            </w:rPr>
                          </w:pPr>
                          <w:del w:id="1010" w:author="Abhiram Arali" w:date="2024-11-06T14:16:00Z" w16du:dateUtc="2024-11-06T08:46:00Z">
                            <w:r w:rsidDel="009F19F5">
                              <w:rPr>
                                <w:spacing w:val="-10"/>
                                <w:sz w:val="24"/>
                              </w:rPr>
                              <w:delText>}</w:delText>
                            </w:r>
                          </w:del>
                        </w:p>
                        <w:p w14:paraId="617B15DF" w14:textId="13871639" w:rsidR="00E527DA" w:rsidDel="009F19F5" w:rsidRDefault="00E527DA">
                          <w:pPr>
                            <w:rPr>
                              <w:del w:id="1011" w:author="Abhiram Arali" w:date="2024-11-06T14:16:00Z" w16du:dateUtc="2024-11-06T08:46:00Z"/>
                              <w:sz w:val="24"/>
                            </w:rPr>
                          </w:pPr>
                        </w:p>
                        <w:p w14:paraId="4A02EEFE" w14:textId="406C4F37" w:rsidR="00E527DA" w:rsidDel="009F19F5" w:rsidRDefault="00E527DA">
                          <w:pPr>
                            <w:rPr>
                              <w:del w:id="1012" w:author="Abhiram Arali" w:date="2024-11-06T14:16:00Z" w16du:dateUtc="2024-11-06T08:46:00Z"/>
                              <w:sz w:val="24"/>
                            </w:rPr>
                          </w:pPr>
                        </w:p>
                        <w:p w14:paraId="6D975E16" w14:textId="1627C7E6" w:rsidR="00E527DA" w:rsidDel="009F19F5" w:rsidRDefault="00E527DA">
                          <w:pPr>
                            <w:spacing w:before="43"/>
                            <w:rPr>
                              <w:del w:id="1013" w:author="Abhiram Arali" w:date="2024-11-06T14:16:00Z" w16du:dateUtc="2024-11-06T08:46:00Z"/>
                              <w:sz w:val="24"/>
                            </w:rPr>
                          </w:pPr>
                        </w:p>
                        <w:p w14:paraId="63016DB2" w14:textId="4002E6AD" w:rsidR="00E527DA" w:rsidDel="009F19F5" w:rsidRDefault="00000000">
                          <w:pPr>
                            <w:spacing w:before="1"/>
                            <w:ind w:left="347"/>
                            <w:rPr>
                              <w:del w:id="1014" w:author="Abhiram Arali" w:date="2024-11-06T14:16:00Z" w16du:dateUtc="2024-11-06T08:46:00Z"/>
                              <w:sz w:val="24"/>
                            </w:rPr>
                          </w:pPr>
                          <w:del w:id="1015" w:author="Abhiram Arali" w:date="2024-11-06T14:16:00Z" w16du:dateUtc="2024-11-06T08:46:00Z">
                            <w:r w:rsidDel="009F19F5">
                              <w:rPr>
                                <w:sz w:val="24"/>
                              </w:rPr>
                              <w:delText>for</w:delText>
                            </w:r>
                            <w:r w:rsidDel="009F19F5">
                              <w:rPr>
                                <w:spacing w:val="-2"/>
                                <w:sz w:val="24"/>
                              </w:rPr>
                              <w:delText xml:space="preserve"> </w:delText>
                            </w:r>
                            <w:r w:rsidDel="009F19F5">
                              <w:rPr>
                                <w:sz w:val="24"/>
                              </w:rPr>
                              <w:delText>(int i =</w:delText>
                            </w:r>
                            <w:r w:rsidDel="009F19F5">
                              <w:rPr>
                                <w:spacing w:val="-1"/>
                                <w:sz w:val="24"/>
                              </w:rPr>
                              <w:delText xml:space="preserve"> </w:delText>
                            </w:r>
                            <w:r w:rsidDel="009F19F5">
                              <w:rPr>
                                <w:sz w:val="24"/>
                              </w:rPr>
                              <w:delText>0; i &lt;</w:delText>
                            </w:r>
                            <w:r w:rsidDel="009F19F5">
                              <w:rPr>
                                <w:spacing w:val="-1"/>
                                <w:sz w:val="24"/>
                              </w:rPr>
                              <w:delText xml:space="preserve"> </w:delText>
                            </w:r>
                            <w:r w:rsidDel="009F19F5">
                              <w:rPr>
                                <w:sz w:val="24"/>
                              </w:rPr>
                              <w:delText xml:space="preserve">n; i++) </w:delText>
                            </w:r>
                            <w:r w:rsidDel="009F19F5">
                              <w:rPr>
                                <w:spacing w:val="-10"/>
                                <w:sz w:val="24"/>
                              </w:rPr>
                              <w:delText>{</w:delText>
                            </w:r>
                          </w:del>
                        </w:p>
                        <w:p w14:paraId="48DA41AC" w14:textId="4A5841BB" w:rsidR="00E527DA" w:rsidDel="009F19F5" w:rsidRDefault="00E527DA">
                          <w:pPr>
                            <w:spacing w:before="21"/>
                            <w:rPr>
                              <w:del w:id="1016" w:author="Abhiram Arali" w:date="2024-11-06T14:16:00Z" w16du:dateUtc="2024-11-06T08:46:00Z"/>
                              <w:sz w:val="24"/>
                            </w:rPr>
                          </w:pPr>
                        </w:p>
                        <w:p w14:paraId="78162E8F" w14:textId="02A48386" w:rsidR="00E527DA" w:rsidDel="009F19F5" w:rsidRDefault="00000000">
                          <w:pPr>
                            <w:ind w:left="587"/>
                            <w:rPr>
                              <w:del w:id="1017" w:author="Abhiram Arali" w:date="2024-11-06T14:16:00Z" w16du:dateUtc="2024-11-06T08:46:00Z"/>
                              <w:sz w:val="24"/>
                            </w:rPr>
                          </w:pPr>
                          <w:del w:id="1018" w:author="Abhiram Arali" w:date="2024-11-06T14:16:00Z" w16du:dateUtc="2024-11-06T08:46:00Z">
                            <w:r w:rsidDel="009F19F5">
                              <w:rPr>
                                <w:sz w:val="24"/>
                              </w:rPr>
                              <w:delText>printf("%d</w:delText>
                            </w:r>
                            <w:r w:rsidDel="009F19F5">
                              <w:rPr>
                                <w:spacing w:val="-1"/>
                                <w:sz w:val="24"/>
                              </w:rPr>
                              <w:delText xml:space="preserve"> </w:delText>
                            </w:r>
                            <w:r w:rsidDel="009F19F5">
                              <w:rPr>
                                <w:sz w:val="24"/>
                              </w:rPr>
                              <w:delText>", arr[i]);</w:delText>
                            </w:r>
                            <w:r w:rsidDel="009F19F5">
                              <w:rPr>
                                <w:spacing w:val="60"/>
                                <w:sz w:val="24"/>
                              </w:rPr>
                              <w:delText xml:space="preserve"> </w:delText>
                            </w:r>
                            <w:r w:rsidDel="009F19F5">
                              <w:rPr>
                                <w:sz w:val="24"/>
                              </w:rPr>
                              <w:delText>// Output:</w:delText>
                            </w:r>
                            <w:r w:rsidDel="009F19F5">
                              <w:rPr>
                                <w:spacing w:val="-1"/>
                                <w:sz w:val="24"/>
                              </w:rPr>
                              <w:delText xml:space="preserve"> </w:delText>
                            </w:r>
                            <w:r w:rsidDel="009F19F5">
                              <w:rPr>
                                <w:sz w:val="24"/>
                              </w:rPr>
                              <w:delText>0 2</w:delText>
                            </w:r>
                            <w:r w:rsidDel="009F19F5">
                              <w:rPr>
                                <w:spacing w:val="-1"/>
                                <w:sz w:val="24"/>
                              </w:rPr>
                              <w:delText xml:space="preserve"> </w:delText>
                            </w:r>
                            <w:r w:rsidDel="009F19F5">
                              <w:rPr>
                                <w:sz w:val="24"/>
                              </w:rPr>
                              <w:delText xml:space="preserve">4 6 </w:delText>
                            </w:r>
                            <w:r w:rsidDel="009F19F5">
                              <w:rPr>
                                <w:spacing w:val="-10"/>
                                <w:sz w:val="24"/>
                              </w:rPr>
                              <w:delText>8</w:delText>
                            </w:r>
                          </w:del>
                        </w:p>
                        <w:p w14:paraId="0605244E" w14:textId="7C565CAE" w:rsidR="00E527DA" w:rsidDel="009F19F5" w:rsidRDefault="00E527DA">
                          <w:pPr>
                            <w:spacing w:before="22"/>
                            <w:rPr>
                              <w:del w:id="1019" w:author="Abhiram Arali" w:date="2024-11-06T14:16:00Z" w16du:dateUtc="2024-11-06T08:46:00Z"/>
                              <w:sz w:val="24"/>
                            </w:rPr>
                          </w:pPr>
                        </w:p>
                        <w:p w14:paraId="0E4E7DA9" w14:textId="49AA3BE4" w:rsidR="00E527DA" w:rsidDel="009F19F5" w:rsidRDefault="00000000">
                          <w:pPr>
                            <w:ind w:left="347"/>
                            <w:rPr>
                              <w:del w:id="1020" w:author="Abhiram Arali" w:date="2024-11-06T14:16:00Z" w16du:dateUtc="2024-11-06T08:46:00Z"/>
                              <w:sz w:val="24"/>
                            </w:rPr>
                          </w:pPr>
                          <w:del w:id="1021" w:author="Abhiram Arali" w:date="2024-11-06T14:16:00Z" w16du:dateUtc="2024-11-06T08:46:00Z">
                            <w:r w:rsidDel="009F19F5">
                              <w:rPr>
                                <w:spacing w:val="-10"/>
                                <w:sz w:val="24"/>
                              </w:rPr>
                              <w:delText>}</w:delText>
                            </w:r>
                          </w:del>
                        </w:p>
                        <w:p w14:paraId="74376E25" w14:textId="22C878FD" w:rsidR="00E527DA" w:rsidDel="009F19F5" w:rsidRDefault="00E527DA">
                          <w:pPr>
                            <w:rPr>
                              <w:del w:id="1022" w:author="Abhiram Arali" w:date="2024-11-06T14:16:00Z" w16du:dateUtc="2024-11-06T08:46:00Z"/>
                              <w:sz w:val="24"/>
                            </w:rPr>
                          </w:pPr>
                        </w:p>
                        <w:p w14:paraId="0D8972A9" w14:textId="7FD64F9B" w:rsidR="00E527DA" w:rsidDel="009F19F5" w:rsidRDefault="00E527DA">
                          <w:pPr>
                            <w:rPr>
                              <w:del w:id="1023" w:author="Abhiram Arali" w:date="2024-11-06T14:16:00Z" w16du:dateUtc="2024-11-06T08:46:00Z"/>
                              <w:sz w:val="24"/>
                            </w:rPr>
                          </w:pPr>
                        </w:p>
                        <w:p w14:paraId="6D00828D" w14:textId="5BB8FB5F" w:rsidR="00E527DA" w:rsidDel="009F19F5" w:rsidRDefault="00E527DA">
                          <w:pPr>
                            <w:spacing w:before="45"/>
                            <w:rPr>
                              <w:del w:id="1024" w:author="Abhiram Arali" w:date="2024-11-06T14:16:00Z" w16du:dateUtc="2024-11-06T08:46:00Z"/>
                              <w:sz w:val="24"/>
                            </w:rPr>
                          </w:pPr>
                        </w:p>
                        <w:p w14:paraId="479D4E2A" w14:textId="1EB2264D" w:rsidR="00E527DA" w:rsidDel="009F19F5" w:rsidRDefault="00000000">
                          <w:pPr>
                            <w:spacing w:before="1" w:line="499" w:lineRule="auto"/>
                            <w:ind w:left="347" w:right="5231"/>
                            <w:rPr>
                              <w:del w:id="1025" w:author="Abhiram Arali" w:date="2024-11-06T14:16:00Z" w16du:dateUtc="2024-11-06T08:46:00Z"/>
                              <w:sz w:val="24"/>
                            </w:rPr>
                          </w:pPr>
                          <w:del w:id="1026" w:author="Abhiram Arali" w:date="2024-11-06T14:16:00Z" w16du:dateUtc="2024-11-06T08:46:00Z">
                            <w:r w:rsidDel="009F19F5">
                              <w:rPr>
                                <w:sz w:val="24"/>
                              </w:rPr>
                              <w:delText>free(arr);</w:delText>
                            </w:r>
                            <w:r w:rsidDel="009F19F5">
                              <w:rPr>
                                <w:spacing w:val="40"/>
                                <w:sz w:val="24"/>
                              </w:rPr>
                              <w:delText xml:space="preserve"> </w:delText>
                            </w:r>
                            <w:r w:rsidDel="009F19F5">
                              <w:rPr>
                                <w:sz w:val="24"/>
                              </w:rPr>
                              <w:delText>//</w:delText>
                            </w:r>
                            <w:r w:rsidDel="009F19F5">
                              <w:rPr>
                                <w:spacing w:val="-10"/>
                                <w:sz w:val="24"/>
                              </w:rPr>
                              <w:delText xml:space="preserve"> </w:delText>
                            </w:r>
                            <w:r w:rsidDel="009F19F5">
                              <w:rPr>
                                <w:sz w:val="24"/>
                              </w:rPr>
                              <w:delText>Deallocating</w:delText>
                            </w:r>
                            <w:r w:rsidDel="009F19F5">
                              <w:rPr>
                                <w:spacing w:val="-10"/>
                                <w:sz w:val="24"/>
                              </w:rPr>
                              <w:delText xml:space="preserve"> </w:delText>
                            </w:r>
                            <w:r w:rsidDel="009F19F5">
                              <w:rPr>
                                <w:sz w:val="24"/>
                              </w:rPr>
                              <w:delText>memory return 0;</w:delText>
                            </w:r>
                          </w:del>
                        </w:p>
                        <w:p w14:paraId="78CC6D28" w14:textId="337429DF" w:rsidR="00E527DA" w:rsidRDefault="00000000">
                          <w:pPr>
                            <w:spacing w:line="275" w:lineRule="exact"/>
                            <w:ind w:left="107"/>
                            <w:rPr>
                              <w:sz w:val="24"/>
                            </w:rPr>
                          </w:pPr>
                          <w:del w:id="1027" w:author="Abhiram Arali" w:date="2024-11-06T14:16:00Z" w16du:dateUtc="2024-11-06T08:46:00Z">
                            <w:r w:rsidDel="009F19F5">
                              <w:rPr>
                                <w:spacing w:val="-10"/>
                                <w:sz w:val="24"/>
                              </w:rPr>
                              <w:delText>}</w:delText>
                            </w:r>
                          </w:del>
                        </w:p>
                      </w:txbxContent>
                    </v:textbox>
                  </v:shape>
                  <w10:anchorlock/>
                </v:group>
              </w:pict>
            </mc:Fallback>
          </mc:AlternateContent>
        </w:r>
      </w:del>
    </w:p>
    <w:p w14:paraId="0CA6DD9F" w14:textId="77777777" w:rsidR="00E527DA" w:rsidRDefault="00EB2904" w:rsidP="00D17258">
      <w:pPr>
        <w:pStyle w:val="NormalBPBHEB"/>
        <w:rPr>
          <w:ins w:id="770" w:author="Abhiram Arali" w:date="2024-11-06T14:16:00Z"/>
        </w:rPr>
      </w:pPr>
      <w:r>
        <w:t>Built-in</w:t>
      </w:r>
      <w:r>
        <w:rPr>
          <w:spacing w:val="-10"/>
        </w:rPr>
        <w:t xml:space="preserve"> </w:t>
      </w:r>
      <w:r>
        <w:t>functions</w:t>
      </w:r>
      <w:r>
        <w:rPr>
          <w:spacing w:val="-13"/>
        </w:rPr>
        <w:t xml:space="preserve"> </w:t>
      </w:r>
      <w:r>
        <w:t>in</w:t>
      </w:r>
      <w:r>
        <w:rPr>
          <w:spacing w:val="-10"/>
        </w:rPr>
        <w:t xml:space="preserve"> </w:t>
      </w:r>
      <w:r>
        <w:t>C</w:t>
      </w:r>
      <w:r>
        <w:rPr>
          <w:spacing w:val="-12"/>
        </w:rPr>
        <w:t xml:space="preserve"> </w:t>
      </w:r>
      <w:r>
        <w:t>provide</w:t>
      </w:r>
      <w:r>
        <w:rPr>
          <w:spacing w:val="-11"/>
        </w:rPr>
        <w:t xml:space="preserve"> </w:t>
      </w:r>
      <w:r>
        <w:t>a</w:t>
      </w:r>
      <w:r>
        <w:rPr>
          <w:spacing w:val="-12"/>
        </w:rPr>
        <w:t xml:space="preserve"> </w:t>
      </w:r>
      <w:r>
        <w:t>robust</w:t>
      </w:r>
      <w:r>
        <w:rPr>
          <w:spacing w:val="-11"/>
        </w:rPr>
        <w:t xml:space="preserve"> </w:t>
      </w:r>
      <w:r>
        <w:t>toolkit</w:t>
      </w:r>
      <w:r>
        <w:rPr>
          <w:spacing w:val="-10"/>
        </w:rPr>
        <w:t xml:space="preserve"> </w:t>
      </w:r>
      <w:r>
        <w:t>for</w:t>
      </w:r>
      <w:r>
        <w:rPr>
          <w:spacing w:val="-15"/>
        </w:rPr>
        <w:t xml:space="preserve"> </w:t>
      </w:r>
      <w:r>
        <w:t>programmers,</w:t>
      </w:r>
      <w:r>
        <w:rPr>
          <w:spacing w:val="-11"/>
        </w:rPr>
        <w:t xml:space="preserve"> </w:t>
      </w:r>
      <w:r>
        <w:t>streamlining</w:t>
      </w:r>
      <w:r>
        <w:rPr>
          <w:spacing w:val="-11"/>
        </w:rPr>
        <w:t xml:space="preserve"> </w:t>
      </w:r>
      <w:r>
        <w:t>the</w:t>
      </w:r>
      <w:r>
        <w:rPr>
          <w:spacing w:val="-11"/>
        </w:rPr>
        <w:t xml:space="preserve"> </w:t>
      </w:r>
      <w:r>
        <w:t>development process by offering efficient, reliable, and tested functionalities for a wide range of tasks. Understanding</w:t>
      </w:r>
      <w:r>
        <w:rPr>
          <w:spacing w:val="-8"/>
        </w:rPr>
        <w:t xml:space="preserve"> </w:t>
      </w:r>
      <w:r>
        <w:t>and</w:t>
      </w:r>
      <w:r>
        <w:rPr>
          <w:spacing w:val="-8"/>
        </w:rPr>
        <w:t xml:space="preserve"> </w:t>
      </w:r>
      <w:r>
        <w:t>utilizing</w:t>
      </w:r>
      <w:r>
        <w:rPr>
          <w:spacing w:val="-8"/>
        </w:rPr>
        <w:t xml:space="preserve"> </w:t>
      </w:r>
      <w:r>
        <w:t>these</w:t>
      </w:r>
      <w:r>
        <w:rPr>
          <w:spacing w:val="-9"/>
        </w:rPr>
        <w:t xml:space="preserve"> </w:t>
      </w:r>
      <w:r>
        <w:t>functions</w:t>
      </w:r>
      <w:r>
        <w:rPr>
          <w:spacing w:val="-8"/>
        </w:rPr>
        <w:t xml:space="preserve"> </w:t>
      </w:r>
      <w:r>
        <w:t>is</w:t>
      </w:r>
      <w:r>
        <w:rPr>
          <w:spacing w:val="-8"/>
        </w:rPr>
        <w:t xml:space="preserve"> </w:t>
      </w:r>
      <w:r>
        <w:t>essential</w:t>
      </w:r>
      <w:r>
        <w:rPr>
          <w:spacing w:val="-8"/>
        </w:rPr>
        <w:t xml:space="preserve"> </w:t>
      </w:r>
      <w:r>
        <w:t>for</w:t>
      </w:r>
      <w:r>
        <w:rPr>
          <w:spacing w:val="-10"/>
        </w:rPr>
        <w:t xml:space="preserve"> </w:t>
      </w:r>
      <w:r>
        <w:t>effec</w:t>
      </w:r>
      <w:r>
        <w:t>tive</w:t>
      </w:r>
      <w:r>
        <w:rPr>
          <w:spacing w:val="-9"/>
        </w:rPr>
        <w:t xml:space="preserve"> </w:t>
      </w:r>
      <w:r>
        <w:t>C</w:t>
      </w:r>
      <w:r>
        <w:rPr>
          <w:spacing w:val="-8"/>
        </w:rPr>
        <w:t xml:space="preserve"> </w:t>
      </w:r>
      <w:r>
        <w:t>programming,</w:t>
      </w:r>
      <w:r>
        <w:rPr>
          <w:spacing w:val="-8"/>
        </w:rPr>
        <w:t xml:space="preserve"> </w:t>
      </w:r>
      <w:r>
        <w:t>allowing developers to focus on solving complex problems rather than reinventing the wheel for common operations.</w:t>
      </w:r>
    </w:p>
    <w:p w14:paraId="5781D901" w14:textId="77777777" w:rsidR="00471236" w:rsidRDefault="00471236">
      <w:pPr>
        <w:pStyle w:val="NormalBPBHEB"/>
        <w:pPrChange w:id="771" w:author="Abhiram Arali" w:date="2024-11-06T14:16:00Z">
          <w:pPr>
            <w:pStyle w:val="BodyText"/>
            <w:spacing w:before="133" w:line="360" w:lineRule="auto"/>
            <w:ind w:left="220" w:right="216"/>
            <w:jc w:val="both"/>
          </w:pPr>
        </w:pPrChange>
      </w:pPr>
    </w:p>
    <w:p w14:paraId="7890D4B1" w14:textId="5EDC0248" w:rsidR="00E527DA" w:rsidRDefault="00EB2904">
      <w:pPr>
        <w:pStyle w:val="Heading2BPBHEB"/>
        <w:pPrChange w:id="772" w:author="Abhiram Arali" w:date="2024-11-06T14:16:00Z">
          <w:pPr>
            <w:pStyle w:val="Heading1"/>
            <w:ind w:left="220"/>
            <w:jc w:val="both"/>
          </w:pPr>
        </w:pPrChange>
      </w:pPr>
      <w:r>
        <w:t>Passing</w:t>
      </w:r>
      <w:r>
        <w:rPr>
          <w:spacing w:val="-1"/>
        </w:rPr>
        <w:t xml:space="preserve"> </w:t>
      </w:r>
      <w:r w:rsidR="00E376DB">
        <w:t>arrays</w:t>
      </w:r>
      <w:r w:rsidR="00E376DB">
        <w:rPr>
          <w:spacing w:val="-2"/>
        </w:rPr>
        <w:t xml:space="preserve"> </w:t>
      </w:r>
      <w:r w:rsidR="00E376DB">
        <w:t>to</w:t>
      </w:r>
      <w:r w:rsidR="00E376DB">
        <w:rPr>
          <w:spacing w:val="-1"/>
        </w:rPr>
        <w:t xml:space="preserve"> </w:t>
      </w:r>
      <w:r w:rsidR="00E376DB">
        <w:rPr>
          <w:spacing w:val="-2"/>
        </w:rPr>
        <w:t>functions</w:t>
      </w:r>
    </w:p>
    <w:p w14:paraId="673C8E23" w14:textId="6FCDEC6E" w:rsidR="00E527DA" w:rsidDel="00910541" w:rsidRDefault="00E527DA">
      <w:pPr>
        <w:pStyle w:val="BodyText"/>
        <w:spacing w:before="21"/>
        <w:rPr>
          <w:del w:id="773" w:author="Abhiram Arali" w:date="2024-11-06T14:16:00Z"/>
          <w:b/>
        </w:rPr>
      </w:pPr>
    </w:p>
    <w:p w14:paraId="1925B24E" w14:textId="195F44DE" w:rsidR="00E527DA" w:rsidDel="007D2F12" w:rsidRDefault="00EB2904">
      <w:pPr>
        <w:pStyle w:val="NormalBPBHEB"/>
        <w:rPr>
          <w:del w:id="774" w:author="Abhiram Arali" w:date="2024-11-06T14:17:00Z"/>
        </w:rPr>
        <w:pPrChange w:id="775" w:author="Abhiram Arali" w:date="2024-11-06T14:17:00Z">
          <w:pPr>
            <w:pStyle w:val="BodyText"/>
            <w:spacing w:before="1" w:line="360" w:lineRule="auto"/>
            <w:ind w:left="220" w:right="216"/>
            <w:jc w:val="both"/>
          </w:pPr>
        </w:pPrChange>
      </w:pPr>
      <w:r>
        <w:t xml:space="preserve">In C programming, arrays can be passed to functions to enable access to and manipulation of </w:t>
      </w:r>
      <w:r>
        <w:t>their elements. When an array is passed as an argument to a function, what is actually passed is a pointer to the first element of the array, not the entire array itself. This means that the function</w:t>
      </w:r>
      <w:r>
        <w:rPr>
          <w:spacing w:val="-2"/>
        </w:rPr>
        <w:t xml:space="preserve"> </w:t>
      </w:r>
      <w:r>
        <w:t>receives</w:t>
      </w:r>
      <w:r>
        <w:rPr>
          <w:spacing w:val="-3"/>
        </w:rPr>
        <w:t xml:space="preserve"> </w:t>
      </w:r>
      <w:r>
        <w:t>a</w:t>
      </w:r>
      <w:r>
        <w:rPr>
          <w:spacing w:val="-2"/>
        </w:rPr>
        <w:t xml:space="preserve"> </w:t>
      </w:r>
      <w:r>
        <w:t>reference</w:t>
      </w:r>
      <w:r>
        <w:rPr>
          <w:spacing w:val="-3"/>
        </w:rPr>
        <w:t xml:space="preserve"> </w:t>
      </w:r>
      <w:r>
        <w:t>to</w:t>
      </w:r>
      <w:r>
        <w:rPr>
          <w:spacing w:val="-2"/>
        </w:rPr>
        <w:t xml:space="preserve"> </w:t>
      </w:r>
      <w:r>
        <w:t>the</w:t>
      </w:r>
      <w:r>
        <w:rPr>
          <w:spacing w:val="-3"/>
        </w:rPr>
        <w:t xml:space="preserve"> </w:t>
      </w:r>
      <w:r>
        <w:t>original</w:t>
      </w:r>
      <w:r>
        <w:rPr>
          <w:spacing w:val="-2"/>
        </w:rPr>
        <w:t xml:space="preserve"> </w:t>
      </w:r>
      <w:r>
        <w:t>array,</w:t>
      </w:r>
      <w:r>
        <w:rPr>
          <w:spacing w:val="-1"/>
        </w:rPr>
        <w:t xml:space="preserve"> </w:t>
      </w:r>
      <w:r>
        <w:t>allowing</w:t>
      </w:r>
      <w:r>
        <w:rPr>
          <w:spacing w:val="-2"/>
        </w:rPr>
        <w:t xml:space="preserve"> </w:t>
      </w:r>
      <w:r>
        <w:t>it</w:t>
      </w:r>
      <w:r>
        <w:rPr>
          <w:spacing w:val="-3"/>
        </w:rPr>
        <w:t xml:space="preserve"> </w:t>
      </w:r>
      <w:r>
        <w:t>to</w:t>
      </w:r>
      <w:r>
        <w:rPr>
          <w:spacing w:val="-2"/>
        </w:rPr>
        <w:t xml:space="preserve"> </w:t>
      </w:r>
      <w:r>
        <w:t>read</w:t>
      </w:r>
      <w:r>
        <w:rPr>
          <w:spacing w:val="-3"/>
        </w:rPr>
        <w:t xml:space="preserve"> </w:t>
      </w:r>
      <w:r>
        <w:t>and</w:t>
      </w:r>
      <w:r>
        <w:rPr>
          <w:spacing w:val="-2"/>
        </w:rPr>
        <w:t xml:space="preserve"> </w:t>
      </w:r>
      <w:r>
        <w:t>modify</w:t>
      </w:r>
      <w:r>
        <w:rPr>
          <w:spacing w:val="-3"/>
        </w:rPr>
        <w:t xml:space="preserve"> </w:t>
      </w:r>
      <w:r>
        <w:t>the</w:t>
      </w:r>
      <w:r>
        <w:rPr>
          <w:spacing w:val="-2"/>
        </w:rPr>
        <w:t xml:space="preserve"> </w:t>
      </w:r>
      <w:r>
        <w:t xml:space="preserve">elements directly. As a result, there is no need to create a separate copy of the array, which can save memory and improve performance, especially when dealing with large datasets. This mechanism is particularly advantageous because </w:t>
      </w:r>
      <w:r>
        <w:t>any changes made to the array elements within</w:t>
      </w:r>
      <w:r>
        <w:rPr>
          <w:spacing w:val="-6"/>
        </w:rPr>
        <w:t xml:space="preserve"> </w:t>
      </w:r>
      <w:r>
        <w:t>the</w:t>
      </w:r>
      <w:r>
        <w:rPr>
          <w:spacing w:val="-4"/>
        </w:rPr>
        <w:t xml:space="preserve"> </w:t>
      </w:r>
      <w:r>
        <w:t>function</w:t>
      </w:r>
      <w:r>
        <w:rPr>
          <w:spacing w:val="-4"/>
        </w:rPr>
        <w:t xml:space="preserve"> </w:t>
      </w:r>
      <w:r>
        <w:t>will</w:t>
      </w:r>
      <w:r>
        <w:rPr>
          <w:spacing w:val="-3"/>
        </w:rPr>
        <w:t xml:space="preserve"> </w:t>
      </w:r>
      <w:r>
        <w:t>affect</w:t>
      </w:r>
      <w:r>
        <w:rPr>
          <w:spacing w:val="-3"/>
        </w:rPr>
        <w:t xml:space="preserve"> </w:t>
      </w:r>
      <w:r>
        <w:t>the</w:t>
      </w:r>
      <w:r>
        <w:rPr>
          <w:spacing w:val="-4"/>
        </w:rPr>
        <w:t xml:space="preserve"> </w:t>
      </w:r>
      <w:r>
        <w:t>original</w:t>
      </w:r>
      <w:r>
        <w:rPr>
          <w:spacing w:val="-3"/>
        </w:rPr>
        <w:t xml:space="preserve"> </w:t>
      </w:r>
      <w:r>
        <w:t>array</w:t>
      </w:r>
      <w:r>
        <w:rPr>
          <w:spacing w:val="-3"/>
        </w:rPr>
        <w:t xml:space="preserve"> </w:t>
      </w:r>
      <w:r>
        <w:t>outside</w:t>
      </w:r>
      <w:r>
        <w:rPr>
          <w:spacing w:val="-5"/>
        </w:rPr>
        <w:t xml:space="preserve"> </w:t>
      </w:r>
      <w:r>
        <w:t>the</w:t>
      </w:r>
      <w:r>
        <w:rPr>
          <w:spacing w:val="-4"/>
        </w:rPr>
        <w:t xml:space="preserve"> </w:t>
      </w:r>
      <w:r>
        <w:t>function.</w:t>
      </w:r>
      <w:r>
        <w:rPr>
          <w:spacing w:val="-4"/>
        </w:rPr>
        <w:t xml:space="preserve"> </w:t>
      </w:r>
      <w:r>
        <w:t>To</w:t>
      </w:r>
      <w:r>
        <w:rPr>
          <w:spacing w:val="-4"/>
        </w:rPr>
        <w:t xml:space="preserve"> </w:t>
      </w:r>
      <w:r>
        <w:t>effectively</w:t>
      </w:r>
      <w:r>
        <w:rPr>
          <w:spacing w:val="-3"/>
        </w:rPr>
        <w:t xml:space="preserve"> </w:t>
      </w:r>
      <w:r>
        <w:t>work</w:t>
      </w:r>
      <w:r>
        <w:rPr>
          <w:spacing w:val="-3"/>
        </w:rPr>
        <w:t xml:space="preserve"> </w:t>
      </w:r>
      <w:r>
        <w:rPr>
          <w:spacing w:val="-4"/>
        </w:rPr>
        <w:t>with</w:t>
      </w:r>
      <w:ins w:id="776" w:author="Abhiram Arali" w:date="2024-11-06T14:17:00Z">
        <w:r w:rsidR="007D2F12">
          <w:rPr>
            <w:spacing w:val="-4"/>
          </w:rPr>
          <w:t xml:space="preserve"> </w:t>
        </w:r>
      </w:ins>
    </w:p>
    <w:p w14:paraId="563608CA" w14:textId="2D2EB4C6" w:rsidR="00E527DA" w:rsidDel="007D2F12" w:rsidRDefault="00E527DA">
      <w:pPr>
        <w:pStyle w:val="NormalBPBHEB"/>
        <w:rPr>
          <w:del w:id="777" w:author="Abhiram Arali" w:date="2024-11-06T14:17:00Z"/>
        </w:rPr>
        <w:sectPr w:rsidR="00E527DA" w:rsidDel="007D2F12">
          <w:pgSz w:w="11910" w:h="16840"/>
          <w:pgMar w:top="1540" w:right="1220" w:bottom="1200" w:left="1220" w:header="758" w:footer="1000" w:gutter="0"/>
          <w:cols w:space="720"/>
        </w:sectPr>
        <w:pPrChange w:id="778" w:author="Abhiram Arali" w:date="2024-11-06T14:17:00Z">
          <w:pPr>
            <w:spacing w:line="360" w:lineRule="auto"/>
            <w:jc w:val="both"/>
          </w:pPr>
        </w:pPrChange>
      </w:pPr>
    </w:p>
    <w:p w14:paraId="71FC1EE5" w14:textId="77C67E70" w:rsidR="00E527DA" w:rsidRDefault="00EB2904" w:rsidP="00872C68">
      <w:pPr>
        <w:pStyle w:val="NormalBPBHEB"/>
        <w:rPr>
          <w:ins w:id="779" w:author="Abhiram Arali" w:date="2024-11-06T14:17:00Z"/>
        </w:rPr>
      </w:pPr>
      <w:r>
        <w:t>arrays</w:t>
      </w:r>
      <w:r>
        <w:rPr>
          <w:spacing w:val="-2"/>
        </w:rPr>
        <w:t xml:space="preserve"> </w:t>
      </w:r>
      <w:r>
        <w:t>in functions,</w:t>
      </w:r>
      <w:r>
        <w:rPr>
          <w:spacing w:val="-2"/>
        </w:rPr>
        <w:t xml:space="preserve"> </w:t>
      </w:r>
      <w:r>
        <w:t>it</w:t>
      </w:r>
      <w:del w:id="780" w:author="Abhiram Arali" w:date="2024-11-06T14:17:00Z">
        <w:r w:rsidDel="00177811">
          <w:delText>'</w:delText>
        </w:r>
      </w:del>
      <w:ins w:id="781" w:author="Abhiram Arali" w:date="2024-11-06T14:17:00Z">
        <w:r w:rsidR="00177811">
          <w:t xml:space="preserve"> i</w:t>
        </w:r>
      </w:ins>
      <w:r>
        <w:t>s</w:t>
      </w:r>
      <w:r>
        <w:rPr>
          <w:spacing w:val="-2"/>
        </w:rPr>
        <w:t xml:space="preserve"> </w:t>
      </w:r>
      <w:r>
        <w:t>essential</w:t>
      </w:r>
      <w:r>
        <w:rPr>
          <w:spacing w:val="-2"/>
        </w:rPr>
        <w:t xml:space="preserve"> </w:t>
      </w:r>
      <w:r>
        <w:t>to</w:t>
      </w:r>
      <w:r>
        <w:rPr>
          <w:spacing w:val="-2"/>
        </w:rPr>
        <w:t xml:space="preserve"> </w:t>
      </w:r>
      <w:r>
        <w:t>also</w:t>
      </w:r>
      <w:r>
        <w:rPr>
          <w:spacing w:val="-2"/>
        </w:rPr>
        <w:t xml:space="preserve"> </w:t>
      </w:r>
      <w:r>
        <w:t>pass</w:t>
      </w:r>
      <w:r>
        <w:rPr>
          <w:spacing w:val="-2"/>
        </w:rPr>
        <w:t xml:space="preserve"> </w:t>
      </w:r>
      <w:r>
        <w:t>the</w:t>
      </w:r>
      <w:r>
        <w:rPr>
          <w:spacing w:val="-3"/>
        </w:rPr>
        <w:t xml:space="preserve"> </w:t>
      </w:r>
      <w:r>
        <w:t>size</w:t>
      </w:r>
      <w:r>
        <w:rPr>
          <w:spacing w:val="-3"/>
        </w:rPr>
        <w:t xml:space="preserve"> </w:t>
      </w:r>
      <w:r>
        <w:t>of</w:t>
      </w:r>
      <w:r>
        <w:rPr>
          <w:spacing w:val="-2"/>
        </w:rPr>
        <w:t xml:space="preserve"> </w:t>
      </w:r>
      <w:r>
        <w:t>the</w:t>
      </w:r>
      <w:r>
        <w:rPr>
          <w:spacing w:val="-3"/>
        </w:rPr>
        <w:t xml:space="preserve"> </w:t>
      </w:r>
      <w:r>
        <w:t>array as</w:t>
      </w:r>
      <w:r>
        <w:rPr>
          <w:spacing w:val="-2"/>
        </w:rPr>
        <w:t xml:space="preserve"> </w:t>
      </w:r>
      <w:r>
        <w:t>a</w:t>
      </w:r>
      <w:r>
        <w:rPr>
          <w:spacing w:val="-3"/>
        </w:rPr>
        <w:t xml:space="preserve"> </w:t>
      </w:r>
      <w:r>
        <w:t>separate</w:t>
      </w:r>
      <w:r>
        <w:rPr>
          <w:spacing w:val="-2"/>
        </w:rPr>
        <w:t xml:space="preserve"> </w:t>
      </w:r>
      <w:r>
        <w:t>parameter.</w:t>
      </w:r>
      <w:r>
        <w:rPr>
          <w:spacing w:val="-1"/>
        </w:rPr>
        <w:t xml:space="preserve"> </w:t>
      </w:r>
      <w:r>
        <w:t>This ensures that the function knows how many elements it can safely access, preventing potential out-of-bounds errors. By leveraging this ability to pass arrays efficiently, C programmers can write more flexible and powerful code, allowing for the seamles</w:t>
      </w:r>
      <w:r>
        <w:t>s handling of complex data structures and operations.</w:t>
      </w:r>
    </w:p>
    <w:p w14:paraId="4860D25A" w14:textId="77777777" w:rsidR="00872C68" w:rsidRDefault="00872C68">
      <w:pPr>
        <w:pStyle w:val="NormalBPBHEB"/>
        <w:pPrChange w:id="782" w:author="Abhiram Arali" w:date="2024-11-06T14:17:00Z">
          <w:pPr>
            <w:pStyle w:val="BodyText"/>
            <w:spacing w:before="88" w:line="360" w:lineRule="auto"/>
            <w:ind w:left="220" w:right="221"/>
            <w:jc w:val="both"/>
          </w:pPr>
        </w:pPrChange>
      </w:pPr>
    </w:p>
    <w:p w14:paraId="703A3E82" w14:textId="0443C0AD" w:rsidR="00E527DA" w:rsidRDefault="00EB2904">
      <w:pPr>
        <w:pStyle w:val="Heading3BPBHEB"/>
        <w:pPrChange w:id="783" w:author="Abhiram Arali" w:date="2024-11-06T14:17:00Z">
          <w:pPr>
            <w:spacing w:before="160"/>
            <w:ind w:left="220"/>
            <w:jc w:val="both"/>
          </w:pPr>
        </w:pPrChange>
      </w:pPr>
      <w:r>
        <w:t>How</w:t>
      </w:r>
      <w:r>
        <w:rPr>
          <w:spacing w:val="-2"/>
        </w:rPr>
        <w:t xml:space="preserve"> </w:t>
      </w:r>
      <w:r w:rsidR="003F7F2F">
        <w:t>arrays are</w:t>
      </w:r>
      <w:r w:rsidR="003F7F2F">
        <w:rPr>
          <w:spacing w:val="-2"/>
        </w:rPr>
        <w:t xml:space="preserve"> </w:t>
      </w:r>
      <w:r w:rsidR="003F7F2F">
        <w:t>passed to</w:t>
      </w:r>
      <w:r w:rsidR="003F7F2F">
        <w:rPr>
          <w:spacing w:val="1"/>
        </w:rPr>
        <w:t xml:space="preserve"> </w:t>
      </w:r>
      <w:r w:rsidR="003F7F2F">
        <w:rPr>
          <w:spacing w:val="-2"/>
        </w:rPr>
        <w:t>functions</w:t>
      </w:r>
    </w:p>
    <w:p w14:paraId="057D0315" w14:textId="4B7F7776" w:rsidR="00E527DA" w:rsidDel="007F7DB3" w:rsidRDefault="00E527DA">
      <w:pPr>
        <w:pStyle w:val="BodyText"/>
        <w:spacing w:before="21"/>
        <w:rPr>
          <w:del w:id="784" w:author="Abhiram Arali" w:date="2024-11-06T14:17:00Z"/>
          <w:i/>
        </w:rPr>
      </w:pPr>
    </w:p>
    <w:p w14:paraId="27EBE7DD" w14:textId="77777777" w:rsidR="00E527DA" w:rsidRDefault="00EB2904">
      <w:pPr>
        <w:pStyle w:val="NormalBPBHEB"/>
        <w:pPrChange w:id="785" w:author="Abhiram Arali" w:date="2024-11-06T14:17:00Z">
          <w:pPr>
            <w:pStyle w:val="BodyText"/>
            <w:spacing w:line="360" w:lineRule="auto"/>
            <w:ind w:left="220" w:right="220"/>
            <w:jc w:val="both"/>
          </w:pPr>
        </w:pPrChange>
      </w:pPr>
      <w:r>
        <w:t>When</w:t>
      </w:r>
      <w:r>
        <w:rPr>
          <w:spacing w:val="-7"/>
        </w:rPr>
        <w:t xml:space="preserve"> </w:t>
      </w:r>
      <w:r>
        <w:t>an</w:t>
      </w:r>
      <w:r>
        <w:rPr>
          <w:spacing w:val="-5"/>
        </w:rPr>
        <w:t xml:space="preserve"> </w:t>
      </w:r>
      <w:r>
        <w:t>array</w:t>
      </w:r>
      <w:r>
        <w:rPr>
          <w:spacing w:val="-7"/>
        </w:rPr>
        <w:t xml:space="preserve"> </w:t>
      </w:r>
      <w:r>
        <w:t>is</w:t>
      </w:r>
      <w:r>
        <w:rPr>
          <w:spacing w:val="-7"/>
        </w:rPr>
        <w:t xml:space="preserve"> </w:t>
      </w:r>
      <w:r>
        <w:t>passed</w:t>
      </w:r>
      <w:r>
        <w:rPr>
          <w:spacing w:val="-8"/>
        </w:rPr>
        <w:t xml:space="preserve"> </w:t>
      </w:r>
      <w:r>
        <w:t>to</w:t>
      </w:r>
      <w:r>
        <w:rPr>
          <w:spacing w:val="-7"/>
        </w:rPr>
        <w:t xml:space="preserve"> </w:t>
      </w:r>
      <w:r>
        <w:t>a</w:t>
      </w:r>
      <w:r>
        <w:rPr>
          <w:spacing w:val="-8"/>
        </w:rPr>
        <w:t xml:space="preserve"> </w:t>
      </w:r>
      <w:r>
        <w:t>function,</w:t>
      </w:r>
      <w:r>
        <w:rPr>
          <w:spacing w:val="-7"/>
        </w:rPr>
        <w:t xml:space="preserve"> </w:t>
      </w:r>
      <w:r>
        <w:t>the</w:t>
      </w:r>
      <w:r>
        <w:rPr>
          <w:spacing w:val="-8"/>
        </w:rPr>
        <w:t xml:space="preserve"> </w:t>
      </w:r>
      <w:r>
        <w:t>function</w:t>
      </w:r>
      <w:r>
        <w:rPr>
          <w:spacing w:val="-7"/>
        </w:rPr>
        <w:t xml:space="preserve"> </w:t>
      </w:r>
      <w:r>
        <w:t>receives</w:t>
      </w:r>
      <w:r>
        <w:rPr>
          <w:spacing w:val="-7"/>
        </w:rPr>
        <w:t xml:space="preserve"> </w:t>
      </w:r>
      <w:r>
        <w:t>a</w:t>
      </w:r>
      <w:r>
        <w:rPr>
          <w:spacing w:val="-8"/>
        </w:rPr>
        <w:t xml:space="preserve"> </w:t>
      </w:r>
      <w:r>
        <w:t>pointer</w:t>
      </w:r>
      <w:r>
        <w:rPr>
          <w:spacing w:val="-8"/>
        </w:rPr>
        <w:t xml:space="preserve"> </w:t>
      </w:r>
      <w:r>
        <w:t>to</w:t>
      </w:r>
      <w:r>
        <w:rPr>
          <w:spacing w:val="-7"/>
        </w:rPr>
        <w:t xml:space="preserve"> </w:t>
      </w:r>
      <w:r>
        <w:t>the</w:t>
      </w:r>
      <w:r>
        <w:rPr>
          <w:spacing w:val="-5"/>
        </w:rPr>
        <w:t xml:space="preserve"> </w:t>
      </w:r>
      <w:r>
        <w:t>first</w:t>
      </w:r>
      <w:r>
        <w:rPr>
          <w:spacing w:val="-7"/>
        </w:rPr>
        <w:t xml:space="preserve"> </w:t>
      </w:r>
      <w:r>
        <w:t>element</w:t>
      </w:r>
      <w:r>
        <w:rPr>
          <w:spacing w:val="-7"/>
        </w:rPr>
        <w:t xml:space="preserve"> </w:t>
      </w:r>
      <w:r>
        <w:t>of</w:t>
      </w:r>
      <w:r>
        <w:rPr>
          <w:spacing w:val="-8"/>
        </w:rPr>
        <w:t xml:space="preserve"> </w:t>
      </w:r>
      <w:r>
        <w:t xml:space="preserve">the array. This means that changes made to the array elements within </w:t>
      </w:r>
      <w:r>
        <w:t>the function will affect the original array outside the function. The syntax for passing an array is straightforward and resembles that of passing other variables.</w:t>
      </w:r>
    </w:p>
    <w:p w14:paraId="202ADBB5" w14:textId="77777777" w:rsidR="00E527DA" w:rsidRDefault="00EB2904" w:rsidP="00FB34EE">
      <w:pPr>
        <w:pStyle w:val="NormalBPBHEB"/>
        <w:rPr>
          <w:ins w:id="786" w:author="Abhiram Arali" w:date="2024-11-06T14:20:00Z"/>
          <w:b/>
          <w:bCs/>
        </w:rPr>
      </w:pPr>
      <w:r w:rsidRPr="00FB34EE">
        <w:rPr>
          <w:b/>
          <w:bCs/>
          <w:rPrChange w:id="787" w:author="Abhiram Arali" w:date="2024-11-06T14:19:00Z">
            <w:rPr/>
          </w:rPrChange>
        </w:rPr>
        <w:t>Example:</w:t>
      </w:r>
    </w:p>
    <w:p w14:paraId="1F808EBF" w14:textId="77777777" w:rsidR="00F35CD2" w:rsidRDefault="00F35CD2" w:rsidP="00F35CD2">
      <w:pPr>
        <w:spacing w:before="18"/>
        <w:ind w:left="107"/>
        <w:rPr>
          <w:sz w:val="24"/>
        </w:rPr>
      </w:pPr>
      <w:moveToRangeStart w:id="788" w:author="Abhiram Arali" w:date="2024-11-06T14:20:00Z" w:name="move181795274"/>
      <w:moveTo w:id="789" w:author="Abhiram Arali" w:date="2024-11-06T14:20:00Z">
        <w:r>
          <w:rPr>
            <w:sz w:val="24"/>
          </w:rPr>
          <w:t>#include</w:t>
        </w:r>
        <w:r>
          <w:rPr>
            <w:spacing w:val="-1"/>
            <w:sz w:val="24"/>
          </w:rPr>
          <w:t xml:space="preserve"> </w:t>
        </w:r>
        <w:r>
          <w:rPr>
            <w:spacing w:val="-2"/>
            <w:sz w:val="24"/>
          </w:rPr>
          <w:t>&lt;stdio.h&gt;</w:t>
        </w:r>
      </w:moveTo>
    </w:p>
    <w:p w14:paraId="21F0F527" w14:textId="77777777" w:rsidR="00F35CD2" w:rsidRDefault="00F35CD2" w:rsidP="00F35CD2">
      <w:pPr>
        <w:spacing w:before="21"/>
        <w:rPr>
          <w:sz w:val="24"/>
        </w:rPr>
      </w:pPr>
    </w:p>
    <w:p w14:paraId="33F9A2C0" w14:textId="77777777" w:rsidR="00F35CD2" w:rsidRDefault="00F35CD2" w:rsidP="00F35CD2">
      <w:pPr>
        <w:spacing w:before="1"/>
        <w:ind w:left="107"/>
        <w:rPr>
          <w:sz w:val="24"/>
        </w:rPr>
      </w:pPr>
      <w:moveTo w:id="790" w:author="Abhiram Arali" w:date="2024-11-06T14:20:00Z">
        <w:r>
          <w:rPr>
            <w:sz w:val="24"/>
          </w:rPr>
          <w:t>//</w:t>
        </w:r>
        <w:r>
          <w:rPr>
            <w:spacing w:val="-2"/>
            <w:sz w:val="24"/>
          </w:rPr>
          <w:t xml:space="preserve"> </w:t>
        </w:r>
        <w:r>
          <w:rPr>
            <w:sz w:val="24"/>
          </w:rPr>
          <w:t>Function</w:t>
        </w:r>
        <w:r>
          <w:rPr>
            <w:spacing w:val="-1"/>
            <w:sz w:val="24"/>
          </w:rPr>
          <w:t xml:space="preserve"> </w:t>
        </w:r>
        <w:r>
          <w:rPr>
            <w:spacing w:val="-2"/>
            <w:sz w:val="24"/>
          </w:rPr>
          <w:t>prototype</w:t>
        </w:r>
      </w:moveTo>
    </w:p>
    <w:p w14:paraId="0AE56177" w14:textId="77777777" w:rsidR="00F35CD2" w:rsidRDefault="00F35CD2" w:rsidP="00F35CD2">
      <w:pPr>
        <w:spacing w:before="21"/>
        <w:rPr>
          <w:sz w:val="24"/>
        </w:rPr>
      </w:pPr>
    </w:p>
    <w:p w14:paraId="1CD8D12C" w14:textId="77777777" w:rsidR="00F35CD2" w:rsidRDefault="00F35CD2" w:rsidP="00F35CD2">
      <w:pPr>
        <w:ind w:left="107"/>
        <w:rPr>
          <w:sz w:val="24"/>
        </w:rPr>
      </w:pPr>
      <w:moveTo w:id="791" w:author="Abhiram Arali" w:date="2024-11-06T14:20:00Z">
        <w:r>
          <w:rPr>
            <w:sz w:val="24"/>
          </w:rPr>
          <w:lastRenderedPageBreak/>
          <w:t>void</w:t>
        </w:r>
        <w:r>
          <w:rPr>
            <w:spacing w:val="-2"/>
            <w:sz w:val="24"/>
          </w:rPr>
          <w:t xml:space="preserve"> </w:t>
        </w:r>
        <w:r>
          <w:rPr>
            <w:sz w:val="24"/>
          </w:rPr>
          <w:t>modifyArray(int</w:t>
        </w:r>
        <w:r>
          <w:rPr>
            <w:spacing w:val="-1"/>
            <w:sz w:val="24"/>
          </w:rPr>
          <w:t xml:space="preserve"> </w:t>
        </w:r>
        <w:r>
          <w:rPr>
            <w:sz w:val="24"/>
          </w:rPr>
          <w:t>arr[],</w:t>
        </w:r>
        <w:r>
          <w:rPr>
            <w:spacing w:val="-1"/>
            <w:sz w:val="24"/>
          </w:rPr>
          <w:t xml:space="preserve"> </w:t>
        </w:r>
        <w:r>
          <w:rPr>
            <w:sz w:val="24"/>
          </w:rPr>
          <w:t>int</w:t>
        </w:r>
        <w:r>
          <w:rPr>
            <w:spacing w:val="-1"/>
            <w:sz w:val="24"/>
          </w:rPr>
          <w:t xml:space="preserve"> </w:t>
        </w:r>
        <w:r>
          <w:rPr>
            <w:spacing w:val="-2"/>
            <w:sz w:val="24"/>
          </w:rPr>
          <w:t>size);</w:t>
        </w:r>
      </w:moveTo>
    </w:p>
    <w:p w14:paraId="44DD4EA4" w14:textId="77777777" w:rsidR="00F35CD2" w:rsidRDefault="00F35CD2" w:rsidP="00F35CD2">
      <w:pPr>
        <w:rPr>
          <w:sz w:val="24"/>
        </w:rPr>
      </w:pPr>
    </w:p>
    <w:p w14:paraId="791EB241" w14:textId="77777777" w:rsidR="00F35CD2" w:rsidRDefault="00F35CD2" w:rsidP="00F35CD2">
      <w:pPr>
        <w:rPr>
          <w:sz w:val="24"/>
        </w:rPr>
      </w:pPr>
    </w:p>
    <w:p w14:paraId="29A96F29" w14:textId="77777777" w:rsidR="00F35CD2" w:rsidRDefault="00F35CD2" w:rsidP="00F35CD2">
      <w:pPr>
        <w:spacing w:before="44"/>
        <w:rPr>
          <w:sz w:val="24"/>
        </w:rPr>
      </w:pPr>
    </w:p>
    <w:p w14:paraId="641A41FF" w14:textId="77777777" w:rsidR="00F35CD2" w:rsidRDefault="00F35CD2" w:rsidP="00F35CD2">
      <w:pPr>
        <w:ind w:left="107"/>
        <w:rPr>
          <w:sz w:val="24"/>
        </w:rPr>
      </w:pPr>
      <w:moveTo w:id="792" w:author="Abhiram Arali" w:date="2024-11-06T14:20:00Z">
        <w:r>
          <w:rPr>
            <w:sz w:val="24"/>
          </w:rPr>
          <w:t>int</w:t>
        </w:r>
        <w:r>
          <w:rPr>
            <w:spacing w:val="-1"/>
            <w:sz w:val="24"/>
          </w:rPr>
          <w:t xml:space="preserve"> </w:t>
        </w:r>
        <w:r>
          <w:rPr>
            <w:sz w:val="24"/>
          </w:rPr>
          <w:t xml:space="preserve">main() </w:t>
        </w:r>
        <w:r>
          <w:rPr>
            <w:spacing w:val="-10"/>
            <w:sz w:val="24"/>
          </w:rPr>
          <w:t>{</w:t>
        </w:r>
      </w:moveTo>
    </w:p>
    <w:p w14:paraId="5E62C620" w14:textId="77777777" w:rsidR="00F35CD2" w:rsidRDefault="00F35CD2" w:rsidP="00F35CD2">
      <w:pPr>
        <w:spacing w:before="21"/>
        <w:rPr>
          <w:sz w:val="24"/>
        </w:rPr>
      </w:pPr>
    </w:p>
    <w:p w14:paraId="0E57A873" w14:textId="77777777" w:rsidR="00F35CD2" w:rsidRDefault="00F35CD2" w:rsidP="00F35CD2">
      <w:pPr>
        <w:spacing w:before="1"/>
        <w:ind w:left="347"/>
        <w:rPr>
          <w:sz w:val="24"/>
        </w:rPr>
      </w:pPr>
      <w:moveTo w:id="793" w:author="Abhiram Arali" w:date="2024-11-06T14:20:00Z">
        <w:r>
          <w:rPr>
            <w:sz w:val="24"/>
          </w:rPr>
          <w:t>int</w:t>
        </w:r>
        <w:r>
          <w:rPr>
            <w:spacing w:val="-1"/>
            <w:sz w:val="24"/>
          </w:rPr>
          <w:t xml:space="preserve"> </w:t>
        </w:r>
        <w:r>
          <w:rPr>
            <w:sz w:val="24"/>
          </w:rPr>
          <w:t>numbers[]</w:t>
        </w:r>
        <w:r>
          <w:rPr>
            <w:spacing w:val="-2"/>
            <w:sz w:val="24"/>
          </w:rPr>
          <w:t xml:space="preserve"> </w:t>
        </w:r>
        <w:r>
          <w:rPr>
            <w:sz w:val="24"/>
          </w:rPr>
          <w:t>=</w:t>
        </w:r>
        <w:r>
          <w:rPr>
            <w:spacing w:val="-1"/>
            <w:sz w:val="24"/>
          </w:rPr>
          <w:t xml:space="preserve"> </w:t>
        </w:r>
        <w:r>
          <w:rPr>
            <w:sz w:val="24"/>
          </w:rPr>
          <w:t>{1,</w:t>
        </w:r>
        <w:r>
          <w:rPr>
            <w:spacing w:val="-1"/>
            <w:sz w:val="24"/>
          </w:rPr>
          <w:t xml:space="preserve"> </w:t>
        </w:r>
        <w:r>
          <w:rPr>
            <w:sz w:val="24"/>
          </w:rPr>
          <w:t>2,</w:t>
        </w:r>
        <w:r>
          <w:rPr>
            <w:spacing w:val="2"/>
            <w:sz w:val="24"/>
          </w:rPr>
          <w:t xml:space="preserve"> </w:t>
        </w:r>
        <w:r>
          <w:rPr>
            <w:sz w:val="24"/>
          </w:rPr>
          <w:t xml:space="preserve">3, 4, </w:t>
        </w:r>
        <w:r>
          <w:rPr>
            <w:spacing w:val="-5"/>
            <w:sz w:val="24"/>
          </w:rPr>
          <w:t>5};</w:t>
        </w:r>
      </w:moveTo>
    </w:p>
    <w:p w14:paraId="53E5E9B1" w14:textId="77777777" w:rsidR="00F35CD2" w:rsidRDefault="00F35CD2" w:rsidP="00F35CD2">
      <w:pPr>
        <w:spacing w:before="24"/>
        <w:rPr>
          <w:sz w:val="24"/>
        </w:rPr>
      </w:pPr>
    </w:p>
    <w:p w14:paraId="364301B2" w14:textId="77777777" w:rsidR="00F35CD2" w:rsidRDefault="00F35CD2" w:rsidP="00F35CD2">
      <w:pPr>
        <w:ind w:left="347"/>
        <w:rPr>
          <w:sz w:val="24"/>
        </w:rPr>
      </w:pPr>
      <w:moveTo w:id="794" w:author="Abhiram Arali" w:date="2024-11-06T14:20:00Z">
        <w:r>
          <w:rPr>
            <w:sz w:val="24"/>
          </w:rPr>
          <w:t>int</w:t>
        </w:r>
        <w:r>
          <w:rPr>
            <w:spacing w:val="-1"/>
            <w:sz w:val="24"/>
          </w:rPr>
          <w:t xml:space="preserve"> </w:t>
        </w:r>
        <w:r>
          <w:rPr>
            <w:sz w:val="24"/>
          </w:rPr>
          <w:t>size</w:t>
        </w:r>
        <w:r>
          <w:rPr>
            <w:spacing w:val="-3"/>
            <w:sz w:val="24"/>
          </w:rPr>
          <w:t xml:space="preserve"> </w:t>
        </w:r>
        <w:r>
          <w:rPr>
            <w:sz w:val="24"/>
          </w:rPr>
          <w:t>=</w:t>
        </w:r>
        <w:r>
          <w:rPr>
            <w:spacing w:val="-1"/>
            <w:sz w:val="24"/>
          </w:rPr>
          <w:t xml:space="preserve"> </w:t>
        </w:r>
        <w:r>
          <w:rPr>
            <w:sz w:val="24"/>
          </w:rPr>
          <w:t>sizeof(numbers)</w:t>
        </w:r>
        <w:r>
          <w:rPr>
            <w:spacing w:val="-3"/>
            <w:sz w:val="24"/>
          </w:rPr>
          <w:t xml:space="preserve"> </w:t>
        </w:r>
        <w:r>
          <w:rPr>
            <w:sz w:val="24"/>
          </w:rPr>
          <w:t xml:space="preserve">/ </w:t>
        </w:r>
        <w:r>
          <w:rPr>
            <w:spacing w:val="-2"/>
            <w:sz w:val="24"/>
          </w:rPr>
          <w:t>sizeof(numbers[0]);</w:t>
        </w:r>
      </w:moveTo>
    </w:p>
    <w:p w14:paraId="43A4CDB3" w14:textId="77777777" w:rsidR="00F35CD2" w:rsidRDefault="00F35CD2" w:rsidP="00F35CD2">
      <w:pPr>
        <w:rPr>
          <w:sz w:val="24"/>
        </w:rPr>
      </w:pPr>
    </w:p>
    <w:p w14:paraId="2474232C" w14:textId="77777777" w:rsidR="00F35CD2" w:rsidRDefault="00F35CD2" w:rsidP="00F35CD2">
      <w:pPr>
        <w:rPr>
          <w:sz w:val="24"/>
        </w:rPr>
      </w:pPr>
    </w:p>
    <w:p w14:paraId="16760BFB" w14:textId="77777777" w:rsidR="00F35CD2" w:rsidRDefault="00F35CD2" w:rsidP="00F35CD2">
      <w:pPr>
        <w:spacing w:before="43"/>
        <w:rPr>
          <w:sz w:val="24"/>
        </w:rPr>
      </w:pPr>
    </w:p>
    <w:p w14:paraId="49B64A1D" w14:textId="77777777" w:rsidR="00F35CD2" w:rsidRDefault="00F35CD2" w:rsidP="00F35CD2">
      <w:pPr>
        <w:spacing w:line="499" w:lineRule="auto"/>
        <w:ind w:left="347" w:right="6179"/>
        <w:rPr>
          <w:sz w:val="24"/>
        </w:rPr>
      </w:pPr>
      <w:moveTo w:id="795" w:author="Abhiram Arali" w:date="2024-11-06T14:20:00Z">
        <w:r>
          <w:rPr>
            <w:sz w:val="24"/>
          </w:rPr>
          <w:t>printf("Original array: "); for</w:t>
        </w:r>
        <w:r>
          <w:rPr>
            <w:spacing w:val="-3"/>
            <w:sz w:val="24"/>
          </w:rPr>
          <w:t xml:space="preserve"> </w:t>
        </w:r>
        <w:r>
          <w:rPr>
            <w:sz w:val="24"/>
          </w:rPr>
          <w:t>(int i =</w:t>
        </w:r>
        <w:r>
          <w:rPr>
            <w:spacing w:val="-1"/>
            <w:sz w:val="24"/>
          </w:rPr>
          <w:t xml:space="preserve"> </w:t>
        </w:r>
        <w:r>
          <w:rPr>
            <w:sz w:val="24"/>
          </w:rPr>
          <w:t>0; i &lt;</w:t>
        </w:r>
        <w:r>
          <w:rPr>
            <w:spacing w:val="-1"/>
            <w:sz w:val="24"/>
          </w:rPr>
          <w:t xml:space="preserve"> </w:t>
        </w:r>
        <w:r>
          <w:rPr>
            <w:sz w:val="24"/>
          </w:rPr>
          <w:t xml:space="preserve">size; i++) </w:t>
        </w:r>
        <w:r>
          <w:rPr>
            <w:spacing w:val="-10"/>
            <w:sz w:val="24"/>
          </w:rPr>
          <w:t>{</w:t>
        </w:r>
      </w:moveTo>
    </w:p>
    <w:p w14:paraId="714621A2" w14:textId="77777777" w:rsidR="00F35CD2" w:rsidRDefault="00F35CD2" w:rsidP="00F35CD2">
      <w:pPr>
        <w:spacing w:line="276" w:lineRule="exact"/>
        <w:ind w:left="587"/>
        <w:rPr>
          <w:sz w:val="24"/>
        </w:rPr>
      </w:pPr>
      <w:moveTo w:id="796" w:author="Abhiram Arali" w:date="2024-11-06T14:20:00Z">
        <w:r>
          <w:rPr>
            <w:sz w:val="24"/>
          </w:rPr>
          <w:t>printf("%d</w:t>
        </w:r>
        <w:r>
          <w:rPr>
            <w:spacing w:val="-1"/>
            <w:sz w:val="24"/>
          </w:rPr>
          <w:t xml:space="preserve"> </w:t>
        </w:r>
        <w:r>
          <w:rPr>
            <w:sz w:val="24"/>
          </w:rPr>
          <w:t>",</w:t>
        </w:r>
        <w:r>
          <w:rPr>
            <w:spacing w:val="-1"/>
            <w:sz w:val="24"/>
          </w:rPr>
          <w:t xml:space="preserve"> </w:t>
        </w:r>
        <w:r>
          <w:rPr>
            <w:spacing w:val="-2"/>
            <w:sz w:val="24"/>
          </w:rPr>
          <w:t>numbers[i]);</w:t>
        </w:r>
      </w:moveTo>
    </w:p>
    <w:p w14:paraId="2A8541A8" w14:textId="77777777" w:rsidR="00F35CD2" w:rsidRDefault="00F35CD2" w:rsidP="00F35CD2">
      <w:pPr>
        <w:spacing w:before="21"/>
        <w:rPr>
          <w:sz w:val="24"/>
        </w:rPr>
      </w:pPr>
    </w:p>
    <w:p w14:paraId="5534A2F8" w14:textId="77777777" w:rsidR="00F35CD2" w:rsidRDefault="00F35CD2" w:rsidP="00F35CD2">
      <w:pPr>
        <w:spacing w:before="1"/>
        <w:ind w:left="347"/>
        <w:rPr>
          <w:sz w:val="24"/>
        </w:rPr>
      </w:pPr>
      <w:moveTo w:id="797" w:author="Abhiram Arali" w:date="2024-11-06T14:20:00Z">
        <w:r>
          <w:rPr>
            <w:spacing w:val="-10"/>
            <w:sz w:val="24"/>
          </w:rPr>
          <w:t>}</w:t>
        </w:r>
      </w:moveTo>
    </w:p>
    <w:p w14:paraId="5F5CF53C" w14:textId="77777777" w:rsidR="00F35CD2" w:rsidRDefault="00F35CD2" w:rsidP="00F35CD2">
      <w:pPr>
        <w:spacing w:before="21"/>
        <w:rPr>
          <w:sz w:val="24"/>
        </w:rPr>
      </w:pPr>
    </w:p>
    <w:p w14:paraId="0C38E347" w14:textId="77777777" w:rsidR="00F35CD2" w:rsidRDefault="00F35CD2" w:rsidP="00F35CD2">
      <w:pPr>
        <w:ind w:left="347"/>
        <w:rPr>
          <w:sz w:val="24"/>
        </w:rPr>
      </w:pPr>
      <w:moveTo w:id="798" w:author="Abhiram Arali" w:date="2024-11-06T14:20:00Z">
        <w:r>
          <w:rPr>
            <w:spacing w:val="-2"/>
            <w:sz w:val="24"/>
          </w:rPr>
          <w:t>printf("\n");</w:t>
        </w:r>
      </w:moveTo>
    </w:p>
    <w:p w14:paraId="7D73E485" w14:textId="77777777" w:rsidR="00F35CD2" w:rsidRDefault="00F35CD2" w:rsidP="00F35CD2">
      <w:pPr>
        <w:rPr>
          <w:sz w:val="24"/>
        </w:rPr>
      </w:pPr>
    </w:p>
    <w:p w14:paraId="6212B854" w14:textId="77777777" w:rsidR="00F35CD2" w:rsidRDefault="00F35CD2" w:rsidP="00F35CD2">
      <w:pPr>
        <w:rPr>
          <w:sz w:val="24"/>
        </w:rPr>
      </w:pPr>
    </w:p>
    <w:p w14:paraId="03364BA8" w14:textId="77777777" w:rsidR="00F35CD2" w:rsidRDefault="00F35CD2" w:rsidP="00F35CD2">
      <w:pPr>
        <w:spacing w:before="46"/>
        <w:rPr>
          <w:sz w:val="24"/>
        </w:rPr>
      </w:pPr>
    </w:p>
    <w:p w14:paraId="5501170A" w14:textId="77777777" w:rsidR="00F35CD2" w:rsidRDefault="00F35CD2" w:rsidP="00F35CD2">
      <w:pPr>
        <w:ind w:left="347"/>
        <w:rPr>
          <w:sz w:val="24"/>
        </w:rPr>
      </w:pPr>
      <w:moveTo w:id="799" w:author="Abhiram Arali" w:date="2024-11-06T14:20:00Z">
        <w:r>
          <w:rPr>
            <w:sz w:val="24"/>
          </w:rPr>
          <w:t>modifyArray(numbers,</w:t>
        </w:r>
        <w:r>
          <w:rPr>
            <w:spacing w:val="-2"/>
            <w:sz w:val="24"/>
          </w:rPr>
          <w:t xml:space="preserve"> </w:t>
        </w:r>
        <w:r>
          <w:rPr>
            <w:sz w:val="24"/>
          </w:rPr>
          <w:t>size);</w:t>
        </w:r>
        <w:r>
          <w:rPr>
            <w:spacing w:val="57"/>
            <w:sz w:val="24"/>
          </w:rPr>
          <w:t xml:space="preserve"> </w:t>
        </w:r>
        <w:r>
          <w:rPr>
            <w:sz w:val="24"/>
          </w:rPr>
          <w:t>//</w:t>
        </w:r>
        <w:r>
          <w:rPr>
            <w:spacing w:val="-1"/>
            <w:sz w:val="24"/>
          </w:rPr>
          <w:t xml:space="preserve"> </w:t>
        </w:r>
        <w:r>
          <w:rPr>
            <w:sz w:val="24"/>
          </w:rPr>
          <w:t>Pass</w:t>
        </w:r>
        <w:r>
          <w:rPr>
            <w:spacing w:val="-2"/>
            <w:sz w:val="24"/>
          </w:rPr>
          <w:t xml:space="preserve"> </w:t>
        </w:r>
        <w:r>
          <w:rPr>
            <w:sz w:val="24"/>
          </w:rPr>
          <w:t>array</w:t>
        </w:r>
        <w:r>
          <w:rPr>
            <w:spacing w:val="-1"/>
            <w:sz w:val="24"/>
          </w:rPr>
          <w:t xml:space="preserve"> </w:t>
        </w:r>
        <w:r>
          <w:rPr>
            <w:sz w:val="24"/>
          </w:rPr>
          <w:t>to</w:t>
        </w:r>
        <w:r>
          <w:rPr>
            <w:spacing w:val="-1"/>
            <w:sz w:val="24"/>
          </w:rPr>
          <w:t xml:space="preserve"> </w:t>
        </w:r>
        <w:r>
          <w:rPr>
            <w:spacing w:val="-2"/>
            <w:sz w:val="24"/>
          </w:rPr>
          <w:t>function</w:t>
        </w:r>
      </w:moveTo>
    </w:p>
    <w:p w14:paraId="45490768" w14:textId="77777777" w:rsidR="00F35CD2" w:rsidRDefault="00F35CD2" w:rsidP="00F35CD2">
      <w:pPr>
        <w:rPr>
          <w:i/>
          <w:sz w:val="24"/>
        </w:rPr>
      </w:pPr>
      <w:moveToRangeStart w:id="800" w:author="Abhiram Arali" w:date="2024-11-06T14:21:00Z" w:name="move181795283"/>
      <w:moveToRangeEnd w:id="788"/>
    </w:p>
    <w:p w14:paraId="1DADFB86" w14:textId="77777777" w:rsidR="00F35CD2" w:rsidRDefault="00F35CD2" w:rsidP="00F35CD2">
      <w:pPr>
        <w:spacing w:before="21"/>
        <w:rPr>
          <w:i/>
          <w:sz w:val="24"/>
        </w:rPr>
      </w:pPr>
    </w:p>
    <w:p w14:paraId="3696F5E2" w14:textId="77777777" w:rsidR="00F35CD2" w:rsidRDefault="00F35CD2" w:rsidP="00F35CD2">
      <w:pPr>
        <w:spacing w:line="499" w:lineRule="auto"/>
        <w:ind w:left="347" w:right="6175"/>
        <w:rPr>
          <w:sz w:val="24"/>
        </w:rPr>
      </w:pPr>
      <w:moveTo w:id="801" w:author="Abhiram Arali" w:date="2024-11-06T14:21:00Z">
        <w:r>
          <w:rPr>
            <w:sz w:val="24"/>
          </w:rPr>
          <w:t>printf("Modified array: "); for</w:t>
        </w:r>
        <w:r>
          <w:rPr>
            <w:spacing w:val="-3"/>
            <w:sz w:val="24"/>
          </w:rPr>
          <w:t xml:space="preserve"> </w:t>
        </w:r>
        <w:r>
          <w:rPr>
            <w:sz w:val="24"/>
          </w:rPr>
          <w:t>(int i =</w:t>
        </w:r>
        <w:r>
          <w:rPr>
            <w:spacing w:val="-1"/>
            <w:sz w:val="24"/>
          </w:rPr>
          <w:t xml:space="preserve"> </w:t>
        </w:r>
        <w:r>
          <w:rPr>
            <w:sz w:val="24"/>
          </w:rPr>
          <w:t>0; i &lt;</w:t>
        </w:r>
        <w:r>
          <w:rPr>
            <w:spacing w:val="-1"/>
            <w:sz w:val="24"/>
          </w:rPr>
          <w:t xml:space="preserve"> </w:t>
        </w:r>
        <w:r>
          <w:rPr>
            <w:sz w:val="24"/>
          </w:rPr>
          <w:t xml:space="preserve">size; i++) </w:t>
        </w:r>
        <w:r>
          <w:rPr>
            <w:spacing w:val="-10"/>
            <w:sz w:val="24"/>
          </w:rPr>
          <w:t>{</w:t>
        </w:r>
      </w:moveTo>
    </w:p>
    <w:p w14:paraId="5863AD67" w14:textId="77777777" w:rsidR="00F35CD2" w:rsidRDefault="00F35CD2" w:rsidP="00F35CD2">
      <w:pPr>
        <w:spacing w:before="2"/>
        <w:ind w:left="587"/>
        <w:rPr>
          <w:sz w:val="24"/>
        </w:rPr>
      </w:pPr>
      <w:moveTo w:id="802" w:author="Abhiram Arali" w:date="2024-11-06T14:21:00Z">
        <w:r>
          <w:rPr>
            <w:sz w:val="24"/>
          </w:rPr>
          <w:t>printf("%d</w:t>
        </w:r>
        <w:r>
          <w:rPr>
            <w:spacing w:val="-1"/>
            <w:sz w:val="24"/>
          </w:rPr>
          <w:t xml:space="preserve"> </w:t>
        </w:r>
        <w:r>
          <w:rPr>
            <w:sz w:val="24"/>
          </w:rPr>
          <w:t>",</w:t>
        </w:r>
        <w:r>
          <w:rPr>
            <w:spacing w:val="-1"/>
            <w:sz w:val="24"/>
          </w:rPr>
          <w:t xml:space="preserve"> </w:t>
        </w:r>
        <w:r>
          <w:rPr>
            <w:spacing w:val="-2"/>
            <w:sz w:val="24"/>
          </w:rPr>
          <w:t>numbers[i]);</w:t>
        </w:r>
      </w:moveTo>
    </w:p>
    <w:p w14:paraId="03001B25" w14:textId="77777777" w:rsidR="00F35CD2" w:rsidRDefault="00F35CD2" w:rsidP="00F35CD2">
      <w:pPr>
        <w:spacing w:before="21"/>
        <w:rPr>
          <w:sz w:val="24"/>
        </w:rPr>
      </w:pPr>
    </w:p>
    <w:p w14:paraId="361DFBEF" w14:textId="77777777" w:rsidR="00F35CD2" w:rsidRDefault="00F35CD2" w:rsidP="00F35CD2">
      <w:pPr>
        <w:ind w:left="347"/>
        <w:rPr>
          <w:sz w:val="24"/>
        </w:rPr>
      </w:pPr>
      <w:moveTo w:id="803" w:author="Abhiram Arali" w:date="2024-11-06T14:21:00Z">
        <w:r>
          <w:rPr>
            <w:spacing w:val="-10"/>
            <w:sz w:val="24"/>
          </w:rPr>
          <w:t>}</w:t>
        </w:r>
      </w:moveTo>
    </w:p>
    <w:p w14:paraId="3756E116" w14:textId="77777777" w:rsidR="00F35CD2" w:rsidRDefault="00F35CD2" w:rsidP="00F35CD2">
      <w:pPr>
        <w:spacing w:before="22"/>
        <w:rPr>
          <w:sz w:val="24"/>
        </w:rPr>
      </w:pPr>
    </w:p>
    <w:p w14:paraId="1B05CAA2" w14:textId="77777777" w:rsidR="00F35CD2" w:rsidRDefault="00F35CD2" w:rsidP="00F35CD2">
      <w:pPr>
        <w:ind w:left="347"/>
        <w:rPr>
          <w:sz w:val="24"/>
        </w:rPr>
      </w:pPr>
      <w:moveTo w:id="804" w:author="Abhiram Arali" w:date="2024-11-06T14:21:00Z">
        <w:r>
          <w:rPr>
            <w:spacing w:val="-2"/>
            <w:sz w:val="24"/>
          </w:rPr>
          <w:t>printf("\n");</w:t>
        </w:r>
      </w:moveTo>
    </w:p>
    <w:p w14:paraId="483B60D3" w14:textId="77777777" w:rsidR="00F35CD2" w:rsidRDefault="00F35CD2" w:rsidP="00F35CD2">
      <w:pPr>
        <w:rPr>
          <w:sz w:val="24"/>
        </w:rPr>
      </w:pPr>
    </w:p>
    <w:p w14:paraId="28FE4C6E" w14:textId="77777777" w:rsidR="00F35CD2" w:rsidRDefault="00F35CD2" w:rsidP="00F35CD2">
      <w:pPr>
        <w:rPr>
          <w:sz w:val="24"/>
        </w:rPr>
      </w:pPr>
    </w:p>
    <w:p w14:paraId="3EC6E044" w14:textId="77777777" w:rsidR="00F35CD2" w:rsidRDefault="00F35CD2" w:rsidP="00F35CD2">
      <w:pPr>
        <w:spacing w:before="43"/>
        <w:rPr>
          <w:sz w:val="24"/>
        </w:rPr>
      </w:pPr>
    </w:p>
    <w:p w14:paraId="6E967567" w14:textId="77777777" w:rsidR="00F35CD2" w:rsidRDefault="00F35CD2" w:rsidP="00F35CD2">
      <w:pPr>
        <w:spacing w:before="1"/>
        <w:ind w:left="347"/>
        <w:rPr>
          <w:sz w:val="24"/>
        </w:rPr>
      </w:pPr>
      <w:moveTo w:id="805" w:author="Abhiram Arali" w:date="2024-11-06T14:21:00Z">
        <w:r>
          <w:rPr>
            <w:sz w:val="24"/>
          </w:rPr>
          <w:t>return</w:t>
        </w:r>
        <w:r>
          <w:rPr>
            <w:spacing w:val="-2"/>
            <w:sz w:val="24"/>
          </w:rPr>
          <w:t xml:space="preserve"> </w:t>
        </w:r>
        <w:r>
          <w:rPr>
            <w:spacing w:val="-5"/>
            <w:sz w:val="24"/>
          </w:rPr>
          <w:t>0;</w:t>
        </w:r>
      </w:moveTo>
    </w:p>
    <w:p w14:paraId="1D22F56B" w14:textId="77777777" w:rsidR="00F35CD2" w:rsidRDefault="00F35CD2" w:rsidP="00F35CD2">
      <w:pPr>
        <w:spacing w:before="21"/>
        <w:rPr>
          <w:sz w:val="24"/>
        </w:rPr>
      </w:pPr>
    </w:p>
    <w:p w14:paraId="612DCD3B" w14:textId="77777777" w:rsidR="00F35CD2" w:rsidRDefault="00F35CD2" w:rsidP="00F35CD2">
      <w:pPr>
        <w:ind w:left="107"/>
        <w:rPr>
          <w:sz w:val="24"/>
        </w:rPr>
      </w:pPr>
      <w:moveTo w:id="806" w:author="Abhiram Arali" w:date="2024-11-06T14:21:00Z">
        <w:r>
          <w:rPr>
            <w:spacing w:val="-10"/>
            <w:sz w:val="24"/>
          </w:rPr>
          <w:t>}</w:t>
        </w:r>
      </w:moveTo>
    </w:p>
    <w:p w14:paraId="35273596" w14:textId="77777777" w:rsidR="00F35CD2" w:rsidRDefault="00F35CD2" w:rsidP="00F35CD2">
      <w:pPr>
        <w:spacing w:before="22"/>
        <w:rPr>
          <w:sz w:val="24"/>
        </w:rPr>
      </w:pPr>
    </w:p>
    <w:p w14:paraId="3C3F9D93" w14:textId="77777777" w:rsidR="00F35CD2" w:rsidRDefault="00F35CD2" w:rsidP="00F35CD2">
      <w:pPr>
        <w:spacing w:line="501" w:lineRule="auto"/>
        <w:ind w:left="107" w:right="4362"/>
        <w:rPr>
          <w:sz w:val="24"/>
        </w:rPr>
      </w:pPr>
      <w:moveTo w:id="807" w:author="Abhiram Arali" w:date="2024-11-06T14:21:00Z">
        <w:r>
          <w:rPr>
            <w:sz w:val="24"/>
          </w:rPr>
          <w:t>//</w:t>
        </w:r>
        <w:r>
          <w:rPr>
            <w:spacing w:val="-6"/>
            <w:sz w:val="24"/>
          </w:rPr>
          <w:t xml:space="preserve"> </w:t>
        </w:r>
        <w:r>
          <w:rPr>
            <w:sz w:val="24"/>
          </w:rPr>
          <w:t>Function</w:t>
        </w:r>
        <w:r>
          <w:rPr>
            <w:spacing w:val="-6"/>
            <w:sz w:val="24"/>
          </w:rPr>
          <w:t xml:space="preserve"> </w:t>
        </w:r>
        <w:r>
          <w:rPr>
            <w:sz w:val="24"/>
          </w:rPr>
          <w:t>to</w:t>
        </w:r>
        <w:r>
          <w:rPr>
            <w:spacing w:val="-6"/>
            <w:sz w:val="24"/>
          </w:rPr>
          <w:t xml:space="preserve"> </w:t>
        </w:r>
        <w:r>
          <w:rPr>
            <w:sz w:val="24"/>
          </w:rPr>
          <w:t>modify</w:t>
        </w:r>
        <w:r>
          <w:rPr>
            <w:spacing w:val="-6"/>
            <w:sz w:val="24"/>
          </w:rPr>
          <w:t xml:space="preserve"> </w:t>
        </w:r>
        <w:r>
          <w:rPr>
            <w:sz w:val="24"/>
          </w:rPr>
          <w:t>the</w:t>
        </w:r>
        <w:r>
          <w:rPr>
            <w:spacing w:val="-6"/>
            <w:sz w:val="24"/>
          </w:rPr>
          <w:t xml:space="preserve"> </w:t>
        </w:r>
        <w:r>
          <w:rPr>
            <w:sz w:val="24"/>
          </w:rPr>
          <w:t>elements</w:t>
        </w:r>
        <w:r>
          <w:rPr>
            <w:spacing w:val="-6"/>
            <w:sz w:val="24"/>
          </w:rPr>
          <w:t xml:space="preserve"> </w:t>
        </w:r>
        <w:r>
          <w:rPr>
            <w:sz w:val="24"/>
          </w:rPr>
          <w:t>of</w:t>
        </w:r>
        <w:r>
          <w:rPr>
            <w:spacing w:val="-6"/>
            <w:sz w:val="24"/>
          </w:rPr>
          <w:t xml:space="preserve"> </w:t>
        </w:r>
        <w:r>
          <w:rPr>
            <w:sz w:val="24"/>
          </w:rPr>
          <w:t>the</w:t>
        </w:r>
        <w:r>
          <w:rPr>
            <w:spacing w:val="-6"/>
            <w:sz w:val="24"/>
          </w:rPr>
          <w:t xml:space="preserve"> </w:t>
        </w:r>
        <w:r>
          <w:rPr>
            <w:sz w:val="24"/>
          </w:rPr>
          <w:t>array void modifyArray(int arr[], int size) {</w:t>
        </w:r>
      </w:moveTo>
    </w:p>
    <w:p w14:paraId="6F8CE153" w14:textId="77777777" w:rsidR="00F35CD2" w:rsidRDefault="00F35CD2" w:rsidP="00F35CD2">
      <w:pPr>
        <w:spacing w:line="272" w:lineRule="exact"/>
        <w:ind w:left="347"/>
        <w:rPr>
          <w:sz w:val="24"/>
        </w:rPr>
      </w:pPr>
      <w:moveTo w:id="808" w:author="Abhiram Arali" w:date="2024-11-06T14:21:00Z">
        <w:r>
          <w:rPr>
            <w:sz w:val="24"/>
          </w:rPr>
          <w:t>for</w:t>
        </w:r>
        <w:r>
          <w:rPr>
            <w:spacing w:val="-3"/>
            <w:sz w:val="24"/>
          </w:rPr>
          <w:t xml:space="preserve"> </w:t>
        </w:r>
        <w:r>
          <w:rPr>
            <w:sz w:val="24"/>
          </w:rPr>
          <w:t>(int i =</w:t>
        </w:r>
        <w:r>
          <w:rPr>
            <w:spacing w:val="-1"/>
            <w:sz w:val="24"/>
          </w:rPr>
          <w:t xml:space="preserve"> </w:t>
        </w:r>
        <w:r>
          <w:rPr>
            <w:sz w:val="24"/>
          </w:rPr>
          <w:t>0; i &lt;</w:t>
        </w:r>
        <w:r>
          <w:rPr>
            <w:spacing w:val="-1"/>
            <w:sz w:val="24"/>
          </w:rPr>
          <w:t xml:space="preserve"> </w:t>
        </w:r>
        <w:r>
          <w:rPr>
            <w:sz w:val="24"/>
          </w:rPr>
          <w:t xml:space="preserve">size; i++) </w:t>
        </w:r>
        <w:r>
          <w:rPr>
            <w:spacing w:val="-10"/>
            <w:sz w:val="24"/>
          </w:rPr>
          <w:t>{</w:t>
        </w:r>
      </w:moveTo>
    </w:p>
    <w:p w14:paraId="0AAD0D97" w14:textId="77777777" w:rsidR="00F35CD2" w:rsidRDefault="00F35CD2" w:rsidP="00F35CD2">
      <w:pPr>
        <w:spacing w:before="21"/>
        <w:rPr>
          <w:sz w:val="24"/>
        </w:rPr>
      </w:pPr>
    </w:p>
    <w:p w14:paraId="2BEF04A4" w14:textId="77777777" w:rsidR="00F35CD2" w:rsidRDefault="00F35CD2" w:rsidP="00F35CD2">
      <w:pPr>
        <w:spacing w:before="1"/>
        <w:ind w:left="587"/>
        <w:rPr>
          <w:sz w:val="24"/>
        </w:rPr>
      </w:pPr>
      <w:moveTo w:id="809" w:author="Abhiram Arali" w:date="2024-11-06T14:21:00Z">
        <w:r>
          <w:rPr>
            <w:sz w:val="24"/>
          </w:rPr>
          <w:t>arr[i]</w:t>
        </w:r>
        <w:r>
          <w:rPr>
            <w:spacing w:val="-2"/>
            <w:sz w:val="24"/>
          </w:rPr>
          <w:t xml:space="preserve"> </w:t>
        </w:r>
        <w:r>
          <w:rPr>
            <w:sz w:val="24"/>
          </w:rPr>
          <w:t>*=</w:t>
        </w:r>
        <w:r>
          <w:rPr>
            <w:spacing w:val="-1"/>
            <w:sz w:val="24"/>
          </w:rPr>
          <w:t xml:space="preserve"> </w:t>
        </w:r>
        <w:r>
          <w:rPr>
            <w:sz w:val="24"/>
          </w:rPr>
          <w:t>2;</w:t>
        </w:r>
        <w:r>
          <w:rPr>
            <w:spacing w:val="59"/>
            <w:sz w:val="24"/>
          </w:rPr>
          <w:t xml:space="preserve"> </w:t>
        </w:r>
        <w:r>
          <w:rPr>
            <w:sz w:val="24"/>
          </w:rPr>
          <w:t>//</w:t>
        </w:r>
        <w:r>
          <w:rPr>
            <w:spacing w:val="-1"/>
            <w:sz w:val="24"/>
          </w:rPr>
          <w:t xml:space="preserve"> </w:t>
        </w:r>
        <w:r>
          <w:rPr>
            <w:sz w:val="24"/>
          </w:rPr>
          <w:t xml:space="preserve">Double each </w:t>
        </w:r>
        <w:r>
          <w:rPr>
            <w:spacing w:val="-2"/>
            <w:sz w:val="24"/>
          </w:rPr>
          <w:t>element</w:t>
        </w:r>
      </w:moveTo>
    </w:p>
    <w:p w14:paraId="0B91D68E" w14:textId="77777777" w:rsidR="00F35CD2" w:rsidRDefault="00F35CD2" w:rsidP="00F35CD2">
      <w:pPr>
        <w:spacing w:before="21"/>
        <w:rPr>
          <w:sz w:val="24"/>
        </w:rPr>
      </w:pPr>
    </w:p>
    <w:p w14:paraId="74E0CA4B" w14:textId="77777777" w:rsidR="00F35CD2" w:rsidRDefault="00F35CD2" w:rsidP="00F35CD2">
      <w:pPr>
        <w:spacing w:before="1"/>
        <w:ind w:left="347"/>
        <w:rPr>
          <w:sz w:val="24"/>
        </w:rPr>
      </w:pPr>
      <w:moveTo w:id="810" w:author="Abhiram Arali" w:date="2024-11-06T14:21:00Z">
        <w:r>
          <w:rPr>
            <w:spacing w:val="-10"/>
            <w:sz w:val="24"/>
          </w:rPr>
          <w:t>}</w:t>
        </w:r>
      </w:moveTo>
    </w:p>
    <w:p w14:paraId="6EBD8EBD" w14:textId="77777777" w:rsidR="00F35CD2" w:rsidRDefault="00F35CD2" w:rsidP="00F35CD2">
      <w:pPr>
        <w:spacing w:before="21"/>
        <w:rPr>
          <w:sz w:val="24"/>
        </w:rPr>
      </w:pPr>
    </w:p>
    <w:p w14:paraId="7919CD49" w14:textId="77777777" w:rsidR="00F35CD2" w:rsidRDefault="00F35CD2" w:rsidP="00F35CD2">
      <w:pPr>
        <w:ind w:left="107"/>
        <w:rPr>
          <w:sz w:val="24"/>
        </w:rPr>
      </w:pPr>
      <w:moveTo w:id="811" w:author="Abhiram Arali" w:date="2024-11-06T14:21:00Z">
        <w:r>
          <w:rPr>
            <w:spacing w:val="-10"/>
            <w:sz w:val="24"/>
          </w:rPr>
          <w:t>}</w:t>
        </w:r>
      </w:moveTo>
    </w:p>
    <w:moveToRangeEnd w:id="800"/>
    <w:p w14:paraId="4AF4199E" w14:textId="03C4BA12" w:rsidR="00F35CD2" w:rsidRPr="00F35CD2" w:rsidDel="00A03784" w:rsidRDefault="00F35CD2">
      <w:pPr>
        <w:pStyle w:val="NormalBPBHEB"/>
        <w:rPr>
          <w:del w:id="812" w:author="Abhiram Arali" w:date="2024-11-06T14:21:00Z"/>
        </w:rPr>
        <w:pPrChange w:id="813" w:author="Abhiram Arali" w:date="2024-11-06T14:20:00Z">
          <w:pPr>
            <w:spacing w:before="162"/>
            <w:ind w:left="220"/>
          </w:pPr>
        </w:pPrChange>
      </w:pPr>
    </w:p>
    <w:p w14:paraId="273B811A" w14:textId="326D1E2C" w:rsidR="00E527DA" w:rsidDel="009C5B70" w:rsidRDefault="00EB2904">
      <w:pPr>
        <w:pStyle w:val="BodyText"/>
        <w:spacing w:before="46"/>
        <w:rPr>
          <w:del w:id="814" w:author="Abhiram Arali" w:date="2024-11-06T14:21:00Z"/>
          <w:i/>
          <w:sz w:val="20"/>
        </w:rPr>
      </w:pPr>
      <w:del w:id="815" w:author="Abhiram Arali" w:date="2024-11-06T14:21:00Z">
        <w:r w:rsidDel="00F35CD2">
          <w:rPr>
            <w:noProof/>
            <w:lang w:val="en-IN" w:eastAsia="en-IN"/>
          </w:rPr>
          <mc:AlternateContent>
            <mc:Choice Requires="wpg">
              <w:drawing>
                <wp:anchor distT="0" distB="0" distL="0" distR="0" simplePos="0" relativeHeight="487596544" behindDoc="1" locked="0" layoutInCell="1" allowOverlap="1" wp14:anchorId="161F5A0B" wp14:editId="20766AFD">
                  <wp:simplePos x="0" y="0"/>
                  <wp:positionH relativeFrom="page">
                    <wp:posOffset>840028</wp:posOffset>
                  </wp:positionH>
                  <wp:positionV relativeFrom="paragraph">
                    <wp:posOffset>190487</wp:posOffset>
                  </wp:positionV>
                  <wp:extent cx="5882640" cy="5485765"/>
                  <wp:effectExtent l="0" t="0" r="0" b="0"/>
                  <wp:wrapTopAndBottom/>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5485765"/>
                            <a:chOff x="0" y="0"/>
                            <a:chExt cx="5882640" cy="5485765"/>
                          </a:xfrm>
                        </wpg:grpSpPr>
                        <wps:wsp>
                          <wps:cNvPr id="43" name="Graphic 42"/>
                          <wps:cNvSpPr/>
                          <wps:spPr>
                            <a:xfrm>
                              <a:off x="0" y="0"/>
                              <a:ext cx="5882640" cy="5485765"/>
                            </a:xfrm>
                            <a:custGeom>
                              <a:avLst/>
                              <a:gdLst/>
                              <a:ahLst/>
                              <a:cxnLst/>
                              <a:rect l="l" t="t" r="r" b="b"/>
                              <a:pathLst>
                                <a:path w="5882640" h="5485765">
                                  <a:moveTo>
                                    <a:pt x="6096" y="3298266"/>
                                  </a:moveTo>
                                  <a:lnTo>
                                    <a:pt x="0" y="3298266"/>
                                  </a:lnTo>
                                  <a:lnTo>
                                    <a:pt x="0" y="3662807"/>
                                  </a:lnTo>
                                  <a:lnTo>
                                    <a:pt x="0" y="4027043"/>
                                  </a:lnTo>
                                  <a:lnTo>
                                    <a:pt x="0" y="5485460"/>
                                  </a:lnTo>
                                  <a:lnTo>
                                    <a:pt x="6096" y="5485460"/>
                                  </a:lnTo>
                                  <a:lnTo>
                                    <a:pt x="6096" y="3662807"/>
                                  </a:lnTo>
                                  <a:lnTo>
                                    <a:pt x="6096" y="3298266"/>
                                  </a:lnTo>
                                  <a:close/>
                                </a:path>
                                <a:path w="5882640" h="5485765">
                                  <a:moveTo>
                                    <a:pt x="6096" y="2933966"/>
                                  </a:moveTo>
                                  <a:lnTo>
                                    <a:pt x="0" y="2933966"/>
                                  </a:lnTo>
                                  <a:lnTo>
                                    <a:pt x="0" y="3298190"/>
                                  </a:lnTo>
                                  <a:lnTo>
                                    <a:pt x="6096" y="3298190"/>
                                  </a:lnTo>
                                  <a:lnTo>
                                    <a:pt x="6096" y="2933966"/>
                                  </a:lnTo>
                                  <a:close/>
                                </a:path>
                                <a:path w="5882640" h="5485765">
                                  <a:moveTo>
                                    <a:pt x="5875909" y="0"/>
                                  </a:moveTo>
                                  <a:lnTo>
                                    <a:pt x="6096" y="0"/>
                                  </a:lnTo>
                                  <a:lnTo>
                                    <a:pt x="0" y="0"/>
                                  </a:lnTo>
                                  <a:lnTo>
                                    <a:pt x="0" y="6096"/>
                                  </a:lnTo>
                                  <a:lnTo>
                                    <a:pt x="0" y="2933954"/>
                                  </a:lnTo>
                                  <a:lnTo>
                                    <a:pt x="6096" y="2933954"/>
                                  </a:lnTo>
                                  <a:lnTo>
                                    <a:pt x="6096" y="6096"/>
                                  </a:lnTo>
                                  <a:lnTo>
                                    <a:pt x="5875909" y="6096"/>
                                  </a:lnTo>
                                  <a:lnTo>
                                    <a:pt x="5875909" y="0"/>
                                  </a:lnTo>
                                  <a:close/>
                                </a:path>
                                <a:path w="5882640" h="5485765">
                                  <a:moveTo>
                                    <a:pt x="5882081" y="3298266"/>
                                  </a:moveTo>
                                  <a:lnTo>
                                    <a:pt x="5875985" y="3298266"/>
                                  </a:lnTo>
                                  <a:lnTo>
                                    <a:pt x="5875985" y="3662807"/>
                                  </a:lnTo>
                                  <a:lnTo>
                                    <a:pt x="5875985" y="4027043"/>
                                  </a:lnTo>
                                  <a:lnTo>
                                    <a:pt x="5875985" y="5485460"/>
                                  </a:lnTo>
                                  <a:lnTo>
                                    <a:pt x="5882081" y="5485460"/>
                                  </a:lnTo>
                                  <a:lnTo>
                                    <a:pt x="5882081" y="3662807"/>
                                  </a:lnTo>
                                  <a:lnTo>
                                    <a:pt x="5882081" y="3298266"/>
                                  </a:lnTo>
                                  <a:close/>
                                </a:path>
                                <a:path w="5882640" h="5485765">
                                  <a:moveTo>
                                    <a:pt x="5882081" y="2933966"/>
                                  </a:moveTo>
                                  <a:lnTo>
                                    <a:pt x="5875985" y="2933966"/>
                                  </a:lnTo>
                                  <a:lnTo>
                                    <a:pt x="5875985" y="3298190"/>
                                  </a:lnTo>
                                  <a:lnTo>
                                    <a:pt x="5882081" y="3298190"/>
                                  </a:lnTo>
                                  <a:lnTo>
                                    <a:pt x="5882081" y="2933966"/>
                                  </a:lnTo>
                                  <a:close/>
                                </a:path>
                                <a:path w="5882640" h="5485765">
                                  <a:moveTo>
                                    <a:pt x="5882081" y="0"/>
                                  </a:moveTo>
                                  <a:lnTo>
                                    <a:pt x="5875985" y="0"/>
                                  </a:lnTo>
                                  <a:lnTo>
                                    <a:pt x="5875985" y="6096"/>
                                  </a:lnTo>
                                  <a:lnTo>
                                    <a:pt x="5875985" y="382524"/>
                                  </a:lnTo>
                                  <a:lnTo>
                                    <a:pt x="5875985" y="2933954"/>
                                  </a:lnTo>
                                  <a:lnTo>
                                    <a:pt x="5882081" y="2933954"/>
                                  </a:lnTo>
                                  <a:lnTo>
                                    <a:pt x="5882081" y="6096"/>
                                  </a:lnTo>
                                  <a:lnTo>
                                    <a:pt x="5882081" y="0"/>
                                  </a:lnTo>
                                  <a:close/>
                                </a:path>
                              </a:pathLst>
                            </a:custGeom>
                            <a:solidFill>
                              <a:srgbClr val="000000"/>
                            </a:solidFill>
                          </wps:spPr>
                          <wps:bodyPr wrap="square" lIns="0" tIns="0" rIns="0" bIns="0" rtlCol="0">
                            <a:prstTxWarp prst="textNoShape">
                              <a:avLst/>
                            </a:prstTxWarp>
                            <a:noAutofit/>
                          </wps:bodyPr>
                        </wps:wsp>
                        <wps:wsp>
                          <wps:cNvPr id="44" name="Textbox 43"/>
                          <wps:cNvSpPr txBox="1"/>
                          <wps:spPr>
                            <a:xfrm>
                              <a:off x="6095" y="6096"/>
                              <a:ext cx="5869940" cy="5479415"/>
                            </a:xfrm>
                            <a:prstGeom prst="rect">
                              <a:avLst/>
                            </a:prstGeom>
                          </wps:spPr>
                          <wps:txbx>
                            <w:txbxContent>
                              <w:p w14:paraId="5AC0B8D7" w14:textId="741FA487" w:rsidR="00E527DA" w:rsidDel="00F35CD2" w:rsidRDefault="00EB2904">
                                <w:pPr>
                                  <w:spacing w:before="18"/>
                                  <w:ind w:left="107"/>
                                  <w:rPr>
                                    <w:sz w:val="24"/>
                                  </w:rPr>
                                </w:pPr>
                                <w:moveFromRangeStart w:id="816" w:author="Abhiram Arali" w:date="2024-11-06T14:20:00Z" w:name="move181795274"/>
                                <w:moveFrom w:id="817" w:author="Abhiram Arali" w:date="2024-11-06T14:20:00Z">
                                  <w:r w:rsidDel="00F35CD2">
                                    <w:rPr>
                                      <w:sz w:val="24"/>
                                    </w:rPr>
                                    <w:t>#include</w:t>
                                  </w:r>
                                  <w:r w:rsidDel="00F35CD2">
                                    <w:rPr>
                                      <w:spacing w:val="-1"/>
                                      <w:sz w:val="24"/>
                                    </w:rPr>
                                    <w:t xml:space="preserve"> </w:t>
                                  </w:r>
                                  <w:r w:rsidDel="00F35CD2">
                                    <w:rPr>
                                      <w:spacing w:val="-2"/>
                                      <w:sz w:val="24"/>
                                    </w:rPr>
                                    <w:t>&lt;stdio.h&gt;</w:t>
                                  </w:r>
                                </w:moveFrom>
                              </w:p>
                              <w:p w14:paraId="2E7FE560" w14:textId="7CF7D71C" w:rsidR="00E527DA" w:rsidDel="00F35CD2" w:rsidRDefault="00E527DA">
                                <w:pPr>
                                  <w:spacing w:before="21"/>
                                  <w:rPr>
                                    <w:sz w:val="24"/>
                                  </w:rPr>
                                </w:pPr>
                              </w:p>
                              <w:p w14:paraId="7B8F6279" w14:textId="1A482B60" w:rsidR="00E527DA" w:rsidDel="00F35CD2" w:rsidRDefault="00EB2904">
                                <w:pPr>
                                  <w:spacing w:before="1"/>
                                  <w:ind w:left="107"/>
                                  <w:rPr>
                                    <w:sz w:val="24"/>
                                  </w:rPr>
                                </w:pPr>
                                <w:moveFrom w:id="818" w:author="Abhiram Arali" w:date="2024-11-06T14:20:00Z">
                                  <w:r w:rsidDel="00F35CD2">
                                    <w:rPr>
                                      <w:sz w:val="24"/>
                                    </w:rPr>
                                    <w:t>//</w:t>
                                  </w:r>
                                  <w:r w:rsidDel="00F35CD2">
                                    <w:rPr>
                                      <w:spacing w:val="-2"/>
                                      <w:sz w:val="24"/>
                                    </w:rPr>
                                    <w:t xml:space="preserve"> </w:t>
                                  </w:r>
                                  <w:r w:rsidDel="00F35CD2">
                                    <w:rPr>
                                      <w:sz w:val="24"/>
                                    </w:rPr>
                                    <w:t>Function</w:t>
                                  </w:r>
                                  <w:r w:rsidDel="00F35CD2">
                                    <w:rPr>
                                      <w:spacing w:val="-1"/>
                                      <w:sz w:val="24"/>
                                    </w:rPr>
                                    <w:t xml:space="preserve"> </w:t>
                                  </w:r>
                                  <w:r w:rsidDel="00F35CD2">
                                    <w:rPr>
                                      <w:spacing w:val="-2"/>
                                      <w:sz w:val="24"/>
                                    </w:rPr>
                                    <w:t>prototype</w:t>
                                  </w:r>
                                </w:moveFrom>
                              </w:p>
                              <w:p w14:paraId="46C1AA8D" w14:textId="5DB4B593" w:rsidR="00E527DA" w:rsidDel="00F35CD2" w:rsidRDefault="00E527DA">
                                <w:pPr>
                                  <w:spacing w:before="21"/>
                                  <w:rPr>
                                    <w:sz w:val="24"/>
                                  </w:rPr>
                                </w:pPr>
                              </w:p>
                              <w:p w14:paraId="0EB8C0F6" w14:textId="4CF025C5" w:rsidR="00E527DA" w:rsidDel="00F35CD2" w:rsidRDefault="00EB2904">
                                <w:pPr>
                                  <w:ind w:left="107"/>
                                  <w:rPr>
                                    <w:sz w:val="24"/>
                                  </w:rPr>
                                </w:pPr>
                                <w:moveFrom w:id="819" w:author="Abhiram Arali" w:date="2024-11-06T14:20:00Z">
                                  <w:r w:rsidDel="00F35CD2">
                                    <w:rPr>
                                      <w:sz w:val="24"/>
                                    </w:rPr>
                                    <w:t>void</w:t>
                                  </w:r>
                                  <w:r w:rsidDel="00F35CD2">
                                    <w:rPr>
                                      <w:spacing w:val="-2"/>
                                      <w:sz w:val="24"/>
                                    </w:rPr>
                                    <w:t xml:space="preserve"> </w:t>
                                  </w:r>
                                  <w:r w:rsidDel="00F35CD2">
                                    <w:rPr>
                                      <w:sz w:val="24"/>
                                    </w:rPr>
                                    <w:t>modifyArray(int</w:t>
                                  </w:r>
                                  <w:r w:rsidDel="00F35CD2">
                                    <w:rPr>
                                      <w:spacing w:val="-1"/>
                                      <w:sz w:val="24"/>
                                    </w:rPr>
                                    <w:t xml:space="preserve"> </w:t>
                                  </w:r>
                                  <w:r w:rsidDel="00F35CD2">
                                    <w:rPr>
                                      <w:sz w:val="24"/>
                                    </w:rPr>
                                    <w:t>arr[],</w:t>
                                  </w:r>
                                  <w:r w:rsidDel="00F35CD2">
                                    <w:rPr>
                                      <w:spacing w:val="-1"/>
                                      <w:sz w:val="24"/>
                                    </w:rPr>
                                    <w:t xml:space="preserve"> </w:t>
                                  </w:r>
                                  <w:r w:rsidDel="00F35CD2">
                                    <w:rPr>
                                      <w:sz w:val="24"/>
                                    </w:rPr>
                                    <w:t>int</w:t>
                                  </w:r>
                                  <w:r w:rsidDel="00F35CD2">
                                    <w:rPr>
                                      <w:spacing w:val="-1"/>
                                      <w:sz w:val="24"/>
                                    </w:rPr>
                                    <w:t xml:space="preserve"> </w:t>
                                  </w:r>
                                  <w:r w:rsidDel="00F35CD2">
                                    <w:rPr>
                                      <w:spacing w:val="-2"/>
                                      <w:sz w:val="24"/>
                                    </w:rPr>
                                    <w:t>size);</w:t>
                                  </w:r>
                                </w:moveFrom>
                              </w:p>
                              <w:p w14:paraId="60CF59C2" w14:textId="33E5CB50" w:rsidR="00E527DA" w:rsidDel="00F35CD2" w:rsidRDefault="00E527DA">
                                <w:pPr>
                                  <w:rPr>
                                    <w:sz w:val="24"/>
                                  </w:rPr>
                                </w:pPr>
                              </w:p>
                              <w:p w14:paraId="0DB350C1" w14:textId="11B58040" w:rsidR="00E527DA" w:rsidDel="00F35CD2" w:rsidRDefault="00E527DA">
                                <w:pPr>
                                  <w:rPr>
                                    <w:sz w:val="24"/>
                                  </w:rPr>
                                </w:pPr>
                              </w:p>
                              <w:p w14:paraId="332DB775" w14:textId="7B05D5F6" w:rsidR="00E527DA" w:rsidDel="00F35CD2" w:rsidRDefault="00E527DA">
                                <w:pPr>
                                  <w:spacing w:before="44"/>
                                  <w:rPr>
                                    <w:sz w:val="24"/>
                                  </w:rPr>
                                </w:pPr>
                              </w:p>
                              <w:p w14:paraId="7BE3D7F2" w14:textId="72F06F2A" w:rsidR="00E527DA" w:rsidDel="00F35CD2" w:rsidRDefault="00EB2904">
                                <w:pPr>
                                  <w:ind w:left="107"/>
                                  <w:rPr>
                                    <w:sz w:val="24"/>
                                  </w:rPr>
                                </w:pPr>
                                <w:moveFrom w:id="820" w:author="Abhiram Arali" w:date="2024-11-06T14:20:00Z">
                                  <w:r w:rsidDel="00F35CD2">
                                    <w:rPr>
                                      <w:sz w:val="24"/>
                                    </w:rPr>
                                    <w:t>int</w:t>
                                  </w:r>
                                  <w:r w:rsidDel="00F35CD2">
                                    <w:rPr>
                                      <w:spacing w:val="-1"/>
                                      <w:sz w:val="24"/>
                                    </w:rPr>
                                    <w:t xml:space="preserve"> </w:t>
                                  </w:r>
                                  <w:r w:rsidDel="00F35CD2">
                                    <w:rPr>
                                      <w:sz w:val="24"/>
                                    </w:rPr>
                                    <w:t xml:space="preserve">main() </w:t>
                                  </w:r>
                                  <w:r w:rsidDel="00F35CD2">
                                    <w:rPr>
                                      <w:spacing w:val="-10"/>
                                      <w:sz w:val="24"/>
                                    </w:rPr>
                                    <w:t>{</w:t>
                                  </w:r>
                                </w:moveFrom>
                              </w:p>
                              <w:p w14:paraId="6EE053F3" w14:textId="0CE5A282" w:rsidR="00E527DA" w:rsidDel="00F35CD2" w:rsidRDefault="00E527DA">
                                <w:pPr>
                                  <w:spacing w:before="21"/>
                                  <w:rPr>
                                    <w:sz w:val="24"/>
                                  </w:rPr>
                                </w:pPr>
                              </w:p>
                              <w:p w14:paraId="2F0186D7" w14:textId="7584D566" w:rsidR="00E527DA" w:rsidDel="00F35CD2" w:rsidRDefault="00EB2904">
                                <w:pPr>
                                  <w:spacing w:before="1"/>
                                  <w:ind w:left="347"/>
                                  <w:rPr>
                                    <w:sz w:val="24"/>
                                  </w:rPr>
                                </w:pPr>
                                <w:moveFrom w:id="821" w:author="Abhiram Arali" w:date="2024-11-06T14:20:00Z">
                                  <w:r w:rsidDel="00F35CD2">
                                    <w:rPr>
                                      <w:sz w:val="24"/>
                                    </w:rPr>
                                    <w:t>int</w:t>
                                  </w:r>
                                  <w:r w:rsidDel="00F35CD2">
                                    <w:rPr>
                                      <w:spacing w:val="-1"/>
                                      <w:sz w:val="24"/>
                                    </w:rPr>
                                    <w:t xml:space="preserve"> </w:t>
                                  </w:r>
                                  <w:r w:rsidDel="00F35CD2">
                                    <w:rPr>
                                      <w:sz w:val="24"/>
                                    </w:rPr>
                                    <w:t>numbers[]</w:t>
                                  </w:r>
                                  <w:r w:rsidDel="00F35CD2">
                                    <w:rPr>
                                      <w:spacing w:val="-2"/>
                                      <w:sz w:val="24"/>
                                    </w:rPr>
                                    <w:t xml:space="preserve"> </w:t>
                                  </w:r>
                                  <w:r w:rsidDel="00F35CD2">
                                    <w:rPr>
                                      <w:sz w:val="24"/>
                                    </w:rPr>
                                    <w:t>=</w:t>
                                  </w:r>
                                  <w:r w:rsidDel="00F35CD2">
                                    <w:rPr>
                                      <w:spacing w:val="-1"/>
                                      <w:sz w:val="24"/>
                                    </w:rPr>
                                    <w:t xml:space="preserve"> </w:t>
                                  </w:r>
                                  <w:r w:rsidDel="00F35CD2">
                                    <w:rPr>
                                      <w:sz w:val="24"/>
                                    </w:rPr>
                                    <w:t>{1,</w:t>
                                  </w:r>
                                  <w:r w:rsidDel="00F35CD2">
                                    <w:rPr>
                                      <w:spacing w:val="-1"/>
                                      <w:sz w:val="24"/>
                                    </w:rPr>
                                    <w:t xml:space="preserve"> </w:t>
                                  </w:r>
                                  <w:r w:rsidDel="00F35CD2">
                                    <w:rPr>
                                      <w:sz w:val="24"/>
                                    </w:rPr>
                                    <w:t>2,</w:t>
                                  </w:r>
                                  <w:r w:rsidDel="00F35CD2">
                                    <w:rPr>
                                      <w:spacing w:val="2"/>
                                      <w:sz w:val="24"/>
                                    </w:rPr>
                                    <w:t xml:space="preserve"> </w:t>
                                  </w:r>
                                  <w:r w:rsidDel="00F35CD2">
                                    <w:rPr>
                                      <w:sz w:val="24"/>
                                    </w:rPr>
                                    <w:t xml:space="preserve">3, 4, </w:t>
                                  </w:r>
                                  <w:r w:rsidDel="00F35CD2">
                                    <w:rPr>
                                      <w:spacing w:val="-5"/>
                                      <w:sz w:val="24"/>
                                    </w:rPr>
                                    <w:t>5};</w:t>
                                  </w:r>
                                </w:moveFrom>
                              </w:p>
                              <w:p w14:paraId="689EBFCB" w14:textId="03FB9967" w:rsidR="00E527DA" w:rsidDel="00F35CD2" w:rsidRDefault="00E527DA">
                                <w:pPr>
                                  <w:spacing w:before="24"/>
                                  <w:rPr>
                                    <w:sz w:val="24"/>
                                  </w:rPr>
                                </w:pPr>
                              </w:p>
                              <w:p w14:paraId="2D30B8D9" w14:textId="15007C82" w:rsidR="00E527DA" w:rsidDel="00F35CD2" w:rsidRDefault="00EB2904">
                                <w:pPr>
                                  <w:ind w:left="347"/>
                                  <w:rPr>
                                    <w:sz w:val="24"/>
                                  </w:rPr>
                                </w:pPr>
                                <w:moveFrom w:id="822" w:author="Abhiram Arali" w:date="2024-11-06T14:20:00Z">
                                  <w:r w:rsidDel="00F35CD2">
                                    <w:rPr>
                                      <w:sz w:val="24"/>
                                    </w:rPr>
                                    <w:t>int</w:t>
                                  </w:r>
                                  <w:r w:rsidDel="00F35CD2">
                                    <w:rPr>
                                      <w:spacing w:val="-1"/>
                                      <w:sz w:val="24"/>
                                    </w:rPr>
                                    <w:t xml:space="preserve"> </w:t>
                                  </w:r>
                                  <w:r w:rsidDel="00F35CD2">
                                    <w:rPr>
                                      <w:sz w:val="24"/>
                                    </w:rPr>
                                    <w:t>size</w:t>
                                  </w:r>
                                  <w:r w:rsidDel="00F35CD2">
                                    <w:rPr>
                                      <w:spacing w:val="-3"/>
                                      <w:sz w:val="24"/>
                                    </w:rPr>
                                    <w:t xml:space="preserve"> </w:t>
                                  </w:r>
                                  <w:r w:rsidDel="00F35CD2">
                                    <w:rPr>
                                      <w:sz w:val="24"/>
                                    </w:rPr>
                                    <w:t>=</w:t>
                                  </w:r>
                                  <w:r w:rsidDel="00F35CD2">
                                    <w:rPr>
                                      <w:spacing w:val="-1"/>
                                      <w:sz w:val="24"/>
                                    </w:rPr>
                                    <w:t xml:space="preserve"> </w:t>
                                  </w:r>
                                  <w:r w:rsidDel="00F35CD2">
                                    <w:rPr>
                                      <w:sz w:val="24"/>
                                    </w:rPr>
                                    <w:t>sizeof(numbers)</w:t>
                                  </w:r>
                                  <w:r w:rsidDel="00F35CD2">
                                    <w:rPr>
                                      <w:spacing w:val="-3"/>
                                      <w:sz w:val="24"/>
                                    </w:rPr>
                                    <w:t xml:space="preserve"> </w:t>
                                  </w:r>
                                  <w:r w:rsidDel="00F35CD2">
                                    <w:rPr>
                                      <w:sz w:val="24"/>
                                    </w:rPr>
                                    <w:t xml:space="preserve">/ </w:t>
                                  </w:r>
                                  <w:r w:rsidDel="00F35CD2">
                                    <w:rPr>
                                      <w:spacing w:val="-2"/>
                                      <w:sz w:val="24"/>
                                    </w:rPr>
                                    <w:t>sizeof(numbers[0]);</w:t>
                                  </w:r>
                                </w:moveFrom>
                              </w:p>
                              <w:p w14:paraId="4130181A" w14:textId="4EB53F1F" w:rsidR="00E527DA" w:rsidDel="00F35CD2" w:rsidRDefault="00E527DA">
                                <w:pPr>
                                  <w:rPr>
                                    <w:sz w:val="24"/>
                                  </w:rPr>
                                </w:pPr>
                              </w:p>
                              <w:p w14:paraId="6D196AEB" w14:textId="1A43756F" w:rsidR="00E527DA" w:rsidDel="00F35CD2" w:rsidRDefault="00E527DA">
                                <w:pPr>
                                  <w:rPr>
                                    <w:sz w:val="24"/>
                                  </w:rPr>
                                </w:pPr>
                              </w:p>
                              <w:p w14:paraId="0327B289" w14:textId="28FCEFC1" w:rsidR="00E527DA" w:rsidDel="00F35CD2" w:rsidRDefault="00E527DA">
                                <w:pPr>
                                  <w:spacing w:before="43"/>
                                  <w:rPr>
                                    <w:sz w:val="24"/>
                                  </w:rPr>
                                </w:pPr>
                              </w:p>
                              <w:p w14:paraId="24F8DA4F" w14:textId="6F94E915" w:rsidR="00E527DA" w:rsidDel="00F35CD2" w:rsidRDefault="00EB2904">
                                <w:pPr>
                                  <w:spacing w:line="499" w:lineRule="auto"/>
                                  <w:ind w:left="347" w:right="6179"/>
                                  <w:rPr>
                                    <w:sz w:val="24"/>
                                  </w:rPr>
                                </w:pPr>
                                <w:moveFrom w:id="823" w:author="Abhiram Arali" w:date="2024-11-06T14:20:00Z">
                                  <w:r w:rsidDel="00F35CD2">
                                    <w:rPr>
                                      <w:sz w:val="24"/>
                                    </w:rPr>
                                    <w:t xml:space="preserve">printf("Original array: </w:t>
                                  </w:r>
                                  <w:r w:rsidDel="00F35CD2">
                                    <w:rPr>
                                      <w:sz w:val="24"/>
                                    </w:rPr>
                                    <w:t>"); for</w:t>
                                  </w:r>
                                  <w:r w:rsidDel="00F35CD2">
                                    <w:rPr>
                                      <w:spacing w:val="-3"/>
                                      <w:sz w:val="24"/>
                                    </w:rPr>
                                    <w:t xml:space="preserve"> </w:t>
                                  </w:r>
                                  <w:r w:rsidDel="00F35CD2">
                                    <w:rPr>
                                      <w:sz w:val="24"/>
                                    </w:rPr>
                                    <w:t>(int i =</w:t>
                                  </w:r>
                                  <w:r w:rsidDel="00F35CD2">
                                    <w:rPr>
                                      <w:spacing w:val="-1"/>
                                      <w:sz w:val="24"/>
                                    </w:rPr>
                                    <w:t xml:space="preserve"> </w:t>
                                  </w:r>
                                  <w:r w:rsidDel="00F35CD2">
                                    <w:rPr>
                                      <w:sz w:val="24"/>
                                    </w:rPr>
                                    <w:t>0; i &lt;</w:t>
                                  </w:r>
                                  <w:r w:rsidDel="00F35CD2">
                                    <w:rPr>
                                      <w:spacing w:val="-1"/>
                                      <w:sz w:val="24"/>
                                    </w:rPr>
                                    <w:t xml:space="preserve"> </w:t>
                                  </w:r>
                                  <w:r w:rsidDel="00F35CD2">
                                    <w:rPr>
                                      <w:sz w:val="24"/>
                                    </w:rPr>
                                    <w:t xml:space="preserve">size; i++) </w:t>
                                  </w:r>
                                  <w:r w:rsidDel="00F35CD2">
                                    <w:rPr>
                                      <w:spacing w:val="-10"/>
                                      <w:sz w:val="24"/>
                                    </w:rPr>
                                    <w:t>{</w:t>
                                  </w:r>
                                </w:moveFrom>
                              </w:p>
                              <w:p w14:paraId="79DBC670" w14:textId="50C6B705" w:rsidR="00E527DA" w:rsidDel="00F35CD2" w:rsidRDefault="00EB2904">
                                <w:pPr>
                                  <w:spacing w:line="276" w:lineRule="exact"/>
                                  <w:ind w:left="587"/>
                                  <w:rPr>
                                    <w:sz w:val="24"/>
                                  </w:rPr>
                                </w:pPr>
                                <w:moveFrom w:id="824" w:author="Abhiram Arali" w:date="2024-11-06T14:20:00Z">
                                  <w:r w:rsidDel="00F35CD2">
                                    <w:rPr>
                                      <w:sz w:val="24"/>
                                    </w:rPr>
                                    <w:t>printf("%d</w:t>
                                  </w:r>
                                  <w:r w:rsidDel="00F35CD2">
                                    <w:rPr>
                                      <w:spacing w:val="-1"/>
                                      <w:sz w:val="24"/>
                                    </w:rPr>
                                    <w:t xml:space="preserve"> </w:t>
                                  </w:r>
                                  <w:r w:rsidDel="00F35CD2">
                                    <w:rPr>
                                      <w:sz w:val="24"/>
                                    </w:rPr>
                                    <w:t>",</w:t>
                                  </w:r>
                                  <w:r w:rsidDel="00F35CD2">
                                    <w:rPr>
                                      <w:spacing w:val="-1"/>
                                      <w:sz w:val="24"/>
                                    </w:rPr>
                                    <w:t xml:space="preserve"> </w:t>
                                  </w:r>
                                  <w:r w:rsidDel="00F35CD2">
                                    <w:rPr>
                                      <w:spacing w:val="-2"/>
                                      <w:sz w:val="24"/>
                                    </w:rPr>
                                    <w:t>numbers[i]);</w:t>
                                  </w:r>
                                </w:moveFrom>
                              </w:p>
                              <w:p w14:paraId="7F58C14D" w14:textId="726816D3" w:rsidR="00E527DA" w:rsidDel="00F35CD2" w:rsidRDefault="00E527DA">
                                <w:pPr>
                                  <w:spacing w:before="21"/>
                                  <w:rPr>
                                    <w:sz w:val="24"/>
                                  </w:rPr>
                                </w:pPr>
                              </w:p>
                              <w:p w14:paraId="0AFCA887" w14:textId="301ECBAF" w:rsidR="00E527DA" w:rsidDel="00F35CD2" w:rsidRDefault="00EB2904">
                                <w:pPr>
                                  <w:spacing w:before="1"/>
                                  <w:ind w:left="347"/>
                                  <w:rPr>
                                    <w:sz w:val="24"/>
                                  </w:rPr>
                                </w:pPr>
                                <w:moveFrom w:id="825" w:author="Abhiram Arali" w:date="2024-11-06T14:20:00Z">
                                  <w:r w:rsidDel="00F35CD2">
                                    <w:rPr>
                                      <w:spacing w:val="-10"/>
                                      <w:sz w:val="24"/>
                                    </w:rPr>
                                    <w:t>}</w:t>
                                  </w:r>
                                </w:moveFrom>
                              </w:p>
                              <w:p w14:paraId="19D9F8C5" w14:textId="2878D8A2" w:rsidR="00E527DA" w:rsidDel="00F35CD2" w:rsidRDefault="00E527DA">
                                <w:pPr>
                                  <w:spacing w:before="21"/>
                                  <w:rPr>
                                    <w:sz w:val="24"/>
                                  </w:rPr>
                                </w:pPr>
                              </w:p>
                              <w:p w14:paraId="5A295A1B" w14:textId="1FF45907" w:rsidR="00E527DA" w:rsidDel="00F35CD2" w:rsidRDefault="00EB2904">
                                <w:pPr>
                                  <w:ind w:left="347"/>
                                  <w:rPr>
                                    <w:sz w:val="24"/>
                                  </w:rPr>
                                </w:pPr>
                                <w:moveFrom w:id="826" w:author="Abhiram Arali" w:date="2024-11-06T14:20:00Z">
                                  <w:r w:rsidDel="00F35CD2">
                                    <w:rPr>
                                      <w:spacing w:val="-2"/>
                                      <w:sz w:val="24"/>
                                    </w:rPr>
                                    <w:t>printf("\n");</w:t>
                                  </w:r>
                                </w:moveFrom>
                              </w:p>
                              <w:p w14:paraId="7F72B504" w14:textId="7C08287F" w:rsidR="00E527DA" w:rsidDel="00F35CD2" w:rsidRDefault="00E527DA">
                                <w:pPr>
                                  <w:rPr>
                                    <w:sz w:val="24"/>
                                  </w:rPr>
                                </w:pPr>
                              </w:p>
                              <w:p w14:paraId="6E975A47" w14:textId="600690DD" w:rsidR="00E527DA" w:rsidDel="00F35CD2" w:rsidRDefault="00E527DA">
                                <w:pPr>
                                  <w:rPr>
                                    <w:sz w:val="24"/>
                                  </w:rPr>
                                </w:pPr>
                              </w:p>
                              <w:p w14:paraId="3F6F515A" w14:textId="76F04A5E" w:rsidR="00E527DA" w:rsidDel="00F35CD2" w:rsidRDefault="00E527DA">
                                <w:pPr>
                                  <w:spacing w:before="46"/>
                                  <w:rPr>
                                    <w:sz w:val="24"/>
                                  </w:rPr>
                                </w:pPr>
                              </w:p>
                              <w:p w14:paraId="2C90B167" w14:textId="4307F238" w:rsidR="00E527DA" w:rsidRDefault="00EB2904">
                                <w:pPr>
                                  <w:ind w:left="347"/>
                                  <w:rPr>
                                    <w:sz w:val="24"/>
                                  </w:rPr>
                                </w:pPr>
                                <w:moveFrom w:id="827" w:author="Abhiram Arali" w:date="2024-11-06T14:20:00Z">
                                  <w:r w:rsidDel="00F35CD2">
                                    <w:rPr>
                                      <w:sz w:val="24"/>
                                    </w:rPr>
                                    <w:t>modifyArray(numbers,</w:t>
                                  </w:r>
                                  <w:r w:rsidDel="00F35CD2">
                                    <w:rPr>
                                      <w:spacing w:val="-2"/>
                                      <w:sz w:val="24"/>
                                    </w:rPr>
                                    <w:t xml:space="preserve"> </w:t>
                                  </w:r>
                                  <w:r w:rsidDel="00F35CD2">
                                    <w:rPr>
                                      <w:sz w:val="24"/>
                                    </w:rPr>
                                    <w:t>size);</w:t>
                                  </w:r>
                                  <w:r w:rsidDel="00F35CD2">
                                    <w:rPr>
                                      <w:spacing w:val="57"/>
                                      <w:sz w:val="24"/>
                                    </w:rPr>
                                    <w:t xml:space="preserve"> </w:t>
                                  </w:r>
                                  <w:r w:rsidDel="00F35CD2">
                                    <w:rPr>
                                      <w:sz w:val="24"/>
                                    </w:rPr>
                                    <w:t>//</w:t>
                                  </w:r>
                                  <w:r w:rsidDel="00F35CD2">
                                    <w:rPr>
                                      <w:spacing w:val="-1"/>
                                      <w:sz w:val="24"/>
                                    </w:rPr>
                                    <w:t xml:space="preserve"> </w:t>
                                  </w:r>
                                  <w:r w:rsidDel="00F35CD2">
                                    <w:rPr>
                                      <w:sz w:val="24"/>
                                    </w:rPr>
                                    <w:t>Pass</w:t>
                                  </w:r>
                                  <w:r w:rsidDel="00F35CD2">
                                    <w:rPr>
                                      <w:spacing w:val="-2"/>
                                      <w:sz w:val="24"/>
                                    </w:rPr>
                                    <w:t xml:space="preserve"> </w:t>
                                  </w:r>
                                  <w:r w:rsidDel="00F35CD2">
                                    <w:rPr>
                                      <w:sz w:val="24"/>
                                    </w:rPr>
                                    <w:t>array</w:t>
                                  </w:r>
                                  <w:r w:rsidDel="00F35CD2">
                                    <w:rPr>
                                      <w:spacing w:val="-1"/>
                                      <w:sz w:val="24"/>
                                    </w:rPr>
                                    <w:t xml:space="preserve"> </w:t>
                                  </w:r>
                                  <w:r w:rsidDel="00F35CD2">
                                    <w:rPr>
                                      <w:sz w:val="24"/>
                                    </w:rPr>
                                    <w:t>to</w:t>
                                  </w:r>
                                  <w:r w:rsidDel="00F35CD2">
                                    <w:rPr>
                                      <w:spacing w:val="-1"/>
                                      <w:sz w:val="24"/>
                                    </w:rPr>
                                    <w:t xml:space="preserve"> </w:t>
                                  </w:r>
                                  <w:r w:rsidDel="00F35CD2">
                                    <w:rPr>
                                      <w:spacing w:val="-2"/>
                                      <w:sz w:val="24"/>
                                    </w:rPr>
                                    <w:t>function</w:t>
                                  </w:r>
                                </w:moveFrom>
                                <w:moveFromRangeEnd w:id="816"/>
                              </w:p>
                            </w:txbxContent>
                          </wps:txbx>
                          <wps:bodyPr wrap="square" lIns="0" tIns="0" rIns="0" bIns="0" rtlCol="0">
                            <a:noAutofit/>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61F5A0B" id="Group 41" o:spid="_x0000_s1062" style="position:absolute;margin-left:66.15pt;margin-top:15pt;width:463.2pt;height:431.95pt;z-index:-15719936;mso-wrap-distance-left:0;mso-wrap-distance-right:0;mso-position-horizontal-relative:page;mso-position-vertical-relative:text" coordsize="58826,5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">
                  <v:shape id="Graphic 42" o:spid="_x0000_s1063" style="position:absolute;width:58826;height:54857;visibility:visible;mso-wrap-style:square;v-text-anchor:top" coordsize="5882640,548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" path="m6096,3298266r-6096,l,3662807r,364236l,5485460r6096,l6096,3662807r,-364541xem6096,2933966r-6096,l,3298190r6096,l6096,2933966xem5875909,l6096,,,,,6096,,2933954r6096,l6096,6096r5869813,l5875909,xem5882081,3298266r-6096,l5875985,3662807r,364236l5875985,5485460r6096,l5882081,3662807r,-364541xem5882081,2933966r-6096,l5875985,3298190r6096,l5882081,2933966xem5882081,r-6096,l5875985,6096r,376428l5875985,2933954r6096,l5882081,6096r,-6096xe" fillcolor="black" stroked="f">
                    <v:path arrowok="t"/>
                  </v:shape>
                  <v:shape id="Textbox 43" o:spid="_x0000_s1064" type="#_x0000_t202" style="position:absolute;left:60;top:60;width:58700;height:5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" filled="f" stroked="f">
                    <v:textbox inset="0,0,0,0">
                      <w:txbxContent>
                        <w:p w14:paraId="5AC0B8D7" w14:textId="741FA487" w:rsidR="00E527DA" w:rsidDel="00F35CD2" w:rsidRDefault="00000000">
                          <w:pPr>
                            <w:spacing w:before="18"/>
                            <w:ind w:left="107"/>
                            <w:rPr>
                              <w:moveFrom w:id="1160" w:author="Abhiram Arali" w:date="2024-11-06T14:20:00Z" w16du:dateUtc="2024-11-06T08:50:00Z"/>
                              <w:sz w:val="24"/>
                            </w:rPr>
                          </w:pPr>
                          <w:moveFromRangeStart w:id="1161" w:author="Abhiram Arali" w:date="2024-11-06T14:20:00Z" w:name="move181795274"/>
                          <w:moveFrom w:id="1162" w:author="Abhiram Arali" w:date="2024-11-06T14:20:00Z" w16du:dateUtc="2024-11-06T08:50:00Z">
                            <w:r w:rsidDel="00F35CD2">
                              <w:rPr>
                                <w:sz w:val="24"/>
                              </w:rPr>
                              <w:t>#include</w:t>
                            </w:r>
                            <w:r w:rsidDel="00F35CD2">
                              <w:rPr>
                                <w:spacing w:val="-1"/>
                                <w:sz w:val="24"/>
                              </w:rPr>
                              <w:t xml:space="preserve"> </w:t>
                            </w:r>
                            <w:r w:rsidDel="00F35CD2">
                              <w:rPr>
                                <w:spacing w:val="-2"/>
                                <w:sz w:val="24"/>
                              </w:rPr>
                              <w:t>&lt;stdio.h&gt;</w:t>
                            </w:r>
                          </w:moveFrom>
                        </w:p>
                        <w:p w14:paraId="2E7FE560" w14:textId="7CF7D71C" w:rsidR="00E527DA" w:rsidDel="00F35CD2" w:rsidRDefault="00E527DA">
                          <w:pPr>
                            <w:spacing w:before="21"/>
                            <w:rPr>
                              <w:moveFrom w:id="1163" w:author="Abhiram Arali" w:date="2024-11-06T14:20:00Z" w16du:dateUtc="2024-11-06T08:50:00Z"/>
                              <w:sz w:val="24"/>
                            </w:rPr>
                          </w:pPr>
                        </w:p>
                        <w:p w14:paraId="7B8F6279" w14:textId="1A482B60" w:rsidR="00E527DA" w:rsidDel="00F35CD2" w:rsidRDefault="00000000">
                          <w:pPr>
                            <w:spacing w:before="1"/>
                            <w:ind w:left="107"/>
                            <w:rPr>
                              <w:moveFrom w:id="1164" w:author="Abhiram Arali" w:date="2024-11-06T14:20:00Z" w16du:dateUtc="2024-11-06T08:50:00Z"/>
                              <w:sz w:val="24"/>
                            </w:rPr>
                          </w:pPr>
                          <w:moveFrom w:id="1165" w:author="Abhiram Arali" w:date="2024-11-06T14:20:00Z" w16du:dateUtc="2024-11-06T08:50:00Z">
                            <w:r w:rsidDel="00F35CD2">
                              <w:rPr>
                                <w:sz w:val="24"/>
                              </w:rPr>
                              <w:t>//</w:t>
                            </w:r>
                            <w:r w:rsidDel="00F35CD2">
                              <w:rPr>
                                <w:spacing w:val="-2"/>
                                <w:sz w:val="24"/>
                              </w:rPr>
                              <w:t xml:space="preserve"> </w:t>
                            </w:r>
                            <w:r w:rsidDel="00F35CD2">
                              <w:rPr>
                                <w:sz w:val="24"/>
                              </w:rPr>
                              <w:t>Function</w:t>
                            </w:r>
                            <w:r w:rsidDel="00F35CD2">
                              <w:rPr>
                                <w:spacing w:val="-1"/>
                                <w:sz w:val="24"/>
                              </w:rPr>
                              <w:t xml:space="preserve"> </w:t>
                            </w:r>
                            <w:r w:rsidDel="00F35CD2">
                              <w:rPr>
                                <w:spacing w:val="-2"/>
                                <w:sz w:val="24"/>
                              </w:rPr>
                              <w:t>prototype</w:t>
                            </w:r>
                          </w:moveFrom>
                        </w:p>
                        <w:p w14:paraId="46C1AA8D" w14:textId="5DB4B593" w:rsidR="00E527DA" w:rsidDel="00F35CD2" w:rsidRDefault="00E527DA">
                          <w:pPr>
                            <w:spacing w:before="21"/>
                            <w:rPr>
                              <w:moveFrom w:id="1166" w:author="Abhiram Arali" w:date="2024-11-06T14:20:00Z" w16du:dateUtc="2024-11-06T08:50:00Z"/>
                              <w:sz w:val="24"/>
                            </w:rPr>
                          </w:pPr>
                        </w:p>
                        <w:p w14:paraId="0EB8C0F6" w14:textId="4CF025C5" w:rsidR="00E527DA" w:rsidDel="00F35CD2" w:rsidRDefault="00000000">
                          <w:pPr>
                            <w:ind w:left="107"/>
                            <w:rPr>
                              <w:moveFrom w:id="1167" w:author="Abhiram Arali" w:date="2024-11-06T14:20:00Z" w16du:dateUtc="2024-11-06T08:50:00Z"/>
                              <w:sz w:val="24"/>
                            </w:rPr>
                          </w:pPr>
                          <w:moveFrom w:id="1168" w:author="Abhiram Arali" w:date="2024-11-06T14:20:00Z" w16du:dateUtc="2024-11-06T08:50:00Z">
                            <w:r w:rsidDel="00F35CD2">
                              <w:rPr>
                                <w:sz w:val="24"/>
                              </w:rPr>
                              <w:t>void</w:t>
                            </w:r>
                            <w:r w:rsidDel="00F35CD2">
                              <w:rPr>
                                <w:spacing w:val="-2"/>
                                <w:sz w:val="24"/>
                              </w:rPr>
                              <w:t xml:space="preserve"> </w:t>
                            </w:r>
                            <w:r w:rsidDel="00F35CD2">
                              <w:rPr>
                                <w:sz w:val="24"/>
                              </w:rPr>
                              <w:t>modifyArray(int</w:t>
                            </w:r>
                            <w:r w:rsidDel="00F35CD2">
                              <w:rPr>
                                <w:spacing w:val="-1"/>
                                <w:sz w:val="24"/>
                              </w:rPr>
                              <w:t xml:space="preserve"> </w:t>
                            </w:r>
                            <w:r w:rsidDel="00F35CD2">
                              <w:rPr>
                                <w:sz w:val="24"/>
                              </w:rPr>
                              <w:t>arr[],</w:t>
                            </w:r>
                            <w:r w:rsidDel="00F35CD2">
                              <w:rPr>
                                <w:spacing w:val="-1"/>
                                <w:sz w:val="24"/>
                              </w:rPr>
                              <w:t xml:space="preserve"> </w:t>
                            </w:r>
                            <w:r w:rsidDel="00F35CD2">
                              <w:rPr>
                                <w:sz w:val="24"/>
                              </w:rPr>
                              <w:t>int</w:t>
                            </w:r>
                            <w:r w:rsidDel="00F35CD2">
                              <w:rPr>
                                <w:spacing w:val="-1"/>
                                <w:sz w:val="24"/>
                              </w:rPr>
                              <w:t xml:space="preserve"> </w:t>
                            </w:r>
                            <w:r w:rsidDel="00F35CD2">
                              <w:rPr>
                                <w:spacing w:val="-2"/>
                                <w:sz w:val="24"/>
                              </w:rPr>
                              <w:t>size);</w:t>
                            </w:r>
                          </w:moveFrom>
                        </w:p>
                        <w:p w14:paraId="60CF59C2" w14:textId="33E5CB50" w:rsidR="00E527DA" w:rsidDel="00F35CD2" w:rsidRDefault="00E527DA">
                          <w:pPr>
                            <w:rPr>
                              <w:moveFrom w:id="1169" w:author="Abhiram Arali" w:date="2024-11-06T14:20:00Z" w16du:dateUtc="2024-11-06T08:50:00Z"/>
                              <w:sz w:val="24"/>
                            </w:rPr>
                          </w:pPr>
                        </w:p>
                        <w:p w14:paraId="0DB350C1" w14:textId="11B58040" w:rsidR="00E527DA" w:rsidDel="00F35CD2" w:rsidRDefault="00E527DA">
                          <w:pPr>
                            <w:rPr>
                              <w:moveFrom w:id="1170" w:author="Abhiram Arali" w:date="2024-11-06T14:20:00Z" w16du:dateUtc="2024-11-06T08:50:00Z"/>
                              <w:sz w:val="24"/>
                            </w:rPr>
                          </w:pPr>
                        </w:p>
                        <w:p w14:paraId="332DB775" w14:textId="7B05D5F6" w:rsidR="00E527DA" w:rsidDel="00F35CD2" w:rsidRDefault="00E527DA">
                          <w:pPr>
                            <w:spacing w:before="44"/>
                            <w:rPr>
                              <w:moveFrom w:id="1171" w:author="Abhiram Arali" w:date="2024-11-06T14:20:00Z" w16du:dateUtc="2024-11-06T08:50:00Z"/>
                              <w:sz w:val="24"/>
                            </w:rPr>
                          </w:pPr>
                        </w:p>
                        <w:p w14:paraId="7BE3D7F2" w14:textId="72F06F2A" w:rsidR="00E527DA" w:rsidDel="00F35CD2" w:rsidRDefault="00000000">
                          <w:pPr>
                            <w:ind w:left="107"/>
                            <w:rPr>
                              <w:moveFrom w:id="1172" w:author="Abhiram Arali" w:date="2024-11-06T14:20:00Z" w16du:dateUtc="2024-11-06T08:50:00Z"/>
                              <w:sz w:val="24"/>
                            </w:rPr>
                          </w:pPr>
                          <w:moveFrom w:id="1173" w:author="Abhiram Arali" w:date="2024-11-06T14:20:00Z" w16du:dateUtc="2024-11-06T08:50:00Z">
                            <w:r w:rsidDel="00F35CD2">
                              <w:rPr>
                                <w:sz w:val="24"/>
                              </w:rPr>
                              <w:t>int</w:t>
                            </w:r>
                            <w:r w:rsidDel="00F35CD2">
                              <w:rPr>
                                <w:spacing w:val="-1"/>
                                <w:sz w:val="24"/>
                              </w:rPr>
                              <w:t xml:space="preserve"> </w:t>
                            </w:r>
                            <w:r w:rsidDel="00F35CD2">
                              <w:rPr>
                                <w:sz w:val="24"/>
                              </w:rPr>
                              <w:t xml:space="preserve">main() </w:t>
                            </w:r>
                            <w:r w:rsidDel="00F35CD2">
                              <w:rPr>
                                <w:spacing w:val="-10"/>
                                <w:sz w:val="24"/>
                              </w:rPr>
                              <w:t>{</w:t>
                            </w:r>
                          </w:moveFrom>
                        </w:p>
                        <w:p w14:paraId="6EE053F3" w14:textId="0CE5A282" w:rsidR="00E527DA" w:rsidDel="00F35CD2" w:rsidRDefault="00E527DA">
                          <w:pPr>
                            <w:spacing w:before="21"/>
                            <w:rPr>
                              <w:moveFrom w:id="1174" w:author="Abhiram Arali" w:date="2024-11-06T14:20:00Z" w16du:dateUtc="2024-11-06T08:50:00Z"/>
                              <w:sz w:val="24"/>
                            </w:rPr>
                          </w:pPr>
                        </w:p>
                        <w:p w14:paraId="2F0186D7" w14:textId="7584D566" w:rsidR="00E527DA" w:rsidDel="00F35CD2" w:rsidRDefault="00000000">
                          <w:pPr>
                            <w:spacing w:before="1"/>
                            <w:ind w:left="347"/>
                            <w:rPr>
                              <w:moveFrom w:id="1175" w:author="Abhiram Arali" w:date="2024-11-06T14:20:00Z" w16du:dateUtc="2024-11-06T08:50:00Z"/>
                              <w:sz w:val="24"/>
                            </w:rPr>
                          </w:pPr>
                          <w:moveFrom w:id="1176" w:author="Abhiram Arali" w:date="2024-11-06T14:20:00Z" w16du:dateUtc="2024-11-06T08:50:00Z">
                            <w:r w:rsidDel="00F35CD2">
                              <w:rPr>
                                <w:sz w:val="24"/>
                              </w:rPr>
                              <w:t>int</w:t>
                            </w:r>
                            <w:r w:rsidDel="00F35CD2">
                              <w:rPr>
                                <w:spacing w:val="-1"/>
                                <w:sz w:val="24"/>
                              </w:rPr>
                              <w:t xml:space="preserve"> </w:t>
                            </w:r>
                            <w:r w:rsidDel="00F35CD2">
                              <w:rPr>
                                <w:sz w:val="24"/>
                              </w:rPr>
                              <w:t>numbers[]</w:t>
                            </w:r>
                            <w:r w:rsidDel="00F35CD2">
                              <w:rPr>
                                <w:spacing w:val="-2"/>
                                <w:sz w:val="24"/>
                              </w:rPr>
                              <w:t xml:space="preserve"> </w:t>
                            </w:r>
                            <w:r w:rsidDel="00F35CD2">
                              <w:rPr>
                                <w:sz w:val="24"/>
                              </w:rPr>
                              <w:t>=</w:t>
                            </w:r>
                            <w:r w:rsidDel="00F35CD2">
                              <w:rPr>
                                <w:spacing w:val="-1"/>
                                <w:sz w:val="24"/>
                              </w:rPr>
                              <w:t xml:space="preserve"> </w:t>
                            </w:r>
                            <w:r w:rsidDel="00F35CD2">
                              <w:rPr>
                                <w:sz w:val="24"/>
                              </w:rPr>
                              <w:t>{1,</w:t>
                            </w:r>
                            <w:r w:rsidDel="00F35CD2">
                              <w:rPr>
                                <w:spacing w:val="-1"/>
                                <w:sz w:val="24"/>
                              </w:rPr>
                              <w:t xml:space="preserve"> </w:t>
                            </w:r>
                            <w:r w:rsidDel="00F35CD2">
                              <w:rPr>
                                <w:sz w:val="24"/>
                              </w:rPr>
                              <w:t>2,</w:t>
                            </w:r>
                            <w:r w:rsidDel="00F35CD2">
                              <w:rPr>
                                <w:spacing w:val="2"/>
                                <w:sz w:val="24"/>
                              </w:rPr>
                              <w:t xml:space="preserve"> </w:t>
                            </w:r>
                            <w:r w:rsidDel="00F35CD2">
                              <w:rPr>
                                <w:sz w:val="24"/>
                              </w:rPr>
                              <w:t xml:space="preserve">3, 4, </w:t>
                            </w:r>
                            <w:r w:rsidDel="00F35CD2">
                              <w:rPr>
                                <w:spacing w:val="-5"/>
                                <w:sz w:val="24"/>
                              </w:rPr>
                              <w:t>5};</w:t>
                            </w:r>
                          </w:moveFrom>
                        </w:p>
                        <w:p w14:paraId="689EBFCB" w14:textId="03FB9967" w:rsidR="00E527DA" w:rsidDel="00F35CD2" w:rsidRDefault="00E527DA">
                          <w:pPr>
                            <w:spacing w:before="24"/>
                            <w:rPr>
                              <w:moveFrom w:id="1177" w:author="Abhiram Arali" w:date="2024-11-06T14:20:00Z" w16du:dateUtc="2024-11-06T08:50:00Z"/>
                              <w:sz w:val="24"/>
                            </w:rPr>
                          </w:pPr>
                        </w:p>
                        <w:p w14:paraId="2D30B8D9" w14:textId="15007C82" w:rsidR="00E527DA" w:rsidDel="00F35CD2" w:rsidRDefault="00000000">
                          <w:pPr>
                            <w:ind w:left="347"/>
                            <w:rPr>
                              <w:moveFrom w:id="1178" w:author="Abhiram Arali" w:date="2024-11-06T14:20:00Z" w16du:dateUtc="2024-11-06T08:50:00Z"/>
                              <w:sz w:val="24"/>
                            </w:rPr>
                          </w:pPr>
                          <w:moveFrom w:id="1179" w:author="Abhiram Arali" w:date="2024-11-06T14:20:00Z" w16du:dateUtc="2024-11-06T08:50:00Z">
                            <w:r w:rsidDel="00F35CD2">
                              <w:rPr>
                                <w:sz w:val="24"/>
                              </w:rPr>
                              <w:t>int</w:t>
                            </w:r>
                            <w:r w:rsidDel="00F35CD2">
                              <w:rPr>
                                <w:spacing w:val="-1"/>
                                <w:sz w:val="24"/>
                              </w:rPr>
                              <w:t xml:space="preserve"> </w:t>
                            </w:r>
                            <w:r w:rsidDel="00F35CD2">
                              <w:rPr>
                                <w:sz w:val="24"/>
                              </w:rPr>
                              <w:t>size</w:t>
                            </w:r>
                            <w:r w:rsidDel="00F35CD2">
                              <w:rPr>
                                <w:spacing w:val="-3"/>
                                <w:sz w:val="24"/>
                              </w:rPr>
                              <w:t xml:space="preserve"> </w:t>
                            </w:r>
                            <w:r w:rsidDel="00F35CD2">
                              <w:rPr>
                                <w:sz w:val="24"/>
                              </w:rPr>
                              <w:t>=</w:t>
                            </w:r>
                            <w:r w:rsidDel="00F35CD2">
                              <w:rPr>
                                <w:spacing w:val="-1"/>
                                <w:sz w:val="24"/>
                              </w:rPr>
                              <w:t xml:space="preserve"> </w:t>
                            </w:r>
                            <w:r w:rsidDel="00F35CD2">
                              <w:rPr>
                                <w:sz w:val="24"/>
                              </w:rPr>
                              <w:t>sizeof(numbers)</w:t>
                            </w:r>
                            <w:r w:rsidDel="00F35CD2">
                              <w:rPr>
                                <w:spacing w:val="-3"/>
                                <w:sz w:val="24"/>
                              </w:rPr>
                              <w:t xml:space="preserve"> </w:t>
                            </w:r>
                            <w:r w:rsidDel="00F35CD2">
                              <w:rPr>
                                <w:sz w:val="24"/>
                              </w:rPr>
                              <w:t xml:space="preserve">/ </w:t>
                            </w:r>
                            <w:r w:rsidDel="00F35CD2">
                              <w:rPr>
                                <w:spacing w:val="-2"/>
                                <w:sz w:val="24"/>
                              </w:rPr>
                              <w:t>sizeof(numbers[0]);</w:t>
                            </w:r>
                          </w:moveFrom>
                        </w:p>
                        <w:p w14:paraId="4130181A" w14:textId="4EB53F1F" w:rsidR="00E527DA" w:rsidDel="00F35CD2" w:rsidRDefault="00E527DA">
                          <w:pPr>
                            <w:rPr>
                              <w:moveFrom w:id="1180" w:author="Abhiram Arali" w:date="2024-11-06T14:20:00Z" w16du:dateUtc="2024-11-06T08:50:00Z"/>
                              <w:sz w:val="24"/>
                            </w:rPr>
                          </w:pPr>
                        </w:p>
                        <w:p w14:paraId="6D196AEB" w14:textId="1A43756F" w:rsidR="00E527DA" w:rsidDel="00F35CD2" w:rsidRDefault="00E527DA">
                          <w:pPr>
                            <w:rPr>
                              <w:moveFrom w:id="1181" w:author="Abhiram Arali" w:date="2024-11-06T14:20:00Z" w16du:dateUtc="2024-11-06T08:50:00Z"/>
                              <w:sz w:val="24"/>
                            </w:rPr>
                          </w:pPr>
                        </w:p>
                        <w:p w14:paraId="0327B289" w14:textId="28FCEFC1" w:rsidR="00E527DA" w:rsidDel="00F35CD2" w:rsidRDefault="00E527DA">
                          <w:pPr>
                            <w:spacing w:before="43"/>
                            <w:rPr>
                              <w:moveFrom w:id="1182" w:author="Abhiram Arali" w:date="2024-11-06T14:20:00Z" w16du:dateUtc="2024-11-06T08:50:00Z"/>
                              <w:sz w:val="24"/>
                            </w:rPr>
                          </w:pPr>
                        </w:p>
                        <w:p w14:paraId="24F8DA4F" w14:textId="6F94E915" w:rsidR="00E527DA" w:rsidDel="00F35CD2" w:rsidRDefault="00000000">
                          <w:pPr>
                            <w:spacing w:line="499" w:lineRule="auto"/>
                            <w:ind w:left="347" w:right="6179"/>
                            <w:rPr>
                              <w:moveFrom w:id="1183" w:author="Abhiram Arali" w:date="2024-11-06T14:20:00Z" w16du:dateUtc="2024-11-06T08:50:00Z"/>
                              <w:sz w:val="24"/>
                            </w:rPr>
                          </w:pPr>
                          <w:moveFrom w:id="1184" w:author="Abhiram Arali" w:date="2024-11-06T14:20:00Z" w16du:dateUtc="2024-11-06T08:50:00Z">
                            <w:r w:rsidDel="00F35CD2">
                              <w:rPr>
                                <w:sz w:val="24"/>
                              </w:rPr>
                              <w:t>printf("Original array: "); for</w:t>
                            </w:r>
                            <w:r w:rsidDel="00F35CD2">
                              <w:rPr>
                                <w:spacing w:val="-3"/>
                                <w:sz w:val="24"/>
                              </w:rPr>
                              <w:t xml:space="preserve"> </w:t>
                            </w:r>
                            <w:r w:rsidDel="00F35CD2">
                              <w:rPr>
                                <w:sz w:val="24"/>
                              </w:rPr>
                              <w:t>(int i =</w:t>
                            </w:r>
                            <w:r w:rsidDel="00F35CD2">
                              <w:rPr>
                                <w:spacing w:val="-1"/>
                                <w:sz w:val="24"/>
                              </w:rPr>
                              <w:t xml:space="preserve"> </w:t>
                            </w:r>
                            <w:r w:rsidDel="00F35CD2">
                              <w:rPr>
                                <w:sz w:val="24"/>
                              </w:rPr>
                              <w:t>0; i &lt;</w:t>
                            </w:r>
                            <w:r w:rsidDel="00F35CD2">
                              <w:rPr>
                                <w:spacing w:val="-1"/>
                                <w:sz w:val="24"/>
                              </w:rPr>
                              <w:t xml:space="preserve"> </w:t>
                            </w:r>
                            <w:r w:rsidDel="00F35CD2">
                              <w:rPr>
                                <w:sz w:val="24"/>
                              </w:rPr>
                              <w:t xml:space="preserve">size; i++) </w:t>
                            </w:r>
                            <w:r w:rsidDel="00F35CD2">
                              <w:rPr>
                                <w:spacing w:val="-10"/>
                                <w:sz w:val="24"/>
                              </w:rPr>
                              <w:t>{</w:t>
                            </w:r>
                          </w:moveFrom>
                        </w:p>
                        <w:p w14:paraId="79DBC670" w14:textId="50C6B705" w:rsidR="00E527DA" w:rsidDel="00F35CD2" w:rsidRDefault="00000000">
                          <w:pPr>
                            <w:spacing w:line="276" w:lineRule="exact"/>
                            <w:ind w:left="587"/>
                            <w:rPr>
                              <w:moveFrom w:id="1185" w:author="Abhiram Arali" w:date="2024-11-06T14:20:00Z" w16du:dateUtc="2024-11-06T08:50:00Z"/>
                              <w:sz w:val="24"/>
                            </w:rPr>
                          </w:pPr>
                          <w:moveFrom w:id="1186" w:author="Abhiram Arali" w:date="2024-11-06T14:20:00Z" w16du:dateUtc="2024-11-06T08:50:00Z">
                            <w:r w:rsidDel="00F35CD2">
                              <w:rPr>
                                <w:sz w:val="24"/>
                              </w:rPr>
                              <w:t>printf("%d</w:t>
                            </w:r>
                            <w:r w:rsidDel="00F35CD2">
                              <w:rPr>
                                <w:spacing w:val="-1"/>
                                <w:sz w:val="24"/>
                              </w:rPr>
                              <w:t xml:space="preserve"> </w:t>
                            </w:r>
                            <w:r w:rsidDel="00F35CD2">
                              <w:rPr>
                                <w:sz w:val="24"/>
                              </w:rPr>
                              <w:t>",</w:t>
                            </w:r>
                            <w:r w:rsidDel="00F35CD2">
                              <w:rPr>
                                <w:spacing w:val="-1"/>
                                <w:sz w:val="24"/>
                              </w:rPr>
                              <w:t xml:space="preserve"> </w:t>
                            </w:r>
                            <w:r w:rsidDel="00F35CD2">
                              <w:rPr>
                                <w:spacing w:val="-2"/>
                                <w:sz w:val="24"/>
                              </w:rPr>
                              <w:t>numbers[i]);</w:t>
                            </w:r>
                          </w:moveFrom>
                        </w:p>
                        <w:p w14:paraId="7F58C14D" w14:textId="726816D3" w:rsidR="00E527DA" w:rsidDel="00F35CD2" w:rsidRDefault="00E527DA">
                          <w:pPr>
                            <w:spacing w:before="21"/>
                            <w:rPr>
                              <w:moveFrom w:id="1187" w:author="Abhiram Arali" w:date="2024-11-06T14:20:00Z" w16du:dateUtc="2024-11-06T08:50:00Z"/>
                              <w:sz w:val="24"/>
                            </w:rPr>
                          </w:pPr>
                        </w:p>
                        <w:p w14:paraId="0AFCA887" w14:textId="301ECBAF" w:rsidR="00E527DA" w:rsidDel="00F35CD2" w:rsidRDefault="00000000">
                          <w:pPr>
                            <w:spacing w:before="1"/>
                            <w:ind w:left="347"/>
                            <w:rPr>
                              <w:moveFrom w:id="1188" w:author="Abhiram Arali" w:date="2024-11-06T14:20:00Z" w16du:dateUtc="2024-11-06T08:50:00Z"/>
                              <w:sz w:val="24"/>
                            </w:rPr>
                          </w:pPr>
                          <w:moveFrom w:id="1189" w:author="Abhiram Arali" w:date="2024-11-06T14:20:00Z" w16du:dateUtc="2024-11-06T08:50:00Z">
                            <w:r w:rsidDel="00F35CD2">
                              <w:rPr>
                                <w:spacing w:val="-10"/>
                                <w:sz w:val="24"/>
                              </w:rPr>
                              <w:t>}</w:t>
                            </w:r>
                          </w:moveFrom>
                        </w:p>
                        <w:p w14:paraId="19D9F8C5" w14:textId="2878D8A2" w:rsidR="00E527DA" w:rsidDel="00F35CD2" w:rsidRDefault="00E527DA">
                          <w:pPr>
                            <w:spacing w:before="21"/>
                            <w:rPr>
                              <w:moveFrom w:id="1190" w:author="Abhiram Arali" w:date="2024-11-06T14:20:00Z" w16du:dateUtc="2024-11-06T08:50:00Z"/>
                              <w:sz w:val="24"/>
                            </w:rPr>
                          </w:pPr>
                        </w:p>
                        <w:p w14:paraId="5A295A1B" w14:textId="1FF45907" w:rsidR="00E527DA" w:rsidDel="00F35CD2" w:rsidRDefault="00000000">
                          <w:pPr>
                            <w:ind w:left="347"/>
                            <w:rPr>
                              <w:moveFrom w:id="1191" w:author="Abhiram Arali" w:date="2024-11-06T14:20:00Z" w16du:dateUtc="2024-11-06T08:50:00Z"/>
                              <w:sz w:val="24"/>
                            </w:rPr>
                          </w:pPr>
                          <w:moveFrom w:id="1192" w:author="Abhiram Arali" w:date="2024-11-06T14:20:00Z" w16du:dateUtc="2024-11-06T08:50:00Z">
                            <w:r w:rsidDel="00F35CD2">
                              <w:rPr>
                                <w:spacing w:val="-2"/>
                                <w:sz w:val="24"/>
                              </w:rPr>
                              <w:t>printf("\n");</w:t>
                            </w:r>
                          </w:moveFrom>
                        </w:p>
                        <w:p w14:paraId="7F72B504" w14:textId="7C08287F" w:rsidR="00E527DA" w:rsidDel="00F35CD2" w:rsidRDefault="00E527DA">
                          <w:pPr>
                            <w:rPr>
                              <w:moveFrom w:id="1193" w:author="Abhiram Arali" w:date="2024-11-06T14:20:00Z" w16du:dateUtc="2024-11-06T08:50:00Z"/>
                              <w:sz w:val="24"/>
                            </w:rPr>
                          </w:pPr>
                        </w:p>
                        <w:p w14:paraId="6E975A47" w14:textId="600690DD" w:rsidR="00E527DA" w:rsidDel="00F35CD2" w:rsidRDefault="00E527DA">
                          <w:pPr>
                            <w:rPr>
                              <w:moveFrom w:id="1194" w:author="Abhiram Arali" w:date="2024-11-06T14:20:00Z" w16du:dateUtc="2024-11-06T08:50:00Z"/>
                              <w:sz w:val="24"/>
                            </w:rPr>
                          </w:pPr>
                        </w:p>
                        <w:p w14:paraId="3F6F515A" w14:textId="76F04A5E" w:rsidR="00E527DA" w:rsidDel="00F35CD2" w:rsidRDefault="00E527DA">
                          <w:pPr>
                            <w:spacing w:before="46"/>
                            <w:rPr>
                              <w:moveFrom w:id="1195" w:author="Abhiram Arali" w:date="2024-11-06T14:20:00Z" w16du:dateUtc="2024-11-06T08:50:00Z"/>
                              <w:sz w:val="24"/>
                            </w:rPr>
                          </w:pPr>
                        </w:p>
                        <w:p w14:paraId="2C90B167" w14:textId="4307F238" w:rsidR="00E527DA" w:rsidRDefault="00000000">
                          <w:pPr>
                            <w:ind w:left="347"/>
                            <w:rPr>
                              <w:sz w:val="24"/>
                            </w:rPr>
                          </w:pPr>
                          <w:moveFrom w:id="1196" w:author="Abhiram Arali" w:date="2024-11-06T14:20:00Z" w16du:dateUtc="2024-11-06T08:50:00Z">
                            <w:r w:rsidDel="00F35CD2">
                              <w:rPr>
                                <w:sz w:val="24"/>
                              </w:rPr>
                              <w:t>modifyArray(numbers,</w:t>
                            </w:r>
                            <w:r w:rsidDel="00F35CD2">
                              <w:rPr>
                                <w:spacing w:val="-2"/>
                                <w:sz w:val="24"/>
                              </w:rPr>
                              <w:t xml:space="preserve"> </w:t>
                            </w:r>
                            <w:r w:rsidDel="00F35CD2">
                              <w:rPr>
                                <w:sz w:val="24"/>
                              </w:rPr>
                              <w:t>size);</w:t>
                            </w:r>
                            <w:r w:rsidDel="00F35CD2">
                              <w:rPr>
                                <w:spacing w:val="57"/>
                                <w:sz w:val="24"/>
                              </w:rPr>
                              <w:t xml:space="preserve"> </w:t>
                            </w:r>
                            <w:r w:rsidDel="00F35CD2">
                              <w:rPr>
                                <w:sz w:val="24"/>
                              </w:rPr>
                              <w:t>//</w:t>
                            </w:r>
                            <w:r w:rsidDel="00F35CD2">
                              <w:rPr>
                                <w:spacing w:val="-1"/>
                                <w:sz w:val="24"/>
                              </w:rPr>
                              <w:t xml:space="preserve"> </w:t>
                            </w:r>
                            <w:r w:rsidDel="00F35CD2">
                              <w:rPr>
                                <w:sz w:val="24"/>
                              </w:rPr>
                              <w:t>Pass</w:t>
                            </w:r>
                            <w:r w:rsidDel="00F35CD2">
                              <w:rPr>
                                <w:spacing w:val="-2"/>
                                <w:sz w:val="24"/>
                              </w:rPr>
                              <w:t xml:space="preserve"> </w:t>
                            </w:r>
                            <w:r w:rsidDel="00F35CD2">
                              <w:rPr>
                                <w:sz w:val="24"/>
                              </w:rPr>
                              <w:t>array</w:t>
                            </w:r>
                            <w:r w:rsidDel="00F35CD2">
                              <w:rPr>
                                <w:spacing w:val="-1"/>
                                <w:sz w:val="24"/>
                              </w:rPr>
                              <w:t xml:space="preserve"> </w:t>
                            </w:r>
                            <w:r w:rsidDel="00F35CD2">
                              <w:rPr>
                                <w:sz w:val="24"/>
                              </w:rPr>
                              <w:t>to</w:t>
                            </w:r>
                            <w:r w:rsidDel="00F35CD2">
                              <w:rPr>
                                <w:spacing w:val="-1"/>
                                <w:sz w:val="24"/>
                              </w:rPr>
                              <w:t xml:space="preserve"> </w:t>
                            </w:r>
                            <w:r w:rsidDel="00F35CD2">
                              <w:rPr>
                                <w:spacing w:val="-2"/>
                                <w:sz w:val="24"/>
                              </w:rPr>
                              <w:t>function</w:t>
                            </w:r>
                          </w:moveFrom>
                          <w:moveFromRangeEnd w:id="1161"/>
                        </w:p>
                      </w:txbxContent>
                    </v:textbox>
                  </v:shape>
                  <w10:wrap type="topAndBottom" anchorx="page"/>
                </v:group>
              </w:pict>
            </mc:Fallback>
          </mc:AlternateContent>
        </w:r>
      </w:del>
    </w:p>
    <w:p w14:paraId="30D48DD3" w14:textId="51D8F210" w:rsidR="00E527DA" w:rsidDel="009C5B70" w:rsidRDefault="00E527DA">
      <w:pPr>
        <w:pStyle w:val="BodyText"/>
        <w:spacing w:before="46"/>
        <w:rPr>
          <w:del w:id="828" w:author="Abhiram Arali" w:date="2024-11-06T14:21:00Z"/>
          <w:sz w:val="20"/>
        </w:rPr>
        <w:sectPr w:rsidR="00E527DA" w:rsidDel="009C5B70">
          <w:pgSz w:w="11910" w:h="16840"/>
          <w:pgMar w:top="1540" w:right="1220" w:bottom="1200" w:left="1220" w:header="758" w:footer="1000" w:gutter="0"/>
          <w:cols w:space="720"/>
        </w:sectPr>
        <w:pPrChange w:id="829" w:author="Abhiram Arali" w:date="2024-11-06T14:21:00Z">
          <w:pPr/>
        </w:pPrChange>
      </w:pPr>
    </w:p>
    <w:p w14:paraId="6551A726" w14:textId="3C660278" w:rsidR="00E527DA" w:rsidDel="00A03784" w:rsidRDefault="00E527DA">
      <w:pPr>
        <w:pStyle w:val="NormalBPBHEB"/>
        <w:rPr>
          <w:del w:id="830" w:author="Abhiram Arali" w:date="2024-11-06T14:21:00Z"/>
        </w:rPr>
        <w:pPrChange w:id="831" w:author="Abhiram Arali" w:date="2024-11-06T14:21:00Z">
          <w:pPr>
            <w:pStyle w:val="BodyText"/>
            <w:spacing w:before="7" w:after="1"/>
          </w:pPr>
        </w:pPrChange>
      </w:pPr>
    </w:p>
    <w:p w14:paraId="0886524C" w14:textId="2D22E9A1" w:rsidR="00E527DA" w:rsidDel="00A03784" w:rsidRDefault="00EB2904">
      <w:pPr>
        <w:pStyle w:val="BodyText"/>
        <w:ind w:left="102"/>
        <w:rPr>
          <w:del w:id="832" w:author="Abhiram Arali" w:date="2024-11-06T14:21:00Z"/>
          <w:sz w:val="20"/>
        </w:rPr>
      </w:pPr>
      <w:del w:id="833" w:author="Abhiram Arali" w:date="2024-11-06T14:21:00Z">
        <w:r w:rsidDel="00A03784">
          <w:rPr>
            <w:noProof/>
            <w:sz w:val="20"/>
            <w:lang w:val="en-IN" w:eastAsia="en-IN"/>
            <w:rPrChange w:id="834" w:author="Unknown">
              <w:rPr>
                <w:noProof/>
                <w:lang w:val="en-IN" w:eastAsia="en-IN"/>
              </w:rPr>
            </w:rPrChange>
          </w:rPr>
          <mc:AlternateContent>
            <mc:Choice Requires="wpg">
              <w:drawing>
                <wp:inline distT="0" distB="0" distL="0" distR="0" wp14:anchorId="39E8BAA6" wp14:editId="71862F44">
                  <wp:extent cx="5882640" cy="5384165"/>
                  <wp:effectExtent l="0" t="0" r="0" b="6985"/>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5384165"/>
                            <a:chOff x="0" y="0"/>
                            <a:chExt cx="5882640" cy="5384165"/>
                          </a:xfrm>
                        </wpg:grpSpPr>
                        <wps:wsp>
                          <wps:cNvPr id="39" name="Graphic 45"/>
                          <wps:cNvSpPr/>
                          <wps:spPr>
                            <a:xfrm>
                              <a:off x="0" y="12"/>
                              <a:ext cx="5882640" cy="5384165"/>
                            </a:xfrm>
                            <a:custGeom>
                              <a:avLst/>
                              <a:gdLst/>
                              <a:ahLst/>
                              <a:cxnLst/>
                              <a:rect l="l" t="t" r="r" b="b"/>
                              <a:pathLst>
                                <a:path w="5882640" h="5384165">
                                  <a:moveTo>
                                    <a:pt x="6096" y="2187321"/>
                                  </a:moveTo>
                                  <a:lnTo>
                                    <a:pt x="0" y="2187321"/>
                                  </a:lnTo>
                                  <a:lnTo>
                                    <a:pt x="0" y="2551849"/>
                                  </a:lnTo>
                                  <a:lnTo>
                                    <a:pt x="0" y="2916085"/>
                                  </a:lnTo>
                                  <a:lnTo>
                                    <a:pt x="0" y="5377599"/>
                                  </a:lnTo>
                                  <a:lnTo>
                                    <a:pt x="6096" y="5377599"/>
                                  </a:lnTo>
                                  <a:lnTo>
                                    <a:pt x="6096" y="2551849"/>
                                  </a:lnTo>
                                  <a:lnTo>
                                    <a:pt x="6096" y="2187321"/>
                                  </a:lnTo>
                                  <a:close/>
                                </a:path>
                                <a:path w="5882640" h="5384165">
                                  <a:moveTo>
                                    <a:pt x="6096" y="1458772"/>
                                  </a:moveTo>
                                  <a:lnTo>
                                    <a:pt x="0" y="1458772"/>
                                  </a:lnTo>
                                  <a:lnTo>
                                    <a:pt x="0" y="1822996"/>
                                  </a:lnTo>
                                  <a:lnTo>
                                    <a:pt x="0" y="2187232"/>
                                  </a:lnTo>
                                  <a:lnTo>
                                    <a:pt x="6096" y="2187232"/>
                                  </a:lnTo>
                                  <a:lnTo>
                                    <a:pt x="6096" y="1822996"/>
                                  </a:lnTo>
                                  <a:lnTo>
                                    <a:pt x="6096" y="1458772"/>
                                  </a:lnTo>
                                  <a:close/>
                                </a:path>
                                <a:path w="5882640" h="5384165">
                                  <a:moveTo>
                                    <a:pt x="6096" y="728776"/>
                                  </a:moveTo>
                                  <a:lnTo>
                                    <a:pt x="0" y="728776"/>
                                  </a:lnTo>
                                  <a:lnTo>
                                    <a:pt x="0" y="1094524"/>
                                  </a:lnTo>
                                  <a:lnTo>
                                    <a:pt x="0" y="1458760"/>
                                  </a:lnTo>
                                  <a:lnTo>
                                    <a:pt x="6096" y="1458760"/>
                                  </a:lnTo>
                                  <a:lnTo>
                                    <a:pt x="6096" y="1094524"/>
                                  </a:lnTo>
                                  <a:lnTo>
                                    <a:pt x="6096" y="728776"/>
                                  </a:lnTo>
                                  <a:close/>
                                </a:path>
                                <a:path w="5882640" h="5384165">
                                  <a:moveTo>
                                    <a:pt x="6096" y="0"/>
                                  </a:moveTo>
                                  <a:lnTo>
                                    <a:pt x="0" y="0"/>
                                  </a:lnTo>
                                  <a:lnTo>
                                    <a:pt x="0" y="364528"/>
                                  </a:lnTo>
                                  <a:lnTo>
                                    <a:pt x="0" y="728764"/>
                                  </a:lnTo>
                                  <a:lnTo>
                                    <a:pt x="6096" y="728764"/>
                                  </a:lnTo>
                                  <a:lnTo>
                                    <a:pt x="6096" y="364528"/>
                                  </a:lnTo>
                                  <a:lnTo>
                                    <a:pt x="6096" y="0"/>
                                  </a:lnTo>
                                  <a:close/>
                                </a:path>
                                <a:path w="5882640" h="5384165">
                                  <a:moveTo>
                                    <a:pt x="5875909" y="5377612"/>
                                  </a:moveTo>
                                  <a:lnTo>
                                    <a:pt x="6096" y="5377612"/>
                                  </a:lnTo>
                                  <a:lnTo>
                                    <a:pt x="0" y="5377612"/>
                                  </a:lnTo>
                                  <a:lnTo>
                                    <a:pt x="0" y="5383695"/>
                                  </a:lnTo>
                                  <a:lnTo>
                                    <a:pt x="6096" y="5383695"/>
                                  </a:lnTo>
                                  <a:lnTo>
                                    <a:pt x="5875909" y="5383695"/>
                                  </a:lnTo>
                                  <a:lnTo>
                                    <a:pt x="5875909" y="5377612"/>
                                  </a:lnTo>
                                  <a:close/>
                                </a:path>
                                <a:path w="5882640" h="5384165">
                                  <a:moveTo>
                                    <a:pt x="5882081" y="5377612"/>
                                  </a:moveTo>
                                  <a:lnTo>
                                    <a:pt x="5875985" y="5377612"/>
                                  </a:lnTo>
                                  <a:lnTo>
                                    <a:pt x="5875985" y="5383695"/>
                                  </a:lnTo>
                                  <a:lnTo>
                                    <a:pt x="5882081" y="5383695"/>
                                  </a:lnTo>
                                  <a:lnTo>
                                    <a:pt x="5882081" y="5377612"/>
                                  </a:lnTo>
                                  <a:close/>
                                </a:path>
                                <a:path w="5882640" h="5384165">
                                  <a:moveTo>
                                    <a:pt x="5882081" y="2187321"/>
                                  </a:moveTo>
                                  <a:lnTo>
                                    <a:pt x="5875985" y="2187321"/>
                                  </a:lnTo>
                                  <a:lnTo>
                                    <a:pt x="5875985" y="2551849"/>
                                  </a:lnTo>
                                  <a:lnTo>
                                    <a:pt x="5875985" y="2916085"/>
                                  </a:lnTo>
                                  <a:lnTo>
                                    <a:pt x="5875985" y="5377599"/>
                                  </a:lnTo>
                                  <a:lnTo>
                                    <a:pt x="5882081" y="5377599"/>
                                  </a:lnTo>
                                  <a:lnTo>
                                    <a:pt x="5882081" y="2551849"/>
                                  </a:lnTo>
                                  <a:lnTo>
                                    <a:pt x="5882081" y="2187321"/>
                                  </a:lnTo>
                                  <a:close/>
                                </a:path>
                                <a:path w="5882640" h="5384165">
                                  <a:moveTo>
                                    <a:pt x="5882081" y="1458772"/>
                                  </a:moveTo>
                                  <a:lnTo>
                                    <a:pt x="5875985" y="1458772"/>
                                  </a:lnTo>
                                  <a:lnTo>
                                    <a:pt x="5875985" y="1822996"/>
                                  </a:lnTo>
                                  <a:lnTo>
                                    <a:pt x="5875985" y="2187232"/>
                                  </a:lnTo>
                                  <a:lnTo>
                                    <a:pt x="5882081" y="2187232"/>
                                  </a:lnTo>
                                  <a:lnTo>
                                    <a:pt x="5882081" y="1822996"/>
                                  </a:lnTo>
                                  <a:lnTo>
                                    <a:pt x="5882081" y="1458772"/>
                                  </a:lnTo>
                                  <a:close/>
                                </a:path>
                                <a:path w="5882640" h="5384165">
                                  <a:moveTo>
                                    <a:pt x="5882081" y="728776"/>
                                  </a:moveTo>
                                  <a:lnTo>
                                    <a:pt x="5875985" y="728776"/>
                                  </a:lnTo>
                                  <a:lnTo>
                                    <a:pt x="5875985" y="1094524"/>
                                  </a:lnTo>
                                  <a:lnTo>
                                    <a:pt x="5875985" y="1458760"/>
                                  </a:lnTo>
                                  <a:lnTo>
                                    <a:pt x="5882081" y="1458760"/>
                                  </a:lnTo>
                                  <a:lnTo>
                                    <a:pt x="5882081" y="1094524"/>
                                  </a:lnTo>
                                  <a:lnTo>
                                    <a:pt x="5882081" y="728776"/>
                                  </a:lnTo>
                                  <a:close/>
                                </a:path>
                                <a:path w="5882640" h="5384165">
                                  <a:moveTo>
                                    <a:pt x="5882081" y="0"/>
                                  </a:moveTo>
                                  <a:lnTo>
                                    <a:pt x="5875985" y="0"/>
                                  </a:lnTo>
                                  <a:lnTo>
                                    <a:pt x="5875985" y="364528"/>
                                  </a:lnTo>
                                  <a:lnTo>
                                    <a:pt x="5875985" y="728764"/>
                                  </a:lnTo>
                                  <a:lnTo>
                                    <a:pt x="5882081" y="728764"/>
                                  </a:lnTo>
                                  <a:lnTo>
                                    <a:pt x="5882081" y="364528"/>
                                  </a:lnTo>
                                  <a:lnTo>
                                    <a:pt x="5882081" y="0"/>
                                  </a:lnTo>
                                  <a:close/>
                                </a:path>
                              </a:pathLst>
                            </a:custGeom>
                            <a:solidFill>
                              <a:srgbClr val="000000"/>
                            </a:solidFill>
                          </wps:spPr>
                          <wps:bodyPr wrap="square" lIns="0" tIns="0" rIns="0" bIns="0" rtlCol="0">
                            <a:prstTxWarp prst="textNoShape">
                              <a:avLst/>
                            </a:prstTxWarp>
                            <a:noAutofit/>
                          </wps:bodyPr>
                        </wps:wsp>
                        <wps:wsp>
                          <wps:cNvPr id="40" name="Textbox 46"/>
                          <wps:cNvSpPr txBox="1"/>
                          <wps:spPr>
                            <a:xfrm>
                              <a:off x="6095" y="0"/>
                              <a:ext cx="5869940" cy="5377815"/>
                            </a:xfrm>
                            <a:prstGeom prst="rect">
                              <a:avLst/>
                            </a:prstGeom>
                          </wps:spPr>
                          <wps:txbx>
                            <w:txbxContent>
                              <w:p w14:paraId="05811EE7" w14:textId="723DBEB9" w:rsidR="00E527DA" w:rsidDel="00F35CD2" w:rsidRDefault="00E527DA">
                                <w:pPr>
                                  <w:rPr>
                                    <w:i/>
                                    <w:sz w:val="24"/>
                                  </w:rPr>
                                </w:pPr>
                                <w:moveFromRangeStart w:id="835" w:author="Abhiram Arali" w:date="2024-11-06T14:21:00Z" w:name="move181795283"/>
                              </w:p>
                              <w:p w14:paraId="458B4435" w14:textId="45CAC434" w:rsidR="00E527DA" w:rsidDel="00F35CD2" w:rsidRDefault="00E527DA">
                                <w:pPr>
                                  <w:spacing w:before="21"/>
                                  <w:rPr>
                                    <w:i/>
                                    <w:sz w:val="24"/>
                                  </w:rPr>
                                </w:pPr>
                              </w:p>
                              <w:p w14:paraId="0AC47941" w14:textId="5C57272B" w:rsidR="00E527DA" w:rsidDel="00F35CD2" w:rsidRDefault="00EB2904">
                                <w:pPr>
                                  <w:spacing w:line="499" w:lineRule="auto"/>
                                  <w:ind w:left="347" w:right="6175"/>
                                  <w:rPr>
                                    <w:sz w:val="24"/>
                                  </w:rPr>
                                </w:pPr>
                                <w:moveFrom w:id="836" w:author="Abhiram Arali" w:date="2024-11-06T14:21:00Z">
                                  <w:r w:rsidDel="00F35CD2">
                                    <w:rPr>
                                      <w:sz w:val="24"/>
                                    </w:rPr>
                                    <w:t>printf("Modified array: "); for</w:t>
                                  </w:r>
                                  <w:r w:rsidDel="00F35CD2">
                                    <w:rPr>
                                      <w:spacing w:val="-3"/>
                                      <w:sz w:val="24"/>
                                    </w:rPr>
                                    <w:t xml:space="preserve"> </w:t>
                                  </w:r>
                                  <w:r w:rsidDel="00F35CD2">
                                    <w:rPr>
                                      <w:sz w:val="24"/>
                                    </w:rPr>
                                    <w:t>(int i =</w:t>
                                  </w:r>
                                  <w:r w:rsidDel="00F35CD2">
                                    <w:rPr>
                                      <w:spacing w:val="-1"/>
                                      <w:sz w:val="24"/>
                                    </w:rPr>
                                    <w:t xml:space="preserve"> </w:t>
                                  </w:r>
                                  <w:r w:rsidDel="00F35CD2">
                                    <w:rPr>
                                      <w:sz w:val="24"/>
                                    </w:rPr>
                                    <w:t>0; i &lt;</w:t>
                                  </w:r>
                                  <w:r w:rsidDel="00F35CD2">
                                    <w:rPr>
                                      <w:spacing w:val="-1"/>
                                      <w:sz w:val="24"/>
                                    </w:rPr>
                                    <w:t xml:space="preserve"> </w:t>
                                  </w:r>
                                  <w:r w:rsidDel="00F35CD2">
                                    <w:rPr>
                                      <w:sz w:val="24"/>
                                    </w:rPr>
                                    <w:t xml:space="preserve">size; i++) </w:t>
                                  </w:r>
                                  <w:r w:rsidDel="00F35CD2">
                                    <w:rPr>
                                      <w:spacing w:val="-10"/>
                                      <w:sz w:val="24"/>
                                    </w:rPr>
                                    <w:t>{</w:t>
                                  </w:r>
                                </w:moveFrom>
                              </w:p>
                              <w:p w14:paraId="2E6C577B" w14:textId="75563360" w:rsidR="00E527DA" w:rsidDel="00F35CD2" w:rsidRDefault="00EB2904">
                                <w:pPr>
                                  <w:spacing w:before="2"/>
                                  <w:ind w:left="587"/>
                                  <w:rPr>
                                    <w:sz w:val="24"/>
                                  </w:rPr>
                                </w:pPr>
                                <w:moveFrom w:id="837" w:author="Abhiram Arali" w:date="2024-11-06T14:21:00Z">
                                  <w:r w:rsidDel="00F35CD2">
                                    <w:rPr>
                                      <w:sz w:val="24"/>
                                    </w:rPr>
                                    <w:t>printf("%d</w:t>
                                  </w:r>
                                  <w:r w:rsidDel="00F35CD2">
                                    <w:rPr>
                                      <w:spacing w:val="-1"/>
                                      <w:sz w:val="24"/>
                                    </w:rPr>
                                    <w:t xml:space="preserve"> </w:t>
                                  </w:r>
                                  <w:r w:rsidDel="00F35CD2">
                                    <w:rPr>
                                      <w:sz w:val="24"/>
                                    </w:rPr>
                                    <w:t>",</w:t>
                                  </w:r>
                                  <w:r w:rsidDel="00F35CD2">
                                    <w:rPr>
                                      <w:spacing w:val="-1"/>
                                      <w:sz w:val="24"/>
                                    </w:rPr>
                                    <w:t xml:space="preserve"> </w:t>
                                  </w:r>
                                  <w:r w:rsidDel="00F35CD2">
                                    <w:rPr>
                                      <w:spacing w:val="-2"/>
                                      <w:sz w:val="24"/>
                                    </w:rPr>
                                    <w:t>numbers[i]);</w:t>
                                  </w:r>
                                </w:moveFrom>
                              </w:p>
                              <w:p w14:paraId="0D64CB40" w14:textId="06FDD746" w:rsidR="00E527DA" w:rsidDel="00F35CD2" w:rsidRDefault="00E527DA">
                                <w:pPr>
                                  <w:spacing w:before="21"/>
                                  <w:rPr>
                                    <w:sz w:val="24"/>
                                  </w:rPr>
                                </w:pPr>
                              </w:p>
                              <w:p w14:paraId="6ED60740" w14:textId="32E44806" w:rsidR="00E527DA" w:rsidDel="00F35CD2" w:rsidRDefault="00EB2904">
                                <w:pPr>
                                  <w:ind w:left="347"/>
                                  <w:rPr>
                                    <w:sz w:val="24"/>
                                  </w:rPr>
                                </w:pPr>
                                <w:moveFrom w:id="838" w:author="Abhiram Arali" w:date="2024-11-06T14:21:00Z">
                                  <w:r w:rsidDel="00F35CD2">
                                    <w:rPr>
                                      <w:spacing w:val="-10"/>
                                      <w:sz w:val="24"/>
                                    </w:rPr>
                                    <w:t>}</w:t>
                                  </w:r>
                                </w:moveFrom>
                              </w:p>
                              <w:p w14:paraId="23E11A83" w14:textId="7AABCB18" w:rsidR="00E527DA" w:rsidDel="00F35CD2" w:rsidRDefault="00E527DA">
                                <w:pPr>
                                  <w:spacing w:before="22"/>
                                  <w:rPr>
                                    <w:sz w:val="24"/>
                                  </w:rPr>
                                </w:pPr>
                              </w:p>
                              <w:p w14:paraId="0DC2DB99" w14:textId="7FA8C000" w:rsidR="00E527DA" w:rsidDel="00F35CD2" w:rsidRDefault="00EB2904">
                                <w:pPr>
                                  <w:ind w:left="347"/>
                                  <w:rPr>
                                    <w:sz w:val="24"/>
                                  </w:rPr>
                                </w:pPr>
                                <w:moveFrom w:id="839" w:author="Abhiram Arali" w:date="2024-11-06T14:21:00Z">
                                  <w:r w:rsidDel="00F35CD2">
                                    <w:rPr>
                                      <w:spacing w:val="-2"/>
                                      <w:sz w:val="24"/>
                                    </w:rPr>
                                    <w:t>printf("\n");</w:t>
                                  </w:r>
                                </w:moveFrom>
                              </w:p>
                              <w:p w14:paraId="076F456B" w14:textId="07DABD6F" w:rsidR="00E527DA" w:rsidDel="00F35CD2" w:rsidRDefault="00E527DA">
                                <w:pPr>
                                  <w:rPr>
                                    <w:sz w:val="24"/>
                                  </w:rPr>
                                </w:pPr>
                              </w:p>
                              <w:p w14:paraId="52C6BC43" w14:textId="6DA20158" w:rsidR="00E527DA" w:rsidDel="00F35CD2" w:rsidRDefault="00E527DA">
                                <w:pPr>
                                  <w:rPr>
                                    <w:sz w:val="24"/>
                                  </w:rPr>
                                </w:pPr>
                              </w:p>
                              <w:p w14:paraId="2D313E7E" w14:textId="7B1A8BBE" w:rsidR="00E527DA" w:rsidDel="00F35CD2" w:rsidRDefault="00E527DA">
                                <w:pPr>
                                  <w:spacing w:before="43"/>
                                  <w:rPr>
                                    <w:sz w:val="24"/>
                                  </w:rPr>
                                </w:pPr>
                              </w:p>
                              <w:p w14:paraId="55372DAE" w14:textId="1BA4B181" w:rsidR="00E527DA" w:rsidDel="00F35CD2" w:rsidRDefault="00EB2904">
                                <w:pPr>
                                  <w:spacing w:before="1"/>
                                  <w:ind w:left="347"/>
                                  <w:rPr>
                                    <w:sz w:val="24"/>
                                  </w:rPr>
                                </w:pPr>
                                <w:moveFrom w:id="840" w:author="Abhiram Arali" w:date="2024-11-06T14:21:00Z">
                                  <w:r w:rsidDel="00F35CD2">
                                    <w:rPr>
                                      <w:sz w:val="24"/>
                                    </w:rPr>
                                    <w:t>return</w:t>
                                  </w:r>
                                  <w:r w:rsidDel="00F35CD2">
                                    <w:rPr>
                                      <w:spacing w:val="-2"/>
                                      <w:sz w:val="24"/>
                                    </w:rPr>
                                    <w:t xml:space="preserve"> </w:t>
                                  </w:r>
                                  <w:r w:rsidDel="00F35CD2">
                                    <w:rPr>
                                      <w:spacing w:val="-5"/>
                                      <w:sz w:val="24"/>
                                    </w:rPr>
                                    <w:t>0;</w:t>
                                  </w:r>
                                </w:moveFrom>
                              </w:p>
                              <w:p w14:paraId="40E0581C" w14:textId="183A4FB9" w:rsidR="00E527DA" w:rsidDel="00F35CD2" w:rsidRDefault="00E527DA">
                                <w:pPr>
                                  <w:spacing w:before="21"/>
                                  <w:rPr>
                                    <w:sz w:val="24"/>
                                  </w:rPr>
                                </w:pPr>
                              </w:p>
                              <w:p w14:paraId="79A0F339" w14:textId="7CEAC361" w:rsidR="00E527DA" w:rsidDel="00F35CD2" w:rsidRDefault="00EB2904">
                                <w:pPr>
                                  <w:ind w:left="107"/>
                                  <w:rPr>
                                    <w:sz w:val="24"/>
                                  </w:rPr>
                                </w:pPr>
                                <w:moveFrom w:id="841" w:author="Abhiram Arali" w:date="2024-11-06T14:21:00Z">
                                  <w:r w:rsidDel="00F35CD2">
                                    <w:rPr>
                                      <w:spacing w:val="-10"/>
                                      <w:sz w:val="24"/>
                                    </w:rPr>
                                    <w:t>}</w:t>
                                  </w:r>
                                </w:moveFrom>
                              </w:p>
                              <w:p w14:paraId="2E9FD5BB" w14:textId="55565F17" w:rsidR="00E527DA" w:rsidDel="00F35CD2" w:rsidRDefault="00E527DA">
                                <w:pPr>
                                  <w:spacing w:before="22"/>
                                  <w:rPr>
                                    <w:sz w:val="24"/>
                                  </w:rPr>
                                </w:pPr>
                              </w:p>
                              <w:p w14:paraId="44D742B9" w14:textId="5BACBC56" w:rsidR="00E527DA" w:rsidDel="00F35CD2" w:rsidRDefault="00EB2904">
                                <w:pPr>
                                  <w:spacing w:line="501" w:lineRule="auto"/>
                                  <w:ind w:left="107" w:right="4362"/>
                                  <w:rPr>
                                    <w:sz w:val="24"/>
                                  </w:rPr>
                                </w:pPr>
                                <w:moveFrom w:id="842" w:author="Abhiram Arali" w:date="2024-11-06T14:21:00Z">
                                  <w:r w:rsidDel="00F35CD2">
                                    <w:rPr>
                                      <w:sz w:val="24"/>
                                    </w:rPr>
                                    <w:t>//</w:t>
                                  </w:r>
                                  <w:r w:rsidDel="00F35CD2">
                                    <w:rPr>
                                      <w:spacing w:val="-6"/>
                                      <w:sz w:val="24"/>
                                    </w:rPr>
                                    <w:t xml:space="preserve"> </w:t>
                                  </w:r>
                                  <w:r w:rsidDel="00F35CD2">
                                    <w:rPr>
                                      <w:sz w:val="24"/>
                                    </w:rPr>
                                    <w:t>Function</w:t>
                                  </w:r>
                                  <w:r w:rsidDel="00F35CD2">
                                    <w:rPr>
                                      <w:spacing w:val="-6"/>
                                      <w:sz w:val="24"/>
                                    </w:rPr>
                                    <w:t xml:space="preserve"> </w:t>
                                  </w:r>
                                  <w:r w:rsidDel="00F35CD2">
                                    <w:rPr>
                                      <w:sz w:val="24"/>
                                    </w:rPr>
                                    <w:t>to</w:t>
                                  </w:r>
                                  <w:r w:rsidDel="00F35CD2">
                                    <w:rPr>
                                      <w:spacing w:val="-6"/>
                                      <w:sz w:val="24"/>
                                    </w:rPr>
                                    <w:t xml:space="preserve"> </w:t>
                                  </w:r>
                                  <w:r w:rsidDel="00F35CD2">
                                    <w:rPr>
                                      <w:sz w:val="24"/>
                                    </w:rPr>
                                    <w:t>modify</w:t>
                                  </w:r>
                                  <w:r w:rsidDel="00F35CD2">
                                    <w:rPr>
                                      <w:spacing w:val="-6"/>
                                      <w:sz w:val="24"/>
                                    </w:rPr>
                                    <w:t xml:space="preserve"> </w:t>
                                  </w:r>
                                  <w:r w:rsidDel="00F35CD2">
                                    <w:rPr>
                                      <w:sz w:val="24"/>
                                    </w:rPr>
                                    <w:t>the</w:t>
                                  </w:r>
                                  <w:r w:rsidDel="00F35CD2">
                                    <w:rPr>
                                      <w:spacing w:val="-6"/>
                                      <w:sz w:val="24"/>
                                    </w:rPr>
                                    <w:t xml:space="preserve"> </w:t>
                                  </w:r>
                                  <w:r w:rsidDel="00F35CD2">
                                    <w:rPr>
                                      <w:sz w:val="24"/>
                                    </w:rPr>
                                    <w:t>elements</w:t>
                                  </w:r>
                                  <w:r w:rsidDel="00F35CD2">
                                    <w:rPr>
                                      <w:spacing w:val="-6"/>
                                      <w:sz w:val="24"/>
                                    </w:rPr>
                                    <w:t xml:space="preserve"> </w:t>
                                  </w:r>
                                  <w:r w:rsidDel="00F35CD2">
                                    <w:rPr>
                                      <w:sz w:val="24"/>
                                    </w:rPr>
                                    <w:t>of</w:t>
                                  </w:r>
                                  <w:r w:rsidDel="00F35CD2">
                                    <w:rPr>
                                      <w:spacing w:val="-6"/>
                                      <w:sz w:val="24"/>
                                    </w:rPr>
                                    <w:t xml:space="preserve"> </w:t>
                                  </w:r>
                                  <w:r w:rsidDel="00F35CD2">
                                    <w:rPr>
                                      <w:sz w:val="24"/>
                                    </w:rPr>
                                    <w:t>the</w:t>
                                  </w:r>
                                  <w:r w:rsidDel="00F35CD2">
                                    <w:rPr>
                                      <w:spacing w:val="-6"/>
                                      <w:sz w:val="24"/>
                                    </w:rPr>
                                    <w:t xml:space="preserve"> </w:t>
                                  </w:r>
                                  <w:r w:rsidDel="00F35CD2">
                                    <w:rPr>
                                      <w:sz w:val="24"/>
                                    </w:rPr>
                                    <w:t>array void modifyArray(int arr[], int size) {</w:t>
                                  </w:r>
                                </w:moveFrom>
                              </w:p>
                              <w:p w14:paraId="11277A3E" w14:textId="2A83F63D" w:rsidR="00E527DA" w:rsidDel="00F35CD2" w:rsidRDefault="00EB2904">
                                <w:pPr>
                                  <w:spacing w:line="272" w:lineRule="exact"/>
                                  <w:ind w:left="347"/>
                                  <w:rPr>
                                    <w:sz w:val="24"/>
                                  </w:rPr>
                                </w:pPr>
                                <w:moveFrom w:id="843" w:author="Abhiram Arali" w:date="2024-11-06T14:21:00Z">
                                  <w:r w:rsidDel="00F35CD2">
                                    <w:rPr>
                                      <w:sz w:val="24"/>
                                    </w:rPr>
                                    <w:t>for</w:t>
                                  </w:r>
                                  <w:r w:rsidDel="00F35CD2">
                                    <w:rPr>
                                      <w:spacing w:val="-3"/>
                                      <w:sz w:val="24"/>
                                    </w:rPr>
                                    <w:t xml:space="preserve"> </w:t>
                                  </w:r>
                                  <w:r w:rsidDel="00F35CD2">
                                    <w:rPr>
                                      <w:sz w:val="24"/>
                                    </w:rPr>
                                    <w:t>(int i =</w:t>
                                  </w:r>
                                  <w:r w:rsidDel="00F35CD2">
                                    <w:rPr>
                                      <w:spacing w:val="-1"/>
                                      <w:sz w:val="24"/>
                                    </w:rPr>
                                    <w:t xml:space="preserve"> </w:t>
                                  </w:r>
                                  <w:r w:rsidDel="00F35CD2">
                                    <w:rPr>
                                      <w:sz w:val="24"/>
                                    </w:rPr>
                                    <w:t>0; i &lt;</w:t>
                                  </w:r>
                                  <w:r w:rsidDel="00F35CD2">
                                    <w:rPr>
                                      <w:spacing w:val="-1"/>
                                      <w:sz w:val="24"/>
                                    </w:rPr>
                                    <w:t xml:space="preserve"> </w:t>
                                  </w:r>
                                  <w:r w:rsidDel="00F35CD2">
                                    <w:rPr>
                                      <w:sz w:val="24"/>
                                    </w:rPr>
                                    <w:t xml:space="preserve">size; i++) </w:t>
                                  </w:r>
                                  <w:r w:rsidDel="00F35CD2">
                                    <w:rPr>
                                      <w:spacing w:val="-10"/>
                                      <w:sz w:val="24"/>
                                    </w:rPr>
                                    <w:t>{</w:t>
                                  </w:r>
                                </w:moveFrom>
                              </w:p>
                              <w:p w14:paraId="3289577E" w14:textId="238A3F44" w:rsidR="00E527DA" w:rsidDel="00F35CD2" w:rsidRDefault="00E527DA">
                                <w:pPr>
                                  <w:spacing w:before="21"/>
                                  <w:rPr>
                                    <w:sz w:val="24"/>
                                  </w:rPr>
                                </w:pPr>
                              </w:p>
                              <w:p w14:paraId="59EE54BD" w14:textId="412AC4A4" w:rsidR="00E527DA" w:rsidDel="00F35CD2" w:rsidRDefault="00EB2904">
                                <w:pPr>
                                  <w:spacing w:before="1"/>
                                  <w:ind w:left="587"/>
                                  <w:rPr>
                                    <w:sz w:val="24"/>
                                  </w:rPr>
                                </w:pPr>
                                <w:moveFrom w:id="844" w:author="Abhiram Arali" w:date="2024-11-06T14:21:00Z">
                                  <w:r w:rsidDel="00F35CD2">
                                    <w:rPr>
                                      <w:sz w:val="24"/>
                                    </w:rPr>
                                    <w:t>arr[i]</w:t>
                                  </w:r>
                                  <w:r w:rsidDel="00F35CD2">
                                    <w:rPr>
                                      <w:spacing w:val="-2"/>
                                      <w:sz w:val="24"/>
                                    </w:rPr>
                                    <w:t xml:space="preserve"> </w:t>
                                  </w:r>
                                  <w:r w:rsidDel="00F35CD2">
                                    <w:rPr>
                                      <w:sz w:val="24"/>
                                    </w:rPr>
                                    <w:t>*=</w:t>
                                  </w:r>
                                  <w:r w:rsidDel="00F35CD2">
                                    <w:rPr>
                                      <w:spacing w:val="-1"/>
                                      <w:sz w:val="24"/>
                                    </w:rPr>
                                    <w:t xml:space="preserve"> </w:t>
                                  </w:r>
                                  <w:r w:rsidDel="00F35CD2">
                                    <w:rPr>
                                      <w:sz w:val="24"/>
                                    </w:rPr>
                                    <w:t>2;</w:t>
                                  </w:r>
                                  <w:r w:rsidDel="00F35CD2">
                                    <w:rPr>
                                      <w:spacing w:val="59"/>
                                      <w:sz w:val="24"/>
                                    </w:rPr>
                                    <w:t xml:space="preserve"> </w:t>
                                  </w:r>
                                  <w:r w:rsidDel="00F35CD2">
                                    <w:rPr>
                                      <w:sz w:val="24"/>
                                    </w:rPr>
                                    <w:t>//</w:t>
                                  </w:r>
                                  <w:r w:rsidDel="00F35CD2">
                                    <w:rPr>
                                      <w:spacing w:val="-1"/>
                                      <w:sz w:val="24"/>
                                    </w:rPr>
                                    <w:t xml:space="preserve"> </w:t>
                                  </w:r>
                                  <w:r w:rsidDel="00F35CD2">
                                    <w:rPr>
                                      <w:sz w:val="24"/>
                                    </w:rPr>
                                    <w:t xml:space="preserve">Double each </w:t>
                                  </w:r>
                                  <w:r w:rsidDel="00F35CD2">
                                    <w:rPr>
                                      <w:spacing w:val="-2"/>
                                      <w:sz w:val="24"/>
                                    </w:rPr>
                                    <w:t>element</w:t>
                                  </w:r>
                                </w:moveFrom>
                              </w:p>
                              <w:p w14:paraId="2735B9F1" w14:textId="20C69967" w:rsidR="00E527DA" w:rsidDel="00F35CD2" w:rsidRDefault="00E527DA">
                                <w:pPr>
                                  <w:spacing w:before="21"/>
                                  <w:rPr>
                                    <w:sz w:val="24"/>
                                  </w:rPr>
                                </w:pPr>
                              </w:p>
                              <w:p w14:paraId="532B1FE0" w14:textId="255C0696" w:rsidR="00E527DA" w:rsidDel="00F35CD2" w:rsidRDefault="00EB2904">
                                <w:pPr>
                                  <w:spacing w:before="1"/>
                                  <w:ind w:left="347"/>
                                  <w:rPr>
                                    <w:sz w:val="24"/>
                                  </w:rPr>
                                </w:pPr>
                                <w:moveFrom w:id="845" w:author="Abhiram Arali" w:date="2024-11-06T14:21:00Z">
                                  <w:r w:rsidDel="00F35CD2">
                                    <w:rPr>
                                      <w:spacing w:val="-10"/>
                                      <w:sz w:val="24"/>
                                    </w:rPr>
                                    <w:t>}</w:t>
                                  </w:r>
                                </w:moveFrom>
                              </w:p>
                              <w:p w14:paraId="3872BF99" w14:textId="567574FE" w:rsidR="00E527DA" w:rsidDel="00F35CD2" w:rsidRDefault="00E527DA">
                                <w:pPr>
                                  <w:spacing w:before="21"/>
                                  <w:rPr>
                                    <w:sz w:val="24"/>
                                  </w:rPr>
                                </w:pPr>
                              </w:p>
                              <w:p w14:paraId="252D27A7" w14:textId="73161F91" w:rsidR="00E527DA" w:rsidRDefault="00EB2904">
                                <w:pPr>
                                  <w:ind w:left="107"/>
                                  <w:rPr>
                                    <w:sz w:val="24"/>
                                  </w:rPr>
                                </w:pPr>
                                <w:moveFrom w:id="846" w:author="Abhiram Arali" w:date="2024-11-06T14:21:00Z">
                                  <w:r w:rsidDel="00F35CD2">
                                    <w:rPr>
                                      <w:spacing w:val="-10"/>
                                      <w:sz w:val="24"/>
                                    </w:rPr>
                                    <w:t>}</w:t>
                                  </w:r>
                                </w:moveFrom>
                                <w:moveFromRangeEnd w:id="835"/>
                              </w:p>
                            </w:txbxContent>
                          </wps:txbx>
                          <wps:bodyPr wrap="square" lIns="0" tIns="0" rIns="0" bIns="0" rtlCol="0">
                            <a:noAutofit/>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9E8BAA6" id="Group 44" o:spid="_x0000_s1065" style="width:463.2pt;height:423.95pt;mso-position-horizontal-relative:char;mso-position-vertical-relative:line" coordsize="58826,53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">
                  <v:shape id="Graphic 45" o:spid="_x0000_s1066" style="position:absolute;width:58826;height:53841;visibility:visible;mso-wrap-style:square;v-text-anchor:top" coordsize="5882640,5384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" path="m6096,2187321r-6096,l,2551849r,364236l,5377599r6096,l6096,2551849r,-364528xem6096,1458772r-6096,l,1822996r,364236l6096,2187232r,-364236l6096,1458772xem6096,728776r-6096,l,1094524r,364236l6096,1458760r,-364236l6096,728776xem6096,l,,,364528,,728764r6096,l6096,364528,6096,xem5875909,5377612r-5869813,l,5377612r,6083l6096,5383695r5869813,l5875909,5377612xem5882081,5377612r-6096,l5875985,5383695r6096,l5882081,5377612xem5882081,2187321r-6096,l5875985,2551849r,364236l5875985,5377599r6096,l5882081,2551849r,-364528xem5882081,1458772r-6096,l5875985,1822996r,364236l5882081,2187232r,-364236l5882081,1458772xem5882081,728776r-6096,l5875985,1094524r,364236l5882081,1458760r,-364236l5882081,728776xem5882081,r-6096,l5875985,364528r,364236l5882081,728764r,-364236l5882081,xe" fillcolor="black" stroked="f">
                    <v:path arrowok="t"/>
                  </v:shape>
                  <v:shape id="Textbox 46" o:spid="_x0000_s1067" type="#_x0000_t202" style="position:absolute;left:60;width:58700;height:5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" filled="f" stroked="f">
                    <v:textbox inset="0,0,0,0">
                      <w:txbxContent>
                        <w:p w14:paraId="05811EE7" w14:textId="723DBEB9" w:rsidR="00E527DA" w:rsidDel="00F35CD2" w:rsidRDefault="00E527DA">
                          <w:pPr>
                            <w:rPr>
                              <w:moveFrom w:id="1237" w:author="Abhiram Arali" w:date="2024-11-06T14:21:00Z" w16du:dateUtc="2024-11-06T08:51:00Z"/>
                              <w:i/>
                              <w:sz w:val="24"/>
                            </w:rPr>
                          </w:pPr>
                          <w:moveFromRangeStart w:id="1238" w:author="Abhiram Arali" w:date="2024-11-06T14:21:00Z" w:name="move181795283"/>
                        </w:p>
                        <w:p w14:paraId="458B4435" w14:textId="45CAC434" w:rsidR="00E527DA" w:rsidDel="00F35CD2" w:rsidRDefault="00E527DA">
                          <w:pPr>
                            <w:spacing w:before="21"/>
                            <w:rPr>
                              <w:moveFrom w:id="1239" w:author="Abhiram Arali" w:date="2024-11-06T14:21:00Z" w16du:dateUtc="2024-11-06T08:51:00Z"/>
                              <w:i/>
                              <w:sz w:val="24"/>
                            </w:rPr>
                          </w:pPr>
                        </w:p>
                        <w:p w14:paraId="0AC47941" w14:textId="5C57272B" w:rsidR="00E527DA" w:rsidDel="00F35CD2" w:rsidRDefault="00000000">
                          <w:pPr>
                            <w:spacing w:line="499" w:lineRule="auto"/>
                            <w:ind w:left="347" w:right="6175"/>
                            <w:rPr>
                              <w:moveFrom w:id="1240" w:author="Abhiram Arali" w:date="2024-11-06T14:21:00Z" w16du:dateUtc="2024-11-06T08:51:00Z"/>
                              <w:sz w:val="24"/>
                            </w:rPr>
                          </w:pPr>
                          <w:moveFrom w:id="1241" w:author="Abhiram Arali" w:date="2024-11-06T14:21:00Z" w16du:dateUtc="2024-11-06T08:51:00Z">
                            <w:r w:rsidDel="00F35CD2">
                              <w:rPr>
                                <w:sz w:val="24"/>
                              </w:rPr>
                              <w:t>printf("Modified array: "); for</w:t>
                            </w:r>
                            <w:r w:rsidDel="00F35CD2">
                              <w:rPr>
                                <w:spacing w:val="-3"/>
                                <w:sz w:val="24"/>
                              </w:rPr>
                              <w:t xml:space="preserve"> </w:t>
                            </w:r>
                            <w:r w:rsidDel="00F35CD2">
                              <w:rPr>
                                <w:sz w:val="24"/>
                              </w:rPr>
                              <w:t>(int i =</w:t>
                            </w:r>
                            <w:r w:rsidDel="00F35CD2">
                              <w:rPr>
                                <w:spacing w:val="-1"/>
                                <w:sz w:val="24"/>
                              </w:rPr>
                              <w:t xml:space="preserve"> </w:t>
                            </w:r>
                            <w:r w:rsidDel="00F35CD2">
                              <w:rPr>
                                <w:sz w:val="24"/>
                              </w:rPr>
                              <w:t>0; i &lt;</w:t>
                            </w:r>
                            <w:r w:rsidDel="00F35CD2">
                              <w:rPr>
                                <w:spacing w:val="-1"/>
                                <w:sz w:val="24"/>
                              </w:rPr>
                              <w:t xml:space="preserve"> </w:t>
                            </w:r>
                            <w:r w:rsidDel="00F35CD2">
                              <w:rPr>
                                <w:sz w:val="24"/>
                              </w:rPr>
                              <w:t xml:space="preserve">size; i++) </w:t>
                            </w:r>
                            <w:r w:rsidDel="00F35CD2">
                              <w:rPr>
                                <w:spacing w:val="-10"/>
                                <w:sz w:val="24"/>
                              </w:rPr>
                              <w:t>{</w:t>
                            </w:r>
                          </w:moveFrom>
                        </w:p>
                        <w:p w14:paraId="2E6C577B" w14:textId="75563360" w:rsidR="00E527DA" w:rsidDel="00F35CD2" w:rsidRDefault="00000000">
                          <w:pPr>
                            <w:spacing w:before="2"/>
                            <w:ind w:left="587"/>
                            <w:rPr>
                              <w:moveFrom w:id="1242" w:author="Abhiram Arali" w:date="2024-11-06T14:21:00Z" w16du:dateUtc="2024-11-06T08:51:00Z"/>
                              <w:sz w:val="24"/>
                            </w:rPr>
                          </w:pPr>
                          <w:moveFrom w:id="1243" w:author="Abhiram Arali" w:date="2024-11-06T14:21:00Z" w16du:dateUtc="2024-11-06T08:51:00Z">
                            <w:r w:rsidDel="00F35CD2">
                              <w:rPr>
                                <w:sz w:val="24"/>
                              </w:rPr>
                              <w:t>printf("%d</w:t>
                            </w:r>
                            <w:r w:rsidDel="00F35CD2">
                              <w:rPr>
                                <w:spacing w:val="-1"/>
                                <w:sz w:val="24"/>
                              </w:rPr>
                              <w:t xml:space="preserve"> </w:t>
                            </w:r>
                            <w:r w:rsidDel="00F35CD2">
                              <w:rPr>
                                <w:sz w:val="24"/>
                              </w:rPr>
                              <w:t>",</w:t>
                            </w:r>
                            <w:r w:rsidDel="00F35CD2">
                              <w:rPr>
                                <w:spacing w:val="-1"/>
                                <w:sz w:val="24"/>
                              </w:rPr>
                              <w:t xml:space="preserve"> </w:t>
                            </w:r>
                            <w:r w:rsidDel="00F35CD2">
                              <w:rPr>
                                <w:spacing w:val="-2"/>
                                <w:sz w:val="24"/>
                              </w:rPr>
                              <w:t>numbers[i]);</w:t>
                            </w:r>
                          </w:moveFrom>
                        </w:p>
                        <w:p w14:paraId="0D64CB40" w14:textId="06FDD746" w:rsidR="00E527DA" w:rsidDel="00F35CD2" w:rsidRDefault="00E527DA">
                          <w:pPr>
                            <w:spacing w:before="21"/>
                            <w:rPr>
                              <w:moveFrom w:id="1244" w:author="Abhiram Arali" w:date="2024-11-06T14:21:00Z" w16du:dateUtc="2024-11-06T08:51:00Z"/>
                              <w:sz w:val="24"/>
                            </w:rPr>
                          </w:pPr>
                        </w:p>
                        <w:p w14:paraId="6ED60740" w14:textId="32E44806" w:rsidR="00E527DA" w:rsidDel="00F35CD2" w:rsidRDefault="00000000">
                          <w:pPr>
                            <w:ind w:left="347"/>
                            <w:rPr>
                              <w:moveFrom w:id="1245" w:author="Abhiram Arali" w:date="2024-11-06T14:21:00Z" w16du:dateUtc="2024-11-06T08:51:00Z"/>
                              <w:sz w:val="24"/>
                            </w:rPr>
                          </w:pPr>
                          <w:moveFrom w:id="1246" w:author="Abhiram Arali" w:date="2024-11-06T14:21:00Z" w16du:dateUtc="2024-11-06T08:51:00Z">
                            <w:r w:rsidDel="00F35CD2">
                              <w:rPr>
                                <w:spacing w:val="-10"/>
                                <w:sz w:val="24"/>
                              </w:rPr>
                              <w:t>}</w:t>
                            </w:r>
                          </w:moveFrom>
                        </w:p>
                        <w:p w14:paraId="23E11A83" w14:textId="7AABCB18" w:rsidR="00E527DA" w:rsidDel="00F35CD2" w:rsidRDefault="00E527DA">
                          <w:pPr>
                            <w:spacing w:before="22"/>
                            <w:rPr>
                              <w:moveFrom w:id="1247" w:author="Abhiram Arali" w:date="2024-11-06T14:21:00Z" w16du:dateUtc="2024-11-06T08:51:00Z"/>
                              <w:sz w:val="24"/>
                            </w:rPr>
                          </w:pPr>
                        </w:p>
                        <w:p w14:paraId="0DC2DB99" w14:textId="7FA8C000" w:rsidR="00E527DA" w:rsidDel="00F35CD2" w:rsidRDefault="00000000">
                          <w:pPr>
                            <w:ind w:left="347"/>
                            <w:rPr>
                              <w:moveFrom w:id="1248" w:author="Abhiram Arali" w:date="2024-11-06T14:21:00Z" w16du:dateUtc="2024-11-06T08:51:00Z"/>
                              <w:sz w:val="24"/>
                            </w:rPr>
                          </w:pPr>
                          <w:moveFrom w:id="1249" w:author="Abhiram Arali" w:date="2024-11-06T14:21:00Z" w16du:dateUtc="2024-11-06T08:51:00Z">
                            <w:r w:rsidDel="00F35CD2">
                              <w:rPr>
                                <w:spacing w:val="-2"/>
                                <w:sz w:val="24"/>
                              </w:rPr>
                              <w:t>printf("\n");</w:t>
                            </w:r>
                          </w:moveFrom>
                        </w:p>
                        <w:p w14:paraId="076F456B" w14:textId="07DABD6F" w:rsidR="00E527DA" w:rsidDel="00F35CD2" w:rsidRDefault="00E527DA">
                          <w:pPr>
                            <w:rPr>
                              <w:moveFrom w:id="1250" w:author="Abhiram Arali" w:date="2024-11-06T14:21:00Z" w16du:dateUtc="2024-11-06T08:51:00Z"/>
                              <w:sz w:val="24"/>
                            </w:rPr>
                          </w:pPr>
                        </w:p>
                        <w:p w14:paraId="52C6BC43" w14:textId="6DA20158" w:rsidR="00E527DA" w:rsidDel="00F35CD2" w:rsidRDefault="00E527DA">
                          <w:pPr>
                            <w:rPr>
                              <w:moveFrom w:id="1251" w:author="Abhiram Arali" w:date="2024-11-06T14:21:00Z" w16du:dateUtc="2024-11-06T08:51:00Z"/>
                              <w:sz w:val="24"/>
                            </w:rPr>
                          </w:pPr>
                        </w:p>
                        <w:p w14:paraId="2D313E7E" w14:textId="7B1A8BBE" w:rsidR="00E527DA" w:rsidDel="00F35CD2" w:rsidRDefault="00E527DA">
                          <w:pPr>
                            <w:spacing w:before="43"/>
                            <w:rPr>
                              <w:moveFrom w:id="1252" w:author="Abhiram Arali" w:date="2024-11-06T14:21:00Z" w16du:dateUtc="2024-11-06T08:51:00Z"/>
                              <w:sz w:val="24"/>
                            </w:rPr>
                          </w:pPr>
                        </w:p>
                        <w:p w14:paraId="55372DAE" w14:textId="1BA4B181" w:rsidR="00E527DA" w:rsidDel="00F35CD2" w:rsidRDefault="00000000">
                          <w:pPr>
                            <w:spacing w:before="1"/>
                            <w:ind w:left="347"/>
                            <w:rPr>
                              <w:moveFrom w:id="1253" w:author="Abhiram Arali" w:date="2024-11-06T14:21:00Z" w16du:dateUtc="2024-11-06T08:51:00Z"/>
                              <w:sz w:val="24"/>
                            </w:rPr>
                          </w:pPr>
                          <w:moveFrom w:id="1254" w:author="Abhiram Arali" w:date="2024-11-06T14:21:00Z" w16du:dateUtc="2024-11-06T08:51:00Z">
                            <w:r w:rsidDel="00F35CD2">
                              <w:rPr>
                                <w:sz w:val="24"/>
                              </w:rPr>
                              <w:t>return</w:t>
                            </w:r>
                            <w:r w:rsidDel="00F35CD2">
                              <w:rPr>
                                <w:spacing w:val="-2"/>
                                <w:sz w:val="24"/>
                              </w:rPr>
                              <w:t xml:space="preserve"> </w:t>
                            </w:r>
                            <w:r w:rsidDel="00F35CD2">
                              <w:rPr>
                                <w:spacing w:val="-5"/>
                                <w:sz w:val="24"/>
                              </w:rPr>
                              <w:t>0;</w:t>
                            </w:r>
                          </w:moveFrom>
                        </w:p>
                        <w:p w14:paraId="40E0581C" w14:textId="183A4FB9" w:rsidR="00E527DA" w:rsidDel="00F35CD2" w:rsidRDefault="00E527DA">
                          <w:pPr>
                            <w:spacing w:before="21"/>
                            <w:rPr>
                              <w:moveFrom w:id="1255" w:author="Abhiram Arali" w:date="2024-11-06T14:21:00Z" w16du:dateUtc="2024-11-06T08:51:00Z"/>
                              <w:sz w:val="24"/>
                            </w:rPr>
                          </w:pPr>
                        </w:p>
                        <w:p w14:paraId="79A0F339" w14:textId="7CEAC361" w:rsidR="00E527DA" w:rsidDel="00F35CD2" w:rsidRDefault="00000000">
                          <w:pPr>
                            <w:ind w:left="107"/>
                            <w:rPr>
                              <w:moveFrom w:id="1256" w:author="Abhiram Arali" w:date="2024-11-06T14:21:00Z" w16du:dateUtc="2024-11-06T08:51:00Z"/>
                              <w:sz w:val="24"/>
                            </w:rPr>
                          </w:pPr>
                          <w:moveFrom w:id="1257" w:author="Abhiram Arali" w:date="2024-11-06T14:21:00Z" w16du:dateUtc="2024-11-06T08:51:00Z">
                            <w:r w:rsidDel="00F35CD2">
                              <w:rPr>
                                <w:spacing w:val="-10"/>
                                <w:sz w:val="24"/>
                              </w:rPr>
                              <w:t>}</w:t>
                            </w:r>
                          </w:moveFrom>
                        </w:p>
                        <w:p w14:paraId="2E9FD5BB" w14:textId="55565F17" w:rsidR="00E527DA" w:rsidDel="00F35CD2" w:rsidRDefault="00E527DA">
                          <w:pPr>
                            <w:spacing w:before="22"/>
                            <w:rPr>
                              <w:moveFrom w:id="1258" w:author="Abhiram Arali" w:date="2024-11-06T14:21:00Z" w16du:dateUtc="2024-11-06T08:51:00Z"/>
                              <w:sz w:val="24"/>
                            </w:rPr>
                          </w:pPr>
                        </w:p>
                        <w:p w14:paraId="44D742B9" w14:textId="5BACBC56" w:rsidR="00E527DA" w:rsidDel="00F35CD2" w:rsidRDefault="00000000">
                          <w:pPr>
                            <w:spacing w:line="501" w:lineRule="auto"/>
                            <w:ind w:left="107" w:right="4362"/>
                            <w:rPr>
                              <w:moveFrom w:id="1259" w:author="Abhiram Arali" w:date="2024-11-06T14:21:00Z" w16du:dateUtc="2024-11-06T08:51:00Z"/>
                              <w:sz w:val="24"/>
                            </w:rPr>
                          </w:pPr>
                          <w:moveFrom w:id="1260" w:author="Abhiram Arali" w:date="2024-11-06T14:21:00Z" w16du:dateUtc="2024-11-06T08:51:00Z">
                            <w:r w:rsidDel="00F35CD2">
                              <w:rPr>
                                <w:sz w:val="24"/>
                              </w:rPr>
                              <w:t>//</w:t>
                            </w:r>
                            <w:r w:rsidDel="00F35CD2">
                              <w:rPr>
                                <w:spacing w:val="-6"/>
                                <w:sz w:val="24"/>
                              </w:rPr>
                              <w:t xml:space="preserve"> </w:t>
                            </w:r>
                            <w:r w:rsidDel="00F35CD2">
                              <w:rPr>
                                <w:sz w:val="24"/>
                              </w:rPr>
                              <w:t>Function</w:t>
                            </w:r>
                            <w:r w:rsidDel="00F35CD2">
                              <w:rPr>
                                <w:spacing w:val="-6"/>
                                <w:sz w:val="24"/>
                              </w:rPr>
                              <w:t xml:space="preserve"> </w:t>
                            </w:r>
                            <w:r w:rsidDel="00F35CD2">
                              <w:rPr>
                                <w:sz w:val="24"/>
                              </w:rPr>
                              <w:t>to</w:t>
                            </w:r>
                            <w:r w:rsidDel="00F35CD2">
                              <w:rPr>
                                <w:spacing w:val="-6"/>
                                <w:sz w:val="24"/>
                              </w:rPr>
                              <w:t xml:space="preserve"> </w:t>
                            </w:r>
                            <w:r w:rsidDel="00F35CD2">
                              <w:rPr>
                                <w:sz w:val="24"/>
                              </w:rPr>
                              <w:t>modify</w:t>
                            </w:r>
                            <w:r w:rsidDel="00F35CD2">
                              <w:rPr>
                                <w:spacing w:val="-6"/>
                                <w:sz w:val="24"/>
                              </w:rPr>
                              <w:t xml:space="preserve"> </w:t>
                            </w:r>
                            <w:r w:rsidDel="00F35CD2">
                              <w:rPr>
                                <w:sz w:val="24"/>
                              </w:rPr>
                              <w:t>the</w:t>
                            </w:r>
                            <w:r w:rsidDel="00F35CD2">
                              <w:rPr>
                                <w:spacing w:val="-6"/>
                                <w:sz w:val="24"/>
                              </w:rPr>
                              <w:t xml:space="preserve"> </w:t>
                            </w:r>
                            <w:r w:rsidDel="00F35CD2">
                              <w:rPr>
                                <w:sz w:val="24"/>
                              </w:rPr>
                              <w:t>elements</w:t>
                            </w:r>
                            <w:r w:rsidDel="00F35CD2">
                              <w:rPr>
                                <w:spacing w:val="-6"/>
                                <w:sz w:val="24"/>
                              </w:rPr>
                              <w:t xml:space="preserve"> </w:t>
                            </w:r>
                            <w:r w:rsidDel="00F35CD2">
                              <w:rPr>
                                <w:sz w:val="24"/>
                              </w:rPr>
                              <w:t>of</w:t>
                            </w:r>
                            <w:r w:rsidDel="00F35CD2">
                              <w:rPr>
                                <w:spacing w:val="-6"/>
                                <w:sz w:val="24"/>
                              </w:rPr>
                              <w:t xml:space="preserve"> </w:t>
                            </w:r>
                            <w:r w:rsidDel="00F35CD2">
                              <w:rPr>
                                <w:sz w:val="24"/>
                              </w:rPr>
                              <w:t>the</w:t>
                            </w:r>
                            <w:r w:rsidDel="00F35CD2">
                              <w:rPr>
                                <w:spacing w:val="-6"/>
                                <w:sz w:val="24"/>
                              </w:rPr>
                              <w:t xml:space="preserve"> </w:t>
                            </w:r>
                            <w:r w:rsidDel="00F35CD2">
                              <w:rPr>
                                <w:sz w:val="24"/>
                              </w:rPr>
                              <w:t>array void modifyArray(int arr[], int size) {</w:t>
                            </w:r>
                          </w:moveFrom>
                        </w:p>
                        <w:p w14:paraId="11277A3E" w14:textId="2A83F63D" w:rsidR="00E527DA" w:rsidDel="00F35CD2" w:rsidRDefault="00000000">
                          <w:pPr>
                            <w:spacing w:line="272" w:lineRule="exact"/>
                            <w:ind w:left="347"/>
                            <w:rPr>
                              <w:moveFrom w:id="1261" w:author="Abhiram Arali" w:date="2024-11-06T14:21:00Z" w16du:dateUtc="2024-11-06T08:51:00Z"/>
                              <w:sz w:val="24"/>
                            </w:rPr>
                          </w:pPr>
                          <w:moveFrom w:id="1262" w:author="Abhiram Arali" w:date="2024-11-06T14:21:00Z" w16du:dateUtc="2024-11-06T08:51:00Z">
                            <w:r w:rsidDel="00F35CD2">
                              <w:rPr>
                                <w:sz w:val="24"/>
                              </w:rPr>
                              <w:t>for</w:t>
                            </w:r>
                            <w:r w:rsidDel="00F35CD2">
                              <w:rPr>
                                <w:spacing w:val="-3"/>
                                <w:sz w:val="24"/>
                              </w:rPr>
                              <w:t xml:space="preserve"> </w:t>
                            </w:r>
                            <w:r w:rsidDel="00F35CD2">
                              <w:rPr>
                                <w:sz w:val="24"/>
                              </w:rPr>
                              <w:t>(int i =</w:t>
                            </w:r>
                            <w:r w:rsidDel="00F35CD2">
                              <w:rPr>
                                <w:spacing w:val="-1"/>
                                <w:sz w:val="24"/>
                              </w:rPr>
                              <w:t xml:space="preserve"> </w:t>
                            </w:r>
                            <w:r w:rsidDel="00F35CD2">
                              <w:rPr>
                                <w:sz w:val="24"/>
                              </w:rPr>
                              <w:t>0; i &lt;</w:t>
                            </w:r>
                            <w:r w:rsidDel="00F35CD2">
                              <w:rPr>
                                <w:spacing w:val="-1"/>
                                <w:sz w:val="24"/>
                              </w:rPr>
                              <w:t xml:space="preserve"> </w:t>
                            </w:r>
                            <w:r w:rsidDel="00F35CD2">
                              <w:rPr>
                                <w:sz w:val="24"/>
                              </w:rPr>
                              <w:t xml:space="preserve">size; i++) </w:t>
                            </w:r>
                            <w:r w:rsidDel="00F35CD2">
                              <w:rPr>
                                <w:spacing w:val="-10"/>
                                <w:sz w:val="24"/>
                              </w:rPr>
                              <w:t>{</w:t>
                            </w:r>
                          </w:moveFrom>
                        </w:p>
                        <w:p w14:paraId="3289577E" w14:textId="238A3F44" w:rsidR="00E527DA" w:rsidDel="00F35CD2" w:rsidRDefault="00E527DA">
                          <w:pPr>
                            <w:spacing w:before="21"/>
                            <w:rPr>
                              <w:moveFrom w:id="1263" w:author="Abhiram Arali" w:date="2024-11-06T14:21:00Z" w16du:dateUtc="2024-11-06T08:51:00Z"/>
                              <w:sz w:val="24"/>
                            </w:rPr>
                          </w:pPr>
                        </w:p>
                        <w:p w14:paraId="59EE54BD" w14:textId="412AC4A4" w:rsidR="00E527DA" w:rsidDel="00F35CD2" w:rsidRDefault="00000000">
                          <w:pPr>
                            <w:spacing w:before="1"/>
                            <w:ind w:left="587"/>
                            <w:rPr>
                              <w:moveFrom w:id="1264" w:author="Abhiram Arali" w:date="2024-11-06T14:21:00Z" w16du:dateUtc="2024-11-06T08:51:00Z"/>
                              <w:sz w:val="24"/>
                            </w:rPr>
                          </w:pPr>
                          <w:moveFrom w:id="1265" w:author="Abhiram Arali" w:date="2024-11-06T14:21:00Z" w16du:dateUtc="2024-11-06T08:51:00Z">
                            <w:r w:rsidDel="00F35CD2">
                              <w:rPr>
                                <w:sz w:val="24"/>
                              </w:rPr>
                              <w:t>arr[i]</w:t>
                            </w:r>
                            <w:r w:rsidDel="00F35CD2">
                              <w:rPr>
                                <w:spacing w:val="-2"/>
                                <w:sz w:val="24"/>
                              </w:rPr>
                              <w:t xml:space="preserve"> </w:t>
                            </w:r>
                            <w:r w:rsidDel="00F35CD2">
                              <w:rPr>
                                <w:sz w:val="24"/>
                              </w:rPr>
                              <w:t>*=</w:t>
                            </w:r>
                            <w:r w:rsidDel="00F35CD2">
                              <w:rPr>
                                <w:spacing w:val="-1"/>
                                <w:sz w:val="24"/>
                              </w:rPr>
                              <w:t xml:space="preserve"> </w:t>
                            </w:r>
                            <w:r w:rsidDel="00F35CD2">
                              <w:rPr>
                                <w:sz w:val="24"/>
                              </w:rPr>
                              <w:t>2;</w:t>
                            </w:r>
                            <w:r w:rsidDel="00F35CD2">
                              <w:rPr>
                                <w:spacing w:val="59"/>
                                <w:sz w:val="24"/>
                              </w:rPr>
                              <w:t xml:space="preserve"> </w:t>
                            </w:r>
                            <w:r w:rsidDel="00F35CD2">
                              <w:rPr>
                                <w:sz w:val="24"/>
                              </w:rPr>
                              <w:t>//</w:t>
                            </w:r>
                            <w:r w:rsidDel="00F35CD2">
                              <w:rPr>
                                <w:spacing w:val="-1"/>
                                <w:sz w:val="24"/>
                              </w:rPr>
                              <w:t xml:space="preserve"> </w:t>
                            </w:r>
                            <w:r w:rsidDel="00F35CD2">
                              <w:rPr>
                                <w:sz w:val="24"/>
                              </w:rPr>
                              <w:t xml:space="preserve">Double each </w:t>
                            </w:r>
                            <w:r w:rsidDel="00F35CD2">
                              <w:rPr>
                                <w:spacing w:val="-2"/>
                                <w:sz w:val="24"/>
                              </w:rPr>
                              <w:t>element</w:t>
                            </w:r>
                          </w:moveFrom>
                        </w:p>
                        <w:p w14:paraId="2735B9F1" w14:textId="20C69967" w:rsidR="00E527DA" w:rsidDel="00F35CD2" w:rsidRDefault="00E527DA">
                          <w:pPr>
                            <w:spacing w:before="21"/>
                            <w:rPr>
                              <w:moveFrom w:id="1266" w:author="Abhiram Arali" w:date="2024-11-06T14:21:00Z" w16du:dateUtc="2024-11-06T08:51:00Z"/>
                              <w:sz w:val="24"/>
                            </w:rPr>
                          </w:pPr>
                        </w:p>
                        <w:p w14:paraId="532B1FE0" w14:textId="255C0696" w:rsidR="00E527DA" w:rsidDel="00F35CD2" w:rsidRDefault="00000000">
                          <w:pPr>
                            <w:spacing w:before="1"/>
                            <w:ind w:left="347"/>
                            <w:rPr>
                              <w:moveFrom w:id="1267" w:author="Abhiram Arali" w:date="2024-11-06T14:21:00Z" w16du:dateUtc="2024-11-06T08:51:00Z"/>
                              <w:sz w:val="24"/>
                            </w:rPr>
                          </w:pPr>
                          <w:moveFrom w:id="1268" w:author="Abhiram Arali" w:date="2024-11-06T14:21:00Z" w16du:dateUtc="2024-11-06T08:51:00Z">
                            <w:r w:rsidDel="00F35CD2">
                              <w:rPr>
                                <w:spacing w:val="-10"/>
                                <w:sz w:val="24"/>
                              </w:rPr>
                              <w:t>}</w:t>
                            </w:r>
                          </w:moveFrom>
                        </w:p>
                        <w:p w14:paraId="3872BF99" w14:textId="567574FE" w:rsidR="00E527DA" w:rsidDel="00F35CD2" w:rsidRDefault="00E527DA">
                          <w:pPr>
                            <w:spacing w:before="21"/>
                            <w:rPr>
                              <w:moveFrom w:id="1269" w:author="Abhiram Arali" w:date="2024-11-06T14:21:00Z" w16du:dateUtc="2024-11-06T08:51:00Z"/>
                              <w:sz w:val="24"/>
                            </w:rPr>
                          </w:pPr>
                        </w:p>
                        <w:p w14:paraId="252D27A7" w14:textId="73161F91" w:rsidR="00E527DA" w:rsidRDefault="00000000">
                          <w:pPr>
                            <w:ind w:left="107"/>
                            <w:rPr>
                              <w:sz w:val="24"/>
                            </w:rPr>
                          </w:pPr>
                          <w:moveFrom w:id="1270" w:author="Abhiram Arali" w:date="2024-11-06T14:21:00Z" w16du:dateUtc="2024-11-06T08:51:00Z">
                            <w:r w:rsidDel="00F35CD2">
                              <w:rPr>
                                <w:spacing w:val="-10"/>
                                <w:sz w:val="24"/>
                              </w:rPr>
                              <w:t>}</w:t>
                            </w:r>
                          </w:moveFrom>
                          <w:moveFromRangeEnd w:id="1238"/>
                        </w:p>
                      </w:txbxContent>
                    </v:textbox>
                  </v:shape>
                  <w10:anchorlock/>
                </v:group>
              </w:pict>
            </mc:Fallback>
          </mc:AlternateContent>
        </w:r>
      </w:del>
    </w:p>
    <w:p w14:paraId="240FD9E5" w14:textId="2F699BF5" w:rsidR="00E527DA" w:rsidDel="00A03784" w:rsidRDefault="00E527DA">
      <w:pPr>
        <w:pStyle w:val="BodyText"/>
        <w:ind w:left="102"/>
        <w:rPr>
          <w:del w:id="847" w:author="Abhiram Arali" w:date="2024-11-06T14:21:00Z"/>
          <w:i/>
        </w:rPr>
        <w:pPrChange w:id="848" w:author="Abhiram Arali" w:date="2024-11-06T14:21:00Z">
          <w:pPr>
            <w:pStyle w:val="BodyText"/>
          </w:pPr>
        </w:pPrChange>
      </w:pPr>
    </w:p>
    <w:p w14:paraId="0F26E715" w14:textId="77777777" w:rsidR="00E527DA" w:rsidRDefault="00E527DA">
      <w:pPr>
        <w:pStyle w:val="NormalBPBHEB"/>
        <w:pPrChange w:id="849" w:author="Abhiram Arali" w:date="2024-11-06T14:21:00Z">
          <w:pPr>
            <w:pStyle w:val="BodyText"/>
            <w:spacing w:before="147"/>
          </w:pPr>
        </w:pPrChange>
      </w:pPr>
    </w:p>
    <w:p w14:paraId="627BCFA4" w14:textId="6A2DB29B" w:rsidR="00E527DA" w:rsidDel="00B364B2" w:rsidRDefault="00EB2904">
      <w:pPr>
        <w:pStyle w:val="NormalBPBHEB"/>
        <w:rPr>
          <w:del w:id="850" w:author="Abhiram Arali" w:date="2024-11-06T14:21:00Z"/>
        </w:rPr>
        <w:pPrChange w:id="851" w:author="Abhiram Arali" w:date="2024-11-06T14:21:00Z">
          <w:pPr>
            <w:pStyle w:val="BodyText"/>
            <w:spacing w:line="360" w:lineRule="auto"/>
            <w:ind w:left="220" w:right="216"/>
            <w:jc w:val="both"/>
          </w:pPr>
        </w:pPrChange>
      </w:pPr>
      <w:r w:rsidRPr="006264B4">
        <w:rPr>
          <w:b/>
          <w:bCs/>
          <w:rPrChange w:id="852" w:author="Abhiram Arali" w:date="2024-11-06T14:21:00Z">
            <w:rPr/>
          </w:rPrChange>
        </w:rPr>
        <w:t>Function</w:t>
      </w:r>
      <w:r>
        <w:rPr>
          <w:spacing w:val="-4"/>
        </w:rPr>
        <w:t xml:space="preserve"> </w:t>
      </w:r>
      <w:r w:rsidR="006264B4" w:rsidRPr="00683DB7">
        <w:rPr>
          <w:b/>
          <w:bCs/>
        </w:rPr>
        <w:t>declaration</w:t>
      </w:r>
      <w:r>
        <w:t>:</w:t>
      </w:r>
      <w:r>
        <w:rPr>
          <w:spacing w:val="-4"/>
        </w:rPr>
        <w:t xml:space="preserve"> </w:t>
      </w:r>
      <w:r>
        <w:t>The</w:t>
      </w:r>
      <w:r>
        <w:rPr>
          <w:spacing w:val="-5"/>
        </w:rPr>
        <w:t xml:space="preserve"> </w:t>
      </w:r>
      <w:r>
        <w:t>modifyArray function</w:t>
      </w:r>
      <w:r>
        <w:rPr>
          <w:spacing w:val="-4"/>
        </w:rPr>
        <w:t xml:space="preserve"> </w:t>
      </w:r>
      <w:r>
        <w:t>is</w:t>
      </w:r>
      <w:r>
        <w:rPr>
          <w:spacing w:val="-4"/>
        </w:rPr>
        <w:t xml:space="preserve"> </w:t>
      </w:r>
      <w:r>
        <w:t>declared</w:t>
      </w:r>
      <w:r>
        <w:rPr>
          <w:spacing w:val="-4"/>
        </w:rPr>
        <w:t xml:space="preserve"> </w:t>
      </w:r>
      <w:r>
        <w:t>to</w:t>
      </w:r>
      <w:r>
        <w:rPr>
          <w:spacing w:val="-4"/>
        </w:rPr>
        <w:t xml:space="preserve"> </w:t>
      </w:r>
      <w:r>
        <w:t>accept</w:t>
      </w:r>
      <w:r>
        <w:rPr>
          <w:spacing w:val="-4"/>
        </w:rPr>
        <w:t xml:space="preserve"> </w:t>
      </w:r>
      <w:r>
        <w:t>an</w:t>
      </w:r>
      <w:r>
        <w:rPr>
          <w:spacing w:val="-4"/>
        </w:rPr>
        <w:t xml:space="preserve"> </w:t>
      </w:r>
      <w:r>
        <w:t>array</w:t>
      </w:r>
      <w:r>
        <w:rPr>
          <w:spacing w:val="-4"/>
        </w:rPr>
        <w:t xml:space="preserve"> </w:t>
      </w:r>
      <w:r>
        <w:t>of</w:t>
      </w:r>
      <w:r>
        <w:rPr>
          <w:spacing w:val="-4"/>
        </w:rPr>
        <w:t xml:space="preserve"> </w:t>
      </w:r>
      <w:r>
        <w:t>integers</w:t>
      </w:r>
      <w:r>
        <w:rPr>
          <w:spacing w:val="-3"/>
        </w:rPr>
        <w:t xml:space="preserve"> </w:t>
      </w:r>
      <w:r>
        <w:t>(int arr[]) and an integer (int size) representing the number of elements in the array. The use of square</w:t>
      </w:r>
      <w:r>
        <w:rPr>
          <w:spacing w:val="-15"/>
        </w:rPr>
        <w:t xml:space="preserve"> </w:t>
      </w:r>
      <w:r>
        <w:t>brackets</w:t>
      </w:r>
      <w:r>
        <w:rPr>
          <w:spacing w:val="-15"/>
        </w:rPr>
        <w:t xml:space="preserve"> </w:t>
      </w:r>
      <w:r>
        <w:t>([])</w:t>
      </w:r>
      <w:r>
        <w:rPr>
          <w:spacing w:val="-15"/>
        </w:rPr>
        <w:t xml:space="preserve"> </w:t>
      </w:r>
      <w:r>
        <w:t>indicates</w:t>
      </w:r>
      <w:r>
        <w:rPr>
          <w:spacing w:val="-15"/>
        </w:rPr>
        <w:t xml:space="preserve"> </w:t>
      </w:r>
      <w:r>
        <w:t>that</w:t>
      </w:r>
      <w:r>
        <w:rPr>
          <w:spacing w:val="-14"/>
        </w:rPr>
        <w:t xml:space="preserve"> </w:t>
      </w:r>
      <w:r>
        <w:t>an</w:t>
      </w:r>
      <w:r>
        <w:rPr>
          <w:spacing w:val="-14"/>
        </w:rPr>
        <w:t xml:space="preserve"> </w:t>
      </w:r>
      <w:r>
        <w:t>array</w:t>
      </w:r>
      <w:r>
        <w:rPr>
          <w:spacing w:val="-14"/>
        </w:rPr>
        <w:t xml:space="preserve"> </w:t>
      </w:r>
      <w:r>
        <w:t>is</w:t>
      </w:r>
      <w:r>
        <w:rPr>
          <w:spacing w:val="-14"/>
        </w:rPr>
        <w:t xml:space="preserve"> </w:t>
      </w:r>
      <w:r>
        <w:t>expected,</w:t>
      </w:r>
      <w:r>
        <w:rPr>
          <w:spacing w:val="-15"/>
        </w:rPr>
        <w:t xml:space="preserve"> </w:t>
      </w:r>
      <w:r>
        <w:t>but</w:t>
      </w:r>
      <w:r>
        <w:rPr>
          <w:spacing w:val="-14"/>
        </w:rPr>
        <w:t xml:space="preserve"> </w:t>
      </w:r>
      <w:r>
        <w:t>this</w:t>
      </w:r>
      <w:r>
        <w:rPr>
          <w:spacing w:val="-14"/>
        </w:rPr>
        <w:t xml:space="preserve"> </w:t>
      </w:r>
      <w:r>
        <w:t>is</w:t>
      </w:r>
      <w:r>
        <w:rPr>
          <w:spacing w:val="-14"/>
        </w:rPr>
        <w:t xml:space="preserve"> </w:t>
      </w:r>
      <w:r>
        <w:t>equivalent</w:t>
      </w:r>
      <w:r>
        <w:rPr>
          <w:spacing w:val="-14"/>
        </w:rPr>
        <w:t xml:space="preserve"> </w:t>
      </w:r>
      <w:r>
        <w:t>to</w:t>
      </w:r>
      <w:r>
        <w:rPr>
          <w:spacing w:val="-14"/>
        </w:rPr>
        <w:t xml:space="preserve"> </w:t>
      </w:r>
      <w:r>
        <w:t>passing</w:t>
      </w:r>
      <w:r>
        <w:rPr>
          <w:spacing w:val="-14"/>
        </w:rPr>
        <w:t xml:space="preserve"> </w:t>
      </w:r>
      <w:r>
        <w:t>a</w:t>
      </w:r>
      <w:r>
        <w:rPr>
          <w:spacing w:val="-15"/>
        </w:rPr>
        <w:t xml:space="preserve"> </w:t>
      </w:r>
      <w:r>
        <w:t>pointer to the</w:t>
      </w:r>
      <w:r>
        <w:rPr>
          <w:spacing w:val="-1"/>
        </w:rPr>
        <w:t xml:space="preserve"> </w:t>
      </w:r>
      <w:r>
        <w:t>first element of</w:t>
      </w:r>
      <w:r>
        <w:rPr>
          <w:spacing w:val="-1"/>
        </w:rPr>
        <w:t xml:space="preserve"> </w:t>
      </w:r>
      <w:r>
        <w:t>the</w:t>
      </w:r>
      <w:r>
        <w:rPr>
          <w:spacing w:val="-1"/>
        </w:rPr>
        <w:t xml:space="preserve"> </w:t>
      </w:r>
      <w:r>
        <w:t>array. In the</w:t>
      </w:r>
      <w:r>
        <w:rPr>
          <w:spacing w:val="-1"/>
        </w:rPr>
        <w:t xml:space="preserve"> </w:t>
      </w:r>
      <w:r>
        <w:t>main function, an array number</w:t>
      </w:r>
      <w:del w:id="853" w:author="Abhiram Arali" w:date="2024-11-06T14:21:00Z">
        <w:r w:rsidDel="00683DB7">
          <w:delText>s</w:delText>
        </w:r>
      </w:del>
      <w:r>
        <w:t xml:space="preserve"> is initialized with five integers.</w:t>
      </w:r>
      <w:r>
        <w:rPr>
          <w:spacing w:val="-15"/>
        </w:rPr>
        <w:t xml:space="preserve"> </w:t>
      </w:r>
      <w:r>
        <w:t>The</w:t>
      </w:r>
      <w:r>
        <w:rPr>
          <w:spacing w:val="-14"/>
        </w:rPr>
        <w:t xml:space="preserve"> </w:t>
      </w:r>
      <w:r>
        <w:t>size</w:t>
      </w:r>
      <w:r>
        <w:rPr>
          <w:spacing w:val="-14"/>
        </w:rPr>
        <w:t xml:space="preserve"> </w:t>
      </w:r>
      <w:r>
        <w:t>of</w:t>
      </w:r>
      <w:r>
        <w:rPr>
          <w:spacing w:val="-15"/>
        </w:rPr>
        <w:t xml:space="preserve"> </w:t>
      </w:r>
      <w:r>
        <w:t>the</w:t>
      </w:r>
      <w:r>
        <w:rPr>
          <w:spacing w:val="-13"/>
        </w:rPr>
        <w:t xml:space="preserve"> </w:t>
      </w:r>
      <w:r>
        <w:t>array</w:t>
      </w:r>
      <w:r>
        <w:rPr>
          <w:spacing w:val="-14"/>
        </w:rPr>
        <w:t xml:space="preserve"> </w:t>
      </w:r>
      <w:r>
        <w:t>is</w:t>
      </w:r>
      <w:r>
        <w:rPr>
          <w:spacing w:val="-11"/>
        </w:rPr>
        <w:t xml:space="preserve"> </w:t>
      </w:r>
      <w:r>
        <w:t>calculated</w:t>
      </w:r>
      <w:r>
        <w:rPr>
          <w:spacing w:val="-14"/>
        </w:rPr>
        <w:t xml:space="preserve"> </w:t>
      </w:r>
      <w:r>
        <w:t>using</w:t>
      </w:r>
      <w:r>
        <w:rPr>
          <w:spacing w:val="-14"/>
        </w:rPr>
        <w:t xml:space="preserve"> </w:t>
      </w:r>
      <w:r>
        <w:t>sizeof,</w:t>
      </w:r>
      <w:r>
        <w:rPr>
          <w:spacing w:val="-13"/>
        </w:rPr>
        <w:t xml:space="preserve"> </w:t>
      </w:r>
      <w:r>
        <w:t>which</w:t>
      </w:r>
      <w:r>
        <w:rPr>
          <w:spacing w:val="-14"/>
        </w:rPr>
        <w:t xml:space="preserve"> </w:t>
      </w:r>
      <w:r>
        <w:t>divides</w:t>
      </w:r>
      <w:r>
        <w:rPr>
          <w:spacing w:val="-14"/>
        </w:rPr>
        <w:t xml:space="preserve"> </w:t>
      </w:r>
      <w:r>
        <w:t>the</w:t>
      </w:r>
      <w:r>
        <w:rPr>
          <w:spacing w:val="-15"/>
        </w:rPr>
        <w:t xml:space="preserve"> </w:t>
      </w:r>
      <w:r>
        <w:t>total</w:t>
      </w:r>
      <w:r>
        <w:rPr>
          <w:spacing w:val="-14"/>
        </w:rPr>
        <w:t xml:space="preserve"> </w:t>
      </w:r>
      <w:r>
        <w:t>size</w:t>
      </w:r>
      <w:r>
        <w:rPr>
          <w:spacing w:val="-15"/>
        </w:rPr>
        <w:t xml:space="preserve"> </w:t>
      </w:r>
      <w:r>
        <w:t>of</w:t>
      </w:r>
      <w:r>
        <w:rPr>
          <w:spacing w:val="-13"/>
        </w:rPr>
        <w:t xml:space="preserve"> </w:t>
      </w:r>
      <w:r>
        <w:t>the</w:t>
      </w:r>
      <w:r>
        <w:rPr>
          <w:spacing w:val="-13"/>
        </w:rPr>
        <w:t xml:space="preserve"> </w:t>
      </w:r>
      <w:r>
        <w:t>array by</w:t>
      </w:r>
      <w:r>
        <w:rPr>
          <w:spacing w:val="-5"/>
        </w:rPr>
        <w:t xml:space="preserve"> </w:t>
      </w:r>
      <w:r>
        <w:t>the</w:t>
      </w:r>
      <w:r>
        <w:rPr>
          <w:spacing w:val="-5"/>
        </w:rPr>
        <w:t xml:space="preserve"> </w:t>
      </w:r>
      <w:r>
        <w:t>size</w:t>
      </w:r>
      <w:r>
        <w:rPr>
          <w:spacing w:val="-6"/>
        </w:rPr>
        <w:t xml:space="preserve"> </w:t>
      </w:r>
      <w:r>
        <w:t>of</w:t>
      </w:r>
      <w:r>
        <w:rPr>
          <w:spacing w:val="-6"/>
        </w:rPr>
        <w:t xml:space="preserve"> </w:t>
      </w:r>
      <w:r>
        <w:t>one</w:t>
      </w:r>
      <w:r>
        <w:rPr>
          <w:spacing w:val="-6"/>
        </w:rPr>
        <w:t xml:space="preserve"> </w:t>
      </w:r>
      <w:r>
        <w:t>element.</w:t>
      </w:r>
      <w:r>
        <w:rPr>
          <w:spacing w:val="-3"/>
        </w:rPr>
        <w:t xml:space="preserve"> </w:t>
      </w:r>
      <w:r>
        <w:t>The</w:t>
      </w:r>
      <w:r>
        <w:rPr>
          <w:spacing w:val="-6"/>
        </w:rPr>
        <w:t xml:space="preserve"> </w:t>
      </w:r>
      <w:r>
        <w:t>modify</w:t>
      </w:r>
      <w:r>
        <w:rPr>
          <w:spacing w:val="-5"/>
        </w:rPr>
        <w:t xml:space="preserve"> </w:t>
      </w:r>
      <w:r>
        <w:t>Array</w:t>
      </w:r>
      <w:r>
        <w:rPr>
          <w:spacing w:val="-5"/>
        </w:rPr>
        <w:t xml:space="preserve"> </w:t>
      </w:r>
      <w:r>
        <w:t>function</w:t>
      </w:r>
      <w:r>
        <w:rPr>
          <w:spacing w:val="-5"/>
        </w:rPr>
        <w:t xml:space="preserve"> </w:t>
      </w:r>
      <w:r>
        <w:t>is</w:t>
      </w:r>
      <w:r>
        <w:rPr>
          <w:spacing w:val="-3"/>
        </w:rPr>
        <w:t xml:space="preserve"> </w:t>
      </w:r>
      <w:r>
        <w:t>called</w:t>
      </w:r>
      <w:r>
        <w:rPr>
          <w:spacing w:val="-5"/>
        </w:rPr>
        <w:t xml:space="preserve"> </w:t>
      </w:r>
      <w:r>
        <w:t>with</w:t>
      </w:r>
      <w:r>
        <w:rPr>
          <w:spacing w:val="-4"/>
        </w:rPr>
        <w:t xml:space="preserve"> </w:t>
      </w:r>
      <w:r>
        <w:t>the</w:t>
      </w:r>
      <w:r>
        <w:rPr>
          <w:spacing w:val="-5"/>
        </w:rPr>
        <w:t xml:space="preserve"> </w:t>
      </w:r>
      <w:r>
        <w:t>numbers</w:t>
      </w:r>
      <w:r>
        <w:rPr>
          <w:spacing w:val="-5"/>
        </w:rPr>
        <w:t xml:space="preserve"> </w:t>
      </w:r>
      <w:r>
        <w:t>array</w:t>
      </w:r>
      <w:r>
        <w:rPr>
          <w:spacing w:val="-5"/>
        </w:rPr>
        <w:t xml:space="preserve"> </w:t>
      </w:r>
      <w:r>
        <w:t>and</w:t>
      </w:r>
      <w:r>
        <w:rPr>
          <w:spacing w:val="-5"/>
        </w:rPr>
        <w:t xml:space="preserve"> </w:t>
      </w:r>
      <w:r>
        <w:t>its size. Since the array name (numbers) decays into a pointer to the first element, the function operates</w:t>
      </w:r>
      <w:r>
        <w:rPr>
          <w:spacing w:val="-11"/>
        </w:rPr>
        <w:t xml:space="preserve"> </w:t>
      </w:r>
      <w:r>
        <w:t>directly</w:t>
      </w:r>
      <w:r>
        <w:rPr>
          <w:spacing w:val="-11"/>
        </w:rPr>
        <w:t xml:space="preserve"> </w:t>
      </w:r>
      <w:r>
        <w:t>on</w:t>
      </w:r>
      <w:r>
        <w:rPr>
          <w:spacing w:val="-9"/>
        </w:rPr>
        <w:t xml:space="preserve"> </w:t>
      </w:r>
      <w:r>
        <w:t>the</w:t>
      </w:r>
      <w:r>
        <w:rPr>
          <w:spacing w:val="-11"/>
        </w:rPr>
        <w:t xml:space="preserve"> </w:t>
      </w:r>
      <w:r>
        <w:t>original</w:t>
      </w:r>
      <w:r>
        <w:rPr>
          <w:spacing w:val="-10"/>
        </w:rPr>
        <w:t xml:space="preserve"> </w:t>
      </w:r>
      <w:r>
        <w:t>array.</w:t>
      </w:r>
      <w:r>
        <w:rPr>
          <w:spacing w:val="-6"/>
        </w:rPr>
        <w:t xml:space="preserve"> </w:t>
      </w:r>
      <w:r>
        <w:t>Inside</w:t>
      </w:r>
      <w:r>
        <w:rPr>
          <w:spacing w:val="-9"/>
        </w:rPr>
        <w:t xml:space="preserve"> </w:t>
      </w:r>
      <w:r>
        <w:t>the</w:t>
      </w:r>
      <w:r>
        <w:rPr>
          <w:spacing w:val="-9"/>
        </w:rPr>
        <w:t xml:space="preserve"> </w:t>
      </w:r>
      <w:r>
        <w:t>modifyArray</w:t>
      </w:r>
      <w:r>
        <w:rPr>
          <w:spacing w:val="-8"/>
        </w:rPr>
        <w:t xml:space="preserve"> </w:t>
      </w:r>
      <w:r>
        <w:t>function,</w:t>
      </w:r>
      <w:r>
        <w:rPr>
          <w:spacing w:val="-11"/>
        </w:rPr>
        <w:t xml:space="preserve"> </w:t>
      </w:r>
      <w:r>
        <w:t>a</w:t>
      </w:r>
      <w:r>
        <w:rPr>
          <w:spacing w:val="-9"/>
        </w:rPr>
        <w:t xml:space="preserve"> </w:t>
      </w:r>
      <w:r>
        <w:t>loop</w:t>
      </w:r>
      <w:r>
        <w:rPr>
          <w:spacing w:val="-10"/>
        </w:rPr>
        <w:t xml:space="preserve"> </w:t>
      </w:r>
      <w:r>
        <w:t>iterates</w:t>
      </w:r>
      <w:r>
        <w:rPr>
          <w:spacing w:val="-11"/>
        </w:rPr>
        <w:t xml:space="preserve"> </w:t>
      </w:r>
      <w:r>
        <w:t xml:space="preserve">through the array elements, doubling each value. </w:t>
      </w:r>
      <w:r>
        <w:t>Since the function receives a pointer to the original array,</w:t>
      </w:r>
      <w:r>
        <w:rPr>
          <w:spacing w:val="15"/>
        </w:rPr>
        <w:t xml:space="preserve"> </w:t>
      </w:r>
      <w:r>
        <w:t>any</w:t>
      </w:r>
      <w:r>
        <w:rPr>
          <w:spacing w:val="15"/>
        </w:rPr>
        <w:t xml:space="preserve"> </w:t>
      </w:r>
      <w:r>
        <w:t>modifications</w:t>
      </w:r>
      <w:r>
        <w:rPr>
          <w:spacing w:val="15"/>
        </w:rPr>
        <w:t xml:space="preserve"> </w:t>
      </w:r>
      <w:r>
        <w:t>will</w:t>
      </w:r>
      <w:r>
        <w:rPr>
          <w:spacing w:val="13"/>
        </w:rPr>
        <w:t xml:space="preserve"> </w:t>
      </w:r>
      <w:r>
        <w:t>reflect</w:t>
      </w:r>
      <w:r>
        <w:rPr>
          <w:spacing w:val="13"/>
        </w:rPr>
        <w:t xml:space="preserve"> </w:t>
      </w:r>
      <w:r>
        <w:t>in</w:t>
      </w:r>
      <w:r>
        <w:rPr>
          <w:spacing w:val="13"/>
        </w:rPr>
        <w:t xml:space="preserve"> </w:t>
      </w:r>
      <w:r>
        <w:t>the</w:t>
      </w:r>
      <w:r>
        <w:rPr>
          <w:spacing w:val="14"/>
        </w:rPr>
        <w:t xml:space="preserve"> </w:t>
      </w:r>
      <w:r>
        <w:t>original</w:t>
      </w:r>
      <w:r>
        <w:rPr>
          <w:spacing w:val="13"/>
        </w:rPr>
        <w:t xml:space="preserve"> </w:t>
      </w:r>
      <w:r>
        <w:t>array</w:t>
      </w:r>
      <w:r>
        <w:rPr>
          <w:spacing w:val="13"/>
        </w:rPr>
        <w:t xml:space="preserve"> </w:t>
      </w:r>
      <w:r>
        <w:t>defined</w:t>
      </w:r>
      <w:r>
        <w:rPr>
          <w:spacing w:val="13"/>
        </w:rPr>
        <w:t xml:space="preserve"> </w:t>
      </w:r>
      <w:r>
        <w:t>in</w:t>
      </w:r>
      <w:r>
        <w:rPr>
          <w:spacing w:val="15"/>
        </w:rPr>
        <w:t xml:space="preserve"> </w:t>
      </w:r>
      <w:ins w:id="854" w:author="Abhiram Arali" w:date="2024-11-06T14:21:00Z">
        <w:r w:rsidR="00B364B2">
          <w:rPr>
            <w:spacing w:val="15"/>
          </w:rPr>
          <w:t xml:space="preserve">the </w:t>
        </w:r>
      </w:ins>
      <w:r>
        <w:t>main.</w:t>
      </w:r>
      <w:r>
        <w:rPr>
          <w:spacing w:val="23"/>
        </w:rPr>
        <w:t xml:space="preserve"> </w:t>
      </w:r>
      <w:r>
        <w:t>After</w:t>
      </w:r>
      <w:r>
        <w:rPr>
          <w:spacing w:val="11"/>
        </w:rPr>
        <w:t xml:space="preserve"> </w:t>
      </w:r>
      <w:r>
        <w:t>the</w:t>
      </w:r>
      <w:r>
        <w:rPr>
          <w:spacing w:val="13"/>
        </w:rPr>
        <w:t xml:space="preserve"> </w:t>
      </w:r>
      <w:r>
        <w:rPr>
          <w:spacing w:val="-2"/>
        </w:rPr>
        <w:t>function</w:t>
      </w:r>
      <w:ins w:id="855" w:author="Abhiram Arali" w:date="2024-11-06T14:21:00Z">
        <w:r w:rsidR="00B364B2">
          <w:rPr>
            <w:spacing w:val="-2"/>
          </w:rPr>
          <w:t xml:space="preserve"> </w:t>
        </w:r>
      </w:ins>
    </w:p>
    <w:p w14:paraId="42D9BD90" w14:textId="531E5D5B" w:rsidR="00E527DA" w:rsidDel="00B364B2" w:rsidRDefault="00E527DA">
      <w:pPr>
        <w:pStyle w:val="NormalBPBHEB"/>
        <w:rPr>
          <w:del w:id="856" w:author="Abhiram Arali" w:date="2024-11-06T14:21:00Z"/>
        </w:rPr>
        <w:sectPr w:rsidR="00E527DA" w:rsidDel="00B364B2">
          <w:pgSz w:w="11910" w:h="16840"/>
          <w:pgMar w:top="1540" w:right="1220" w:bottom="1200" w:left="1220" w:header="758" w:footer="1000" w:gutter="0"/>
          <w:cols w:space="720"/>
        </w:sectPr>
        <w:pPrChange w:id="857" w:author="Abhiram Arali" w:date="2024-11-06T14:21:00Z">
          <w:pPr>
            <w:spacing w:line="360" w:lineRule="auto"/>
            <w:jc w:val="both"/>
          </w:pPr>
        </w:pPrChange>
      </w:pPr>
    </w:p>
    <w:p w14:paraId="364A283C" w14:textId="77777777" w:rsidR="00E527DA" w:rsidRDefault="00EB2904">
      <w:pPr>
        <w:pStyle w:val="NormalBPBHEB"/>
        <w:pPrChange w:id="858" w:author="Abhiram Arali" w:date="2024-11-06T14:21:00Z">
          <w:pPr>
            <w:pStyle w:val="BodyText"/>
            <w:spacing w:before="88" w:line="360" w:lineRule="auto"/>
            <w:ind w:left="220" w:right="222"/>
            <w:jc w:val="both"/>
          </w:pPr>
        </w:pPrChange>
      </w:pPr>
      <w:r>
        <w:t>call,</w:t>
      </w:r>
      <w:r>
        <w:rPr>
          <w:spacing w:val="-13"/>
        </w:rPr>
        <w:t xml:space="preserve"> </w:t>
      </w:r>
      <w:r>
        <w:t>the</w:t>
      </w:r>
      <w:r>
        <w:rPr>
          <w:spacing w:val="-14"/>
        </w:rPr>
        <w:t xml:space="preserve"> </w:t>
      </w:r>
      <w:r>
        <w:t>modified</w:t>
      </w:r>
      <w:r>
        <w:rPr>
          <w:spacing w:val="-13"/>
        </w:rPr>
        <w:t xml:space="preserve"> </w:t>
      </w:r>
      <w:r>
        <w:t>array</w:t>
      </w:r>
      <w:r>
        <w:rPr>
          <w:spacing w:val="-13"/>
        </w:rPr>
        <w:t xml:space="preserve"> </w:t>
      </w:r>
      <w:r>
        <w:t>is</w:t>
      </w:r>
      <w:r>
        <w:rPr>
          <w:spacing w:val="-11"/>
        </w:rPr>
        <w:t xml:space="preserve"> </w:t>
      </w:r>
      <w:r>
        <w:t>printed,</w:t>
      </w:r>
      <w:r>
        <w:rPr>
          <w:spacing w:val="-13"/>
        </w:rPr>
        <w:t xml:space="preserve"> </w:t>
      </w:r>
      <w:r>
        <w:t>demonstrating</w:t>
      </w:r>
      <w:r>
        <w:rPr>
          <w:spacing w:val="-13"/>
        </w:rPr>
        <w:t xml:space="preserve"> </w:t>
      </w:r>
      <w:r>
        <w:t>that</w:t>
      </w:r>
      <w:r>
        <w:rPr>
          <w:spacing w:val="-13"/>
        </w:rPr>
        <w:t xml:space="preserve"> </w:t>
      </w:r>
      <w:r>
        <w:t>the</w:t>
      </w:r>
      <w:r>
        <w:rPr>
          <w:spacing w:val="-14"/>
        </w:rPr>
        <w:t xml:space="preserve"> </w:t>
      </w:r>
      <w:r>
        <w:t>changes</w:t>
      </w:r>
      <w:r>
        <w:rPr>
          <w:spacing w:val="-13"/>
        </w:rPr>
        <w:t xml:space="preserve"> </w:t>
      </w:r>
      <w:r>
        <w:t>made</w:t>
      </w:r>
      <w:r>
        <w:rPr>
          <w:spacing w:val="-15"/>
        </w:rPr>
        <w:t xml:space="preserve"> </w:t>
      </w:r>
      <w:r>
        <w:t>in</w:t>
      </w:r>
      <w:r>
        <w:rPr>
          <w:spacing w:val="-13"/>
        </w:rPr>
        <w:t xml:space="preserve"> </w:t>
      </w:r>
      <w:r>
        <w:t>the</w:t>
      </w:r>
      <w:r>
        <w:rPr>
          <w:spacing w:val="-14"/>
        </w:rPr>
        <w:t xml:space="preserve"> </w:t>
      </w:r>
      <w:r>
        <w:t>fun</w:t>
      </w:r>
      <w:r>
        <w:t>ction</w:t>
      </w:r>
      <w:r>
        <w:rPr>
          <w:spacing w:val="-13"/>
        </w:rPr>
        <w:t xml:space="preserve"> </w:t>
      </w:r>
      <w:r>
        <w:t>affected the original array.</w:t>
      </w:r>
    </w:p>
    <w:p w14:paraId="55F6675A" w14:textId="37B18A7C" w:rsidR="00E527DA" w:rsidRDefault="00EB2904">
      <w:pPr>
        <w:pStyle w:val="NormalBPBHEB"/>
        <w:pPrChange w:id="859" w:author="Abhiram Arali" w:date="2024-11-06T14:21:00Z">
          <w:pPr>
            <w:spacing w:before="161"/>
            <w:ind w:left="220"/>
          </w:pPr>
        </w:pPrChange>
      </w:pPr>
      <w:r>
        <w:lastRenderedPageBreak/>
        <w:t xml:space="preserve">Important </w:t>
      </w:r>
      <w:r w:rsidR="00B364B2">
        <w:t>considerations</w:t>
      </w:r>
      <w:ins w:id="860" w:author="Abhiram Arali" w:date="2024-11-06T14:21:00Z">
        <w:r w:rsidR="00B364B2">
          <w:t xml:space="preserve"> are as follows:</w:t>
        </w:r>
      </w:ins>
    </w:p>
    <w:p w14:paraId="68E7D490" w14:textId="4E5EEF71" w:rsidR="00E527DA" w:rsidDel="00B87B0F" w:rsidRDefault="00E527DA">
      <w:pPr>
        <w:pStyle w:val="NormalBPBHEB"/>
        <w:numPr>
          <w:ilvl w:val="0"/>
          <w:numId w:val="27"/>
        </w:numPr>
        <w:rPr>
          <w:del w:id="861" w:author="Abhiram Arali" w:date="2024-11-06T14:21:00Z"/>
        </w:rPr>
        <w:pPrChange w:id="862" w:author="Abhiram Arali" w:date="2024-11-06T14:22:00Z">
          <w:pPr>
            <w:pStyle w:val="BodyText"/>
            <w:spacing w:before="21"/>
          </w:pPr>
        </w:pPrChange>
      </w:pPr>
    </w:p>
    <w:p w14:paraId="20D29598" w14:textId="6E8349D4" w:rsidR="00E527DA" w:rsidRDefault="00EB2904">
      <w:pPr>
        <w:pStyle w:val="NormalBPBHEB"/>
        <w:numPr>
          <w:ilvl w:val="0"/>
          <w:numId w:val="27"/>
        </w:numPr>
        <w:pPrChange w:id="863" w:author="Abhiram Arali" w:date="2024-11-06T14:22:00Z">
          <w:pPr>
            <w:pStyle w:val="BodyText"/>
            <w:spacing w:line="360" w:lineRule="auto"/>
            <w:ind w:left="220" w:right="223"/>
            <w:jc w:val="both"/>
          </w:pPr>
        </w:pPrChange>
      </w:pPr>
      <w:r>
        <w:rPr>
          <w:b/>
        </w:rPr>
        <w:t xml:space="preserve">Array </w:t>
      </w:r>
      <w:r w:rsidR="003B1A43">
        <w:rPr>
          <w:b/>
        </w:rPr>
        <w:t xml:space="preserve">size: </w:t>
      </w:r>
      <w:r>
        <w:t>When passing an array to a function, it</w:t>
      </w:r>
      <w:ins w:id="864" w:author="Abhiram Arali" w:date="2024-11-06T15:44:00Z">
        <w:r w:rsidR="001D6925">
          <w:t xml:space="preserve"> i</w:t>
        </w:r>
      </w:ins>
      <w:del w:id="865" w:author="Abhiram Arali" w:date="2024-11-06T15:44:00Z">
        <w:r w:rsidDel="001D6925">
          <w:delText>'</w:delText>
        </w:r>
      </w:del>
      <w:r>
        <w:t>s crucial to also pass the size of the array as a separate argument. This ensures the function knows how many elements it can</w:t>
      </w:r>
      <w:r>
        <w:t xml:space="preserve"> safely access, preventing out-of-bounds access that could lead to undefined behavior.</w:t>
      </w:r>
    </w:p>
    <w:p w14:paraId="49C1B6AB" w14:textId="6F6CDEBC" w:rsidR="00E527DA" w:rsidRDefault="00EB2904">
      <w:pPr>
        <w:pStyle w:val="NormalBPBHEB"/>
        <w:numPr>
          <w:ilvl w:val="0"/>
          <w:numId w:val="27"/>
        </w:numPr>
        <w:pPrChange w:id="866" w:author="Abhiram Arali" w:date="2024-11-06T14:22:00Z">
          <w:pPr>
            <w:pStyle w:val="BodyText"/>
            <w:spacing w:before="160" w:line="360" w:lineRule="auto"/>
            <w:ind w:left="220" w:right="219"/>
            <w:jc w:val="both"/>
          </w:pPr>
        </w:pPrChange>
      </w:pPr>
      <w:r>
        <w:rPr>
          <w:b/>
        </w:rPr>
        <w:t>Pointer</w:t>
      </w:r>
      <w:r>
        <w:rPr>
          <w:b/>
          <w:spacing w:val="-10"/>
        </w:rPr>
        <w:t xml:space="preserve"> </w:t>
      </w:r>
      <w:r w:rsidR="003B1A43">
        <w:rPr>
          <w:b/>
        </w:rPr>
        <w:t>arithmetic</w:t>
      </w:r>
      <w:r>
        <w:rPr>
          <w:b/>
        </w:rPr>
        <w:t>:</w:t>
      </w:r>
      <w:r>
        <w:rPr>
          <w:b/>
          <w:spacing w:val="-7"/>
        </w:rPr>
        <w:t xml:space="preserve"> </w:t>
      </w:r>
      <w:r>
        <w:t>In</w:t>
      </w:r>
      <w:r>
        <w:rPr>
          <w:spacing w:val="-7"/>
        </w:rPr>
        <w:t xml:space="preserve"> </w:t>
      </w:r>
      <w:r>
        <w:t>C,</w:t>
      </w:r>
      <w:r>
        <w:rPr>
          <w:spacing w:val="-9"/>
        </w:rPr>
        <w:t xml:space="preserve"> </w:t>
      </w:r>
      <w:r>
        <w:t>arrays</w:t>
      </w:r>
      <w:r>
        <w:rPr>
          <w:spacing w:val="-9"/>
        </w:rPr>
        <w:t xml:space="preserve"> </w:t>
      </w:r>
      <w:r>
        <w:t>and</w:t>
      </w:r>
      <w:r>
        <w:rPr>
          <w:spacing w:val="-9"/>
        </w:rPr>
        <w:t xml:space="preserve"> </w:t>
      </w:r>
      <w:r>
        <w:t>pointers</w:t>
      </w:r>
      <w:r>
        <w:rPr>
          <w:spacing w:val="-10"/>
        </w:rPr>
        <w:t xml:space="preserve"> </w:t>
      </w:r>
      <w:r>
        <w:t>are</w:t>
      </w:r>
      <w:r>
        <w:rPr>
          <w:spacing w:val="-8"/>
        </w:rPr>
        <w:t xml:space="preserve"> </w:t>
      </w:r>
      <w:r>
        <w:t>closely</w:t>
      </w:r>
      <w:r>
        <w:rPr>
          <w:spacing w:val="-9"/>
        </w:rPr>
        <w:t xml:space="preserve"> </w:t>
      </w:r>
      <w:r>
        <w:t>related.</w:t>
      </w:r>
      <w:r>
        <w:rPr>
          <w:spacing w:val="-9"/>
        </w:rPr>
        <w:t xml:space="preserve"> </w:t>
      </w:r>
      <w:r>
        <w:t>When</w:t>
      </w:r>
      <w:r>
        <w:rPr>
          <w:spacing w:val="-9"/>
        </w:rPr>
        <w:t xml:space="preserve"> </w:t>
      </w:r>
      <w:r>
        <w:t>accessing</w:t>
      </w:r>
      <w:r>
        <w:rPr>
          <w:spacing w:val="-9"/>
        </w:rPr>
        <w:t xml:space="preserve"> </w:t>
      </w:r>
      <w:r>
        <w:t>elements</w:t>
      </w:r>
      <w:r>
        <w:rPr>
          <w:spacing w:val="-9"/>
        </w:rPr>
        <w:t xml:space="preserve"> </w:t>
      </w:r>
      <w:r>
        <w:t xml:space="preserve">of an array in a function, pointer arithmetic can be used. For example, *(arr </w:t>
      </w:r>
      <w:r>
        <w:t xml:space="preserve">+ i) is equivalent to </w:t>
      </w:r>
      <w:r>
        <w:rPr>
          <w:spacing w:val="-2"/>
        </w:rPr>
        <w:t>arr[i].</w:t>
      </w:r>
    </w:p>
    <w:p w14:paraId="27899EC8" w14:textId="5D5B9825" w:rsidR="00E527DA" w:rsidRDefault="00EB2904" w:rsidP="003B1A43">
      <w:pPr>
        <w:pStyle w:val="NormalBPBHEB"/>
        <w:numPr>
          <w:ilvl w:val="0"/>
          <w:numId w:val="27"/>
        </w:numPr>
        <w:rPr>
          <w:ins w:id="867" w:author="Abhiram Arali" w:date="2024-11-06T14:22:00Z"/>
        </w:rPr>
      </w:pPr>
      <w:r>
        <w:rPr>
          <w:b/>
        </w:rPr>
        <w:t xml:space="preserve">Multidimensional </w:t>
      </w:r>
      <w:r w:rsidR="003B1A43">
        <w:rPr>
          <w:b/>
        </w:rPr>
        <w:t>arrays</w:t>
      </w:r>
      <w:r>
        <w:rPr>
          <w:b/>
        </w:rPr>
        <w:t xml:space="preserve">: </w:t>
      </w:r>
      <w:r>
        <w:t>When passing multidimensional arrays, the syntax requires specifying the sizes of all but the first dimension in the function parameter list.</w:t>
      </w:r>
    </w:p>
    <w:p w14:paraId="58E19C4F" w14:textId="77777777" w:rsidR="00243836" w:rsidRDefault="00243836">
      <w:pPr>
        <w:pStyle w:val="NormalBPBHEB"/>
        <w:pPrChange w:id="868" w:author="Abhiram Arali" w:date="2024-11-06T14:22:00Z">
          <w:pPr>
            <w:pStyle w:val="BodyText"/>
            <w:spacing w:before="160" w:line="360" w:lineRule="auto"/>
            <w:ind w:left="220" w:right="223"/>
            <w:jc w:val="both"/>
          </w:pPr>
        </w:pPrChange>
      </w:pPr>
    </w:p>
    <w:p w14:paraId="659D1E45" w14:textId="77777777" w:rsidR="00E527DA" w:rsidRDefault="00EB2904">
      <w:pPr>
        <w:pStyle w:val="NormalBPBHEB"/>
        <w:pPrChange w:id="869" w:author="Abhiram Arali" w:date="2024-11-06T14:22:00Z">
          <w:pPr>
            <w:spacing w:before="161"/>
            <w:ind w:left="220"/>
          </w:pPr>
        </w:pPrChange>
      </w:pPr>
      <w:commentRangeStart w:id="870"/>
      <w:r w:rsidRPr="007C4C9F">
        <w:rPr>
          <w:b/>
          <w:bCs/>
          <w:rPrChange w:id="871" w:author="Abhiram Arali" w:date="2024-11-06T14:22:00Z">
            <w:rPr/>
          </w:rPrChange>
        </w:rPr>
        <w:t>Example</w:t>
      </w:r>
      <w:commentRangeEnd w:id="870"/>
      <w:r w:rsidR="00E56961">
        <w:rPr>
          <w:rStyle w:val="CommentReference"/>
          <w:rFonts w:asciiTheme="minorHAnsi" w:eastAsiaTheme="minorHAnsi" w:hAnsiTheme="minorHAnsi" w:cstheme="minorBidi"/>
        </w:rPr>
        <w:commentReference w:id="870"/>
      </w:r>
      <w:r>
        <w:t>:</w:t>
      </w:r>
    </w:p>
    <w:p w14:paraId="1F06BC13" w14:textId="77777777" w:rsidR="003F61D2" w:rsidRDefault="003F61D2" w:rsidP="003F61D2">
      <w:pPr>
        <w:pStyle w:val="BodyText"/>
        <w:spacing w:before="18"/>
        <w:ind w:left="107"/>
      </w:pPr>
      <w:moveToRangeStart w:id="872" w:author="Abhiram Arali" w:date="2024-11-06T14:22:00Z" w:name="move181795368"/>
      <w:moveTo w:id="873" w:author="Abhiram Arali" w:date="2024-11-06T14:22:00Z">
        <w:r>
          <w:t>void</w:t>
        </w:r>
        <w:r>
          <w:rPr>
            <w:spacing w:val="-2"/>
          </w:rPr>
          <w:t xml:space="preserve"> </w:t>
        </w:r>
        <w:r>
          <w:t>printMatrix(int</w:t>
        </w:r>
        <w:r>
          <w:rPr>
            <w:spacing w:val="-1"/>
          </w:rPr>
          <w:t xml:space="preserve"> </w:t>
        </w:r>
        <w:r>
          <w:t>arr[][COLS],</w:t>
        </w:r>
        <w:r>
          <w:rPr>
            <w:spacing w:val="-1"/>
          </w:rPr>
          <w:t xml:space="preserve"> </w:t>
        </w:r>
        <w:r>
          <w:t>int</w:t>
        </w:r>
        <w:r>
          <w:rPr>
            <w:spacing w:val="-1"/>
          </w:rPr>
          <w:t xml:space="preserve"> </w:t>
        </w:r>
        <w:r>
          <w:rPr>
            <w:spacing w:val="-2"/>
          </w:rPr>
          <w:t>rows);</w:t>
        </w:r>
      </w:moveTo>
    </w:p>
    <w:p w14:paraId="6069E99C" w14:textId="77777777" w:rsidR="003F61D2" w:rsidRDefault="003F61D2" w:rsidP="003F61D2">
      <w:pPr>
        <w:pStyle w:val="BodyText"/>
        <w:spacing w:before="21"/>
      </w:pPr>
    </w:p>
    <w:p w14:paraId="5A33F52A" w14:textId="0C0C0F93" w:rsidR="003F61D2" w:rsidRDefault="003F61D2">
      <w:pPr>
        <w:pStyle w:val="NormalBPBHEB"/>
        <w:pPrChange w:id="874" w:author="Abhiram Arali" w:date="2024-11-06T14:23:00Z">
          <w:pPr>
            <w:pStyle w:val="BodyText"/>
            <w:spacing w:before="1" w:line="360" w:lineRule="auto"/>
            <w:ind w:left="107"/>
          </w:pPr>
        </w:pPrChange>
      </w:pPr>
      <w:moveTo w:id="875" w:author="Abhiram Arali" w:date="2024-11-06T14:22:00Z">
        <w:r w:rsidRPr="009C48D1">
          <w:rPr>
            <w:b/>
            <w:bCs/>
            <w:rPrChange w:id="876" w:author="Abhiram Arali" w:date="2024-11-06T14:23:00Z">
              <w:rPr/>
            </w:rPrChange>
          </w:rPr>
          <w:t>Const</w:t>
        </w:r>
        <w:r w:rsidRPr="009C48D1">
          <w:rPr>
            <w:b/>
            <w:bCs/>
            <w:spacing w:val="-3"/>
            <w:rPrChange w:id="877" w:author="Abhiram Arali" w:date="2024-11-06T14:23:00Z">
              <w:rPr>
                <w:spacing w:val="-3"/>
              </w:rPr>
            </w:rPrChange>
          </w:rPr>
          <w:t xml:space="preserve"> </w:t>
        </w:r>
        <w:r w:rsidR="009C48D1" w:rsidRPr="00604AA0">
          <w:rPr>
            <w:b/>
            <w:bCs/>
          </w:rPr>
          <w:t>qualifier</w:t>
        </w:r>
        <w:r>
          <w:t>:</w:t>
        </w:r>
        <w:r>
          <w:rPr>
            <w:spacing w:val="-2"/>
          </w:rPr>
          <w:t xml:space="preserve"> </w:t>
        </w:r>
        <w:r>
          <w:t>If</w:t>
        </w:r>
        <w:r>
          <w:rPr>
            <w:spacing w:val="-3"/>
          </w:rPr>
          <w:t xml:space="preserve"> </w:t>
        </w:r>
        <w:r>
          <w:t>you</w:t>
        </w:r>
        <w:r>
          <w:rPr>
            <w:spacing w:val="-4"/>
          </w:rPr>
          <w:t xml:space="preserve"> </w:t>
        </w:r>
        <w:r>
          <w:t>want</w:t>
        </w:r>
        <w:r>
          <w:rPr>
            <w:spacing w:val="-3"/>
          </w:rPr>
          <w:t xml:space="preserve"> </w:t>
        </w:r>
        <w:r>
          <w:t>to</w:t>
        </w:r>
        <w:r>
          <w:rPr>
            <w:spacing w:val="-3"/>
          </w:rPr>
          <w:t xml:space="preserve"> </w:t>
        </w:r>
        <w:r>
          <w:t>prevent</w:t>
        </w:r>
        <w:r>
          <w:rPr>
            <w:spacing w:val="-3"/>
          </w:rPr>
          <w:t xml:space="preserve"> </w:t>
        </w:r>
        <w:r>
          <w:t>the</w:t>
        </w:r>
        <w:r>
          <w:rPr>
            <w:spacing w:val="-2"/>
          </w:rPr>
          <w:t xml:space="preserve"> </w:t>
        </w:r>
        <w:r>
          <w:t>function</w:t>
        </w:r>
        <w:r>
          <w:rPr>
            <w:spacing w:val="-3"/>
          </w:rPr>
          <w:t xml:space="preserve"> </w:t>
        </w:r>
        <w:r>
          <w:t>from</w:t>
        </w:r>
        <w:r>
          <w:rPr>
            <w:spacing w:val="-3"/>
          </w:rPr>
          <w:t xml:space="preserve"> </w:t>
        </w:r>
        <w:r>
          <w:t>modifying</w:t>
        </w:r>
        <w:r>
          <w:rPr>
            <w:spacing w:val="-3"/>
          </w:rPr>
          <w:t xml:space="preserve"> </w:t>
        </w:r>
        <w:r>
          <w:t>the</w:t>
        </w:r>
        <w:r>
          <w:rPr>
            <w:spacing w:val="-4"/>
          </w:rPr>
          <w:t xml:space="preserve"> </w:t>
        </w:r>
        <w:r>
          <w:t>passed</w:t>
        </w:r>
        <w:r>
          <w:rPr>
            <w:spacing w:val="-3"/>
          </w:rPr>
          <w:t xml:space="preserve"> </w:t>
        </w:r>
        <w:r>
          <w:t>array,</w:t>
        </w:r>
        <w:r>
          <w:rPr>
            <w:spacing w:val="-3"/>
          </w:rPr>
          <w:t xml:space="preserve"> </w:t>
        </w:r>
        <w:r>
          <w:t>you</w:t>
        </w:r>
        <w:r>
          <w:rPr>
            <w:spacing w:val="-3"/>
          </w:rPr>
          <w:t xml:space="preserve"> </w:t>
        </w:r>
        <w:r>
          <w:t>can use the const qualifier. For instance: void displayArray(const int arr[], int size);.</w:t>
        </w:r>
      </w:moveTo>
    </w:p>
    <w:moveToRangeEnd w:id="872"/>
    <w:p w14:paraId="579F1F12" w14:textId="3A06B7F9" w:rsidR="00E527DA" w:rsidDel="00CB1EDE" w:rsidRDefault="00EB2904">
      <w:pPr>
        <w:pStyle w:val="NormalBPBHEB"/>
        <w:rPr>
          <w:del w:id="878" w:author="Abhiram Arali" w:date="2024-11-06T14:22:00Z"/>
          <w:sz w:val="20"/>
        </w:rPr>
        <w:pPrChange w:id="879" w:author="Abhiram Arali" w:date="2024-11-06T14:22:00Z">
          <w:pPr>
            <w:pStyle w:val="BodyText"/>
            <w:spacing w:before="47"/>
          </w:pPr>
        </w:pPrChange>
      </w:pPr>
      <w:del w:id="880" w:author="Abhiram Arali" w:date="2024-11-06T14:22:00Z">
        <w:r w:rsidDel="00CB1EDE">
          <w:rPr>
            <w:noProof/>
            <w:lang w:val="en-IN" w:eastAsia="en-IN"/>
            <w:rPrChange w:id="881" w:author="Unknown">
              <w:rPr>
                <w:noProof/>
                <w:lang w:val="en-IN" w:eastAsia="en-IN"/>
              </w:rPr>
            </w:rPrChange>
          </w:rPr>
          <mc:AlternateContent>
            <mc:Choice Requires="wps">
              <w:drawing>
                <wp:anchor distT="0" distB="0" distL="0" distR="0" simplePos="0" relativeHeight="487597568" behindDoc="1" locked="0" layoutInCell="1" allowOverlap="1" wp14:anchorId="1E699065" wp14:editId="08FC9423">
                  <wp:simplePos x="0" y="0"/>
                  <wp:positionH relativeFrom="page">
                    <wp:posOffset>843076</wp:posOffset>
                  </wp:positionH>
                  <wp:positionV relativeFrom="paragraph">
                    <wp:posOffset>194380</wp:posOffset>
                  </wp:positionV>
                  <wp:extent cx="5876290" cy="919480"/>
                  <wp:effectExtent l="0" t="0" r="0" b="0"/>
                  <wp:wrapTopAndBottom/>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919480"/>
                          </a:xfrm>
                          <a:prstGeom prst="rect">
                            <a:avLst/>
                          </a:prstGeom>
                          <a:ln w="6096">
                            <a:solidFill>
                              <a:srgbClr val="000000"/>
                            </a:solidFill>
                            <a:prstDash val="solid"/>
                          </a:ln>
                        </wps:spPr>
                        <wps:txbx>
                          <w:txbxContent>
                            <w:p w14:paraId="310349B8" w14:textId="1CCDEBC1" w:rsidR="00E527DA" w:rsidDel="003F61D2" w:rsidRDefault="00EB2904">
                              <w:pPr>
                                <w:pStyle w:val="BodyText"/>
                                <w:spacing w:before="18"/>
                                <w:ind w:left="107"/>
                              </w:pPr>
                              <w:moveFromRangeStart w:id="882" w:author="Abhiram Arali" w:date="2024-11-06T14:22:00Z" w:name="move181795368"/>
                              <w:moveFrom w:id="883" w:author="Abhiram Arali" w:date="2024-11-06T14:22:00Z">
                                <w:r w:rsidDel="003F61D2">
                                  <w:t>void</w:t>
                                </w:r>
                                <w:r w:rsidDel="003F61D2">
                                  <w:rPr>
                                    <w:spacing w:val="-2"/>
                                  </w:rPr>
                                  <w:t xml:space="preserve"> </w:t>
                                </w:r>
                                <w:r w:rsidDel="003F61D2">
                                  <w:t>printMatrix(int</w:t>
                                </w:r>
                                <w:r w:rsidDel="003F61D2">
                                  <w:rPr>
                                    <w:spacing w:val="-1"/>
                                  </w:rPr>
                                  <w:t xml:space="preserve"> </w:t>
                                </w:r>
                                <w:r w:rsidDel="003F61D2">
                                  <w:t>arr[][COLS],</w:t>
                                </w:r>
                                <w:r w:rsidDel="003F61D2">
                                  <w:rPr>
                                    <w:spacing w:val="-1"/>
                                  </w:rPr>
                                  <w:t xml:space="preserve"> </w:t>
                                </w:r>
                                <w:r w:rsidDel="003F61D2">
                                  <w:t>int</w:t>
                                </w:r>
                                <w:r w:rsidDel="003F61D2">
                                  <w:rPr>
                                    <w:spacing w:val="-1"/>
                                  </w:rPr>
                                  <w:t xml:space="preserve"> </w:t>
                                </w:r>
                                <w:r w:rsidDel="003F61D2">
                                  <w:rPr>
                                    <w:spacing w:val="-2"/>
                                  </w:rPr>
                                  <w:t>rows);</w:t>
                                </w:r>
                              </w:moveFrom>
                            </w:p>
                            <w:p w14:paraId="662FD835" w14:textId="22DA1BD0" w:rsidR="00E527DA" w:rsidDel="003F61D2" w:rsidRDefault="00E527DA">
                              <w:pPr>
                                <w:pStyle w:val="BodyText"/>
                                <w:spacing w:before="21"/>
                              </w:pPr>
                            </w:p>
                            <w:p w14:paraId="54864437" w14:textId="2B33A335" w:rsidR="00E527DA" w:rsidRDefault="00EB2904">
                              <w:pPr>
                                <w:pStyle w:val="BodyText"/>
                                <w:spacing w:before="1" w:line="360" w:lineRule="auto"/>
                                <w:ind w:left="107"/>
                              </w:pPr>
                              <w:moveFrom w:id="884" w:author="Abhiram Arali" w:date="2024-11-06T14:22:00Z">
                                <w:r w:rsidDel="003F61D2">
                                  <w:t>Const</w:t>
                                </w:r>
                                <w:r w:rsidDel="003F61D2">
                                  <w:rPr>
                                    <w:spacing w:val="-3"/>
                                  </w:rPr>
                                  <w:t xml:space="preserve"> </w:t>
                                </w:r>
                                <w:r w:rsidDel="003F61D2">
                                  <w:t>Qualifier:</w:t>
                                </w:r>
                                <w:r w:rsidDel="003F61D2">
                                  <w:rPr>
                                    <w:spacing w:val="-2"/>
                                  </w:rPr>
                                  <w:t xml:space="preserve"> </w:t>
                                </w:r>
                                <w:r w:rsidDel="003F61D2">
                                  <w:t>If</w:t>
                                </w:r>
                                <w:r w:rsidDel="003F61D2">
                                  <w:rPr>
                                    <w:spacing w:val="-3"/>
                                  </w:rPr>
                                  <w:t xml:space="preserve"> </w:t>
                                </w:r>
                                <w:r w:rsidDel="003F61D2">
                                  <w:t>you</w:t>
                                </w:r>
                                <w:r w:rsidDel="003F61D2">
                                  <w:rPr>
                                    <w:spacing w:val="-4"/>
                                  </w:rPr>
                                  <w:t xml:space="preserve"> </w:t>
                                </w:r>
                                <w:r w:rsidDel="003F61D2">
                                  <w:t>want</w:t>
                                </w:r>
                                <w:r w:rsidDel="003F61D2">
                                  <w:rPr>
                                    <w:spacing w:val="-3"/>
                                  </w:rPr>
                                  <w:t xml:space="preserve"> </w:t>
                                </w:r>
                                <w:r w:rsidDel="003F61D2">
                                  <w:t>to</w:t>
                                </w:r>
                                <w:r w:rsidDel="003F61D2">
                                  <w:rPr>
                                    <w:spacing w:val="-3"/>
                                  </w:rPr>
                                  <w:t xml:space="preserve"> </w:t>
                                </w:r>
                                <w:r w:rsidDel="003F61D2">
                                  <w:t>prevent</w:t>
                                </w:r>
                                <w:r w:rsidDel="003F61D2">
                                  <w:rPr>
                                    <w:spacing w:val="-3"/>
                                  </w:rPr>
                                  <w:t xml:space="preserve"> </w:t>
                                </w:r>
                                <w:r w:rsidDel="003F61D2">
                                  <w:t>the</w:t>
                                </w:r>
                                <w:r w:rsidDel="003F61D2">
                                  <w:rPr>
                                    <w:spacing w:val="-2"/>
                                  </w:rPr>
                                  <w:t xml:space="preserve"> </w:t>
                                </w:r>
                                <w:r w:rsidDel="003F61D2">
                                  <w:t>function</w:t>
                                </w:r>
                                <w:r w:rsidDel="003F61D2">
                                  <w:rPr>
                                    <w:spacing w:val="-3"/>
                                  </w:rPr>
                                  <w:t xml:space="preserve"> </w:t>
                                </w:r>
                                <w:r w:rsidDel="003F61D2">
                                  <w:t>from</w:t>
                                </w:r>
                                <w:r w:rsidDel="003F61D2">
                                  <w:rPr>
                                    <w:spacing w:val="-3"/>
                                  </w:rPr>
                                  <w:t xml:space="preserve"> </w:t>
                                </w:r>
                                <w:r w:rsidDel="003F61D2">
                                  <w:t>modifying</w:t>
                                </w:r>
                                <w:r w:rsidDel="003F61D2">
                                  <w:rPr>
                                    <w:spacing w:val="-3"/>
                                  </w:rPr>
                                  <w:t xml:space="preserve"> </w:t>
                                </w:r>
                                <w:r w:rsidDel="003F61D2">
                                  <w:t>the</w:t>
                                </w:r>
                                <w:r w:rsidDel="003F61D2">
                                  <w:rPr>
                                    <w:spacing w:val="-4"/>
                                  </w:rPr>
                                  <w:t xml:space="preserve"> </w:t>
                                </w:r>
                                <w:r w:rsidDel="003F61D2">
                                  <w:t>passed</w:t>
                                </w:r>
                                <w:r w:rsidDel="003F61D2">
                                  <w:rPr>
                                    <w:spacing w:val="-3"/>
                                  </w:rPr>
                                  <w:t xml:space="preserve"> </w:t>
                                </w:r>
                                <w:r w:rsidDel="003F61D2">
                                  <w:t>array,</w:t>
                                </w:r>
                                <w:r w:rsidDel="003F61D2">
                                  <w:rPr>
                                    <w:spacing w:val="-3"/>
                                  </w:rPr>
                                  <w:t xml:space="preserve"> </w:t>
                                </w:r>
                                <w:r w:rsidDel="003F61D2">
                                  <w:t>you</w:t>
                                </w:r>
                                <w:r w:rsidDel="003F61D2">
                                  <w:rPr>
                                    <w:spacing w:val="-3"/>
                                  </w:rPr>
                                  <w:t xml:space="preserve"> </w:t>
                                </w:r>
                                <w:r w:rsidDel="003F61D2">
                                  <w:t>can use the const qualifier. For instance: void displayArray(const int arr[], int size);.</w:t>
                                </w:r>
                              </w:moveFrom>
                              <w:moveFromRangeEnd w:id="882"/>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699065" id="Textbox 47" o:spid="_x0000_s1068" type="#_x0000_t202" style="position:absolute;left:0;text-align:left;margin-left:66.4pt;margin-top:15.3pt;width:462.7pt;height:72.4pt;z-index:-157189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" filled="f" strokeweight=".48pt">
                  <v:path arrowok="t"/>
                  <v:textbox inset="0,0,0,0">
                    <w:txbxContent>
                      <w:p w14:paraId="310349B8" w14:textId="1CCDEBC1" w:rsidR="00E527DA" w:rsidDel="003F61D2" w:rsidRDefault="00000000">
                        <w:pPr>
                          <w:pStyle w:val="BodyText"/>
                          <w:spacing w:before="18"/>
                          <w:ind w:left="107"/>
                          <w:rPr>
                            <w:moveFrom w:id="1313" w:author="Abhiram Arali" w:date="2024-11-06T14:22:00Z" w16du:dateUtc="2024-11-06T08:52:00Z"/>
                          </w:rPr>
                        </w:pPr>
                        <w:moveFromRangeStart w:id="1314" w:author="Abhiram Arali" w:date="2024-11-06T14:22:00Z" w:name="move181795368"/>
                        <w:moveFrom w:id="1315" w:author="Abhiram Arali" w:date="2024-11-06T14:22:00Z" w16du:dateUtc="2024-11-06T08:52:00Z">
                          <w:r w:rsidDel="003F61D2">
                            <w:t>void</w:t>
                          </w:r>
                          <w:r w:rsidDel="003F61D2">
                            <w:rPr>
                              <w:spacing w:val="-2"/>
                            </w:rPr>
                            <w:t xml:space="preserve"> </w:t>
                          </w:r>
                          <w:r w:rsidDel="003F61D2">
                            <w:t>printMatrix(int</w:t>
                          </w:r>
                          <w:r w:rsidDel="003F61D2">
                            <w:rPr>
                              <w:spacing w:val="-1"/>
                            </w:rPr>
                            <w:t xml:space="preserve"> </w:t>
                          </w:r>
                          <w:r w:rsidDel="003F61D2">
                            <w:t>arr[][COLS],</w:t>
                          </w:r>
                          <w:r w:rsidDel="003F61D2">
                            <w:rPr>
                              <w:spacing w:val="-1"/>
                            </w:rPr>
                            <w:t xml:space="preserve"> </w:t>
                          </w:r>
                          <w:r w:rsidDel="003F61D2">
                            <w:t>int</w:t>
                          </w:r>
                          <w:r w:rsidDel="003F61D2">
                            <w:rPr>
                              <w:spacing w:val="-1"/>
                            </w:rPr>
                            <w:t xml:space="preserve"> </w:t>
                          </w:r>
                          <w:r w:rsidDel="003F61D2">
                            <w:rPr>
                              <w:spacing w:val="-2"/>
                            </w:rPr>
                            <w:t>rows);</w:t>
                          </w:r>
                        </w:moveFrom>
                      </w:p>
                      <w:p w14:paraId="662FD835" w14:textId="22DA1BD0" w:rsidR="00E527DA" w:rsidDel="003F61D2" w:rsidRDefault="00E527DA">
                        <w:pPr>
                          <w:pStyle w:val="BodyText"/>
                          <w:spacing w:before="21"/>
                          <w:rPr>
                            <w:moveFrom w:id="1316" w:author="Abhiram Arali" w:date="2024-11-06T14:22:00Z" w16du:dateUtc="2024-11-06T08:52:00Z"/>
                          </w:rPr>
                        </w:pPr>
                      </w:p>
                      <w:p w14:paraId="54864437" w14:textId="2B33A335" w:rsidR="00E527DA" w:rsidRDefault="00000000">
                        <w:pPr>
                          <w:pStyle w:val="BodyText"/>
                          <w:spacing w:before="1" w:line="360" w:lineRule="auto"/>
                          <w:ind w:left="107"/>
                        </w:pPr>
                        <w:moveFrom w:id="1317" w:author="Abhiram Arali" w:date="2024-11-06T14:22:00Z" w16du:dateUtc="2024-11-06T08:52:00Z">
                          <w:r w:rsidDel="003F61D2">
                            <w:t>Const</w:t>
                          </w:r>
                          <w:r w:rsidDel="003F61D2">
                            <w:rPr>
                              <w:spacing w:val="-3"/>
                            </w:rPr>
                            <w:t xml:space="preserve"> </w:t>
                          </w:r>
                          <w:r w:rsidDel="003F61D2">
                            <w:t>Qualifier:</w:t>
                          </w:r>
                          <w:r w:rsidDel="003F61D2">
                            <w:rPr>
                              <w:spacing w:val="-2"/>
                            </w:rPr>
                            <w:t xml:space="preserve"> </w:t>
                          </w:r>
                          <w:r w:rsidDel="003F61D2">
                            <w:t>If</w:t>
                          </w:r>
                          <w:r w:rsidDel="003F61D2">
                            <w:rPr>
                              <w:spacing w:val="-3"/>
                            </w:rPr>
                            <w:t xml:space="preserve"> </w:t>
                          </w:r>
                          <w:r w:rsidDel="003F61D2">
                            <w:t>you</w:t>
                          </w:r>
                          <w:r w:rsidDel="003F61D2">
                            <w:rPr>
                              <w:spacing w:val="-4"/>
                            </w:rPr>
                            <w:t xml:space="preserve"> </w:t>
                          </w:r>
                          <w:r w:rsidDel="003F61D2">
                            <w:t>want</w:t>
                          </w:r>
                          <w:r w:rsidDel="003F61D2">
                            <w:rPr>
                              <w:spacing w:val="-3"/>
                            </w:rPr>
                            <w:t xml:space="preserve"> </w:t>
                          </w:r>
                          <w:r w:rsidDel="003F61D2">
                            <w:t>to</w:t>
                          </w:r>
                          <w:r w:rsidDel="003F61D2">
                            <w:rPr>
                              <w:spacing w:val="-3"/>
                            </w:rPr>
                            <w:t xml:space="preserve"> </w:t>
                          </w:r>
                          <w:r w:rsidDel="003F61D2">
                            <w:t>prevent</w:t>
                          </w:r>
                          <w:r w:rsidDel="003F61D2">
                            <w:rPr>
                              <w:spacing w:val="-3"/>
                            </w:rPr>
                            <w:t xml:space="preserve"> </w:t>
                          </w:r>
                          <w:r w:rsidDel="003F61D2">
                            <w:t>the</w:t>
                          </w:r>
                          <w:r w:rsidDel="003F61D2">
                            <w:rPr>
                              <w:spacing w:val="-2"/>
                            </w:rPr>
                            <w:t xml:space="preserve"> </w:t>
                          </w:r>
                          <w:r w:rsidDel="003F61D2">
                            <w:t>function</w:t>
                          </w:r>
                          <w:r w:rsidDel="003F61D2">
                            <w:rPr>
                              <w:spacing w:val="-3"/>
                            </w:rPr>
                            <w:t xml:space="preserve"> </w:t>
                          </w:r>
                          <w:r w:rsidDel="003F61D2">
                            <w:t>from</w:t>
                          </w:r>
                          <w:r w:rsidDel="003F61D2">
                            <w:rPr>
                              <w:spacing w:val="-3"/>
                            </w:rPr>
                            <w:t xml:space="preserve"> </w:t>
                          </w:r>
                          <w:r w:rsidDel="003F61D2">
                            <w:t>modifying</w:t>
                          </w:r>
                          <w:r w:rsidDel="003F61D2">
                            <w:rPr>
                              <w:spacing w:val="-3"/>
                            </w:rPr>
                            <w:t xml:space="preserve"> </w:t>
                          </w:r>
                          <w:r w:rsidDel="003F61D2">
                            <w:t>the</w:t>
                          </w:r>
                          <w:r w:rsidDel="003F61D2">
                            <w:rPr>
                              <w:spacing w:val="-4"/>
                            </w:rPr>
                            <w:t xml:space="preserve"> </w:t>
                          </w:r>
                          <w:r w:rsidDel="003F61D2">
                            <w:t>passed</w:t>
                          </w:r>
                          <w:r w:rsidDel="003F61D2">
                            <w:rPr>
                              <w:spacing w:val="-3"/>
                            </w:rPr>
                            <w:t xml:space="preserve"> </w:t>
                          </w:r>
                          <w:r w:rsidDel="003F61D2">
                            <w:t>array,</w:t>
                          </w:r>
                          <w:r w:rsidDel="003F61D2">
                            <w:rPr>
                              <w:spacing w:val="-3"/>
                            </w:rPr>
                            <w:t xml:space="preserve"> </w:t>
                          </w:r>
                          <w:r w:rsidDel="003F61D2">
                            <w:t>you</w:t>
                          </w:r>
                          <w:r w:rsidDel="003F61D2">
                            <w:rPr>
                              <w:spacing w:val="-3"/>
                            </w:rPr>
                            <w:t xml:space="preserve"> </w:t>
                          </w:r>
                          <w:r w:rsidDel="003F61D2">
                            <w:t>can use the const qualifier. For instance: void displayArray(const int arr[], int size);.</w:t>
                          </w:r>
                        </w:moveFrom>
                        <w:moveFromRangeEnd w:id="1314"/>
                      </w:p>
                    </w:txbxContent>
                  </v:textbox>
                  <w10:wrap type="topAndBottom" anchorx="page"/>
                </v:shape>
              </w:pict>
            </mc:Fallback>
          </mc:AlternateContent>
        </w:r>
      </w:del>
    </w:p>
    <w:p w14:paraId="0E77E5DC" w14:textId="2ECCA047" w:rsidR="00E527DA" w:rsidDel="00CB1EDE" w:rsidRDefault="00E527DA">
      <w:pPr>
        <w:pStyle w:val="NormalBPBHEB"/>
        <w:rPr>
          <w:del w:id="885" w:author="Abhiram Arali" w:date="2024-11-06T14:22:00Z"/>
          <w:i/>
        </w:rPr>
        <w:pPrChange w:id="886" w:author="Abhiram Arali" w:date="2024-11-06T14:22:00Z">
          <w:pPr>
            <w:pStyle w:val="BodyText"/>
          </w:pPr>
        </w:pPrChange>
      </w:pPr>
    </w:p>
    <w:p w14:paraId="28B9E71D" w14:textId="77777777" w:rsidR="00E527DA" w:rsidRDefault="00E527DA">
      <w:pPr>
        <w:pStyle w:val="NormalBPBHEB"/>
        <w:pPrChange w:id="887" w:author="Abhiram Arali" w:date="2024-11-06T14:22:00Z">
          <w:pPr>
            <w:pStyle w:val="BodyText"/>
            <w:spacing w:before="188"/>
          </w:pPr>
        </w:pPrChange>
      </w:pPr>
    </w:p>
    <w:p w14:paraId="7EE4143B" w14:textId="77777777" w:rsidR="00E527DA" w:rsidRDefault="00EB2904" w:rsidP="00C714F5">
      <w:pPr>
        <w:pStyle w:val="NormalBPBHEB"/>
        <w:rPr>
          <w:ins w:id="888" w:author="Abhiram Arali" w:date="2024-11-06T14:23:00Z"/>
        </w:rPr>
      </w:pPr>
      <w:r>
        <w:t>Passing</w:t>
      </w:r>
      <w:r>
        <w:rPr>
          <w:spacing w:val="-15"/>
        </w:rPr>
        <w:t xml:space="preserve"> </w:t>
      </w:r>
      <w:r>
        <w:t>arrays</w:t>
      </w:r>
      <w:r>
        <w:rPr>
          <w:spacing w:val="-15"/>
        </w:rPr>
        <w:t xml:space="preserve"> </w:t>
      </w:r>
      <w:r>
        <w:t>to</w:t>
      </w:r>
      <w:r>
        <w:rPr>
          <w:spacing w:val="-15"/>
        </w:rPr>
        <w:t xml:space="preserve"> </w:t>
      </w:r>
      <w:r>
        <w:t>functions</w:t>
      </w:r>
      <w:r>
        <w:rPr>
          <w:spacing w:val="-15"/>
        </w:rPr>
        <w:t xml:space="preserve"> </w:t>
      </w:r>
      <w:r>
        <w:t>in</w:t>
      </w:r>
      <w:r>
        <w:rPr>
          <w:spacing w:val="-15"/>
        </w:rPr>
        <w:t xml:space="preserve"> </w:t>
      </w:r>
      <w:r>
        <w:t>C</w:t>
      </w:r>
      <w:r>
        <w:rPr>
          <w:spacing w:val="-15"/>
        </w:rPr>
        <w:t xml:space="preserve"> </w:t>
      </w:r>
      <w:r>
        <w:t>is</w:t>
      </w:r>
      <w:r>
        <w:rPr>
          <w:spacing w:val="-15"/>
        </w:rPr>
        <w:t xml:space="preserve"> </w:t>
      </w:r>
      <w:r>
        <w:t>a</w:t>
      </w:r>
      <w:r>
        <w:rPr>
          <w:spacing w:val="-15"/>
        </w:rPr>
        <w:t xml:space="preserve"> </w:t>
      </w:r>
      <w:r>
        <w:t>powerful</w:t>
      </w:r>
      <w:r>
        <w:rPr>
          <w:spacing w:val="-15"/>
        </w:rPr>
        <w:t xml:space="preserve"> </w:t>
      </w:r>
      <w:r>
        <w:t>feature</w:t>
      </w:r>
      <w:r>
        <w:rPr>
          <w:spacing w:val="-15"/>
        </w:rPr>
        <w:t xml:space="preserve"> </w:t>
      </w:r>
      <w:r>
        <w:t>that</w:t>
      </w:r>
      <w:r>
        <w:rPr>
          <w:spacing w:val="-15"/>
        </w:rPr>
        <w:t xml:space="preserve"> </w:t>
      </w:r>
      <w:r>
        <w:t>enhances</w:t>
      </w:r>
      <w:r>
        <w:rPr>
          <w:spacing w:val="-15"/>
        </w:rPr>
        <w:t xml:space="preserve"> </w:t>
      </w:r>
      <w:r>
        <w:t>the</w:t>
      </w:r>
      <w:r>
        <w:rPr>
          <w:spacing w:val="-15"/>
        </w:rPr>
        <w:t xml:space="preserve"> </w:t>
      </w:r>
      <w:r>
        <w:t>flexibility</w:t>
      </w:r>
      <w:r>
        <w:rPr>
          <w:spacing w:val="-15"/>
        </w:rPr>
        <w:t xml:space="preserve"> </w:t>
      </w:r>
      <w:r>
        <w:t>and</w:t>
      </w:r>
      <w:r>
        <w:rPr>
          <w:spacing w:val="-15"/>
        </w:rPr>
        <w:t xml:space="preserve"> </w:t>
      </w:r>
      <w:r>
        <w:t>efficiency of code. By understanding how arrays are treated as pointers, developers can manipulate data structures effectively while maintaining direct access to the original data. This capability is essential for tasks that involve processing large datase</w:t>
      </w:r>
      <w:r>
        <w:t>ts or requiring complex data manipulation, making it a cornerstone of C programming.</w:t>
      </w:r>
    </w:p>
    <w:p w14:paraId="5459091E" w14:textId="77777777" w:rsidR="00604AA0" w:rsidRDefault="00604AA0">
      <w:pPr>
        <w:pStyle w:val="NormalBPBHEB"/>
        <w:pPrChange w:id="889" w:author="Abhiram Arali" w:date="2024-11-06T14:23:00Z">
          <w:pPr>
            <w:pStyle w:val="BodyText"/>
            <w:spacing w:line="360" w:lineRule="auto"/>
            <w:ind w:left="220" w:right="219"/>
            <w:jc w:val="both"/>
          </w:pPr>
        </w:pPrChange>
      </w:pPr>
    </w:p>
    <w:p w14:paraId="0EE90D54" w14:textId="1792C001" w:rsidR="00E527DA" w:rsidRDefault="00EB2904">
      <w:pPr>
        <w:pStyle w:val="Heading2BPBHEB"/>
        <w:pPrChange w:id="890" w:author="Abhiram Arali" w:date="2024-11-06T14:23:00Z">
          <w:pPr>
            <w:pStyle w:val="Heading1"/>
            <w:ind w:left="220"/>
            <w:jc w:val="both"/>
          </w:pPr>
        </w:pPrChange>
      </w:pPr>
      <w:r>
        <w:t>Returning</w:t>
      </w:r>
      <w:r>
        <w:rPr>
          <w:spacing w:val="-4"/>
        </w:rPr>
        <w:t xml:space="preserve"> </w:t>
      </w:r>
      <w:r w:rsidR="00011381">
        <w:t>arrays</w:t>
      </w:r>
      <w:r w:rsidR="00011381">
        <w:rPr>
          <w:spacing w:val="-2"/>
        </w:rPr>
        <w:t xml:space="preserve"> </w:t>
      </w:r>
      <w:r w:rsidR="00011381">
        <w:t>from</w:t>
      </w:r>
      <w:r w:rsidR="00011381">
        <w:rPr>
          <w:spacing w:val="1"/>
        </w:rPr>
        <w:t xml:space="preserve"> </w:t>
      </w:r>
      <w:r w:rsidR="00011381">
        <w:rPr>
          <w:spacing w:val="-2"/>
        </w:rPr>
        <w:t>functions</w:t>
      </w:r>
    </w:p>
    <w:p w14:paraId="1DB10697" w14:textId="18530FDD" w:rsidR="00E527DA" w:rsidDel="00011381" w:rsidRDefault="00E527DA">
      <w:pPr>
        <w:pStyle w:val="BodyText"/>
        <w:spacing w:before="22"/>
        <w:rPr>
          <w:del w:id="891" w:author="Abhiram Arali" w:date="2024-11-06T14:23:00Z"/>
          <w:b/>
        </w:rPr>
      </w:pPr>
    </w:p>
    <w:p w14:paraId="2B5695BD" w14:textId="77777777" w:rsidR="00E527DA" w:rsidRDefault="00EB2904" w:rsidP="00011381">
      <w:pPr>
        <w:pStyle w:val="NormalBPBHEB"/>
        <w:rPr>
          <w:ins w:id="892" w:author="Abhiram Arali" w:date="2024-11-06T14:23:00Z"/>
        </w:rPr>
      </w:pPr>
      <w:r>
        <w:t>In</w:t>
      </w:r>
      <w:r>
        <w:rPr>
          <w:spacing w:val="-6"/>
        </w:rPr>
        <w:t xml:space="preserve"> </w:t>
      </w:r>
      <w:r>
        <w:t>C</w:t>
      </w:r>
      <w:r>
        <w:rPr>
          <w:spacing w:val="-5"/>
        </w:rPr>
        <w:t xml:space="preserve"> </w:t>
      </w:r>
      <w:r>
        <w:t>programming,</w:t>
      </w:r>
      <w:r>
        <w:rPr>
          <w:spacing w:val="-5"/>
        </w:rPr>
        <w:t xml:space="preserve"> </w:t>
      </w:r>
      <w:r>
        <w:t>returning</w:t>
      </w:r>
      <w:r>
        <w:rPr>
          <w:spacing w:val="-6"/>
        </w:rPr>
        <w:t xml:space="preserve"> </w:t>
      </w:r>
      <w:r>
        <w:t>arrays</w:t>
      </w:r>
      <w:r>
        <w:rPr>
          <w:spacing w:val="-6"/>
        </w:rPr>
        <w:t xml:space="preserve"> </w:t>
      </w:r>
      <w:r>
        <w:t>directly</w:t>
      </w:r>
      <w:r>
        <w:rPr>
          <w:spacing w:val="-6"/>
        </w:rPr>
        <w:t xml:space="preserve"> </w:t>
      </w:r>
      <w:r>
        <w:t>from</w:t>
      </w:r>
      <w:r>
        <w:rPr>
          <w:spacing w:val="-5"/>
        </w:rPr>
        <w:t xml:space="preserve"> </w:t>
      </w:r>
      <w:r>
        <w:t>functions</w:t>
      </w:r>
      <w:r>
        <w:rPr>
          <w:spacing w:val="-6"/>
        </w:rPr>
        <w:t xml:space="preserve"> </w:t>
      </w:r>
      <w:r>
        <w:t>is</w:t>
      </w:r>
      <w:r>
        <w:rPr>
          <w:spacing w:val="-5"/>
        </w:rPr>
        <w:t xml:space="preserve"> </w:t>
      </w:r>
      <w:r>
        <w:t>not</w:t>
      </w:r>
      <w:r>
        <w:rPr>
          <w:spacing w:val="-5"/>
        </w:rPr>
        <w:t xml:space="preserve"> </w:t>
      </w:r>
      <w:r>
        <w:t>allowed</w:t>
      </w:r>
      <w:r>
        <w:rPr>
          <w:spacing w:val="-6"/>
        </w:rPr>
        <w:t xml:space="preserve"> </w:t>
      </w:r>
      <w:r>
        <w:t>in</w:t>
      </w:r>
      <w:r>
        <w:rPr>
          <w:spacing w:val="-6"/>
        </w:rPr>
        <w:t xml:space="preserve"> </w:t>
      </w:r>
      <w:r>
        <w:t>a</w:t>
      </w:r>
      <w:r>
        <w:rPr>
          <w:spacing w:val="-7"/>
        </w:rPr>
        <w:t xml:space="preserve"> </w:t>
      </w:r>
      <w:r>
        <w:t>straightforward manner</w:t>
      </w:r>
      <w:r>
        <w:rPr>
          <w:spacing w:val="-2"/>
        </w:rPr>
        <w:t xml:space="preserve"> </w:t>
      </w:r>
      <w:r>
        <w:t>because</w:t>
      </w:r>
      <w:r>
        <w:rPr>
          <w:spacing w:val="-2"/>
        </w:rPr>
        <w:t xml:space="preserve"> </w:t>
      </w:r>
      <w:r>
        <w:t>arrays</w:t>
      </w:r>
      <w:r>
        <w:rPr>
          <w:spacing w:val="-1"/>
        </w:rPr>
        <w:t xml:space="preserve"> </w:t>
      </w:r>
      <w:r>
        <w:t>cannot</w:t>
      </w:r>
      <w:r>
        <w:rPr>
          <w:spacing w:val="-1"/>
        </w:rPr>
        <w:t xml:space="preserve"> </w:t>
      </w:r>
      <w:r>
        <w:t>be</w:t>
      </w:r>
      <w:r>
        <w:rPr>
          <w:spacing w:val="-2"/>
        </w:rPr>
        <w:t xml:space="preserve"> </w:t>
      </w:r>
      <w:r>
        <w:t>returned</w:t>
      </w:r>
      <w:r>
        <w:rPr>
          <w:spacing w:val="-1"/>
        </w:rPr>
        <w:t xml:space="preserve"> </w:t>
      </w:r>
      <w:r>
        <w:t>by</w:t>
      </w:r>
      <w:r>
        <w:rPr>
          <w:spacing w:val="-1"/>
        </w:rPr>
        <w:t xml:space="preserve"> </w:t>
      </w:r>
      <w:r>
        <w:t>value.</w:t>
      </w:r>
      <w:r>
        <w:rPr>
          <w:spacing w:val="-1"/>
        </w:rPr>
        <w:t xml:space="preserve"> </w:t>
      </w:r>
      <w:r>
        <w:t>When</w:t>
      </w:r>
      <w:r>
        <w:rPr>
          <w:spacing w:val="-1"/>
        </w:rPr>
        <w:t xml:space="preserve"> </w:t>
      </w:r>
      <w:r>
        <w:t>you attempt</w:t>
      </w:r>
      <w:r>
        <w:rPr>
          <w:spacing w:val="-1"/>
        </w:rPr>
        <w:t xml:space="preserve"> </w:t>
      </w:r>
      <w:r>
        <w:t>to</w:t>
      </w:r>
      <w:r>
        <w:rPr>
          <w:spacing w:val="-3"/>
        </w:rPr>
        <w:t xml:space="preserve"> </w:t>
      </w:r>
      <w:r>
        <w:t>return</w:t>
      </w:r>
      <w:r>
        <w:rPr>
          <w:spacing w:val="-2"/>
        </w:rPr>
        <w:t xml:space="preserve"> </w:t>
      </w:r>
      <w:r>
        <w:t>an</w:t>
      </w:r>
      <w:r>
        <w:rPr>
          <w:spacing w:val="-1"/>
        </w:rPr>
        <w:t xml:space="preserve"> </w:t>
      </w:r>
      <w:r>
        <w:t>array,</w:t>
      </w:r>
      <w:r>
        <w:rPr>
          <w:spacing w:val="-1"/>
        </w:rPr>
        <w:t xml:space="preserve"> </w:t>
      </w:r>
      <w:r>
        <w:t xml:space="preserve">you essentially face a limitation due to the nature of arrays and pointers in C. Instead, there are several common approaches to achieve similar functionality, allowing functions to provide array-like data to </w:t>
      </w:r>
      <w:r>
        <w:t>the caller.</w:t>
      </w:r>
    </w:p>
    <w:p w14:paraId="74A73DF7" w14:textId="77777777" w:rsidR="008A079D" w:rsidRDefault="008A079D">
      <w:pPr>
        <w:pStyle w:val="NormalBPBHEB"/>
        <w:pPrChange w:id="893" w:author="Abhiram Arali" w:date="2024-11-06T14:23:00Z">
          <w:pPr>
            <w:pStyle w:val="BodyText"/>
            <w:spacing w:before="1" w:line="360" w:lineRule="auto"/>
            <w:ind w:left="220" w:right="218"/>
            <w:jc w:val="both"/>
          </w:pPr>
        </w:pPrChange>
      </w:pPr>
    </w:p>
    <w:p w14:paraId="33BB470E" w14:textId="2B31BCF0" w:rsidR="00E527DA" w:rsidDel="008A079D" w:rsidRDefault="00E527DA">
      <w:pPr>
        <w:spacing w:line="360" w:lineRule="auto"/>
        <w:jc w:val="both"/>
        <w:rPr>
          <w:del w:id="894" w:author="Abhiram Arali" w:date="2024-11-06T14:23:00Z"/>
        </w:rPr>
        <w:sectPr w:rsidR="00E527DA" w:rsidDel="008A079D">
          <w:pgSz w:w="11910" w:h="16840"/>
          <w:pgMar w:top="1540" w:right="1220" w:bottom="1200" w:left="1220" w:header="758" w:footer="1000" w:gutter="0"/>
          <w:cols w:space="720"/>
        </w:sectPr>
      </w:pPr>
    </w:p>
    <w:p w14:paraId="32A1C44C" w14:textId="3B96E3EA" w:rsidR="00E527DA" w:rsidRDefault="00EB2904" w:rsidP="00CB125E">
      <w:pPr>
        <w:pStyle w:val="Heading3BPBHEB"/>
        <w:rPr>
          <w:ins w:id="895" w:author="Abhiram Arali" w:date="2024-11-06T14:23:00Z"/>
          <w:spacing w:val="-2"/>
        </w:rPr>
      </w:pPr>
      <w:r>
        <w:t>Approaches</w:t>
      </w:r>
      <w:r>
        <w:rPr>
          <w:spacing w:val="-1"/>
        </w:rPr>
        <w:t xml:space="preserve"> </w:t>
      </w:r>
      <w:r>
        <w:t xml:space="preserve">to </w:t>
      </w:r>
      <w:r w:rsidR="00C6070F">
        <w:t>return</w:t>
      </w:r>
      <w:r w:rsidR="00C6070F">
        <w:rPr>
          <w:spacing w:val="-2"/>
        </w:rPr>
        <w:t xml:space="preserve"> arrays</w:t>
      </w:r>
    </w:p>
    <w:p w14:paraId="68D22FAE" w14:textId="74C9D88D" w:rsidR="006846C8" w:rsidRDefault="006846C8">
      <w:pPr>
        <w:pStyle w:val="NormalBPBHEB"/>
        <w:pPrChange w:id="896" w:author="Abhiram Arali" w:date="2024-11-06T14:23:00Z">
          <w:pPr>
            <w:pStyle w:val="Heading2"/>
            <w:spacing w:before="88"/>
          </w:pPr>
        </w:pPrChange>
      </w:pPr>
      <w:ins w:id="897" w:author="Abhiram Arali" w:date="2024-11-06T14:24:00Z">
        <w:r>
          <w:t xml:space="preserve">Some </w:t>
        </w:r>
      </w:ins>
      <w:ins w:id="898" w:author="Abhiram Arali" w:date="2024-11-06T14:23:00Z">
        <w:r w:rsidRPr="006846C8">
          <w:t>approaches to return arrays</w:t>
        </w:r>
      </w:ins>
      <w:ins w:id="899" w:author="Abhiram Arali" w:date="2024-11-06T14:24:00Z">
        <w:r>
          <w:t xml:space="preserve"> are as follows:</w:t>
        </w:r>
      </w:ins>
    </w:p>
    <w:p w14:paraId="02F453C8" w14:textId="7A760ED1" w:rsidR="00E527DA" w:rsidRPr="00CB3469" w:rsidDel="00C6070F" w:rsidRDefault="00E527DA">
      <w:pPr>
        <w:pStyle w:val="NormalBPBHEB"/>
        <w:rPr>
          <w:del w:id="900" w:author="Abhiram Arali" w:date="2024-11-06T14:23:00Z"/>
          <w:b/>
          <w:bCs/>
          <w:rPrChange w:id="901" w:author="Abhiram Arali" w:date="2024-11-06T14:24:00Z">
            <w:rPr>
              <w:del w:id="902" w:author="Abhiram Arali" w:date="2024-11-06T14:23:00Z"/>
            </w:rPr>
          </w:rPrChange>
        </w:rPr>
        <w:pPrChange w:id="903" w:author="Abhiram Arali" w:date="2024-11-06T14:23:00Z">
          <w:pPr>
            <w:pStyle w:val="BodyText"/>
            <w:spacing w:before="21"/>
          </w:pPr>
        </w:pPrChange>
      </w:pPr>
    </w:p>
    <w:p w14:paraId="723ECDA9" w14:textId="2FF91EF1" w:rsidR="00E527DA" w:rsidRDefault="00EB2904">
      <w:pPr>
        <w:pStyle w:val="NormalBPBHEB"/>
        <w:numPr>
          <w:ilvl w:val="0"/>
          <w:numId w:val="28"/>
        </w:numPr>
        <w:pPrChange w:id="904" w:author="Abhiram Arali" w:date="2024-11-06T14:24:00Z">
          <w:pPr>
            <w:pStyle w:val="BodyText"/>
            <w:spacing w:line="360" w:lineRule="auto"/>
            <w:ind w:left="220" w:right="224"/>
            <w:jc w:val="both"/>
          </w:pPr>
        </w:pPrChange>
      </w:pPr>
      <w:r w:rsidRPr="00CB3469">
        <w:rPr>
          <w:b/>
          <w:bCs/>
          <w:rPrChange w:id="905" w:author="Abhiram Arali" w:date="2024-11-06T14:24:00Z">
            <w:rPr/>
          </w:rPrChange>
        </w:rPr>
        <w:t>Returning</w:t>
      </w:r>
      <w:r w:rsidRPr="00CB3469">
        <w:rPr>
          <w:b/>
          <w:bCs/>
          <w:spacing w:val="-5"/>
          <w:rPrChange w:id="906" w:author="Abhiram Arali" w:date="2024-11-06T14:24:00Z">
            <w:rPr>
              <w:spacing w:val="-5"/>
            </w:rPr>
          </w:rPrChange>
        </w:rPr>
        <w:t xml:space="preserve"> </w:t>
      </w:r>
      <w:r w:rsidRPr="00CB3469">
        <w:rPr>
          <w:b/>
          <w:bCs/>
          <w:rPrChange w:id="907" w:author="Abhiram Arali" w:date="2024-11-06T14:24:00Z">
            <w:rPr/>
          </w:rPrChange>
        </w:rPr>
        <w:t>a</w:t>
      </w:r>
      <w:r w:rsidRPr="00CB3469">
        <w:rPr>
          <w:b/>
          <w:bCs/>
          <w:spacing w:val="-6"/>
          <w:rPrChange w:id="908" w:author="Abhiram Arali" w:date="2024-11-06T14:24:00Z">
            <w:rPr>
              <w:spacing w:val="-6"/>
            </w:rPr>
          </w:rPrChange>
        </w:rPr>
        <w:t xml:space="preserve"> </w:t>
      </w:r>
      <w:r w:rsidR="00CB3469" w:rsidRPr="002C4528">
        <w:rPr>
          <w:b/>
          <w:bCs/>
        </w:rPr>
        <w:t>pointer</w:t>
      </w:r>
      <w:r>
        <w:t>:</w:t>
      </w:r>
      <w:r>
        <w:rPr>
          <w:spacing w:val="-5"/>
        </w:rPr>
        <w:t xml:space="preserve"> </w:t>
      </w:r>
      <w:r>
        <w:t>You</w:t>
      </w:r>
      <w:r>
        <w:rPr>
          <w:spacing w:val="-3"/>
        </w:rPr>
        <w:t xml:space="preserve"> </w:t>
      </w:r>
      <w:r>
        <w:t>can</w:t>
      </w:r>
      <w:r>
        <w:rPr>
          <w:spacing w:val="-3"/>
        </w:rPr>
        <w:t xml:space="preserve"> </w:t>
      </w:r>
      <w:r>
        <w:t>return</w:t>
      </w:r>
      <w:r>
        <w:rPr>
          <w:spacing w:val="-3"/>
        </w:rPr>
        <w:t xml:space="preserve"> </w:t>
      </w:r>
      <w:r>
        <w:t>a</w:t>
      </w:r>
      <w:r>
        <w:rPr>
          <w:spacing w:val="-6"/>
        </w:rPr>
        <w:t xml:space="preserve"> </w:t>
      </w:r>
      <w:r>
        <w:t>pointer</w:t>
      </w:r>
      <w:r>
        <w:rPr>
          <w:spacing w:val="-6"/>
        </w:rPr>
        <w:t xml:space="preserve"> </w:t>
      </w:r>
      <w:r>
        <w:t>to</w:t>
      </w:r>
      <w:r>
        <w:rPr>
          <w:spacing w:val="-4"/>
        </w:rPr>
        <w:t xml:space="preserve"> </w:t>
      </w:r>
      <w:r>
        <w:t>the</w:t>
      </w:r>
      <w:r>
        <w:rPr>
          <w:spacing w:val="-6"/>
        </w:rPr>
        <w:t xml:space="preserve"> </w:t>
      </w:r>
      <w:r>
        <w:t>first</w:t>
      </w:r>
      <w:r>
        <w:rPr>
          <w:spacing w:val="-2"/>
        </w:rPr>
        <w:t xml:space="preserve"> </w:t>
      </w:r>
      <w:r>
        <w:t>element</w:t>
      </w:r>
      <w:r>
        <w:rPr>
          <w:spacing w:val="-5"/>
        </w:rPr>
        <w:t xml:space="preserve"> </w:t>
      </w:r>
      <w:r>
        <w:t>of</w:t>
      </w:r>
      <w:r>
        <w:rPr>
          <w:spacing w:val="-3"/>
        </w:rPr>
        <w:t xml:space="preserve"> </w:t>
      </w:r>
      <w:r>
        <w:t>a</w:t>
      </w:r>
      <w:r>
        <w:rPr>
          <w:spacing w:val="-4"/>
        </w:rPr>
        <w:t xml:space="preserve"> </w:t>
      </w:r>
      <w:r>
        <w:t>statically</w:t>
      </w:r>
      <w:r>
        <w:rPr>
          <w:spacing w:val="-5"/>
        </w:rPr>
        <w:t xml:space="preserve"> </w:t>
      </w:r>
      <w:r>
        <w:t>allocated</w:t>
      </w:r>
      <w:r>
        <w:rPr>
          <w:spacing w:val="-3"/>
        </w:rPr>
        <w:t xml:space="preserve"> </w:t>
      </w:r>
      <w:r>
        <w:t>array or</w:t>
      </w:r>
      <w:r>
        <w:rPr>
          <w:spacing w:val="-8"/>
        </w:rPr>
        <w:t xml:space="preserve"> </w:t>
      </w:r>
      <w:r>
        <w:t>a</w:t>
      </w:r>
      <w:r>
        <w:rPr>
          <w:spacing w:val="-8"/>
        </w:rPr>
        <w:t xml:space="preserve"> </w:t>
      </w:r>
      <w:r>
        <w:t>dynamically</w:t>
      </w:r>
      <w:r>
        <w:rPr>
          <w:spacing w:val="-7"/>
        </w:rPr>
        <w:t xml:space="preserve"> </w:t>
      </w:r>
      <w:r>
        <w:t>allocated</w:t>
      </w:r>
      <w:r>
        <w:rPr>
          <w:spacing w:val="-7"/>
        </w:rPr>
        <w:t xml:space="preserve"> </w:t>
      </w:r>
      <w:r>
        <w:t>array.</w:t>
      </w:r>
      <w:r>
        <w:rPr>
          <w:spacing w:val="-5"/>
        </w:rPr>
        <w:t xml:space="preserve"> </w:t>
      </w:r>
      <w:r>
        <w:t>If</w:t>
      </w:r>
      <w:r>
        <w:rPr>
          <w:spacing w:val="-9"/>
        </w:rPr>
        <w:t xml:space="preserve"> </w:t>
      </w:r>
      <w:r>
        <w:t>you</w:t>
      </w:r>
      <w:r>
        <w:rPr>
          <w:spacing w:val="-7"/>
        </w:rPr>
        <w:t xml:space="preserve"> </w:t>
      </w:r>
      <w:r>
        <w:t>use</w:t>
      </w:r>
      <w:r>
        <w:rPr>
          <w:spacing w:val="-8"/>
        </w:rPr>
        <w:t xml:space="preserve"> </w:t>
      </w:r>
      <w:r>
        <w:t>dynamic</w:t>
      </w:r>
      <w:r>
        <w:rPr>
          <w:spacing w:val="-8"/>
        </w:rPr>
        <w:t xml:space="preserve"> </w:t>
      </w:r>
      <w:r>
        <w:t>memory</w:t>
      </w:r>
      <w:r>
        <w:rPr>
          <w:spacing w:val="-7"/>
        </w:rPr>
        <w:t xml:space="preserve"> </w:t>
      </w:r>
      <w:r>
        <w:t>allocation</w:t>
      </w:r>
      <w:r>
        <w:rPr>
          <w:spacing w:val="-7"/>
        </w:rPr>
        <w:t xml:space="preserve"> </w:t>
      </w:r>
      <w:r>
        <w:t>(via</w:t>
      </w:r>
      <w:r>
        <w:rPr>
          <w:spacing w:val="-8"/>
        </w:rPr>
        <w:t xml:space="preserve"> </w:t>
      </w:r>
      <w:r>
        <w:t>malloc,</w:t>
      </w:r>
      <w:r>
        <w:rPr>
          <w:spacing w:val="-5"/>
        </w:rPr>
        <w:t xml:space="preserve"> </w:t>
      </w:r>
      <w:r>
        <w:t>calloc,</w:t>
      </w:r>
      <w:r>
        <w:rPr>
          <w:spacing w:val="-7"/>
        </w:rPr>
        <w:t xml:space="preserve"> </w:t>
      </w:r>
      <w:r>
        <w:t>or realloc), you can create an array whose lifetime extends beyond the scope of the function.</w:t>
      </w:r>
    </w:p>
    <w:p w14:paraId="6E64BA77" w14:textId="32BFA67D" w:rsidR="00E527DA" w:rsidRDefault="00B96292" w:rsidP="002C4528">
      <w:pPr>
        <w:pStyle w:val="NormalBPBHEB"/>
        <w:numPr>
          <w:ilvl w:val="0"/>
          <w:numId w:val="26"/>
        </w:numPr>
        <w:rPr>
          <w:ins w:id="909" w:author="Abhiram Arali" w:date="2024-11-06T14:24:00Z"/>
        </w:rPr>
      </w:pPr>
      <w:del w:id="910" w:author="Abhiram Arali" w:date="2024-11-06T14:25:00Z">
        <w:r w:rsidDel="00B96292">
          <w:rPr>
            <w:noProof/>
            <w:lang w:val="en-IN" w:eastAsia="en-IN"/>
          </w:rPr>
          <w:lastRenderedPageBreak/>
          <mc:AlternateContent>
            <mc:Choice Requires="wps">
              <w:drawing>
                <wp:anchor distT="0" distB="0" distL="0" distR="0" simplePos="0" relativeHeight="487059968" behindDoc="1" locked="0" layoutInCell="1" allowOverlap="1" wp14:anchorId="58033BD3" wp14:editId="7D62E21F">
                  <wp:simplePos x="0" y="0"/>
                  <wp:positionH relativeFrom="page">
                    <wp:posOffset>2089536</wp:posOffset>
                  </wp:positionH>
                  <wp:positionV relativeFrom="paragraph">
                    <wp:posOffset>41002</wp:posOffset>
                  </wp:positionV>
                  <wp:extent cx="5882640" cy="6943090"/>
                  <wp:effectExtent l="0" t="0" r="0" b="0"/>
                  <wp:wrapNone/>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2640" cy="6943090"/>
                          </a:xfrm>
                          <a:custGeom>
                            <a:avLst/>
                            <a:gdLst/>
                            <a:ahLst/>
                            <a:cxnLst/>
                            <a:rect l="l" t="t" r="r" b="b"/>
                            <a:pathLst>
                              <a:path w="5882640" h="6943090">
                                <a:moveTo>
                                  <a:pt x="6096" y="5119827"/>
                                </a:moveTo>
                                <a:lnTo>
                                  <a:pt x="0" y="5119827"/>
                                </a:lnTo>
                                <a:lnTo>
                                  <a:pt x="0" y="5484368"/>
                                </a:lnTo>
                                <a:lnTo>
                                  <a:pt x="0" y="5848604"/>
                                </a:lnTo>
                                <a:lnTo>
                                  <a:pt x="0" y="6214364"/>
                                </a:lnTo>
                                <a:lnTo>
                                  <a:pt x="0" y="6578549"/>
                                </a:lnTo>
                                <a:lnTo>
                                  <a:pt x="0" y="6942785"/>
                                </a:lnTo>
                                <a:lnTo>
                                  <a:pt x="6096" y="6942785"/>
                                </a:lnTo>
                                <a:lnTo>
                                  <a:pt x="6096" y="5484368"/>
                                </a:lnTo>
                                <a:lnTo>
                                  <a:pt x="6096" y="5119827"/>
                                </a:lnTo>
                                <a:close/>
                              </a:path>
                              <a:path w="5882640" h="6943090">
                                <a:moveTo>
                                  <a:pt x="6096" y="1475625"/>
                                </a:moveTo>
                                <a:lnTo>
                                  <a:pt x="0" y="1475625"/>
                                </a:lnTo>
                                <a:lnTo>
                                  <a:pt x="0" y="1839849"/>
                                </a:lnTo>
                                <a:lnTo>
                                  <a:pt x="0" y="2204085"/>
                                </a:lnTo>
                                <a:lnTo>
                                  <a:pt x="0" y="5119751"/>
                                </a:lnTo>
                                <a:lnTo>
                                  <a:pt x="6096" y="5119751"/>
                                </a:lnTo>
                                <a:lnTo>
                                  <a:pt x="6096" y="1839849"/>
                                </a:lnTo>
                                <a:lnTo>
                                  <a:pt x="6096" y="1475625"/>
                                </a:lnTo>
                                <a:close/>
                              </a:path>
                              <a:path w="5882640" h="6943090">
                                <a:moveTo>
                                  <a:pt x="6096" y="381088"/>
                                </a:moveTo>
                                <a:lnTo>
                                  <a:pt x="0" y="381088"/>
                                </a:lnTo>
                                <a:lnTo>
                                  <a:pt x="0" y="745617"/>
                                </a:lnTo>
                                <a:lnTo>
                                  <a:pt x="0" y="1109853"/>
                                </a:lnTo>
                                <a:lnTo>
                                  <a:pt x="0" y="1475613"/>
                                </a:lnTo>
                                <a:lnTo>
                                  <a:pt x="6096" y="1475613"/>
                                </a:lnTo>
                                <a:lnTo>
                                  <a:pt x="6096" y="1109853"/>
                                </a:lnTo>
                                <a:lnTo>
                                  <a:pt x="6096" y="745617"/>
                                </a:lnTo>
                                <a:lnTo>
                                  <a:pt x="6096" y="381088"/>
                                </a:lnTo>
                                <a:close/>
                              </a:path>
                              <a:path w="5882640" h="6943090">
                                <a:moveTo>
                                  <a:pt x="5875909" y="0"/>
                                </a:moveTo>
                                <a:lnTo>
                                  <a:pt x="6096" y="0"/>
                                </a:lnTo>
                                <a:lnTo>
                                  <a:pt x="0" y="0"/>
                                </a:lnTo>
                                <a:lnTo>
                                  <a:pt x="0" y="6096"/>
                                </a:lnTo>
                                <a:lnTo>
                                  <a:pt x="0" y="381000"/>
                                </a:lnTo>
                                <a:lnTo>
                                  <a:pt x="6096" y="381000"/>
                                </a:lnTo>
                                <a:lnTo>
                                  <a:pt x="6096" y="6096"/>
                                </a:lnTo>
                                <a:lnTo>
                                  <a:pt x="5875909" y="6096"/>
                                </a:lnTo>
                                <a:lnTo>
                                  <a:pt x="5875909" y="0"/>
                                </a:lnTo>
                                <a:close/>
                              </a:path>
                              <a:path w="5882640" h="6943090">
                                <a:moveTo>
                                  <a:pt x="5882081" y="5119827"/>
                                </a:moveTo>
                                <a:lnTo>
                                  <a:pt x="5875985" y="5119827"/>
                                </a:lnTo>
                                <a:lnTo>
                                  <a:pt x="5875985" y="5484368"/>
                                </a:lnTo>
                                <a:lnTo>
                                  <a:pt x="5875985" y="5848604"/>
                                </a:lnTo>
                                <a:lnTo>
                                  <a:pt x="5875985" y="6214364"/>
                                </a:lnTo>
                                <a:lnTo>
                                  <a:pt x="5875985" y="6578549"/>
                                </a:lnTo>
                                <a:lnTo>
                                  <a:pt x="5875985" y="6942785"/>
                                </a:lnTo>
                                <a:lnTo>
                                  <a:pt x="5882081" y="6942785"/>
                                </a:lnTo>
                                <a:lnTo>
                                  <a:pt x="5882081" y="5484368"/>
                                </a:lnTo>
                                <a:lnTo>
                                  <a:pt x="5882081" y="5119827"/>
                                </a:lnTo>
                                <a:close/>
                              </a:path>
                              <a:path w="5882640" h="6943090">
                                <a:moveTo>
                                  <a:pt x="5882081" y="1475625"/>
                                </a:moveTo>
                                <a:lnTo>
                                  <a:pt x="5875985" y="1475625"/>
                                </a:lnTo>
                                <a:lnTo>
                                  <a:pt x="5875985" y="1839849"/>
                                </a:lnTo>
                                <a:lnTo>
                                  <a:pt x="5875985" y="2204085"/>
                                </a:lnTo>
                                <a:lnTo>
                                  <a:pt x="5875985" y="5119751"/>
                                </a:lnTo>
                                <a:lnTo>
                                  <a:pt x="5882081" y="5119751"/>
                                </a:lnTo>
                                <a:lnTo>
                                  <a:pt x="5882081" y="1839849"/>
                                </a:lnTo>
                                <a:lnTo>
                                  <a:pt x="5882081" y="1475625"/>
                                </a:lnTo>
                                <a:close/>
                              </a:path>
                              <a:path w="5882640" h="6943090">
                                <a:moveTo>
                                  <a:pt x="5882081" y="381088"/>
                                </a:moveTo>
                                <a:lnTo>
                                  <a:pt x="5875985" y="381088"/>
                                </a:lnTo>
                                <a:lnTo>
                                  <a:pt x="5875985" y="745617"/>
                                </a:lnTo>
                                <a:lnTo>
                                  <a:pt x="5875985" y="1109853"/>
                                </a:lnTo>
                                <a:lnTo>
                                  <a:pt x="5875985" y="1475613"/>
                                </a:lnTo>
                                <a:lnTo>
                                  <a:pt x="5882081" y="1475613"/>
                                </a:lnTo>
                                <a:lnTo>
                                  <a:pt x="5882081" y="1109853"/>
                                </a:lnTo>
                                <a:lnTo>
                                  <a:pt x="5882081" y="745617"/>
                                </a:lnTo>
                                <a:lnTo>
                                  <a:pt x="5882081" y="381088"/>
                                </a:lnTo>
                                <a:close/>
                              </a:path>
                              <a:path w="5882640" h="6943090">
                                <a:moveTo>
                                  <a:pt x="5882081" y="0"/>
                                </a:moveTo>
                                <a:lnTo>
                                  <a:pt x="5875985" y="0"/>
                                </a:lnTo>
                                <a:lnTo>
                                  <a:pt x="5875985" y="6096"/>
                                </a:lnTo>
                                <a:lnTo>
                                  <a:pt x="5875985" y="381000"/>
                                </a:lnTo>
                                <a:lnTo>
                                  <a:pt x="5882081" y="381000"/>
                                </a:lnTo>
                                <a:lnTo>
                                  <a:pt x="5882081" y="6096"/>
                                </a:lnTo>
                                <a:lnTo>
                                  <a:pt x="58820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BFC40E" id="Graphic 48" o:spid="_x0000_s1026" style="position:absolute;margin-left:164.55pt;margin-top:3.25pt;width:463.2pt;height:546.7pt;z-index:-16256512;visibility:visible;mso-wrap-style:square;mso-wrap-distance-left:0;mso-wrap-distance-top:0;mso-wrap-distance-right:0;mso-wrap-distance-bottom:0;mso-position-horizontal:absolute;mso-position-horizontal-relative:page;mso-position-vertical:absolute;mso-position-vertical-relative:text;v-text-anchor:top" coordsize="5882640,6943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" path="m6096,5119827r-6096,l,5484368r,364236l,6214364r,364185l,6942785r6096,l6096,5484368r,-364541xem6096,1475625r-6096,l,1839849r,364236l,5119751r6096,l6096,1839849r,-364224xem6096,381088r-6096,l,745617r,364236l,1475613r6096,l6096,1109853r,-364236l6096,381088xem5875909,l6096,,,,,6096,,381000r6096,l6096,6096r5869813,l5875909,xem5882081,5119827r-6096,l5875985,5484368r,364236l5875985,6214364r,364185l5875985,6942785r6096,l5882081,5484368r,-364541xem5882081,1475625r-6096,l5875985,1839849r,364236l5875985,5119751r6096,l5882081,1839849r,-364224xem5882081,381088r-6096,l5875985,745617r,364236l5875985,1475613r6096,l5882081,1109853r,-364236l5882081,381088xem5882081,r-6096,l5875985,6096r,374904l5882081,381000r,-374904l5882081,xe" fillcolor="black" stroked="f">
                  <v:path arrowok="t"/>
                  <w10:wrap anchorx="page"/>
                </v:shape>
              </w:pict>
            </mc:Fallback>
          </mc:AlternateContent>
        </w:r>
      </w:del>
      <w:r>
        <w:t>Example:</w:t>
      </w:r>
    </w:p>
    <w:p w14:paraId="0DD9D295" w14:textId="2E55ED60" w:rsidR="002C4528" w:rsidRDefault="002C4528" w:rsidP="002C4528">
      <w:pPr>
        <w:pStyle w:val="NormalBPBHEB"/>
        <w:rPr>
          <w:ins w:id="911" w:author="Abhiram Arali" w:date="2024-11-06T14:24:00Z"/>
        </w:rPr>
      </w:pPr>
    </w:p>
    <w:p w14:paraId="3A6EA0CF" w14:textId="77777777" w:rsidR="00F46A42" w:rsidRDefault="00F46A42" w:rsidP="00F46A42">
      <w:pPr>
        <w:pStyle w:val="BodyText"/>
        <w:spacing w:before="18" w:line="496" w:lineRule="auto"/>
        <w:ind w:left="107" w:right="6969"/>
        <w:rPr>
          <w:ins w:id="912" w:author="Abhiram Arali" w:date="2024-11-06T14:24:00Z"/>
        </w:rPr>
      </w:pPr>
      <w:ins w:id="913" w:author="Abhiram Arali" w:date="2024-11-06T14:24:00Z">
        <w:r>
          <w:t>#include &lt;stdio.h&gt; #include</w:t>
        </w:r>
        <w:r>
          <w:rPr>
            <w:spacing w:val="-1"/>
          </w:rPr>
          <w:t xml:space="preserve"> </w:t>
        </w:r>
        <w:r>
          <w:rPr>
            <w:spacing w:val="-2"/>
          </w:rPr>
          <w:t>&lt;stdlib.h&gt;</w:t>
        </w:r>
      </w:ins>
    </w:p>
    <w:p w14:paraId="411BFAD8" w14:textId="77777777" w:rsidR="00F46A42" w:rsidRDefault="00F46A42" w:rsidP="00F46A42">
      <w:pPr>
        <w:pStyle w:val="BodyText"/>
        <w:spacing w:before="3"/>
        <w:ind w:left="107"/>
        <w:rPr>
          <w:ins w:id="914" w:author="Abhiram Arali" w:date="2024-11-06T14:24:00Z"/>
        </w:rPr>
      </w:pPr>
      <w:ins w:id="915" w:author="Abhiram Arali" w:date="2024-11-06T14:24:00Z">
        <w:r>
          <w:t>int*</w:t>
        </w:r>
        <w:r>
          <w:rPr>
            <w:spacing w:val="-2"/>
          </w:rPr>
          <w:t xml:space="preserve"> </w:t>
        </w:r>
        <w:r>
          <w:t>createArray(int</w:t>
        </w:r>
        <w:r>
          <w:rPr>
            <w:spacing w:val="-2"/>
          </w:rPr>
          <w:t xml:space="preserve"> </w:t>
        </w:r>
        <w:r>
          <w:t>size)</w:t>
        </w:r>
        <w:r>
          <w:rPr>
            <w:spacing w:val="-1"/>
          </w:rPr>
          <w:t xml:space="preserve"> </w:t>
        </w:r>
        <w:r>
          <w:rPr>
            <w:spacing w:val="-10"/>
          </w:rPr>
          <w:t>{</w:t>
        </w:r>
      </w:ins>
    </w:p>
    <w:p w14:paraId="69730702" w14:textId="77777777" w:rsidR="00F46A42" w:rsidRDefault="00F46A42" w:rsidP="00F46A42">
      <w:pPr>
        <w:pStyle w:val="BodyText"/>
        <w:spacing w:before="21"/>
        <w:rPr>
          <w:ins w:id="916" w:author="Abhiram Arali" w:date="2024-11-06T14:24:00Z"/>
        </w:rPr>
      </w:pPr>
    </w:p>
    <w:p w14:paraId="7CE0D00F" w14:textId="77777777" w:rsidR="00F46A42" w:rsidRDefault="00F46A42" w:rsidP="00F46A42">
      <w:pPr>
        <w:pStyle w:val="BodyText"/>
        <w:spacing w:before="1" w:line="501" w:lineRule="auto"/>
        <w:ind w:left="347" w:right="4362"/>
        <w:rPr>
          <w:ins w:id="917" w:author="Abhiram Arali" w:date="2024-11-06T14:24:00Z"/>
        </w:rPr>
      </w:pPr>
      <w:ins w:id="918" w:author="Abhiram Arali" w:date="2024-11-06T14:24:00Z">
        <w:r>
          <w:t>//</w:t>
        </w:r>
        <w:r>
          <w:rPr>
            <w:spacing w:val="-7"/>
          </w:rPr>
          <w:t xml:space="preserve"> </w:t>
        </w:r>
        <w:r>
          <w:t>Dynamically</w:t>
        </w:r>
        <w:r>
          <w:rPr>
            <w:spacing w:val="-7"/>
          </w:rPr>
          <w:t xml:space="preserve"> </w:t>
        </w:r>
        <w:r>
          <w:t>allocate</w:t>
        </w:r>
        <w:r>
          <w:rPr>
            <w:spacing w:val="-8"/>
          </w:rPr>
          <w:t xml:space="preserve"> </w:t>
        </w:r>
        <w:r>
          <w:t>memory</w:t>
        </w:r>
        <w:r>
          <w:rPr>
            <w:spacing w:val="-7"/>
          </w:rPr>
          <w:t xml:space="preserve"> </w:t>
        </w:r>
        <w:r>
          <w:t>for</w:t>
        </w:r>
        <w:r>
          <w:rPr>
            <w:spacing w:val="-9"/>
          </w:rPr>
          <w:t xml:space="preserve"> </w:t>
        </w:r>
        <w:r>
          <w:t>the</w:t>
        </w:r>
        <w:r>
          <w:rPr>
            <w:spacing w:val="-6"/>
          </w:rPr>
          <w:t xml:space="preserve"> </w:t>
        </w:r>
        <w:r>
          <w:t>array int *arr = (int *)malloc(size * sizeof(int));</w:t>
        </w:r>
      </w:ins>
    </w:p>
    <w:p w14:paraId="579AC4B6" w14:textId="77777777" w:rsidR="00F46A42" w:rsidRDefault="00F46A42" w:rsidP="00F46A42">
      <w:pPr>
        <w:pStyle w:val="BodyText"/>
        <w:spacing w:line="272" w:lineRule="exact"/>
        <w:ind w:left="347"/>
        <w:rPr>
          <w:ins w:id="919" w:author="Abhiram Arali" w:date="2024-11-06T14:24:00Z"/>
        </w:rPr>
      </w:pPr>
      <w:ins w:id="920" w:author="Abhiram Arali" w:date="2024-11-06T14:24:00Z">
        <w:r>
          <w:t>if</w:t>
        </w:r>
        <w:r>
          <w:rPr>
            <w:spacing w:val="-1"/>
          </w:rPr>
          <w:t xml:space="preserve"> </w:t>
        </w:r>
        <w:r>
          <w:t>(arr</w:t>
        </w:r>
        <w:r>
          <w:rPr>
            <w:spacing w:val="-1"/>
          </w:rPr>
          <w:t xml:space="preserve"> </w:t>
        </w:r>
        <w:r>
          <w:t>==</w:t>
        </w:r>
        <w:r>
          <w:rPr>
            <w:spacing w:val="-2"/>
          </w:rPr>
          <w:t xml:space="preserve"> </w:t>
        </w:r>
        <w:r>
          <w:t>NULL)</w:t>
        </w:r>
        <w:r>
          <w:rPr>
            <w:spacing w:val="-1"/>
          </w:rPr>
          <w:t xml:space="preserve"> </w:t>
        </w:r>
        <w:r>
          <w:rPr>
            <w:spacing w:val="-10"/>
          </w:rPr>
          <w:t>{</w:t>
        </w:r>
      </w:ins>
    </w:p>
    <w:p w14:paraId="67795E4B" w14:textId="77777777" w:rsidR="00F46A42" w:rsidRDefault="00F46A42" w:rsidP="00F46A42">
      <w:pPr>
        <w:pStyle w:val="BodyText"/>
        <w:spacing w:before="21"/>
        <w:rPr>
          <w:ins w:id="921" w:author="Abhiram Arali" w:date="2024-11-06T14:24:00Z"/>
        </w:rPr>
      </w:pPr>
    </w:p>
    <w:p w14:paraId="36235DD4" w14:textId="77777777" w:rsidR="00F46A42" w:rsidRDefault="00F46A42" w:rsidP="00F46A42">
      <w:pPr>
        <w:pStyle w:val="BodyText"/>
        <w:ind w:left="587"/>
        <w:rPr>
          <w:ins w:id="922" w:author="Abhiram Arali" w:date="2024-11-06T14:24:00Z"/>
        </w:rPr>
      </w:pPr>
      <w:ins w:id="923" w:author="Abhiram Arali" w:date="2024-11-06T14:24:00Z">
        <w:r>
          <w:t>printf("Memory</w:t>
        </w:r>
        <w:r>
          <w:rPr>
            <w:spacing w:val="-3"/>
          </w:rPr>
          <w:t xml:space="preserve"> </w:t>
        </w:r>
        <w:r>
          <w:t>allocation</w:t>
        </w:r>
        <w:r>
          <w:rPr>
            <w:spacing w:val="-2"/>
          </w:rPr>
          <w:t xml:space="preserve"> failed\n");</w:t>
        </w:r>
      </w:ins>
    </w:p>
    <w:p w14:paraId="05D36E27" w14:textId="77777777" w:rsidR="00F46A42" w:rsidRDefault="00F46A42" w:rsidP="00F46A42">
      <w:pPr>
        <w:pStyle w:val="BodyText"/>
        <w:spacing w:before="22"/>
        <w:rPr>
          <w:ins w:id="924" w:author="Abhiram Arali" w:date="2024-11-06T14:24:00Z"/>
        </w:rPr>
      </w:pPr>
    </w:p>
    <w:p w14:paraId="1B35835F" w14:textId="77777777" w:rsidR="00F46A42" w:rsidRDefault="00F46A42" w:rsidP="00F46A42">
      <w:pPr>
        <w:pStyle w:val="BodyText"/>
        <w:ind w:left="587"/>
        <w:rPr>
          <w:ins w:id="925" w:author="Abhiram Arali" w:date="2024-11-06T14:24:00Z"/>
        </w:rPr>
      </w:pPr>
      <w:ins w:id="926" w:author="Abhiram Arali" w:date="2024-11-06T14:24:00Z">
        <w:r>
          <w:t>return</w:t>
        </w:r>
        <w:r>
          <w:rPr>
            <w:spacing w:val="-2"/>
          </w:rPr>
          <w:t xml:space="preserve"> </w:t>
        </w:r>
        <w:r>
          <w:t>NULL;</w:t>
        </w:r>
        <w:r>
          <w:rPr>
            <w:spacing w:val="-1"/>
          </w:rPr>
          <w:t xml:space="preserve"> </w:t>
        </w:r>
        <w:r>
          <w:t>//</w:t>
        </w:r>
        <w:r>
          <w:rPr>
            <w:spacing w:val="-1"/>
          </w:rPr>
          <w:t xml:space="preserve"> </w:t>
        </w:r>
        <w:r>
          <w:t>Return</w:t>
        </w:r>
        <w:r>
          <w:rPr>
            <w:spacing w:val="-1"/>
          </w:rPr>
          <w:t xml:space="preserve"> </w:t>
        </w:r>
        <w:r>
          <w:t>NULL</w:t>
        </w:r>
        <w:r>
          <w:rPr>
            <w:spacing w:val="-1"/>
          </w:rPr>
          <w:t xml:space="preserve"> </w:t>
        </w:r>
        <w:r>
          <w:t>if</w:t>
        </w:r>
        <w:r>
          <w:rPr>
            <w:spacing w:val="-1"/>
          </w:rPr>
          <w:t xml:space="preserve"> </w:t>
        </w:r>
        <w:r>
          <w:t>allocation</w:t>
        </w:r>
        <w:r>
          <w:rPr>
            <w:spacing w:val="-1"/>
          </w:rPr>
          <w:t xml:space="preserve"> </w:t>
        </w:r>
        <w:r>
          <w:rPr>
            <w:spacing w:val="-2"/>
          </w:rPr>
          <w:t>fails</w:t>
        </w:r>
      </w:ins>
    </w:p>
    <w:p w14:paraId="6EFD85A3" w14:textId="77777777" w:rsidR="00F46A42" w:rsidRDefault="00F46A42" w:rsidP="00F46A42">
      <w:pPr>
        <w:pStyle w:val="BodyText"/>
        <w:spacing w:before="22"/>
        <w:rPr>
          <w:ins w:id="927" w:author="Abhiram Arali" w:date="2024-11-06T14:24:00Z"/>
        </w:rPr>
      </w:pPr>
    </w:p>
    <w:p w14:paraId="0EFCABEA" w14:textId="77777777" w:rsidR="00F46A42" w:rsidRDefault="00F46A42" w:rsidP="00F46A42">
      <w:pPr>
        <w:ind w:left="347"/>
        <w:rPr>
          <w:ins w:id="928" w:author="Abhiram Arali" w:date="2024-11-06T14:24:00Z"/>
          <w:sz w:val="24"/>
        </w:rPr>
      </w:pPr>
      <w:ins w:id="929" w:author="Abhiram Arali" w:date="2024-11-06T14:24:00Z">
        <w:r>
          <w:rPr>
            <w:spacing w:val="-10"/>
            <w:sz w:val="24"/>
          </w:rPr>
          <w:t>}</w:t>
        </w:r>
      </w:ins>
    </w:p>
    <w:p w14:paraId="0E5BE07D" w14:textId="77777777" w:rsidR="00F46A42" w:rsidRDefault="00F46A42" w:rsidP="00F46A42">
      <w:pPr>
        <w:pStyle w:val="BodyText"/>
        <w:rPr>
          <w:ins w:id="930" w:author="Abhiram Arali" w:date="2024-11-06T14:24:00Z"/>
        </w:rPr>
      </w:pPr>
    </w:p>
    <w:p w14:paraId="75BFE2E4" w14:textId="77777777" w:rsidR="00F46A42" w:rsidRDefault="00F46A42" w:rsidP="00F46A42">
      <w:pPr>
        <w:pStyle w:val="BodyText"/>
        <w:rPr>
          <w:ins w:id="931" w:author="Abhiram Arali" w:date="2024-11-06T14:24:00Z"/>
        </w:rPr>
      </w:pPr>
    </w:p>
    <w:p w14:paraId="5D70299B" w14:textId="77777777" w:rsidR="00F46A42" w:rsidRDefault="00F46A42" w:rsidP="00F46A42">
      <w:pPr>
        <w:pStyle w:val="BodyText"/>
        <w:spacing w:before="45"/>
        <w:rPr>
          <w:ins w:id="932" w:author="Abhiram Arali" w:date="2024-11-06T14:24:00Z"/>
        </w:rPr>
      </w:pPr>
    </w:p>
    <w:p w14:paraId="32F904FD" w14:textId="77777777" w:rsidR="00F46A42" w:rsidRDefault="00F46A42" w:rsidP="00F46A42">
      <w:pPr>
        <w:pStyle w:val="BodyText"/>
        <w:spacing w:before="1" w:line="499" w:lineRule="auto"/>
        <w:ind w:left="347" w:right="5937"/>
        <w:rPr>
          <w:ins w:id="933" w:author="Abhiram Arali" w:date="2024-11-06T14:24:00Z"/>
        </w:rPr>
      </w:pPr>
      <w:ins w:id="934" w:author="Abhiram Arali" w:date="2024-11-06T14:24:00Z">
        <w:r>
          <w:t>//</w:t>
        </w:r>
        <w:r>
          <w:rPr>
            <w:spacing w:val="-10"/>
          </w:rPr>
          <w:t xml:space="preserve"> </w:t>
        </w:r>
        <w:r>
          <w:t>Initialize</w:t>
        </w:r>
        <w:r>
          <w:rPr>
            <w:spacing w:val="-12"/>
          </w:rPr>
          <w:t xml:space="preserve"> </w:t>
        </w:r>
        <w:r>
          <w:t>the</w:t>
        </w:r>
        <w:r>
          <w:rPr>
            <w:spacing w:val="-9"/>
          </w:rPr>
          <w:t xml:space="preserve"> </w:t>
        </w:r>
        <w:r>
          <w:t>array</w:t>
        </w:r>
        <w:r>
          <w:rPr>
            <w:spacing w:val="-10"/>
          </w:rPr>
          <w:t xml:space="preserve"> </w:t>
        </w:r>
        <w:r>
          <w:t>elements for (int i = 0; i &lt; size; i++) {</w:t>
        </w:r>
      </w:ins>
    </w:p>
    <w:p w14:paraId="1641240C" w14:textId="77777777" w:rsidR="00F46A42" w:rsidRDefault="00F46A42" w:rsidP="00F46A42">
      <w:pPr>
        <w:pStyle w:val="BodyText"/>
        <w:spacing w:line="275" w:lineRule="exact"/>
        <w:ind w:left="587"/>
        <w:rPr>
          <w:ins w:id="935" w:author="Abhiram Arali" w:date="2024-11-06T14:24:00Z"/>
        </w:rPr>
      </w:pPr>
      <w:ins w:id="936" w:author="Abhiram Arali" w:date="2024-11-06T14:24:00Z">
        <w:r>
          <w:t>arr[i] =</w:t>
        </w:r>
        <w:r>
          <w:rPr>
            <w:spacing w:val="-2"/>
          </w:rPr>
          <w:t xml:space="preserve"> </w:t>
        </w:r>
        <w:r>
          <w:t>i *</w:t>
        </w:r>
        <w:r>
          <w:rPr>
            <w:spacing w:val="-1"/>
          </w:rPr>
          <w:t xml:space="preserve"> </w:t>
        </w:r>
        <w:r>
          <w:t>2; //</w:t>
        </w:r>
        <w:r>
          <w:rPr>
            <w:spacing w:val="-1"/>
          </w:rPr>
          <w:t xml:space="preserve"> </w:t>
        </w:r>
        <w:r>
          <w:t>Example</w:t>
        </w:r>
        <w:r>
          <w:rPr>
            <w:spacing w:val="-1"/>
          </w:rPr>
          <w:t xml:space="preserve"> </w:t>
        </w:r>
        <w:r>
          <w:rPr>
            <w:spacing w:val="-2"/>
          </w:rPr>
          <w:t>initialization</w:t>
        </w:r>
      </w:ins>
    </w:p>
    <w:p w14:paraId="5C10946F" w14:textId="77777777" w:rsidR="00F46A42" w:rsidRDefault="00F46A42" w:rsidP="00F46A42">
      <w:pPr>
        <w:pStyle w:val="BodyText"/>
        <w:spacing w:before="21"/>
        <w:rPr>
          <w:ins w:id="937" w:author="Abhiram Arali" w:date="2024-11-06T14:24:00Z"/>
        </w:rPr>
      </w:pPr>
    </w:p>
    <w:p w14:paraId="031B4962" w14:textId="77777777" w:rsidR="00F46A42" w:rsidRDefault="00F46A42" w:rsidP="00F46A42">
      <w:pPr>
        <w:ind w:left="347"/>
        <w:rPr>
          <w:ins w:id="938" w:author="Abhiram Arali" w:date="2024-11-06T14:24:00Z"/>
          <w:sz w:val="24"/>
        </w:rPr>
      </w:pPr>
      <w:ins w:id="939" w:author="Abhiram Arali" w:date="2024-11-06T14:24:00Z">
        <w:r>
          <w:rPr>
            <w:spacing w:val="-10"/>
            <w:sz w:val="24"/>
          </w:rPr>
          <w:t>}</w:t>
        </w:r>
      </w:ins>
    </w:p>
    <w:p w14:paraId="48DAED06" w14:textId="77777777" w:rsidR="00F46A42" w:rsidRDefault="00F46A42" w:rsidP="00F46A42">
      <w:pPr>
        <w:pStyle w:val="BodyText"/>
        <w:rPr>
          <w:ins w:id="940" w:author="Abhiram Arali" w:date="2024-11-06T14:24:00Z"/>
        </w:rPr>
      </w:pPr>
    </w:p>
    <w:p w14:paraId="11C3D068" w14:textId="77777777" w:rsidR="00F46A42" w:rsidRDefault="00F46A42" w:rsidP="00F46A42">
      <w:pPr>
        <w:pStyle w:val="BodyText"/>
        <w:rPr>
          <w:ins w:id="941" w:author="Abhiram Arali" w:date="2024-11-06T14:24:00Z"/>
        </w:rPr>
      </w:pPr>
    </w:p>
    <w:p w14:paraId="201EEC5E" w14:textId="77777777" w:rsidR="00F46A42" w:rsidRDefault="00F46A42" w:rsidP="00F46A42">
      <w:pPr>
        <w:pStyle w:val="BodyText"/>
        <w:spacing w:before="44"/>
        <w:rPr>
          <w:ins w:id="942" w:author="Abhiram Arali" w:date="2024-11-06T14:24:00Z"/>
        </w:rPr>
      </w:pPr>
    </w:p>
    <w:p w14:paraId="5D5E89AB" w14:textId="77777777" w:rsidR="00F46A42" w:rsidRDefault="00F46A42" w:rsidP="00F46A42">
      <w:pPr>
        <w:pStyle w:val="BodyText"/>
        <w:ind w:left="347"/>
        <w:rPr>
          <w:ins w:id="943" w:author="Abhiram Arali" w:date="2024-11-06T14:24:00Z"/>
        </w:rPr>
      </w:pPr>
      <w:ins w:id="944" w:author="Abhiram Arali" w:date="2024-11-06T14:24:00Z">
        <w:r>
          <w:t>return</w:t>
        </w:r>
        <w:r>
          <w:rPr>
            <w:spacing w:val="-1"/>
          </w:rPr>
          <w:t xml:space="preserve"> </w:t>
        </w:r>
        <w:r>
          <w:t>arr;</w:t>
        </w:r>
        <w:r>
          <w:rPr>
            <w:spacing w:val="-1"/>
          </w:rPr>
          <w:t xml:space="preserve"> </w:t>
        </w:r>
        <w:r>
          <w:t>//</w:t>
        </w:r>
        <w:r>
          <w:rPr>
            <w:spacing w:val="-1"/>
          </w:rPr>
          <w:t xml:space="preserve"> </w:t>
        </w:r>
        <w:r>
          <w:t>Return pointer</w:t>
        </w:r>
        <w:r>
          <w:rPr>
            <w:spacing w:val="-1"/>
          </w:rPr>
          <w:t xml:space="preserve"> </w:t>
        </w:r>
        <w:r>
          <w:t>to</w:t>
        </w:r>
        <w:r>
          <w:rPr>
            <w:spacing w:val="-1"/>
          </w:rPr>
          <w:t xml:space="preserve"> </w:t>
        </w:r>
        <w:r>
          <w:t>the</w:t>
        </w:r>
        <w:r>
          <w:rPr>
            <w:spacing w:val="-1"/>
          </w:rPr>
          <w:t xml:space="preserve"> </w:t>
        </w:r>
        <w:r>
          <w:rPr>
            <w:spacing w:val="-4"/>
          </w:rPr>
          <w:t>array</w:t>
        </w:r>
      </w:ins>
    </w:p>
    <w:p w14:paraId="0ED455D1" w14:textId="77777777" w:rsidR="00F46A42" w:rsidRDefault="00F46A42" w:rsidP="00F46A42">
      <w:pPr>
        <w:pStyle w:val="BodyText"/>
        <w:spacing w:before="22"/>
        <w:rPr>
          <w:ins w:id="945" w:author="Abhiram Arali" w:date="2024-11-06T14:24:00Z"/>
        </w:rPr>
      </w:pPr>
    </w:p>
    <w:p w14:paraId="02ECED99" w14:textId="77777777" w:rsidR="00F46A42" w:rsidRDefault="00F46A42" w:rsidP="00F46A42">
      <w:pPr>
        <w:ind w:left="107"/>
        <w:rPr>
          <w:ins w:id="946" w:author="Abhiram Arali" w:date="2024-11-06T14:24:00Z"/>
          <w:sz w:val="24"/>
        </w:rPr>
      </w:pPr>
      <w:ins w:id="947" w:author="Abhiram Arali" w:date="2024-11-06T14:24:00Z">
        <w:r>
          <w:rPr>
            <w:spacing w:val="-10"/>
            <w:sz w:val="24"/>
          </w:rPr>
          <w:lastRenderedPageBreak/>
          <w:t>}</w:t>
        </w:r>
      </w:ins>
    </w:p>
    <w:p w14:paraId="5663C2AC" w14:textId="77777777" w:rsidR="00F46A42" w:rsidRDefault="00F46A42" w:rsidP="00F46A42">
      <w:pPr>
        <w:pStyle w:val="BodyText"/>
        <w:rPr>
          <w:ins w:id="948" w:author="Abhiram Arali" w:date="2024-11-06T14:24:00Z"/>
        </w:rPr>
      </w:pPr>
    </w:p>
    <w:p w14:paraId="4C303440" w14:textId="77777777" w:rsidR="00F46A42" w:rsidRDefault="00F46A42" w:rsidP="00F46A42">
      <w:pPr>
        <w:pStyle w:val="BodyText"/>
        <w:rPr>
          <w:ins w:id="949" w:author="Abhiram Arali" w:date="2024-11-06T14:24:00Z"/>
        </w:rPr>
      </w:pPr>
    </w:p>
    <w:p w14:paraId="70515E14" w14:textId="77777777" w:rsidR="00F46A42" w:rsidRDefault="00F46A42" w:rsidP="00F46A42">
      <w:pPr>
        <w:pStyle w:val="BodyText"/>
        <w:spacing w:before="45"/>
        <w:rPr>
          <w:ins w:id="950" w:author="Abhiram Arali" w:date="2024-11-06T14:24:00Z"/>
        </w:rPr>
      </w:pPr>
    </w:p>
    <w:p w14:paraId="7C931581" w14:textId="77777777" w:rsidR="00F46A42" w:rsidRDefault="00F46A42" w:rsidP="00F46A42">
      <w:pPr>
        <w:pStyle w:val="BodyText"/>
        <w:ind w:left="107"/>
        <w:rPr>
          <w:ins w:id="951" w:author="Abhiram Arali" w:date="2024-11-06T14:24:00Z"/>
        </w:rPr>
      </w:pPr>
      <w:ins w:id="952" w:author="Abhiram Arali" w:date="2024-11-06T14:24:00Z">
        <w:r>
          <w:t>int</w:t>
        </w:r>
        <w:r>
          <w:rPr>
            <w:spacing w:val="-1"/>
          </w:rPr>
          <w:t xml:space="preserve"> </w:t>
        </w:r>
        <w:r>
          <w:t xml:space="preserve">main() </w:t>
        </w:r>
        <w:r>
          <w:rPr>
            <w:spacing w:val="-10"/>
          </w:rPr>
          <w:t>{</w:t>
        </w:r>
      </w:ins>
    </w:p>
    <w:p w14:paraId="350E6D79" w14:textId="77777777" w:rsidR="00B73AB7" w:rsidRDefault="00B73AB7" w:rsidP="00B73AB7">
      <w:pPr>
        <w:spacing w:line="276" w:lineRule="exact"/>
        <w:ind w:left="347"/>
        <w:rPr>
          <w:sz w:val="24"/>
        </w:rPr>
      </w:pPr>
      <w:moveToRangeStart w:id="953" w:author="Abhiram Arali" w:date="2024-11-06T14:25:00Z" w:name="move181795532"/>
      <w:moveTo w:id="954" w:author="Abhiram Arali" w:date="2024-11-06T14:25:00Z">
        <w:r>
          <w:rPr>
            <w:sz w:val="24"/>
          </w:rPr>
          <w:t>int</w:t>
        </w:r>
        <w:r>
          <w:rPr>
            <w:spacing w:val="-2"/>
            <w:sz w:val="24"/>
          </w:rPr>
          <w:t xml:space="preserve"> </w:t>
        </w:r>
        <w:r>
          <w:rPr>
            <w:sz w:val="24"/>
          </w:rPr>
          <w:t>size</w:t>
        </w:r>
        <w:r>
          <w:rPr>
            <w:spacing w:val="-2"/>
            <w:sz w:val="24"/>
          </w:rPr>
          <w:t xml:space="preserve"> </w:t>
        </w:r>
        <w:r>
          <w:rPr>
            <w:sz w:val="24"/>
          </w:rPr>
          <w:t>=</w:t>
        </w:r>
        <w:r>
          <w:rPr>
            <w:spacing w:val="-1"/>
            <w:sz w:val="24"/>
          </w:rPr>
          <w:t xml:space="preserve"> </w:t>
        </w:r>
        <w:r>
          <w:rPr>
            <w:spacing w:val="-5"/>
            <w:sz w:val="24"/>
          </w:rPr>
          <w:t>5;</w:t>
        </w:r>
      </w:moveTo>
    </w:p>
    <w:p w14:paraId="058A8A4F" w14:textId="77777777" w:rsidR="00B73AB7" w:rsidRDefault="00B73AB7" w:rsidP="00B73AB7">
      <w:pPr>
        <w:spacing w:before="21"/>
        <w:rPr>
          <w:sz w:val="24"/>
        </w:rPr>
      </w:pPr>
    </w:p>
    <w:p w14:paraId="2EE8B9E3" w14:textId="77777777" w:rsidR="00B73AB7" w:rsidRDefault="00B73AB7" w:rsidP="00B73AB7">
      <w:pPr>
        <w:ind w:left="347"/>
        <w:rPr>
          <w:sz w:val="24"/>
        </w:rPr>
      </w:pPr>
      <w:moveTo w:id="955" w:author="Abhiram Arali" w:date="2024-11-06T14:25:00Z">
        <w:r>
          <w:rPr>
            <w:sz w:val="24"/>
          </w:rPr>
          <w:t>int</w:t>
        </w:r>
        <w:r>
          <w:rPr>
            <w:spacing w:val="-1"/>
            <w:sz w:val="24"/>
          </w:rPr>
          <w:t xml:space="preserve"> </w:t>
        </w:r>
        <w:r>
          <w:rPr>
            <w:sz w:val="24"/>
          </w:rPr>
          <w:t>*myArray</w:t>
        </w:r>
        <w:r>
          <w:rPr>
            <w:spacing w:val="-2"/>
            <w:sz w:val="24"/>
          </w:rPr>
          <w:t xml:space="preserve"> </w:t>
        </w:r>
        <w:r>
          <w:rPr>
            <w:sz w:val="24"/>
          </w:rPr>
          <w:t>=</w:t>
        </w:r>
        <w:r>
          <w:rPr>
            <w:spacing w:val="-1"/>
            <w:sz w:val="24"/>
          </w:rPr>
          <w:t xml:space="preserve"> </w:t>
        </w:r>
        <w:r>
          <w:rPr>
            <w:spacing w:val="-2"/>
            <w:sz w:val="24"/>
          </w:rPr>
          <w:t>createArray(size);</w:t>
        </w:r>
      </w:moveTo>
    </w:p>
    <w:p w14:paraId="3130145B" w14:textId="77777777" w:rsidR="00B73AB7" w:rsidRDefault="00B73AB7" w:rsidP="00B73AB7">
      <w:pPr>
        <w:rPr>
          <w:sz w:val="24"/>
        </w:rPr>
      </w:pPr>
    </w:p>
    <w:p w14:paraId="1C89A733" w14:textId="77777777" w:rsidR="00B73AB7" w:rsidRDefault="00B73AB7" w:rsidP="00B73AB7">
      <w:pPr>
        <w:rPr>
          <w:sz w:val="24"/>
        </w:rPr>
      </w:pPr>
    </w:p>
    <w:p w14:paraId="67E01595" w14:textId="77777777" w:rsidR="00B73AB7" w:rsidRDefault="00B73AB7" w:rsidP="00B73AB7">
      <w:pPr>
        <w:spacing w:before="46"/>
        <w:rPr>
          <w:sz w:val="24"/>
        </w:rPr>
      </w:pPr>
    </w:p>
    <w:p w14:paraId="1AA8EEF7" w14:textId="77777777" w:rsidR="00B73AB7" w:rsidRDefault="00B73AB7" w:rsidP="00B73AB7">
      <w:pPr>
        <w:spacing w:line="499" w:lineRule="auto"/>
        <w:ind w:left="587" w:right="5937" w:hanging="240"/>
        <w:rPr>
          <w:sz w:val="24"/>
        </w:rPr>
      </w:pPr>
      <w:moveTo w:id="956" w:author="Abhiram Arali" w:date="2024-11-06T14:25:00Z">
        <w:r>
          <w:rPr>
            <w:sz w:val="24"/>
          </w:rPr>
          <w:t>if (myArray != NULL) { printf("Returned array: "); for</w:t>
        </w:r>
        <w:r>
          <w:rPr>
            <w:spacing w:val="-7"/>
            <w:sz w:val="24"/>
          </w:rPr>
          <w:t xml:space="preserve"> </w:t>
        </w:r>
        <w:r>
          <w:rPr>
            <w:sz w:val="24"/>
          </w:rPr>
          <w:t>(int</w:t>
        </w:r>
        <w:r>
          <w:rPr>
            <w:spacing w:val="-4"/>
            <w:sz w:val="24"/>
          </w:rPr>
          <w:t xml:space="preserve"> </w:t>
        </w:r>
        <w:r>
          <w:rPr>
            <w:sz w:val="24"/>
          </w:rPr>
          <w:t>i</w:t>
        </w:r>
        <w:r>
          <w:rPr>
            <w:spacing w:val="-4"/>
            <w:sz w:val="24"/>
          </w:rPr>
          <w:t xml:space="preserve"> </w:t>
        </w:r>
        <w:r>
          <w:rPr>
            <w:sz w:val="24"/>
          </w:rPr>
          <w:t>=</w:t>
        </w:r>
        <w:r>
          <w:rPr>
            <w:spacing w:val="-5"/>
            <w:sz w:val="24"/>
          </w:rPr>
          <w:t xml:space="preserve"> </w:t>
        </w:r>
        <w:r>
          <w:rPr>
            <w:sz w:val="24"/>
          </w:rPr>
          <w:t>0;</w:t>
        </w:r>
        <w:r>
          <w:rPr>
            <w:spacing w:val="-5"/>
            <w:sz w:val="24"/>
          </w:rPr>
          <w:t xml:space="preserve"> </w:t>
        </w:r>
        <w:r>
          <w:rPr>
            <w:sz w:val="24"/>
          </w:rPr>
          <w:t>i</w:t>
        </w:r>
        <w:r>
          <w:rPr>
            <w:spacing w:val="-4"/>
            <w:sz w:val="24"/>
          </w:rPr>
          <w:t xml:space="preserve"> </w:t>
        </w:r>
        <w:r>
          <w:rPr>
            <w:sz w:val="24"/>
          </w:rPr>
          <w:t>&lt;</w:t>
        </w:r>
        <w:r>
          <w:rPr>
            <w:spacing w:val="-5"/>
            <w:sz w:val="24"/>
          </w:rPr>
          <w:t xml:space="preserve"> </w:t>
        </w:r>
        <w:r>
          <w:rPr>
            <w:sz w:val="24"/>
          </w:rPr>
          <w:t>size;</w:t>
        </w:r>
        <w:r>
          <w:rPr>
            <w:spacing w:val="-4"/>
            <w:sz w:val="24"/>
          </w:rPr>
          <w:t xml:space="preserve"> </w:t>
        </w:r>
        <w:r>
          <w:rPr>
            <w:sz w:val="24"/>
          </w:rPr>
          <w:t>i++)</w:t>
        </w:r>
        <w:r>
          <w:rPr>
            <w:spacing w:val="-4"/>
            <w:sz w:val="24"/>
          </w:rPr>
          <w:t xml:space="preserve"> </w:t>
        </w:r>
        <w:r>
          <w:rPr>
            <w:sz w:val="24"/>
          </w:rPr>
          <w:t>{</w:t>
        </w:r>
      </w:moveTo>
    </w:p>
    <w:p w14:paraId="5DE43A8B" w14:textId="77777777" w:rsidR="00B73AB7" w:rsidRDefault="00B73AB7" w:rsidP="00B73AB7">
      <w:pPr>
        <w:spacing w:line="275" w:lineRule="exact"/>
        <w:ind w:left="827"/>
        <w:rPr>
          <w:sz w:val="24"/>
        </w:rPr>
      </w:pPr>
      <w:moveTo w:id="957" w:author="Abhiram Arali" w:date="2024-11-06T14:25:00Z">
        <w:r>
          <w:rPr>
            <w:sz w:val="24"/>
          </w:rPr>
          <w:t>printf("%d</w:t>
        </w:r>
        <w:r>
          <w:rPr>
            <w:spacing w:val="-1"/>
            <w:sz w:val="24"/>
          </w:rPr>
          <w:t xml:space="preserve"> </w:t>
        </w:r>
        <w:r>
          <w:rPr>
            <w:sz w:val="24"/>
          </w:rPr>
          <w:t>",</w:t>
        </w:r>
        <w:r>
          <w:rPr>
            <w:spacing w:val="-1"/>
            <w:sz w:val="24"/>
          </w:rPr>
          <w:t xml:space="preserve"> </w:t>
        </w:r>
        <w:r>
          <w:rPr>
            <w:spacing w:val="-2"/>
            <w:sz w:val="24"/>
          </w:rPr>
          <w:t>myArray[i]);</w:t>
        </w:r>
      </w:moveTo>
    </w:p>
    <w:p w14:paraId="17A6C4E9" w14:textId="77777777" w:rsidR="00B73AB7" w:rsidRDefault="00B73AB7" w:rsidP="00B73AB7">
      <w:pPr>
        <w:spacing w:before="21"/>
        <w:rPr>
          <w:sz w:val="24"/>
        </w:rPr>
      </w:pPr>
    </w:p>
    <w:p w14:paraId="73DCCD06" w14:textId="77777777" w:rsidR="00B73AB7" w:rsidRDefault="00B73AB7" w:rsidP="00B73AB7">
      <w:pPr>
        <w:spacing w:before="1"/>
        <w:ind w:left="587"/>
        <w:rPr>
          <w:sz w:val="24"/>
        </w:rPr>
      </w:pPr>
      <w:moveTo w:id="958" w:author="Abhiram Arali" w:date="2024-11-06T14:25:00Z">
        <w:r>
          <w:rPr>
            <w:spacing w:val="-10"/>
            <w:sz w:val="24"/>
          </w:rPr>
          <w:t>}</w:t>
        </w:r>
      </w:moveTo>
    </w:p>
    <w:p w14:paraId="78B249B9" w14:textId="77777777" w:rsidR="00B73AB7" w:rsidRDefault="00B73AB7" w:rsidP="00B73AB7">
      <w:pPr>
        <w:spacing w:before="21"/>
        <w:rPr>
          <w:sz w:val="24"/>
        </w:rPr>
      </w:pPr>
    </w:p>
    <w:p w14:paraId="6AC349A5" w14:textId="77777777" w:rsidR="00B73AB7" w:rsidRDefault="00B73AB7" w:rsidP="00B73AB7">
      <w:pPr>
        <w:ind w:left="587"/>
        <w:rPr>
          <w:sz w:val="24"/>
        </w:rPr>
      </w:pPr>
      <w:moveTo w:id="959" w:author="Abhiram Arali" w:date="2024-11-06T14:25:00Z">
        <w:r>
          <w:rPr>
            <w:spacing w:val="-2"/>
            <w:sz w:val="24"/>
          </w:rPr>
          <w:t>printf("\n");</w:t>
        </w:r>
      </w:moveTo>
    </w:p>
    <w:p w14:paraId="60ED407E" w14:textId="77777777" w:rsidR="00B73AB7" w:rsidRDefault="00B73AB7" w:rsidP="00B73AB7">
      <w:pPr>
        <w:spacing w:before="22"/>
        <w:rPr>
          <w:sz w:val="24"/>
        </w:rPr>
      </w:pPr>
    </w:p>
    <w:p w14:paraId="08CFFDCA" w14:textId="77777777" w:rsidR="00B73AB7" w:rsidRDefault="00B73AB7" w:rsidP="00B73AB7">
      <w:pPr>
        <w:ind w:left="347"/>
        <w:rPr>
          <w:sz w:val="24"/>
        </w:rPr>
      </w:pPr>
      <w:moveTo w:id="960" w:author="Abhiram Arali" w:date="2024-11-06T14:25:00Z">
        <w:r>
          <w:rPr>
            <w:spacing w:val="-10"/>
            <w:sz w:val="24"/>
          </w:rPr>
          <w:t>}</w:t>
        </w:r>
      </w:moveTo>
    </w:p>
    <w:p w14:paraId="2E47E3F5" w14:textId="77777777" w:rsidR="00B73AB7" w:rsidRDefault="00B73AB7" w:rsidP="00B73AB7">
      <w:pPr>
        <w:rPr>
          <w:sz w:val="24"/>
        </w:rPr>
      </w:pPr>
    </w:p>
    <w:p w14:paraId="170102FA" w14:textId="77777777" w:rsidR="00B73AB7" w:rsidRDefault="00B73AB7" w:rsidP="00B73AB7">
      <w:pPr>
        <w:rPr>
          <w:sz w:val="24"/>
        </w:rPr>
      </w:pPr>
    </w:p>
    <w:p w14:paraId="1CDBE38D" w14:textId="77777777" w:rsidR="00B73AB7" w:rsidRDefault="00B73AB7" w:rsidP="00B73AB7">
      <w:pPr>
        <w:spacing w:before="45"/>
        <w:rPr>
          <w:sz w:val="24"/>
        </w:rPr>
      </w:pPr>
    </w:p>
    <w:p w14:paraId="3AB54A93" w14:textId="77777777" w:rsidR="00B73AB7" w:rsidRDefault="00B73AB7" w:rsidP="00B73AB7">
      <w:pPr>
        <w:spacing w:before="1" w:line="499" w:lineRule="auto"/>
        <w:ind w:left="347" w:right="2859"/>
        <w:rPr>
          <w:sz w:val="24"/>
        </w:rPr>
      </w:pPr>
      <w:moveTo w:id="961" w:author="Abhiram Arali" w:date="2024-11-06T14:25:00Z">
        <w:r>
          <w:rPr>
            <w:sz w:val="24"/>
          </w:rPr>
          <w:t>free(myArray);</w:t>
        </w:r>
        <w:r>
          <w:rPr>
            <w:spacing w:val="-8"/>
            <w:sz w:val="24"/>
          </w:rPr>
          <w:t xml:space="preserve"> </w:t>
        </w:r>
        <w:r>
          <w:rPr>
            <w:sz w:val="24"/>
          </w:rPr>
          <w:t>//</w:t>
        </w:r>
        <w:r>
          <w:rPr>
            <w:spacing w:val="-8"/>
            <w:sz w:val="24"/>
          </w:rPr>
          <w:t xml:space="preserve"> </w:t>
        </w:r>
        <w:r>
          <w:rPr>
            <w:sz w:val="24"/>
          </w:rPr>
          <w:t>Free</w:t>
        </w:r>
        <w:r>
          <w:rPr>
            <w:spacing w:val="-7"/>
            <w:sz w:val="24"/>
          </w:rPr>
          <w:t xml:space="preserve"> </w:t>
        </w:r>
        <w:r>
          <w:rPr>
            <w:sz w:val="24"/>
          </w:rPr>
          <w:t>the</w:t>
        </w:r>
        <w:r>
          <w:rPr>
            <w:spacing w:val="-8"/>
            <w:sz w:val="24"/>
          </w:rPr>
          <w:t xml:space="preserve"> </w:t>
        </w:r>
        <w:r>
          <w:rPr>
            <w:sz w:val="24"/>
          </w:rPr>
          <w:t>dynamically</w:t>
        </w:r>
        <w:r>
          <w:rPr>
            <w:spacing w:val="-8"/>
            <w:sz w:val="24"/>
          </w:rPr>
          <w:t xml:space="preserve"> </w:t>
        </w:r>
        <w:r>
          <w:rPr>
            <w:sz w:val="24"/>
          </w:rPr>
          <w:t>allocated</w:t>
        </w:r>
        <w:r>
          <w:rPr>
            <w:spacing w:val="-8"/>
            <w:sz w:val="24"/>
          </w:rPr>
          <w:t xml:space="preserve"> </w:t>
        </w:r>
        <w:r>
          <w:rPr>
            <w:sz w:val="24"/>
          </w:rPr>
          <w:t>memory return 0;</w:t>
        </w:r>
      </w:moveTo>
    </w:p>
    <w:p w14:paraId="57FAC5A3" w14:textId="77777777" w:rsidR="00B73AB7" w:rsidRDefault="00B73AB7" w:rsidP="00B73AB7">
      <w:pPr>
        <w:spacing w:line="276" w:lineRule="exact"/>
        <w:ind w:left="107"/>
        <w:rPr>
          <w:sz w:val="24"/>
        </w:rPr>
      </w:pPr>
      <w:moveTo w:id="962" w:author="Abhiram Arali" w:date="2024-11-06T14:25:00Z">
        <w:r>
          <w:rPr>
            <w:spacing w:val="-10"/>
            <w:sz w:val="24"/>
          </w:rPr>
          <w:t>}</w:t>
        </w:r>
      </w:moveTo>
    </w:p>
    <w:moveToRangeEnd w:id="953"/>
    <w:p w14:paraId="0F65D8EA" w14:textId="77777777" w:rsidR="00F46A42" w:rsidRDefault="00F46A42" w:rsidP="0044051B">
      <w:pPr>
        <w:pStyle w:val="NormalBPBHEB"/>
        <w:rPr>
          <w:ins w:id="963" w:author="Abhiram Arali" w:date="2024-11-06T14:24:00Z"/>
        </w:rPr>
      </w:pPr>
    </w:p>
    <w:p w14:paraId="18BD980E" w14:textId="61CDF0F2" w:rsidR="002C4528" w:rsidDel="00F46A42" w:rsidRDefault="002C4528">
      <w:pPr>
        <w:pStyle w:val="NormalBPBHEB"/>
        <w:rPr>
          <w:del w:id="964" w:author="Abhiram Arali" w:date="2024-11-06T14:24:00Z"/>
        </w:rPr>
        <w:pPrChange w:id="965" w:author="Abhiram Arali" w:date="2024-11-06T14:24:00Z">
          <w:pPr>
            <w:spacing w:before="160"/>
            <w:ind w:left="220"/>
          </w:pPr>
        </w:pPrChange>
      </w:pPr>
    </w:p>
    <w:p w14:paraId="2952518E" w14:textId="36188DDA" w:rsidR="00E527DA" w:rsidDel="00F46A42" w:rsidRDefault="00EB2904">
      <w:pPr>
        <w:pStyle w:val="BodyText"/>
        <w:spacing w:before="59"/>
        <w:rPr>
          <w:del w:id="966" w:author="Abhiram Arali" w:date="2024-11-06T14:24:00Z"/>
          <w:i/>
          <w:sz w:val="20"/>
        </w:rPr>
      </w:pPr>
      <w:del w:id="967" w:author="Abhiram Arali" w:date="2024-11-06T14:24:00Z">
        <w:r w:rsidDel="00F46A42">
          <w:rPr>
            <w:noProof/>
            <w:lang w:val="en-IN" w:eastAsia="en-IN"/>
          </w:rPr>
          <mc:AlternateContent>
            <mc:Choice Requires="wps">
              <w:drawing>
                <wp:anchor distT="0" distB="0" distL="0" distR="0" simplePos="0" relativeHeight="487598080" behindDoc="1" locked="0" layoutInCell="1" allowOverlap="1" wp14:anchorId="1715941A" wp14:editId="6706A6CE">
                  <wp:simplePos x="0" y="0"/>
                  <wp:positionH relativeFrom="page">
                    <wp:posOffset>846124</wp:posOffset>
                  </wp:positionH>
                  <wp:positionV relativeFrom="paragraph">
                    <wp:posOffset>198742</wp:posOffset>
                  </wp:positionV>
                  <wp:extent cx="5869940" cy="6936740"/>
                  <wp:effectExtent l="0" t="0" r="0" b="0"/>
                  <wp:wrapTopAndBottom/>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69940" cy="6936740"/>
                          </a:xfrm>
                          <a:prstGeom prst="rect">
                            <a:avLst/>
                          </a:prstGeom>
                        </wps:spPr>
                        <wps:txbx>
                          <w:txbxContent>
                            <w:p w14:paraId="4FD02714" w14:textId="57B6BC32" w:rsidR="00E527DA" w:rsidDel="002C4528" w:rsidRDefault="00EB2904">
                              <w:pPr>
                                <w:pStyle w:val="BodyText"/>
                                <w:spacing w:before="18" w:line="496" w:lineRule="auto"/>
                                <w:ind w:left="107" w:right="6969"/>
                                <w:rPr>
                                  <w:del w:id="968" w:author="Abhiram Arali" w:date="2024-11-06T14:24:00Z"/>
                                </w:rPr>
                              </w:pPr>
                              <w:del w:id="969" w:author="Abhiram Arali" w:date="2024-11-06T14:24:00Z">
                                <w:r w:rsidDel="002C4528">
                                  <w:delText>#include &lt;stdio.h&gt; #include</w:delText>
                                </w:r>
                                <w:r w:rsidDel="002C4528">
                                  <w:rPr>
                                    <w:spacing w:val="-1"/>
                                  </w:rPr>
                                  <w:delText xml:space="preserve"> </w:delText>
                                </w:r>
                                <w:r w:rsidDel="002C4528">
                                  <w:rPr>
                                    <w:spacing w:val="-2"/>
                                  </w:rPr>
                                  <w:delText>&lt;stdlib.h&gt;</w:delText>
                                </w:r>
                              </w:del>
                            </w:p>
                            <w:p w14:paraId="7F77FE1B" w14:textId="37A6CB93" w:rsidR="00E527DA" w:rsidDel="002C4528" w:rsidRDefault="00EB2904">
                              <w:pPr>
                                <w:pStyle w:val="BodyText"/>
                                <w:spacing w:before="3"/>
                                <w:ind w:left="107"/>
                                <w:rPr>
                                  <w:del w:id="970" w:author="Abhiram Arali" w:date="2024-11-06T14:24:00Z"/>
                                </w:rPr>
                              </w:pPr>
                              <w:del w:id="971" w:author="Abhiram Arali" w:date="2024-11-06T14:24:00Z">
                                <w:r w:rsidDel="002C4528">
                                  <w:delText>int*</w:delText>
                                </w:r>
                                <w:r w:rsidDel="002C4528">
                                  <w:rPr>
                                    <w:spacing w:val="-2"/>
                                  </w:rPr>
                                  <w:delText xml:space="preserve"> </w:delText>
                                </w:r>
                                <w:r w:rsidDel="002C4528">
                                  <w:delText>createArray(int</w:delText>
                                </w:r>
                                <w:r w:rsidDel="002C4528">
                                  <w:rPr>
                                    <w:spacing w:val="-2"/>
                                  </w:rPr>
                                  <w:delText xml:space="preserve"> </w:delText>
                                </w:r>
                                <w:r w:rsidDel="002C4528">
                                  <w:delText>size)</w:delText>
                                </w:r>
                                <w:r w:rsidDel="002C4528">
                                  <w:rPr>
                                    <w:spacing w:val="-1"/>
                                  </w:rPr>
                                  <w:delText xml:space="preserve"> </w:delText>
                                </w:r>
                                <w:r w:rsidDel="002C4528">
                                  <w:rPr>
                                    <w:spacing w:val="-10"/>
                                  </w:rPr>
                                  <w:delText>{</w:delText>
                                </w:r>
                              </w:del>
                            </w:p>
                            <w:p w14:paraId="395C5BD4" w14:textId="14DC978D" w:rsidR="00E527DA" w:rsidDel="002C4528" w:rsidRDefault="00E527DA">
                              <w:pPr>
                                <w:pStyle w:val="BodyText"/>
                                <w:spacing w:before="21"/>
                                <w:rPr>
                                  <w:del w:id="972" w:author="Abhiram Arali" w:date="2024-11-06T14:24:00Z"/>
                                </w:rPr>
                              </w:pPr>
                            </w:p>
                            <w:p w14:paraId="273B9DD2" w14:textId="3A362CEB" w:rsidR="00E527DA" w:rsidDel="002C4528" w:rsidRDefault="00EB2904">
                              <w:pPr>
                                <w:pStyle w:val="BodyText"/>
                                <w:spacing w:before="1" w:line="501" w:lineRule="auto"/>
                                <w:ind w:left="347" w:right="4362"/>
                                <w:rPr>
                                  <w:del w:id="973" w:author="Abhiram Arali" w:date="2024-11-06T14:24:00Z"/>
                                </w:rPr>
                              </w:pPr>
                              <w:del w:id="974" w:author="Abhiram Arali" w:date="2024-11-06T14:24:00Z">
                                <w:r w:rsidDel="002C4528">
                                  <w:delText>//</w:delText>
                                </w:r>
                                <w:r w:rsidDel="002C4528">
                                  <w:rPr>
                                    <w:spacing w:val="-7"/>
                                  </w:rPr>
                                  <w:delText xml:space="preserve"> </w:delText>
                                </w:r>
                                <w:r w:rsidDel="002C4528">
                                  <w:delText>Dynamically</w:delText>
                                </w:r>
                                <w:r w:rsidDel="002C4528">
                                  <w:rPr>
                                    <w:spacing w:val="-7"/>
                                  </w:rPr>
                                  <w:delText xml:space="preserve"> </w:delText>
                                </w:r>
                                <w:r w:rsidDel="002C4528">
                                  <w:delText>allocate</w:delText>
                                </w:r>
                                <w:r w:rsidDel="002C4528">
                                  <w:rPr>
                                    <w:spacing w:val="-8"/>
                                  </w:rPr>
                                  <w:delText xml:space="preserve"> </w:delText>
                                </w:r>
                                <w:r w:rsidDel="002C4528">
                                  <w:delText>memory</w:delText>
                                </w:r>
                                <w:r w:rsidDel="002C4528">
                                  <w:rPr>
                                    <w:spacing w:val="-7"/>
                                  </w:rPr>
                                  <w:delText xml:space="preserve"> </w:delText>
                                </w:r>
                                <w:r w:rsidDel="002C4528">
                                  <w:delText>for</w:delText>
                                </w:r>
                                <w:r w:rsidDel="002C4528">
                                  <w:rPr>
                                    <w:spacing w:val="-9"/>
                                  </w:rPr>
                                  <w:delText xml:space="preserve"> </w:delText>
                                </w:r>
                                <w:r w:rsidDel="002C4528">
                                  <w:delText>the</w:delText>
                                </w:r>
                                <w:r w:rsidDel="002C4528">
                                  <w:rPr>
                                    <w:spacing w:val="-6"/>
                                  </w:rPr>
                                  <w:delText xml:space="preserve"> </w:delText>
                                </w:r>
                                <w:r w:rsidDel="002C4528">
                                  <w:delText>array int *arr = (int *)malloc(size * sizeof(int));</w:delText>
                                </w:r>
                              </w:del>
                            </w:p>
                            <w:p w14:paraId="352257E8" w14:textId="255CA138" w:rsidR="00E527DA" w:rsidDel="002C4528" w:rsidRDefault="00EB2904">
                              <w:pPr>
                                <w:pStyle w:val="BodyText"/>
                                <w:spacing w:line="272" w:lineRule="exact"/>
                                <w:ind w:left="347"/>
                                <w:rPr>
                                  <w:del w:id="975" w:author="Abhiram Arali" w:date="2024-11-06T14:24:00Z"/>
                                </w:rPr>
                              </w:pPr>
                              <w:del w:id="976" w:author="Abhiram Arali" w:date="2024-11-06T14:24:00Z">
                                <w:r w:rsidDel="002C4528">
                                  <w:delText>if</w:delText>
                                </w:r>
                                <w:r w:rsidDel="002C4528">
                                  <w:rPr>
                                    <w:spacing w:val="-1"/>
                                  </w:rPr>
                                  <w:delText xml:space="preserve"> </w:delText>
                                </w:r>
                                <w:r w:rsidDel="002C4528">
                                  <w:delText>(arr</w:delText>
                                </w:r>
                                <w:r w:rsidDel="002C4528">
                                  <w:rPr>
                                    <w:spacing w:val="-1"/>
                                  </w:rPr>
                                  <w:delText xml:space="preserve"> </w:delText>
                                </w:r>
                                <w:r w:rsidDel="002C4528">
                                  <w:delText>==</w:delText>
                                </w:r>
                                <w:r w:rsidDel="002C4528">
                                  <w:rPr>
                                    <w:spacing w:val="-2"/>
                                  </w:rPr>
                                  <w:delText xml:space="preserve"> </w:delText>
                                </w:r>
                                <w:r w:rsidDel="002C4528">
                                  <w:delText>NULL)</w:delText>
                                </w:r>
                                <w:r w:rsidDel="002C4528">
                                  <w:rPr>
                                    <w:spacing w:val="-1"/>
                                  </w:rPr>
                                  <w:delText xml:space="preserve"> </w:delText>
                                </w:r>
                                <w:r w:rsidDel="002C4528">
                                  <w:rPr>
                                    <w:spacing w:val="-10"/>
                                  </w:rPr>
                                  <w:delText>{</w:delText>
                                </w:r>
                              </w:del>
                            </w:p>
                            <w:p w14:paraId="0193383A" w14:textId="6DA19830" w:rsidR="00E527DA" w:rsidDel="002C4528" w:rsidRDefault="00E527DA">
                              <w:pPr>
                                <w:pStyle w:val="BodyText"/>
                                <w:spacing w:before="21"/>
                                <w:rPr>
                                  <w:del w:id="977" w:author="Abhiram Arali" w:date="2024-11-06T14:24:00Z"/>
                                </w:rPr>
                              </w:pPr>
                            </w:p>
                            <w:p w14:paraId="07E0AD7D" w14:textId="2985704E" w:rsidR="00E527DA" w:rsidDel="002C4528" w:rsidRDefault="00EB2904">
                              <w:pPr>
                                <w:pStyle w:val="BodyText"/>
                                <w:ind w:left="587"/>
                                <w:rPr>
                                  <w:del w:id="978" w:author="Abhiram Arali" w:date="2024-11-06T14:24:00Z"/>
                                </w:rPr>
                              </w:pPr>
                              <w:del w:id="979" w:author="Abhiram Arali" w:date="2024-11-06T14:24:00Z">
                                <w:r w:rsidDel="002C4528">
                                  <w:delText>printf("Memory</w:delText>
                                </w:r>
                                <w:r w:rsidDel="002C4528">
                                  <w:rPr>
                                    <w:spacing w:val="-3"/>
                                  </w:rPr>
                                  <w:delText xml:space="preserve"> </w:delText>
                                </w:r>
                                <w:r w:rsidDel="002C4528">
                                  <w:delText>allocation</w:delText>
                                </w:r>
                                <w:r w:rsidDel="002C4528">
                                  <w:rPr>
                                    <w:spacing w:val="-2"/>
                                  </w:rPr>
                                  <w:delText xml:space="preserve"> failed\n");</w:delText>
                                </w:r>
                              </w:del>
                            </w:p>
                            <w:p w14:paraId="516C5287" w14:textId="7F321F59" w:rsidR="00E527DA" w:rsidDel="002C4528" w:rsidRDefault="00E527DA">
                              <w:pPr>
                                <w:pStyle w:val="BodyText"/>
                                <w:spacing w:before="22"/>
                                <w:rPr>
                                  <w:del w:id="980" w:author="Abhiram Arali" w:date="2024-11-06T14:24:00Z"/>
                                </w:rPr>
                              </w:pPr>
                            </w:p>
                            <w:p w14:paraId="43A6DA46" w14:textId="7399C0E4" w:rsidR="00E527DA" w:rsidDel="002C4528" w:rsidRDefault="00EB2904">
                              <w:pPr>
                                <w:pStyle w:val="BodyText"/>
                                <w:ind w:left="587"/>
                                <w:rPr>
                                  <w:del w:id="981" w:author="Abhiram Arali" w:date="2024-11-06T14:24:00Z"/>
                                </w:rPr>
                              </w:pPr>
                              <w:del w:id="982" w:author="Abhiram Arali" w:date="2024-11-06T14:24:00Z">
                                <w:r w:rsidDel="002C4528">
                                  <w:delText>return</w:delText>
                                </w:r>
                                <w:r w:rsidDel="002C4528">
                                  <w:rPr>
                                    <w:spacing w:val="-2"/>
                                  </w:rPr>
                                  <w:delText xml:space="preserve"> </w:delText>
                                </w:r>
                                <w:r w:rsidDel="002C4528">
                                  <w:delText>NULL;</w:delText>
                                </w:r>
                                <w:r w:rsidDel="002C4528">
                                  <w:rPr>
                                    <w:spacing w:val="-1"/>
                                  </w:rPr>
                                  <w:delText xml:space="preserve"> </w:delText>
                                </w:r>
                                <w:r w:rsidDel="002C4528">
                                  <w:delText>//</w:delText>
                                </w:r>
                                <w:r w:rsidDel="002C4528">
                                  <w:rPr>
                                    <w:spacing w:val="-1"/>
                                  </w:rPr>
                                  <w:delText xml:space="preserve"> </w:delText>
                                </w:r>
                                <w:r w:rsidDel="002C4528">
                                  <w:delText>Return</w:delText>
                                </w:r>
                                <w:r w:rsidDel="002C4528">
                                  <w:rPr>
                                    <w:spacing w:val="-1"/>
                                  </w:rPr>
                                  <w:delText xml:space="preserve"> </w:delText>
                                </w:r>
                                <w:r w:rsidDel="002C4528">
                                  <w:delText>NULL</w:delText>
                                </w:r>
                                <w:r w:rsidDel="002C4528">
                                  <w:rPr>
                                    <w:spacing w:val="-1"/>
                                  </w:rPr>
                                  <w:delText xml:space="preserve"> </w:delText>
                                </w:r>
                                <w:r w:rsidDel="002C4528">
                                  <w:delText>if</w:delText>
                                </w:r>
                                <w:r w:rsidDel="002C4528">
                                  <w:rPr>
                                    <w:spacing w:val="-1"/>
                                  </w:rPr>
                                  <w:delText xml:space="preserve"> </w:delText>
                                </w:r>
                                <w:r w:rsidDel="002C4528">
                                  <w:delText>allocation</w:delText>
                                </w:r>
                                <w:r w:rsidDel="002C4528">
                                  <w:rPr>
                                    <w:spacing w:val="-1"/>
                                  </w:rPr>
                                  <w:delText xml:space="preserve"> </w:delText>
                                </w:r>
                                <w:r w:rsidDel="002C4528">
                                  <w:rPr>
                                    <w:spacing w:val="-2"/>
                                  </w:rPr>
                                  <w:delText>fails</w:delText>
                                </w:r>
                              </w:del>
                            </w:p>
                            <w:p w14:paraId="73108DC3" w14:textId="6C89CF61" w:rsidR="00E527DA" w:rsidDel="002C4528" w:rsidRDefault="00E527DA">
                              <w:pPr>
                                <w:pStyle w:val="BodyText"/>
                                <w:spacing w:before="22"/>
                                <w:rPr>
                                  <w:del w:id="983" w:author="Abhiram Arali" w:date="2024-11-06T14:24:00Z"/>
                                </w:rPr>
                              </w:pPr>
                            </w:p>
                            <w:p w14:paraId="5D1B65FA" w14:textId="701C5C93" w:rsidR="00E527DA" w:rsidDel="002C4528" w:rsidRDefault="00EB2904">
                              <w:pPr>
                                <w:ind w:left="347"/>
                                <w:rPr>
                                  <w:del w:id="984" w:author="Abhiram Arali" w:date="2024-11-06T14:24:00Z"/>
                                  <w:sz w:val="24"/>
                                </w:rPr>
                              </w:pPr>
                              <w:del w:id="985" w:author="Abhiram Arali" w:date="2024-11-06T14:24:00Z">
                                <w:r w:rsidDel="002C4528">
                                  <w:rPr>
                                    <w:spacing w:val="-10"/>
                                    <w:sz w:val="24"/>
                                  </w:rPr>
                                  <w:delText>}</w:delText>
                                </w:r>
                              </w:del>
                            </w:p>
                            <w:p w14:paraId="7F24167C" w14:textId="0B1857E2" w:rsidR="00E527DA" w:rsidDel="002C4528" w:rsidRDefault="00E527DA">
                              <w:pPr>
                                <w:pStyle w:val="BodyText"/>
                                <w:rPr>
                                  <w:del w:id="986" w:author="Abhiram Arali" w:date="2024-11-06T14:24:00Z"/>
                                </w:rPr>
                              </w:pPr>
                            </w:p>
                            <w:p w14:paraId="267F9E1E" w14:textId="3FF042E8" w:rsidR="00E527DA" w:rsidDel="002C4528" w:rsidRDefault="00E527DA">
                              <w:pPr>
                                <w:pStyle w:val="BodyText"/>
                                <w:rPr>
                                  <w:del w:id="987" w:author="Abhiram Arali" w:date="2024-11-06T14:24:00Z"/>
                                </w:rPr>
                              </w:pPr>
                            </w:p>
                            <w:p w14:paraId="08E19D2C" w14:textId="7F4394E5" w:rsidR="00E527DA" w:rsidDel="002C4528" w:rsidRDefault="00E527DA">
                              <w:pPr>
                                <w:pStyle w:val="BodyText"/>
                                <w:spacing w:before="45"/>
                                <w:rPr>
                                  <w:del w:id="988" w:author="Abhiram Arali" w:date="2024-11-06T14:24:00Z"/>
                                </w:rPr>
                              </w:pPr>
                            </w:p>
                            <w:p w14:paraId="52576445" w14:textId="3A335F4A" w:rsidR="00E527DA" w:rsidDel="002C4528" w:rsidRDefault="00EB2904">
                              <w:pPr>
                                <w:pStyle w:val="BodyText"/>
                                <w:spacing w:before="1" w:line="499" w:lineRule="auto"/>
                                <w:ind w:left="347" w:right="5937"/>
                                <w:rPr>
                                  <w:del w:id="989" w:author="Abhiram Arali" w:date="2024-11-06T14:24:00Z"/>
                                </w:rPr>
                              </w:pPr>
                              <w:del w:id="990" w:author="Abhiram Arali" w:date="2024-11-06T14:24:00Z">
                                <w:r w:rsidDel="002C4528">
                                  <w:delText>//</w:delText>
                                </w:r>
                                <w:r w:rsidDel="002C4528">
                                  <w:rPr>
                                    <w:spacing w:val="-10"/>
                                  </w:rPr>
                                  <w:delText xml:space="preserve"> </w:delText>
                                </w:r>
                                <w:r w:rsidDel="002C4528">
                                  <w:delText>Initialize</w:delText>
                                </w:r>
                                <w:r w:rsidDel="002C4528">
                                  <w:rPr>
                                    <w:spacing w:val="-12"/>
                                  </w:rPr>
                                  <w:delText xml:space="preserve"> </w:delText>
                                </w:r>
                                <w:r w:rsidDel="002C4528">
                                  <w:delText>the</w:delText>
                                </w:r>
                                <w:r w:rsidDel="002C4528">
                                  <w:rPr>
                                    <w:spacing w:val="-9"/>
                                  </w:rPr>
                                  <w:delText xml:space="preserve"> </w:delText>
                                </w:r>
                                <w:r w:rsidDel="002C4528">
                                  <w:delText>array</w:delText>
                                </w:r>
                                <w:r w:rsidDel="002C4528">
                                  <w:rPr>
                                    <w:spacing w:val="-10"/>
                                  </w:rPr>
                                  <w:delText xml:space="preserve"> </w:delText>
                                </w:r>
                                <w:r w:rsidDel="002C4528">
                                  <w:delText>elements for (int i = 0; i &lt; size; i++) {</w:delText>
                                </w:r>
                              </w:del>
                            </w:p>
                            <w:p w14:paraId="7DAE893F" w14:textId="5ED2D3FF" w:rsidR="00E527DA" w:rsidDel="002C4528" w:rsidRDefault="00EB2904">
                              <w:pPr>
                                <w:pStyle w:val="BodyText"/>
                                <w:spacing w:line="275" w:lineRule="exact"/>
                                <w:ind w:left="587"/>
                                <w:rPr>
                                  <w:del w:id="991" w:author="Abhiram Arali" w:date="2024-11-06T14:24:00Z"/>
                                </w:rPr>
                              </w:pPr>
                              <w:del w:id="992" w:author="Abhiram Arali" w:date="2024-11-06T14:24:00Z">
                                <w:r w:rsidDel="002C4528">
                                  <w:delText>arr[i] =</w:delText>
                                </w:r>
                                <w:r w:rsidDel="002C4528">
                                  <w:rPr>
                                    <w:spacing w:val="-2"/>
                                  </w:rPr>
                                  <w:delText xml:space="preserve"> </w:delText>
                                </w:r>
                                <w:r w:rsidDel="002C4528">
                                  <w:delText>i *</w:delText>
                                </w:r>
                                <w:r w:rsidDel="002C4528">
                                  <w:rPr>
                                    <w:spacing w:val="-1"/>
                                  </w:rPr>
                                  <w:delText xml:space="preserve"> </w:delText>
                                </w:r>
                                <w:r w:rsidDel="002C4528">
                                  <w:delText>2; //</w:delText>
                                </w:r>
                                <w:r w:rsidDel="002C4528">
                                  <w:rPr>
                                    <w:spacing w:val="-1"/>
                                  </w:rPr>
                                  <w:delText xml:space="preserve"> </w:delText>
                                </w:r>
                                <w:r w:rsidDel="002C4528">
                                  <w:delText>Example</w:delText>
                                </w:r>
                                <w:r w:rsidDel="002C4528">
                                  <w:rPr>
                                    <w:spacing w:val="-1"/>
                                  </w:rPr>
                                  <w:delText xml:space="preserve"> </w:delText>
                                </w:r>
                                <w:r w:rsidDel="002C4528">
                                  <w:rPr>
                                    <w:spacing w:val="-2"/>
                                  </w:rPr>
                                  <w:delText>initialization</w:delText>
                                </w:r>
                              </w:del>
                            </w:p>
                            <w:p w14:paraId="2BD44274" w14:textId="591BCCC1" w:rsidR="00E527DA" w:rsidDel="002C4528" w:rsidRDefault="00E527DA">
                              <w:pPr>
                                <w:pStyle w:val="BodyText"/>
                                <w:spacing w:before="21"/>
                                <w:rPr>
                                  <w:del w:id="993" w:author="Abhiram Arali" w:date="2024-11-06T14:24:00Z"/>
                                </w:rPr>
                              </w:pPr>
                            </w:p>
                            <w:p w14:paraId="09062CB1" w14:textId="5F30269C" w:rsidR="00E527DA" w:rsidDel="002C4528" w:rsidRDefault="00EB2904">
                              <w:pPr>
                                <w:ind w:left="347"/>
                                <w:rPr>
                                  <w:del w:id="994" w:author="Abhiram Arali" w:date="2024-11-06T14:24:00Z"/>
                                  <w:sz w:val="24"/>
                                </w:rPr>
                              </w:pPr>
                              <w:del w:id="995" w:author="Abhiram Arali" w:date="2024-11-06T14:24:00Z">
                                <w:r w:rsidDel="002C4528">
                                  <w:rPr>
                                    <w:spacing w:val="-10"/>
                                    <w:sz w:val="24"/>
                                  </w:rPr>
                                  <w:delText>}</w:delText>
                                </w:r>
                              </w:del>
                            </w:p>
                            <w:p w14:paraId="4CED3FE4" w14:textId="55461A91" w:rsidR="00E527DA" w:rsidDel="002C4528" w:rsidRDefault="00E527DA">
                              <w:pPr>
                                <w:pStyle w:val="BodyText"/>
                                <w:rPr>
                                  <w:del w:id="996" w:author="Abhiram Arali" w:date="2024-11-06T14:24:00Z"/>
                                </w:rPr>
                              </w:pPr>
                            </w:p>
                            <w:p w14:paraId="44B8F381" w14:textId="7D761C17" w:rsidR="00E527DA" w:rsidDel="002C4528" w:rsidRDefault="00E527DA">
                              <w:pPr>
                                <w:pStyle w:val="BodyText"/>
                                <w:rPr>
                                  <w:del w:id="997" w:author="Abhiram Arali" w:date="2024-11-06T14:24:00Z"/>
                                </w:rPr>
                              </w:pPr>
                            </w:p>
                            <w:p w14:paraId="0662885D" w14:textId="3720A261" w:rsidR="00E527DA" w:rsidDel="002C4528" w:rsidRDefault="00E527DA">
                              <w:pPr>
                                <w:pStyle w:val="BodyText"/>
                                <w:spacing w:before="44"/>
                                <w:rPr>
                                  <w:del w:id="998" w:author="Abhiram Arali" w:date="2024-11-06T14:24:00Z"/>
                                </w:rPr>
                              </w:pPr>
                            </w:p>
                            <w:p w14:paraId="0D160BDD" w14:textId="2706350A" w:rsidR="00E527DA" w:rsidDel="002C4528" w:rsidRDefault="00EB2904">
                              <w:pPr>
                                <w:pStyle w:val="BodyText"/>
                                <w:ind w:left="347"/>
                                <w:rPr>
                                  <w:del w:id="999" w:author="Abhiram Arali" w:date="2024-11-06T14:24:00Z"/>
                                </w:rPr>
                              </w:pPr>
                              <w:del w:id="1000" w:author="Abhiram Arali" w:date="2024-11-06T14:24:00Z">
                                <w:r w:rsidDel="002C4528">
                                  <w:delText>return</w:delText>
                                </w:r>
                                <w:r w:rsidDel="002C4528">
                                  <w:rPr>
                                    <w:spacing w:val="-1"/>
                                  </w:rPr>
                                  <w:delText xml:space="preserve"> </w:delText>
                                </w:r>
                                <w:r w:rsidDel="002C4528">
                                  <w:delText>arr;</w:delText>
                                </w:r>
                                <w:r w:rsidDel="002C4528">
                                  <w:rPr>
                                    <w:spacing w:val="-1"/>
                                  </w:rPr>
                                  <w:delText xml:space="preserve"> </w:delText>
                                </w:r>
                                <w:r w:rsidDel="002C4528">
                                  <w:delText>//</w:delText>
                                </w:r>
                                <w:r w:rsidDel="002C4528">
                                  <w:rPr>
                                    <w:spacing w:val="-1"/>
                                  </w:rPr>
                                  <w:delText xml:space="preserve"> </w:delText>
                                </w:r>
                                <w:r w:rsidDel="002C4528">
                                  <w:delText>Return pointer</w:delText>
                                </w:r>
                                <w:r w:rsidDel="002C4528">
                                  <w:rPr>
                                    <w:spacing w:val="-1"/>
                                  </w:rPr>
                                  <w:delText xml:space="preserve"> </w:delText>
                                </w:r>
                                <w:r w:rsidDel="002C4528">
                                  <w:delText>to</w:delText>
                                </w:r>
                                <w:r w:rsidDel="002C4528">
                                  <w:rPr>
                                    <w:spacing w:val="-1"/>
                                  </w:rPr>
                                  <w:delText xml:space="preserve"> </w:delText>
                                </w:r>
                                <w:r w:rsidDel="002C4528">
                                  <w:delText>the</w:delText>
                                </w:r>
                                <w:r w:rsidDel="002C4528">
                                  <w:rPr>
                                    <w:spacing w:val="-1"/>
                                  </w:rPr>
                                  <w:delText xml:space="preserve"> </w:delText>
                                </w:r>
                                <w:r w:rsidDel="002C4528">
                                  <w:rPr>
                                    <w:spacing w:val="-4"/>
                                  </w:rPr>
                                  <w:delText>array</w:delText>
                                </w:r>
                              </w:del>
                            </w:p>
                            <w:p w14:paraId="21D1D9FB" w14:textId="342D947B" w:rsidR="00E527DA" w:rsidDel="002C4528" w:rsidRDefault="00E527DA">
                              <w:pPr>
                                <w:pStyle w:val="BodyText"/>
                                <w:spacing w:before="22"/>
                                <w:rPr>
                                  <w:del w:id="1001" w:author="Abhiram Arali" w:date="2024-11-06T14:24:00Z"/>
                                </w:rPr>
                              </w:pPr>
                            </w:p>
                            <w:p w14:paraId="0AA42A9C" w14:textId="1FF413A1" w:rsidR="00E527DA" w:rsidDel="002C4528" w:rsidRDefault="00EB2904">
                              <w:pPr>
                                <w:ind w:left="107"/>
                                <w:rPr>
                                  <w:del w:id="1002" w:author="Abhiram Arali" w:date="2024-11-06T14:24:00Z"/>
                                  <w:sz w:val="24"/>
                                </w:rPr>
                              </w:pPr>
                              <w:del w:id="1003" w:author="Abhiram Arali" w:date="2024-11-06T14:24:00Z">
                                <w:r w:rsidDel="002C4528">
                                  <w:rPr>
                                    <w:spacing w:val="-10"/>
                                    <w:sz w:val="24"/>
                                  </w:rPr>
                                  <w:delText>}</w:delText>
                                </w:r>
                              </w:del>
                            </w:p>
                            <w:p w14:paraId="57034D88" w14:textId="71A1B7BD" w:rsidR="00E527DA" w:rsidDel="002C4528" w:rsidRDefault="00E527DA">
                              <w:pPr>
                                <w:pStyle w:val="BodyText"/>
                                <w:rPr>
                                  <w:del w:id="1004" w:author="Abhiram Arali" w:date="2024-11-06T14:24:00Z"/>
                                </w:rPr>
                              </w:pPr>
                            </w:p>
                            <w:p w14:paraId="34C2305A" w14:textId="6412CCF6" w:rsidR="00E527DA" w:rsidDel="002C4528" w:rsidRDefault="00E527DA">
                              <w:pPr>
                                <w:pStyle w:val="BodyText"/>
                                <w:rPr>
                                  <w:del w:id="1005" w:author="Abhiram Arali" w:date="2024-11-06T14:24:00Z"/>
                                </w:rPr>
                              </w:pPr>
                            </w:p>
                            <w:p w14:paraId="18C5AD49" w14:textId="404DEA96" w:rsidR="00E527DA" w:rsidDel="002C4528" w:rsidRDefault="00E527DA">
                              <w:pPr>
                                <w:pStyle w:val="BodyText"/>
                                <w:spacing w:before="45"/>
                                <w:rPr>
                                  <w:del w:id="1006" w:author="Abhiram Arali" w:date="2024-11-06T14:24:00Z"/>
                                </w:rPr>
                              </w:pPr>
                            </w:p>
                            <w:p w14:paraId="72959305" w14:textId="7CFE8B17" w:rsidR="00E527DA" w:rsidRDefault="00EB2904">
                              <w:pPr>
                                <w:pStyle w:val="BodyText"/>
                                <w:ind w:left="107"/>
                              </w:pPr>
                              <w:del w:id="1007" w:author="Abhiram Arali" w:date="2024-11-06T14:24:00Z">
                                <w:r w:rsidDel="002C4528">
                                  <w:delText>int</w:delText>
                                </w:r>
                                <w:r w:rsidDel="002C4528">
                                  <w:rPr>
                                    <w:spacing w:val="-1"/>
                                  </w:rPr>
                                  <w:delText xml:space="preserve"> </w:delText>
                                </w:r>
                                <w:r w:rsidDel="002C4528">
                                  <w:delText xml:space="preserve">main() </w:delText>
                                </w:r>
                                <w:r w:rsidDel="002C4528">
                                  <w:rPr>
                                    <w:spacing w:val="-10"/>
                                  </w:rPr>
                                  <w:delText>{</w:delText>
                                </w:r>
                              </w:del>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15941A" id="Textbox 49" o:spid="_x0000_s1069" type="#_x0000_t202" style="position:absolute;margin-left:66.6pt;margin-top:15.65pt;width:462.2pt;height:546.2pt;z-index:-157184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" filled="f" stroked="f">
                  <v:textbox inset="0,0,0,0">
                    <w:txbxContent>
                      <w:p w14:paraId="4FD02714" w14:textId="57B6BC32" w:rsidR="00E527DA" w:rsidDel="002C4528" w:rsidRDefault="00000000">
                        <w:pPr>
                          <w:pStyle w:val="BodyText"/>
                          <w:spacing w:before="18" w:line="496" w:lineRule="auto"/>
                          <w:ind w:left="107" w:right="6969"/>
                          <w:rPr>
                            <w:del w:id="1460" w:author="Abhiram Arali" w:date="2024-11-06T14:24:00Z" w16du:dateUtc="2024-11-06T08:54:00Z"/>
                          </w:rPr>
                        </w:pPr>
                        <w:del w:id="1461" w:author="Abhiram Arali" w:date="2024-11-06T14:24:00Z" w16du:dateUtc="2024-11-06T08:54:00Z">
                          <w:r w:rsidDel="002C4528">
                            <w:delText>#include &lt;stdio.h&gt; #include</w:delText>
                          </w:r>
                          <w:r w:rsidDel="002C4528">
                            <w:rPr>
                              <w:spacing w:val="-1"/>
                            </w:rPr>
                            <w:delText xml:space="preserve"> </w:delText>
                          </w:r>
                          <w:r w:rsidDel="002C4528">
                            <w:rPr>
                              <w:spacing w:val="-2"/>
                            </w:rPr>
                            <w:delText>&lt;stdlib.h&gt;</w:delText>
                          </w:r>
                        </w:del>
                      </w:p>
                      <w:p w14:paraId="7F77FE1B" w14:textId="37A6CB93" w:rsidR="00E527DA" w:rsidDel="002C4528" w:rsidRDefault="00000000">
                        <w:pPr>
                          <w:pStyle w:val="BodyText"/>
                          <w:spacing w:before="3"/>
                          <w:ind w:left="107"/>
                          <w:rPr>
                            <w:del w:id="1462" w:author="Abhiram Arali" w:date="2024-11-06T14:24:00Z" w16du:dateUtc="2024-11-06T08:54:00Z"/>
                          </w:rPr>
                        </w:pPr>
                        <w:del w:id="1463" w:author="Abhiram Arali" w:date="2024-11-06T14:24:00Z" w16du:dateUtc="2024-11-06T08:54:00Z">
                          <w:r w:rsidDel="002C4528">
                            <w:delText>int*</w:delText>
                          </w:r>
                          <w:r w:rsidDel="002C4528">
                            <w:rPr>
                              <w:spacing w:val="-2"/>
                            </w:rPr>
                            <w:delText xml:space="preserve"> </w:delText>
                          </w:r>
                          <w:r w:rsidDel="002C4528">
                            <w:delText>createArray(int</w:delText>
                          </w:r>
                          <w:r w:rsidDel="002C4528">
                            <w:rPr>
                              <w:spacing w:val="-2"/>
                            </w:rPr>
                            <w:delText xml:space="preserve"> </w:delText>
                          </w:r>
                          <w:r w:rsidDel="002C4528">
                            <w:delText>size)</w:delText>
                          </w:r>
                          <w:r w:rsidDel="002C4528">
                            <w:rPr>
                              <w:spacing w:val="-1"/>
                            </w:rPr>
                            <w:delText xml:space="preserve"> </w:delText>
                          </w:r>
                          <w:r w:rsidDel="002C4528">
                            <w:rPr>
                              <w:spacing w:val="-10"/>
                            </w:rPr>
                            <w:delText>{</w:delText>
                          </w:r>
                        </w:del>
                      </w:p>
                      <w:p w14:paraId="395C5BD4" w14:textId="14DC978D" w:rsidR="00E527DA" w:rsidDel="002C4528" w:rsidRDefault="00E527DA">
                        <w:pPr>
                          <w:pStyle w:val="BodyText"/>
                          <w:spacing w:before="21"/>
                          <w:rPr>
                            <w:del w:id="1464" w:author="Abhiram Arali" w:date="2024-11-06T14:24:00Z" w16du:dateUtc="2024-11-06T08:54:00Z"/>
                          </w:rPr>
                        </w:pPr>
                      </w:p>
                      <w:p w14:paraId="273B9DD2" w14:textId="3A362CEB" w:rsidR="00E527DA" w:rsidDel="002C4528" w:rsidRDefault="00000000">
                        <w:pPr>
                          <w:pStyle w:val="BodyText"/>
                          <w:spacing w:before="1" w:line="501" w:lineRule="auto"/>
                          <w:ind w:left="347" w:right="4362"/>
                          <w:rPr>
                            <w:del w:id="1465" w:author="Abhiram Arali" w:date="2024-11-06T14:24:00Z" w16du:dateUtc="2024-11-06T08:54:00Z"/>
                          </w:rPr>
                        </w:pPr>
                        <w:del w:id="1466" w:author="Abhiram Arali" w:date="2024-11-06T14:24:00Z" w16du:dateUtc="2024-11-06T08:54:00Z">
                          <w:r w:rsidDel="002C4528">
                            <w:delText>//</w:delText>
                          </w:r>
                          <w:r w:rsidDel="002C4528">
                            <w:rPr>
                              <w:spacing w:val="-7"/>
                            </w:rPr>
                            <w:delText xml:space="preserve"> </w:delText>
                          </w:r>
                          <w:r w:rsidDel="002C4528">
                            <w:delText>Dynamically</w:delText>
                          </w:r>
                          <w:r w:rsidDel="002C4528">
                            <w:rPr>
                              <w:spacing w:val="-7"/>
                            </w:rPr>
                            <w:delText xml:space="preserve"> </w:delText>
                          </w:r>
                          <w:r w:rsidDel="002C4528">
                            <w:delText>allocate</w:delText>
                          </w:r>
                          <w:r w:rsidDel="002C4528">
                            <w:rPr>
                              <w:spacing w:val="-8"/>
                            </w:rPr>
                            <w:delText xml:space="preserve"> </w:delText>
                          </w:r>
                          <w:r w:rsidDel="002C4528">
                            <w:delText>memory</w:delText>
                          </w:r>
                          <w:r w:rsidDel="002C4528">
                            <w:rPr>
                              <w:spacing w:val="-7"/>
                            </w:rPr>
                            <w:delText xml:space="preserve"> </w:delText>
                          </w:r>
                          <w:r w:rsidDel="002C4528">
                            <w:delText>for</w:delText>
                          </w:r>
                          <w:r w:rsidDel="002C4528">
                            <w:rPr>
                              <w:spacing w:val="-9"/>
                            </w:rPr>
                            <w:delText xml:space="preserve"> </w:delText>
                          </w:r>
                          <w:r w:rsidDel="002C4528">
                            <w:delText>the</w:delText>
                          </w:r>
                          <w:r w:rsidDel="002C4528">
                            <w:rPr>
                              <w:spacing w:val="-6"/>
                            </w:rPr>
                            <w:delText xml:space="preserve"> </w:delText>
                          </w:r>
                          <w:r w:rsidDel="002C4528">
                            <w:delText>array int *arr = (int *)malloc(size * sizeof(int));</w:delText>
                          </w:r>
                        </w:del>
                      </w:p>
                      <w:p w14:paraId="352257E8" w14:textId="255CA138" w:rsidR="00E527DA" w:rsidDel="002C4528" w:rsidRDefault="00000000">
                        <w:pPr>
                          <w:pStyle w:val="BodyText"/>
                          <w:spacing w:line="272" w:lineRule="exact"/>
                          <w:ind w:left="347"/>
                          <w:rPr>
                            <w:del w:id="1467" w:author="Abhiram Arali" w:date="2024-11-06T14:24:00Z" w16du:dateUtc="2024-11-06T08:54:00Z"/>
                          </w:rPr>
                        </w:pPr>
                        <w:del w:id="1468" w:author="Abhiram Arali" w:date="2024-11-06T14:24:00Z" w16du:dateUtc="2024-11-06T08:54:00Z">
                          <w:r w:rsidDel="002C4528">
                            <w:delText>if</w:delText>
                          </w:r>
                          <w:r w:rsidDel="002C4528">
                            <w:rPr>
                              <w:spacing w:val="-1"/>
                            </w:rPr>
                            <w:delText xml:space="preserve"> </w:delText>
                          </w:r>
                          <w:r w:rsidDel="002C4528">
                            <w:delText>(arr</w:delText>
                          </w:r>
                          <w:r w:rsidDel="002C4528">
                            <w:rPr>
                              <w:spacing w:val="-1"/>
                            </w:rPr>
                            <w:delText xml:space="preserve"> </w:delText>
                          </w:r>
                          <w:r w:rsidDel="002C4528">
                            <w:delText>==</w:delText>
                          </w:r>
                          <w:r w:rsidDel="002C4528">
                            <w:rPr>
                              <w:spacing w:val="-2"/>
                            </w:rPr>
                            <w:delText xml:space="preserve"> </w:delText>
                          </w:r>
                          <w:r w:rsidDel="002C4528">
                            <w:delText>NULL)</w:delText>
                          </w:r>
                          <w:r w:rsidDel="002C4528">
                            <w:rPr>
                              <w:spacing w:val="-1"/>
                            </w:rPr>
                            <w:delText xml:space="preserve"> </w:delText>
                          </w:r>
                          <w:r w:rsidDel="002C4528">
                            <w:rPr>
                              <w:spacing w:val="-10"/>
                            </w:rPr>
                            <w:delText>{</w:delText>
                          </w:r>
                        </w:del>
                      </w:p>
                      <w:p w14:paraId="0193383A" w14:textId="6DA19830" w:rsidR="00E527DA" w:rsidDel="002C4528" w:rsidRDefault="00E527DA">
                        <w:pPr>
                          <w:pStyle w:val="BodyText"/>
                          <w:spacing w:before="21"/>
                          <w:rPr>
                            <w:del w:id="1469" w:author="Abhiram Arali" w:date="2024-11-06T14:24:00Z" w16du:dateUtc="2024-11-06T08:54:00Z"/>
                          </w:rPr>
                        </w:pPr>
                      </w:p>
                      <w:p w14:paraId="07E0AD7D" w14:textId="2985704E" w:rsidR="00E527DA" w:rsidDel="002C4528" w:rsidRDefault="00000000">
                        <w:pPr>
                          <w:pStyle w:val="BodyText"/>
                          <w:ind w:left="587"/>
                          <w:rPr>
                            <w:del w:id="1470" w:author="Abhiram Arali" w:date="2024-11-06T14:24:00Z" w16du:dateUtc="2024-11-06T08:54:00Z"/>
                          </w:rPr>
                        </w:pPr>
                        <w:del w:id="1471" w:author="Abhiram Arali" w:date="2024-11-06T14:24:00Z" w16du:dateUtc="2024-11-06T08:54:00Z">
                          <w:r w:rsidDel="002C4528">
                            <w:delText>printf("Memory</w:delText>
                          </w:r>
                          <w:r w:rsidDel="002C4528">
                            <w:rPr>
                              <w:spacing w:val="-3"/>
                            </w:rPr>
                            <w:delText xml:space="preserve"> </w:delText>
                          </w:r>
                          <w:r w:rsidDel="002C4528">
                            <w:delText>allocation</w:delText>
                          </w:r>
                          <w:r w:rsidDel="002C4528">
                            <w:rPr>
                              <w:spacing w:val="-2"/>
                            </w:rPr>
                            <w:delText xml:space="preserve"> failed\n");</w:delText>
                          </w:r>
                        </w:del>
                      </w:p>
                      <w:p w14:paraId="516C5287" w14:textId="7F321F59" w:rsidR="00E527DA" w:rsidDel="002C4528" w:rsidRDefault="00E527DA">
                        <w:pPr>
                          <w:pStyle w:val="BodyText"/>
                          <w:spacing w:before="22"/>
                          <w:rPr>
                            <w:del w:id="1472" w:author="Abhiram Arali" w:date="2024-11-06T14:24:00Z" w16du:dateUtc="2024-11-06T08:54:00Z"/>
                          </w:rPr>
                        </w:pPr>
                      </w:p>
                      <w:p w14:paraId="43A6DA46" w14:textId="7399C0E4" w:rsidR="00E527DA" w:rsidDel="002C4528" w:rsidRDefault="00000000">
                        <w:pPr>
                          <w:pStyle w:val="BodyText"/>
                          <w:ind w:left="587"/>
                          <w:rPr>
                            <w:del w:id="1473" w:author="Abhiram Arali" w:date="2024-11-06T14:24:00Z" w16du:dateUtc="2024-11-06T08:54:00Z"/>
                          </w:rPr>
                        </w:pPr>
                        <w:del w:id="1474" w:author="Abhiram Arali" w:date="2024-11-06T14:24:00Z" w16du:dateUtc="2024-11-06T08:54:00Z">
                          <w:r w:rsidDel="002C4528">
                            <w:delText>return</w:delText>
                          </w:r>
                          <w:r w:rsidDel="002C4528">
                            <w:rPr>
                              <w:spacing w:val="-2"/>
                            </w:rPr>
                            <w:delText xml:space="preserve"> </w:delText>
                          </w:r>
                          <w:r w:rsidDel="002C4528">
                            <w:delText>NULL;</w:delText>
                          </w:r>
                          <w:r w:rsidDel="002C4528">
                            <w:rPr>
                              <w:spacing w:val="-1"/>
                            </w:rPr>
                            <w:delText xml:space="preserve"> </w:delText>
                          </w:r>
                          <w:r w:rsidDel="002C4528">
                            <w:delText>//</w:delText>
                          </w:r>
                          <w:r w:rsidDel="002C4528">
                            <w:rPr>
                              <w:spacing w:val="-1"/>
                            </w:rPr>
                            <w:delText xml:space="preserve"> </w:delText>
                          </w:r>
                          <w:r w:rsidDel="002C4528">
                            <w:delText>Return</w:delText>
                          </w:r>
                          <w:r w:rsidDel="002C4528">
                            <w:rPr>
                              <w:spacing w:val="-1"/>
                            </w:rPr>
                            <w:delText xml:space="preserve"> </w:delText>
                          </w:r>
                          <w:r w:rsidDel="002C4528">
                            <w:delText>NULL</w:delText>
                          </w:r>
                          <w:r w:rsidDel="002C4528">
                            <w:rPr>
                              <w:spacing w:val="-1"/>
                            </w:rPr>
                            <w:delText xml:space="preserve"> </w:delText>
                          </w:r>
                          <w:r w:rsidDel="002C4528">
                            <w:delText>if</w:delText>
                          </w:r>
                          <w:r w:rsidDel="002C4528">
                            <w:rPr>
                              <w:spacing w:val="-1"/>
                            </w:rPr>
                            <w:delText xml:space="preserve"> </w:delText>
                          </w:r>
                          <w:r w:rsidDel="002C4528">
                            <w:delText>allocation</w:delText>
                          </w:r>
                          <w:r w:rsidDel="002C4528">
                            <w:rPr>
                              <w:spacing w:val="-1"/>
                            </w:rPr>
                            <w:delText xml:space="preserve"> </w:delText>
                          </w:r>
                          <w:r w:rsidDel="002C4528">
                            <w:rPr>
                              <w:spacing w:val="-2"/>
                            </w:rPr>
                            <w:delText>fails</w:delText>
                          </w:r>
                        </w:del>
                      </w:p>
                      <w:p w14:paraId="73108DC3" w14:textId="6C89CF61" w:rsidR="00E527DA" w:rsidDel="002C4528" w:rsidRDefault="00E527DA">
                        <w:pPr>
                          <w:pStyle w:val="BodyText"/>
                          <w:spacing w:before="22"/>
                          <w:rPr>
                            <w:del w:id="1475" w:author="Abhiram Arali" w:date="2024-11-06T14:24:00Z" w16du:dateUtc="2024-11-06T08:54:00Z"/>
                          </w:rPr>
                        </w:pPr>
                      </w:p>
                      <w:p w14:paraId="5D1B65FA" w14:textId="701C5C93" w:rsidR="00E527DA" w:rsidDel="002C4528" w:rsidRDefault="00000000">
                        <w:pPr>
                          <w:ind w:left="347"/>
                          <w:rPr>
                            <w:del w:id="1476" w:author="Abhiram Arali" w:date="2024-11-06T14:24:00Z" w16du:dateUtc="2024-11-06T08:54:00Z"/>
                            <w:sz w:val="24"/>
                          </w:rPr>
                        </w:pPr>
                        <w:del w:id="1477" w:author="Abhiram Arali" w:date="2024-11-06T14:24:00Z" w16du:dateUtc="2024-11-06T08:54:00Z">
                          <w:r w:rsidDel="002C4528">
                            <w:rPr>
                              <w:spacing w:val="-10"/>
                              <w:sz w:val="24"/>
                            </w:rPr>
                            <w:delText>}</w:delText>
                          </w:r>
                        </w:del>
                      </w:p>
                      <w:p w14:paraId="7F24167C" w14:textId="0B1857E2" w:rsidR="00E527DA" w:rsidDel="002C4528" w:rsidRDefault="00E527DA">
                        <w:pPr>
                          <w:pStyle w:val="BodyText"/>
                          <w:rPr>
                            <w:del w:id="1478" w:author="Abhiram Arali" w:date="2024-11-06T14:24:00Z" w16du:dateUtc="2024-11-06T08:54:00Z"/>
                          </w:rPr>
                        </w:pPr>
                      </w:p>
                      <w:p w14:paraId="267F9E1E" w14:textId="3FF042E8" w:rsidR="00E527DA" w:rsidDel="002C4528" w:rsidRDefault="00E527DA">
                        <w:pPr>
                          <w:pStyle w:val="BodyText"/>
                          <w:rPr>
                            <w:del w:id="1479" w:author="Abhiram Arali" w:date="2024-11-06T14:24:00Z" w16du:dateUtc="2024-11-06T08:54:00Z"/>
                          </w:rPr>
                        </w:pPr>
                      </w:p>
                      <w:p w14:paraId="08E19D2C" w14:textId="7F4394E5" w:rsidR="00E527DA" w:rsidDel="002C4528" w:rsidRDefault="00E527DA">
                        <w:pPr>
                          <w:pStyle w:val="BodyText"/>
                          <w:spacing w:before="45"/>
                          <w:rPr>
                            <w:del w:id="1480" w:author="Abhiram Arali" w:date="2024-11-06T14:24:00Z" w16du:dateUtc="2024-11-06T08:54:00Z"/>
                          </w:rPr>
                        </w:pPr>
                      </w:p>
                      <w:p w14:paraId="52576445" w14:textId="3A335F4A" w:rsidR="00E527DA" w:rsidDel="002C4528" w:rsidRDefault="00000000">
                        <w:pPr>
                          <w:pStyle w:val="BodyText"/>
                          <w:spacing w:before="1" w:line="499" w:lineRule="auto"/>
                          <w:ind w:left="347" w:right="5937"/>
                          <w:rPr>
                            <w:del w:id="1481" w:author="Abhiram Arali" w:date="2024-11-06T14:24:00Z" w16du:dateUtc="2024-11-06T08:54:00Z"/>
                          </w:rPr>
                        </w:pPr>
                        <w:del w:id="1482" w:author="Abhiram Arali" w:date="2024-11-06T14:24:00Z" w16du:dateUtc="2024-11-06T08:54:00Z">
                          <w:r w:rsidDel="002C4528">
                            <w:delText>//</w:delText>
                          </w:r>
                          <w:r w:rsidDel="002C4528">
                            <w:rPr>
                              <w:spacing w:val="-10"/>
                            </w:rPr>
                            <w:delText xml:space="preserve"> </w:delText>
                          </w:r>
                          <w:r w:rsidDel="002C4528">
                            <w:delText>Initialize</w:delText>
                          </w:r>
                          <w:r w:rsidDel="002C4528">
                            <w:rPr>
                              <w:spacing w:val="-12"/>
                            </w:rPr>
                            <w:delText xml:space="preserve"> </w:delText>
                          </w:r>
                          <w:r w:rsidDel="002C4528">
                            <w:delText>the</w:delText>
                          </w:r>
                          <w:r w:rsidDel="002C4528">
                            <w:rPr>
                              <w:spacing w:val="-9"/>
                            </w:rPr>
                            <w:delText xml:space="preserve"> </w:delText>
                          </w:r>
                          <w:r w:rsidDel="002C4528">
                            <w:delText>array</w:delText>
                          </w:r>
                          <w:r w:rsidDel="002C4528">
                            <w:rPr>
                              <w:spacing w:val="-10"/>
                            </w:rPr>
                            <w:delText xml:space="preserve"> </w:delText>
                          </w:r>
                          <w:r w:rsidDel="002C4528">
                            <w:delText>elements for (int i = 0; i &lt; size; i++) {</w:delText>
                          </w:r>
                        </w:del>
                      </w:p>
                      <w:p w14:paraId="7DAE893F" w14:textId="5ED2D3FF" w:rsidR="00E527DA" w:rsidDel="002C4528" w:rsidRDefault="00000000">
                        <w:pPr>
                          <w:pStyle w:val="BodyText"/>
                          <w:spacing w:line="275" w:lineRule="exact"/>
                          <w:ind w:left="587"/>
                          <w:rPr>
                            <w:del w:id="1483" w:author="Abhiram Arali" w:date="2024-11-06T14:24:00Z" w16du:dateUtc="2024-11-06T08:54:00Z"/>
                          </w:rPr>
                        </w:pPr>
                        <w:del w:id="1484" w:author="Abhiram Arali" w:date="2024-11-06T14:24:00Z" w16du:dateUtc="2024-11-06T08:54:00Z">
                          <w:r w:rsidDel="002C4528">
                            <w:delText>arr[i] =</w:delText>
                          </w:r>
                          <w:r w:rsidDel="002C4528">
                            <w:rPr>
                              <w:spacing w:val="-2"/>
                            </w:rPr>
                            <w:delText xml:space="preserve"> </w:delText>
                          </w:r>
                          <w:r w:rsidDel="002C4528">
                            <w:delText>i *</w:delText>
                          </w:r>
                          <w:r w:rsidDel="002C4528">
                            <w:rPr>
                              <w:spacing w:val="-1"/>
                            </w:rPr>
                            <w:delText xml:space="preserve"> </w:delText>
                          </w:r>
                          <w:r w:rsidDel="002C4528">
                            <w:delText>2; //</w:delText>
                          </w:r>
                          <w:r w:rsidDel="002C4528">
                            <w:rPr>
                              <w:spacing w:val="-1"/>
                            </w:rPr>
                            <w:delText xml:space="preserve"> </w:delText>
                          </w:r>
                          <w:r w:rsidDel="002C4528">
                            <w:delText>Example</w:delText>
                          </w:r>
                          <w:r w:rsidDel="002C4528">
                            <w:rPr>
                              <w:spacing w:val="-1"/>
                            </w:rPr>
                            <w:delText xml:space="preserve"> </w:delText>
                          </w:r>
                          <w:r w:rsidDel="002C4528">
                            <w:rPr>
                              <w:spacing w:val="-2"/>
                            </w:rPr>
                            <w:delText>initialization</w:delText>
                          </w:r>
                        </w:del>
                      </w:p>
                      <w:p w14:paraId="2BD44274" w14:textId="591BCCC1" w:rsidR="00E527DA" w:rsidDel="002C4528" w:rsidRDefault="00E527DA">
                        <w:pPr>
                          <w:pStyle w:val="BodyText"/>
                          <w:spacing w:before="21"/>
                          <w:rPr>
                            <w:del w:id="1485" w:author="Abhiram Arali" w:date="2024-11-06T14:24:00Z" w16du:dateUtc="2024-11-06T08:54:00Z"/>
                          </w:rPr>
                        </w:pPr>
                      </w:p>
                      <w:p w14:paraId="09062CB1" w14:textId="5F30269C" w:rsidR="00E527DA" w:rsidDel="002C4528" w:rsidRDefault="00000000">
                        <w:pPr>
                          <w:ind w:left="347"/>
                          <w:rPr>
                            <w:del w:id="1486" w:author="Abhiram Arali" w:date="2024-11-06T14:24:00Z" w16du:dateUtc="2024-11-06T08:54:00Z"/>
                            <w:sz w:val="24"/>
                          </w:rPr>
                        </w:pPr>
                        <w:del w:id="1487" w:author="Abhiram Arali" w:date="2024-11-06T14:24:00Z" w16du:dateUtc="2024-11-06T08:54:00Z">
                          <w:r w:rsidDel="002C4528">
                            <w:rPr>
                              <w:spacing w:val="-10"/>
                              <w:sz w:val="24"/>
                            </w:rPr>
                            <w:delText>}</w:delText>
                          </w:r>
                        </w:del>
                      </w:p>
                      <w:p w14:paraId="4CED3FE4" w14:textId="55461A91" w:rsidR="00E527DA" w:rsidDel="002C4528" w:rsidRDefault="00E527DA">
                        <w:pPr>
                          <w:pStyle w:val="BodyText"/>
                          <w:rPr>
                            <w:del w:id="1488" w:author="Abhiram Arali" w:date="2024-11-06T14:24:00Z" w16du:dateUtc="2024-11-06T08:54:00Z"/>
                          </w:rPr>
                        </w:pPr>
                      </w:p>
                      <w:p w14:paraId="44B8F381" w14:textId="7D761C17" w:rsidR="00E527DA" w:rsidDel="002C4528" w:rsidRDefault="00E527DA">
                        <w:pPr>
                          <w:pStyle w:val="BodyText"/>
                          <w:rPr>
                            <w:del w:id="1489" w:author="Abhiram Arali" w:date="2024-11-06T14:24:00Z" w16du:dateUtc="2024-11-06T08:54:00Z"/>
                          </w:rPr>
                        </w:pPr>
                      </w:p>
                      <w:p w14:paraId="0662885D" w14:textId="3720A261" w:rsidR="00E527DA" w:rsidDel="002C4528" w:rsidRDefault="00E527DA">
                        <w:pPr>
                          <w:pStyle w:val="BodyText"/>
                          <w:spacing w:before="44"/>
                          <w:rPr>
                            <w:del w:id="1490" w:author="Abhiram Arali" w:date="2024-11-06T14:24:00Z" w16du:dateUtc="2024-11-06T08:54:00Z"/>
                          </w:rPr>
                        </w:pPr>
                      </w:p>
                      <w:p w14:paraId="0D160BDD" w14:textId="2706350A" w:rsidR="00E527DA" w:rsidDel="002C4528" w:rsidRDefault="00000000">
                        <w:pPr>
                          <w:pStyle w:val="BodyText"/>
                          <w:ind w:left="347"/>
                          <w:rPr>
                            <w:del w:id="1491" w:author="Abhiram Arali" w:date="2024-11-06T14:24:00Z" w16du:dateUtc="2024-11-06T08:54:00Z"/>
                          </w:rPr>
                        </w:pPr>
                        <w:del w:id="1492" w:author="Abhiram Arali" w:date="2024-11-06T14:24:00Z" w16du:dateUtc="2024-11-06T08:54:00Z">
                          <w:r w:rsidDel="002C4528">
                            <w:delText>return</w:delText>
                          </w:r>
                          <w:r w:rsidDel="002C4528">
                            <w:rPr>
                              <w:spacing w:val="-1"/>
                            </w:rPr>
                            <w:delText xml:space="preserve"> </w:delText>
                          </w:r>
                          <w:r w:rsidDel="002C4528">
                            <w:delText>arr;</w:delText>
                          </w:r>
                          <w:r w:rsidDel="002C4528">
                            <w:rPr>
                              <w:spacing w:val="-1"/>
                            </w:rPr>
                            <w:delText xml:space="preserve"> </w:delText>
                          </w:r>
                          <w:r w:rsidDel="002C4528">
                            <w:delText>//</w:delText>
                          </w:r>
                          <w:r w:rsidDel="002C4528">
                            <w:rPr>
                              <w:spacing w:val="-1"/>
                            </w:rPr>
                            <w:delText xml:space="preserve"> </w:delText>
                          </w:r>
                          <w:r w:rsidDel="002C4528">
                            <w:delText>Return pointer</w:delText>
                          </w:r>
                          <w:r w:rsidDel="002C4528">
                            <w:rPr>
                              <w:spacing w:val="-1"/>
                            </w:rPr>
                            <w:delText xml:space="preserve"> </w:delText>
                          </w:r>
                          <w:r w:rsidDel="002C4528">
                            <w:delText>to</w:delText>
                          </w:r>
                          <w:r w:rsidDel="002C4528">
                            <w:rPr>
                              <w:spacing w:val="-1"/>
                            </w:rPr>
                            <w:delText xml:space="preserve"> </w:delText>
                          </w:r>
                          <w:r w:rsidDel="002C4528">
                            <w:delText>the</w:delText>
                          </w:r>
                          <w:r w:rsidDel="002C4528">
                            <w:rPr>
                              <w:spacing w:val="-1"/>
                            </w:rPr>
                            <w:delText xml:space="preserve"> </w:delText>
                          </w:r>
                          <w:r w:rsidDel="002C4528">
                            <w:rPr>
                              <w:spacing w:val="-4"/>
                            </w:rPr>
                            <w:delText>array</w:delText>
                          </w:r>
                        </w:del>
                      </w:p>
                      <w:p w14:paraId="21D1D9FB" w14:textId="342D947B" w:rsidR="00E527DA" w:rsidDel="002C4528" w:rsidRDefault="00E527DA">
                        <w:pPr>
                          <w:pStyle w:val="BodyText"/>
                          <w:spacing w:before="22"/>
                          <w:rPr>
                            <w:del w:id="1493" w:author="Abhiram Arali" w:date="2024-11-06T14:24:00Z" w16du:dateUtc="2024-11-06T08:54:00Z"/>
                          </w:rPr>
                        </w:pPr>
                      </w:p>
                      <w:p w14:paraId="0AA42A9C" w14:textId="1FF413A1" w:rsidR="00E527DA" w:rsidDel="002C4528" w:rsidRDefault="00000000">
                        <w:pPr>
                          <w:ind w:left="107"/>
                          <w:rPr>
                            <w:del w:id="1494" w:author="Abhiram Arali" w:date="2024-11-06T14:24:00Z" w16du:dateUtc="2024-11-06T08:54:00Z"/>
                            <w:sz w:val="24"/>
                          </w:rPr>
                        </w:pPr>
                        <w:del w:id="1495" w:author="Abhiram Arali" w:date="2024-11-06T14:24:00Z" w16du:dateUtc="2024-11-06T08:54:00Z">
                          <w:r w:rsidDel="002C4528">
                            <w:rPr>
                              <w:spacing w:val="-10"/>
                              <w:sz w:val="24"/>
                            </w:rPr>
                            <w:delText>}</w:delText>
                          </w:r>
                        </w:del>
                      </w:p>
                      <w:p w14:paraId="57034D88" w14:textId="71A1B7BD" w:rsidR="00E527DA" w:rsidDel="002C4528" w:rsidRDefault="00E527DA">
                        <w:pPr>
                          <w:pStyle w:val="BodyText"/>
                          <w:rPr>
                            <w:del w:id="1496" w:author="Abhiram Arali" w:date="2024-11-06T14:24:00Z" w16du:dateUtc="2024-11-06T08:54:00Z"/>
                          </w:rPr>
                        </w:pPr>
                      </w:p>
                      <w:p w14:paraId="34C2305A" w14:textId="6412CCF6" w:rsidR="00E527DA" w:rsidDel="002C4528" w:rsidRDefault="00E527DA">
                        <w:pPr>
                          <w:pStyle w:val="BodyText"/>
                          <w:rPr>
                            <w:del w:id="1497" w:author="Abhiram Arali" w:date="2024-11-06T14:24:00Z" w16du:dateUtc="2024-11-06T08:54:00Z"/>
                          </w:rPr>
                        </w:pPr>
                      </w:p>
                      <w:p w14:paraId="18C5AD49" w14:textId="404DEA96" w:rsidR="00E527DA" w:rsidDel="002C4528" w:rsidRDefault="00E527DA">
                        <w:pPr>
                          <w:pStyle w:val="BodyText"/>
                          <w:spacing w:before="45"/>
                          <w:rPr>
                            <w:del w:id="1498" w:author="Abhiram Arali" w:date="2024-11-06T14:24:00Z" w16du:dateUtc="2024-11-06T08:54:00Z"/>
                          </w:rPr>
                        </w:pPr>
                      </w:p>
                      <w:p w14:paraId="72959305" w14:textId="7CFE8B17" w:rsidR="00E527DA" w:rsidRDefault="00000000">
                        <w:pPr>
                          <w:pStyle w:val="BodyText"/>
                          <w:ind w:left="107"/>
                        </w:pPr>
                        <w:del w:id="1499" w:author="Abhiram Arali" w:date="2024-11-06T14:24:00Z" w16du:dateUtc="2024-11-06T08:54:00Z">
                          <w:r w:rsidDel="002C4528">
                            <w:delText>int</w:delText>
                          </w:r>
                          <w:r w:rsidDel="002C4528">
                            <w:rPr>
                              <w:spacing w:val="-1"/>
                            </w:rPr>
                            <w:delText xml:space="preserve"> </w:delText>
                          </w:r>
                          <w:r w:rsidDel="002C4528">
                            <w:delText xml:space="preserve">main() </w:delText>
                          </w:r>
                          <w:r w:rsidDel="002C4528">
                            <w:rPr>
                              <w:spacing w:val="-10"/>
                            </w:rPr>
                            <w:delText>{</w:delText>
                          </w:r>
                        </w:del>
                      </w:p>
                    </w:txbxContent>
                  </v:textbox>
                  <w10:wrap type="topAndBottom" anchorx="page"/>
                </v:shape>
              </w:pict>
            </mc:Fallback>
          </mc:AlternateContent>
        </w:r>
      </w:del>
    </w:p>
    <w:p w14:paraId="560F84D5" w14:textId="0E90925E" w:rsidR="00E527DA" w:rsidDel="00F46A42" w:rsidRDefault="00E527DA">
      <w:pPr>
        <w:pStyle w:val="BodyText"/>
        <w:spacing w:before="59"/>
        <w:rPr>
          <w:del w:id="1008" w:author="Abhiram Arali" w:date="2024-11-06T14:24:00Z"/>
          <w:sz w:val="20"/>
        </w:rPr>
        <w:sectPr w:rsidR="00E527DA" w:rsidDel="00F46A42">
          <w:pgSz w:w="11910" w:h="16840"/>
          <w:pgMar w:top="1540" w:right="1220" w:bottom="1200" w:left="1220" w:header="758" w:footer="1000" w:gutter="0"/>
          <w:cols w:space="720"/>
        </w:sectPr>
        <w:pPrChange w:id="1009" w:author="Abhiram Arali" w:date="2024-11-06T14:24:00Z">
          <w:pPr/>
        </w:pPrChange>
      </w:pPr>
    </w:p>
    <w:p w14:paraId="2C67CDD3" w14:textId="77777777" w:rsidR="00E527DA" w:rsidRDefault="00E527DA">
      <w:pPr>
        <w:pStyle w:val="BodyText"/>
        <w:spacing w:before="7" w:after="1"/>
        <w:rPr>
          <w:i/>
          <w:sz w:val="7"/>
        </w:rPr>
      </w:pPr>
    </w:p>
    <w:p w14:paraId="254FE774" w14:textId="06979157" w:rsidR="00E527DA" w:rsidDel="00FD4C86" w:rsidRDefault="00EB2904">
      <w:pPr>
        <w:pStyle w:val="NormalBPBHEB"/>
        <w:rPr>
          <w:del w:id="1010" w:author="Abhiram Arali" w:date="2024-11-06T14:25:00Z"/>
        </w:rPr>
        <w:pPrChange w:id="1011" w:author="Abhiram Arali" w:date="2024-11-06T14:25:00Z">
          <w:pPr>
            <w:pStyle w:val="BodyText"/>
            <w:ind w:left="102"/>
          </w:pPr>
        </w:pPrChange>
      </w:pPr>
      <w:del w:id="1012" w:author="Abhiram Arali" w:date="2024-11-06T14:25:00Z">
        <w:r w:rsidDel="0044051B">
          <w:rPr>
            <w:noProof/>
            <w:lang w:val="en-IN" w:eastAsia="en-IN"/>
            <w:rPrChange w:id="1013" w:author="Unknown">
              <w:rPr>
                <w:noProof/>
                <w:lang w:val="en-IN" w:eastAsia="en-IN"/>
              </w:rPr>
            </w:rPrChange>
          </w:rPr>
          <mc:AlternateContent>
            <mc:Choice Requires="wpg">
              <w:drawing>
                <wp:inline distT="0" distB="0" distL="0" distR="0" wp14:anchorId="63414148" wp14:editId="7E98ADC5">
                  <wp:extent cx="5882640" cy="5019675"/>
                  <wp:effectExtent l="0" t="0" r="0" b="9525"/>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5019675"/>
                            <a:chOff x="0" y="0"/>
                            <a:chExt cx="5882640" cy="5019675"/>
                          </a:xfrm>
                        </wpg:grpSpPr>
                        <wps:wsp>
                          <wps:cNvPr id="52" name="Graphic 51"/>
                          <wps:cNvSpPr/>
                          <wps:spPr>
                            <a:xfrm>
                              <a:off x="0" y="12"/>
                              <a:ext cx="5882640" cy="5019675"/>
                            </a:xfrm>
                            <a:custGeom>
                              <a:avLst/>
                              <a:gdLst/>
                              <a:ahLst/>
                              <a:cxnLst/>
                              <a:rect l="l" t="t" r="r" b="b"/>
                              <a:pathLst>
                                <a:path w="5882640" h="5019675">
                                  <a:moveTo>
                                    <a:pt x="6096" y="1458772"/>
                                  </a:moveTo>
                                  <a:lnTo>
                                    <a:pt x="0" y="1458772"/>
                                  </a:lnTo>
                                  <a:lnTo>
                                    <a:pt x="0" y="1822996"/>
                                  </a:lnTo>
                                  <a:lnTo>
                                    <a:pt x="0" y="2187232"/>
                                  </a:lnTo>
                                  <a:lnTo>
                                    <a:pt x="6096" y="2187232"/>
                                  </a:lnTo>
                                  <a:lnTo>
                                    <a:pt x="6096" y="1822996"/>
                                  </a:lnTo>
                                  <a:lnTo>
                                    <a:pt x="6096" y="1458772"/>
                                  </a:lnTo>
                                  <a:close/>
                                </a:path>
                                <a:path w="5882640" h="5019675">
                                  <a:moveTo>
                                    <a:pt x="6096" y="728776"/>
                                  </a:moveTo>
                                  <a:lnTo>
                                    <a:pt x="0" y="728776"/>
                                  </a:lnTo>
                                  <a:lnTo>
                                    <a:pt x="0" y="1094524"/>
                                  </a:lnTo>
                                  <a:lnTo>
                                    <a:pt x="0" y="1458760"/>
                                  </a:lnTo>
                                  <a:lnTo>
                                    <a:pt x="6096" y="1458760"/>
                                  </a:lnTo>
                                  <a:lnTo>
                                    <a:pt x="6096" y="1094524"/>
                                  </a:lnTo>
                                  <a:lnTo>
                                    <a:pt x="6096" y="728776"/>
                                  </a:lnTo>
                                  <a:close/>
                                </a:path>
                                <a:path w="5882640" h="5019675">
                                  <a:moveTo>
                                    <a:pt x="6096" y="0"/>
                                  </a:moveTo>
                                  <a:lnTo>
                                    <a:pt x="0" y="0"/>
                                  </a:lnTo>
                                  <a:lnTo>
                                    <a:pt x="0" y="364528"/>
                                  </a:lnTo>
                                  <a:lnTo>
                                    <a:pt x="0" y="728764"/>
                                  </a:lnTo>
                                  <a:lnTo>
                                    <a:pt x="6096" y="728764"/>
                                  </a:lnTo>
                                  <a:lnTo>
                                    <a:pt x="6096" y="364528"/>
                                  </a:lnTo>
                                  <a:lnTo>
                                    <a:pt x="6096" y="0"/>
                                  </a:lnTo>
                                  <a:close/>
                                </a:path>
                                <a:path w="5882640" h="5019675">
                                  <a:moveTo>
                                    <a:pt x="5875909" y="5013363"/>
                                  </a:moveTo>
                                  <a:lnTo>
                                    <a:pt x="6096" y="5013363"/>
                                  </a:lnTo>
                                  <a:lnTo>
                                    <a:pt x="6096" y="4739043"/>
                                  </a:lnTo>
                                  <a:lnTo>
                                    <a:pt x="6096" y="4374553"/>
                                  </a:lnTo>
                                  <a:lnTo>
                                    <a:pt x="6096" y="2187321"/>
                                  </a:lnTo>
                                  <a:lnTo>
                                    <a:pt x="0" y="2187321"/>
                                  </a:lnTo>
                                  <a:lnTo>
                                    <a:pt x="0" y="5019459"/>
                                  </a:lnTo>
                                  <a:lnTo>
                                    <a:pt x="6096" y="5019459"/>
                                  </a:lnTo>
                                  <a:lnTo>
                                    <a:pt x="5875909" y="5019459"/>
                                  </a:lnTo>
                                  <a:lnTo>
                                    <a:pt x="5875909" y="5013363"/>
                                  </a:lnTo>
                                  <a:close/>
                                </a:path>
                                <a:path w="5882640" h="5019675">
                                  <a:moveTo>
                                    <a:pt x="5882081" y="2187321"/>
                                  </a:moveTo>
                                  <a:lnTo>
                                    <a:pt x="5875985" y="2187321"/>
                                  </a:lnTo>
                                  <a:lnTo>
                                    <a:pt x="5875985" y="2551849"/>
                                  </a:lnTo>
                                  <a:lnTo>
                                    <a:pt x="5875985" y="2916085"/>
                                  </a:lnTo>
                                  <a:lnTo>
                                    <a:pt x="5875985" y="5019459"/>
                                  </a:lnTo>
                                  <a:lnTo>
                                    <a:pt x="5882081" y="5019459"/>
                                  </a:lnTo>
                                  <a:lnTo>
                                    <a:pt x="5882081" y="2551849"/>
                                  </a:lnTo>
                                  <a:lnTo>
                                    <a:pt x="5882081" y="2187321"/>
                                  </a:lnTo>
                                  <a:close/>
                                </a:path>
                                <a:path w="5882640" h="5019675">
                                  <a:moveTo>
                                    <a:pt x="5882081" y="1458772"/>
                                  </a:moveTo>
                                  <a:lnTo>
                                    <a:pt x="5875985" y="1458772"/>
                                  </a:lnTo>
                                  <a:lnTo>
                                    <a:pt x="5875985" y="1822996"/>
                                  </a:lnTo>
                                  <a:lnTo>
                                    <a:pt x="5875985" y="2187232"/>
                                  </a:lnTo>
                                  <a:lnTo>
                                    <a:pt x="5882081" y="2187232"/>
                                  </a:lnTo>
                                  <a:lnTo>
                                    <a:pt x="5882081" y="1822996"/>
                                  </a:lnTo>
                                  <a:lnTo>
                                    <a:pt x="5882081" y="1458772"/>
                                  </a:lnTo>
                                  <a:close/>
                                </a:path>
                                <a:path w="5882640" h="5019675">
                                  <a:moveTo>
                                    <a:pt x="5882081" y="728776"/>
                                  </a:moveTo>
                                  <a:lnTo>
                                    <a:pt x="5875985" y="728776"/>
                                  </a:lnTo>
                                  <a:lnTo>
                                    <a:pt x="5875985" y="1094524"/>
                                  </a:lnTo>
                                  <a:lnTo>
                                    <a:pt x="5875985" y="1458760"/>
                                  </a:lnTo>
                                  <a:lnTo>
                                    <a:pt x="5882081" y="1458760"/>
                                  </a:lnTo>
                                  <a:lnTo>
                                    <a:pt x="5882081" y="1094524"/>
                                  </a:lnTo>
                                  <a:lnTo>
                                    <a:pt x="5882081" y="728776"/>
                                  </a:lnTo>
                                  <a:close/>
                                </a:path>
                                <a:path w="5882640" h="5019675">
                                  <a:moveTo>
                                    <a:pt x="5882081" y="0"/>
                                  </a:moveTo>
                                  <a:lnTo>
                                    <a:pt x="5875985" y="0"/>
                                  </a:lnTo>
                                  <a:lnTo>
                                    <a:pt x="5875985" y="364528"/>
                                  </a:lnTo>
                                  <a:lnTo>
                                    <a:pt x="5875985" y="728764"/>
                                  </a:lnTo>
                                  <a:lnTo>
                                    <a:pt x="5882081" y="728764"/>
                                  </a:lnTo>
                                  <a:lnTo>
                                    <a:pt x="5882081" y="364528"/>
                                  </a:lnTo>
                                  <a:lnTo>
                                    <a:pt x="5882081" y="0"/>
                                  </a:lnTo>
                                  <a:close/>
                                </a:path>
                              </a:pathLst>
                            </a:custGeom>
                            <a:solidFill>
                              <a:srgbClr val="000000"/>
                            </a:solidFill>
                          </wps:spPr>
                          <wps:bodyPr wrap="square" lIns="0" tIns="0" rIns="0" bIns="0" rtlCol="0">
                            <a:prstTxWarp prst="textNoShape">
                              <a:avLst/>
                            </a:prstTxWarp>
                            <a:noAutofit/>
                          </wps:bodyPr>
                        </wps:wsp>
                        <wps:wsp>
                          <wps:cNvPr id="53" name="Textbox 52"/>
                          <wps:cNvSpPr txBox="1"/>
                          <wps:spPr>
                            <a:xfrm>
                              <a:off x="6095" y="0"/>
                              <a:ext cx="5869940" cy="5013960"/>
                            </a:xfrm>
                            <a:prstGeom prst="rect">
                              <a:avLst/>
                            </a:prstGeom>
                          </wps:spPr>
                          <wps:txbx>
                            <w:txbxContent>
                              <w:p w14:paraId="0C9A8FF2" w14:textId="2C5A36B7" w:rsidR="00E527DA" w:rsidDel="00B73AB7" w:rsidRDefault="00EB2904">
                                <w:pPr>
                                  <w:spacing w:line="276" w:lineRule="exact"/>
                                  <w:ind w:left="347"/>
                                  <w:rPr>
                                    <w:sz w:val="24"/>
                                  </w:rPr>
                                </w:pPr>
                                <w:moveFromRangeStart w:id="1014" w:author="Abhiram Arali" w:date="2024-11-06T14:25:00Z" w:name="move181795532"/>
                                <w:moveFrom w:id="1015" w:author="Abhiram Arali" w:date="2024-11-06T14:25:00Z">
                                  <w:r w:rsidDel="00B73AB7">
                                    <w:rPr>
                                      <w:sz w:val="24"/>
                                    </w:rPr>
                                    <w:t>int</w:t>
                                  </w:r>
                                  <w:r w:rsidDel="00B73AB7">
                                    <w:rPr>
                                      <w:spacing w:val="-2"/>
                                      <w:sz w:val="24"/>
                                    </w:rPr>
                                    <w:t xml:space="preserve"> </w:t>
                                  </w:r>
                                  <w:r w:rsidDel="00B73AB7">
                                    <w:rPr>
                                      <w:sz w:val="24"/>
                                    </w:rPr>
                                    <w:t>size</w:t>
                                  </w:r>
                                  <w:r w:rsidDel="00B73AB7">
                                    <w:rPr>
                                      <w:spacing w:val="-2"/>
                                      <w:sz w:val="24"/>
                                    </w:rPr>
                                    <w:t xml:space="preserve"> </w:t>
                                  </w:r>
                                  <w:r w:rsidDel="00B73AB7">
                                    <w:rPr>
                                      <w:sz w:val="24"/>
                                    </w:rPr>
                                    <w:t>=</w:t>
                                  </w:r>
                                  <w:r w:rsidDel="00B73AB7">
                                    <w:rPr>
                                      <w:spacing w:val="-1"/>
                                      <w:sz w:val="24"/>
                                    </w:rPr>
                                    <w:t xml:space="preserve"> </w:t>
                                  </w:r>
                                  <w:r w:rsidDel="00B73AB7">
                                    <w:rPr>
                                      <w:spacing w:val="-5"/>
                                      <w:sz w:val="24"/>
                                    </w:rPr>
                                    <w:t>5;</w:t>
                                  </w:r>
                                </w:moveFrom>
                              </w:p>
                              <w:p w14:paraId="20910045" w14:textId="1BF1C813" w:rsidR="00E527DA" w:rsidDel="00B73AB7" w:rsidRDefault="00E527DA">
                                <w:pPr>
                                  <w:spacing w:before="21"/>
                                  <w:rPr>
                                    <w:sz w:val="24"/>
                                  </w:rPr>
                                </w:pPr>
                              </w:p>
                              <w:p w14:paraId="75C42A3C" w14:textId="07842238" w:rsidR="00E527DA" w:rsidDel="00B73AB7" w:rsidRDefault="00EB2904">
                                <w:pPr>
                                  <w:ind w:left="347"/>
                                  <w:rPr>
                                    <w:sz w:val="24"/>
                                  </w:rPr>
                                </w:pPr>
                                <w:moveFrom w:id="1016" w:author="Abhiram Arali" w:date="2024-11-06T14:25:00Z">
                                  <w:r w:rsidDel="00B73AB7">
                                    <w:rPr>
                                      <w:sz w:val="24"/>
                                    </w:rPr>
                                    <w:t>int</w:t>
                                  </w:r>
                                  <w:r w:rsidDel="00B73AB7">
                                    <w:rPr>
                                      <w:spacing w:val="-1"/>
                                      <w:sz w:val="24"/>
                                    </w:rPr>
                                    <w:t xml:space="preserve"> </w:t>
                                  </w:r>
                                  <w:r w:rsidDel="00B73AB7">
                                    <w:rPr>
                                      <w:sz w:val="24"/>
                                    </w:rPr>
                                    <w:t>*myArray</w:t>
                                  </w:r>
                                  <w:r w:rsidDel="00B73AB7">
                                    <w:rPr>
                                      <w:spacing w:val="-2"/>
                                      <w:sz w:val="24"/>
                                    </w:rPr>
                                    <w:t xml:space="preserve"> </w:t>
                                  </w:r>
                                  <w:r w:rsidDel="00B73AB7">
                                    <w:rPr>
                                      <w:sz w:val="24"/>
                                    </w:rPr>
                                    <w:t>=</w:t>
                                  </w:r>
                                  <w:r w:rsidDel="00B73AB7">
                                    <w:rPr>
                                      <w:spacing w:val="-1"/>
                                      <w:sz w:val="24"/>
                                    </w:rPr>
                                    <w:t xml:space="preserve"> </w:t>
                                  </w:r>
                                  <w:r w:rsidDel="00B73AB7">
                                    <w:rPr>
                                      <w:spacing w:val="-2"/>
                                      <w:sz w:val="24"/>
                                    </w:rPr>
                                    <w:t>createArray(size);</w:t>
                                  </w:r>
                                </w:moveFrom>
                              </w:p>
                              <w:p w14:paraId="01953178" w14:textId="7321617B" w:rsidR="00E527DA" w:rsidDel="00B73AB7" w:rsidRDefault="00E527DA">
                                <w:pPr>
                                  <w:rPr>
                                    <w:sz w:val="24"/>
                                  </w:rPr>
                                </w:pPr>
                              </w:p>
                              <w:p w14:paraId="53976AD6" w14:textId="62A5B327" w:rsidR="00E527DA" w:rsidDel="00B73AB7" w:rsidRDefault="00E527DA">
                                <w:pPr>
                                  <w:rPr>
                                    <w:sz w:val="24"/>
                                  </w:rPr>
                                </w:pPr>
                              </w:p>
                              <w:p w14:paraId="72EA6DF4" w14:textId="09D6C899" w:rsidR="00E527DA" w:rsidDel="00B73AB7" w:rsidRDefault="00E527DA">
                                <w:pPr>
                                  <w:spacing w:before="46"/>
                                  <w:rPr>
                                    <w:sz w:val="24"/>
                                  </w:rPr>
                                </w:pPr>
                              </w:p>
                              <w:p w14:paraId="2689299F" w14:textId="73CC5CC4" w:rsidR="00E527DA" w:rsidDel="00B73AB7" w:rsidRDefault="00EB2904">
                                <w:pPr>
                                  <w:spacing w:line="499" w:lineRule="auto"/>
                                  <w:ind w:left="587" w:right="5937" w:hanging="240"/>
                                  <w:rPr>
                                    <w:sz w:val="24"/>
                                  </w:rPr>
                                </w:pPr>
                                <w:moveFrom w:id="1017" w:author="Abhiram Arali" w:date="2024-11-06T14:25:00Z">
                                  <w:r w:rsidDel="00B73AB7">
                                    <w:rPr>
                                      <w:sz w:val="24"/>
                                    </w:rPr>
                                    <w:t>if (myArray != NULL) { printf("Returned array: "); for</w:t>
                                  </w:r>
                                  <w:r w:rsidDel="00B73AB7">
                                    <w:rPr>
                                      <w:spacing w:val="-7"/>
                                      <w:sz w:val="24"/>
                                    </w:rPr>
                                    <w:t xml:space="preserve"> </w:t>
                                  </w:r>
                                  <w:r w:rsidDel="00B73AB7">
                                    <w:rPr>
                                      <w:sz w:val="24"/>
                                    </w:rPr>
                                    <w:t>(int</w:t>
                                  </w:r>
                                  <w:r w:rsidDel="00B73AB7">
                                    <w:rPr>
                                      <w:spacing w:val="-4"/>
                                      <w:sz w:val="24"/>
                                    </w:rPr>
                                    <w:t xml:space="preserve"> </w:t>
                                  </w:r>
                                  <w:r w:rsidDel="00B73AB7">
                                    <w:rPr>
                                      <w:sz w:val="24"/>
                                    </w:rPr>
                                    <w:t>i</w:t>
                                  </w:r>
                                  <w:r w:rsidDel="00B73AB7">
                                    <w:rPr>
                                      <w:spacing w:val="-4"/>
                                      <w:sz w:val="24"/>
                                    </w:rPr>
                                    <w:t xml:space="preserve"> </w:t>
                                  </w:r>
                                  <w:r w:rsidDel="00B73AB7">
                                    <w:rPr>
                                      <w:sz w:val="24"/>
                                    </w:rPr>
                                    <w:t>=</w:t>
                                  </w:r>
                                  <w:r w:rsidDel="00B73AB7">
                                    <w:rPr>
                                      <w:spacing w:val="-5"/>
                                      <w:sz w:val="24"/>
                                    </w:rPr>
                                    <w:t xml:space="preserve"> </w:t>
                                  </w:r>
                                  <w:r w:rsidDel="00B73AB7">
                                    <w:rPr>
                                      <w:sz w:val="24"/>
                                    </w:rPr>
                                    <w:t>0;</w:t>
                                  </w:r>
                                  <w:r w:rsidDel="00B73AB7">
                                    <w:rPr>
                                      <w:spacing w:val="-5"/>
                                      <w:sz w:val="24"/>
                                    </w:rPr>
                                    <w:t xml:space="preserve"> </w:t>
                                  </w:r>
                                  <w:r w:rsidDel="00B73AB7">
                                    <w:rPr>
                                      <w:sz w:val="24"/>
                                    </w:rPr>
                                    <w:t>i</w:t>
                                  </w:r>
                                  <w:r w:rsidDel="00B73AB7">
                                    <w:rPr>
                                      <w:spacing w:val="-4"/>
                                      <w:sz w:val="24"/>
                                    </w:rPr>
                                    <w:t xml:space="preserve"> </w:t>
                                  </w:r>
                                  <w:r w:rsidDel="00B73AB7">
                                    <w:rPr>
                                      <w:sz w:val="24"/>
                                    </w:rPr>
                                    <w:t>&lt;</w:t>
                                  </w:r>
                                  <w:r w:rsidDel="00B73AB7">
                                    <w:rPr>
                                      <w:spacing w:val="-5"/>
                                      <w:sz w:val="24"/>
                                    </w:rPr>
                                    <w:t xml:space="preserve"> </w:t>
                                  </w:r>
                                  <w:r w:rsidDel="00B73AB7">
                                    <w:rPr>
                                      <w:sz w:val="24"/>
                                    </w:rPr>
                                    <w:t>size;</w:t>
                                  </w:r>
                                  <w:r w:rsidDel="00B73AB7">
                                    <w:rPr>
                                      <w:spacing w:val="-4"/>
                                      <w:sz w:val="24"/>
                                    </w:rPr>
                                    <w:t xml:space="preserve"> </w:t>
                                  </w:r>
                                  <w:r w:rsidDel="00B73AB7">
                                    <w:rPr>
                                      <w:sz w:val="24"/>
                                    </w:rPr>
                                    <w:t>i++)</w:t>
                                  </w:r>
                                  <w:r w:rsidDel="00B73AB7">
                                    <w:rPr>
                                      <w:spacing w:val="-4"/>
                                      <w:sz w:val="24"/>
                                    </w:rPr>
                                    <w:t xml:space="preserve"> </w:t>
                                  </w:r>
                                  <w:r w:rsidDel="00B73AB7">
                                    <w:rPr>
                                      <w:sz w:val="24"/>
                                    </w:rPr>
                                    <w:t>{</w:t>
                                  </w:r>
                                </w:moveFrom>
                              </w:p>
                              <w:p w14:paraId="770E7587" w14:textId="60766189" w:rsidR="00E527DA" w:rsidDel="00B73AB7" w:rsidRDefault="00EB2904">
                                <w:pPr>
                                  <w:spacing w:line="275" w:lineRule="exact"/>
                                  <w:ind w:left="827"/>
                                  <w:rPr>
                                    <w:sz w:val="24"/>
                                  </w:rPr>
                                </w:pPr>
                                <w:moveFrom w:id="1018" w:author="Abhiram Arali" w:date="2024-11-06T14:25:00Z">
                                  <w:r w:rsidDel="00B73AB7">
                                    <w:rPr>
                                      <w:sz w:val="24"/>
                                    </w:rPr>
                                    <w:t>printf("%d</w:t>
                                  </w:r>
                                  <w:r w:rsidDel="00B73AB7">
                                    <w:rPr>
                                      <w:spacing w:val="-1"/>
                                      <w:sz w:val="24"/>
                                    </w:rPr>
                                    <w:t xml:space="preserve"> </w:t>
                                  </w:r>
                                  <w:r w:rsidDel="00B73AB7">
                                    <w:rPr>
                                      <w:sz w:val="24"/>
                                    </w:rPr>
                                    <w:t>",</w:t>
                                  </w:r>
                                  <w:r w:rsidDel="00B73AB7">
                                    <w:rPr>
                                      <w:spacing w:val="-1"/>
                                      <w:sz w:val="24"/>
                                    </w:rPr>
                                    <w:t xml:space="preserve"> </w:t>
                                  </w:r>
                                  <w:r w:rsidDel="00B73AB7">
                                    <w:rPr>
                                      <w:spacing w:val="-2"/>
                                      <w:sz w:val="24"/>
                                    </w:rPr>
                                    <w:t>myArray[i]);</w:t>
                                  </w:r>
                                </w:moveFrom>
                              </w:p>
                              <w:p w14:paraId="00BFA1CD" w14:textId="3888AC8C" w:rsidR="00E527DA" w:rsidDel="00B73AB7" w:rsidRDefault="00E527DA">
                                <w:pPr>
                                  <w:spacing w:before="21"/>
                                  <w:rPr>
                                    <w:sz w:val="24"/>
                                  </w:rPr>
                                </w:pPr>
                              </w:p>
                              <w:p w14:paraId="52AEDC36" w14:textId="17BF3106" w:rsidR="00E527DA" w:rsidDel="00B73AB7" w:rsidRDefault="00EB2904">
                                <w:pPr>
                                  <w:spacing w:before="1"/>
                                  <w:ind w:left="587"/>
                                  <w:rPr>
                                    <w:sz w:val="24"/>
                                  </w:rPr>
                                </w:pPr>
                                <w:moveFrom w:id="1019" w:author="Abhiram Arali" w:date="2024-11-06T14:25:00Z">
                                  <w:r w:rsidDel="00B73AB7">
                                    <w:rPr>
                                      <w:spacing w:val="-10"/>
                                      <w:sz w:val="24"/>
                                    </w:rPr>
                                    <w:t>}</w:t>
                                  </w:r>
                                </w:moveFrom>
                              </w:p>
                              <w:p w14:paraId="1942D9F0" w14:textId="1CC87A70" w:rsidR="00E527DA" w:rsidDel="00B73AB7" w:rsidRDefault="00E527DA">
                                <w:pPr>
                                  <w:spacing w:before="21"/>
                                  <w:rPr>
                                    <w:sz w:val="24"/>
                                  </w:rPr>
                                </w:pPr>
                              </w:p>
                              <w:p w14:paraId="34AF94B8" w14:textId="7AEC61E9" w:rsidR="00E527DA" w:rsidDel="00B73AB7" w:rsidRDefault="00EB2904">
                                <w:pPr>
                                  <w:ind w:left="587"/>
                                  <w:rPr>
                                    <w:sz w:val="24"/>
                                  </w:rPr>
                                </w:pPr>
                                <w:moveFrom w:id="1020" w:author="Abhiram Arali" w:date="2024-11-06T14:25:00Z">
                                  <w:r w:rsidDel="00B73AB7">
                                    <w:rPr>
                                      <w:spacing w:val="-2"/>
                                      <w:sz w:val="24"/>
                                    </w:rPr>
                                    <w:t>printf("\n");</w:t>
                                  </w:r>
                                </w:moveFrom>
                              </w:p>
                              <w:p w14:paraId="4EE92A17" w14:textId="59753269" w:rsidR="00E527DA" w:rsidDel="00B73AB7" w:rsidRDefault="00E527DA">
                                <w:pPr>
                                  <w:spacing w:before="22"/>
                                  <w:rPr>
                                    <w:sz w:val="24"/>
                                  </w:rPr>
                                </w:pPr>
                              </w:p>
                              <w:p w14:paraId="620086A0" w14:textId="45EB5DD6" w:rsidR="00E527DA" w:rsidDel="00B73AB7" w:rsidRDefault="00EB2904">
                                <w:pPr>
                                  <w:ind w:left="347"/>
                                  <w:rPr>
                                    <w:sz w:val="24"/>
                                  </w:rPr>
                                </w:pPr>
                                <w:moveFrom w:id="1021" w:author="Abhiram Arali" w:date="2024-11-06T14:25:00Z">
                                  <w:r w:rsidDel="00B73AB7">
                                    <w:rPr>
                                      <w:spacing w:val="-10"/>
                                      <w:sz w:val="24"/>
                                    </w:rPr>
                                    <w:t>}</w:t>
                                  </w:r>
                                </w:moveFrom>
                              </w:p>
                              <w:p w14:paraId="493992E6" w14:textId="717BB76D" w:rsidR="00E527DA" w:rsidDel="00B73AB7" w:rsidRDefault="00E527DA">
                                <w:pPr>
                                  <w:rPr>
                                    <w:sz w:val="24"/>
                                  </w:rPr>
                                </w:pPr>
                              </w:p>
                              <w:p w14:paraId="40C5552D" w14:textId="3238D346" w:rsidR="00E527DA" w:rsidDel="00B73AB7" w:rsidRDefault="00E527DA">
                                <w:pPr>
                                  <w:rPr>
                                    <w:sz w:val="24"/>
                                  </w:rPr>
                                </w:pPr>
                              </w:p>
                              <w:p w14:paraId="6D616E18" w14:textId="490DF5E0" w:rsidR="00E527DA" w:rsidDel="00B73AB7" w:rsidRDefault="00E527DA">
                                <w:pPr>
                                  <w:spacing w:before="45"/>
                                  <w:rPr>
                                    <w:sz w:val="24"/>
                                  </w:rPr>
                                </w:pPr>
                              </w:p>
                              <w:p w14:paraId="4DC98B40" w14:textId="717993B7" w:rsidR="00E527DA" w:rsidDel="00B73AB7" w:rsidRDefault="00EB2904">
                                <w:pPr>
                                  <w:spacing w:before="1" w:line="499" w:lineRule="auto"/>
                                  <w:ind w:left="347" w:right="2859"/>
                                  <w:rPr>
                                    <w:sz w:val="24"/>
                                  </w:rPr>
                                </w:pPr>
                                <w:moveFrom w:id="1022" w:author="Abhiram Arali" w:date="2024-11-06T14:25:00Z">
                                  <w:r w:rsidDel="00B73AB7">
                                    <w:rPr>
                                      <w:sz w:val="24"/>
                                    </w:rPr>
                                    <w:t>free(myArray);</w:t>
                                  </w:r>
                                  <w:r w:rsidDel="00B73AB7">
                                    <w:rPr>
                                      <w:spacing w:val="-8"/>
                                      <w:sz w:val="24"/>
                                    </w:rPr>
                                    <w:t xml:space="preserve"> </w:t>
                                  </w:r>
                                  <w:r w:rsidDel="00B73AB7">
                                    <w:rPr>
                                      <w:sz w:val="24"/>
                                    </w:rPr>
                                    <w:t>//</w:t>
                                  </w:r>
                                  <w:r w:rsidDel="00B73AB7">
                                    <w:rPr>
                                      <w:spacing w:val="-8"/>
                                      <w:sz w:val="24"/>
                                    </w:rPr>
                                    <w:t xml:space="preserve"> </w:t>
                                  </w:r>
                                  <w:r w:rsidDel="00B73AB7">
                                    <w:rPr>
                                      <w:sz w:val="24"/>
                                    </w:rPr>
                                    <w:t>Free</w:t>
                                  </w:r>
                                  <w:r w:rsidDel="00B73AB7">
                                    <w:rPr>
                                      <w:spacing w:val="-7"/>
                                      <w:sz w:val="24"/>
                                    </w:rPr>
                                    <w:t xml:space="preserve"> </w:t>
                                  </w:r>
                                  <w:r w:rsidDel="00B73AB7">
                                    <w:rPr>
                                      <w:sz w:val="24"/>
                                    </w:rPr>
                                    <w:t>the</w:t>
                                  </w:r>
                                  <w:r w:rsidDel="00B73AB7">
                                    <w:rPr>
                                      <w:spacing w:val="-8"/>
                                      <w:sz w:val="24"/>
                                    </w:rPr>
                                    <w:t xml:space="preserve"> </w:t>
                                  </w:r>
                                  <w:r w:rsidDel="00B73AB7">
                                    <w:rPr>
                                      <w:sz w:val="24"/>
                                    </w:rPr>
                                    <w:t>dynamically</w:t>
                                  </w:r>
                                  <w:r w:rsidDel="00B73AB7">
                                    <w:rPr>
                                      <w:spacing w:val="-8"/>
                                      <w:sz w:val="24"/>
                                    </w:rPr>
                                    <w:t xml:space="preserve"> </w:t>
                                  </w:r>
                                  <w:r w:rsidDel="00B73AB7">
                                    <w:rPr>
                                      <w:sz w:val="24"/>
                                    </w:rPr>
                                    <w:t>allocated</w:t>
                                  </w:r>
                                  <w:r w:rsidDel="00B73AB7">
                                    <w:rPr>
                                      <w:spacing w:val="-8"/>
                                      <w:sz w:val="24"/>
                                    </w:rPr>
                                    <w:t xml:space="preserve"> </w:t>
                                  </w:r>
                                  <w:r w:rsidDel="00B73AB7">
                                    <w:rPr>
                                      <w:sz w:val="24"/>
                                    </w:rPr>
                                    <w:t>memory return 0;</w:t>
                                  </w:r>
                                </w:moveFrom>
                              </w:p>
                              <w:p w14:paraId="47EFEBBE" w14:textId="6024BF3A" w:rsidR="00E527DA" w:rsidRDefault="00EB2904">
                                <w:pPr>
                                  <w:spacing w:line="276" w:lineRule="exact"/>
                                  <w:ind w:left="107"/>
                                  <w:rPr>
                                    <w:sz w:val="24"/>
                                  </w:rPr>
                                </w:pPr>
                                <w:moveFrom w:id="1023" w:author="Abhiram Arali" w:date="2024-11-06T14:25:00Z">
                                  <w:r w:rsidDel="00B73AB7">
                                    <w:rPr>
                                      <w:spacing w:val="-10"/>
                                      <w:sz w:val="24"/>
                                    </w:rPr>
                                    <w:t>}</w:t>
                                  </w:r>
                                </w:moveFrom>
                                <w:moveFromRangeEnd w:id="1014"/>
                              </w:p>
                            </w:txbxContent>
                          </wps:txbx>
                          <wps:bodyPr wrap="square" lIns="0" tIns="0" rIns="0" bIns="0" rtlCol="0">
                            <a:noAutofit/>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3414148" id="Group 50" o:spid="_x0000_s1070" style="width:463.2pt;height:395.25pt;mso-position-horizontal-relative:char;mso-position-vertical-relative:line" coordsize="58826,50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">
                  <v:shape id="Graphic 51" o:spid="_x0000_s1071" style="position:absolute;width:58826;height:50196;visibility:visible;mso-wrap-style:square;v-text-anchor:top" coordsize="5882640,5019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" path="m6096,1458772r-6096,l,1822996r,364236l6096,2187232r,-364236l6096,1458772xem6096,728776r-6096,l,1094524r,364236l6096,1458760r,-364236l6096,728776xem6096,l,,,364528,,728764r6096,l6096,364528,6096,xem5875909,5013363r-5869813,l6096,4739043r,-364490l6096,2187321r-6096,l,5019459r6096,l5875909,5019459r,-6096xem5882081,2187321r-6096,l5875985,2551849r,364236l5875985,5019459r6096,l5882081,2551849r,-364528xem5882081,1458772r-6096,l5875985,1822996r,364236l5882081,2187232r,-364236l5882081,1458772xem5882081,728776r-6096,l5875985,1094524r,364236l5882081,1458760r,-364236l5882081,728776xem5882081,r-6096,l5875985,364528r,364236l5882081,728764r,-364236l5882081,xe" fillcolor="black" stroked="f">
                    <v:path arrowok="t"/>
                  </v:shape>
                  <v:shape id="Textbox 52" o:spid="_x0000_s1072" type="#_x0000_t202" style="position:absolute;left:60;width:58700;height:50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" filled="f" stroked="f">
                    <v:textbox inset="0,0,0,0">
                      <w:txbxContent>
                        <w:p w14:paraId="0C9A8FF2" w14:textId="2C5A36B7" w:rsidR="00E527DA" w:rsidDel="00B73AB7" w:rsidRDefault="00000000">
                          <w:pPr>
                            <w:spacing w:line="276" w:lineRule="exact"/>
                            <w:ind w:left="347"/>
                            <w:rPr>
                              <w:moveFrom w:id="1533" w:author="Abhiram Arali" w:date="2024-11-06T14:25:00Z" w16du:dateUtc="2024-11-06T08:55:00Z"/>
                              <w:sz w:val="24"/>
                            </w:rPr>
                          </w:pPr>
                          <w:moveFromRangeStart w:id="1534" w:author="Abhiram Arali" w:date="2024-11-06T14:25:00Z" w:name="move181795532"/>
                          <w:moveFrom w:id="1535" w:author="Abhiram Arali" w:date="2024-11-06T14:25:00Z" w16du:dateUtc="2024-11-06T08:55:00Z">
                            <w:r w:rsidDel="00B73AB7">
                              <w:rPr>
                                <w:sz w:val="24"/>
                              </w:rPr>
                              <w:t>int</w:t>
                            </w:r>
                            <w:r w:rsidDel="00B73AB7">
                              <w:rPr>
                                <w:spacing w:val="-2"/>
                                <w:sz w:val="24"/>
                              </w:rPr>
                              <w:t xml:space="preserve"> </w:t>
                            </w:r>
                            <w:r w:rsidDel="00B73AB7">
                              <w:rPr>
                                <w:sz w:val="24"/>
                              </w:rPr>
                              <w:t>size</w:t>
                            </w:r>
                            <w:r w:rsidDel="00B73AB7">
                              <w:rPr>
                                <w:spacing w:val="-2"/>
                                <w:sz w:val="24"/>
                              </w:rPr>
                              <w:t xml:space="preserve"> </w:t>
                            </w:r>
                            <w:r w:rsidDel="00B73AB7">
                              <w:rPr>
                                <w:sz w:val="24"/>
                              </w:rPr>
                              <w:t>=</w:t>
                            </w:r>
                            <w:r w:rsidDel="00B73AB7">
                              <w:rPr>
                                <w:spacing w:val="-1"/>
                                <w:sz w:val="24"/>
                              </w:rPr>
                              <w:t xml:space="preserve"> </w:t>
                            </w:r>
                            <w:r w:rsidDel="00B73AB7">
                              <w:rPr>
                                <w:spacing w:val="-5"/>
                                <w:sz w:val="24"/>
                              </w:rPr>
                              <w:t>5;</w:t>
                            </w:r>
                          </w:moveFrom>
                        </w:p>
                        <w:p w14:paraId="20910045" w14:textId="1BF1C813" w:rsidR="00E527DA" w:rsidDel="00B73AB7" w:rsidRDefault="00E527DA">
                          <w:pPr>
                            <w:spacing w:before="21"/>
                            <w:rPr>
                              <w:moveFrom w:id="1536" w:author="Abhiram Arali" w:date="2024-11-06T14:25:00Z" w16du:dateUtc="2024-11-06T08:55:00Z"/>
                              <w:sz w:val="24"/>
                            </w:rPr>
                          </w:pPr>
                        </w:p>
                        <w:p w14:paraId="75C42A3C" w14:textId="07842238" w:rsidR="00E527DA" w:rsidDel="00B73AB7" w:rsidRDefault="00000000">
                          <w:pPr>
                            <w:ind w:left="347"/>
                            <w:rPr>
                              <w:moveFrom w:id="1537" w:author="Abhiram Arali" w:date="2024-11-06T14:25:00Z" w16du:dateUtc="2024-11-06T08:55:00Z"/>
                              <w:sz w:val="24"/>
                            </w:rPr>
                          </w:pPr>
                          <w:moveFrom w:id="1538" w:author="Abhiram Arali" w:date="2024-11-06T14:25:00Z" w16du:dateUtc="2024-11-06T08:55:00Z">
                            <w:r w:rsidDel="00B73AB7">
                              <w:rPr>
                                <w:sz w:val="24"/>
                              </w:rPr>
                              <w:t>int</w:t>
                            </w:r>
                            <w:r w:rsidDel="00B73AB7">
                              <w:rPr>
                                <w:spacing w:val="-1"/>
                                <w:sz w:val="24"/>
                              </w:rPr>
                              <w:t xml:space="preserve"> </w:t>
                            </w:r>
                            <w:r w:rsidDel="00B73AB7">
                              <w:rPr>
                                <w:sz w:val="24"/>
                              </w:rPr>
                              <w:t>*myArray</w:t>
                            </w:r>
                            <w:r w:rsidDel="00B73AB7">
                              <w:rPr>
                                <w:spacing w:val="-2"/>
                                <w:sz w:val="24"/>
                              </w:rPr>
                              <w:t xml:space="preserve"> </w:t>
                            </w:r>
                            <w:r w:rsidDel="00B73AB7">
                              <w:rPr>
                                <w:sz w:val="24"/>
                              </w:rPr>
                              <w:t>=</w:t>
                            </w:r>
                            <w:r w:rsidDel="00B73AB7">
                              <w:rPr>
                                <w:spacing w:val="-1"/>
                                <w:sz w:val="24"/>
                              </w:rPr>
                              <w:t xml:space="preserve"> </w:t>
                            </w:r>
                            <w:r w:rsidDel="00B73AB7">
                              <w:rPr>
                                <w:spacing w:val="-2"/>
                                <w:sz w:val="24"/>
                              </w:rPr>
                              <w:t>createArray(size);</w:t>
                            </w:r>
                          </w:moveFrom>
                        </w:p>
                        <w:p w14:paraId="01953178" w14:textId="7321617B" w:rsidR="00E527DA" w:rsidDel="00B73AB7" w:rsidRDefault="00E527DA">
                          <w:pPr>
                            <w:rPr>
                              <w:moveFrom w:id="1539" w:author="Abhiram Arali" w:date="2024-11-06T14:25:00Z" w16du:dateUtc="2024-11-06T08:55:00Z"/>
                              <w:sz w:val="24"/>
                            </w:rPr>
                          </w:pPr>
                        </w:p>
                        <w:p w14:paraId="53976AD6" w14:textId="62A5B327" w:rsidR="00E527DA" w:rsidDel="00B73AB7" w:rsidRDefault="00E527DA">
                          <w:pPr>
                            <w:rPr>
                              <w:moveFrom w:id="1540" w:author="Abhiram Arali" w:date="2024-11-06T14:25:00Z" w16du:dateUtc="2024-11-06T08:55:00Z"/>
                              <w:sz w:val="24"/>
                            </w:rPr>
                          </w:pPr>
                        </w:p>
                        <w:p w14:paraId="72EA6DF4" w14:textId="09D6C899" w:rsidR="00E527DA" w:rsidDel="00B73AB7" w:rsidRDefault="00E527DA">
                          <w:pPr>
                            <w:spacing w:before="46"/>
                            <w:rPr>
                              <w:moveFrom w:id="1541" w:author="Abhiram Arali" w:date="2024-11-06T14:25:00Z" w16du:dateUtc="2024-11-06T08:55:00Z"/>
                              <w:sz w:val="24"/>
                            </w:rPr>
                          </w:pPr>
                        </w:p>
                        <w:p w14:paraId="2689299F" w14:textId="73CC5CC4" w:rsidR="00E527DA" w:rsidDel="00B73AB7" w:rsidRDefault="00000000">
                          <w:pPr>
                            <w:spacing w:line="499" w:lineRule="auto"/>
                            <w:ind w:left="587" w:right="5937" w:hanging="240"/>
                            <w:rPr>
                              <w:moveFrom w:id="1542" w:author="Abhiram Arali" w:date="2024-11-06T14:25:00Z" w16du:dateUtc="2024-11-06T08:55:00Z"/>
                              <w:sz w:val="24"/>
                            </w:rPr>
                          </w:pPr>
                          <w:moveFrom w:id="1543" w:author="Abhiram Arali" w:date="2024-11-06T14:25:00Z" w16du:dateUtc="2024-11-06T08:55:00Z">
                            <w:r w:rsidDel="00B73AB7">
                              <w:rPr>
                                <w:sz w:val="24"/>
                              </w:rPr>
                              <w:t>if (myArray != NULL) { printf("Returned array: "); for</w:t>
                            </w:r>
                            <w:r w:rsidDel="00B73AB7">
                              <w:rPr>
                                <w:spacing w:val="-7"/>
                                <w:sz w:val="24"/>
                              </w:rPr>
                              <w:t xml:space="preserve"> </w:t>
                            </w:r>
                            <w:r w:rsidDel="00B73AB7">
                              <w:rPr>
                                <w:sz w:val="24"/>
                              </w:rPr>
                              <w:t>(int</w:t>
                            </w:r>
                            <w:r w:rsidDel="00B73AB7">
                              <w:rPr>
                                <w:spacing w:val="-4"/>
                                <w:sz w:val="24"/>
                              </w:rPr>
                              <w:t xml:space="preserve"> </w:t>
                            </w:r>
                            <w:r w:rsidDel="00B73AB7">
                              <w:rPr>
                                <w:sz w:val="24"/>
                              </w:rPr>
                              <w:t>i</w:t>
                            </w:r>
                            <w:r w:rsidDel="00B73AB7">
                              <w:rPr>
                                <w:spacing w:val="-4"/>
                                <w:sz w:val="24"/>
                              </w:rPr>
                              <w:t xml:space="preserve"> </w:t>
                            </w:r>
                            <w:r w:rsidDel="00B73AB7">
                              <w:rPr>
                                <w:sz w:val="24"/>
                              </w:rPr>
                              <w:t>=</w:t>
                            </w:r>
                            <w:r w:rsidDel="00B73AB7">
                              <w:rPr>
                                <w:spacing w:val="-5"/>
                                <w:sz w:val="24"/>
                              </w:rPr>
                              <w:t xml:space="preserve"> </w:t>
                            </w:r>
                            <w:r w:rsidDel="00B73AB7">
                              <w:rPr>
                                <w:sz w:val="24"/>
                              </w:rPr>
                              <w:t>0;</w:t>
                            </w:r>
                            <w:r w:rsidDel="00B73AB7">
                              <w:rPr>
                                <w:spacing w:val="-5"/>
                                <w:sz w:val="24"/>
                              </w:rPr>
                              <w:t xml:space="preserve"> </w:t>
                            </w:r>
                            <w:r w:rsidDel="00B73AB7">
                              <w:rPr>
                                <w:sz w:val="24"/>
                              </w:rPr>
                              <w:t>i</w:t>
                            </w:r>
                            <w:r w:rsidDel="00B73AB7">
                              <w:rPr>
                                <w:spacing w:val="-4"/>
                                <w:sz w:val="24"/>
                              </w:rPr>
                              <w:t xml:space="preserve"> </w:t>
                            </w:r>
                            <w:r w:rsidDel="00B73AB7">
                              <w:rPr>
                                <w:sz w:val="24"/>
                              </w:rPr>
                              <w:t>&lt;</w:t>
                            </w:r>
                            <w:r w:rsidDel="00B73AB7">
                              <w:rPr>
                                <w:spacing w:val="-5"/>
                                <w:sz w:val="24"/>
                              </w:rPr>
                              <w:t xml:space="preserve"> </w:t>
                            </w:r>
                            <w:r w:rsidDel="00B73AB7">
                              <w:rPr>
                                <w:sz w:val="24"/>
                              </w:rPr>
                              <w:t>size;</w:t>
                            </w:r>
                            <w:r w:rsidDel="00B73AB7">
                              <w:rPr>
                                <w:spacing w:val="-4"/>
                                <w:sz w:val="24"/>
                              </w:rPr>
                              <w:t xml:space="preserve"> </w:t>
                            </w:r>
                            <w:r w:rsidDel="00B73AB7">
                              <w:rPr>
                                <w:sz w:val="24"/>
                              </w:rPr>
                              <w:t>i++)</w:t>
                            </w:r>
                            <w:r w:rsidDel="00B73AB7">
                              <w:rPr>
                                <w:spacing w:val="-4"/>
                                <w:sz w:val="24"/>
                              </w:rPr>
                              <w:t xml:space="preserve"> </w:t>
                            </w:r>
                            <w:r w:rsidDel="00B73AB7">
                              <w:rPr>
                                <w:sz w:val="24"/>
                              </w:rPr>
                              <w:t>{</w:t>
                            </w:r>
                          </w:moveFrom>
                        </w:p>
                        <w:p w14:paraId="770E7587" w14:textId="60766189" w:rsidR="00E527DA" w:rsidDel="00B73AB7" w:rsidRDefault="00000000">
                          <w:pPr>
                            <w:spacing w:line="275" w:lineRule="exact"/>
                            <w:ind w:left="827"/>
                            <w:rPr>
                              <w:moveFrom w:id="1544" w:author="Abhiram Arali" w:date="2024-11-06T14:25:00Z" w16du:dateUtc="2024-11-06T08:55:00Z"/>
                              <w:sz w:val="24"/>
                            </w:rPr>
                          </w:pPr>
                          <w:moveFrom w:id="1545" w:author="Abhiram Arali" w:date="2024-11-06T14:25:00Z" w16du:dateUtc="2024-11-06T08:55:00Z">
                            <w:r w:rsidDel="00B73AB7">
                              <w:rPr>
                                <w:sz w:val="24"/>
                              </w:rPr>
                              <w:t>printf("%d</w:t>
                            </w:r>
                            <w:r w:rsidDel="00B73AB7">
                              <w:rPr>
                                <w:spacing w:val="-1"/>
                                <w:sz w:val="24"/>
                              </w:rPr>
                              <w:t xml:space="preserve"> </w:t>
                            </w:r>
                            <w:r w:rsidDel="00B73AB7">
                              <w:rPr>
                                <w:sz w:val="24"/>
                              </w:rPr>
                              <w:t>",</w:t>
                            </w:r>
                            <w:r w:rsidDel="00B73AB7">
                              <w:rPr>
                                <w:spacing w:val="-1"/>
                                <w:sz w:val="24"/>
                              </w:rPr>
                              <w:t xml:space="preserve"> </w:t>
                            </w:r>
                            <w:r w:rsidDel="00B73AB7">
                              <w:rPr>
                                <w:spacing w:val="-2"/>
                                <w:sz w:val="24"/>
                              </w:rPr>
                              <w:t>myArray[i]);</w:t>
                            </w:r>
                          </w:moveFrom>
                        </w:p>
                        <w:p w14:paraId="00BFA1CD" w14:textId="3888AC8C" w:rsidR="00E527DA" w:rsidDel="00B73AB7" w:rsidRDefault="00E527DA">
                          <w:pPr>
                            <w:spacing w:before="21"/>
                            <w:rPr>
                              <w:moveFrom w:id="1546" w:author="Abhiram Arali" w:date="2024-11-06T14:25:00Z" w16du:dateUtc="2024-11-06T08:55:00Z"/>
                              <w:sz w:val="24"/>
                            </w:rPr>
                          </w:pPr>
                        </w:p>
                        <w:p w14:paraId="52AEDC36" w14:textId="17BF3106" w:rsidR="00E527DA" w:rsidDel="00B73AB7" w:rsidRDefault="00000000">
                          <w:pPr>
                            <w:spacing w:before="1"/>
                            <w:ind w:left="587"/>
                            <w:rPr>
                              <w:moveFrom w:id="1547" w:author="Abhiram Arali" w:date="2024-11-06T14:25:00Z" w16du:dateUtc="2024-11-06T08:55:00Z"/>
                              <w:sz w:val="24"/>
                            </w:rPr>
                          </w:pPr>
                          <w:moveFrom w:id="1548" w:author="Abhiram Arali" w:date="2024-11-06T14:25:00Z" w16du:dateUtc="2024-11-06T08:55:00Z">
                            <w:r w:rsidDel="00B73AB7">
                              <w:rPr>
                                <w:spacing w:val="-10"/>
                                <w:sz w:val="24"/>
                              </w:rPr>
                              <w:t>}</w:t>
                            </w:r>
                          </w:moveFrom>
                        </w:p>
                        <w:p w14:paraId="1942D9F0" w14:textId="1CC87A70" w:rsidR="00E527DA" w:rsidDel="00B73AB7" w:rsidRDefault="00E527DA">
                          <w:pPr>
                            <w:spacing w:before="21"/>
                            <w:rPr>
                              <w:moveFrom w:id="1549" w:author="Abhiram Arali" w:date="2024-11-06T14:25:00Z" w16du:dateUtc="2024-11-06T08:55:00Z"/>
                              <w:sz w:val="24"/>
                            </w:rPr>
                          </w:pPr>
                        </w:p>
                        <w:p w14:paraId="34AF94B8" w14:textId="7AEC61E9" w:rsidR="00E527DA" w:rsidDel="00B73AB7" w:rsidRDefault="00000000">
                          <w:pPr>
                            <w:ind w:left="587"/>
                            <w:rPr>
                              <w:moveFrom w:id="1550" w:author="Abhiram Arali" w:date="2024-11-06T14:25:00Z" w16du:dateUtc="2024-11-06T08:55:00Z"/>
                              <w:sz w:val="24"/>
                            </w:rPr>
                          </w:pPr>
                          <w:moveFrom w:id="1551" w:author="Abhiram Arali" w:date="2024-11-06T14:25:00Z" w16du:dateUtc="2024-11-06T08:55:00Z">
                            <w:r w:rsidDel="00B73AB7">
                              <w:rPr>
                                <w:spacing w:val="-2"/>
                                <w:sz w:val="24"/>
                              </w:rPr>
                              <w:t>printf("\n");</w:t>
                            </w:r>
                          </w:moveFrom>
                        </w:p>
                        <w:p w14:paraId="4EE92A17" w14:textId="59753269" w:rsidR="00E527DA" w:rsidDel="00B73AB7" w:rsidRDefault="00E527DA">
                          <w:pPr>
                            <w:spacing w:before="22"/>
                            <w:rPr>
                              <w:moveFrom w:id="1552" w:author="Abhiram Arali" w:date="2024-11-06T14:25:00Z" w16du:dateUtc="2024-11-06T08:55:00Z"/>
                              <w:sz w:val="24"/>
                            </w:rPr>
                          </w:pPr>
                        </w:p>
                        <w:p w14:paraId="620086A0" w14:textId="45EB5DD6" w:rsidR="00E527DA" w:rsidDel="00B73AB7" w:rsidRDefault="00000000">
                          <w:pPr>
                            <w:ind w:left="347"/>
                            <w:rPr>
                              <w:moveFrom w:id="1553" w:author="Abhiram Arali" w:date="2024-11-06T14:25:00Z" w16du:dateUtc="2024-11-06T08:55:00Z"/>
                              <w:sz w:val="24"/>
                            </w:rPr>
                          </w:pPr>
                          <w:moveFrom w:id="1554" w:author="Abhiram Arali" w:date="2024-11-06T14:25:00Z" w16du:dateUtc="2024-11-06T08:55:00Z">
                            <w:r w:rsidDel="00B73AB7">
                              <w:rPr>
                                <w:spacing w:val="-10"/>
                                <w:sz w:val="24"/>
                              </w:rPr>
                              <w:t>}</w:t>
                            </w:r>
                          </w:moveFrom>
                        </w:p>
                        <w:p w14:paraId="493992E6" w14:textId="717BB76D" w:rsidR="00E527DA" w:rsidDel="00B73AB7" w:rsidRDefault="00E527DA">
                          <w:pPr>
                            <w:rPr>
                              <w:moveFrom w:id="1555" w:author="Abhiram Arali" w:date="2024-11-06T14:25:00Z" w16du:dateUtc="2024-11-06T08:55:00Z"/>
                              <w:sz w:val="24"/>
                            </w:rPr>
                          </w:pPr>
                        </w:p>
                        <w:p w14:paraId="40C5552D" w14:textId="3238D346" w:rsidR="00E527DA" w:rsidDel="00B73AB7" w:rsidRDefault="00E527DA">
                          <w:pPr>
                            <w:rPr>
                              <w:moveFrom w:id="1556" w:author="Abhiram Arali" w:date="2024-11-06T14:25:00Z" w16du:dateUtc="2024-11-06T08:55:00Z"/>
                              <w:sz w:val="24"/>
                            </w:rPr>
                          </w:pPr>
                        </w:p>
                        <w:p w14:paraId="6D616E18" w14:textId="490DF5E0" w:rsidR="00E527DA" w:rsidDel="00B73AB7" w:rsidRDefault="00E527DA">
                          <w:pPr>
                            <w:spacing w:before="45"/>
                            <w:rPr>
                              <w:moveFrom w:id="1557" w:author="Abhiram Arali" w:date="2024-11-06T14:25:00Z" w16du:dateUtc="2024-11-06T08:55:00Z"/>
                              <w:sz w:val="24"/>
                            </w:rPr>
                          </w:pPr>
                        </w:p>
                        <w:p w14:paraId="4DC98B40" w14:textId="717993B7" w:rsidR="00E527DA" w:rsidDel="00B73AB7" w:rsidRDefault="00000000">
                          <w:pPr>
                            <w:spacing w:before="1" w:line="499" w:lineRule="auto"/>
                            <w:ind w:left="347" w:right="2859"/>
                            <w:rPr>
                              <w:moveFrom w:id="1558" w:author="Abhiram Arali" w:date="2024-11-06T14:25:00Z" w16du:dateUtc="2024-11-06T08:55:00Z"/>
                              <w:sz w:val="24"/>
                            </w:rPr>
                          </w:pPr>
                          <w:moveFrom w:id="1559" w:author="Abhiram Arali" w:date="2024-11-06T14:25:00Z" w16du:dateUtc="2024-11-06T08:55:00Z">
                            <w:r w:rsidDel="00B73AB7">
                              <w:rPr>
                                <w:sz w:val="24"/>
                              </w:rPr>
                              <w:t>free(myArray);</w:t>
                            </w:r>
                            <w:r w:rsidDel="00B73AB7">
                              <w:rPr>
                                <w:spacing w:val="-8"/>
                                <w:sz w:val="24"/>
                              </w:rPr>
                              <w:t xml:space="preserve"> </w:t>
                            </w:r>
                            <w:r w:rsidDel="00B73AB7">
                              <w:rPr>
                                <w:sz w:val="24"/>
                              </w:rPr>
                              <w:t>//</w:t>
                            </w:r>
                            <w:r w:rsidDel="00B73AB7">
                              <w:rPr>
                                <w:spacing w:val="-8"/>
                                <w:sz w:val="24"/>
                              </w:rPr>
                              <w:t xml:space="preserve"> </w:t>
                            </w:r>
                            <w:r w:rsidDel="00B73AB7">
                              <w:rPr>
                                <w:sz w:val="24"/>
                              </w:rPr>
                              <w:t>Free</w:t>
                            </w:r>
                            <w:r w:rsidDel="00B73AB7">
                              <w:rPr>
                                <w:spacing w:val="-7"/>
                                <w:sz w:val="24"/>
                              </w:rPr>
                              <w:t xml:space="preserve"> </w:t>
                            </w:r>
                            <w:r w:rsidDel="00B73AB7">
                              <w:rPr>
                                <w:sz w:val="24"/>
                              </w:rPr>
                              <w:t>the</w:t>
                            </w:r>
                            <w:r w:rsidDel="00B73AB7">
                              <w:rPr>
                                <w:spacing w:val="-8"/>
                                <w:sz w:val="24"/>
                              </w:rPr>
                              <w:t xml:space="preserve"> </w:t>
                            </w:r>
                            <w:r w:rsidDel="00B73AB7">
                              <w:rPr>
                                <w:sz w:val="24"/>
                              </w:rPr>
                              <w:t>dynamically</w:t>
                            </w:r>
                            <w:r w:rsidDel="00B73AB7">
                              <w:rPr>
                                <w:spacing w:val="-8"/>
                                <w:sz w:val="24"/>
                              </w:rPr>
                              <w:t xml:space="preserve"> </w:t>
                            </w:r>
                            <w:r w:rsidDel="00B73AB7">
                              <w:rPr>
                                <w:sz w:val="24"/>
                              </w:rPr>
                              <w:t>allocated</w:t>
                            </w:r>
                            <w:r w:rsidDel="00B73AB7">
                              <w:rPr>
                                <w:spacing w:val="-8"/>
                                <w:sz w:val="24"/>
                              </w:rPr>
                              <w:t xml:space="preserve"> </w:t>
                            </w:r>
                            <w:r w:rsidDel="00B73AB7">
                              <w:rPr>
                                <w:sz w:val="24"/>
                              </w:rPr>
                              <w:t>memory return 0;</w:t>
                            </w:r>
                          </w:moveFrom>
                        </w:p>
                        <w:p w14:paraId="47EFEBBE" w14:textId="6024BF3A" w:rsidR="00E527DA" w:rsidRDefault="00000000">
                          <w:pPr>
                            <w:spacing w:line="276" w:lineRule="exact"/>
                            <w:ind w:left="107"/>
                            <w:rPr>
                              <w:sz w:val="24"/>
                            </w:rPr>
                          </w:pPr>
                          <w:moveFrom w:id="1560" w:author="Abhiram Arali" w:date="2024-11-06T14:25:00Z" w16du:dateUtc="2024-11-06T08:55:00Z">
                            <w:r w:rsidDel="00B73AB7">
                              <w:rPr>
                                <w:spacing w:val="-10"/>
                                <w:sz w:val="24"/>
                              </w:rPr>
                              <w:t>}</w:t>
                            </w:r>
                          </w:moveFrom>
                          <w:moveFromRangeEnd w:id="1534"/>
                        </w:p>
                      </w:txbxContent>
                    </v:textbox>
                  </v:shape>
                  <w10:anchorlock/>
                </v:group>
              </w:pict>
            </mc:Fallback>
          </mc:AlternateContent>
        </w:r>
      </w:del>
    </w:p>
    <w:p w14:paraId="056F11C7" w14:textId="77777777" w:rsidR="00E527DA" w:rsidRDefault="00EB2904">
      <w:pPr>
        <w:pStyle w:val="NormalBPBHEB"/>
        <w:ind w:left="720"/>
        <w:pPrChange w:id="1024" w:author="Abhiram Arali" w:date="2024-11-06T14:25:00Z">
          <w:pPr>
            <w:pStyle w:val="BodyText"/>
            <w:spacing w:before="137" w:line="360" w:lineRule="auto"/>
            <w:ind w:left="220" w:right="214"/>
            <w:jc w:val="both"/>
          </w:pPr>
        </w:pPrChange>
      </w:pPr>
      <w:r>
        <w:t xml:space="preserve">In this example, the createArray function allocates memory for an array dynamically and returns a pointer to it. The caller is responsible for freeing the allocated memory once it is no </w:t>
      </w:r>
      <w:r>
        <w:t>longer needed.</w:t>
      </w:r>
    </w:p>
    <w:p w14:paraId="1109C175" w14:textId="1D742448" w:rsidR="00E527DA" w:rsidRDefault="00EB2904">
      <w:pPr>
        <w:pStyle w:val="NormalBPBHEB"/>
        <w:numPr>
          <w:ilvl w:val="0"/>
          <w:numId w:val="28"/>
        </w:numPr>
        <w:pPrChange w:id="1025" w:author="Abhiram Arali" w:date="2024-11-06T14:25:00Z">
          <w:pPr>
            <w:pStyle w:val="BodyText"/>
            <w:spacing w:before="159" w:line="360" w:lineRule="auto"/>
            <w:ind w:left="220" w:right="216"/>
            <w:jc w:val="both"/>
          </w:pPr>
        </w:pPrChange>
      </w:pPr>
      <w:r>
        <w:rPr>
          <w:b/>
        </w:rPr>
        <w:t>Using</w:t>
      </w:r>
      <w:r>
        <w:rPr>
          <w:b/>
          <w:spacing w:val="-12"/>
        </w:rPr>
        <w:t xml:space="preserve"> </w:t>
      </w:r>
      <w:r w:rsidR="005173D9">
        <w:rPr>
          <w:b/>
        </w:rPr>
        <w:t>static</w:t>
      </w:r>
      <w:r w:rsidR="005173D9">
        <w:rPr>
          <w:b/>
          <w:spacing w:val="-13"/>
        </w:rPr>
        <w:t xml:space="preserve"> </w:t>
      </w:r>
      <w:r w:rsidR="005173D9">
        <w:rPr>
          <w:b/>
        </w:rPr>
        <w:t>arrays</w:t>
      </w:r>
      <w:r>
        <w:rPr>
          <w:b/>
        </w:rPr>
        <w:t>:</w:t>
      </w:r>
      <w:r>
        <w:rPr>
          <w:b/>
          <w:spacing w:val="-12"/>
        </w:rPr>
        <w:t xml:space="preserve"> </w:t>
      </w:r>
      <w:r>
        <w:t>Another</w:t>
      </w:r>
      <w:r>
        <w:rPr>
          <w:spacing w:val="-13"/>
        </w:rPr>
        <w:t xml:space="preserve"> </w:t>
      </w:r>
      <w:r>
        <w:t>approach</w:t>
      </w:r>
      <w:r>
        <w:rPr>
          <w:spacing w:val="-12"/>
        </w:rPr>
        <w:t xml:space="preserve"> </w:t>
      </w:r>
      <w:r>
        <w:t>is</w:t>
      </w:r>
      <w:r>
        <w:rPr>
          <w:spacing w:val="-11"/>
        </w:rPr>
        <w:t xml:space="preserve"> </w:t>
      </w:r>
      <w:r>
        <w:t>to</w:t>
      </w:r>
      <w:r>
        <w:rPr>
          <w:spacing w:val="-12"/>
        </w:rPr>
        <w:t xml:space="preserve"> </w:t>
      </w:r>
      <w:r>
        <w:t>use</w:t>
      </w:r>
      <w:r>
        <w:rPr>
          <w:spacing w:val="-13"/>
        </w:rPr>
        <w:t xml:space="preserve"> </w:t>
      </w:r>
      <w:r>
        <w:t>a</w:t>
      </w:r>
      <w:r>
        <w:rPr>
          <w:spacing w:val="-11"/>
        </w:rPr>
        <w:t xml:space="preserve"> </w:t>
      </w:r>
      <w:r>
        <w:t>static</w:t>
      </w:r>
      <w:r>
        <w:rPr>
          <w:spacing w:val="-12"/>
        </w:rPr>
        <w:t xml:space="preserve"> </w:t>
      </w:r>
      <w:r>
        <w:t>array</w:t>
      </w:r>
      <w:r>
        <w:rPr>
          <w:spacing w:val="-12"/>
        </w:rPr>
        <w:t xml:space="preserve"> </w:t>
      </w:r>
      <w:r>
        <w:t>inside</w:t>
      </w:r>
      <w:r>
        <w:rPr>
          <w:spacing w:val="-13"/>
        </w:rPr>
        <w:t xml:space="preserve"> </w:t>
      </w:r>
      <w:r>
        <w:t>the</w:t>
      </w:r>
      <w:r>
        <w:rPr>
          <w:spacing w:val="-10"/>
        </w:rPr>
        <w:t xml:space="preserve"> </w:t>
      </w:r>
      <w:r>
        <w:t>function.</w:t>
      </w:r>
      <w:r>
        <w:rPr>
          <w:spacing w:val="-12"/>
        </w:rPr>
        <w:t xml:space="preserve"> </w:t>
      </w:r>
      <w:r>
        <w:t>Static</w:t>
      </w:r>
      <w:r>
        <w:rPr>
          <w:spacing w:val="-13"/>
        </w:rPr>
        <w:t xml:space="preserve"> </w:t>
      </w:r>
      <w:r>
        <w:t>arrays retain</w:t>
      </w:r>
      <w:r>
        <w:rPr>
          <w:spacing w:val="-13"/>
        </w:rPr>
        <w:t xml:space="preserve"> </w:t>
      </w:r>
      <w:r>
        <w:t>their</w:t>
      </w:r>
      <w:r>
        <w:rPr>
          <w:spacing w:val="-14"/>
        </w:rPr>
        <w:t xml:space="preserve"> </w:t>
      </w:r>
      <w:r>
        <w:t>values</w:t>
      </w:r>
      <w:r>
        <w:rPr>
          <w:spacing w:val="-13"/>
        </w:rPr>
        <w:t xml:space="preserve"> </w:t>
      </w:r>
      <w:r>
        <w:t>between</w:t>
      </w:r>
      <w:r>
        <w:rPr>
          <w:spacing w:val="-13"/>
        </w:rPr>
        <w:t xml:space="preserve"> </w:t>
      </w:r>
      <w:r>
        <w:t>function</w:t>
      </w:r>
      <w:r>
        <w:rPr>
          <w:spacing w:val="-13"/>
        </w:rPr>
        <w:t xml:space="preserve"> </w:t>
      </w:r>
      <w:r>
        <w:t>calls,</w:t>
      </w:r>
      <w:r>
        <w:rPr>
          <w:spacing w:val="-13"/>
        </w:rPr>
        <w:t xml:space="preserve"> </w:t>
      </w:r>
      <w:r>
        <w:t>and</w:t>
      </w:r>
      <w:r>
        <w:rPr>
          <w:spacing w:val="-13"/>
        </w:rPr>
        <w:t xml:space="preserve"> </w:t>
      </w:r>
      <w:r>
        <w:t>since</w:t>
      </w:r>
      <w:r>
        <w:rPr>
          <w:spacing w:val="-14"/>
        </w:rPr>
        <w:t xml:space="preserve"> </w:t>
      </w:r>
      <w:r>
        <w:t>they</w:t>
      </w:r>
      <w:r>
        <w:rPr>
          <w:spacing w:val="-14"/>
        </w:rPr>
        <w:t xml:space="preserve"> </w:t>
      </w:r>
      <w:r>
        <w:t>are</w:t>
      </w:r>
      <w:r>
        <w:rPr>
          <w:spacing w:val="-15"/>
        </w:rPr>
        <w:t xml:space="preserve"> </w:t>
      </w:r>
      <w:r>
        <w:t>stored</w:t>
      </w:r>
      <w:r>
        <w:rPr>
          <w:spacing w:val="-13"/>
        </w:rPr>
        <w:t xml:space="preserve"> </w:t>
      </w:r>
      <w:r>
        <w:t>in</w:t>
      </w:r>
      <w:r>
        <w:rPr>
          <w:spacing w:val="-13"/>
        </w:rPr>
        <w:t xml:space="preserve"> </w:t>
      </w:r>
      <w:r>
        <w:t>a</w:t>
      </w:r>
      <w:r>
        <w:rPr>
          <w:spacing w:val="-14"/>
        </w:rPr>
        <w:t xml:space="preserve"> </w:t>
      </w:r>
      <w:r>
        <w:t>fixed</w:t>
      </w:r>
      <w:r>
        <w:rPr>
          <w:spacing w:val="-13"/>
        </w:rPr>
        <w:t xml:space="preserve"> </w:t>
      </w:r>
      <w:r>
        <w:t>location,</w:t>
      </w:r>
      <w:r>
        <w:rPr>
          <w:spacing w:val="-13"/>
        </w:rPr>
        <w:t xml:space="preserve"> </w:t>
      </w:r>
      <w:r>
        <w:t>a</w:t>
      </w:r>
      <w:r>
        <w:rPr>
          <w:spacing w:val="-14"/>
        </w:rPr>
        <w:t xml:space="preserve"> </w:t>
      </w:r>
      <w:r>
        <w:t>pointer to</w:t>
      </w:r>
      <w:r>
        <w:rPr>
          <w:spacing w:val="-4"/>
        </w:rPr>
        <w:t xml:space="preserve"> </w:t>
      </w:r>
      <w:r>
        <w:t>the</w:t>
      </w:r>
      <w:r>
        <w:rPr>
          <w:spacing w:val="-5"/>
        </w:rPr>
        <w:t xml:space="preserve"> </w:t>
      </w:r>
      <w:r>
        <w:t>first</w:t>
      </w:r>
      <w:r>
        <w:rPr>
          <w:spacing w:val="-2"/>
        </w:rPr>
        <w:t xml:space="preserve"> </w:t>
      </w:r>
      <w:r>
        <w:t>element</w:t>
      </w:r>
      <w:r>
        <w:rPr>
          <w:spacing w:val="-5"/>
        </w:rPr>
        <w:t xml:space="preserve"> </w:t>
      </w:r>
      <w:r>
        <w:t>can</w:t>
      </w:r>
      <w:r>
        <w:rPr>
          <w:spacing w:val="-5"/>
        </w:rPr>
        <w:t xml:space="preserve"> </w:t>
      </w:r>
      <w:r>
        <w:t>be</w:t>
      </w:r>
      <w:r>
        <w:rPr>
          <w:spacing w:val="-6"/>
        </w:rPr>
        <w:t xml:space="preserve"> </w:t>
      </w:r>
      <w:r>
        <w:t>returned.</w:t>
      </w:r>
      <w:r>
        <w:rPr>
          <w:spacing w:val="-2"/>
        </w:rPr>
        <w:t xml:space="preserve"> </w:t>
      </w:r>
      <w:r>
        <w:t>However,</w:t>
      </w:r>
      <w:r>
        <w:rPr>
          <w:spacing w:val="-6"/>
        </w:rPr>
        <w:t xml:space="preserve"> </w:t>
      </w:r>
      <w:r>
        <w:t>this</w:t>
      </w:r>
      <w:r>
        <w:rPr>
          <w:spacing w:val="-2"/>
        </w:rPr>
        <w:t xml:space="preserve"> </w:t>
      </w:r>
      <w:r>
        <w:t>method</w:t>
      </w:r>
      <w:r>
        <w:rPr>
          <w:spacing w:val="-5"/>
        </w:rPr>
        <w:t xml:space="preserve"> </w:t>
      </w:r>
      <w:r>
        <w:t>is</w:t>
      </w:r>
      <w:r>
        <w:rPr>
          <w:spacing w:val="-4"/>
        </w:rPr>
        <w:t xml:space="preserve"> </w:t>
      </w:r>
      <w:r>
        <w:t>not</w:t>
      </w:r>
      <w:r>
        <w:rPr>
          <w:spacing w:val="-4"/>
        </w:rPr>
        <w:t xml:space="preserve"> </w:t>
      </w:r>
      <w:r>
        <w:t>suitable</w:t>
      </w:r>
      <w:r>
        <w:rPr>
          <w:spacing w:val="-2"/>
        </w:rPr>
        <w:t xml:space="preserve"> </w:t>
      </w:r>
      <w:r>
        <w:t>for</w:t>
      </w:r>
      <w:r>
        <w:rPr>
          <w:spacing w:val="-6"/>
        </w:rPr>
        <w:t xml:space="preserve"> </w:t>
      </w:r>
      <w:r>
        <w:t>functions</w:t>
      </w:r>
      <w:r>
        <w:rPr>
          <w:spacing w:val="-5"/>
        </w:rPr>
        <w:t xml:space="preserve"> </w:t>
      </w:r>
      <w:r>
        <w:t>that</w:t>
      </w:r>
      <w:r>
        <w:rPr>
          <w:spacing w:val="-3"/>
        </w:rPr>
        <w:t xml:space="preserve"> </w:t>
      </w:r>
      <w:r>
        <w:t>are called multiple times if the returned array values need to be preserved across calls.</w:t>
      </w:r>
    </w:p>
    <w:p w14:paraId="3E4F67E4" w14:textId="77777777" w:rsidR="00E527DA" w:rsidRDefault="00EB2904" w:rsidP="00A31F81">
      <w:pPr>
        <w:pStyle w:val="NormalBPBHEB"/>
        <w:numPr>
          <w:ilvl w:val="0"/>
          <w:numId w:val="29"/>
        </w:numPr>
        <w:rPr>
          <w:ins w:id="1026" w:author="Abhiram Arali" w:date="2024-11-06T14:26:00Z"/>
          <w:b/>
          <w:bCs/>
        </w:rPr>
      </w:pPr>
      <w:r w:rsidRPr="00A31F81">
        <w:rPr>
          <w:b/>
          <w:bCs/>
          <w:rPrChange w:id="1027" w:author="Abhiram Arali" w:date="2024-11-06T14:26:00Z">
            <w:rPr/>
          </w:rPrChange>
        </w:rPr>
        <w:t>Example:</w:t>
      </w:r>
    </w:p>
    <w:p w14:paraId="663A9208" w14:textId="77777777" w:rsidR="00371667" w:rsidRDefault="00371667" w:rsidP="00371667">
      <w:pPr>
        <w:pStyle w:val="NormalBPBHEB"/>
        <w:rPr>
          <w:ins w:id="1028" w:author="Abhiram Arali" w:date="2024-11-06T14:26:00Z"/>
          <w:b/>
          <w:bCs/>
        </w:rPr>
      </w:pPr>
    </w:p>
    <w:p w14:paraId="4BF8A419" w14:textId="77777777" w:rsidR="00371667" w:rsidRDefault="00371667" w:rsidP="00371667">
      <w:pPr>
        <w:spacing w:before="18" w:line="496" w:lineRule="auto"/>
        <w:ind w:left="107" w:right="6969"/>
        <w:rPr>
          <w:sz w:val="24"/>
        </w:rPr>
      </w:pPr>
      <w:moveToRangeStart w:id="1029" w:author="Abhiram Arali" w:date="2024-11-06T14:26:00Z" w:name="move181795597"/>
      <w:moveTo w:id="1030" w:author="Abhiram Arali" w:date="2024-11-06T14:26:00Z">
        <w:r>
          <w:rPr>
            <w:sz w:val="24"/>
          </w:rPr>
          <w:t>#include &lt;stdio.h&gt; int*</w:t>
        </w:r>
        <w:r>
          <w:rPr>
            <w:spacing w:val="-15"/>
            <w:sz w:val="24"/>
          </w:rPr>
          <w:t xml:space="preserve"> </w:t>
        </w:r>
        <w:r>
          <w:rPr>
            <w:sz w:val="24"/>
          </w:rPr>
          <w:t>getStaticArray()</w:t>
        </w:r>
        <w:r>
          <w:rPr>
            <w:spacing w:val="-15"/>
            <w:sz w:val="24"/>
          </w:rPr>
          <w:t xml:space="preserve"> </w:t>
        </w:r>
        <w:r>
          <w:rPr>
            <w:sz w:val="24"/>
          </w:rPr>
          <w:t>{</w:t>
        </w:r>
      </w:moveTo>
    </w:p>
    <w:p w14:paraId="1CBC1F23" w14:textId="77777777" w:rsidR="00371667" w:rsidRDefault="00371667" w:rsidP="00371667">
      <w:pPr>
        <w:spacing w:before="2"/>
        <w:ind w:left="347"/>
        <w:rPr>
          <w:sz w:val="24"/>
        </w:rPr>
      </w:pPr>
      <w:moveTo w:id="1031" w:author="Abhiram Arali" w:date="2024-11-06T14:26:00Z">
        <w:r>
          <w:rPr>
            <w:sz w:val="24"/>
          </w:rPr>
          <w:t>static</w:t>
        </w:r>
        <w:r>
          <w:rPr>
            <w:spacing w:val="-1"/>
            <w:sz w:val="24"/>
          </w:rPr>
          <w:t xml:space="preserve"> </w:t>
        </w:r>
        <w:r>
          <w:rPr>
            <w:sz w:val="24"/>
          </w:rPr>
          <w:t>int</w:t>
        </w:r>
        <w:r>
          <w:rPr>
            <w:spacing w:val="-1"/>
            <w:sz w:val="24"/>
          </w:rPr>
          <w:t xml:space="preserve"> </w:t>
        </w:r>
        <w:r>
          <w:rPr>
            <w:sz w:val="24"/>
          </w:rPr>
          <w:t>arr[5];</w:t>
        </w:r>
        <w:r>
          <w:rPr>
            <w:spacing w:val="-1"/>
            <w:sz w:val="24"/>
          </w:rPr>
          <w:t xml:space="preserve"> </w:t>
        </w:r>
        <w:r>
          <w:rPr>
            <w:sz w:val="24"/>
          </w:rPr>
          <w:t>//</w:t>
        </w:r>
        <w:r>
          <w:rPr>
            <w:spacing w:val="-1"/>
            <w:sz w:val="24"/>
          </w:rPr>
          <w:t xml:space="preserve"> </w:t>
        </w:r>
        <w:r>
          <w:rPr>
            <w:sz w:val="24"/>
          </w:rPr>
          <w:t xml:space="preserve">Static </w:t>
        </w:r>
        <w:r>
          <w:rPr>
            <w:spacing w:val="-2"/>
            <w:sz w:val="24"/>
          </w:rPr>
          <w:t>array</w:t>
        </w:r>
      </w:moveTo>
    </w:p>
    <w:moveToRangeEnd w:id="1029"/>
    <w:p w14:paraId="23A7FF76" w14:textId="77777777" w:rsidR="002A35CC" w:rsidRDefault="002A35CC" w:rsidP="005F0ED6">
      <w:pPr>
        <w:spacing w:line="276" w:lineRule="exact"/>
        <w:ind w:left="347"/>
        <w:rPr>
          <w:ins w:id="1032" w:author="Abhiram Arali" w:date="2024-11-06T14:26:00Z"/>
          <w:sz w:val="24"/>
        </w:rPr>
      </w:pPr>
    </w:p>
    <w:p w14:paraId="7E856F51" w14:textId="76CFF99D" w:rsidR="005F0ED6" w:rsidRDefault="005F0ED6" w:rsidP="005F0ED6">
      <w:pPr>
        <w:spacing w:line="276" w:lineRule="exact"/>
        <w:ind w:left="347"/>
        <w:rPr>
          <w:sz w:val="24"/>
        </w:rPr>
      </w:pPr>
      <w:moveToRangeStart w:id="1033" w:author="Abhiram Arali" w:date="2024-11-06T14:26:00Z" w:name="move181795608"/>
      <w:moveTo w:id="1034" w:author="Abhiram Arali" w:date="2024-11-06T14:26:00Z">
        <w:r>
          <w:rPr>
            <w:sz w:val="24"/>
          </w:rPr>
          <w:t>for</w:t>
        </w:r>
        <w:r>
          <w:rPr>
            <w:spacing w:val="-2"/>
            <w:sz w:val="24"/>
          </w:rPr>
          <w:t xml:space="preserve"> </w:t>
        </w:r>
        <w:r>
          <w:rPr>
            <w:sz w:val="24"/>
          </w:rPr>
          <w:t>(int i =</w:t>
        </w:r>
        <w:r>
          <w:rPr>
            <w:spacing w:val="-1"/>
            <w:sz w:val="24"/>
          </w:rPr>
          <w:t xml:space="preserve"> </w:t>
        </w:r>
        <w:r>
          <w:rPr>
            <w:sz w:val="24"/>
          </w:rPr>
          <w:t>0; i &lt;</w:t>
        </w:r>
        <w:r>
          <w:rPr>
            <w:spacing w:val="-1"/>
            <w:sz w:val="24"/>
          </w:rPr>
          <w:t xml:space="preserve"> </w:t>
        </w:r>
        <w:r>
          <w:rPr>
            <w:sz w:val="24"/>
          </w:rPr>
          <w:t xml:space="preserve">5; i++) </w:t>
        </w:r>
        <w:r>
          <w:rPr>
            <w:spacing w:val="-10"/>
            <w:sz w:val="24"/>
          </w:rPr>
          <w:t>{</w:t>
        </w:r>
      </w:moveTo>
    </w:p>
    <w:p w14:paraId="600C6698" w14:textId="77777777" w:rsidR="005F0ED6" w:rsidRDefault="005F0ED6" w:rsidP="005F0ED6">
      <w:pPr>
        <w:spacing w:before="21"/>
        <w:rPr>
          <w:sz w:val="24"/>
        </w:rPr>
      </w:pPr>
    </w:p>
    <w:p w14:paraId="56C8ABE9" w14:textId="77777777" w:rsidR="005F0ED6" w:rsidRDefault="005F0ED6" w:rsidP="005F0ED6">
      <w:pPr>
        <w:ind w:left="587"/>
        <w:rPr>
          <w:sz w:val="24"/>
        </w:rPr>
      </w:pPr>
      <w:moveTo w:id="1035" w:author="Abhiram Arali" w:date="2024-11-06T14:26:00Z">
        <w:r>
          <w:rPr>
            <w:sz w:val="24"/>
          </w:rPr>
          <w:t>arr[i] =</w:t>
        </w:r>
        <w:r>
          <w:rPr>
            <w:spacing w:val="-2"/>
            <w:sz w:val="24"/>
          </w:rPr>
          <w:t xml:space="preserve"> </w:t>
        </w:r>
        <w:r>
          <w:rPr>
            <w:sz w:val="24"/>
          </w:rPr>
          <w:t>i</w:t>
        </w:r>
        <w:r>
          <w:rPr>
            <w:spacing w:val="-1"/>
            <w:sz w:val="24"/>
          </w:rPr>
          <w:t xml:space="preserve"> </w:t>
        </w:r>
        <w:r>
          <w:rPr>
            <w:sz w:val="24"/>
          </w:rPr>
          <w:t>* 3;</w:t>
        </w:r>
        <w:r>
          <w:rPr>
            <w:spacing w:val="-1"/>
            <w:sz w:val="24"/>
          </w:rPr>
          <w:t xml:space="preserve"> </w:t>
        </w:r>
        <w:r>
          <w:rPr>
            <w:sz w:val="24"/>
          </w:rPr>
          <w:t>//</w:t>
        </w:r>
        <w:r>
          <w:rPr>
            <w:spacing w:val="-1"/>
            <w:sz w:val="24"/>
          </w:rPr>
          <w:t xml:space="preserve"> </w:t>
        </w:r>
        <w:r>
          <w:rPr>
            <w:sz w:val="24"/>
          </w:rPr>
          <w:t>Example</w:t>
        </w:r>
        <w:r>
          <w:rPr>
            <w:spacing w:val="-1"/>
            <w:sz w:val="24"/>
          </w:rPr>
          <w:t xml:space="preserve"> </w:t>
        </w:r>
        <w:r>
          <w:rPr>
            <w:spacing w:val="-2"/>
            <w:sz w:val="24"/>
          </w:rPr>
          <w:t>initialization</w:t>
        </w:r>
      </w:moveTo>
    </w:p>
    <w:p w14:paraId="6B77E98D" w14:textId="77777777" w:rsidR="005F0ED6" w:rsidRDefault="005F0ED6" w:rsidP="005F0ED6">
      <w:pPr>
        <w:spacing w:before="22"/>
        <w:rPr>
          <w:sz w:val="24"/>
        </w:rPr>
      </w:pPr>
    </w:p>
    <w:p w14:paraId="7247B33E" w14:textId="77777777" w:rsidR="005F0ED6" w:rsidRDefault="005F0ED6" w:rsidP="005F0ED6">
      <w:pPr>
        <w:ind w:left="347"/>
        <w:rPr>
          <w:sz w:val="24"/>
        </w:rPr>
      </w:pPr>
      <w:moveTo w:id="1036" w:author="Abhiram Arali" w:date="2024-11-06T14:26:00Z">
        <w:r>
          <w:rPr>
            <w:spacing w:val="-10"/>
            <w:sz w:val="24"/>
          </w:rPr>
          <w:t>}</w:t>
        </w:r>
      </w:moveTo>
    </w:p>
    <w:p w14:paraId="43B43674" w14:textId="77777777" w:rsidR="005F0ED6" w:rsidRDefault="005F0ED6" w:rsidP="005F0ED6">
      <w:pPr>
        <w:spacing w:before="24"/>
        <w:rPr>
          <w:sz w:val="24"/>
        </w:rPr>
      </w:pPr>
    </w:p>
    <w:p w14:paraId="7399CD64" w14:textId="77777777" w:rsidR="005F0ED6" w:rsidRDefault="005F0ED6" w:rsidP="005F0ED6">
      <w:pPr>
        <w:ind w:left="347"/>
        <w:rPr>
          <w:sz w:val="24"/>
        </w:rPr>
      </w:pPr>
      <w:moveTo w:id="1037" w:author="Abhiram Arali" w:date="2024-11-06T14:26:00Z">
        <w:r>
          <w:rPr>
            <w:sz w:val="24"/>
          </w:rPr>
          <w:t>return</w:t>
        </w:r>
        <w:r>
          <w:rPr>
            <w:spacing w:val="-1"/>
            <w:sz w:val="24"/>
          </w:rPr>
          <w:t xml:space="preserve"> </w:t>
        </w:r>
        <w:r>
          <w:rPr>
            <w:sz w:val="24"/>
          </w:rPr>
          <w:t>arr;</w:t>
        </w:r>
        <w:r>
          <w:rPr>
            <w:spacing w:val="-1"/>
            <w:sz w:val="24"/>
          </w:rPr>
          <w:t xml:space="preserve"> </w:t>
        </w:r>
        <w:r>
          <w:rPr>
            <w:sz w:val="24"/>
          </w:rPr>
          <w:t>// Return</w:t>
        </w:r>
        <w:r>
          <w:rPr>
            <w:spacing w:val="-1"/>
            <w:sz w:val="24"/>
          </w:rPr>
          <w:t xml:space="preserve"> </w:t>
        </w:r>
        <w:r>
          <w:rPr>
            <w:sz w:val="24"/>
          </w:rPr>
          <w:t>pointer</w:t>
        </w:r>
        <w:r>
          <w:rPr>
            <w:spacing w:val="-1"/>
            <w:sz w:val="24"/>
          </w:rPr>
          <w:t xml:space="preserve"> </w:t>
        </w:r>
        <w:r>
          <w:rPr>
            <w:sz w:val="24"/>
          </w:rPr>
          <w:t>to the</w:t>
        </w:r>
        <w:r>
          <w:rPr>
            <w:spacing w:val="-2"/>
            <w:sz w:val="24"/>
          </w:rPr>
          <w:t xml:space="preserve"> </w:t>
        </w:r>
        <w:r>
          <w:rPr>
            <w:sz w:val="24"/>
          </w:rPr>
          <w:t xml:space="preserve">static </w:t>
        </w:r>
        <w:r>
          <w:rPr>
            <w:spacing w:val="-2"/>
            <w:sz w:val="24"/>
          </w:rPr>
          <w:t>array</w:t>
        </w:r>
      </w:moveTo>
    </w:p>
    <w:p w14:paraId="6E695994" w14:textId="77777777" w:rsidR="005F0ED6" w:rsidRDefault="005F0ED6" w:rsidP="005F0ED6">
      <w:pPr>
        <w:spacing w:before="21"/>
        <w:rPr>
          <w:sz w:val="24"/>
        </w:rPr>
      </w:pPr>
    </w:p>
    <w:p w14:paraId="5A9E8451" w14:textId="77777777" w:rsidR="005F0ED6" w:rsidRDefault="005F0ED6" w:rsidP="005F0ED6">
      <w:pPr>
        <w:spacing w:before="1"/>
        <w:ind w:left="107"/>
        <w:rPr>
          <w:sz w:val="24"/>
        </w:rPr>
      </w:pPr>
      <w:moveTo w:id="1038" w:author="Abhiram Arali" w:date="2024-11-06T14:26:00Z">
        <w:r>
          <w:rPr>
            <w:spacing w:val="-10"/>
            <w:sz w:val="24"/>
          </w:rPr>
          <w:t>}</w:t>
        </w:r>
      </w:moveTo>
    </w:p>
    <w:p w14:paraId="0E46F384" w14:textId="77777777" w:rsidR="005F0ED6" w:rsidRDefault="005F0ED6" w:rsidP="005F0ED6">
      <w:pPr>
        <w:rPr>
          <w:sz w:val="24"/>
        </w:rPr>
      </w:pPr>
    </w:p>
    <w:p w14:paraId="52F8CB7F" w14:textId="77777777" w:rsidR="005F0ED6" w:rsidRDefault="005F0ED6" w:rsidP="005F0ED6">
      <w:pPr>
        <w:rPr>
          <w:sz w:val="24"/>
        </w:rPr>
      </w:pPr>
    </w:p>
    <w:p w14:paraId="2DA397FC" w14:textId="77777777" w:rsidR="005F0ED6" w:rsidRDefault="005F0ED6" w:rsidP="005F0ED6">
      <w:pPr>
        <w:spacing w:before="43"/>
        <w:rPr>
          <w:sz w:val="24"/>
        </w:rPr>
      </w:pPr>
    </w:p>
    <w:p w14:paraId="780A7802" w14:textId="77777777" w:rsidR="005F0ED6" w:rsidRDefault="005F0ED6" w:rsidP="005F0ED6">
      <w:pPr>
        <w:spacing w:before="1"/>
        <w:ind w:left="107"/>
        <w:rPr>
          <w:sz w:val="24"/>
        </w:rPr>
      </w:pPr>
      <w:moveTo w:id="1039" w:author="Abhiram Arali" w:date="2024-11-06T14:26:00Z">
        <w:r>
          <w:rPr>
            <w:sz w:val="24"/>
          </w:rPr>
          <w:t>int</w:t>
        </w:r>
        <w:r>
          <w:rPr>
            <w:spacing w:val="-1"/>
            <w:sz w:val="24"/>
          </w:rPr>
          <w:t xml:space="preserve"> </w:t>
        </w:r>
        <w:r>
          <w:rPr>
            <w:sz w:val="24"/>
          </w:rPr>
          <w:t xml:space="preserve">main() </w:t>
        </w:r>
        <w:r>
          <w:rPr>
            <w:spacing w:val="-10"/>
            <w:sz w:val="24"/>
          </w:rPr>
          <w:t>{</w:t>
        </w:r>
      </w:moveTo>
    </w:p>
    <w:p w14:paraId="44AAE049" w14:textId="77777777" w:rsidR="005F0ED6" w:rsidRDefault="005F0ED6" w:rsidP="005F0ED6">
      <w:pPr>
        <w:spacing w:before="21"/>
        <w:rPr>
          <w:sz w:val="24"/>
        </w:rPr>
      </w:pPr>
    </w:p>
    <w:p w14:paraId="6A6B1839" w14:textId="77777777" w:rsidR="005F0ED6" w:rsidRDefault="005F0ED6" w:rsidP="005F0ED6">
      <w:pPr>
        <w:spacing w:line="499" w:lineRule="auto"/>
        <w:ind w:left="347" w:right="5597"/>
        <w:rPr>
          <w:sz w:val="24"/>
        </w:rPr>
      </w:pPr>
      <w:moveTo w:id="1040" w:author="Abhiram Arali" w:date="2024-11-06T14:26:00Z">
        <w:r>
          <w:rPr>
            <w:sz w:val="24"/>
          </w:rPr>
          <w:lastRenderedPageBreak/>
          <w:t>int *array = getStaticArray(); printf("Returned</w:t>
        </w:r>
        <w:r>
          <w:rPr>
            <w:spacing w:val="-14"/>
            <w:sz w:val="24"/>
          </w:rPr>
          <w:t xml:space="preserve"> </w:t>
        </w:r>
        <w:r>
          <w:rPr>
            <w:sz w:val="24"/>
          </w:rPr>
          <w:t>static</w:t>
        </w:r>
        <w:r>
          <w:rPr>
            <w:spacing w:val="-14"/>
            <w:sz w:val="24"/>
          </w:rPr>
          <w:t xml:space="preserve"> </w:t>
        </w:r>
        <w:r>
          <w:rPr>
            <w:sz w:val="24"/>
          </w:rPr>
          <w:t>array:</w:t>
        </w:r>
        <w:r>
          <w:rPr>
            <w:spacing w:val="-14"/>
            <w:sz w:val="24"/>
          </w:rPr>
          <w:t xml:space="preserve"> </w:t>
        </w:r>
        <w:r>
          <w:rPr>
            <w:sz w:val="24"/>
          </w:rPr>
          <w:t>"); for (int i = 0; i &lt; 5; i++) {</w:t>
        </w:r>
      </w:moveTo>
    </w:p>
    <w:p w14:paraId="298D3C64" w14:textId="77777777" w:rsidR="005F0ED6" w:rsidRDefault="005F0ED6" w:rsidP="005F0ED6">
      <w:pPr>
        <w:spacing w:before="1"/>
        <w:ind w:left="587"/>
        <w:rPr>
          <w:sz w:val="24"/>
        </w:rPr>
      </w:pPr>
      <w:moveTo w:id="1041" w:author="Abhiram Arali" w:date="2024-11-06T14:26:00Z">
        <w:r>
          <w:rPr>
            <w:sz w:val="24"/>
          </w:rPr>
          <w:t>printf("%d</w:t>
        </w:r>
        <w:r>
          <w:rPr>
            <w:spacing w:val="-1"/>
            <w:sz w:val="24"/>
          </w:rPr>
          <w:t xml:space="preserve"> </w:t>
        </w:r>
        <w:r>
          <w:rPr>
            <w:sz w:val="24"/>
          </w:rPr>
          <w:t>",</w:t>
        </w:r>
        <w:r>
          <w:rPr>
            <w:spacing w:val="-1"/>
            <w:sz w:val="24"/>
          </w:rPr>
          <w:t xml:space="preserve"> </w:t>
        </w:r>
        <w:r>
          <w:rPr>
            <w:spacing w:val="-2"/>
            <w:sz w:val="24"/>
          </w:rPr>
          <w:t>array[i]);</w:t>
        </w:r>
      </w:moveTo>
    </w:p>
    <w:p w14:paraId="2A52A192" w14:textId="77777777" w:rsidR="005F0ED6" w:rsidRDefault="005F0ED6" w:rsidP="005F0ED6">
      <w:pPr>
        <w:spacing w:before="22"/>
        <w:rPr>
          <w:sz w:val="24"/>
        </w:rPr>
      </w:pPr>
    </w:p>
    <w:p w14:paraId="3F0D1E54" w14:textId="77777777" w:rsidR="005F0ED6" w:rsidRDefault="005F0ED6" w:rsidP="005F0ED6">
      <w:pPr>
        <w:ind w:left="347"/>
        <w:rPr>
          <w:sz w:val="24"/>
        </w:rPr>
      </w:pPr>
      <w:moveTo w:id="1042" w:author="Abhiram Arali" w:date="2024-11-06T14:26:00Z">
        <w:r>
          <w:rPr>
            <w:spacing w:val="-10"/>
            <w:sz w:val="24"/>
          </w:rPr>
          <w:t>}</w:t>
        </w:r>
      </w:moveTo>
    </w:p>
    <w:p w14:paraId="75515082" w14:textId="77777777" w:rsidR="005F0ED6" w:rsidRDefault="005F0ED6" w:rsidP="005F0ED6">
      <w:pPr>
        <w:spacing w:before="21"/>
        <w:rPr>
          <w:sz w:val="24"/>
        </w:rPr>
      </w:pPr>
    </w:p>
    <w:p w14:paraId="4B8A7CD1" w14:textId="77777777" w:rsidR="005F0ED6" w:rsidRDefault="005F0ED6" w:rsidP="005F0ED6">
      <w:pPr>
        <w:spacing w:before="1" w:line="499" w:lineRule="auto"/>
        <w:ind w:left="347" w:right="7711"/>
        <w:rPr>
          <w:sz w:val="24"/>
        </w:rPr>
      </w:pPr>
      <w:moveTo w:id="1043" w:author="Abhiram Arali" w:date="2024-11-06T14:26:00Z">
        <w:r>
          <w:rPr>
            <w:spacing w:val="-2"/>
            <w:sz w:val="24"/>
          </w:rPr>
          <w:t xml:space="preserve">printf("\n"); </w:t>
        </w:r>
        <w:r>
          <w:rPr>
            <w:sz w:val="24"/>
          </w:rPr>
          <w:t>return 0;</w:t>
        </w:r>
      </w:moveTo>
    </w:p>
    <w:p w14:paraId="1AE345DB" w14:textId="77777777" w:rsidR="005F0ED6" w:rsidRDefault="005F0ED6" w:rsidP="005F0ED6">
      <w:pPr>
        <w:spacing w:line="276" w:lineRule="exact"/>
        <w:ind w:left="107"/>
        <w:rPr>
          <w:sz w:val="24"/>
        </w:rPr>
      </w:pPr>
      <w:moveTo w:id="1044" w:author="Abhiram Arali" w:date="2024-11-06T14:26:00Z">
        <w:r>
          <w:rPr>
            <w:spacing w:val="-10"/>
            <w:sz w:val="24"/>
          </w:rPr>
          <w:t>}</w:t>
        </w:r>
      </w:moveTo>
    </w:p>
    <w:moveToRangeEnd w:id="1033"/>
    <w:p w14:paraId="0B972230" w14:textId="77777777" w:rsidR="00371667" w:rsidRDefault="00371667" w:rsidP="00073ADD">
      <w:pPr>
        <w:pStyle w:val="NormalBPBHEB"/>
        <w:rPr>
          <w:ins w:id="1045" w:author="Abhiram Arali" w:date="2024-11-06T14:26:00Z"/>
        </w:rPr>
      </w:pPr>
    </w:p>
    <w:p w14:paraId="11D14162" w14:textId="419288A6" w:rsidR="00371667" w:rsidRPr="00D653B5" w:rsidDel="00371667" w:rsidRDefault="00371667">
      <w:pPr>
        <w:pStyle w:val="NormalBPBHEB"/>
        <w:rPr>
          <w:del w:id="1046" w:author="Abhiram Arali" w:date="2024-11-06T14:26:00Z"/>
        </w:rPr>
        <w:pPrChange w:id="1047" w:author="Abhiram Arali" w:date="2024-11-06T14:26:00Z">
          <w:pPr>
            <w:pStyle w:val="Heading2"/>
            <w:spacing w:before="160"/>
          </w:pPr>
        </w:pPrChange>
      </w:pPr>
    </w:p>
    <w:p w14:paraId="07516D20" w14:textId="3EEAB222" w:rsidR="00E527DA" w:rsidDel="00371667" w:rsidRDefault="00EB2904">
      <w:pPr>
        <w:pStyle w:val="NormalBPBHEB"/>
        <w:rPr>
          <w:del w:id="1048" w:author="Abhiram Arali" w:date="2024-11-06T14:26:00Z"/>
          <w:i/>
          <w:sz w:val="20"/>
        </w:rPr>
        <w:pPrChange w:id="1049" w:author="Abhiram Arali" w:date="2024-11-06T14:26:00Z">
          <w:pPr>
            <w:pStyle w:val="BodyText"/>
            <w:spacing w:before="49"/>
          </w:pPr>
        </w:pPrChange>
      </w:pPr>
      <w:del w:id="1050" w:author="Abhiram Arali" w:date="2024-11-06T14:26:00Z">
        <w:r w:rsidDel="005F0ED6">
          <w:rPr>
            <w:noProof/>
            <w:lang w:val="en-IN" w:eastAsia="en-IN"/>
            <w:rPrChange w:id="1051" w:author="Unknown">
              <w:rPr>
                <w:noProof/>
                <w:lang w:val="en-IN" w:eastAsia="en-IN"/>
              </w:rPr>
            </w:rPrChange>
          </w:rPr>
          <mc:AlternateContent>
            <mc:Choice Requires="wpg">
              <w:drawing>
                <wp:anchor distT="0" distB="0" distL="0" distR="0" simplePos="0" relativeHeight="487599616" behindDoc="1" locked="0" layoutInCell="1" allowOverlap="1" wp14:anchorId="10DDB52C" wp14:editId="4CC08E07">
                  <wp:simplePos x="0" y="0"/>
                  <wp:positionH relativeFrom="page">
                    <wp:posOffset>840028</wp:posOffset>
                  </wp:positionH>
                  <wp:positionV relativeFrom="paragraph">
                    <wp:posOffset>192500</wp:posOffset>
                  </wp:positionV>
                  <wp:extent cx="5882640" cy="1111250"/>
                  <wp:effectExtent l="0" t="0" r="0" b="0"/>
                  <wp:wrapTopAndBottom/>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1111250"/>
                            <a:chOff x="0" y="0"/>
                            <a:chExt cx="5882640" cy="1111250"/>
                          </a:xfrm>
                        </wpg:grpSpPr>
                        <wps:wsp>
                          <wps:cNvPr id="45" name="Graphic 54"/>
                          <wps:cNvSpPr/>
                          <wps:spPr>
                            <a:xfrm>
                              <a:off x="0" y="12"/>
                              <a:ext cx="5882640" cy="1111250"/>
                            </a:xfrm>
                            <a:custGeom>
                              <a:avLst/>
                              <a:gdLst/>
                              <a:ahLst/>
                              <a:cxnLst/>
                              <a:rect l="l" t="t" r="r" b="b"/>
                              <a:pathLst>
                                <a:path w="5882640" h="1111250">
                                  <a:moveTo>
                                    <a:pt x="5875909" y="0"/>
                                  </a:moveTo>
                                  <a:lnTo>
                                    <a:pt x="6096" y="0"/>
                                  </a:lnTo>
                                  <a:lnTo>
                                    <a:pt x="0" y="0"/>
                                  </a:lnTo>
                                  <a:lnTo>
                                    <a:pt x="0" y="6083"/>
                                  </a:lnTo>
                                  <a:lnTo>
                                    <a:pt x="0" y="380987"/>
                                  </a:lnTo>
                                  <a:lnTo>
                                    <a:pt x="0" y="745172"/>
                                  </a:lnTo>
                                  <a:lnTo>
                                    <a:pt x="0" y="1110932"/>
                                  </a:lnTo>
                                  <a:lnTo>
                                    <a:pt x="6096" y="1110932"/>
                                  </a:lnTo>
                                  <a:lnTo>
                                    <a:pt x="6096" y="745223"/>
                                  </a:lnTo>
                                  <a:lnTo>
                                    <a:pt x="6096" y="380987"/>
                                  </a:lnTo>
                                  <a:lnTo>
                                    <a:pt x="6096" y="6083"/>
                                  </a:lnTo>
                                  <a:lnTo>
                                    <a:pt x="5875909" y="6083"/>
                                  </a:lnTo>
                                  <a:lnTo>
                                    <a:pt x="5875909" y="0"/>
                                  </a:lnTo>
                                  <a:close/>
                                </a:path>
                                <a:path w="5882640" h="1111250">
                                  <a:moveTo>
                                    <a:pt x="5882081" y="0"/>
                                  </a:moveTo>
                                  <a:lnTo>
                                    <a:pt x="5875985" y="0"/>
                                  </a:lnTo>
                                  <a:lnTo>
                                    <a:pt x="5875985" y="6083"/>
                                  </a:lnTo>
                                  <a:lnTo>
                                    <a:pt x="5875985" y="380987"/>
                                  </a:lnTo>
                                  <a:lnTo>
                                    <a:pt x="5875985" y="745172"/>
                                  </a:lnTo>
                                  <a:lnTo>
                                    <a:pt x="5875985" y="1110932"/>
                                  </a:lnTo>
                                  <a:lnTo>
                                    <a:pt x="5882081" y="1110932"/>
                                  </a:lnTo>
                                  <a:lnTo>
                                    <a:pt x="5882081" y="745223"/>
                                  </a:lnTo>
                                  <a:lnTo>
                                    <a:pt x="5882081" y="380987"/>
                                  </a:lnTo>
                                  <a:lnTo>
                                    <a:pt x="5882081" y="6083"/>
                                  </a:lnTo>
                                  <a:lnTo>
                                    <a:pt x="5882081" y="0"/>
                                  </a:lnTo>
                                  <a:close/>
                                </a:path>
                              </a:pathLst>
                            </a:custGeom>
                            <a:solidFill>
                              <a:srgbClr val="000000"/>
                            </a:solidFill>
                          </wps:spPr>
                          <wps:bodyPr wrap="square" lIns="0" tIns="0" rIns="0" bIns="0" rtlCol="0">
                            <a:prstTxWarp prst="textNoShape">
                              <a:avLst/>
                            </a:prstTxWarp>
                            <a:noAutofit/>
                          </wps:bodyPr>
                        </wps:wsp>
                        <wps:wsp>
                          <wps:cNvPr id="46" name="Textbox 55"/>
                          <wps:cNvSpPr txBox="1"/>
                          <wps:spPr>
                            <a:xfrm>
                              <a:off x="6095" y="6095"/>
                              <a:ext cx="5869940" cy="1104900"/>
                            </a:xfrm>
                            <a:prstGeom prst="rect">
                              <a:avLst/>
                            </a:prstGeom>
                          </wps:spPr>
                          <wps:txbx>
                            <w:txbxContent>
                              <w:p w14:paraId="0DAE0C47" w14:textId="32F0CF61" w:rsidR="00E527DA" w:rsidDel="00371667" w:rsidRDefault="00EB2904">
                                <w:pPr>
                                  <w:spacing w:before="18" w:line="496" w:lineRule="auto"/>
                                  <w:ind w:left="107" w:right="6969"/>
                                  <w:rPr>
                                    <w:sz w:val="24"/>
                                  </w:rPr>
                                </w:pPr>
                                <w:moveFromRangeStart w:id="1052" w:author="Abhiram Arali" w:date="2024-11-06T14:26:00Z" w:name="move181795597"/>
                                <w:moveFrom w:id="1053" w:author="Abhiram Arali" w:date="2024-11-06T14:26:00Z">
                                  <w:r w:rsidDel="00371667">
                                    <w:rPr>
                                      <w:sz w:val="24"/>
                                    </w:rPr>
                                    <w:t>#include &lt;stdio.h&gt; int*</w:t>
                                  </w:r>
                                  <w:r w:rsidDel="00371667">
                                    <w:rPr>
                                      <w:spacing w:val="-15"/>
                                      <w:sz w:val="24"/>
                                    </w:rPr>
                                    <w:t xml:space="preserve"> </w:t>
                                  </w:r>
                                  <w:r w:rsidDel="00371667">
                                    <w:rPr>
                                      <w:sz w:val="24"/>
                                    </w:rPr>
                                    <w:t>getStaticArray()</w:t>
                                  </w:r>
                                  <w:r w:rsidDel="00371667">
                                    <w:rPr>
                                      <w:spacing w:val="-15"/>
                                      <w:sz w:val="24"/>
                                    </w:rPr>
                                    <w:t xml:space="preserve"> </w:t>
                                  </w:r>
                                  <w:r w:rsidDel="00371667">
                                    <w:rPr>
                                      <w:sz w:val="24"/>
                                    </w:rPr>
                                    <w:t>{</w:t>
                                  </w:r>
                                </w:moveFrom>
                              </w:p>
                              <w:p w14:paraId="6919B849" w14:textId="51A33BEF" w:rsidR="00E527DA" w:rsidRDefault="00EB2904">
                                <w:pPr>
                                  <w:spacing w:before="2"/>
                                  <w:ind w:left="347"/>
                                  <w:rPr>
                                    <w:sz w:val="24"/>
                                  </w:rPr>
                                </w:pPr>
                                <w:moveFrom w:id="1054" w:author="Abhiram Arali" w:date="2024-11-06T14:26:00Z">
                                  <w:r w:rsidDel="00371667">
                                    <w:rPr>
                                      <w:sz w:val="24"/>
                                    </w:rPr>
                                    <w:t>static</w:t>
                                  </w:r>
                                  <w:r w:rsidDel="00371667">
                                    <w:rPr>
                                      <w:spacing w:val="-1"/>
                                      <w:sz w:val="24"/>
                                    </w:rPr>
                                    <w:t xml:space="preserve"> </w:t>
                                  </w:r>
                                  <w:r w:rsidDel="00371667">
                                    <w:rPr>
                                      <w:sz w:val="24"/>
                                    </w:rPr>
                                    <w:t>int</w:t>
                                  </w:r>
                                  <w:r w:rsidDel="00371667">
                                    <w:rPr>
                                      <w:spacing w:val="-1"/>
                                      <w:sz w:val="24"/>
                                    </w:rPr>
                                    <w:t xml:space="preserve"> </w:t>
                                  </w:r>
                                  <w:r w:rsidDel="00371667">
                                    <w:rPr>
                                      <w:sz w:val="24"/>
                                    </w:rPr>
                                    <w:t>arr[5];</w:t>
                                  </w:r>
                                  <w:r w:rsidDel="00371667">
                                    <w:rPr>
                                      <w:spacing w:val="-1"/>
                                      <w:sz w:val="24"/>
                                    </w:rPr>
                                    <w:t xml:space="preserve"> </w:t>
                                  </w:r>
                                  <w:r w:rsidDel="00371667">
                                    <w:rPr>
                                      <w:sz w:val="24"/>
                                    </w:rPr>
                                    <w:t>//</w:t>
                                  </w:r>
                                  <w:r w:rsidDel="00371667">
                                    <w:rPr>
                                      <w:spacing w:val="-1"/>
                                      <w:sz w:val="24"/>
                                    </w:rPr>
                                    <w:t xml:space="preserve"> </w:t>
                                  </w:r>
                                  <w:r w:rsidDel="00371667">
                                    <w:rPr>
                                      <w:sz w:val="24"/>
                                    </w:rPr>
                                    <w:t xml:space="preserve">Static </w:t>
                                  </w:r>
                                  <w:r w:rsidDel="00371667">
                                    <w:rPr>
                                      <w:spacing w:val="-2"/>
                                      <w:sz w:val="24"/>
                                    </w:rPr>
                                    <w:t>array</w:t>
                                  </w:r>
                                </w:moveFrom>
                                <w:moveFromRangeEnd w:id="1052"/>
                              </w:p>
                            </w:txbxContent>
                          </wps:txbx>
                          <wps:bodyPr wrap="square" lIns="0" tIns="0" rIns="0" bIns="0" rtlCol="0">
                            <a:noAutofit/>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0DDB52C" id="Group 53" o:spid="_x0000_s1073" style="position:absolute;left:0;text-align:left;margin-left:66.15pt;margin-top:15.15pt;width:463.2pt;height:87.5pt;z-index:-15716864;mso-wrap-distance-left:0;mso-wrap-distance-right:0;mso-position-horizontal-relative:page;mso-position-vertical-relative:text" coordsize="58826,11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">
                  <v:shape id="Graphic 54" o:spid="_x0000_s1074" style="position:absolute;width:58826;height:11112;visibility:visible;mso-wrap-style:square;v-text-anchor:top" coordsize="5882640,1111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" path="m5875909,l6096,,,,,6083,,380987,,745172r,365760l6096,1110932r,-365709l6096,380987r,-374904l5875909,6083r,-6083xem5882081,r-6096,l5875985,6083r,374904l5875985,745172r,365760l5882081,1110932r,-365709l5882081,380987r,-374904l5882081,xe" fillcolor="black" stroked="f">
                    <v:path arrowok="t"/>
                  </v:shape>
                  <v:shape id="Textbox 55" o:spid="_x0000_s1075" type="#_x0000_t202" style="position:absolute;left:60;top:60;width:58700;height:11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" filled="f" stroked="f">
                    <v:textbox inset="0,0,0,0">
                      <w:txbxContent>
                        <w:p w14:paraId="0DAE0C47" w14:textId="32F0CF61" w:rsidR="00E527DA" w:rsidDel="00371667" w:rsidRDefault="00000000">
                          <w:pPr>
                            <w:spacing w:before="18" w:line="496" w:lineRule="auto"/>
                            <w:ind w:left="107" w:right="6969"/>
                            <w:rPr>
                              <w:moveFrom w:id="1615" w:author="Abhiram Arali" w:date="2024-11-06T14:26:00Z" w16du:dateUtc="2024-11-06T08:56:00Z"/>
                              <w:sz w:val="24"/>
                            </w:rPr>
                          </w:pPr>
                          <w:moveFromRangeStart w:id="1616" w:author="Abhiram Arali" w:date="2024-11-06T14:26:00Z" w:name="move181795597"/>
                          <w:moveFrom w:id="1617" w:author="Abhiram Arali" w:date="2024-11-06T14:26:00Z" w16du:dateUtc="2024-11-06T08:56:00Z">
                            <w:r w:rsidDel="00371667">
                              <w:rPr>
                                <w:sz w:val="24"/>
                              </w:rPr>
                              <w:t>#include &lt;stdio.h&gt; int*</w:t>
                            </w:r>
                            <w:r w:rsidDel="00371667">
                              <w:rPr>
                                <w:spacing w:val="-15"/>
                                <w:sz w:val="24"/>
                              </w:rPr>
                              <w:t xml:space="preserve"> </w:t>
                            </w:r>
                            <w:r w:rsidDel="00371667">
                              <w:rPr>
                                <w:sz w:val="24"/>
                              </w:rPr>
                              <w:t>getStaticArray()</w:t>
                            </w:r>
                            <w:r w:rsidDel="00371667">
                              <w:rPr>
                                <w:spacing w:val="-15"/>
                                <w:sz w:val="24"/>
                              </w:rPr>
                              <w:t xml:space="preserve"> </w:t>
                            </w:r>
                            <w:r w:rsidDel="00371667">
                              <w:rPr>
                                <w:sz w:val="24"/>
                              </w:rPr>
                              <w:t>{</w:t>
                            </w:r>
                          </w:moveFrom>
                        </w:p>
                        <w:p w14:paraId="6919B849" w14:textId="51A33BEF" w:rsidR="00E527DA" w:rsidRDefault="00000000">
                          <w:pPr>
                            <w:spacing w:before="2"/>
                            <w:ind w:left="347"/>
                            <w:rPr>
                              <w:sz w:val="24"/>
                            </w:rPr>
                          </w:pPr>
                          <w:moveFrom w:id="1618" w:author="Abhiram Arali" w:date="2024-11-06T14:26:00Z" w16du:dateUtc="2024-11-06T08:56:00Z">
                            <w:r w:rsidDel="00371667">
                              <w:rPr>
                                <w:sz w:val="24"/>
                              </w:rPr>
                              <w:t>static</w:t>
                            </w:r>
                            <w:r w:rsidDel="00371667">
                              <w:rPr>
                                <w:spacing w:val="-1"/>
                                <w:sz w:val="24"/>
                              </w:rPr>
                              <w:t xml:space="preserve"> </w:t>
                            </w:r>
                            <w:r w:rsidDel="00371667">
                              <w:rPr>
                                <w:sz w:val="24"/>
                              </w:rPr>
                              <w:t>int</w:t>
                            </w:r>
                            <w:r w:rsidDel="00371667">
                              <w:rPr>
                                <w:spacing w:val="-1"/>
                                <w:sz w:val="24"/>
                              </w:rPr>
                              <w:t xml:space="preserve"> </w:t>
                            </w:r>
                            <w:r w:rsidDel="00371667">
                              <w:rPr>
                                <w:sz w:val="24"/>
                              </w:rPr>
                              <w:t>arr[5];</w:t>
                            </w:r>
                            <w:r w:rsidDel="00371667">
                              <w:rPr>
                                <w:spacing w:val="-1"/>
                                <w:sz w:val="24"/>
                              </w:rPr>
                              <w:t xml:space="preserve"> </w:t>
                            </w:r>
                            <w:r w:rsidDel="00371667">
                              <w:rPr>
                                <w:sz w:val="24"/>
                              </w:rPr>
                              <w:t>//</w:t>
                            </w:r>
                            <w:r w:rsidDel="00371667">
                              <w:rPr>
                                <w:spacing w:val="-1"/>
                                <w:sz w:val="24"/>
                              </w:rPr>
                              <w:t xml:space="preserve"> </w:t>
                            </w:r>
                            <w:r w:rsidDel="00371667">
                              <w:rPr>
                                <w:sz w:val="24"/>
                              </w:rPr>
                              <w:t xml:space="preserve">Static </w:t>
                            </w:r>
                            <w:r w:rsidDel="00371667">
                              <w:rPr>
                                <w:spacing w:val="-2"/>
                                <w:sz w:val="24"/>
                              </w:rPr>
                              <w:t>array</w:t>
                            </w:r>
                          </w:moveFrom>
                          <w:moveFromRangeEnd w:id="1616"/>
                        </w:p>
                      </w:txbxContent>
                    </v:textbox>
                  </v:shape>
                  <w10:wrap type="topAndBottom" anchorx="page"/>
                </v:group>
              </w:pict>
            </mc:Fallback>
          </mc:AlternateContent>
        </w:r>
      </w:del>
    </w:p>
    <w:p w14:paraId="59D40930" w14:textId="768D9798" w:rsidR="00E527DA" w:rsidDel="00371667" w:rsidRDefault="00E527DA">
      <w:pPr>
        <w:pStyle w:val="NormalBPBHEB"/>
        <w:rPr>
          <w:del w:id="1055" w:author="Abhiram Arali" w:date="2024-11-06T14:26:00Z"/>
          <w:sz w:val="20"/>
        </w:rPr>
        <w:sectPr w:rsidR="00E527DA" w:rsidDel="00371667">
          <w:pgSz w:w="11910" w:h="16840"/>
          <w:pgMar w:top="1540" w:right="1220" w:bottom="1200" w:left="1220" w:header="758" w:footer="1000" w:gutter="0"/>
          <w:cols w:space="720"/>
        </w:sectPr>
        <w:pPrChange w:id="1056" w:author="Abhiram Arali" w:date="2024-11-06T14:26:00Z">
          <w:pPr/>
        </w:pPrChange>
      </w:pPr>
    </w:p>
    <w:p w14:paraId="367168DB" w14:textId="4C2F2BDE" w:rsidR="00E527DA" w:rsidDel="005F0ED6" w:rsidRDefault="00E527DA">
      <w:pPr>
        <w:pStyle w:val="NormalBPBHEB"/>
        <w:rPr>
          <w:del w:id="1057" w:author="Abhiram Arali" w:date="2024-11-06T14:26:00Z"/>
          <w:i/>
          <w:sz w:val="7"/>
        </w:rPr>
        <w:pPrChange w:id="1058" w:author="Abhiram Arali" w:date="2024-11-06T14:26:00Z">
          <w:pPr>
            <w:pStyle w:val="BodyText"/>
            <w:spacing w:before="7" w:after="1"/>
          </w:pPr>
        </w:pPrChange>
      </w:pPr>
    </w:p>
    <w:p w14:paraId="37D05B0C" w14:textId="768129E6" w:rsidR="00E527DA" w:rsidRDefault="00EB2904">
      <w:pPr>
        <w:pStyle w:val="NormalBPBHEB"/>
        <w:rPr>
          <w:sz w:val="20"/>
        </w:rPr>
        <w:pPrChange w:id="1059" w:author="Abhiram Arali" w:date="2024-11-06T14:26:00Z">
          <w:pPr>
            <w:pStyle w:val="BodyText"/>
            <w:ind w:left="102"/>
          </w:pPr>
        </w:pPrChange>
      </w:pPr>
      <w:del w:id="1060" w:author="Abhiram Arali" w:date="2024-11-06T14:26:00Z">
        <w:r w:rsidDel="00073ADD">
          <w:rPr>
            <w:noProof/>
            <w:sz w:val="20"/>
            <w:lang w:val="en-IN" w:eastAsia="en-IN"/>
            <w:rPrChange w:id="1061" w:author="Unknown">
              <w:rPr>
                <w:noProof/>
                <w:lang w:val="en-IN" w:eastAsia="en-IN"/>
              </w:rPr>
            </w:rPrChange>
          </w:rPr>
          <mc:AlternateContent>
            <mc:Choice Requires="wpg">
              <w:drawing>
                <wp:inline distT="0" distB="0" distL="0" distR="0" wp14:anchorId="467B1697" wp14:editId="54315E7B">
                  <wp:extent cx="5882640" cy="5384165"/>
                  <wp:effectExtent l="0" t="0" r="0" b="6985"/>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5384165"/>
                            <a:chOff x="0" y="0"/>
                            <a:chExt cx="5882640" cy="5384165"/>
                          </a:xfrm>
                        </wpg:grpSpPr>
                        <wps:wsp>
                          <wps:cNvPr id="58" name="Graphic 57"/>
                          <wps:cNvSpPr/>
                          <wps:spPr>
                            <a:xfrm>
                              <a:off x="0" y="12"/>
                              <a:ext cx="5882640" cy="5384165"/>
                            </a:xfrm>
                            <a:custGeom>
                              <a:avLst/>
                              <a:gdLst/>
                              <a:ahLst/>
                              <a:cxnLst/>
                              <a:rect l="l" t="t" r="r" b="b"/>
                              <a:pathLst>
                                <a:path w="5882640" h="5384165">
                                  <a:moveTo>
                                    <a:pt x="6096" y="2187321"/>
                                  </a:moveTo>
                                  <a:lnTo>
                                    <a:pt x="0" y="2187321"/>
                                  </a:lnTo>
                                  <a:lnTo>
                                    <a:pt x="0" y="2551849"/>
                                  </a:lnTo>
                                  <a:lnTo>
                                    <a:pt x="0" y="2916085"/>
                                  </a:lnTo>
                                  <a:lnTo>
                                    <a:pt x="0" y="5377599"/>
                                  </a:lnTo>
                                  <a:lnTo>
                                    <a:pt x="6096" y="5377599"/>
                                  </a:lnTo>
                                  <a:lnTo>
                                    <a:pt x="6096" y="2551849"/>
                                  </a:lnTo>
                                  <a:lnTo>
                                    <a:pt x="6096" y="2187321"/>
                                  </a:lnTo>
                                  <a:close/>
                                </a:path>
                                <a:path w="5882640" h="5384165">
                                  <a:moveTo>
                                    <a:pt x="6096" y="1458772"/>
                                  </a:moveTo>
                                  <a:lnTo>
                                    <a:pt x="0" y="1458772"/>
                                  </a:lnTo>
                                  <a:lnTo>
                                    <a:pt x="0" y="1822996"/>
                                  </a:lnTo>
                                  <a:lnTo>
                                    <a:pt x="0" y="2187232"/>
                                  </a:lnTo>
                                  <a:lnTo>
                                    <a:pt x="6096" y="2187232"/>
                                  </a:lnTo>
                                  <a:lnTo>
                                    <a:pt x="6096" y="1822996"/>
                                  </a:lnTo>
                                  <a:lnTo>
                                    <a:pt x="6096" y="1458772"/>
                                  </a:lnTo>
                                  <a:close/>
                                </a:path>
                                <a:path w="5882640" h="5384165">
                                  <a:moveTo>
                                    <a:pt x="6096" y="728776"/>
                                  </a:moveTo>
                                  <a:lnTo>
                                    <a:pt x="0" y="728776"/>
                                  </a:lnTo>
                                  <a:lnTo>
                                    <a:pt x="0" y="1094524"/>
                                  </a:lnTo>
                                  <a:lnTo>
                                    <a:pt x="0" y="1458760"/>
                                  </a:lnTo>
                                  <a:lnTo>
                                    <a:pt x="6096" y="1458760"/>
                                  </a:lnTo>
                                  <a:lnTo>
                                    <a:pt x="6096" y="1094524"/>
                                  </a:lnTo>
                                  <a:lnTo>
                                    <a:pt x="6096" y="728776"/>
                                  </a:lnTo>
                                  <a:close/>
                                </a:path>
                                <a:path w="5882640" h="5384165">
                                  <a:moveTo>
                                    <a:pt x="6096" y="0"/>
                                  </a:moveTo>
                                  <a:lnTo>
                                    <a:pt x="0" y="0"/>
                                  </a:lnTo>
                                  <a:lnTo>
                                    <a:pt x="0" y="364528"/>
                                  </a:lnTo>
                                  <a:lnTo>
                                    <a:pt x="0" y="728764"/>
                                  </a:lnTo>
                                  <a:lnTo>
                                    <a:pt x="6096" y="728764"/>
                                  </a:lnTo>
                                  <a:lnTo>
                                    <a:pt x="6096" y="364528"/>
                                  </a:lnTo>
                                  <a:lnTo>
                                    <a:pt x="6096" y="0"/>
                                  </a:lnTo>
                                  <a:close/>
                                </a:path>
                                <a:path w="5882640" h="5384165">
                                  <a:moveTo>
                                    <a:pt x="5875909" y="5377612"/>
                                  </a:moveTo>
                                  <a:lnTo>
                                    <a:pt x="6096" y="5377612"/>
                                  </a:lnTo>
                                  <a:lnTo>
                                    <a:pt x="0" y="5377612"/>
                                  </a:lnTo>
                                  <a:lnTo>
                                    <a:pt x="0" y="5383695"/>
                                  </a:lnTo>
                                  <a:lnTo>
                                    <a:pt x="6096" y="5383695"/>
                                  </a:lnTo>
                                  <a:lnTo>
                                    <a:pt x="5875909" y="5383695"/>
                                  </a:lnTo>
                                  <a:lnTo>
                                    <a:pt x="5875909" y="5377612"/>
                                  </a:lnTo>
                                  <a:close/>
                                </a:path>
                                <a:path w="5882640" h="5384165">
                                  <a:moveTo>
                                    <a:pt x="5882081" y="5377612"/>
                                  </a:moveTo>
                                  <a:lnTo>
                                    <a:pt x="5875985" y="5377612"/>
                                  </a:lnTo>
                                  <a:lnTo>
                                    <a:pt x="5875985" y="5383695"/>
                                  </a:lnTo>
                                  <a:lnTo>
                                    <a:pt x="5882081" y="5383695"/>
                                  </a:lnTo>
                                  <a:lnTo>
                                    <a:pt x="5882081" y="5377612"/>
                                  </a:lnTo>
                                  <a:close/>
                                </a:path>
                                <a:path w="5882640" h="5384165">
                                  <a:moveTo>
                                    <a:pt x="5882081" y="2187321"/>
                                  </a:moveTo>
                                  <a:lnTo>
                                    <a:pt x="5875985" y="2187321"/>
                                  </a:lnTo>
                                  <a:lnTo>
                                    <a:pt x="5875985" y="2551849"/>
                                  </a:lnTo>
                                  <a:lnTo>
                                    <a:pt x="5875985" y="2916085"/>
                                  </a:lnTo>
                                  <a:lnTo>
                                    <a:pt x="5875985" y="5377599"/>
                                  </a:lnTo>
                                  <a:lnTo>
                                    <a:pt x="5882081" y="5377599"/>
                                  </a:lnTo>
                                  <a:lnTo>
                                    <a:pt x="5882081" y="2551849"/>
                                  </a:lnTo>
                                  <a:lnTo>
                                    <a:pt x="5882081" y="2187321"/>
                                  </a:lnTo>
                                  <a:close/>
                                </a:path>
                                <a:path w="5882640" h="5384165">
                                  <a:moveTo>
                                    <a:pt x="5882081" y="1458772"/>
                                  </a:moveTo>
                                  <a:lnTo>
                                    <a:pt x="5875985" y="1458772"/>
                                  </a:lnTo>
                                  <a:lnTo>
                                    <a:pt x="5875985" y="1822996"/>
                                  </a:lnTo>
                                  <a:lnTo>
                                    <a:pt x="5875985" y="2187232"/>
                                  </a:lnTo>
                                  <a:lnTo>
                                    <a:pt x="5882081" y="2187232"/>
                                  </a:lnTo>
                                  <a:lnTo>
                                    <a:pt x="5882081" y="1822996"/>
                                  </a:lnTo>
                                  <a:lnTo>
                                    <a:pt x="5882081" y="1458772"/>
                                  </a:lnTo>
                                  <a:close/>
                                </a:path>
                                <a:path w="5882640" h="5384165">
                                  <a:moveTo>
                                    <a:pt x="5882081" y="728776"/>
                                  </a:moveTo>
                                  <a:lnTo>
                                    <a:pt x="5875985" y="728776"/>
                                  </a:lnTo>
                                  <a:lnTo>
                                    <a:pt x="5875985" y="1094524"/>
                                  </a:lnTo>
                                  <a:lnTo>
                                    <a:pt x="5875985" y="1458760"/>
                                  </a:lnTo>
                                  <a:lnTo>
                                    <a:pt x="5882081" y="1458760"/>
                                  </a:lnTo>
                                  <a:lnTo>
                                    <a:pt x="5882081" y="1094524"/>
                                  </a:lnTo>
                                  <a:lnTo>
                                    <a:pt x="5882081" y="728776"/>
                                  </a:lnTo>
                                  <a:close/>
                                </a:path>
                                <a:path w="5882640" h="5384165">
                                  <a:moveTo>
                                    <a:pt x="5882081" y="0"/>
                                  </a:moveTo>
                                  <a:lnTo>
                                    <a:pt x="5875985" y="0"/>
                                  </a:lnTo>
                                  <a:lnTo>
                                    <a:pt x="5875985" y="364528"/>
                                  </a:lnTo>
                                  <a:lnTo>
                                    <a:pt x="5875985" y="728764"/>
                                  </a:lnTo>
                                  <a:lnTo>
                                    <a:pt x="5882081" y="728764"/>
                                  </a:lnTo>
                                  <a:lnTo>
                                    <a:pt x="5882081" y="364528"/>
                                  </a:lnTo>
                                  <a:lnTo>
                                    <a:pt x="5882081" y="0"/>
                                  </a:lnTo>
                                  <a:close/>
                                </a:path>
                              </a:pathLst>
                            </a:custGeom>
                            <a:solidFill>
                              <a:srgbClr val="000000"/>
                            </a:solidFill>
                          </wps:spPr>
                          <wps:bodyPr wrap="square" lIns="0" tIns="0" rIns="0" bIns="0" rtlCol="0">
                            <a:prstTxWarp prst="textNoShape">
                              <a:avLst/>
                            </a:prstTxWarp>
                            <a:noAutofit/>
                          </wps:bodyPr>
                        </wps:wsp>
                        <wps:wsp>
                          <wps:cNvPr id="59" name="Textbox 58"/>
                          <wps:cNvSpPr txBox="1"/>
                          <wps:spPr>
                            <a:xfrm>
                              <a:off x="6095" y="0"/>
                              <a:ext cx="5869940" cy="5377815"/>
                            </a:xfrm>
                            <a:prstGeom prst="rect">
                              <a:avLst/>
                            </a:prstGeom>
                          </wps:spPr>
                          <wps:txbx>
                            <w:txbxContent>
                              <w:p w14:paraId="4A44F5B9" w14:textId="4CAC52E3" w:rsidR="00E527DA" w:rsidDel="005F0ED6" w:rsidRDefault="00EB2904">
                                <w:pPr>
                                  <w:spacing w:line="276" w:lineRule="exact"/>
                                  <w:ind w:left="347"/>
                                  <w:rPr>
                                    <w:sz w:val="24"/>
                                  </w:rPr>
                                </w:pPr>
                                <w:moveFromRangeStart w:id="1062" w:author="Abhiram Arali" w:date="2024-11-06T14:26:00Z" w:name="move181795608"/>
                                <w:moveFrom w:id="1063" w:author="Abhiram Arali" w:date="2024-11-06T14:26:00Z">
                                  <w:r w:rsidDel="005F0ED6">
                                    <w:rPr>
                                      <w:sz w:val="24"/>
                                    </w:rPr>
                                    <w:t>for</w:t>
                                  </w:r>
                                  <w:r w:rsidDel="005F0ED6">
                                    <w:rPr>
                                      <w:spacing w:val="-2"/>
                                      <w:sz w:val="24"/>
                                    </w:rPr>
                                    <w:t xml:space="preserve"> </w:t>
                                  </w:r>
                                  <w:r w:rsidDel="005F0ED6">
                                    <w:rPr>
                                      <w:sz w:val="24"/>
                                    </w:rPr>
                                    <w:t>(int i =</w:t>
                                  </w:r>
                                  <w:r w:rsidDel="005F0ED6">
                                    <w:rPr>
                                      <w:spacing w:val="-1"/>
                                      <w:sz w:val="24"/>
                                    </w:rPr>
                                    <w:t xml:space="preserve"> </w:t>
                                  </w:r>
                                  <w:r w:rsidDel="005F0ED6">
                                    <w:rPr>
                                      <w:sz w:val="24"/>
                                    </w:rPr>
                                    <w:t>0; i &lt;</w:t>
                                  </w:r>
                                  <w:r w:rsidDel="005F0ED6">
                                    <w:rPr>
                                      <w:spacing w:val="-1"/>
                                      <w:sz w:val="24"/>
                                    </w:rPr>
                                    <w:t xml:space="preserve"> </w:t>
                                  </w:r>
                                  <w:r w:rsidDel="005F0ED6">
                                    <w:rPr>
                                      <w:sz w:val="24"/>
                                    </w:rPr>
                                    <w:t xml:space="preserve">5; i++) </w:t>
                                  </w:r>
                                  <w:r w:rsidDel="005F0ED6">
                                    <w:rPr>
                                      <w:spacing w:val="-10"/>
                                      <w:sz w:val="24"/>
                                    </w:rPr>
                                    <w:t>{</w:t>
                                  </w:r>
                                </w:moveFrom>
                              </w:p>
                              <w:p w14:paraId="5293A188" w14:textId="09F4AA2E" w:rsidR="00E527DA" w:rsidDel="005F0ED6" w:rsidRDefault="00E527DA">
                                <w:pPr>
                                  <w:spacing w:before="21"/>
                                  <w:rPr>
                                    <w:sz w:val="24"/>
                                  </w:rPr>
                                </w:pPr>
                              </w:p>
                              <w:p w14:paraId="04A8CAC2" w14:textId="41B9337B" w:rsidR="00E527DA" w:rsidDel="005F0ED6" w:rsidRDefault="00EB2904">
                                <w:pPr>
                                  <w:ind w:left="587"/>
                                  <w:rPr>
                                    <w:sz w:val="24"/>
                                  </w:rPr>
                                </w:pPr>
                                <w:moveFrom w:id="1064" w:author="Abhiram Arali" w:date="2024-11-06T14:26:00Z">
                                  <w:r w:rsidDel="005F0ED6">
                                    <w:rPr>
                                      <w:sz w:val="24"/>
                                    </w:rPr>
                                    <w:t>arr[i] =</w:t>
                                  </w:r>
                                  <w:r w:rsidDel="005F0ED6">
                                    <w:rPr>
                                      <w:spacing w:val="-2"/>
                                      <w:sz w:val="24"/>
                                    </w:rPr>
                                    <w:t xml:space="preserve"> </w:t>
                                  </w:r>
                                  <w:r w:rsidDel="005F0ED6">
                                    <w:rPr>
                                      <w:sz w:val="24"/>
                                    </w:rPr>
                                    <w:t>i</w:t>
                                  </w:r>
                                  <w:r w:rsidDel="005F0ED6">
                                    <w:rPr>
                                      <w:spacing w:val="-1"/>
                                      <w:sz w:val="24"/>
                                    </w:rPr>
                                    <w:t xml:space="preserve"> </w:t>
                                  </w:r>
                                  <w:r w:rsidDel="005F0ED6">
                                    <w:rPr>
                                      <w:sz w:val="24"/>
                                    </w:rPr>
                                    <w:t>* 3;</w:t>
                                  </w:r>
                                  <w:r w:rsidDel="005F0ED6">
                                    <w:rPr>
                                      <w:spacing w:val="-1"/>
                                      <w:sz w:val="24"/>
                                    </w:rPr>
                                    <w:t xml:space="preserve"> </w:t>
                                  </w:r>
                                  <w:r w:rsidDel="005F0ED6">
                                    <w:rPr>
                                      <w:sz w:val="24"/>
                                    </w:rPr>
                                    <w:t>//</w:t>
                                  </w:r>
                                  <w:r w:rsidDel="005F0ED6">
                                    <w:rPr>
                                      <w:spacing w:val="-1"/>
                                      <w:sz w:val="24"/>
                                    </w:rPr>
                                    <w:t xml:space="preserve"> </w:t>
                                  </w:r>
                                  <w:r w:rsidDel="005F0ED6">
                                    <w:rPr>
                                      <w:sz w:val="24"/>
                                    </w:rPr>
                                    <w:t>Example</w:t>
                                  </w:r>
                                  <w:r w:rsidDel="005F0ED6">
                                    <w:rPr>
                                      <w:spacing w:val="-1"/>
                                      <w:sz w:val="24"/>
                                    </w:rPr>
                                    <w:t xml:space="preserve"> </w:t>
                                  </w:r>
                                  <w:r w:rsidDel="005F0ED6">
                                    <w:rPr>
                                      <w:spacing w:val="-2"/>
                                      <w:sz w:val="24"/>
                                    </w:rPr>
                                    <w:t>initialization</w:t>
                                  </w:r>
                                </w:moveFrom>
                              </w:p>
                              <w:p w14:paraId="5A771A9D" w14:textId="78F8CA46" w:rsidR="00E527DA" w:rsidDel="005F0ED6" w:rsidRDefault="00E527DA">
                                <w:pPr>
                                  <w:spacing w:before="22"/>
                                  <w:rPr>
                                    <w:sz w:val="24"/>
                                  </w:rPr>
                                </w:pPr>
                              </w:p>
                              <w:p w14:paraId="2644E456" w14:textId="4E1E76BD" w:rsidR="00E527DA" w:rsidDel="005F0ED6" w:rsidRDefault="00EB2904">
                                <w:pPr>
                                  <w:ind w:left="347"/>
                                  <w:rPr>
                                    <w:sz w:val="24"/>
                                  </w:rPr>
                                </w:pPr>
                                <w:moveFrom w:id="1065" w:author="Abhiram Arali" w:date="2024-11-06T14:26:00Z">
                                  <w:r w:rsidDel="005F0ED6">
                                    <w:rPr>
                                      <w:spacing w:val="-10"/>
                                      <w:sz w:val="24"/>
                                    </w:rPr>
                                    <w:t>}</w:t>
                                  </w:r>
                                </w:moveFrom>
                              </w:p>
                              <w:p w14:paraId="3BF86EEA" w14:textId="01BE0B1A" w:rsidR="00E527DA" w:rsidDel="005F0ED6" w:rsidRDefault="00E527DA">
                                <w:pPr>
                                  <w:spacing w:before="24"/>
                                  <w:rPr>
                                    <w:sz w:val="24"/>
                                  </w:rPr>
                                </w:pPr>
                              </w:p>
                              <w:p w14:paraId="44C3DF46" w14:textId="4F8D86A8" w:rsidR="00E527DA" w:rsidDel="005F0ED6" w:rsidRDefault="00EB2904">
                                <w:pPr>
                                  <w:ind w:left="347"/>
                                  <w:rPr>
                                    <w:sz w:val="24"/>
                                  </w:rPr>
                                </w:pPr>
                                <w:moveFrom w:id="1066" w:author="Abhiram Arali" w:date="2024-11-06T14:26:00Z">
                                  <w:r w:rsidDel="005F0ED6">
                                    <w:rPr>
                                      <w:sz w:val="24"/>
                                    </w:rPr>
                                    <w:t>return</w:t>
                                  </w:r>
                                  <w:r w:rsidDel="005F0ED6">
                                    <w:rPr>
                                      <w:spacing w:val="-1"/>
                                      <w:sz w:val="24"/>
                                    </w:rPr>
                                    <w:t xml:space="preserve"> </w:t>
                                  </w:r>
                                  <w:r w:rsidDel="005F0ED6">
                                    <w:rPr>
                                      <w:sz w:val="24"/>
                                    </w:rPr>
                                    <w:t>arr;</w:t>
                                  </w:r>
                                  <w:r w:rsidDel="005F0ED6">
                                    <w:rPr>
                                      <w:spacing w:val="-1"/>
                                      <w:sz w:val="24"/>
                                    </w:rPr>
                                    <w:t xml:space="preserve"> </w:t>
                                  </w:r>
                                  <w:r w:rsidDel="005F0ED6">
                                    <w:rPr>
                                      <w:sz w:val="24"/>
                                    </w:rPr>
                                    <w:t>// Return</w:t>
                                  </w:r>
                                  <w:r w:rsidDel="005F0ED6">
                                    <w:rPr>
                                      <w:spacing w:val="-1"/>
                                      <w:sz w:val="24"/>
                                    </w:rPr>
                                    <w:t xml:space="preserve"> </w:t>
                                  </w:r>
                                  <w:r w:rsidDel="005F0ED6">
                                    <w:rPr>
                                      <w:sz w:val="24"/>
                                    </w:rPr>
                                    <w:t>pointer</w:t>
                                  </w:r>
                                  <w:r w:rsidDel="005F0ED6">
                                    <w:rPr>
                                      <w:spacing w:val="-1"/>
                                      <w:sz w:val="24"/>
                                    </w:rPr>
                                    <w:t xml:space="preserve"> </w:t>
                                  </w:r>
                                  <w:r w:rsidDel="005F0ED6">
                                    <w:rPr>
                                      <w:sz w:val="24"/>
                                    </w:rPr>
                                    <w:t>to the</w:t>
                                  </w:r>
                                  <w:r w:rsidDel="005F0ED6">
                                    <w:rPr>
                                      <w:spacing w:val="-2"/>
                                      <w:sz w:val="24"/>
                                    </w:rPr>
                                    <w:t xml:space="preserve"> </w:t>
                                  </w:r>
                                  <w:r w:rsidDel="005F0ED6">
                                    <w:rPr>
                                      <w:sz w:val="24"/>
                                    </w:rPr>
                                    <w:t xml:space="preserve">static </w:t>
                                  </w:r>
                                  <w:r w:rsidDel="005F0ED6">
                                    <w:rPr>
                                      <w:spacing w:val="-2"/>
                                      <w:sz w:val="24"/>
                                    </w:rPr>
                                    <w:t>array</w:t>
                                  </w:r>
                                </w:moveFrom>
                              </w:p>
                              <w:p w14:paraId="29595939" w14:textId="0373B3FA" w:rsidR="00E527DA" w:rsidDel="005F0ED6" w:rsidRDefault="00E527DA">
                                <w:pPr>
                                  <w:spacing w:before="21"/>
                                  <w:rPr>
                                    <w:sz w:val="24"/>
                                  </w:rPr>
                                </w:pPr>
                              </w:p>
                              <w:p w14:paraId="63C09C8C" w14:textId="1A4A3C47" w:rsidR="00E527DA" w:rsidDel="005F0ED6" w:rsidRDefault="00EB2904">
                                <w:pPr>
                                  <w:spacing w:before="1"/>
                                  <w:ind w:left="107"/>
                                  <w:rPr>
                                    <w:sz w:val="24"/>
                                  </w:rPr>
                                </w:pPr>
                                <w:moveFrom w:id="1067" w:author="Abhiram Arali" w:date="2024-11-06T14:26:00Z">
                                  <w:r w:rsidDel="005F0ED6">
                                    <w:rPr>
                                      <w:spacing w:val="-10"/>
                                      <w:sz w:val="24"/>
                                    </w:rPr>
                                    <w:t>}</w:t>
                                  </w:r>
                                </w:moveFrom>
                              </w:p>
                              <w:p w14:paraId="6F429394" w14:textId="2CF73986" w:rsidR="00E527DA" w:rsidDel="005F0ED6" w:rsidRDefault="00E527DA">
                                <w:pPr>
                                  <w:rPr>
                                    <w:sz w:val="24"/>
                                  </w:rPr>
                                </w:pPr>
                              </w:p>
                              <w:p w14:paraId="6824841B" w14:textId="23669955" w:rsidR="00E527DA" w:rsidDel="005F0ED6" w:rsidRDefault="00E527DA">
                                <w:pPr>
                                  <w:rPr>
                                    <w:sz w:val="24"/>
                                  </w:rPr>
                                </w:pPr>
                              </w:p>
                              <w:p w14:paraId="5BECFCDD" w14:textId="32150894" w:rsidR="00E527DA" w:rsidDel="005F0ED6" w:rsidRDefault="00E527DA">
                                <w:pPr>
                                  <w:spacing w:before="43"/>
                                  <w:rPr>
                                    <w:sz w:val="24"/>
                                  </w:rPr>
                                </w:pPr>
                              </w:p>
                              <w:p w14:paraId="2DAD8A32" w14:textId="12CADB2D" w:rsidR="00E527DA" w:rsidDel="005F0ED6" w:rsidRDefault="00EB2904">
                                <w:pPr>
                                  <w:spacing w:before="1"/>
                                  <w:ind w:left="107"/>
                                  <w:rPr>
                                    <w:sz w:val="24"/>
                                  </w:rPr>
                                </w:pPr>
                                <w:moveFrom w:id="1068" w:author="Abhiram Arali" w:date="2024-11-06T14:26:00Z">
                                  <w:r w:rsidDel="005F0ED6">
                                    <w:rPr>
                                      <w:sz w:val="24"/>
                                    </w:rPr>
                                    <w:t>int</w:t>
                                  </w:r>
                                  <w:r w:rsidDel="005F0ED6">
                                    <w:rPr>
                                      <w:spacing w:val="-1"/>
                                      <w:sz w:val="24"/>
                                    </w:rPr>
                                    <w:t xml:space="preserve"> </w:t>
                                  </w:r>
                                  <w:r w:rsidDel="005F0ED6">
                                    <w:rPr>
                                      <w:sz w:val="24"/>
                                    </w:rPr>
                                    <w:t xml:space="preserve">main() </w:t>
                                  </w:r>
                                  <w:r w:rsidDel="005F0ED6">
                                    <w:rPr>
                                      <w:spacing w:val="-10"/>
                                      <w:sz w:val="24"/>
                                    </w:rPr>
                                    <w:t>{</w:t>
                                  </w:r>
                                </w:moveFrom>
                              </w:p>
                              <w:p w14:paraId="759B66D2" w14:textId="0B470E9D" w:rsidR="00E527DA" w:rsidDel="005F0ED6" w:rsidRDefault="00E527DA">
                                <w:pPr>
                                  <w:spacing w:before="21"/>
                                  <w:rPr>
                                    <w:sz w:val="24"/>
                                  </w:rPr>
                                </w:pPr>
                              </w:p>
                              <w:p w14:paraId="65C46B24" w14:textId="39173605" w:rsidR="00E527DA" w:rsidDel="005F0ED6" w:rsidRDefault="00EB2904">
                                <w:pPr>
                                  <w:spacing w:line="499" w:lineRule="auto"/>
                                  <w:ind w:left="347" w:right="5597"/>
                                  <w:rPr>
                                    <w:sz w:val="24"/>
                                  </w:rPr>
                                </w:pPr>
                                <w:moveFrom w:id="1069" w:author="Abhiram Arali" w:date="2024-11-06T14:26:00Z">
                                  <w:r w:rsidDel="005F0ED6">
                                    <w:rPr>
                                      <w:sz w:val="24"/>
                                    </w:rPr>
                                    <w:t>int *array = getStaticArray(); printf("Returned</w:t>
                                  </w:r>
                                  <w:r w:rsidDel="005F0ED6">
                                    <w:rPr>
                                      <w:spacing w:val="-14"/>
                                      <w:sz w:val="24"/>
                                    </w:rPr>
                                    <w:t xml:space="preserve"> </w:t>
                                  </w:r>
                                  <w:r w:rsidDel="005F0ED6">
                                    <w:rPr>
                                      <w:sz w:val="24"/>
                                    </w:rPr>
                                    <w:t>static</w:t>
                                  </w:r>
                                  <w:r w:rsidDel="005F0ED6">
                                    <w:rPr>
                                      <w:spacing w:val="-14"/>
                                      <w:sz w:val="24"/>
                                    </w:rPr>
                                    <w:t xml:space="preserve"> </w:t>
                                  </w:r>
                                  <w:r w:rsidDel="005F0ED6">
                                    <w:rPr>
                                      <w:sz w:val="24"/>
                                    </w:rPr>
                                    <w:t>array:</w:t>
                                  </w:r>
                                  <w:r w:rsidDel="005F0ED6">
                                    <w:rPr>
                                      <w:spacing w:val="-14"/>
                                      <w:sz w:val="24"/>
                                    </w:rPr>
                                    <w:t xml:space="preserve"> </w:t>
                                  </w:r>
                                  <w:r w:rsidDel="005F0ED6">
                                    <w:rPr>
                                      <w:sz w:val="24"/>
                                    </w:rPr>
                                    <w:t>"); for (int i = 0; i &lt; 5; i++) {</w:t>
                                  </w:r>
                                </w:moveFrom>
                              </w:p>
                              <w:p w14:paraId="3B4F30A6" w14:textId="13ABF0A4" w:rsidR="00E527DA" w:rsidDel="005F0ED6" w:rsidRDefault="00EB2904">
                                <w:pPr>
                                  <w:spacing w:before="1"/>
                                  <w:ind w:left="587"/>
                                  <w:rPr>
                                    <w:sz w:val="24"/>
                                  </w:rPr>
                                </w:pPr>
                                <w:moveFrom w:id="1070" w:author="Abhiram Arali" w:date="2024-11-06T14:26:00Z">
                                  <w:r w:rsidDel="005F0ED6">
                                    <w:rPr>
                                      <w:sz w:val="24"/>
                                    </w:rPr>
                                    <w:t>printf("%d</w:t>
                                  </w:r>
                                  <w:r w:rsidDel="005F0ED6">
                                    <w:rPr>
                                      <w:spacing w:val="-1"/>
                                      <w:sz w:val="24"/>
                                    </w:rPr>
                                    <w:t xml:space="preserve"> </w:t>
                                  </w:r>
                                  <w:r w:rsidDel="005F0ED6">
                                    <w:rPr>
                                      <w:sz w:val="24"/>
                                    </w:rPr>
                                    <w:t>",</w:t>
                                  </w:r>
                                  <w:r w:rsidDel="005F0ED6">
                                    <w:rPr>
                                      <w:spacing w:val="-1"/>
                                      <w:sz w:val="24"/>
                                    </w:rPr>
                                    <w:t xml:space="preserve"> </w:t>
                                  </w:r>
                                  <w:r w:rsidDel="005F0ED6">
                                    <w:rPr>
                                      <w:spacing w:val="-2"/>
                                      <w:sz w:val="24"/>
                                    </w:rPr>
                                    <w:t>array[i]);</w:t>
                                  </w:r>
                                </w:moveFrom>
                              </w:p>
                              <w:p w14:paraId="680A31B6" w14:textId="463B8C8F" w:rsidR="00E527DA" w:rsidDel="005F0ED6" w:rsidRDefault="00E527DA">
                                <w:pPr>
                                  <w:spacing w:before="22"/>
                                  <w:rPr>
                                    <w:sz w:val="24"/>
                                  </w:rPr>
                                </w:pPr>
                              </w:p>
                              <w:p w14:paraId="6A21F20D" w14:textId="1BCD137D" w:rsidR="00E527DA" w:rsidDel="005F0ED6" w:rsidRDefault="00EB2904">
                                <w:pPr>
                                  <w:ind w:left="347"/>
                                  <w:rPr>
                                    <w:sz w:val="24"/>
                                  </w:rPr>
                                </w:pPr>
                                <w:moveFrom w:id="1071" w:author="Abhiram Arali" w:date="2024-11-06T14:26:00Z">
                                  <w:r w:rsidDel="005F0ED6">
                                    <w:rPr>
                                      <w:spacing w:val="-10"/>
                                      <w:sz w:val="24"/>
                                    </w:rPr>
                                    <w:t>}</w:t>
                                  </w:r>
                                </w:moveFrom>
                              </w:p>
                              <w:p w14:paraId="334FBBE2" w14:textId="25716912" w:rsidR="00E527DA" w:rsidDel="005F0ED6" w:rsidRDefault="00E527DA">
                                <w:pPr>
                                  <w:spacing w:before="21"/>
                                  <w:rPr>
                                    <w:sz w:val="24"/>
                                  </w:rPr>
                                </w:pPr>
                              </w:p>
                              <w:p w14:paraId="14E79ACE" w14:textId="56E674F1" w:rsidR="00E527DA" w:rsidDel="005F0ED6" w:rsidRDefault="00EB2904">
                                <w:pPr>
                                  <w:spacing w:before="1" w:line="499" w:lineRule="auto"/>
                                  <w:ind w:left="347" w:right="7711"/>
                                  <w:rPr>
                                    <w:sz w:val="24"/>
                                  </w:rPr>
                                </w:pPr>
                                <w:moveFrom w:id="1072" w:author="Abhiram Arali" w:date="2024-11-06T14:26:00Z">
                                  <w:r w:rsidDel="005F0ED6">
                                    <w:rPr>
                                      <w:spacing w:val="-2"/>
                                      <w:sz w:val="24"/>
                                    </w:rPr>
                                    <w:t xml:space="preserve">printf("\n"); </w:t>
                                  </w:r>
                                  <w:r w:rsidDel="005F0ED6">
                                    <w:rPr>
                                      <w:sz w:val="24"/>
                                    </w:rPr>
                                    <w:t>return 0;</w:t>
                                  </w:r>
                                </w:moveFrom>
                              </w:p>
                              <w:p w14:paraId="142A922D" w14:textId="6221207C" w:rsidR="00E527DA" w:rsidRDefault="00EB2904">
                                <w:pPr>
                                  <w:spacing w:line="276" w:lineRule="exact"/>
                                  <w:ind w:left="107"/>
                                  <w:rPr>
                                    <w:sz w:val="24"/>
                                  </w:rPr>
                                </w:pPr>
                                <w:moveFrom w:id="1073" w:author="Abhiram Arali" w:date="2024-11-06T14:26:00Z">
                                  <w:r w:rsidDel="005F0ED6">
                                    <w:rPr>
                                      <w:spacing w:val="-10"/>
                                      <w:sz w:val="24"/>
                                    </w:rPr>
                                    <w:t>}</w:t>
                                  </w:r>
                                </w:moveFrom>
                                <w:moveFromRangeEnd w:id="1062"/>
                              </w:p>
                            </w:txbxContent>
                          </wps:txbx>
                          <wps:bodyPr wrap="square" lIns="0" tIns="0" rIns="0" bIns="0" rtlCol="0">
                            <a:noAutofit/>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67B1697" id="Group 56" o:spid="_x0000_s1076" style="width:463.2pt;height:423.95pt;mso-position-horizontal-relative:char;mso-position-vertical-relative:line" coordsize="58826,53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">
                  <v:shape id="Graphic 57" o:spid="_x0000_s1077" style="position:absolute;width:58826;height:53841;visibility:visible;mso-wrap-style:square;v-text-anchor:top" coordsize="5882640,5384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" path="m6096,2187321r-6096,l,2551849r,364236l,5377599r6096,l6096,2551849r,-364528xem6096,1458772r-6096,l,1822996r,364236l6096,2187232r,-364236l6096,1458772xem6096,728776r-6096,l,1094524r,364236l6096,1458760r,-364236l6096,728776xem6096,l,,,364528,,728764r6096,l6096,364528,6096,xem5875909,5377612r-5869813,l,5377612r,6083l6096,5383695r5869813,l5875909,5377612xem5882081,5377612r-6096,l5875985,5383695r6096,l5882081,5377612xem5882081,2187321r-6096,l5875985,2551849r,364236l5875985,5377599r6096,l5882081,2551849r,-364528xem5882081,1458772r-6096,l5875985,1822996r,364236l5882081,2187232r,-364236l5882081,1458772xem5882081,728776r-6096,l5875985,1094524r,364236l5882081,1458760r,-364236l5882081,728776xem5882081,r-6096,l5875985,364528r,364236l5882081,728764r,-364236l5882081,xe" fillcolor="black" stroked="f">
                    <v:path arrowok="t"/>
                  </v:shape>
                  <v:shape id="Textbox 58" o:spid="_x0000_s1078" type="#_x0000_t202" style="position:absolute;left:60;width:58700;height:5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" filled="f" stroked="f">
                    <v:textbox inset="0,0,0,0">
                      <w:txbxContent>
                        <w:p w14:paraId="4A44F5B9" w14:textId="4CAC52E3" w:rsidR="00E527DA" w:rsidDel="005F0ED6" w:rsidRDefault="00000000">
                          <w:pPr>
                            <w:spacing w:line="276" w:lineRule="exact"/>
                            <w:ind w:left="347"/>
                            <w:rPr>
                              <w:moveFrom w:id="1657" w:author="Abhiram Arali" w:date="2024-11-06T14:26:00Z" w16du:dateUtc="2024-11-06T08:56:00Z"/>
                              <w:sz w:val="24"/>
                            </w:rPr>
                          </w:pPr>
                          <w:moveFromRangeStart w:id="1658" w:author="Abhiram Arali" w:date="2024-11-06T14:26:00Z" w:name="move181795608"/>
                          <w:moveFrom w:id="1659" w:author="Abhiram Arali" w:date="2024-11-06T14:26:00Z" w16du:dateUtc="2024-11-06T08:56:00Z">
                            <w:r w:rsidDel="005F0ED6">
                              <w:rPr>
                                <w:sz w:val="24"/>
                              </w:rPr>
                              <w:t>for</w:t>
                            </w:r>
                            <w:r w:rsidDel="005F0ED6">
                              <w:rPr>
                                <w:spacing w:val="-2"/>
                                <w:sz w:val="24"/>
                              </w:rPr>
                              <w:t xml:space="preserve"> </w:t>
                            </w:r>
                            <w:r w:rsidDel="005F0ED6">
                              <w:rPr>
                                <w:sz w:val="24"/>
                              </w:rPr>
                              <w:t>(int i =</w:t>
                            </w:r>
                            <w:r w:rsidDel="005F0ED6">
                              <w:rPr>
                                <w:spacing w:val="-1"/>
                                <w:sz w:val="24"/>
                              </w:rPr>
                              <w:t xml:space="preserve"> </w:t>
                            </w:r>
                            <w:r w:rsidDel="005F0ED6">
                              <w:rPr>
                                <w:sz w:val="24"/>
                              </w:rPr>
                              <w:t>0; i &lt;</w:t>
                            </w:r>
                            <w:r w:rsidDel="005F0ED6">
                              <w:rPr>
                                <w:spacing w:val="-1"/>
                                <w:sz w:val="24"/>
                              </w:rPr>
                              <w:t xml:space="preserve"> </w:t>
                            </w:r>
                            <w:r w:rsidDel="005F0ED6">
                              <w:rPr>
                                <w:sz w:val="24"/>
                              </w:rPr>
                              <w:t xml:space="preserve">5; i++) </w:t>
                            </w:r>
                            <w:r w:rsidDel="005F0ED6">
                              <w:rPr>
                                <w:spacing w:val="-10"/>
                                <w:sz w:val="24"/>
                              </w:rPr>
                              <w:t>{</w:t>
                            </w:r>
                          </w:moveFrom>
                        </w:p>
                        <w:p w14:paraId="5293A188" w14:textId="09F4AA2E" w:rsidR="00E527DA" w:rsidDel="005F0ED6" w:rsidRDefault="00E527DA">
                          <w:pPr>
                            <w:spacing w:before="21"/>
                            <w:rPr>
                              <w:moveFrom w:id="1660" w:author="Abhiram Arali" w:date="2024-11-06T14:26:00Z" w16du:dateUtc="2024-11-06T08:56:00Z"/>
                              <w:sz w:val="24"/>
                            </w:rPr>
                          </w:pPr>
                        </w:p>
                        <w:p w14:paraId="04A8CAC2" w14:textId="41B9337B" w:rsidR="00E527DA" w:rsidDel="005F0ED6" w:rsidRDefault="00000000">
                          <w:pPr>
                            <w:ind w:left="587"/>
                            <w:rPr>
                              <w:moveFrom w:id="1661" w:author="Abhiram Arali" w:date="2024-11-06T14:26:00Z" w16du:dateUtc="2024-11-06T08:56:00Z"/>
                              <w:sz w:val="24"/>
                            </w:rPr>
                          </w:pPr>
                          <w:moveFrom w:id="1662" w:author="Abhiram Arali" w:date="2024-11-06T14:26:00Z" w16du:dateUtc="2024-11-06T08:56:00Z">
                            <w:r w:rsidDel="005F0ED6">
                              <w:rPr>
                                <w:sz w:val="24"/>
                              </w:rPr>
                              <w:t>arr[i] =</w:t>
                            </w:r>
                            <w:r w:rsidDel="005F0ED6">
                              <w:rPr>
                                <w:spacing w:val="-2"/>
                                <w:sz w:val="24"/>
                              </w:rPr>
                              <w:t xml:space="preserve"> </w:t>
                            </w:r>
                            <w:r w:rsidDel="005F0ED6">
                              <w:rPr>
                                <w:sz w:val="24"/>
                              </w:rPr>
                              <w:t>i</w:t>
                            </w:r>
                            <w:r w:rsidDel="005F0ED6">
                              <w:rPr>
                                <w:spacing w:val="-1"/>
                                <w:sz w:val="24"/>
                              </w:rPr>
                              <w:t xml:space="preserve"> </w:t>
                            </w:r>
                            <w:r w:rsidDel="005F0ED6">
                              <w:rPr>
                                <w:sz w:val="24"/>
                              </w:rPr>
                              <w:t>* 3;</w:t>
                            </w:r>
                            <w:r w:rsidDel="005F0ED6">
                              <w:rPr>
                                <w:spacing w:val="-1"/>
                                <w:sz w:val="24"/>
                              </w:rPr>
                              <w:t xml:space="preserve"> </w:t>
                            </w:r>
                            <w:r w:rsidDel="005F0ED6">
                              <w:rPr>
                                <w:sz w:val="24"/>
                              </w:rPr>
                              <w:t>//</w:t>
                            </w:r>
                            <w:r w:rsidDel="005F0ED6">
                              <w:rPr>
                                <w:spacing w:val="-1"/>
                                <w:sz w:val="24"/>
                              </w:rPr>
                              <w:t xml:space="preserve"> </w:t>
                            </w:r>
                            <w:r w:rsidDel="005F0ED6">
                              <w:rPr>
                                <w:sz w:val="24"/>
                              </w:rPr>
                              <w:t>Example</w:t>
                            </w:r>
                            <w:r w:rsidDel="005F0ED6">
                              <w:rPr>
                                <w:spacing w:val="-1"/>
                                <w:sz w:val="24"/>
                              </w:rPr>
                              <w:t xml:space="preserve"> </w:t>
                            </w:r>
                            <w:r w:rsidDel="005F0ED6">
                              <w:rPr>
                                <w:spacing w:val="-2"/>
                                <w:sz w:val="24"/>
                              </w:rPr>
                              <w:t>initialization</w:t>
                            </w:r>
                          </w:moveFrom>
                        </w:p>
                        <w:p w14:paraId="5A771A9D" w14:textId="78F8CA46" w:rsidR="00E527DA" w:rsidDel="005F0ED6" w:rsidRDefault="00E527DA">
                          <w:pPr>
                            <w:spacing w:before="22"/>
                            <w:rPr>
                              <w:moveFrom w:id="1663" w:author="Abhiram Arali" w:date="2024-11-06T14:26:00Z" w16du:dateUtc="2024-11-06T08:56:00Z"/>
                              <w:sz w:val="24"/>
                            </w:rPr>
                          </w:pPr>
                        </w:p>
                        <w:p w14:paraId="2644E456" w14:textId="4E1E76BD" w:rsidR="00E527DA" w:rsidDel="005F0ED6" w:rsidRDefault="00000000">
                          <w:pPr>
                            <w:ind w:left="347"/>
                            <w:rPr>
                              <w:moveFrom w:id="1664" w:author="Abhiram Arali" w:date="2024-11-06T14:26:00Z" w16du:dateUtc="2024-11-06T08:56:00Z"/>
                              <w:sz w:val="24"/>
                            </w:rPr>
                          </w:pPr>
                          <w:moveFrom w:id="1665" w:author="Abhiram Arali" w:date="2024-11-06T14:26:00Z" w16du:dateUtc="2024-11-06T08:56:00Z">
                            <w:r w:rsidDel="005F0ED6">
                              <w:rPr>
                                <w:spacing w:val="-10"/>
                                <w:sz w:val="24"/>
                              </w:rPr>
                              <w:t>}</w:t>
                            </w:r>
                          </w:moveFrom>
                        </w:p>
                        <w:p w14:paraId="3BF86EEA" w14:textId="01BE0B1A" w:rsidR="00E527DA" w:rsidDel="005F0ED6" w:rsidRDefault="00E527DA">
                          <w:pPr>
                            <w:spacing w:before="24"/>
                            <w:rPr>
                              <w:moveFrom w:id="1666" w:author="Abhiram Arali" w:date="2024-11-06T14:26:00Z" w16du:dateUtc="2024-11-06T08:56:00Z"/>
                              <w:sz w:val="24"/>
                            </w:rPr>
                          </w:pPr>
                        </w:p>
                        <w:p w14:paraId="44C3DF46" w14:textId="4F8D86A8" w:rsidR="00E527DA" w:rsidDel="005F0ED6" w:rsidRDefault="00000000">
                          <w:pPr>
                            <w:ind w:left="347"/>
                            <w:rPr>
                              <w:moveFrom w:id="1667" w:author="Abhiram Arali" w:date="2024-11-06T14:26:00Z" w16du:dateUtc="2024-11-06T08:56:00Z"/>
                              <w:sz w:val="24"/>
                            </w:rPr>
                          </w:pPr>
                          <w:moveFrom w:id="1668" w:author="Abhiram Arali" w:date="2024-11-06T14:26:00Z" w16du:dateUtc="2024-11-06T08:56:00Z">
                            <w:r w:rsidDel="005F0ED6">
                              <w:rPr>
                                <w:sz w:val="24"/>
                              </w:rPr>
                              <w:t>return</w:t>
                            </w:r>
                            <w:r w:rsidDel="005F0ED6">
                              <w:rPr>
                                <w:spacing w:val="-1"/>
                                <w:sz w:val="24"/>
                              </w:rPr>
                              <w:t xml:space="preserve"> </w:t>
                            </w:r>
                            <w:r w:rsidDel="005F0ED6">
                              <w:rPr>
                                <w:sz w:val="24"/>
                              </w:rPr>
                              <w:t>arr;</w:t>
                            </w:r>
                            <w:r w:rsidDel="005F0ED6">
                              <w:rPr>
                                <w:spacing w:val="-1"/>
                                <w:sz w:val="24"/>
                              </w:rPr>
                              <w:t xml:space="preserve"> </w:t>
                            </w:r>
                            <w:r w:rsidDel="005F0ED6">
                              <w:rPr>
                                <w:sz w:val="24"/>
                              </w:rPr>
                              <w:t>// Return</w:t>
                            </w:r>
                            <w:r w:rsidDel="005F0ED6">
                              <w:rPr>
                                <w:spacing w:val="-1"/>
                                <w:sz w:val="24"/>
                              </w:rPr>
                              <w:t xml:space="preserve"> </w:t>
                            </w:r>
                            <w:r w:rsidDel="005F0ED6">
                              <w:rPr>
                                <w:sz w:val="24"/>
                              </w:rPr>
                              <w:t>pointer</w:t>
                            </w:r>
                            <w:r w:rsidDel="005F0ED6">
                              <w:rPr>
                                <w:spacing w:val="-1"/>
                                <w:sz w:val="24"/>
                              </w:rPr>
                              <w:t xml:space="preserve"> </w:t>
                            </w:r>
                            <w:r w:rsidDel="005F0ED6">
                              <w:rPr>
                                <w:sz w:val="24"/>
                              </w:rPr>
                              <w:t>to the</w:t>
                            </w:r>
                            <w:r w:rsidDel="005F0ED6">
                              <w:rPr>
                                <w:spacing w:val="-2"/>
                                <w:sz w:val="24"/>
                              </w:rPr>
                              <w:t xml:space="preserve"> </w:t>
                            </w:r>
                            <w:r w:rsidDel="005F0ED6">
                              <w:rPr>
                                <w:sz w:val="24"/>
                              </w:rPr>
                              <w:t xml:space="preserve">static </w:t>
                            </w:r>
                            <w:r w:rsidDel="005F0ED6">
                              <w:rPr>
                                <w:spacing w:val="-2"/>
                                <w:sz w:val="24"/>
                              </w:rPr>
                              <w:t>array</w:t>
                            </w:r>
                          </w:moveFrom>
                        </w:p>
                        <w:p w14:paraId="29595939" w14:textId="0373B3FA" w:rsidR="00E527DA" w:rsidDel="005F0ED6" w:rsidRDefault="00E527DA">
                          <w:pPr>
                            <w:spacing w:before="21"/>
                            <w:rPr>
                              <w:moveFrom w:id="1669" w:author="Abhiram Arali" w:date="2024-11-06T14:26:00Z" w16du:dateUtc="2024-11-06T08:56:00Z"/>
                              <w:sz w:val="24"/>
                            </w:rPr>
                          </w:pPr>
                        </w:p>
                        <w:p w14:paraId="63C09C8C" w14:textId="1A4A3C47" w:rsidR="00E527DA" w:rsidDel="005F0ED6" w:rsidRDefault="00000000">
                          <w:pPr>
                            <w:spacing w:before="1"/>
                            <w:ind w:left="107"/>
                            <w:rPr>
                              <w:moveFrom w:id="1670" w:author="Abhiram Arali" w:date="2024-11-06T14:26:00Z" w16du:dateUtc="2024-11-06T08:56:00Z"/>
                              <w:sz w:val="24"/>
                            </w:rPr>
                          </w:pPr>
                          <w:moveFrom w:id="1671" w:author="Abhiram Arali" w:date="2024-11-06T14:26:00Z" w16du:dateUtc="2024-11-06T08:56:00Z">
                            <w:r w:rsidDel="005F0ED6">
                              <w:rPr>
                                <w:spacing w:val="-10"/>
                                <w:sz w:val="24"/>
                              </w:rPr>
                              <w:t>}</w:t>
                            </w:r>
                          </w:moveFrom>
                        </w:p>
                        <w:p w14:paraId="6F429394" w14:textId="2CF73986" w:rsidR="00E527DA" w:rsidDel="005F0ED6" w:rsidRDefault="00E527DA">
                          <w:pPr>
                            <w:rPr>
                              <w:moveFrom w:id="1672" w:author="Abhiram Arali" w:date="2024-11-06T14:26:00Z" w16du:dateUtc="2024-11-06T08:56:00Z"/>
                              <w:sz w:val="24"/>
                            </w:rPr>
                          </w:pPr>
                        </w:p>
                        <w:p w14:paraId="6824841B" w14:textId="23669955" w:rsidR="00E527DA" w:rsidDel="005F0ED6" w:rsidRDefault="00E527DA">
                          <w:pPr>
                            <w:rPr>
                              <w:moveFrom w:id="1673" w:author="Abhiram Arali" w:date="2024-11-06T14:26:00Z" w16du:dateUtc="2024-11-06T08:56:00Z"/>
                              <w:sz w:val="24"/>
                            </w:rPr>
                          </w:pPr>
                        </w:p>
                        <w:p w14:paraId="5BECFCDD" w14:textId="32150894" w:rsidR="00E527DA" w:rsidDel="005F0ED6" w:rsidRDefault="00E527DA">
                          <w:pPr>
                            <w:spacing w:before="43"/>
                            <w:rPr>
                              <w:moveFrom w:id="1674" w:author="Abhiram Arali" w:date="2024-11-06T14:26:00Z" w16du:dateUtc="2024-11-06T08:56:00Z"/>
                              <w:sz w:val="24"/>
                            </w:rPr>
                          </w:pPr>
                        </w:p>
                        <w:p w14:paraId="2DAD8A32" w14:textId="12CADB2D" w:rsidR="00E527DA" w:rsidDel="005F0ED6" w:rsidRDefault="00000000">
                          <w:pPr>
                            <w:spacing w:before="1"/>
                            <w:ind w:left="107"/>
                            <w:rPr>
                              <w:moveFrom w:id="1675" w:author="Abhiram Arali" w:date="2024-11-06T14:26:00Z" w16du:dateUtc="2024-11-06T08:56:00Z"/>
                              <w:sz w:val="24"/>
                            </w:rPr>
                          </w:pPr>
                          <w:moveFrom w:id="1676" w:author="Abhiram Arali" w:date="2024-11-06T14:26:00Z" w16du:dateUtc="2024-11-06T08:56:00Z">
                            <w:r w:rsidDel="005F0ED6">
                              <w:rPr>
                                <w:sz w:val="24"/>
                              </w:rPr>
                              <w:t>int</w:t>
                            </w:r>
                            <w:r w:rsidDel="005F0ED6">
                              <w:rPr>
                                <w:spacing w:val="-1"/>
                                <w:sz w:val="24"/>
                              </w:rPr>
                              <w:t xml:space="preserve"> </w:t>
                            </w:r>
                            <w:r w:rsidDel="005F0ED6">
                              <w:rPr>
                                <w:sz w:val="24"/>
                              </w:rPr>
                              <w:t xml:space="preserve">main() </w:t>
                            </w:r>
                            <w:r w:rsidDel="005F0ED6">
                              <w:rPr>
                                <w:spacing w:val="-10"/>
                                <w:sz w:val="24"/>
                              </w:rPr>
                              <w:t>{</w:t>
                            </w:r>
                          </w:moveFrom>
                        </w:p>
                        <w:p w14:paraId="759B66D2" w14:textId="0B470E9D" w:rsidR="00E527DA" w:rsidDel="005F0ED6" w:rsidRDefault="00E527DA">
                          <w:pPr>
                            <w:spacing w:before="21"/>
                            <w:rPr>
                              <w:moveFrom w:id="1677" w:author="Abhiram Arali" w:date="2024-11-06T14:26:00Z" w16du:dateUtc="2024-11-06T08:56:00Z"/>
                              <w:sz w:val="24"/>
                            </w:rPr>
                          </w:pPr>
                        </w:p>
                        <w:p w14:paraId="65C46B24" w14:textId="39173605" w:rsidR="00E527DA" w:rsidDel="005F0ED6" w:rsidRDefault="00000000">
                          <w:pPr>
                            <w:spacing w:line="499" w:lineRule="auto"/>
                            <w:ind w:left="347" w:right="5597"/>
                            <w:rPr>
                              <w:moveFrom w:id="1678" w:author="Abhiram Arali" w:date="2024-11-06T14:26:00Z" w16du:dateUtc="2024-11-06T08:56:00Z"/>
                              <w:sz w:val="24"/>
                            </w:rPr>
                          </w:pPr>
                          <w:moveFrom w:id="1679" w:author="Abhiram Arali" w:date="2024-11-06T14:26:00Z" w16du:dateUtc="2024-11-06T08:56:00Z">
                            <w:r w:rsidDel="005F0ED6">
                              <w:rPr>
                                <w:sz w:val="24"/>
                              </w:rPr>
                              <w:t>int *array = getStaticArray(); printf("Returned</w:t>
                            </w:r>
                            <w:r w:rsidDel="005F0ED6">
                              <w:rPr>
                                <w:spacing w:val="-14"/>
                                <w:sz w:val="24"/>
                              </w:rPr>
                              <w:t xml:space="preserve"> </w:t>
                            </w:r>
                            <w:r w:rsidDel="005F0ED6">
                              <w:rPr>
                                <w:sz w:val="24"/>
                              </w:rPr>
                              <w:t>static</w:t>
                            </w:r>
                            <w:r w:rsidDel="005F0ED6">
                              <w:rPr>
                                <w:spacing w:val="-14"/>
                                <w:sz w:val="24"/>
                              </w:rPr>
                              <w:t xml:space="preserve"> </w:t>
                            </w:r>
                            <w:r w:rsidDel="005F0ED6">
                              <w:rPr>
                                <w:sz w:val="24"/>
                              </w:rPr>
                              <w:t>array:</w:t>
                            </w:r>
                            <w:r w:rsidDel="005F0ED6">
                              <w:rPr>
                                <w:spacing w:val="-14"/>
                                <w:sz w:val="24"/>
                              </w:rPr>
                              <w:t xml:space="preserve"> </w:t>
                            </w:r>
                            <w:r w:rsidDel="005F0ED6">
                              <w:rPr>
                                <w:sz w:val="24"/>
                              </w:rPr>
                              <w:t>"); for (int i = 0; i &lt; 5; i++) {</w:t>
                            </w:r>
                          </w:moveFrom>
                        </w:p>
                        <w:p w14:paraId="3B4F30A6" w14:textId="13ABF0A4" w:rsidR="00E527DA" w:rsidDel="005F0ED6" w:rsidRDefault="00000000">
                          <w:pPr>
                            <w:spacing w:before="1"/>
                            <w:ind w:left="587"/>
                            <w:rPr>
                              <w:moveFrom w:id="1680" w:author="Abhiram Arali" w:date="2024-11-06T14:26:00Z" w16du:dateUtc="2024-11-06T08:56:00Z"/>
                              <w:sz w:val="24"/>
                            </w:rPr>
                          </w:pPr>
                          <w:moveFrom w:id="1681" w:author="Abhiram Arali" w:date="2024-11-06T14:26:00Z" w16du:dateUtc="2024-11-06T08:56:00Z">
                            <w:r w:rsidDel="005F0ED6">
                              <w:rPr>
                                <w:sz w:val="24"/>
                              </w:rPr>
                              <w:t>printf("%d</w:t>
                            </w:r>
                            <w:r w:rsidDel="005F0ED6">
                              <w:rPr>
                                <w:spacing w:val="-1"/>
                                <w:sz w:val="24"/>
                              </w:rPr>
                              <w:t xml:space="preserve"> </w:t>
                            </w:r>
                            <w:r w:rsidDel="005F0ED6">
                              <w:rPr>
                                <w:sz w:val="24"/>
                              </w:rPr>
                              <w:t>",</w:t>
                            </w:r>
                            <w:r w:rsidDel="005F0ED6">
                              <w:rPr>
                                <w:spacing w:val="-1"/>
                                <w:sz w:val="24"/>
                              </w:rPr>
                              <w:t xml:space="preserve"> </w:t>
                            </w:r>
                            <w:r w:rsidDel="005F0ED6">
                              <w:rPr>
                                <w:spacing w:val="-2"/>
                                <w:sz w:val="24"/>
                              </w:rPr>
                              <w:t>array[i]);</w:t>
                            </w:r>
                          </w:moveFrom>
                        </w:p>
                        <w:p w14:paraId="680A31B6" w14:textId="463B8C8F" w:rsidR="00E527DA" w:rsidDel="005F0ED6" w:rsidRDefault="00E527DA">
                          <w:pPr>
                            <w:spacing w:before="22"/>
                            <w:rPr>
                              <w:moveFrom w:id="1682" w:author="Abhiram Arali" w:date="2024-11-06T14:26:00Z" w16du:dateUtc="2024-11-06T08:56:00Z"/>
                              <w:sz w:val="24"/>
                            </w:rPr>
                          </w:pPr>
                        </w:p>
                        <w:p w14:paraId="6A21F20D" w14:textId="1BCD137D" w:rsidR="00E527DA" w:rsidDel="005F0ED6" w:rsidRDefault="00000000">
                          <w:pPr>
                            <w:ind w:left="347"/>
                            <w:rPr>
                              <w:moveFrom w:id="1683" w:author="Abhiram Arali" w:date="2024-11-06T14:26:00Z" w16du:dateUtc="2024-11-06T08:56:00Z"/>
                              <w:sz w:val="24"/>
                            </w:rPr>
                          </w:pPr>
                          <w:moveFrom w:id="1684" w:author="Abhiram Arali" w:date="2024-11-06T14:26:00Z" w16du:dateUtc="2024-11-06T08:56:00Z">
                            <w:r w:rsidDel="005F0ED6">
                              <w:rPr>
                                <w:spacing w:val="-10"/>
                                <w:sz w:val="24"/>
                              </w:rPr>
                              <w:t>}</w:t>
                            </w:r>
                          </w:moveFrom>
                        </w:p>
                        <w:p w14:paraId="334FBBE2" w14:textId="25716912" w:rsidR="00E527DA" w:rsidDel="005F0ED6" w:rsidRDefault="00E527DA">
                          <w:pPr>
                            <w:spacing w:before="21"/>
                            <w:rPr>
                              <w:moveFrom w:id="1685" w:author="Abhiram Arali" w:date="2024-11-06T14:26:00Z" w16du:dateUtc="2024-11-06T08:56:00Z"/>
                              <w:sz w:val="24"/>
                            </w:rPr>
                          </w:pPr>
                        </w:p>
                        <w:p w14:paraId="14E79ACE" w14:textId="56E674F1" w:rsidR="00E527DA" w:rsidDel="005F0ED6" w:rsidRDefault="00000000">
                          <w:pPr>
                            <w:spacing w:before="1" w:line="499" w:lineRule="auto"/>
                            <w:ind w:left="347" w:right="7711"/>
                            <w:rPr>
                              <w:moveFrom w:id="1686" w:author="Abhiram Arali" w:date="2024-11-06T14:26:00Z" w16du:dateUtc="2024-11-06T08:56:00Z"/>
                              <w:sz w:val="24"/>
                            </w:rPr>
                          </w:pPr>
                          <w:moveFrom w:id="1687" w:author="Abhiram Arali" w:date="2024-11-06T14:26:00Z" w16du:dateUtc="2024-11-06T08:56:00Z">
                            <w:r w:rsidDel="005F0ED6">
                              <w:rPr>
                                <w:spacing w:val="-2"/>
                                <w:sz w:val="24"/>
                              </w:rPr>
                              <w:t xml:space="preserve">printf("\n"); </w:t>
                            </w:r>
                            <w:r w:rsidDel="005F0ED6">
                              <w:rPr>
                                <w:sz w:val="24"/>
                              </w:rPr>
                              <w:t>return 0;</w:t>
                            </w:r>
                          </w:moveFrom>
                        </w:p>
                        <w:p w14:paraId="142A922D" w14:textId="6221207C" w:rsidR="00E527DA" w:rsidRDefault="00000000">
                          <w:pPr>
                            <w:spacing w:line="276" w:lineRule="exact"/>
                            <w:ind w:left="107"/>
                            <w:rPr>
                              <w:sz w:val="24"/>
                            </w:rPr>
                          </w:pPr>
                          <w:moveFrom w:id="1688" w:author="Abhiram Arali" w:date="2024-11-06T14:26:00Z" w16du:dateUtc="2024-11-06T08:56:00Z">
                            <w:r w:rsidDel="005F0ED6">
                              <w:rPr>
                                <w:spacing w:val="-10"/>
                                <w:sz w:val="24"/>
                              </w:rPr>
                              <w:t>}</w:t>
                            </w:r>
                          </w:moveFrom>
                          <w:moveFromRangeEnd w:id="1658"/>
                        </w:p>
                      </w:txbxContent>
                    </v:textbox>
                  </v:shape>
                  <w10:anchorlock/>
                </v:group>
              </w:pict>
            </mc:Fallback>
          </mc:AlternateContent>
        </w:r>
      </w:del>
    </w:p>
    <w:p w14:paraId="4F41ABC2" w14:textId="77777777" w:rsidR="00E527DA" w:rsidRDefault="00EB2904">
      <w:pPr>
        <w:pStyle w:val="NormalBPBHEB"/>
        <w:pPrChange w:id="1074" w:author="Abhiram Arali" w:date="2024-11-06T14:26:00Z">
          <w:pPr>
            <w:pStyle w:val="BodyText"/>
            <w:spacing w:before="125" w:line="360" w:lineRule="auto"/>
            <w:ind w:left="220" w:right="220"/>
            <w:jc w:val="both"/>
          </w:pPr>
        </w:pPrChange>
      </w:pPr>
      <w:r>
        <w:t>In</w:t>
      </w:r>
      <w:r>
        <w:rPr>
          <w:spacing w:val="-13"/>
        </w:rPr>
        <w:t xml:space="preserve"> </w:t>
      </w:r>
      <w:r>
        <w:t>this</w:t>
      </w:r>
      <w:r>
        <w:rPr>
          <w:spacing w:val="-13"/>
        </w:rPr>
        <w:t xml:space="preserve"> </w:t>
      </w:r>
      <w:r>
        <w:t>case,</w:t>
      </w:r>
      <w:r>
        <w:rPr>
          <w:spacing w:val="-13"/>
        </w:rPr>
        <w:t xml:space="preserve"> </w:t>
      </w:r>
      <w:r>
        <w:t>the</w:t>
      </w:r>
      <w:r>
        <w:rPr>
          <w:spacing w:val="-14"/>
        </w:rPr>
        <w:t xml:space="preserve"> </w:t>
      </w:r>
      <w:r>
        <w:t>getStaticArray</w:t>
      </w:r>
      <w:r>
        <w:rPr>
          <w:spacing w:val="-11"/>
        </w:rPr>
        <w:t xml:space="preserve"> </w:t>
      </w:r>
      <w:r>
        <w:t>function</w:t>
      </w:r>
      <w:r>
        <w:rPr>
          <w:spacing w:val="-13"/>
        </w:rPr>
        <w:t xml:space="preserve"> </w:t>
      </w:r>
      <w:r>
        <w:t>returns</w:t>
      </w:r>
      <w:r>
        <w:rPr>
          <w:spacing w:val="-11"/>
        </w:rPr>
        <w:t xml:space="preserve"> </w:t>
      </w:r>
      <w:r>
        <w:t>a</w:t>
      </w:r>
      <w:r>
        <w:rPr>
          <w:spacing w:val="-14"/>
        </w:rPr>
        <w:t xml:space="preserve"> </w:t>
      </w:r>
      <w:r>
        <w:t>pointer</w:t>
      </w:r>
      <w:r>
        <w:rPr>
          <w:spacing w:val="-14"/>
        </w:rPr>
        <w:t xml:space="preserve"> </w:t>
      </w:r>
      <w:r>
        <w:t>to</w:t>
      </w:r>
      <w:r>
        <w:rPr>
          <w:spacing w:val="-13"/>
        </w:rPr>
        <w:t xml:space="preserve"> </w:t>
      </w:r>
      <w:r>
        <w:t>a</w:t>
      </w:r>
      <w:r>
        <w:rPr>
          <w:spacing w:val="-14"/>
        </w:rPr>
        <w:t xml:space="preserve"> </w:t>
      </w:r>
      <w:r>
        <w:t>static</w:t>
      </w:r>
      <w:r>
        <w:rPr>
          <w:spacing w:val="-13"/>
        </w:rPr>
        <w:t xml:space="preserve"> </w:t>
      </w:r>
      <w:r>
        <w:t>array.</w:t>
      </w:r>
      <w:r>
        <w:rPr>
          <w:spacing w:val="-13"/>
        </w:rPr>
        <w:t xml:space="preserve"> </w:t>
      </w:r>
      <w:r>
        <w:t>This</w:t>
      </w:r>
      <w:r>
        <w:rPr>
          <w:spacing w:val="-12"/>
        </w:rPr>
        <w:t xml:space="preserve"> </w:t>
      </w:r>
      <w:r>
        <w:t>approach</w:t>
      </w:r>
      <w:r>
        <w:rPr>
          <w:spacing w:val="-13"/>
        </w:rPr>
        <w:t xml:space="preserve"> </w:t>
      </w:r>
      <w:r>
        <w:t>works, but it is less flexible because the array size is fixed and can lead to unexpected results if the function is called multiple times.</w:t>
      </w:r>
    </w:p>
    <w:p w14:paraId="2567077F" w14:textId="7115114B" w:rsidR="00E527DA" w:rsidRDefault="00EB2904">
      <w:pPr>
        <w:pStyle w:val="NormalBPBHEB"/>
        <w:numPr>
          <w:ilvl w:val="0"/>
          <w:numId w:val="28"/>
        </w:numPr>
        <w:pPrChange w:id="1075" w:author="Abhiram Arali" w:date="2024-11-06T14:26:00Z">
          <w:pPr>
            <w:pStyle w:val="BodyText"/>
            <w:spacing w:before="160" w:line="360" w:lineRule="auto"/>
            <w:ind w:left="220" w:right="224"/>
            <w:jc w:val="both"/>
          </w:pPr>
        </w:pPrChange>
      </w:pPr>
      <w:r>
        <w:rPr>
          <w:b/>
        </w:rPr>
        <w:t xml:space="preserve">Using </w:t>
      </w:r>
      <w:r w:rsidR="00D653B5">
        <w:rPr>
          <w:b/>
        </w:rPr>
        <w:t>structs</w:t>
      </w:r>
      <w:r>
        <w:rPr>
          <w:b/>
        </w:rPr>
        <w:t xml:space="preserve">: </w:t>
      </w:r>
      <w:r>
        <w:t>You can define a struct that contains an array and return the struct. This approach al</w:t>
      </w:r>
      <w:r>
        <w:t>lows you to return multiple arrays or other types of data along with the array.</w:t>
      </w:r>
    </w:p>
    <w:p w14:paraId="7C975AB1" w14:textId="77777777" w:rsidR="00E527DA" w:rsidRDefault="00EB2904" w:rsidP="008D0F23">
      <w:pPr>
        <w:pStyle w:val="NormalBPBHEB"/>
        <w:numPr>
          <w:ilvl w:val="0"/>
          <w:numId w:val="30"/>
        </w:numPr>
        <w:rPr>
          <w:ins w:id="1076" w:author="Abhiram Arali" w:date="2024-11-06T14:27:00Z"/>
          <w:b/>
          <w:bCs/>
        </w:rPr>
      </w:pPr>
      <w:r w:rsidRPr="008D0F23">
        <w:rPr>
          <w:b/>
          <w:bCs/>
          <w:rPrChange w:id="1077" w:author="Abhiram Arali" w:date="2024-11-06T14:26:00Z">
            <w:rPr/>
          </w:rPrChange>
        </w:rPr>
        <w:t>Example:</w:t>
      </w:r>
    </w:p>
    <w:p w14:paraId="78C623D3" w14:textId="77777777" w:rsidR="00202CC0" w:rsidRDefault="00202CC0" w:rsidP="00202CC0">
      <w:pPr>
        <w:pStyle w:val="NormalBPBHEB"/>
        <w:rPr>
          <w:ins w:id="1078" w:author="Abhiram Arali" w:date="2024-11-06T14:27:00Z"/>
          <w:b/>
          <w:bCs/>
        </w:rPr>
      </w:pPr>
    </w:p>
    <w:p w14:paraId="58C52C1C" w14:textId="77777777" w:rsidR="0030624D" w:rsidRDefault="0030624D" w:rsidP="0030624D">
      <w:pPr>
        <w:spacing w:before="18" w:line="499" w:lineRule="auto"/>
        <w:ind w:left="107" w:right="7328"/>
        <w:rPr>
          <w:sz w:val="24"/>
        </w:rPr>
      </w:pPr>
      <w:moveToRangeStart w:id="1079" w:author="Abhiram Arali" w:date="2024-11-06T14:27:00Z" w:name="move181795656"/>
      <w:moveTo w:id="1080" w:author="Abhiram Arali" w:date="2024-11-06T14:27:00Z">
        <w:r>
          <w:rPr>
            <w:sz w:val="24"/>
          </w:rPr>
          <w:t>#include</w:t>
        </w:r>
        <w:r>
          <w:rPr>
            <w:spacing w:val="-15"/>
            <w:sz w:val="24"/>
          </w:rPr>
          <w:t xml:space="preserve"> </w:t>
        </w:r>
        <w:r>
          <w:rPr>
            <w:sz w:val="24"/>
          </w:rPr>
          <w:t>&lt;stdio.h&gt; #define SIZE 5 typedef struct {</w:t>
        </w:r>
      </w:moveTo>
    </w:p>
    <w:p w14:paraId="1F3A1739" w14:textId="77777777" w:rsidR="0030624D" w:rsidRDefault="0030624D" w:rsidP="0030624D">
      <w:pPr>
        <w:spacing w:line="275" w:lineRule="exact"/>
        <w:ind w:left="347"/>
        <w:rPr>
          <w:ins w:id="1081" w:author="Abhiram Arali" w:date="2024-11-06T14:27:00Z"/>
          <w:spacing w:val="-2"/>
          <w:sz w:val="24"/>
        </w:rPr>
      </w:pPr>
      <w:moveTo w:id="1082" w:author="Abhiram Arali" w:date="2024-11-06T14:27:00Z">
        <w:r>
          <w:rPr>
            <w:sz w:val="24"/>
          </w:rPr>
          <w:t>int</w:t>
        </w:r>
        <w:r>
          <w:rPr>
            <w:spacing w:val="-2"/>
            <w:sz w:val="24"/>
          </w:rPr>
          <w:t xml:space="preserve"> arr[SIZE];</w:t>
        </w:r>
      </w:moveTo>
    </w:p>
    <w:p w14:paraId="4592A69F" w14:textId="77777777" w:rsidR="00C41426" w:rsidRDefault="00C41426" w:rsidP="0030624D">
      <w:pPr>
        <w:spacing w:line="275" w:lineRule="exact"/>
        <w:ind w:left="347"/>
        <w:rPr>
          <w:sz w:val="24"/>
        </w:rPr>
      </w:pPr>
    </w:p>
    <w:p w14:paraId="4050A2F0" w14:textId="77777777" w:rsidR="0030624D" w:rsidRDefault="0030624D" w:rsidP="0030624D">
      <w:pPr>
        <w:spacing w:line="276" w:lineRule="exact"/>
        <w:ind w:left="107"/>
        <w:rPr>
          <w:sz w:val="24"/>
        </w:rPr>
      </w:pPr>
      <w:moveToRangeStart w:id="1083" w:author="Abhiram Arali" w:date="2024-11-06T14:27:00Z" w:name="move181795665"/>
      <w:moveToRangeEnd w:id="1079"/>
      <w:moveTo w:id="1084" w:author="Abhiram Arali" w:date="2024-11-06T14:27:00Z">
        <w:r>
          <w:rPr>
            <w:sz w:val="24"/>
          </w:rPr>
          <w:t xml:space="preserve">} </w:t>
        </w:r>
        <w:r>
          <w:rPr>
            <w:spacing w:val="-2"/>
            <w:sz w:val="24"/>
          </w:rPr>
          <w:t>ArrayStruct;</w:t>
        </w:r>
      </w:moveTo>
    </w:p>
    <w:p w14:paraId="7087B896" w14:textId="77777777" w:rsidR="0030624D" w:rsidRDefault="0030624D" w:rsidP="0030624D">
      <w:pPr>
        <w:rPr>
          <w:sz w:val="24"/>
        </w:rPr>
      </w:pPr>
    </w:p>
    <w:p w14:paraId="21C145CF" w14:textId="77777777" w:rsidR="0030624D" w:rsidRDefault="0030624D" w:rsidP="0030624D">
      <w:pPr>
        <w:rPr>
          <w:sz w:val="24"/>
        </w:rPr>
      </w:pPr>
    </w:p>
    <w:p w14:paraId="0E9FDEA9" w14:textId="77777777" w:rsidR="0030624D" w:rsidRDefault="0030624D" w:rsidP="0030624D">
      <w:pPr>
        <w:spacing w:before="43"/>
        <w:rPr>
          <w:sz w:val="24"/>
        </w:rPr>
      </w:pPr>
    </w:p>
    <w:p w14:paraId="262D9F4F" w14:textId="77777777" w:rsidR="0030624D" w:rsidRDefault="0030624D" w:rsidP="0030624D">
      <w:pPr>
        <w:spacing w:line="499" w:lineRule="auto"/>
        <w:ind w:left="347" w:right="5937" w:hanging="240"/>
        <w:rPr>
          <w:sz w:val="24"/>
        </w:rPr>
      </w:pPr>
      <w:moveTo w:id="1085" w:author="Abhiram Arali" w:date="2024-11-06T14:27:00Z">
        <w:r>
          <w:rPr>
            <w:sz w:val="24"/>
          </w:rPr>
          <w:lastRenderedPageBreak/>
          <w:t>ArrayStruct getArrayStruct() { ArrayStruct myArrayStruct; for</w:t>
        </w:r>
        <w:r>
          <w:rPr>
            <w:spacing w:val="-6"/>
            <w:sz w:val="24"/>
          </w:rPr>
          <w:t xml:space="preserve"> </w:t>
        </w:r>
        <w:r>
          <w:rPr>
            <w:sz w:val="24"/>
          </w:rPr>
          <w:t>(int</w:t>
        </w:r>
        <w:r>
          <w:rPr>
            <w:spacing w:val="-4"/>
            <w:sz w:val="24"/>
          </w:rPr>
          <w:t xml:space="preserve"> </w:t>
        </w:r>
        <w:r>
          <w:rPr>
            <w:sz w:val="24"/>
          </w:rPr>
          <w:t>i</w:t>
        </w:r>
        <w:r>
          <w:rPr>
            <w:spacing w:val="-4"/>
            <w:sz w:val="24"/>
          </w:rPr>
          <w:t xml:space="preserve"> </w:t>
        </w:r>
        <w:r>
          <w:rPr>
            <w:sz w:val="24"/>
          </w:rPr>
          <w:t>=</w:t>
        </w:r>
        <w:r>
          <w:rPr>
            <w:spacing w:val="-5"/>
            <w:sz w:val="24"/>
          </w:rPr>
          <w:t xml:space="preserve"> </w:t>
        </w:r>
        <w:r>
          <w:rPr>
            <w:sz w:val="24"/>
          </w:rPr>
          <w:t>0;</w:t>
        </w:r>
        <w:r>
          <w:rPr>
            <w:spacing w:val="-4"/>
            <w:sz w:val="24"/>
          </w:rPr>
          <w:t xml:space="preserve"> </w:t>
        </w:r>
        <w:r>
          <w:rPr>
            <w:sz w:val="24"/>
          </w:rPr>
          <w:t>i</w:t>
        </w:r>
        <w:r>
          <w:rPr>
            <w:spacing w:val="-4"/>
            <w:sz w:val="24"/>
          </w:rPr>
          <w:t xml:space="preserve"> </w:t>
        </w:r>
        <w:r>
          <w:rPr>
            <w:sz w:val="24"/>
          </w:rPr>
          <w:t>&lt;</w:t>
        </w:r>
        <w:r>
          <w:rPr>
            <w:spacing w:val="-5"/>
            <w:sz w:val="24"/>
          </w:rPr>
          <w:t xml:space="preserve"> </w:t>
        </w:r>
        <w:r>
          <w:rPr>
            <w:sz w:val="24"/>
          </w:rPr>
          <w:t>SIZE;</w:t>
        </w:r>
        <w:r>
          <w:rPr>
            <w:spacing w:val="-3"/>
            <w:sz w:val="24"/>
          </w:rPr>
          <w:t xml:space="preserve"> </w:t>
        </w:r>
        <w:r>
          <w:rPr>
            <w:sz w:val="24"/>
          </w:rPr>
          <w:t>i++)</w:t>
        </w:r>
        <w:r>
          <w:rPr>
            <w:spacing w:val="-4"/>
            <w:sz w:val="24"/>
          </w:rPr>
          <w:t xml:space="preserve"> </w:t>
        </w:r>
        <w:r>
          <w:rPr>
            <w:sz w:val="24"/>
          </w:rPr>
          <w:t>{</w:t>
        </w:r>
      </w:moveTo>
    </w:p>
    <w:p w14:paraId="3F457018" w14:textId="77777777" w:rsidR="0030624D" w:rsidRDefault="0030624D" w:rsidP="0030624D">
      <w:pPr>
        <w:spacing w:before="1"/>
        <w:ind w:left="587"/>
        <w:rPr>
          <w:sz w:val="24"/>
        </w:rPr>
      </w:pPr>
      <w:moveTo w:id="1086" w:author="Abhiram Arali" w:date="2024-11-06T14:27:00Z">
        <w:r>
          <w:rPr>
            <w:sz w:val="24"/>
          </w:rPr>
          <w:t>myArrayStruct.arr[i]</w:t>
        </w:r>
        <w:r>
          <w:rPr>
            <w:spacing w:val="-1"/>
            <w:sz w:val="24"/>
          </w:rPr>
          <w:t xml:space="preserve"> </w:t>
        </w:r>
        <w:r>
          <w:rPr>
            <w:sz w:val="24"/>
          </w:rPr>
          <w:t>=</w:t>
        </w:r>
        <w:r>
          <w:rPr>
            <w:spacing w:val="-3"/>
            <w:sz w:val="24"/>
          </w:rPr>
          <w:t xml:space="preserve"> </w:t>
        </w:r>
        <w:r>
          <w:rPr>
            <w:sz w:val="24"/>
          </w:rPr>
          <w:t>i</w:t>
        </w:r>
        <w:r>
          <w:rPr>
            <w:spacing w:val="-1"/>
            <w:sz w:val="24"/>
          </w:rPr>
          <w:t xml:space="preserve"> </w:t>
        </w:r>
        <w:r>
          <w:rPr>
            <w:sz w:val="24"/>
          </w:rPr>
          <w:t>*</w:t>
        </w:r>
        <w:r>
          <w:rPr>
            <w:spacing w:val="-1"/>
            <w:sz w:val="24"/>
          </w:rPr>
          <w:t xml:space="preserve"> </w:t>
        </w:r>
        <w:r>
          <w:rPr>
            <w:sz w:val="24"/>
          </w:rPr>
          <w:t>4;</w:t>
        </w:r>
        <w:r>
          <w:rPr>
            <w:spacing w:val="-1"/>
            <w:sz w:val="24"/>
          </w:rPr>
          <w:t xml:space="preserve"> </w:t>
        </w:r>
        <w:r>
          <w:rPr>
            <w:sz w:val="24"/>
          </w:rPr>
          <w:t>//</w:t>
        </w:r>
        <w:r>
          <w:rPr>
            <w:spacing w:val="-1"/>
            <w:sz w:val="24"/>
          </w:rPr>
          <w:t xml:space="preserve"> </w:t>
        </w:r>
        <w:r>
          <w:rPr>
            <w:sz w:val="24"/>
          </w:rPr>
          <w:t>Example</w:t>
        </w:r>
        <w:r>
          <w:rPr>
            <w:spacing w:val="-2"/>
            <w:sz w:val="24"/>
          </w:rPr>
          <w:t xml:space="preserve"> initialization</w:t>
        </w:r>
      </w:moveTo>
    </w:p>
    <w:p w14:paraId="65EA0CC0" w14:textId="77777777" w:rsidR="0030624D" w:rsidRDefault="0030624D" w:rsidP="0030624D">
      <w:pPr>
        <w:spacing w:before="22"/>
        <w:rPr>
          <w:sz w:val="24"/>
        </w:rPr>
      </w:pPr>
    </w:p>
    <w:p w14:paraId="5EF81F41" w14:textId="77777777" w:rsidR="0030624D" w:rsidRDefault="0030624D" w:rsidP="0030624D">
      <w:pPr>
        <w:ind w:left="347"/>
        <w:rPr>
          <w:sz w:val="24"/>
        </w:rPr>
      </w:pPr>
      <w:moveTo w:id="1087" w:author="Abhiram Arali" w:date="2024-11-06T14:27:00Z">
        <w:r>
          <w:rPr>
            <w:spacing w:val="-10"/>
            <w:sz w:val="24"/>
          </w:rPr>
          <w:t>}</w:t>
        </w:r>
      </w:moveTo>
    </w:p>
    <w:p w14:paraId="6FD3E3F7" w14:textId="77777777" w:rsidR="0030624D" w:rsidRDefault="0030624D" w:rsidP="0030624D">
      <w:pPr>
        <w:spacing w:before="22"/>
        <w:rPr>
          <w:sz w:val="24"/>
        </w:rPr>
      </w:pPr>
    </w:p>
    <w:p w14:paraId="2EDD7564" w14:textId="77777777" w:rsidR="0030624D" w:rsidRDefault="0030624D" w:rsidP="0030624D">
      <w:pPr>
        <w:ind w:left="347"/>
        <w:rPr>
          <w:sz w:val="24"/>
        </w:rPr>
      </w:pPr>
      <w:moveTo w:id="1088" w:author="Abhiram Arali" w:date="2024-11-06T14:27:00Z">
        <w:r>
          <w:rPr>
            <w:sz w:val="24"/>
          </w:rPr>
          <w:t>return</w:t>
        </w:r>
        <w:r>
          <w:rPr>
            <w:spacing w:val="-2"/>
            <w:sz w:val="24"/>
          </w:rPr>
          <w:t xml:space="preserve"> </w:t>
        </w:r>
        <w:r>
          <w:rPr>
            <w:sz w:val="24"/>
          </w:rPr>
          <w:t>myArrayStruct;</w:t>
        </w:r>
        <w:r>
          <w:rPr>
            <w:spacing w:val="-1"/>
            <w:sz w:val="24"/>
          </w:rPr>
          <w:t xml:space="preserve"> </w:t>
        </w:r>
        <w:r>
          <w:rPr>
            <w:sz w:val="24"/>
          </w:rPr>
          <w:t>//</w:t>
        </w:r>
        <w:r>
          <w:rPr>
            <w:spacing w:val="-1"/>
            <w:sz w:val="24"/>
          </w:rPr>
          <w:t xml:space="preserve"> </w:t>
        </w:r>
        <w:r>
          <w:rPr>
            <w:sz w:val="24"/>
          </w:rPr>
          <w:t>Return</w:t>
        </w:r>
        <w:r>
          <w:rPr>
            <w:spacing w:val="-2"/>
            <w:sz w:val="24"/>
          </w:rPr>
          <w:t xml:space="preserve"> </w:t>
        </w:r>
        <w:r>
          <w:rPr>
            <w:sz w:val="24"/>
          </w:rPr>
          <w:t>struct</w:t>
        </w:r>
        <w:r>
          <w:rPr>
            <w:spacing w:val="-1"/>
            <w:sz w:val="24"/>
          </w:rPr>
          <w:t xml:space="preserve"> </w:t>
        </w:r>
        <w:r>
          <w:rPr>
            <w:sz w:val="24"/>
          </w:rPr>
          <w:t>containing</w:t>
        </w:r>
        <w:r>
          <w:rPr>
            <w:spacing w:val="-1"/>
            <w:sz w:val="24"/>
          </w:rPr>
          <w:t xml:space="preserve"> </w:t>
        </w:r>
        <w:r>
          <w:rPr>
            <w:sz w:val="24"/>
          </w:rPr>
          <w:t>the</w:t>
        </w:r>
        <w:r>
          <w:rPr>
            <w:spacing w:val="-1"/>
            <w:sz w:val="24"/>
          </w:rPr>
          <w:t xml:space="preserve"> </w:t>
        </w:r>
        <w:r>
          <w:rPr>
            <w:spacing w:val="-2"/>
            <w:sz w:val="24"/>
          </w:rPr>
          <w:t>array</w:t>
        </w:r>
      </w:moveTo>
    </w:p>
    <w:p w14:paraId="00ED3E25" w14:textId="77777777" w:rsidR="0030624D" w:rsidRDefault="0030624D" w:rsidP="0030624D">
      <w:pPr>
        <w:spacing w:before="21"/>
        <w:rPr>
          <w:sz w:val="24"/>
        </w:rPr>
      </w:pPr>
    </w:p>
    <w:p w14:paraId="2875C97D" w14:textId="77777777" w:rsidR="0030624D" w:rsidRDefault="0030624D" w:rsidP="0030624D">
      <w:pPr>
        <w:spacing w:before="1"/>
        <w:ind w:left="107"/>
        <w:rPr>
          <w:sz w:val="24"/>
        </w:rPr>
      </w:pPr>
      <w:moveTo w:id="1089" w:author="Abhiram Arali" w:date="2024-11-06T14:27:00Z">
        <w:r>
          <w:rPr>
            <w:spacing w:val="-10"/>
            <w:sz w:val="24"/>
          </w:rPr>
          <w:t>}</w:t>
        </w:r>
      </w:moveTo>
    </w:p>
    <w:p w14:paraId="49BF9528" w14:textId="77777777" w:rsidR="0030624D" w:rsidRDefault="0030624D" w:rsidP="0030624D">
      <w:pPr>
        <w:rPr>
          <w:sz w:val="24"/>
        </w:rPr>
      </w:pPr>
    </w:p>
    <w:p w14:paraId="55C9EF37" w14:textId="77777777" w:rsidR="0030624D" w:rsidRDefault="0030624D" w:rsidP="0030624D">
      <w:pPr>
        <w:rPr>
          <w:sz w:val="24"/>
        </w:rPr>
      </w:pPr>
    </w:p>
    <w:p w14:paraId="3EEB04BF" w14:textId="77777777" w:rsidR="0030624D" w:rsidRDefault="0030624D" w:rsidP="0030624D">
      <w:pPr>
        <w:spacing w:before="45"/>
        <w:rPr>
          <w:sz w:val="24"/>
        </w:rPr>
      </w:pPr>
    </w:p>
    <w:p w14:paraId="5921DF37" w14:textId="77777777" w:rsidR="0030624D" w:rsidRDefault="0030624D" w:rsidP="0030624D">
      <w:pPr>
        <w:ind w:left="107"/>
        <w:rPr>
          <w:sz w:val="24"/>
        </w:rPr>
      </w:pPr>
      <w:moveTo w:id="1090" w:author="Abhiram Arali" w:date="2024-11-06T14:27:00Z">
        <w:r>
          <w:rPr>
            <w:sz w:val="24"/>
          </w:rPr>
          <w:t>int</w:t>
        </w:r>
        <w:r>
          <w:rPr>
            <w:spacing w:val="-1"/>
            <w:sz w:val="24"/>
          </w:rPr>
          <w:t xml:space="preserve"> </w:t>
        </w:r>
        <w:r>
          <w:rPr>
            <w:sz w:val="24"/>
          </w:rPr>
          <w:t xml:space="preserve">main() </w:t>
        </w:r>
        <w:r>
          <w:rPr>
            <w:spacing w:val="-10"/>
            <w:sz w:val="24"/>
          </w:rPr>
          <w:t>{</w:t>
        </w:r>
      </w:moveTo>
    </w:p>
    <w:p w14:paraId="037D13EE" w14:textId="77777777" w:rsidR="0030624D" w:rsidRDefault="0030624D" w:rsidP="0030624D">
      <w:pPr>
        <w:spacing w:before="22"/>
        <w:rPr>
          <w:sz w:val="24"/>
        </w:rPr>
      </w:pPr>
    </w:p>
    <w:p w14:paraId="707247DB" w14:textId="77777777" w:rsidR="0030624D" w:rsidRDefault="0030624D" w:rsidP="0030624D">
      <w:pPr>
        <w:spacing w:line="499" w:lineRule="auto"/>
        <w:ind w:left="347" w:right="5262"/>
        <w:jc w:val="both"/>
        <w:rPr>
          <w:sz w:val="24"/>
        </w:rPr>
      </w:pPr>
      <w:moveTo w:id="1091" w:author="Abhiram Arali" w:date="2024-11-06T14:27:00Z">
        <w:r>
          <w:rPr>
            <w:sz w:val="24"/>
          </w:rPr>
          <w:t>ArrayStruct</w:t>
        </w:r>
        <w:r>
          <w:rPr>
            <w:spacing w:val="-13"/>
            <w:sz w:val="24"/>
          </w:rPr>
          <w:t xml:space="preserve"> </w:t>
        </w:r>
        <w:r>
          <w:rPr>
            <w:sz w:val="24"/>
          </w:rPr>
          <w:t>result</w:t>
        </w:r>
        <w:r>
          <w:rPr>
            <w:spacing w:val="-13"/>
            <w:sz w:val="24"/>
          </w:rPr>
          <w:t xml:space="preserve"> </w:t>
        </w:r>
        <w:r>
          <w:rPr>
            <w:sz w:val="24"/>
          </w:rPr>
          <w:t>=</w:t>
        </w:r>
        <w:r>
          <w:rPr>
            <w:spacing w:val="-14"/>
            <w:sz w:val="24"/>
          </w:rPr>
          <w:t xml:space="preserve"> </w:t>
        </w:r>
        <w:r>
          <w:rPr>
            <w:sz w:val="24"/>
          </w:rPr>
          <w:t>getArrayStruct(); printf("Returned</w:t>
        </w:r>
        <w:r>
          <w:rPr>
            <w:spacing w:val="-11"/>
            <w:sz w:val="24"/>
          </w:rPr>
          <w:t xml:space="preserve"> </w:t>
        </w:r>
        <w:r>
          <w:rPr>
            <w:sz w:val="24"/>
          </w:rPr>
          <w:t>array</w:t>
        </w:r>
        <w:r>
          <w:rPr>
            <w:spacing w:val="-9"/>
            <w:sz w:val="24"/>
          </w:rPr>
          <w:t xml:space="preserve"> </w:t>
        </w:r>
        <w:r>
          <w:rPr>
            <w:sz w:val="24"/>
          </w:rPr>
          <w:t>from</w:t>
        </w:r>
        <w:r>
          <w:rPr>
            <w:spacing w:val="-11"/>
            <w:sz w:val="24"/>
          </w:rPr>
          <w:t xml:space="preserve"> </w:t>
        </w:r>
        <w:r>
          <w:rPr>
            <w:sz w:val="24"/>
          </w:rPr>
          <w:t>struct:</w:t>
        </w:r>
        <w:r>
          <w:rPr>
            <w:spacing w:val="-11"/>
            <w:sz w:val="24"/>
          </w:rPr>
          <w:t xml:space="preserve"> </w:t>
        </w:r>
        <w:r>
          <w:rPr>
            <w:sz w:val="24"/>
          </w:rPr>
          <w:t>"); for (int i = 0; i &lt; SIZE; i++) {</w:t>
        </w:r>
      </w:moveTo>
    </w:p>
    <w:p w14:paraId="6B3B97D0" w14:textId="77777777" w:rsidR="0030624D" w:rsidRDefault="0030624D" w:rsidP="0030624D">
      <w:pPr>
        <w:spacing w:line="275" w:lineRule="exact"/>
        <w:ind w:left="587"/>
        <w:rPr>
          <w:sz w:val="24"/>
        </w:rPr>
      </w:pPr>
      <w:moveTo w:id="1092" w:author="Abhiram Arali" w:date="2024-11-06T14:27:00Z">
        <w:r>
          <w:rPr>
            <w:sz w:val="24"/>
          </w:rPr>
          <w:t>printf("%d</w:t>
        </w:r>
        <w:r>
          <w:rPr>
            <w:spacing w:val="-1"/>
            <w:sz w:val="24"/>
          </w:rPr>
          <w:t xml:space="preserve"> </w:t>
        </w:r>
        <w:r>
          <w:rPr>
            <w:sz w:val="24"/>
          </w:rPr>
          <w:t>",</w:t>
        </w:r>
        <w:r>
          <w:rPr>
            <w:spacing w:val="-1"/>
            <w:sz w:val="24"/>
          </w:rPr>
          <w:t xml:space="preserve"> </w:t>
        </w:r>
        <w:r>
          <w:rPr>
            <w:spacing w:val="-2"/>
            <w:sz w:val="24"/>
          </w:rPr>
          <w:t>result.arr[i]);</w:t>
        </w:r>
      </w:moveTo>
    </w:p>
    <w:p w14:paraId="683BFF1F" w14:textId="77777777" w:rsidR="0030624D" w:rsidRDefault="0030624D" w:rsidP="0030624D">
      <w:pPr>
        <w:spacing w:before="21"/>
        <w:rPr>
          <w:sz w:val="24"/>
        </w:rPr>
      </w:pPr>
    </w:p>
    <w:p w14:paraId="60B72C24" w14:textId="77777777" w:rsidR="0030624D" w:rsidRDefault="0030624D" w:rsidP="0030624D">
      <w:pPr>
        <w:spacing w:before="1"/>
        <w:ind w:left="347"/>
        <w:rPr>
          <w:sz w:val="24"/>
        </w:rPr>
      </w:pPr>
      <w:moveTo w:id="1093" w:author="Abhiram Arali" w:date="2024-11-06T14:27:00Z">
        <w:r>
          <w:rPr>
            <w:spacing w:val="-10"/>
            <w:sz w:val="24"/>
          </w:rPr>
          <w:t>}</w:t>
        </w:r>
      </w:moveTo>
    </w:p>
    <w:p w14:paraId="6E253FC9" w14:textId="77777777" w:rsidR="0030624D" w:rsidRDefault="0030624D" w:rsidP="0030624D">
      <w:pPr>
        <w:spacing w:before="23"/>
        <w:rPr>
          <w:sz w:val="24"/>
        </w:rPr>
      </w:pPr>
    </w:p>
    <w:p w14:paraId="260CF2A3" w14:textId="77777777" w:rsidR="0030624D" w:rsidRDefault="0030624D" w:rsidP="0030624D">
      <w:pPr>
        <w:spacing w:before="1" w:line="499" w:lineRule="auto"/>
        <w:ind w:left="347" w:right="7711"/>
        <w:rPr>
          <w:sz w:val="24"/>
        </w:rPr>
      </w:pPr>
      <w:moveTo w:id="1094" w:author="Abhiram Arali" w:date="2024-11-06T14:27:00Z">
        <w:r>
          <w:rPr>
            <w:spacing w:val="-2"/>
            <w:sz w:val="24"/>
          </w:rPr>
          <w:t xml:space="preserve">printf("\n"); </w:t>
        </w:r>
        <w:r>
          <w:rPr>
            <w:sz w:val="24"/>
          </w:rPr>
          <w:t>return 0;</w:t>
        </w:r>
      </w:moveTo>
    </w:p>
    <w:p w14:paraId="59C5315A" w14:textId="77777777" w:rsidR="0030624D" w:rsidRDefault="0030624D" w:rsidP="0030624D">
      <w:pPr>
        <w:spacing w:line="275" w:lineRule="exact"/>
        <w:ind w:left="107"/>
        <w:rPr>
          <w:sz w:val="24"/>
        </w:rPr>
      </w:pPr>
      <w:moveTo w:id="1095" w:author="Abhiram Arali" w:date="2024-11-06T14:27:00Z">
        <w:r>
          <w:rPr>
            <w:spacing w:val="-10"/>
            <w:sz w:val="24"/>
          </w:rPr>
          <w:t>}</w:t>
        </w:r>
      </w:moveTo>
    </w:p>
    <w:moveToRangeEnd w:id="1083"/>
    <w:p w14:paraId="15BE8E78" w14:textId="20081647" w:rsidR="00202CC0" w:rsidRPr="008D0F23" w:rsidDel="00202CC0" w:rsidRDefault="00202CC0">
      <w:pPr>
        <w:pStyle w:val="NormalBPBHEB"/>
        <w:rPr>
          <w:del w:id="1096" w:author="Abhiram Arali" w:date="2024-11-06T14:27:00Z"/>
          <w:rPrChange w:id="1097" w:author="Abhiram Arali" w:date="2024-11-06T14:26:00Z">
            <w:rPr>
              <w:del w:id="1098" w:author="Abhiram Arali" w:date="2024-11-06T14:27:00Z"/>
            </w:rPr>
          </w:rPrChange>
        </w:rPr>
        <w:pPrChange w:id="1099" w:author="Abhiram Arali" w:date="2024-11-12T12:23:00Z">
          <w:pPr>
            <w:spacing w:before="161"/>
            <w:ind w:left="220"/>
          </w:pPr>
        </w:pPrChange>
      </w:pPr>
    </w:p>
    <w:p w14:paraId="557F240C" w14:textId="504D1222" w:rsidR="00E527DA" w:rsidDel="00202CC0" w:rsidRDefault="00EB2904">
      <w:pPr>
        <w:pStyle w:val="NormalBPBHEB"/>
        <w:rPr>
          <w:del w:id="1100" w:author="Abhiram Arali" w:date="2024-11-06T14:27:00Z"/>
          <w:i/>
          <w:sz w:val="20"/>
        </w:rPr>
        <w:pPrChange w:id="1101" w:author="Abhiram Arali" w:date="2024-11-12T12:23:00Z">
          <w:pPr>
            <w:pStyle w:val="BodyText"/>
            <w:spacing w:before="47"/>
          </w:pPr>
        </w:pPrChange>
      </w:pPr>
      <w:del w:id="1102" w:author="Abhiram Arali" w:date="2024-11-06T14:27:00Z">
        <w:r w:rsidDel="0030624D">
          <w:rPr>
            <w:rFonts w:ascii="Times New Roman" w:eastAsia="Times New Roman" w:hAnsi="Times New Roman" w:cs="Times New Roman"/>
            <w:noProof/>
            <w:sz w:val="24"/>
            <w:szCs w:val="24"/>
            <w:lang w:val="en-IN" w:eastAsia="en-IN"/>
          </w:rPr>
          <mc:AlternateContent>
            <mc:Choice Requires="wpg">
              <w:drawing>
                <wp:anchor distT="0" distB="0" distL="0" distR="0" simplePos="0" relativeHeight="487600640" behindDoc="1" locked="0" layoutInCell="1" allowOverlap="1" wp14:anchorId="5B4E133B" wp14:editId="37BD86E8">
                  <wp:simplePos x="0" y="0"/>
                  <wp:positionH relativeFrom="page">
                    <wp:posOffset>840028</wp:posOffset>
                  </wp:positionH>
                  <wp:positionV relativeFrom="paragraph">
                    <wp:posOffset>191122</wp:posOffset>
                  </wp:positionV>
                  <wp:extent cx="5882640" cy="1475740"/>
                  <wp:effectExtent l="0" t="0" r="0" b="0"/>
                  <wp:wrapTopAndBottom/>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1475740"/>
                            <a:chOff x="0" y="0"/>
                            <a:chExt cx="5882640" cy="1475740"/>
                          </a:xfrm>
                        </wpg:grpSpPr>
                        <wps:wsp>
                          <wps:cNvPr id="54" name="Graphic 60"/>
                          <wps:cNvSpPr/>
                          <wps:spPr>
                            <a:xfrm>
                              <a:off x="0" y="12"/>
                              <a:ext cx="5882640" cy="1475740"/>
                            </a:xfrm>
                            <a:custGeom>
                              <a:avLst/>
                              <a:gdLst/>
                              <a:ahLst/>
                              <a:cxnLst/>
                              <a:rect l="l" t="t" r="r" b="b"/>
                              <a:pathLst>
                                <a:path w="5882640" h="1475740">
                                  <a:moveTo>
                                    <a:pt x="5875909" y="0"/>
                                  </a:moveTo>
                                  <a:lnTo>
                                    <a:pt x="6096" y="0"/>
                                  </a:lnTo>
                                  <a:lnTo>
                                    <a:pt x="0" y="0"/>
                                  </a:lnTo>
                                  <a:lnTo>
                                    <a:pt x="0" y="6083"/>
                                  </a:lnTo>
                                  <a:lnTo>
                                    <a:pt x="0" y="1475168"/>
                                  </a:lnTo>
                                  <a:lnTo>
                                    <a:pt x="6096" y="1475168"/>
                                  </a:lnTo>
                                  <a:lnTo>
                                    <a:pt x="6096" y="6083"/>
                                  </a:lnTo>
                                  <a:lnTo>
                                    <a:pt x="5875909" y="6083"/>
                                  </a:lnTo>
                                  <a:lnTo>
                                    <a:pt x="5875909" y="0"/>
                                  </a:lnTo>
                                  <a:close/>
                                </a:path>
                                <a:path w="5882640" h="1475740">
                                  <a:moveTo>
                                    <a:pt x="5882081" y="0"/>
                                  </a:moveTo>
                                  <a:lnTo>
                                    <a:pt x="5875985" y="0"/>
                                  </a:lnTo>
                                  <a:lnTo>
                                    <a:pt x="5875985" y="6083"/>
                                  </a:lnTo>
                                  <a:lnTo>
                                    <a:pt x="5875985" y="380987"/>
                                  </a:lnTo>
                                  <a:lnTo>
                                    <a:pt x="5875985" y="746709"/>
                                  </a:lnTo>
                                  <a:lnTo>
                                    <a:pt x="5875985" y="1110932"/>
                                  </a:lnTo>
                                  <a:lnTo>
                                    <a:pt x="5875985" y="1475168"/>
                                  </a:lnTo>
                                  <a:lnTo>
                                    <a:pt x="5882081" y="1475168"/>
                                  </a:lnTo>
                                  <a:lnTo>
                                    <a:pt x="5882081" y="6083"/>
                                  </a:lnTo>
                                  <a:lnTo>
                                    <a:pt x="5882081" y="0"/>
                                  </a:lnTo>
                                  <a:close/>
                                </a:path>
                              </a:pathLst>
                            </a:custGeom>
                            <a:solidFill>
                              <a:srgbClr val="000000"/>
                            </a:solidFill>
                          </wps:spPr>
                          <wps:bodyPr wrap="square" lIns="0" tIns="0" rIns="0" bIns="0" rtlCol="0">
                            <a:prstTxWarp prst="textNoShape">
                              <a:avLst/>
                            </a:prstTxWarp>
                            <a:noAutofit/>
                          </wps:bodyPr>
                        </wps:wsp>
                        <wps:wsp>
                          <wps:cNvPr id="55" name="Textbox 61"/>
                          <wps:cNvSpPr txBox="1"/>
                          <wps:spPr>
                            <a:xfrm>
                              <a:off x="6095" y="6095"/>
                              <a:ext cx="5869940" cy="1469390"/>
                            </a:xfrm>
                            <a:prstGeom prst="rect">
                              <a:avLst/>
                            </a:prstGeom>
                          </wps:spPr>
                          <wps:txbx>
                            <w:txbxContent>
                              <w:p w14:paraId="07780576" w14:textId="5FF34170" w:rsidR="00E527DA" w:rsidDel="0030624D" w:rsidRDefault="00EB2904">
                                <w:pPr>
                                  <w:spacing w:before="18" w:line="499" w:lineRule="auto"/>
                                  <w:ind w:left="107" w:right="7328"/>
                                  <w:rPr>
                                    <w:sz w:val="24"/>
                                  </w:rPr>
                                </w:pPr>
                                <w:moveFromRangeStart w:id="1103" w:author="Abhiram Arali" w:date="2024-11-06T14:27:00Z" w:name="move181795656"/>
                                <w:moveFrom w:id="1104" w:author="Abhiram Arali" w:date="2024-11-06T14:27:00Z">
                                  <w:r w:rsidDel="0030624D">
                                    <w:rPr>
                                      <w:sz w:val="24"/>
                                    </w:rPr>
                                    <w:t>#include</w:t>
                                  </w:r>
                                  <w:r w:rsidDel="0030624D">
                                    <w:rPr>
                                      <w:spacing w:val="-15"/>
                                      <w:sz w:val="24"/>
                                    </w:rPr>
                                    <w:t xml:space="preserve"> </w:t>
                                  </w:r>
                                  <w:r w:rsidDel="0030624D">
                                    <w:rPr>
                                      <w:sz w:val="24"/>
                                    </w:rPr>
                                    <w:t>&lt;stdio.h&gt; #define SIZE 5 typedef struct {</w:t>
                                  </w:r>
                                </w:moveFrom>
                              </w:p>
                              <w:p w14:paraId="227646AD" w14:textId="4AF3E149" w:rsidR="00E527DA" w:rsidRDefault="00EB2904">
                                <w:pPr>
                                  <w:spacing w:line="275" w:lineRule="exact"/>
                                  <w:ind w:left="347"/>
                                  <w:rPr>
                                    <w:sz w:val="24"/>
                                  </w:rPr>
                                </w:pPr>
                                <w:moveFrom w:id="1105" w:author="Abhiram Arali" w:date="2024-11-06T14:27:00Z">
                                  <w:r w:rsidDel="0030624D">
                                    <w:rPr>
                                      <w:sz w:val="24"/>
                                    </w:rPr>
                                    <w:t>int</w:t>
                                  </w:r>
                                  <w:r w:rsidDel="0030624D">
                                    <w:rPr>
                                      <w:spacing w:val="-2"/>
                                      <w:sz w:val="24"/>
                                    </w:rPr>
                                    <w:t xml:space="preserve"> arr[SIZE];</w:t>
                                  </w:r>
                                </w:moveFrom>
                                <w:moveFromRangeEnd w:id="1103"/>
                              </w:p>
                            </w:txbxContent>
                          </wps:txbx>
                          <wps:bodyPr wrap="square" lIns="0" tIns="0" rIns="0" bIns="0" rtlCol="0">
                            <a:noAutofit/>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B4E133B" id="Group 59" o:spid="_x0000_s1079" style="position:absolute;left:0;text-align:left;margin-left:66.15pt;margin-top:15.05pt;width:463.2pt;height:116.2pt;z-index:-15715840;mso-wrap-distance-left:0;mso-wrap-distance-right:0;mso-position-horizontal-relative:page;mso-position-vertical-relative:text" coordsize="58826,14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">
                  <v:shape id="Graphic 60" o:spid="_x0000_s1080" style="position:absolute;width:58826;height:14757;visibility:visible;mso-wrap-style:square;v-text-anchor:top" coordsize="5882640,1475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" path="m5875909,l6096,,,,,6083,,1475168r6096,l6096,6083r5869813,l5875909,xem5882081,r-6096,l5875985,6083r,374904l5875985,746709r,364223l5875985,1475168r6096,l5882081,6083r,-6083xe" fillcolor="black" stroked="f">
                    <v:path arrowok="t"/>
                  </v:shape>
                  <v:shape id="Textbox 61" o:spid="_x0000_s1081" type="#_x0000_t202" style="position:absolute;left:60;top:60;width:58700;height:14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" filled="f" stroked="f">
                    <v:textbox inset="0,0,0,0">
                      <w:txbxContent>
                        <w:p w14:paraId="07780576" w14:textId="5FF34170" w:rsidR="00E527DA" w:rsidDel="0030624D" w:rsidRDefault="00000000">
                          <w:pPr>
                            <w:spacing w:before="18" w:line="499" w:lineRule="auto"/>
                            <w:ind w:left="107" w:right="7328"/>
                            <w:rPr>
                              <w:moveFrom w:id="1748" w:author="Abhiram Arali" w:date="2024-11-06T14:27:00Z" w16du:dateUtc="2024-11-06T08:57:00Z"/>
                              <w:sz w:val="24"/>
                            </w:rPr>
                          </w:pPr>
                          <w:moveFromRangeStart w:id="1749" w:author="Abhiram Arali" w:date="2024-11-06T14:27:00Z" w:name="move181795656"/>
                          <w:moveFrom w:id="1750" w:author="Abhiram Arali" w:date="2024-11-06T14:27:00Z" w16du:dateUtc="2024-11-06T08:57:00Z">
                            <w:r w:rsidDel="0030624D">
                              <w:rPr>
                                <w:sz w:val="24"/>
                              </w:rPr>
                              <w:t>#include</w:t>
                            </w:r>
                            <w:r w:rsidDel="0030624D">
                              <w:rPr>
                                <w:spacing w:val="-15"/>
                                <w:sz w:val="24"/>
                              </w:rPr>
                              <w:t xml:space="preserve"> </w:t>
                            </w:r>
                            <w:r w:rsidDel="0030624D">
                              <w:rPr>
                                <w:sz w:val="24"/>
                              </w:rPr>
                              <w:t>&lt;stdio.h&gt; #define SIZE 5 typedef struct {</w:t>
                            </w:r>
                          </w:moveFrom>
                        </w:p>
                        <w:p w14:paraId="227646AD" w14:textId="4AF3E149" w:rsidR="00E527DA" w:rsidRDefault="00000000">
                          <w:pPr>
                            <w:spacing w:line="275" w:lineRule="exact"/>
                            <w:ind w:left="347"/>
                            <w:rPr>
                              <w:sz w:val="24"/>
                            </w:rPr>
                          </w:pPr>
                          <w:moveFrom w:id="1751" w:author="Abhiram Arali" w:date="2024-11-06T14:27:00Z" w16du:dateUtc="2024-11-06T08:57:00Z">
                            <w:r w:rsidDel="0030624D">
                              <w:rPr>
                                <w:sz w:val="24"/>
                              </w:rPr>
                              <w:t>int</w:t>
                            </w:r>
                            <w:r w:rsidDel="0030624D">
                              <w:rPr>
                                <w:spacing w:val="-2"/>
                                <w:sz w:val="24"/>
                              </w:rPr>
                              <w:t xml:space="preserve"> arr[SIZE];</w:t>
                            </w:r>
                          </w:moveFrom>
                          <w:moveFromRangeEnd w:id="1749"/>
                        </w:p>
                      </w:txbxContent>
                    </v:textbox>
                  </v:shape>
                  <w10:wrap type="topAndBottom" anchorx="page"/>
                </v:group>
              </w:pict>
            </mc:Fallback>
          </mc:AlternateContent>
        </w:r>
      </w:del>
    </w:p>
    <w:p w14:paraId="0996C1D8" w14:textId="7B564066" w:rsidR="00E527DA" w:rsidDel="00202CC0" w:rsidRDefault="00E527DA">
      <w:pPr>
        <w:pStyle w:val="NormalBPBHEB"/>
        <w:rPr>
          <w:del w:id="1106" w:author="Abhiram Arali" w:date="2024-11-06T14:27:00Z"/>
          <w:rFonts w:ascii="Times New Roman" w:eastAsia="Times New Roman" w:hAnsi="Times New Roman" w:cs="Times New Roman"/>
          <w:sz w:val="20"/>
          <w:szCs w:val="24"/>
        </w:rPr>
        <w:sectPr w:rsidR="00E527DA" w:rsidDel="00202CC0">
          <w:pgSz w:w="11910" w:h="16840"/>
          <w:pgMar w:top="1540" w:right="1220" w:bottom="1200" w:left="1220" w:header="758" w:footer="1000" w:gutter="0"/>
          <w:cols w:space="720"/>
        </w:sectPr>
        <w:pPrChange w:id="1107" w:author="Abhiram Arali" w:date="2024-11-12T12:23:00Z">
          <w:pPr/>
        </w:pPrChange>
      </w:pPr>
    </w:p>
    <w:p w14:paraId="77973B01" w14:textId="71700752" w:rsidR="00E527DA" w:rsidDel="00C41426" w:rsidRDefault="00E527DA">
      <w:pPr>
        <w:pStyle w:val="NormalBPBHEB"/>
        <w:rPr>
          <w:del w:id="1108" w:author="Abhiram Arali" w:date="2024-11-06T14:27:00Z"/>
        </w:rPr>
        <w:pPrChange w:id="1109" w:author="Abhiram Arali" w:date="2024-11-12T12:23:00Z">
          <w:pPr>
            <w:pStyle w:val="BodyText"/>
            <w:spacing w:before="7" w:after="1"/>
          </w:pPr>
        </w:pPrChange>
      </w:pPr>
    </w:p>
    <w:p w14:paraId="7FBF96C3" w14:textId="384743DA" w:rsidR="00E527DA" w:rsidRDefault="00EB2904">
      <w:pPr>
        <w:pStyle w:val="NormalBPBHEB"/>
        <w:rPr>
          <w:sz w:val="20"/>
        </w:rPr>
        <w:pPrChange w:id="1110" w:author="Abhiram Arali" w:date="2024-11-12T12:23:00Z">
          <w:pPr>
            <w:pStyle w:val="BodyText"/>
            <w:ind w:left="102"/>
          </w:pPr>
        </w:pPrChange>
      </w:pPr>
      <w:del w:id="1111" w:author="Abhiram Arali" w:date="2024-11-06T14:27:00Z">
        <w:r w:rsidDel="00C41426">
          <w:rPr>
            <w:noProof/>
            <w:sz w:val="20"/>
            <w:lang w:val="en-IN" w:eastAsia="en-IN"/>
            <w:rPrChange w:id="1112" w:author="Unknown">
              <w:rPr>
                <w:noProof/>
                <w:lang w:val="en-IN" w:eastAsia="en-IN"/>
              </w:rPr>
            </w:rPrChange>
          </w:rPr>
          <mc:AlternateContent>
            <mc:Choice Requires="wpg">
              <w:drawing>
                <wp:inline distT="0" distB="0" distL="0" distR="0" wp14:anchorId="2DEE2BF2" wp14:editId="2102C87B">
                  <wp:extent cx="5882640" cy="6841490"/>
                  <wp:effectExtent l="0" t="0" r="0" b="6984"/>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6841490"/>
                            <a:chOff x="0" y="0"/>
                            <a:chExt cx="5882640" cy="6841490"/>
                          </a:xfrm>
                        </wpg:grpSpPr>
                        <wps:wsp>
                          <wps:cNvPr id="64" name="Graphic 63"/>
                          <wps:cNvSpPr/>
                          <wps:spPr>
                            <a:xfrm>
                              <a:off x="0" y="12"/>
                              <a:ext cx="5882640" cy="6841490"/>
                            </a:xfrm>
                            <a:custGeom>
                              <a:avLst/>
                              <a:gdLst/>
                              <a:ahLst/>
                              <a:cxnLst/>
                              <a:rect l="l" t="t" r="r" b="b"/>
                              <a:pathLst>
                                <a:path w="5882640" h="6841490">
                                  <a:moveTo>
                                    <a:pt x="6096" y="2187321"/>
                                  </a:moveTo>
                                  <a:lnTo>
                                    <a:pt x="0" y="2187321"/>
                                  </a:lnTo>
                                  <a:lnTo>
                                    <a:pt x="0" y="2551849"/>
                                  </a:lnTo>
                                  <a:lnTo>
                                    <a:pt x="0" y="2916085"/>
                                  </a:lnTo>
                                  <a:lnTo>
                                    <a:pt x="0" y="6561747"/>
                                  </a:lnTo>
                                  <a:lnTo>
                                    <a:pt x="6096" y="6561747"/>
                                  </a:lnTo>
                                  <a:lnTo>
                                    <a:pt x="6096" y="2551849"/>
                                  </a:lnTo>
                                  <a:lnTo>
                                    <a:pt x="6096" y="2187321"/>
                                  </a:lnTo>
                                  <a:close/>
                                </a:path>
                                <a:path w="5882640" h="6841490">
                                  <a:moveTo>
                                    <a:pt x="6096" y="1458772"/>
                                  </a:moveTo>
                                  <a:lnTo>
                                    <a:pt x="0" y="1458772"/>
                                  </a:lnTo>
                                  <a:lnTo>
                                    <a:pt x="0" y="1822996"/>
                                  </a:lnTo>
                                  <a:lnTo>
                                    <a:pt x="0" y="2187232"/>
                                  </a:lnTo>
                                  <a:lnTo>
                                    <a:pt x="6096" y="2187232"/>
                                  </a:lnTo>
                                  <a:lnTo>
                                    <a:pt x="6096" y="1822996"/>
                                  </a:lnTo>
                                  <a:lnTo>
                                    <a:pt x="6096" y="1458772"/>
                                  </a:lnTo>
                                  <a:close/>
                                </a:path>
                                <a:path w="5882640" h="6841490">
                                  <a:moveTo>
                                    <a:pt x="6096" y="728776"/>
                                  </a:moveTo>
                                  <a:lnTo>
                                    <a:pt x="0" y="728776"/>
                                  </a:lnTo>
                                  <a:lnTo>
                                    <a:pt x="0" y="1094524"/>
                                  </a:lnTo>
                                  <a:lnTo>
                                    <a:pt x="0" y="1458760"/>
                                  </a:lnTo>
                                  <a:lnTo>
                                    <a:pt x="6096" y="1458760"/>
                                  </a:lnTo>
                                  <a:lnTo>
                                    <a:pt x="6096" y="1094524"/>
                                  </a:lnTo>
                                  <a:lnTo>
                                    <a:pt x="6096" y="728776"/>
                                  </a:lnTo>
                                  <a:close/>
                                </a:path>
                                <a:path w="5882640" h="6841490">
                                  <a:moveTo>
                                    <a:pt x="6096" y="0"/>
                                  </a:moveTo>
                                  <a:lnTo>
                                    <a:pt x="0" y="0"/>
                                  </a:lnTo>
                                  <a:lnTo>
                                    <a:pt x="0" y="364528"/>
                                  </a:lnTo>
                                  <a:lnTo>
                                    <a:pt x="0" y="728764"/>
                                  </a:lnTo>
                                  <a:lnTo>
                                    <a:pt x="6096" y="728764"/>
                                  </a:lnTo>
                                  <a:lnTo>
                                    <a:pt x="6096" y="364528"/>
                                  </a:lnTo>
                                  <a:lnTo>
                                    <a:pt x="6096" y="0"/>
                                  </a:lnTo>
                                  <a:close/>
                                </a:path>
                                <a:path w="5882640" h="6841490">
                                  <a:moveTo>
                                    <a:pt x="5875909" y="6834924"/>
                                  </a:moveTo>
                                  <a:lnTo>
                                    <a:pt x="6096" y="6834924"/>
                                  </a:lnTo>
                                  <a:lnTo>
                                    <a:pt x="6096" y="6561836"/>
                                  </a:lnTo>
                                  <a:lnTo>
                                    <a:pt x="0" y="6561836"/>
                                  </a:lnTo>
                                  <a:lnTo>
                                    <a:pt x="0" y="6834924"/>
                                  </a:lnTo>
                                  <a:lnTo>
                                    <a:pt x="0" y="6841020"/>
                                  </a:lnTo>
                                  <a:lnTo>
                                    <a:pt x="6096" y="6841020"/>
                                  </a:lnTo>
                                  <a:lnTo>
                                    <a:pt x="5875909" y="6841020"/>
                                  </a:lnTo>
                                  <a:lnTo>
                                    <a:pt x="5875909" y="6834924"/>
                                  </a:lnTo>
                                  <a:close/>
                                </a:path>
                                <a:path w="5882640" h="6841490">
                                  <a:moveTo>
                                    <a:pt x="5882081" y="6561836"/>
                                  </a:moveTo>
                                  <a:lnTo>
                                    <a:pt x="5875985" y="6561836"/>
                                  </a:lnTo>
                                  <a:lnTo>
                                    <a:pt x="5875985" y="6834924"/>
                                  </a:lnTo>
                                  <a:lnTo>
                                    <a:pt x="5875985" y="6841020"/>
                                  </a:lnTo>
                                  <a:lnTo>
                                    <a:pt x="5882081" y="6841020"/>
                                  </a:lnTo>
                                  <a:lnTo>
                                    <a:pt x="5882081" y="6834924"/>
                                  </a:lnTo>
                                  <a:lnTo>
                                    <a:pt x="5882081" y="6561836"/>
                                  </a:lnTo>
                                  <a:close/>
                                </a:path>
                                <a:path w="5882640" h="6841490">
                                  <a:moveTo>
                                    <a:pt x="5882081" y="2187321"/>
                                  </a:moveTo>
                                  <a:lnTo>
                                    <a:pt x="5875985" y="2187321"/>
                                  </a:lnTo>
                                  <a:lnTo>
                                    <a:pt x="5875985" y="2551849"/>
                                  </a:lnTo>
                                  <a:lnTo>
                                    <a:pt x="5875985" y="2916085"/>
                                  </a:lnTo>
                                  <a:lnTo>
                                    <a:pt x="5875985" y="6561747"/>
                                  </a:lnTo>
                                  <a:lnTo>
                                    <a:pt x="5882081" y="6561747"/>
                                  </a:lnTo>
                                  <a:lnTo>
                                    <a:pt x="5882081" y="2551849"/>
                                  </a:lnTo>
                                  <a:lnTo>
                                    <a:pt x="5882081" y="2187321"/>
                                  </a:lnTo>
                                  <a:close/>
                                </a:path>
                                <a:path w="5882640" h="6841490">
                                  <a:moveTo>
                                    <a:pt x="5882081" y="1458772"/>
                                  </a:moveTo>
                                  <a:lnTo>
                                    <a:pt x="5875985" y="1458772"/>
                                  </a:lnTo>
                                  <a:lnTo>
                                    <a:pt x="5875985" y="1822996"/>
                                  </a:lnTo>
                                  <a:lnTo>
                                    <a:pt x="5875985" y="2187232"/>
                                  </a:lnTo>
                                  <a:lnTo>
                                    <a:pt x="5882081" y="2187232"/>
                                  </a:lnTo>
                                  <a:lnTo>
                                    <a:pt x="5882081" y="1822996"/>
                                  </a:lnTo>
                                  <a:lnTo>
                                    <a:pt x="5882081" y="1458772"/>
                                  </a:lnTo>
                                  <a:close/>
                                </a:path>
                                <a:path w="5882640" h="6841490">
                                  <a:moveTo>
                                    <a:pt x="5882081" y="728776"/>
                                  </a:moveTo>
                                  <a:lnTo>
                                    <a:pt x="5875985" y="728776"/>
                                  </a:lnTo>
                                  <a:lnTo>
                                    <a:pt x="5875985" y="1094524"/>
                                  </a:lnTo>
                                  <a:lnTo>
                                    <a:pt x="5875985" y="1458760"/>
                                  </a:lnTo>
                                  <a:lnTo>
                                    <a:pt x="5882081" y="1458760"/>
                                  </a:lnTo>
                                  <a:lnTo>
                                    <a:pt x="5882081" y="1094524"/>
                                  </a:lnTo>
                                  <a:lnTo>
                                    <a:pt x="5882081" y="728776"/>
                                  </a:lnTo>
                                  <a:close/>
                                </a:path>
                                <a:path w="5882640" h="6841490">
                                  <a:moveTo>
                                    <a:pt x="5882081" y="0"/>
                                  </a:moveTo>
                                  <a:lnTo>
                                    <a:pt x="5875985" y="0"/>
                                  </a:lnTo>
                                  <a:lnTo>
                                    <a:pt x="5875985" y="364528"/>
                                  </a:lnTo>
                                  <a:lnTo>
                                    <a:pt x="5875985" y="728764"/>
                                  </a:lnTo>
                                  <a:lnTo>
                                    <a:pt x="5882081" y="728764"/>
                                  </a:lnTo>
                                  <a:lnTo>
                                    <a:pt x="5882081" y="364528"/>
                                  </a:lnTo>
                                  <a:lnTo>
                                    <a:pt x="5882081" y="0"/>
                                  </a:lnTo>
                                  <a:close/>
                                </a:path>
                              </a:pathLst>
                            </a:custGeom>
                            <a:solidFill>
                              <a:srgbClr val="000000"/>
                            </a:solidFill>
                          </wps:spPr>
                          <wps:bodyPr wrap="square" lIns="0" tIns="0" rIns="0" bIns="0" rtlCol="0">
                            <a:prstTxWarp prst="textNoShape">
                              <a:avLst/>
                            </a:prstTxWarp>
                            <a:noAutofit/>
                          </wps:bodyPr>
                        </wps:wsp>
                        <wps:wsp>
                          <wps:cNvPr id="65" name="Textbox 64"/>
                          <wps:cNvSpPr txBox="1"/>
                          <wps:spPr>
                            <a:xfrm>
                              <a:off x="6095" y="0"/>
                              <a:ext cx="5869940" cy="6835140"/>
                            </a:xfrm>
                            <a:prstGeom prst="rect">
                              <a:avLst/>
                            </a:prstGeom>
                          </wps:spPr>
                          <wps:txbx>
                            <w:txbxContent>
                              <w:p w14:paraId="52298CC2" w14:textId="25C609AC" w:rsidR="00E527DA" w:rsidDel="0030624D" w:rsidRDefault="00EB2904">
                                <w:pPr>
                                  <w:spacing w:line="276" w:lineRule="exact"/>
                                  <w:ind w:left="107"/>
                                  <w:rPr>
                                    <w:sz w:val="24"/>
                                  </w:rPr>
                                </w:pPr>
                                <w:moveFromRangeStart w:id="1113" w:author="Abhiram Arali" w:date="2024-11-06T14:27:00Z" w:name="move181795665"/>
                                <w:moveFrom w:id="1114" w:author="Abhiram Arali" w:date="2024-11-06T14:27:00Z">
                                  <w:r w:rsidDel="0030624D">
                                    <w:rPr>
                                      <w:sz w:val="24"/>
                                    </w:rPr>
                                    <w:t xml:space="preserve">} </w:t>
                                  </w:r>
                                  <w:r w:rsidDel="0030624D">
                                    <w:rPr>
                                      <w:spacing w:val="-2"/>
                                      <w:sz w:val="24"/>
                                    </w:rPr>
                                    <w:t>ArrayStruct;</w:t>
                                  </w:r>
                                </w:moveFrom>
                              </w:p>
                              <w:p w14:paraId="1F09D0A3" w14:textId="396DD032" w:rsidR="00E527DA" w:rsidDel="0030624D" w:rsidRDefault="00E527DA">
                                <w:pPr>
                                  <w:rPr>
                                    <w:sz w:val="24"/>
                                  </w:rPr>
                                </w:pPr>
                              </w:p>
                              <w:p w14:paraId="5695AEBE" w14:textId="44D8D74B" w:rsidR="00E527DA" w:rsidDel="0030624D" w:rsidRDefault="00E527DA">
                                <w:pPr>
                                  <w:rPr>
                                    <w:sz w:val="24"/>
                                  </w:rPr>
                                </w:pPr>
                              </w:p>
                              <w:p w14:paraId="475D8B56" w14:textId="4DC83CE0" w:rsidR="00E527DA" w:rsidDel="0030624D" w:rsidRDefault="00E527DA">
                                <w:pPr>
                                  <w:spacing w:before="43"/>
                                  <w:rPr>
                                    <w:sz w:val="24"/>
                                  </w:rPr>
                                </w:pPr>
                              </w:p>
                              <w:p w14:paraId="6AB733B0" w14:textId="17E14F1F" w:rsidR="00E527DA" w:rsidDel="0030624D" w:rsidRDefault="00EB2904">
                                <w:pPr>
                                  <w:spacing w:line="499" w:lineRule="auto"/>
                                  <w:ind w:left="347" w:right="5937" w:hanging="240"/>
                                  <w:rPr>
                                    <w:sz w:val="24"/>
                                  </w:rPr>
                                </w:pPr>
                                <w:moveFrom w:id="1115" w:author="Abhiram Arali" w:date="2024-11-06T14:27:00Z">
                                  <w:r w:rsidDel="0030624D">
                                    <w:rPr>
                                      <w:sz w:val="24"/>
                                    </w:rPr>
                                    <w:t>ArrayStruct getArrayStruct() { ArrayStruct myArrayStruct; for</w:t>
                                  </w:r>
                                  <w:r w:rsidDel="0030624D">
                                    <w:rPr>
                                      <w:spacing w:val="-6"/>
                                      <w:sz w:val="24"/>
                                    </w:rPr>
                                    <w:t xml:space="preserve"> </w:t>
                                  </w:r>
                                  <w:r w:rsidDel="0030624D">
                                    <w:rPr>
                                      <w:sz w:val="24"/>
                                    </w:rPr>
                                    <w:t>(int</w:t>
                                  </w:r>
                                  <w:r w:rsidDel="0030624D">
                                    <w:rPr>
                                      <w:spacing w:val="-4"/>
                                      <w:sz w:val="24"/>
                                    </w:rPr>
                                    <w:t xml:space="preserve"> </w:t>
                                  </w:r>
                                  <w:r w:rsidDel="0030624D">
                                    <w:rPr>
                                      <w:sz w:val="24"/>
                                    </w:rPr>
                                    <w:t>i</w:t>
                                  </w:r>
                                  <w:r w:rsidDel="0030624D">
                                    <w:rPr>
                                      <w:spacing w:val="-4"/>
                                      <w:sz w:val="24"/>
                                    </w:rPr>
                                    <w:t xml:space="preserve"> </w:t>
                                  </w:r>
                                  <w:r w:rsidDel="0030624D">
                                    <w:rPr>
                                      <w:sz w:val="24"/>
                                    </w:rPr>
                                    <w:t>=</w:t>
                                  </w:r>
                                  <w:r w:rsidDel="0030624D">
                                    <w:rPr>
                                      <w:spacing w:val="-5"/>
                                      <w:sz w:val="24"/>
                                    </w:rPr>
                                    <w:t xml:space="preserve"> </w:t>
                                  </w:r>
                                  <w:r w:rsidDel="0030624D">
                                    <w:rPr>
                                      <w:sz w:val="24"/>
                                    </w:rPr>
                                    <w:t>0;</w:t>
                                  </w:r>
                                  <w:r w:rsidDel="0030624D">
                                    <w:rPr>
                                      <w:spacing w:val="-4"/>
                                      <w:sz w:val="24"/>
                                    </w:rPr>
                                    <w:t xml:space="preserve"> </w:t>
                                  </w:r>
                                  <w:r w:rsidDel="0030624D">
                                    <w:rPr>
                                      <w:sz w:val="24"/>
                                    </w:rPr>
                                    <w:t>i</w:t>
                                  </w:r>
                                  <w:r w:rsidDel="0030624D">
                                    <w:rPr>
                                      <w:spacing w:val="-4"/>
                                      <w:sz w:val="24"/>
                                    </w:rPr>
                                    <w:t xml:space="preserve"> </w:t>
                                  </w:r>
                                  <w:r w:rsidDel="0030624D">
                                    <w:rPr>
                                      <w:sz w:val="24"/>
                                    </w:rPr>
                                    <w:t>&lt;</w:t>
                                  </w:r>
                                  <w:r w:rsidDel="0030624D">
                                    <w:rPr>
                                      <w:spacing w:val="-5"/>
                                      <w:sz w:val="24"/>
                                    </w:rPr>
                                    <w:t xml:space="preserve"> </w:t>
                                  </w:r>
                                  <w:r w:rsidDel="0030624D">
                                    <w:rPr>
                                      <w:sz w:val="24"/>
                                    </w:rPr>
                                    <w:t>SIZE;</w:t>
                                  </w:r>
                                  <w:r w:rsidDel="0030624D">
                                    <w:rPr>
                                      <w:spacing w:val="-3"/>
                                      <w:sz w:val="24"/>
                                    </w:rPr>
                                    <w:t xml:space="preserve"> </w:t>
                                  </w:r>
                                  <w:r w:rsidDel="0030624D">
                                    <w:rPr>
                                      <w:sz w:val="24"/>
                                    </w:rPr>
                                    <w:t>i++)</w:t>
                                  </w:r>
                                  <w:r w:rsidDel="0030624D">
                                    <w:rPr>
                                      <w:spacing w:val="-4"/>
                                      <w:sz w:val="24"/>
                                    </w:rPr>
                                    <w:t xml:space="preserve"> </w:t>
                                  </w:r>
                                  <w:r w:rsidDel="0030624D">
                                    <w:rPr>
                                      <w:sz w:val="24"/>
                                    </w:rPr>
                                    <w:t>{</w:t>
                                  </w:r>
                                </w:moveFrom>
                              </w:p>
                              <w:p w14:paraId="1146D1CA" w14:textId="783983CA" w:rsidR="00E527DA" w:rsidDel="0030624D" w:rsidRDefault="00EB2904">
                                <w:pPr>
                                  <w:spacing w:before="1"/>
                                  <w:ind w:left="587"/>
                                  <w:rPr>
                                    <w:sz w:val="24"/>
                                  </w:rPr>
                                </w:pPr>
                                <w:moveFrom w:id="1116" w:author="Abhiram Arali" w:date="2024-11-06T14:27:00Z">
                                  <w:r w:rsidDel="0030624D">
                                    <w:rPr>
                                      <w:sz w:val="24"/>
                                    </w:rPr>
                                    <w:t>myArrayStruct.arr[i]</w:t>
                                  </w:r>
                                  <w:r w:rsidDel="0030624D">
                                    <w:rPr>
                                      <w:spacing w:val="-1"/>
                                      <w:sz w:val="24"/>
                                    </w:rPr>
                                    <w:t xml:space="preserve"> </w:t>
                                  </w:r>
                                  <w:r w:rsidDel="0030624D">
                                    <w:rPr>
                                      <w:sz w:val="24"/>
                                    </w:rPr>
                                    <w:t>=</w:t>
                                  </w:r>
                                  <w:r w:rsidDel="0030624D">
                                    <w:rPr>
                                      <w:spacing w:val="-3"/>
                                      <w:sz w:val="24"/>
                                    </w:rPr>
                                    <w:t xml:space="preserve"> </w:t>
                                  </w:r>
                                  <w:r w:rsidDel="0030624D">
                                    <w:rPr>
                                      <w:sz w:val="24"/>
                                    </w:rPr>
                                    <w:t>i</w:t>
                                  </w:r>
                                  <w:r w:rsidDel="0030624D">
                                    <w:rPr>
                                      <w:spacing w:val="-1"/>
                                      <w:sz w:val="24"/>
                                    </w:rPr>
                                    <w:t xml:space="preserve"> </w:t>
                                  </w:r>
                                  <w:r w:rsidDel="0030624D">
                                    <w:rPr>
                                      <w:sz w:val="24"/>
                                    </w:rPr>
                                    <w:t>*</w:t>
                                  </w:r>
                                  <w:r w:rsidDel="0030624D">
                                    <w:rPr>
                                      <w:spacing w:val="-1"/>
                                      <w:sz w:val="24"/>
                                    </w:rPr>
                                    <w:t xml:space="preserve"> </w:t>
                                  </w:r>
                                  <w:r w:rsidDel="0030624D">
                                    <w:rPr>
                                      <w:sz w:val="24"/>
                                    </w:rPr>
                                    <w:t>4;</w:t>
                                  </w:r>
                                  <w:r w:rsidDel="0030624D">
                                    <w:rPr>
                                      <w:spacing w:val="-1"/>
                                      <w:sz w:val="24"/>
                                    </w:rPr>
                                    <w:t xml:space="preserve"> </w:t>
                                  </w:r>
                                  <w:r w:rsidDel="0030624D">
                                    <w:rPr>
                                      <w:sz w:val="24"/>
                                    </w:rPr>
                                    <w:t>//</w:t>
                                  </w:r>
                                  <w:r w:rsidDel="0030624D">
                                    <w:rPr>
                                      <w:spacing w:val="-1"/>
                                      <w:sz w:val="24"/>
                                    </w:rPr>
                                    <w:t xml:space="preserve"> </w:t>
                                  </w:r>
                                  <w:r w:rsidDel="0030624D">
                                    <w:rPr>
                                      <w:sz w:val="24"/>
                                    </w:rPr>
                                    <w:t>Example</w:t>
                                  </w:r>
                                  <w:r w:rsidDel="0030624D">
                                    <w:rPr>
                                      <w:spacing w:val="-2"/>
                                      <w:sz w:val="24"/>
                                    </w:rPr>
                                    <w:t xml:space="preserve"> initialization</w:t>
                                  </w:r>
                                </w:moveFrom>
                              </w:p>
                              <w:p w14:paraId="64EAE69B" w14:textId="5181E653" w:rsidR="00E527DA" w:rsidDel="0030624D" w:rsidRDefault="00E527DA">
                                <w:pPr>
                                  <w:spacing w:before="22"/>
                                  <w:rPr>
                                    <w:sz w:val="24"/>
                                  </w:rPr>
                                </w:pPr>
                              </w:p>
                              <w:p w14:paraId="229DB94D" w14:textId="3654224E" w:rsidR="00E527DA" w:rsidDel="0030624D" w:rsidRDefault="00EB2904">
                                <w:pPr>
                                  <w:ind w:left="347"/>
                                  <w:rPr>
                                    <w:sz w:val="24"/>
                                  </w:rPr>
                                </w:pPr>
                                <w:moveFrom w:id="1117" w:author="Abhiram Arali" w:date="2024-11-06T14:27:00Z">
                                  <w:r w:rsidDel="0030624D">
                                    <w:rPr>
                                      <w:spacing w:val="-10"/>
                                      <w:sz w:val="24"/>
                                    </w:rPr>
                                    <w:t>}</w:t>
                                  </w:r>
                                </w:moveFrom>
                              </w:p>
                              <w:p w14:paraId="17DA9585" w14:textId="54B4DEC7" w:rsidR="00E527DA" w:rsidDel="0030624D" w:rsidRDefault="00E527DA">
                                <w:pPr>
                                  <w:spacing w:before="22"/>
                                  <w:rPr>
                                    <w:sz w:val="24"/>
                                  </w:rPr>
                                </w:pPr>
                              </w:p>
                              <w:p w14:paraId="37A6BAED" w14:textId="3527A2DD" w:rsidR="00E527DA" w:rsidDel="0030624D" w:rsidRDefault="00EB2904">
                                <w:pPr>
                                  <w:ind w:left="347"/>
                                  <w:rPr>
                                    <w:sz w:val="24"/>
                                  </w:rPr>
                                </w:pPr>
                                <w:moveFrom w:id="1118" w:author="Abhiram Arali" w:date="2024-11-06T14:27:00Z">
                                  <w:r w:rsidDel="0030624D">
                                    <w:rPr>
                                      <w:sz w:val="24"/>
                                    </w:rPr>
                                    <w:t>return</w:t>
                                  </w:r>
                                  <w:r w:rsidDel="0030624D">
                                    <w:rPr>
                                      <w:spacing w:val="-2"/>
                                      <w:sz w:val="24"/>
                                    </w:rPr>
                                    <w:t xml:space="preserve"> </w:t>
                                  </w:r>
                                  <w:r w:rsidDel="0030624D">
                                    <w:rPr>
                                      <w:sz w:val="24"/>
                                    </w:rPr>
                                    <w:t>myArrayStruct;</w:t>
                                  </w:r>
                                  <w:r w:rsidDel="0030624D">
                                    <w:rPr>
                                      <w:spacing w:val="-1"/>
                                      <w:sz w:val="24"/>
                                    </w:rPr>
                                    <w:t xml:space="preserve"> </w:t>
                                  </w:r>
                                  <w:r w:rsidDel="0030624D">
                                    <w:rPr>
                                      <w:sz w:val="24"/>
                                    </w:rPr>
                                    <w:t>//</w:t>
                                  </w:r>
                                  <w:r w:rsidDel="0030624D">
                                    <w:rPr>
                                      <w:spacing w:val="-1"/>
                                      <w:sz w:val="24"/>
                                    </w:rPr>
                                    <w:t xml:space="preserve"> </w:t>
                                  </w:r>
                                  <w:r w:rsidDel="0030624D">
                                    <w:rPr>
                                      <w:sz w:val="24"/>
                                    </w:rPr>
                                    <w:t>Return</w:t>
                                  </w:r>
                                  <w:r w:rsidDel="0030624D">
                                    <w:rPr>
                                      <w:spacing w:val="-2"/>
                                      <w:sz w:val="24"/>
                                    </w:rPr>
                                    <w:t xml:space="preserve"> </w:t>
                                  </w:r>
                                  <w:r w:rsidDel="0030624D">
                                    <w:rPr>
                                      <w:sz w:val="24"/>
                                    </w:rPr>
                                    <w:t>struct</w:t>
                                  </w:r>
                                  <w:r w:rsidDel="0030624D">
                                    <w:rPr>
                                      <w:spacing w:val="-1"/>
                                      <w:sz w:val="24"/>
                                    </w:rPr>
                                    <w:t xml:space="preserve"> </w:t>
                                  </w:r>
                                  <w:r w:rsidDel="0030624D">
                                    <w:rPr>
                                      <w:sz w:val="24"/>
                                    </w:rPr>
                                    <w:t>containing</w:t>
                                  </w:r>
                                  <w:r w:rsidDel="0030624D">
                                    <w:rPr>
                                      <w:spacing w:val="-1"/>
                                      <w:sz w:val="24"/>
                                    </w:rPr>
                                    <w:t xml:space="preserve"> </w:t>
                                  </w:r>
                                  <w:r w:rsidDel="0030624D">
                                    <w:rPr>
                                      <w:sz w:val="24"/>
                                    </w:rPr>
                                    <w:t>the</w:t>
                                  </w:r>
                                  <w:r w:rsidDel="0030624D">
                                    <w:rPr>
                                      <w:spacing w:val="-1"/>
                                      <w:sz w:val="24"/>
                                    </w:rPr>
                                    <w:t xml:space="preserve"> </w:t>
                                  </w:r>
                                  <w:r w:rsidDel="0030624D">
                                    <w:rPr>
                                      <w:spacing w:val="-2"/>
                                      <w:sz w:val="24"/>
                                    </w:rPr>
                                    <w:t>array</w:t>
                                  </w:r>
                                </w:moveFrom>
                              </w:p>
                              <w:p w14:paraId="125DE500" w14:textId="4C9FCCF4" w:rsidR="00E527DA" w:rsidDel="0030624D" w:rsidRDefault="00E527DA">
                                <w:pPr>
                                  <w:spacing w:before="21"/>
                                  <w:rPr>
                                    <w:sz w:val="24"/>
                                  </w:rPr>
                                </w:pPr>
                              </w:p>
                              <w:p w14:paraId="3726EEBE" w14:textId="2A579D8B" w:rsidR="00E527DA" w:rsidDel="0030624D" w:rsidRDefault="00EB2904">
                                <w:pPr>
                                  <w:spacing w:before="1"/>
                                  <w:ind w:left="107"/>
                                  <w:rPr>
                                    <w:sz w:val="24"/>
                                  </w:rPr>
                                </w:pPr>
                                <w:moveFrom w:id="1119" w:author="Abhiram Arali" w:date="2024-11-06T14:27:00Z">
                                  <w:r w:rsidDel="0030624D">
                                    <w:rPr>
                                      <w:spacing w:val="-10"/>
                                      <w:sz w:val="24"/>
                                    </w:rPr>
                                    <w:t>}</w:t>
                                  </w:r>
                                </w:moveFrom>
                              </w:p>
                              <w:p w14:paraId="6BA1BC46" w14:textId="7E43B83B" w:rsidR="00E527DA" w:rsidDel="0030624D" w:rsidRDefault="00E527DA">
                                <w:pPr>
                                  <w:rPr>
                                    <w:sz w:val="24"/>
                                  </w:rPr>
                                </w:pPr>
                              </w:p>
                              <w:p w14:paraId="36C0ADAF" w14:textId="06FFAE5E" w:rsidR="00E527DA" w:rsidDel="0030624D" w:rsidRDefault="00E527DA">
                                <w:pPr>
                                  <w:rPr>
                                    <w:sz w:val="24"/>
                                  </w:rPr>
                                </w:pPr>
                              </w:p>
                              <w:p w14:paraId="18D3EDC4" w14:textId="19D0F416" w:rsidR="00E527DA" w:rsidDel="0030624D" w:rsidRDefault="00E527DA">
                                <w:pPr>
                                  <w:spacing w:before="45"/>
                                  <w:rPr>
                                    <w:sz w:val="24"/>
                                  </w:rPr>
                                </w:pPr>
                              </w:p>
                              <w:p w14:paraId="15552DDB" w14:textId="12F5C3B6" w:rsidR="00E527DA" w:rsidDel="0030624D" w:rsidRDefault="00EB2904">
                                <w:pPr>
                                  <w:ind w:left="107"/>
                                  <w:rPr>
                                    <w:sz w:val="24"/>
                                  </w:rPr>
                                </w:pPr>
                                <w:moveFrom w:id="1120" w:author="Abhiram Arali" w:date="2024-11-06T14:27:00Z">
                                  <w:r w:rsidDel="0030624D">
                                    <w:rPr>
                                      <w:sz w:val="24"/>
                                    </w:rPr>
                                    <w:t>int</w:t>
                                  </w:r>
                                  <w:r w:rsidDel="0030624D">
                                    <w:rPr>
                                      <w:spacing w:val="-1"/>
                                      <w:sz w:val="24"/>
                                    </w:rPr>
                                    <w:t xml:space="preserve"> </w:t>
                                  </w:r>
                                  <w:r w:rsidDel="0030624D">
                                    <w:rPr>
                                      <w:sz w:val="24"/>
                                    </w:rPr>
                                    <w:t xml:space="preserve">main() </w:t>
                                  </w:r>
                                  <w:r w:rsidDel="0030624D">
                                    <w:rPr>
                                      <w:spacing w:val="-10"/>
                                      <w:sz w:val="24"/>
                                    </w:rPr>
                                    <w:t>{</w:t>
                                  </w:r>
                                </w:moveFrom>
                              </w:p>
                              <w:p w14:paraId="7FCCE021" w14:textId="7961D217" w:rsidR="00E527DA" w:rsidDel="0030624D" w:rsidRDefault="00E527DA">
                                <w:pPr>
                                  <w:spacing w:before="22"/>
                                  <w:rPr>
                                    <w:sz w:val="24"/>
                                  </w:rPr>
                                </w:pPr>
                              </w:p>
                              <w:p w14:paraId="71BF4D51" w14:textId="55DF7159" w:rsidR="00E527DA" w:rsidDel="0030624D" w:rsidRDefault="00EB2904">
                                <w:pPr>
                                  <w:spacing w:line="499" w:lineRule="auto"/>
                                  <w:ind w:left="347" w:right="5262"/>
                                  <w:jc w:val="both"/>
                                  <w:rPr>
                                    <w:sz w:val="24"/>
                                  </w:rPr>
                                </w:pPr>
                                <w:moveFrom w:id="1121" w:author="Abhiram Arali" w:date="2024-11-06T14:27:00Z">
                                  <w:r w:rsidDel="0030624D">
                                    <w:rPr>
                                      <w:sz w:val="24"/>
                                    </w:rPr>
                                    <w:t>ArrayStruct</w:t>
                                  </w:r>
                                  <w:r w:rsidDel="0030624D">
                                    <w:rPr>
                                      <w:spacing w:val="-13"/>
                                      <w:sz w:val="24"/>
                                    </w:rPr>
                                    <w:t xml:space="preserve"> </w:t>
                                  </w:r>
                                  <w:r w:rsidDel="0030624D">
                                    <w:rPr>
                                      <w:sz w:val="24"/>
                                    </w:rPr>
                                    <w:t>result</w:t>
                                  </w:r>
                                  <w:r w:rsidDel="0030624D">
                                    <w:rPr>
                                      <w:spacing w:val="-13"/>
                                      <w:sz w:val="24"/>
                                    </w:rPr>
                                    <w:t xml:space="preserve"> </w:t>
                                  </w:r>
                                  <w:r w:rsidDel="0030624D">
                                    <w:rPr>
                                      <w:sz w:val="24"/>
                                    </w:rPr>
                                    <w:t>=</w:t>
                                  </w:r>
                                  <w:r w:rsidDel="0030624D">
                                    <w:rPr>
                                      <w:spacing w:val="-14"/>
                                      <w:sz w:val="24"/>
                                    </w:rPr>
                                    <w:t xml:space="preserve"> </w:t>
                                  </w:r>
                                  <w:r w:rsidDel="0030624D">
                                    <w:rPr>
                                      <w:sz w:val="24"/>
                                    </w:rPr>
                                    <w:t>getArrayStruct(); printf("Returned</w:t>
                                  </w:r>
                                  <w:r w:rsidDel="0030624D">
                                    <w:rPr>
                                      <w:spacing w:val="-11"/>
                                      <w:sz w:val="24"/>
                                    </w:rPr>
                                    <w:t xml:space="preserve"> </w:t>
                                  </w:r>
                                  <w:r w:rsidDel="0030624D">
                                    <w:rPr>
                                      <w:sz w:val="24"/>
                                    </w:rPr>
                                    <w:t>array</w:t>
                                  </w:r>
                                  <w:r w:rsidDel="0030624D">
                                    <w:rPr>
                                      <w:spacing w:val="-9"/>
                                      <w:sz w:val="24"/>
                                    </w:rPr>
                                    <w:t xml:space="preserve"> </w:t>
                                  </w:r>
                                  <w:r w:rsidDel="0030624D">
                                    <w:rPr>
                                      <w:sz w:val="24"/>
                                    </w:rPr>
                                    <w:t>from</w:t>
                                  </w:r>
                                  <w:r w:rsidDel="0030624D">
                                    <w:rPr>
                                      <w:spacing w:val="-11"/>
                                      <w:sz w:val="24"/>
                                    </w:rPr>
                                    <w:t xml:space="preserve"> </w:t>
                                  </w:r>
                                  <w:r w:rsidDel="0030624D">
                                    <w:rPr>
                                      <w:sz w:val="24"/>
                                    </w:rPr>
                                    <w:t>struct:</w:t>
                                  </w:r>
                                  <w:r w:rsidDel="0030624D">
                                    <w:rPr>
                                      <w:spacing w:val="-11"/>
                                      <w:sz w:val="24"/>
                                    </w:rPr>
                                    <w:t xml:space="preserve"> </w:t>
                                  </w:r>
                                  <w:r w:rsidDel="0030624D">
                                    <w:rPr>
                                      <w:sz w:val="24"/>
                                    </w:rPr>
                                    <w:t>"); for (int i = 0; i</w:t>
                                  </w:r>
                                  <w:r w:rsidDel="0030624D">
                                    <w:rPr>
                                      <w:sz w:val="24"/>
                                    </w:rPr>
                                    <w:t xml:space="preserve"> &lt; SIZE; i++) {</w:t>
                                  </w:r>
                                </w:moveFrom>
                              </w:p>
                              <w:p w14:paraId="53061BE1" w14:textId="3A3CA085" w:rsidR="00E527DA" w:rsidDel="0030624D" w:rsidRDefault="00EB2904">
                                <w:pPr>
                                  <w:spacing w:line="275" w:lineRule="exact"/>
                                  <w:ind w:left="587"/>
                                  <w:rPr>
                                    <w:sz w:val="24"/>
                                  </w:rPr>
                                </w:pPr>
                                <w:moveFrom w:id="1122" w:author="Abhiram Arali" w:date="2024-11-06T14:27:00Z">
                                  <w:r w:rsidDel="0030624D">
                                    <w:rPr>
                                      <w:sz w:val="24"/>
                                    </w:rPr>
                                    <w:t>printf("%d</w:t>
                                  </w:r>
                                  <w:r w:rsidDel="0030624D">
                                    <w:rPr>
                                      <w:spacing w:val="-1"/>
                                      <w:sz w:val="24"/>
                                    </w:rPr>
                                    <w:t xml:space="preserve"> </w:t>
                                  </w:r>
                                  <w:r w:rsidDel="0030624D">
                                    <w:rPr>
                                      <w:sz w:val="24"/>
                                    </w:rPr>
                                    <w:t>",</w:t>
                                  </w:r>
                                  <w:r w:rsidDel="0030624D">
                                    <w:rPr>
                                      <w:spacing w:val="-1"/>
                                      <w:sz w:val="24"/>
                                    </w:rPr>
                                    <w:t xml:space="preserve"> </w:t>
                                  </w:r>
                                  <w:r w:rsidDel="0030624D">
                                    <w:rPr>
                                      <w:spacing w:val="-2"/>
                                      <w:sz w:val="24"/>
                                    </w:rPr>
                                    <w:t>result.arr[i]);</w:t>
                                  </w:r>
                                </w:moveFrom>
                              </w:p>
                              <w:p w14:paraId="2C685F88" w14:textId="42E6D905" w:rsidR="00E527DA" w:rsidDel="0030624D" w:rsidRDefault="00E527DA">
                                <w:pPr>
                                  <w:spacing w:before="21"/>
                                  <w:rPr>
                                    <w:sz w:val="24"/>
                                  </w:rPr>
                                </w:pPr>
                              </w:p>
                              <w:p w14:paraId="3B25A140" w14:textId="50CECE5E" w:rsidR="00E527DA" w:rsidDel="0030624D" w:rsidRDefault="00EB2904">
                                <w:pPr>
                                  <w:spacing w:before="1"/>
                                  <w:ind w:left="347"/>
                                  <w:rPr>
                                    <w:sz w:val="24"/>
                                  </w:rPr>
                                </w:pPr>
                                <w:moveFrom w:id="1123" w:author="Abhiram Arali" w:date="2024-11-06T14:27:00Z">
                                  <w:r w:rsidDel="0030624D">
                                    <w:rPr>
                                      <w:spacing w:val="-10"/>
                                      <w:sz w:val="24"/>
                                    </w:rPr>
                                    <w:t>}</w:t>
                                  </w:r>
                                </w:moveFrom>
                              </w:p>
                              <w:p w14:paraId="2DA7DA9C" w14:textId="28CFBB6D" w:rsidR="00E527DA" w:rsidDel="0030624D" w:rsidRDefault="00E527DA">
                                <w:pPr>
                                  <w:spacing w:before="23"/>
                                  <w:rPr>
                                    <w:sz w:val="24"/>
                                  </w:rPr>
                                </w:pPr>
                              </w:p>
                              <w:p w14:paraId="1B7A5BA8" w14:textId="2F6894F4" w:rsidR="00E527DA" w:rsidDel="0030624D" w:rsidRDefault="00EB2904">
                                <w:pPr>
                                  <w:spacing w:before="1" w:line="499" w:lineRule="auto"/>
                                  <w:ind w:left="347" w:right="7711"/>
                                  <w:rPr>
                                    <w:sz w:val="24"/>
                                  </w:rPr>
                                </w:pPr>
                                <w:moveFrom w:id="1124" w:author="Abhiram Arali" w:date="2024-11-06T14:27:00Z">
                                  <w:r w:rsidDel="0030624D">
                                    <w:rPr>
                                      <w:spacing w:val="-2"/>
                                      <w:sz w:val="24"/>
                                    </w:rPr>
                                    <w:t xml:space="preserve">printf("\n"); </w:t>
                                  </w:r>
                                  <w:r w:rsidDel="0030624D">
                                    <w:rPr>
                                      <w:sz w:val="24"/>
                                    </w:rPr>
                                    <w:t>return 0;</w:t>
                                  </w:r>
                                </w:moveFrom>
                              </w:p>
                              <w:p w14:paraId="401AEC5C" w14:textId="5A271E38" w:rsidR="00E527DA" w:rsidRDefault="00EB2904">
                                <w:pPr>
                                  <w:spacing w:line="275" w:lineRule="exact"/>
                                  <w:ind w:left="107"/>
                                  <w:rPr>
                                    <w:sz w:val="24"/>
                                  </w:rPr>
                                </w:pPr>
                                <w:moveFrom w:id="1125" w:author="Abhiram Arali" w:date="2024-11-06T14:27:00Z">
                                  <w:r w:rsidDel="0030624D">
                                    <w:rPr>
                                      <w:spacing w:val="-10"/>
                                      <w:sz w:val="24"/>
                                    </w:rPr>
                                    <w:t>}</w:t>
                                  </w:r>
                                </w:moveFrom>
                                <w:moveFromRangeEnd w:id="1113"/>
                              </w:p>
                            </w:txbxContent>
                          </wps:txbx>
                          <wps:bodyPr wrap="square" lIns="0" tIns="0" rIns="0" bIns="0" rtlCol="0">
                            <a:noAutofit/>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DEE2BF2" id="Group 62" o:spid="_x0000_s1082" style="width:463.2pt;height:538.7pt;mso-position-horizontal-relative:char;mso-position-vertical-relative:line" coordsize="58826,68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">
                  <v:shape id="Graphic 63" o:spid="_x0000_s1083" style="position:absolute;width:58826;height:68415;visibility:visible;mso-wrap-style:square;v-text-anchor:top" coordsize="5882640,6841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" path="m6096,2187321r-6096,l,2551849r,364236l,6561747r6096,l6096,2551849r,-364528xem6096,1458772r-6096,l,1822996r,364236l6096,2187232r,-364236l6096,1458772xem6096,728776r-6096,l,1094524r,364236l6096,1458760r,-364236l6096,728776xem6096,l,,,364528,,728764r6096,l6096,364528,6096,xem5875909,6834924r-5869813,l6096,6561836r-6096,l,6834924r,6096l6096,6841020r5869813,l5875909,6834924xem5882081,6561836r-6096,l5875985,6834924r,6096l5882081,6841020r,-6096l5882081,6561836xem5882081,2187321r-6096,l5875985,2551849r,364236l5875985,6561747r6096,l5882081,2551849r,-364528xem5882081,1458772r-6096,l5875985,1822996r,364236l5882081,2187232r,-364236l5882081,1458772xem5882081,728776r-6096,l5875985,1094524r,364236l5882081,1458760r,-364236l5882081,728776xem5882081,r-6096,l5875985,364528r,364236l5882081,728764r,-364236l5882081,xe" fillcolor="black" stroked="f">
                    <v:path arrowok="t"/>
                  </v:shape>
                  <v:shape id="Textbox 64" o:spid="_x0000_s1084" type="#_x0000_t202" style="position:absolute;left:60;width:58700;height:68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" filled="f" stroked="f">
                    <v:textbox inset="0,0,0,0">
                      <w:txbxContent>
                        <w:p w14:paraId="52298CC2" w14:textId="25C609AC" w:rsidR="00E527DA" w:rsidDel="0030624D" w:rsidRDefault="00000000">
                          <w:pPr>
                            <w:spacing w:line="276" w:lineRule="exact"/>
                            <w:ind w:left="107"/>
                            <w:rPr>
                              <w:moveFrom w:id="1794" w:author="Abhiram Arali" w:date="2024-11-06T14:27:00Z" w16du:dateUtc="2024-11-06T08:57:00Z"/>
                              <w:sz w:val="24"/>
                            </w:rPr>
                          </w:pPr>
                          <w:moveFromRangeStart w:id="1795" w:author="Abhiram Arali" w:date="2024-11-06T14:27:00Z" w:name="move181795665"/>
                          <w:moveFrom w:id="1796" w:author="Abhiram Arali" w:date="2024-11-06T14:27:00Z" w16du:dateUtc="2024-11-06T08:57:00Z">
                            <w:r w:rsidDel="0030624D">
                              <w:rPr>
                                <w:sz w:val="24"/>
                              </w:rPr>
                              <w:t xml:space="preserve">} </w:t>
                            </w:r>
                            <w:r w:rsidDel="0030624D">
                              <w:rPr>
                                <w:spacing w:val="-2"/>
                                <w:sz w:val="24"/>
                              </w:rPr>
                              <w:t>ArrayStruct;</w:t>
                            </w:r>
                          </w:moveFrom>
                        </w:p>
                        <w:p w14:paraId="1F09D0A3" w14:textId="396DD032" w:rsidR="00E527DA" w:rsidDel="0030624D" w:rsidRDefault="00E527DA">
                          <w:pPr>
                            <w:rPr>
                              <w:moveFrom w:id="1797" w:author="Abhiram Arali" w:date="2024-11-06T14:27:00Z" w16du:dateUtc="2024-11-06T08:57:00Z"/>
                              <w:sz w:val="24"/>
                            </w:rPr>
                          </w:pPr>
                        </w:p>
                        <w:p w14:paraId="5695AEBE" w14:textId="44D8D74B" w:rsidR="00E527DA" w:rsidDel="0030624D" w:rsidRDefault="00E527DA">
                          <w:pPr>
                            <w:rPr>
                              <w:moveFrom w:id="1798" w:author="Abhiram Arali" w:date="2024-11-06T14:27:00Z" w16du:dateUtc="2024-11-06T08:57:00Z"/>
                              <w:sz w:val="24"/>
                            </w:rPr>
                          </w:pPr>
                        </w:p>
                        <w:p w14:paraId="475D8B56" w14:textId="4DC83CE0" w:rsidR="00E527DA" w:rsidDel="0030624D" w:rsidRDefault="00E527DA">
                          <w:pPr>
                            <w:spacing w:before="43"/>
                            <w:rPr>
                              <w:moveFrom w:id="1799" w:author="Abhiram Arali" w:date="2024-11-06T14:27:00Z" w16du:dateUtc="2024-11-06T08:57:00Z"/>
                              <w:sz w:val="24"/>
                            </w:rPr>
                          </w:pPr>
                        </w:p>
                        <w:p w14:paraId="6AB733B0" w14:textId="17E14F1F" w:rsidR="00E527DA" w:rsidDel="0030624D" w:rsidRDefault="00000000">
                          <w:pPr>
                            <w:spacing w:line="499" w:lineRule="auto"/>
                            <w:ind w:left="347" w:right="5937" w:hanging="240"/>
                            <w:rPr>
                              <w:moveFrom w:id="1800" w:author="Abhiram Arali" w:date="2024-11-06T14:27:00Z" w16du:dateUtc="2024-11-06T08:57:00Z"/>
                              <w:sz w:val="24"/>
                            </w:rPr>
                          </w:pPr>
                          <w:moveFrom w:id="1801" w:author="Abhiram Arali" w:date="2024-11-06T14:27:00Z" w16du:dateUtc="2024-11-06T08:57:00Z">
                            <w:r w:rsidDel="0030624D">
                              <w:rPr>
                                <w:sz w:val="24"/>
                              </w:rPr>
                              <w:t>ArrayStruct getArrayStruct() { ArrayStruct myArrayStruct; for</w:t>
                            </w:r>
                            <w:r w:rsidDel="0030624D">
                              <w:rPr>
                                <w:spacing w:val="-6"/>
                                <w:sz w:val="24"/>
                              </w:rPr>
                              <w:t xml:space="preserve"> </w:t>
                            </w:r>
                            <w:r w:rsidDel="0030624D">
                              <w:rPr>
                                <w:sz w:val="24"/>
                              </w:rPr>
                              <w:t>(int</w:t>
                            </w:r>
                            <w:r w:rsidDel="0030624D">
                              <w:rPr>
                                <w:spacing w:val="-4"/>
                                <w:sz w:val="24"/>
                              </w:rPr>
                              <w:t xml:space="preserve"> </w:t>
                            </w:r>
                            <w:r w:rsidDel="0030624D">
                              <w:rPr>
                                <w:sz w:val="24"/>
                              </w:rPr>
                              <w:t>i</w:t>
                            </w:r>
                            <w:r w:rsidDel="0030624D">
                              <w:rPr>
                                <w:spacing w:val="-4"/>
                                <w:sz w:val="24"/>
                              </w:rPr>
                              <w:t xml:space="preserve"> </w:t>
                            </w:r>
                            <w:r w:rsidDel="0030624D">
                              <w:rPr>
                                <w:sz w:val="24"/>
                              </w:rPr>
                              <w:t>=</w:t>
                            </w:r>
                            <w:r w:rsidDel="0030624D">
                              <w:rPr>
                                <w:spacing w:val="-5"/>
                                <w:sz w:val="24"/>
                              </w:rPr>
                              <w:t xml:space="preserve"> </w:t>
                            </w:r>
                            <w:r w:rsidDel="0030624D">
                              <w:rPr>
                                <w:sz w:val="24"/>
                              </w:rPr>
                              <w:t>0;</w:t>
                            </w:r>
                            <w:r w:rsidDel="0030624D">
                              <w:rPr>
                                <w:spacing w:val="-4"/>
                                <w:sz w:val="24"/>
                              </w:rPr>
                              <w:t xml:space="preserve"> </w:t>
                            </w:r>
                            <w:r w:rsidDel="0030624D">
                              <w:rPr>
                                <w:sz w:val="24"/>
                              </w:rPr>
                              <w:t>i</w:t>
                            </w:r>
                            <w:r w:rsidDel="0030624D">
                              <w:rPr>
                                <w:spacing w:val="-4"/>
                                <w:sz w:val="24"/>
                              </w:rPr>
                              <w:t xml:space="preserve"> </w:t>
                            </w:r>
                            <w:r w:rsidDel="0030624D">
                              <w:rPr>
                                <w:sz w:val="24"/>
                              </w:rPr>
                              <w:t>&lt;</w:t>
                            </w:r>
                            <w:r w:rsidDel="0030624D">
                              <w:rPr>
                                <w:spacing w:val="-5"/>
                                <w:sz w:val="24"/>
                              </w:rPr>
                              <w:t xml:space="preserve"> </w:t>
                            </w:r>
                            <w:r w:rsidDel="0030624D">
                              <w:rPr>
                                <w:sz w:val="24"/>
                              </w:rPr>
                              <w:t>SIZE;</w:t>
                            </w:r>
                            <w:r w:rsidDel="0030624D">
                              <w:rPr>
                                <w:spacing w:val="-3"/>
                                <w:sz w:val="24"/>
                              </w:rPr>
                              <w:t xml:space="preserve"> </w:t>
                            </w:r>
                            <w:r w:rsidDel="0030624D">
                              <w:rPr>
                                <w:sz w:val="24"/>
                              </w:rPr>
                              <w:t>i++)</w:t>
                            </w:r>
                            <w:r w:rsidDel="0030624D">
                              <w:rPr>
                                <w:spacing w:val="-4"/>
                                <w:sz w:val="24"/>
                              </w:rPr>
                              <w:t xml:space="preserve"> </w:t>
                            </w:r>
                            <w:r w:rsidDel="0030624D">
                              <w:rPr>
                                <w:sz w:val="24"/>
                              </w:rPr>
                              <w:t>{</w:t>
                            </w:r>
                          </w:moveFrom>
                        </w:p>
                        <w:p w14:paraId="1146D1CA" w14:textId="783983CA" w:rsidR="00E527DA" w:rsidDel="0030624D" w:rsidRDefault="00000000">
                          <w:pPr>
                            <w:spacing w:before="1"/>
                            <w:ind w:left="587"/>
                            <w:rPr>
                              <w:moveFrom w:id="1802" w:author="Abhiram Arali" w:date="2024-11-06T14:27:00Z" w16du:dateUtc="2024-11-06T08:57:00Z"/>
                              <w:sz w:val="24"/>
                            </w:rPr>
                          </w:pPr>
                          <w:moveFrom w:id="1803" w:author="Abhiram Arali" w:date="2024-11-06T14:27:00Z" w16du:dateUtc="2024-11-06T08:57:00Z">
                            <w:r w:rsidDel="0030624D">
                              <w:rPr>
                                <w:sz w:val="24"/>
                              </w:rPr>
                              <w:t>myArrayStruct.arr[i]</w:t>
                            </w:r>
                            <w:r w:rsidDel="0030624D">
                              <w:rPr>
                                <w:spacing w:val="-1"/>
                                <w:sz w:val="24"/>
                              </w:rPr>
                              <w:t xml:space="preserve"> </w:t>
                            </w:r>
                            <w:r w:rsidDel="0030624D">
                              <w:rPr>
                                <w:sz w:val="24"/>
                              </w:rPr>
                              <w:t>=</w:t>
                            </w:r>
                            <w:r w:rsidDel="0030624D">
                              <w:rPr>
                                <w:spacing w:val="-3"/>
                                <w:sz w:val="24"/>
                              </w:rPr>
                              <w:t xml:space="preserve"> </w:t>
                            </w:r>
                            <w:r w:rsidDel="0030624D">
                              <w:rPr>
                                <w:sz w:val="24"/>
                              </w:rPr>
                              <w:t>i</w:t>
                            </w:r>
                            <w:r w:rsidDel="0030624D">
                              <w:rPr>
                                <w:spacing w:val="-1"/>
                                <w:sz w:val="24"/>
                              </w:rPr>
                              <w:t xml:space="preserve"> </w:t>
                            </w:r>
                            <w:r w:rsidDel="0030624D">
                              <w:rPr>
                                <w:sz w:val="24"/>
                              </w:rPr>
                              <w:t>*</w:t>
                            </w:r>
                            <w:r w:rsidDel="0030624D">
                              <w:rPr>
                                <w:spacing w:val="-1"/>
                                <w:sz w:val="24"/>
                              </w:rPr>
                              <w:t xml:space="preserve"> </w:t>
                            </w:r>
                            <w:r w:rsidDel="0030624D">
                              <w:rPr>
                                <w:sz w:val="24"/>
                              </w:rPr>
                              <w:t>4;</w:t>
                            </w:r>
                            <w:r w:rsidDel="0030624D">
                              <w:rPr>
                                <w:spacing w:val="-1"/>
                                <w:sz w:val="24"/>
                              </w:rPr>
                              <w:t xml:space="preserve"> </w:t>
                            </w:r>
                            <w:r w:rsidDel="0030624D">
                              <w:rPr>
                                <w:sz w:val="24"/>
                              </w:rPr>
                              <w:t>//</w:t>
                            </w:r>
                            <w:r w:rsidDel="0030624D">
                              <w:rPr>
                                <w:spacing w:val="-1"/>
                                <w:sz w:val="24"/>
                              </w:rPr>
                              <w:t xml:space="preserve"> </w:t>
                            </w:r>
                            <w:r w:rsidDel="0030624D">
                              <w:rPr>
                                <w:sz w:val="24"/>
                              </w:rPr>
                              <w:t>Example</w:t>
                            </w:r>
                            <w:r w:rsidDel="0030624D">
                              <w:rPr>
                                <w:spacing w:val="-2"/>
                                <w:sz w:val="24"/>
                              </w:rPr>
                              <w:t xml:space="preserve"> initialization</w:t>
                            </w:r>
                          </w:moveFrom>
                        </w:p>
                        <w:p w14:paraId="64EAE69B" w14:textId="5181E653" w:rsidR="00E527DA" w:rsidDel="0030624D" w:rsidRDefault="00E527DA">
                          <w:pPr>
                            <w:spacing w:before="22"/>
                            <w:rPr>
                              <w:moveFrom w:id="1804" w:author="Abhiram Arali" w:date="2024-11-06T14:27:00Z" w16du:dateUtc="2024-11-06T08:57:00Z"/>
                              <w:sz w:val="24"/>
                            </w:rPr>
                          </w:pPr>
                        </w:p>
                        <w:p w14:paraId="229DB94D" w14:textId="3654224E" w:rsidR="00E527DA" w:rsidDel="0030624D" w:rsidRDefault="00000000">
                          <w:pPr>
                            <w:ind w:left="347"/>
                            <w:rPr>
                              <w:moveFrom w:id="1805" w:author="Abhiram Arali" w:date="2024-11-06T14:27:00Z" w16du:dateUtc="2024-11-06T08:57:00Z"/>
                              <w:sz w:val="24"/>
                            </w:rPr>
                          </w:pPr>
                          <w:moveFrom w:id="1806" w:author="Abhiram Arali" w:date="2024-11-06T14:27:00Z" w16du:dateUtc="2024-11-06T08:57:00Z">
                            <w:r w:rsidDel="0030624D">
                              <w:rPr>
                                <w:spacing w:val="-10"/>
                                <w:sz w:val="24"/>
                              </w:rPr>
                              <w:t>}</w:t>
                            </w:r>
                          </w:moveFrom>
                        </w:p>
                        <w:p w14:paraId="17DA9585" w14:textId="54B4DEC7" w:rsidR="00E527DA" w:rsidDel="0030624D" w:rsidRDefault="00E527DA">
                          <w:pPr>
                            <w:spacing w:before="22"/>
                            <w:rPr>
                              <w:moveFrom w:id="1807" w:author="Abhiram Arali" w:date="2024-11-06T14:27:00Z" w16du:dateUtc="2024-11-06T08:57:00Z"/>
                              <w:sz w:val="24"/>
                            </w:rPr>
                          </w:pPr>
                        </w:p>
                        <w:p w14:paraId="37A6BAED" w14:textId="3527A2DD" w:rsidR="00E527DA" w:rsidDel="0030624D" w:rsidRDefault="00000000">
                          <w:pPr>
                            <w:ind w:left="347"/>
                            <w:rPr>
                              <w:moveFrom w:id="1808" w:author="Abhiram Arali" w:date="2024-11-06T14:27:00Z" w16du:dateUtc="2024-11-06T08:57:00Z"/>
                              <w:sz w:val="24"/>
                            </w:rPr>
                          </w:pPr>
                          <w:moveFrom w:id="1809" w:author="Abhiram Arali" w:date="2024-11-06T14:27:00Z" w16du:dateUtc="2024-11-06T08:57:00Z">
                            <w:r w:rsidDel="0030624D">
                              <w:rPr>
                                <w:sz w:val="24"/>
                              </w:rPr>
                              <w:t>return</w:t>
                            </w:r>
                            <w:r w:rsidDel="0030624D">
                              <w:rPr>
                                <w:spacing w:val="-2"/>
                                <w:sz w:val="24"/>
                              </w:rPr>
                              <w:t xml:space="preserve"> </w:t>
                            </w:r>
                            <w:r w:rsidDel="0030624D">
                              <w:rPr>
                                <w:sz w:val="24"/>
                              </w:rPr>
                              <w:t>myArrayStruct;</w:t>
                            </w:r>
                            <w:r w:rsidDel="0030624D">
                              <w:rPr>
                                <w:spacing w:val="-1"/>
                                <w:sz w:val="24"/>
                              </w:rPr>
                              <w:t xml:space="preserve"> </w:t>
                            </w:r>
                            <w:r w:rsidDel="0030624D">
                              <w:rPr>
                                <w:sz w:val="24"/>
                              </w:rPr>
                              <w:t>//</w:t>
                            </w:r>
                            <w:r w:rsidDel="0030624D">
                              <w:rPr>
                                <w:spacing w:val="-1"/>
                                <w:sz w:val="24"/>
                              </w:rPr>
                              <w:t xml:space="preserve"> </w:t>
                            </w:r>
                            <w:r w:rsidDel="0030624D">
                              <w:rPr>
                                <w:sz w:val="24"/>
                              </w:rPr>
                              <w:t>Return</w:t>
                            </w:r>
                            <w:r w:rsidDel="0030624D">
                              <w:rPr>
                                <w:spacing w:val="-2"/>
                                <w:sz w:val="24"/>
                              </w:rPr>
                              <w:t xml:space="preserve"> </w:t>
                            </w:r>
                            <w:r w:rsidDel="0030624D">
                              <w:rPr>
                                <w:sz w:val="24"/>
                              </w:rPr>
                              <w:t>struct</w:t>
                            </w:r>
                            <w:r w:rsidDel="0030624D">
                              <w:rPr>
                                <w:spacing w:val="-1"/>
                                <w:sz w:val="24"/>
                              </w:rPr>
                              <w:t xml:space="preserve"> </w:t>
                            </w:r>
                            <w:r w:rsidDel="0030624D">
                              <w:rPr>
                                <w:sz w:val="24"/>
                              </w:rPr>
                              <w:t>containing</w:t>
                            </w:r>
                            <w:r w:rsidDel="0030624D">
                              <w:rPr>
                                <w:spacing w:val="-1"/>
                                <w:sz w:val="24"/>
                              </w:rPr>
                              <w:t xml:space="preserve"> </w:t>
                            </w:r>
                            <w:r w:rsidDel="0030624D">
                              <w:rPr>
                                <w:sz w:val="24"/>
                              </w:rPr>
                              <w:t>the</w:t>
                            </w:r>
                            <w:r w:rsidDel="0030624D">
                              <w:rPr>
                                <w:spacing w:val="-1"/>
                                <w:sz w:val="24"/>
                              </w:rPr>
                              <w:t xml:space="preserve"> </w:t>
                            </w:r>
                            <w:r w:rsidDel="0030624D">
                              <w:rPr>
                                <w:spacing w:val="-2"/>
                                <w:sz w:val="24"/>
                              </w:rPr>
                              <w:t>array</w:t>
                            </w:r>
                          </w:moveFrom>
                        </w:p>
                        <w:p w14:paraId="125DE500" w14:textId="4C9FCCF4" w:rsidR="00E527DA" w:rsidDel="0030624D" w:rsidRDefault="00E527DA">
                          <w:pPr>
                            <w:spacing w:before="21"/>
                            <w:rPr>
                              <w:moveFrom w:id="1810" w:author="Abhiram Arali" w:date="2024-11-06T14:27:00Z" w16du:dateUtc="2024-11-06T08:57:00Z"/>
                              <w:sz w:val="24"/>
                            </w:rPr>
                          </w:pPr>
                        </w:p>
                        <w:p w14:paraId="3726EEBE" w14:textId="2A579D8B" w:rsidR="00E527DA" w:rsidDel="0030624D" w:rsidRDefault="00000000">
                          <w:pPr>
                            <w:spacing w:before="1"/>
                            <w:ind w:left="107"/>
                            <w:rPr>
                              <w:moveFrom w:id="1811" w:author="Abhiram Arali" w:date="2024-11-06T14:27:00Z" w16du:dateUtc="2024-11-06T08:57:00Z"/>
                              <w:sz w:val="24"/>
                            </w:rPr>
                          </w:pPr>
                          <w:moveFrom w:id="1812" w:author="Abhiram Arali" w:date="2024-11-06T14:27:00Z" w16du:dateUtc="2024-11-06T08:57:00Z">
                            <w:r w:rsidDel="0030624D">
                              <w:rPr>
                                <w:spacing w:val="-10"/>
                                <w:sz w:val="24"/>
                              </w:rPr>
                              <w:t>}</w:t>
                            </w:r>
                          </w:moveFrom>
                        </w:p>
                        <w:p w14:paraId="6BA1BC46" w14:textId="7E43B83B" w:rsidR="00E527DA" w:rsidDel="0030624D" w:rsidRDefault="00E527DA">
                          <w:pPr>
                            <w:rPr>
                              <w:moveFrom w:id="1813" w:author="Abhiram Arali" w:date="2024-11-06T14:27:00Z" w16du:dateUtc="2024-11-06T08:57:00Z"/>
                              <w:sz w:val="24"/>
                            </w:rPr>
                          </w:pPr>
                        </w:p>
                        <w:p w14:paraId="36C0ADAF" w14:textId="06FFAE5E" w:rsidR="00E527DA" w:rsidDel="0030624D" w:rsidRDefault="00E527DA">
                          <w:pPr>
                            <w:rPr>
                              <w:moveFrom w:id="1814" w:author="Abhiram Arali" w:date="2024-11-06T14:27:00Z" w16du:dateUtc="2024-11-06T08:57:00Z"/>
                              <w:sz w:val="24"/>
                            </w:rPr>
                          </w:pPr>
                        </w:p>
                        <w:p w14:paraId="18D3EDC4" w14:textId="19D0F416" w:rsidR="00E527DA" w:rsidDel="0030624D" w:rsidRDefault="00E527DA">
                          <w:pPr>
                            <w:spacing w:before="45"/>
                            <w:rPr>
                              <w:moveFrom w:id="1815" w:author="Abhiram Arali" w:date="2024-11-06T14:27:00Z" w16du:dateUtc="2024-11-06T08:57:00Z"/>
                              <w:sz w:val="24"/>
                            </w:rPr>
                          </w:pPr>
                        </w:p>
                        <w:p w14:paraId="15552DDB" w14:textId="12F5C3B6" w:rsidR="00E527DA" w:rsidDel="0030624D" w:rsidRDefault="00000000">
                          <w:pPr>
                            <w:ind w:left="107"/>
                            <w:rPr>
                              <w:moveFrom w:id="1816" w:author="Abhiram Arali" w:date="2024-11-06T14:27:00Z" w16du:dateUtc="2024-11-06T08:57:00Z"/>
                              <w:sz w:val="24"/>
                            </w:rPr>
                          </w:pPr>
                          <w:moveFrom w:id="1817" w:author="Abhiram Arali" w:date="2024-11-06T14:27:00Z" w16du:dateUtc="2024-11-06T08:57:00Z">
                            <w:r w:rsidDel="0030624D">
                              <w:rPr>
                                <w:sz w:val="24"/>
                              </w:rPr>
                              <w:t>int</w:t>
                            </w:r>
                            <w:r w:rsidDel="0030624D">
                              <w:rPr>
                                <w:spacing w:val="-1"/>
                                <w:sz w:val="24"/>
                              </w:rPr>
                              <w:t xml:space="preserve"> </w:t>
                            </w:r>
                            <w:r w:rsidDel="0030624D">
                              <w:rPr>
                                <w:sz w:val="24"/>
                              </w:rPr>
                              <w:t xml:space="preserve">main() </w:t>
                            </w:r>
                            <w:r w:rsidDel="0030624D">
                              <w:rPr>
                                <w:spacing w:val="-10"/>
                                <w:sz w:val="24"/>
                              </w:rPr>
                              <w:t>{</w:t>
                            </w:r>
                          </w:moveFrom>
                        </w:p>
                        <w:p w14:paraId="7FCCE021" w14:textId="7961D217" w:rsidR="00E527DA" w:rsidDel="0030624D" w:rsidRDefault="00E527DA">
                          <w:pPr>
                            <w:spacing w:before="22"/>
                            <w:rPr>
                              <w:moveFrom w:id="1818" w:author="Abhiram Arali" w:date="2024-11-06T14:27:00Z" w16du:dateUtc="2024-11-06T08:57:00Z"/>
                              <w:sz w:val="24"/>
                            </w:rPr>
                          </w:pPr>
                        </w:p>
                        <w:p w14:paraId="71BF4D51" w14:textId="55DF7159" w:rsidR="00E527DA" w:rsidDel="0030624D" w:rsidRDefault="00000000">
                          <w:pPr>
                            <w:spacing w:line="499" w:lineRule="auto"/>
                            <w:ind w:left="347" w:right="5262"/>
                            <w:jc w:val="both"/>
                            <w:rPr>
                              <w:moveFrom w:id="1819" w:author="Abhiram Arali" w:date="2024-11-06T14:27:00Z" w16du:dateUtc="2024-11-06T08:57:00Z"/>
                              <w:sz w:val="24"/>
                            </w:rPr>
                          </w:pPr>
                          <w:moveFrom w:id="1820" w:author="Abhiram Arali" w:date="2024-11-06T14:27:00Z" w16du:dateUtc="2024-11-06T08:57:00Z">
                            <w:r w:rsidDel="0030624D">
                              <w:rPr>
                                <w:sz w:val="24"/>
                              </w:rPr>
                              <w:t>ArrayStruct</w:t>
                            </w:r>
                            <w:r w:rsidDel="0030624D">
                              <w:rPr>
                                <w:spacing w:val="-13"/>
                                <w:sz w:val="24"/>
                              </w:rPr>
                              <w:t xml:space="preserve"> </w:t>
                            </w:r>
                            <w:r w:rsidDel="0030624D">
                              <w:rPr>
                                <w:sz w:val="24"/>
                              </w:rPr>
                              <w:t>result</w:t>
                            </w:r>
                            <w:r w:rsidDel="0030624D">
                              <w:rPr>
                                <w:spacing w:val="-13"/>
                                <w:sz w:val="24"/>
                              </w:rPr>
                              <w:t xml:space="preserve"> </w:t>
                            </w:r>
                            <w:r w:rsidDel="0030624D">
                              <w:rPr>
                                <w:sz w:val="24"/>
                              </w:rPr>
                              <w:t>=</w:t>
                            </w:r>
                            <w:r w:rsidDel="0030624D">
                              <w:rPr>
                                <w:spacing w:val="-14"/>
                                <w:sz w:val="24"/>
                              </w:rPr>
                              <w:t xml:space="preserve"> </w:t>
                            </w:r>
                            <w:r w:rsidDel="0030624D">
                              <w:rPr>
                                <w:sz w:val="24"/>
                              </w:rPr>
                              <w:t>getArrayStruct(); printf("Returned</w:t>
                            </w:r>
                            <w:r w:rsidDel="0030624D">
                              <w:rPr>
                                <w:spacing w:val="-11"/>
                                <w:sz w:val="24"/>
                              </w:rPr>
                              <w:t xml:space="preserve"> </w:t>
                            </w:r>
                            <w:r w:rsidDel="0030624D">
                              <w:rPr>
                                <w:sz w:val="24"/>
                              </w:rPr>
                              <w:t>array</w:t>
                            </w:r>
                            <w:r w:rsidDel="0030624D">
                              <w:rPr>
                                <w:spacing w:val="-9"/>
                                <w:sz w:val="24"/>
                              </w:rPr>
                              <w:t xml:space="preserve"> </w:t>
                            </w:r>
                            <w:r w:rsidDel="0030624D">
                              <w:rPr>
                                <w:sz w:val="24"/>
                              </w:rPr>
                              <w:t>from</w:t>
                            </w:r>
                            <w:r w:rsidDel="0030624D">
                              <w:rPr>
                                <w:spacing w:val="-11"/>
                                <w:sz w:val="24"/>
                              </w:rPr>
                              <w:t xml:space="preserve"> </w:t>
                            </w:r>
                            <w:r w:rsidDel="0030624D">
                              <w:rPr>
                                <w:sz w:val="24"/>
                              </w:rPr>
                              <w:t>struct:</w:t>
                            </w:r>
                            <w:r w:rsidDel="0030624D">
                              <w:rPr>
                                <w:spacing w:val="-11"/>
                                <w:sz w:val="24"/>
                              </w:rPr>
                              <w:t xml:space="preserve"> </w:t>
                            </w:r>
                            <w:r w:rsidDel="0030624D">
                              <w:rPr>
                                <w:sz w:val="24"/>
                              </w:rPr>
                              <w:t>"); for (int i = 0; i &lt; SIZE; i++) {</w:t>
                            </w:r>
                          </w:moveFrom>
                        </w:p>
                        <w:p w14:paraId="53061BE1" w14:textId="3A3CA085" w:rsidR="00E527DA" w:rsidDel="0030624D" w:rsidRDefault="00000000">
                          <w:pPr>
                            <w:spacing w:line="275" w:lineRule="exact"/>
                            <w:ind w:left="587"/>
                            <w:rPr>
                              <w:moveFrom w:id="1821" w:author="Abhiram Arali" w:date="2024-11-06T14:27:00Z" w16du:dateUtc="2024-11-06T08:57:00Z"/>
                              <w:sz w:val="24"/>
                            </w:rPr>
                          </w:pPr>
                          <w:moveFrom w:id="1822" w:author="Abhiram Arali" w:date="2024-11-06T14:27:00Z" w16du:dateUtc="2024-11-06T08:57:00Z">
                            <w:r w:rsidDel="0030624D">
                              <w:rPr>
                                <w:sz w:val="24"/>
                              </w:rPr>
                              <w:t>printf("%d</w:t>
                            </w:r>
                            <w:r w:rsidDel="0030624D">
                              <w:rPr>
                                <w:spacing w:val="-1"/>
                                <w:sz w:val="24"/>
                              </w:rPr>
                              <w:t xml:space="preserve"> </w:t>
                            </w:r>
                            <w:r w:rsidDel="0030624D">
                              <w:rPr>
                                <w:sz w:val="24"/>
                              </w:rPr>
                              <w:t>",</w:t>
                            </w:r>
                            <w:r w:rsidDel="0030624D">
                              <w:rPr>
                                <w:spacing w:val="-1"/>
                                <w:sz w:val="24"/>
                              </w:rPr>
                              <w:t xml:space="preserve"> </w:t>
                            </w:r>
                            <w:r w:rsidDel="0030624D">
                              <w:rPr>
                                <w:spacing w:val="-2"/>
                                <w:sz w:val="24"/>
                              </w:rPr>
                              <w:t>result.arr[i]);</w:t>
                            </w:r>
                          </w:moveFrom>
                        </w:p>
                        <w:p w14:paraId="2C685F88" w14:textId="42E6D905" w:rsidR="00E527DA" w:rsidDel="0030624D" w:rsidRDefault="00E527DA">
                          <w:pPr>
                            <w:spacing w:before="21"/>
                            <w:rPr>
                              <w:moveFrom w:id="1823" w:author="Abhiram Arali" w:date="2024-11-06T14:27:00Z" w16du:dateUtc="2024-11-06T08:57:00Z"/>
                              <w:sz w:val="24"/>
                            </w:rPr>
                          </w:pPr>
                        </w:p>
                        <w:p w14:paraId="3B25A140" w14:textId="50CECE5E" w:rsidR="00E527DA" w:rsidDel="0030624D" w:rsidRDefault="00000000">
                          <w:pPr>
                            <w:spacing w:before="1"/>
                            <w:ind w:left="347"/>
                            <w:rPr>
                              <w:moveFrom w:id="1824" w:author="Abhiram Arali" w:date="2024-11-06T14:27:00Z" w16du:dateUtc="2024-11-06T08:57:00Z"/>
                              <w:sz w:val="24"/>
                            </w:rPr>
                          </w:pPr>
                          <w:moveFrom w:id="1825" w:author="Abhiram Arali" w:date="2024-11-06T14:27:00Z" w16du:dateUtc="2024-11-06T08:57:00Z">
                            <w:r w:rsidDel="0030624D">
                              <w:rPr>
                                <w:spacing w:val="-10"/>
                                <w:sz w:val="24"/>
                              </w:rPr>
                              <w:t>}</w:t>
                            </w:r>
                          </w:moveFrom>
                        </w:p>
                        <w:p w14:paraId="2DA7DA9C" w14:textId="28CFBB6D" w:rsidR="00E527DA" w:rsidDel="0030624D" w:rsidRDefault="00E527DA">
                          <w:pPr>
                            <w:spacing w:before="23"/>
                            <w:rPr>
                              <w:moveFrom w:id="1826" w:author="Abhiram Arali" w:date="2024-11-06T14:27:00Z" w16du:dateUtc="2024-11-06T08:57:00Z"/>
                              <w:sz w:val="24"/>
                            </w:rPr>
                          </w:pPr>
                        </w:p>
                        <w:p w14:paraId="1B7A5BA8" w14:textId="2F6894F4" w:rsidR="00E527DA" w:rsidDel="0030624D" w:rsidRDefault="00000000">
                          <w:pPr>
                            <w:spacing w:before="1" w:line="499" w:lineRule="auto"/>
                            <w:ind w:left="347" w:right="7711"/>
                            <w:rPr>
                              <w:moveFrom w:id="1827" w:author="Abhiram Arali" w:date="2024-11-06T14:27:00Z" w16du:dateUtc="2024-11-06T08:57:00Z"/>
                              <w:sz w:val="24"/>
                            </w:rPr>
                          </w:pPr>
                          <w:moveFrom w:id="1828" w:author="Abhiram Arali" w:date="2024-11-06T14:27:00Z" w16du:dateUtc="2024-11-06T08:57:00Z">
                            <w:r w:rsidDel="0030624D">
                              <w:rPr>
                                <w:spacing w:val="-2"/>
                                <w:sz w:val="24"/>
                              </w:rPr>
                              <w:t xml:space="preserve">printf("\n"); </w:t>
                            </w:r>
                            <w:r w:rsidDel="0030624D">
                              <w:rPr>
                                <w:sz w:val="24"/>
                              </w:rPr>
                              <w:t>return 0;</w:t>
                            </w:r>
                          </w:moveFrom>
                        </w:p>
                        <w:p w14:paraId="401AEC5C" w14:textId="5A271E38" w:rsidR="00E527DA" w:rsidRDefault="00000000">
                          <w:pPr>
                            <w:spacing w:line="275" w:lineRule="exact"/>
                            <w:ind w:left="107"/>
                            <w:rPr>
                              <w:sz w:val="24"/>
                            </w:rPr>
                          </w:pPr>
                          <w:moveFrom w:id="1829" w:author="Abhiram Arali" w:date="2024-11-06T14:27:00Z" w16du:dateUtc="2024-11-06T08:57:00Z">
                            <w:r w:rsidDel="0030624D">
                              <w:rPr>
                                <w:spacing w:val="-10"/>
                                <w:sz w:val="24"/>
                              </w:rPr>
                              <w:t>}</w:t>
                            </w:r>
                          </w:moveFrom>
                          <w:moveFromRangeEnd w:id="1795"/>
                        </w:p>
                      </w:txbxContent>
                    </v:textbox>
                  </v:shape>
                  <w10:anchorlock/>
                </v:group>
              </w:pict>
            </mc:Fallback>
          </mc:AlternateContent>
        </w:r>
      </w:del>
    </w:p>
    <w:p w14:paraId="7407AB5A" w14:textId="3EB9F164" w:rsidR="00E527DA" w:rsidDel="00C41426" w:rsidRDefault="00E527DA">
      <w:pPr>
        <w:pStyle w:val="BodyText"/>
        <w:rPr>
          <w:del w:id="1126" w:author="Abhiram Arali" w:date="2024-11-06T14:27:00Z"/>
          <w:i/>
        </w:rPr>
      </w:pPr>
    </w:p>
    <w:p w14:paraId="654586EA" w14:textId="77777777" w:rsidR="00E527DA" w:rsidRDefault="00E527DA">
      <w:pPr>
        <w:pStyle w:val="NormalBPBHEB"/>
        <w:pPrChange w:id="1127" w:author="Abhiram Arali" w:date="2024-11-06T14:27:00Z">
          <w:pPr>
            <w:pStyle w:val="BodyText"/>
            <w:spacing w:before="149"/>
          </w:pPr>
        </w:pPrChange>
      </w:pPr>
    </w:p>
    <w:p w14:paraId="3755BC83" w14:textId="77777777" w:rsidR="00E527DA" w:rsidRDefault="00EB2904">
      <w:pPr>
        <w:pStyle w:val="NormalBPBHEB"/>
        <w:pPrChange w:id="1128" w:author="Abhiram Arali" w:date="2024-11-06T14:27:00Z">
          <w:pPr>
            <w:pStyle w:val="BodyText"/>
            <w:spacing w:line="360" w:lineRule="auto"/>
            <w:ind w:left="220" w:right="218"/>
            <w:jc w:val="both"/>
          </w:pPr>
        </w:pPrChange>
      </w:pPr>
      <w:r>
        <w:lastRenderedPageBreak/>
        <w:t>This example demonstrates the use of a struct to encapsulate an array and return it from a function.</w:t>
      </w:r>
      <w:r>
        <w:rPr>
          <w:spacing w:val="-15"/>
        </w:rPr>
        <w:t xml:space="preserve"> </w:t>
      </w:r>
      <w:r>
        <w:t>The</w:t>
      </w:r>
      <w:r>
        <w:rPr>
          <w:spacing w:val="-15"/>
        </w:rPr>
        <w:t xml:space="preserve"> </w:t>
      </w:r>
      <w:r>
        <w:t>function</w:t>
      </w:r>
      <w:r>
        <w:rPr>
          <w:spacing w:val="-15"/>
        </w:rPr>
        <w:t xml:space="preserve"> </w:t>
      </w:r>
      <w:r>
        <w:t>getArrayStruct</w:t>
      </w:r>
      <w:r>
        <w:rPr>
          <w:spacing w:val="-15"/>
        </w:rPr>
        <w:t xml:space="preserve"> </w:t>
      </w:r>
      <w:r>
        <w:t>initializes</w:t>
      </w:r>
      <w:r>
        <w:rPr>
          <w:spacing w:val="-15"/>
        </w:rPr>
        <w:t xml:space="preserve"> </w:t>
      </w:r>
      <w:r>
        <w:t>the</w:t>
      </w:r>
      <w:r>
        <w:rPr>
          <w:spacing w:val="-15"/>
        </w:rPr>
        <w:t xml:space="preserve"> </w:t>
      </w:r>
      <w:r>
        <w:t>array</w:t>
      </w:r>
      <w:r>
        <w:rPr>
          <w:spacing w:val="-15"/>
        </w:rPr>
        <w:t xml:space="preserve"> </w:t>
      </w:r>
      <w:r>
        <w:t>and</w:t>
      </w:r>
      <w:r>
        <w:rPr>
          <w:spacing w:val="-15"/>
        </w:rPr>
        <w:t xml:space="preserve"> </w:t>
      </w:r>
      <w:r>
        <w:t>returns</w:t>
      </w:r>
      <w:r>
        <w:rPr>
          <w:spacing w:val="-15"/>
        </w:rPr>
        <w:t xml:space="preserve"> </w:t>
      </w:r>
      <w:r>
        <w:t>the</w:t>
      </w:r>
      <w:r>
        <w:rPr>
          <w:spacing w:val="-15"/>
        </w:rPr>
        <w:t xml:space="preserve"> </w:t>
      </w:r>
      <w:r>
        <w:t>entire</w:t>
      </w:r>
      <w:r>
        <w:rPr>
          <w:spacing w:val="-15"/>
        </w:rPr>
        <w:t xml:space="preserve"> </w:t>
      </w:r>
      <w:r>
        <w:t>struct,</w:t>
      </w:r>
      <w:r>
        <w:rPr>
          <w:spacing w:val="-15"/>
        </w:rPr>
        <w:t xml:space="preserve"> </w:t>
      </w:r>
      <w:r>
        <w:t>allowing for better organization and encapsulation of related data.</w:t>
      </w:r>
    </w:p>
    <w:p w14:paraId="6F2DD0F1" w14:textId="3CF8E85D" w:rsidR="00E527DA" w:rsidRDefault="00EB2904">
      <w:pPr>
        <w:pStyle w:val="NormalBPBHEB"/>
        <w:pPrChange w:id="1129" w:author="Abhiram Arali" w:date="2024-11-06T14:27:00Z">
          <w:pPr>
            <w:pStyle w:val="Heading1"/>
            <w:ind w:left="220"/>
            <w:jc w:val="both"/>
          </w:pPr>
        </w:pPrChange>
      </w:pPr>
      <w:r>
        <w:t xml:space="preserve">Important </w:t>
      </w:r>
      <w:r w:rsidR="0054538A">
        <w:t>considerations</w:t>
      </w:r>
      <w:ins w:id="1130" w:author="Abhiram Arali" w:date="2024-11-06T14:28:00Z">
        <w:r w:rsidR="0054538A">
          <w:t xml:space="preserve"> to keep in mind are as follows</w:t>
        </w:r>
        <w:r w:rsidR="00CD015B">
          <w:t>:</w:t>
        </w:r>
      </w:ins>
    </w:p>
    <w:p w14:paraId="4BB5A835" w14:textId="2FD22AFD" w:rsidR="00CB541A" w:rsidDel="00CB541A" w:rsidRDefault="00CB541A">
      <w:pPr>
        <w:pStyle w:val="NormalBPBHEB"/>
        <w:numPr>
          <w:ilvl w:val="0"/>
          <w:numId w:val="31"/>
        </w:numPr>
        <w:rPr>
          <w:del w:id="1131" w:author="Abhiram Arali" w:date="2024-11-06T14:27:00Z"/>
        </w:rPr>
        <w:sectPr w:rsidR="00CB541A" w:rsidDel="00CB541A">
          <w:pgSz w:w="11910" w:h="16840"/>
          <w:pgMar w:top="1540" w:right="1220" w:bottom="1200" w:left="1220" w:header="758" w:footer="1000" w:gutter="0"/>
          <w:cols w:space="720"/>
        </w:sectPr>
        <w:pPrChange w:id="1132" w:author="Abhiram Arali" w:date="2024-11-06T14:28:00Z">
          <w:pPr>
            <w:jc w:val="both"/>
          </w:pPr>
        </w:pPrChange>
      </w:pPr>
    </w:p>
    <w:p w14:paraId="1302E06F" w14:textId="68CD2C84" w:rsidR="00E527DA" w:rsidRDefault="00EB2904">
      <w:pPr>
        <w:pStyle w:val="NormalBPBHEB"/>
        <w:numPr>
          <w:ilvl w:val="0"/>
          <w:numId w:val="31"/>
        </w:numPr>
        <w:pPrChange w:id="1133" w:author="Abhiram Arali" w:date="2024-11-06T14:28:00Z">
          <w:pPr>
            <w:pStyle w:val="BodyText"/>
            <w:spacing w:before="88" w:line="360" w:lineRule="auto"/>
            <w:ind w:left="220" w:right="219"/>
            <w:jc w:val="both"/>
          </w:pPr>
        </w:pPrChange>
      </w:pPr>
      <w:r>
        <w:rPr>
          <w:b/>
        </w:rPr>
        <w:t xml:space="preserve">Memory </w:t>
      </w:r>
      <w:r w:rsidR="00590064">
        <w:rPr>
          <w:b/>
        </w:rPr>
        <w:t>management</w:t>
      </w:r>
      <w:r>
        <w:rPr>
          <w:b/>
        </w:rPr>
        <w:t xml:space="preserve">: </w:t>
      </w:r>
      <w:r>
        <w:t>When dynamically allocating memory for arrays, it is crucial to manage memory properly</w:t>
      </w:r>
      <w:r>
        <w:t>. Always use free</w:t>
      </w:r>
      <w:del w:id="1134" w:author="Abhiram Arali" w:date="2024-11-06T14:28:00Z">
        <w:r w:rsidDel="00AE3AAB">
          <w:delText xml:space="preserve"> to </w:delText>
        </w:r>
      </w:del>
      <w:ins w:id="1135" w:author="Abhiram Arali" w:date="2024-11-06T14:28:00Z">
        <w:r w:rsidR="00AE3AAB">
          <w:t>-to-</w:t>
        </w:r>
      </w:ins>
      <w:r>
        <w:t>release memory when it is no longer needed to prevent memory leaks.</w:t>
      </w:r>
    </w:p>
    <w:p w14:paraId="7068BA5E" w14:textId="228BA23A" w:rsidR="00E527DA" w:rsidRDefault="00EB2904">
      <w:pPr>
        <w:pStyle w:val="NormalBPBHEB"/>
        <w:numPr>
          <w:ilvl w:val="0"/>
          <w:numId w:val="31"/>
        </w:numPr>
        <w:pPrChange w:id="1136" w:author="Abhiram Arali" w:date="2024-11-06T14:28:00Z">
          <w:pPr>
            <w:pStyle w:val="BodyText"/>
            <w:spacing w:before="159" w:line="360" w:lineRule="auto"/>
            <w:ind w:left="220" w:right="220"/>
            <w:jc w:val="both"/>
          </w:pPr>
        </w:pPrChange>
      </w:pPr>
      <w:r>
        <w:rPr>
          <w:b/>
        </w:rPr>
        <w:t>Array</w:t>
      </w:r>
      <w:r>
        <w:rPr>
          <w:b/>
          <w:spacing w:val="-7"/>
        </w:rPr>
        <w:t xml:space="preserve"> </w:t>
      </w:r>
      <w:r w:rsidR="00590064">
        <w:rPr>
          <w:b/>
        </w:rPr>
        <w:t>lifetime</w:t>
      </w:r>
      <w:r>
        <w:rPr>
          <w:b/>
        </w:rPr>
        <w:t>:</w:t>
      </w:r>
      <w:r>
        <w:rPr>
          <w:b/>
          <w:spacing w:val="-7"/>
        </w:rPr>
        <w:t xml:space="preserve"> </w:t>
      </w:r>
      <w:r>
        <w:t>Be</w:t>
      </w:r>
      <w:r>
        <w:rPr>
          <w:spacing w:val="-8"/>
        </w:rPr>
        <w:t xml:space="preserve"> </w:t>
      </w:r>
      <w:r>
        <w:t>aware</w:t>
      </w:r>
      <w:r>
        <w:rPr>
          <w:spacing w:val="-9"/>
        </w:rPr>
        <w:t xml:space="preserve"> </w:t>
      </w:r>
      <w:r>
        <w:t>of</w:t>
      </w:r>
      <w:r>
        <w:rPr>
          <w:spacing w:val="-8"/>
        </w:rPr>
        <w:t xml:space="preserve"> </w:t>
      </w:r>
      <w:r>
        <w:t>the</w:t>
      </w:r>
      <w:r>
        <w:rPr>
          <w:spacing w:val="-8"/>
        </w:rPr>
        <w:t xml:space="preserve"> </w:t>
      </w:r>
      <w:r>
        <w:t>lifetime</w:t>
      </w:r>
      <w:r>
        <w:rPr>
          <w:spacing w:val="-8"/>
        </w:rPr>
        <w:t xml:space="preserve"> </w:t>
      </w:r>
      <w:r>
        <w:t>of</w:t>
      </w:r>
      <w:r>
        <w:rPr>
          <w:spacing w:val="-8"/>
        </w:rPr>
        <w:t xml:space="preserve"> </w:t>
      </w:r>
      <w:r>
        <w:t>the</w:t>
      </w:r>
      <w:r>
        <w:rPr>
          <w:spacing w:val="-8"/>
        </w:rPr>
        <w:t xml:space="preserve"> </w:t>
      </w:r>
      <w:r>
        <w:t>array.</w:t>
      </w:r>
      <w:r>
        <w:rPr>
          <w:spacing w:val="-7"/>
        </w:rPr>
        <w:t xml:space="preserve"> </w:t>
      </w:r>
      <w:r>
        <w:t>Static</w:t>
      </w:r>
      <w:r>
        <w:rPr>
          <w:spacing w:val="-8"/>
        </w:rPr>
        <w:t xml:space="preserve"> </w:t>
      </w:r>
      <w:r>
        <w:t>arrays</w:t>
      </w:r>
      <w:r>
        <w:rPr>
          <w:spacing w:val="-5"/>
        </w:rPr>
        <w:t xml:space="preserve"> </w:t>
      </w:r>
      <w:r>
        <w:t>exist</w:t>
      </w:r>
      <w:r>
        <w:rPr>
          <w:spacing w:val="-6"/>
        </w:rPr>
        <w:t xml:space="preserve"> </w:t>
      </w:r>
      <w:r>
        <w:t>for</w:t>
      </w:r>
      <w:r>
        <w:rPr>
          <w:spacing w:val="-9"/>
        </w:rPr>
        <w:t xml:space="preserve"> </w:t>
      </w:r>
      <w:r>
        <w:t>the</w:t>
      </w:r>
      <w:r>
        <w:rPr>
          <w:spacing w:val="-8"/>
        </w:rPr>
        <w:t xml:space="preserve"> </w:t>
      </w:r>
      <w:r>
        <w:t>lifetime</w:t>
      </w:r>
      <w:r>
        <w:rPr>
          <w:spacing w:val="-8"/>
        </w:rPr>
        <w:t xml:space="preserve"> </w:t>
      </w:r>
      <w:r>
        <w:t>of</w:t>
      </w:r>
      <w:r>
        <w:rPr>
          <w:spacing w:val="-8"/>
        </w:rPr>
        <w:t xml:space="preserve"> </w:t>
      </w:r>
      <w:r>
        <w:t>the program, while dynamically allocated arrays persist until they a</w:t>
      </w:r>
      <w:r>
        <w:t>re explicitly freed.</w:t>
      </w:r>
    </w:p>
    <w:p w14:paraId="7CC2A341" w14:textId="360E9742" w:rsidR="00E527DA" w:rsidRDefault="00EB2904" w:rsidP="00590064">
      <w:pPr>
        <w:pStyle w:val="NormalBPBHEB"/>
        <w:numPr>
          <w:ilvl w:val="0"/>
          <w:numId w:val="31"/>
        </w:numPr>
        <w:rPr>
          <w:ins w:id="1137" w:author="Abhiram Arali" w:date="2024-11-06T14:28:00Z"/>
        </w:rPr>
      </w:pPr>
      <w:r>
        <w:rPr>
          <w:b/>
        </w:rPr>
        <w:t xml:space="preserve">Array </w:t>
      </w:r>
      <w:r w:rsidR="00590064">
        <w:rPr>
          <w:b/>
        </w:rPr>
        <w:t>size limitations</w:t>
      </w:r>
      <w:r>
        <w:rPr>
          <w:b/>
        </w:rPr>
        <w:t xml:space="preserve">: </w:t>
      </w:r>
      <w:r>
        <w:t>Returning arrays using static storage can lead to size limitations, as the size of the array must be known at compile time. Dynamic allocation provides more flexibility but requires careful management of memory.</w:t>
      </w:r>
    </w:p>
    <w:p w14:paraId="6542DC21" w14:textId="77777777" w:rsidR="002770AE" w:rsidRDefault="002770AE">
      <w:pPr>
        <w:pStyle w:val="NormalBPBHEB"/>
        <w:pPrChange w:id="1138" w:author="Abhiram Arali" w:date="2024-11-06T14:28:00Z">
          <w:pPr>
            <w:pStyle w:val="BodyText"/>
            <w:spacing w:before="161" w:line="360" w:lineRule="auto"/>
            <w:ind w:left="220" w:right="222"/>
            <w:jc w:val="both"/>
          </w:pPr>
        </w:pPrChange>
      </w:pPr>
    </w:p>
    <w:p w14:paraId="51FDDF3C" w14:textId="7C204054" w:rsidR="00E527DA" w:rsidRDefault="00EB2904" w:rsidP="00B726B4">
      <w:pPr>
        <w:pStyle w:val="NormalBPBHEB"/>
        <w:rPr>
          <w:ins w:id="1139" w:author="Abhiram Arali" w:date="2024-11-06T14:28:00Z"/>
        </w:rPr>
      </w:pPr>
      <w:r>
        <w:t xml:space="preserve">Returning arrays from functions in C requires understanding the underlying mechanics of pointers and memory management. While </w:t>
      </w:r>
      <w:ins w:id="1140" w:author="Abhiram Arali" w:date="2024-11-06T14:28:00Z">
        <w:r w:rsidR="008321DD">
          <w:t xml:space="preserve">the </w:t>
        </w:r>
      </w:ins>
      <w:r>
        <w:t>direct return of arrays is not possible, techniques like</w:t>
      </w:r>
      <w:r>
        <w:rPr>
          <w:spacing w:val="-14"/>
        </w:rPr>
        <w:t xml:space="preserve"> </w:t>
      </w:r>
      <w:r>
        <w:t>returning</w:t>
      </w:r>
      <w:r>
        <w:rPr>
          <w:spacing w:val="-13"/>
        </w:rPr>
        <w:t xml:space="preserve"> </w:t>
      </w:r>
      <w:r>
        <w:t>pointers</w:t>
      </w:r>
      <w:r>
        <w:rPr>
          <w:spacing w:val="-14"/>
        </w:rPr>
        <w:t xml:space="preserve"> </w:t>
      </w:r>
      <w:r>
        <w:t>to</w:t>
      </w:r>
      <w:r>
        <w:rPr>
          <w:spacing w:val="-13"/>
        </w:rPr>
        <w:t xml:space="preserve"> </w:t>
      </w:r>
      <w:r>
        <w:t>dynamically</w:t>
      </w:r>
      <w:r>
        <w:rPr>
          <w:spacing w:val="-13"/>
        </w:rPr>
        <w:t xml:space="preserve"> </w:t>
      </w:r>
      <w:r>
        <w:t>allocated</w:t>
      </w:r>
      <w:r>
        <w:rPr>
          <w:spacing w:val="-14"/>
        </w:rPr>
        <w:t xml:space="preserve"> </w:t>
      </w:r>
      <w:r>
        <w:t>arrays,</w:t>
      </w:r>
      <w:r>
        <w:rPr>
          <w:spacing w:val="-13"/>
        </w:rPr>
        <w:t xml:space="preserve"> </w:t>
      </w:r>
      <w:r>
        <w:t>using</w:t>
      </w:r>
      <w:r>
        <w:rPr>
          <w:spacing w:val="-13"/>
        </w:rPr>
        <w:t xml:space="preserve"> </w:t>
      </w:r>
      <w:r>
        <w:t>static</w:t>
      </w:r>
      <w:r>
        <w:rPr>
          <w:spacing w:val="-13"/>
        </w:rPr>
        <w:t xml:space="preserve"> </w:t>
      </w:r>
      <w:r>
        <w:t>ar</w:t>
      </w:r>
      <w:r>
        <w:t>rays,</w:t>
      </w:r>
      <w:r>
        <w:rPr>
          <w:spacing w:val="-10"/>
        </w:rPr>
        <w:t xml:space="preserve"> </w:t>
      </w:r>
      <w:r>
        <w:t>or</w:t>
      </w:r>
      <w:r>
        <w:rPr>
          <w:spacing w:val="-12"/>
        </w:rPr>
        <w:t xml:space="preserve"> </w:t>
      </w:r>
      <w:r>
        <w:t>employing</w:t>
      </w:r>
      <w:r>
        <w:rPr>
          <w:spacing w:val="-13"/>
        </w:rPr>
        <w:t xml:space="preserve"> </w:t>
      </w:r>
      <w:r>
        <w:t>structs can effectively provide array data</w:t>
      </w:r>
      <w:r>
        <w:rPr>
          <w:spacing w:val="-1"/>
        </w:rPr>
        <w:t xml:space="preserve"> </w:t>
      </w:r>
      <w:r>
        <w:t>to the caller.</w:t>
      </w:r>
      <w:r>
        <w:rPr>
          <w:spacing w:val="-1"/>
        </w:rPr>
        <w:t xml:space="preserve"> </w:t>
      </w:r>
      <w:r>
        <w:t>Mastering these concepts allows programmers to create more flexible and efficient code when working with arrays in C.</w:t>
      </w:r>
    </w:p>
    <w:p w14:paraId="0EA8934E" w14:textId="3E5D9E0B" w:rsidR="00BF547B" w:rsidDel="00280027" w:rsidRDefault="00BF547B" w:rsidP="006E30F7">
      <w:pPr>
        <w:pStyle w:val="NormalBPBHEB"/>
        <w:rPr>
          <w:del w:id="1141" w:author="Abhiram Arali" w:date="2024-11-12T12:21:00Z"/>
        </w:rPr>
      </w:pPr>
    </w:p>
    <w:p w14:paraId="63574868" w14:textId="77777777" w:rsidR="00280027" w:rsidRDefault="00280027">
      <w:pPr>
        <w:pStyle w:val="NormalBPBHEB"/>
        <w:rPr>
          <w:ins w:id="1142" w:author="Abhiram Arali" w:date="2024-11-12T12:21:00Z"/>
        </w:rPr>
        <w:pPrChange w:id="1143" w:author="Abhiram Arali" w:date="2024-11-12T12:21:00Z">
          <w:pPr>
            <w:pStyle w:val="BodyText"/>
            <w:spacing w:before="161" w:line="360" w:lineRule="auto"/>
            <w:ind w:left="220" w:right="219"/>
            <w:jc w:val="both"/>
          </w:pPr>
        </w:pPrChange>
      </w:pPr>
    </w:p>
    <w:p w14:paraId="1A2B5B31" w14:textId="5C8AD2A7" w:rsidR="00280027" w:rsidRDefault="00280027">
      <w:pPr>
        <w:pStyle w:val="Heading1BPBHEB"/>
        <w:rPr>
          <w:ins w:id="1144" w:author="Abhiram Arali" w:date="2024-11-12T12:21:00Z"/>
        </w:rPr>
        <w:pPrChange w:id="1145" w:author="Abhiram Arali" w:date="2024-11-12T12:21:00Z">
          <w:pPr>
            <w:tabs>
              <w:tab w:val="left" w:pos="2056"/>
            </w:tabs>
            <w:spacing w:line="360" w:lineRule="auto"/>
            <w:jc w:val="center"/>
          </w:pPr>
        </w:pPrChange>
      </w:pPr>
      <w:ins w:id="1146" w:author="Abhiram Arali" w:date="2024-11-12T12:21:00Z">
        <w:r>
          <w:t>Conclu</w:t>
        </w:r>
      </w:ins>
      <w:ins w:id="1147" w:author="Abhiram Arali" w:date="2024-11-12T12:22:00Z">
        <w:r>
          <w:t>sion</w:t>
        </w:r>
      </w:ins>
    </w:p>
    <w:p w14:paraId="2C4F1119" w14:textId="77777777" w:rsidR="00906A1C" w:rsidRDefault="00280027" w:rsidP="00906A1C">
      <w:pPr>
        <w:pStyle w:val="NormalBPBHEB"/>
        <w:rPr>
          <w:ins w:id="1148" w:author="Hii" w:date="2024-11-12T15:34:00Z"/>
        </w:rPr>
      </w:pPr>
      <w:ins w:id="1149" w:author="Abhiram Arali" w:date="2024-11-12T12:21:00Z">
        <w:r w:rsidRPr="001B1709">
          <w:t>In C programming, functions are modular units that perform specific tasks, enhancing code organization and reusability. A function definition specifies the body of the function, including its name, return type, and actions. The function prototype is a declaration that introduces the function’s signature (name, return type, parameters) to the compiler before its use. Parameter passing techniques</w:t>
        </w:r>
      </w:ins>
      <w:ins w:id="1150" w:author="Abhiram Arali" w:date="2024-11-12T12:22:00Z">
        <w:r w:rsidR="002F6C58">
          <w:t xml:space="preserve">, </w:t>
        </w:r>
      </w:ins>
      <w:ins w:id="1151" w:author="Abhiram Arali" w:date="2024-11-12T12:21:00Z">
        <w:r w:rsidRPr="001B1709">
          <w:t>by value and by reference</w:t>
        </w:r>
      </w:ins>
      <w:ins w:id="1152" w:author="Abhiram Arali" w:date="2024-11-12T12:22:00Z">
        <w:r w:rsidR="002F6C58">
          <w:t xml:space="preserve">, </w:t>
        </w:r>
      </w:ins>
      <w:ins w:id="1153" w:author="Abhiram Arali" w:date="2024-11-12T12:21:00Z">
        <w:r w:rsidRPr="001B1709">
          <w:t xml:space="preserve">control whether functions receive copies of arguments or references to original data. Recursion occurs when a function calls itself, useful for tasks like calculating factorials or performing tree traversals. Built-in functions (like printf </w:t>
        </w:r>
      </w:ins>
      <w:ins w:id="1154" w:author="Abhiram Arali" w:date="2024-11-12T12:22:00Z">
        <w:r w:rsidR="008B096F">
          <w:t xml:space="preserve">and </w:t>
        </w:r>
      </w:ins>
      <w:ins w:id="1155" w:author="Abhiram Arali" w:date="2024-11-12T12:21:00Z">
        <w:r w:rsidRPr="001B1709">
          <w:t xml:space="preserve">scanf) provide common utilities, while user-defined functions can accept arrays as parameters. Although functions cannot directly return arrays, they can return pointers to arrays or use dynamic allocation to manipulate and return arrays, allowing flexible data </w:t>
        </w:r>
        <w:commentRangeStart w:id="1156"/>
        <w:r w:rsidRPr="001B1709">
          <w:t>handling</w:t>
        </w:r>
      </w:ins>
      <w:commentRangeEnd w:id="1156"/>
      <w:ins w:id="1157" w:author="Abhiram Arali" w:date="2024-11-12T12:22:00Z">
        <w:r w:rsidR="00E07BE2">
          <w:rPr>
            <w:rStyle w:val="CommentReference"/>
            <w:rFonts w:asciiTheme="minorHAnsi" w:eastAsiaTheme="minorHAnsi" w:hAnsiTheme="minorHAnsi" w:cstheme="minorBidi"/>
          </w:rPr>
          <w:commentReference w:id="1156"/>
        </w:r>
      </w:ins>
      <w:ins w:id="1158" w:author="Abhiram Arali" w:date="2024-11-12T12:21:00Z">
        <w:r w:rsidRPr="001B1709">
          <w:t>.</w:t>
        </w:r>
      </w:ins>
      <w:ins w:id="1159" w:author="Hii" w:date="2024-11-12T15:34:00Z">
        <w:r w:rsidR="00906A1C">
          <w:t xml:space="preserve"> </w:t>
        </w:r>
        <w:r w:rsidR="00906A1C">
          <w:t xml:space="preserve">The next chapter will provide an in-depth introduction to arrays, a fundamental data structure in programming used to store and organize multiple values of the same type under a single variable name. It will cover the definition and various types of arrays, such as one-dimensional, two-dimensional, and multi-dimensional arrays, illustrating how they allow efficient data manipulation and storage in programming tasks. The chapter will then transition to string handling, focusing on techniques for working with sequences of characters, including string creation, modification, and manipulation functions. Through exploring arrays and strings, the chapter will aim to equip readers with </w:t>
        </w:r>
        <w:r w:rsidR="00906A1C">
          <w:lastRenderedPageBreak/>
          <w:t>essential skills for managing and processing structured data effectively, preparing them for more advanced data handling concepts.</w:t>
        </w:r>
      </w:ins>
    </w:p>
    <w:p w14:paraId="0C563508" w14:textId="6777FC6B" w:rsidR="00280027" w:rsidDel="00906A1C" w:rsidRDefault="00280027">
      <w:pPr>
        <w:pStyle w:val="NormalBPBHEB"/>
        <w:rPr>
          <w:ins w:id="1160" w:author="Abhiram Arali" w:date="2024-11-12T12:21:00Z"/>
          <w:del w:id="1161" w:author="Hii" w:date="2024-11-12T15:34:00Z"/>
        </w:rPr>
        <w:pPrChange w:id="1162" w:author="Abhiram Arali" w:date="2024-11-12T12:22:00Z">
          <w:pPr>
            <w:tabs>
              <w:tab w:val="left" w:pos="2056"/>
            </w:tabs>
            <w:spacing w:line="360" w:lineRule="auto"/>
            <w:jc w:val="both"/>
          </w:pPr>
        </w:pPrChange>
      </w:pPr>
    </w:p>
    <w:p w14:paraId="2534F2DF" w14:textId="011B9288" w:rsidR="00280027" w:rsidDel="00906A1C" w:rsidRDefault="00280027">
      <w:pPr>
        <w:pStyle w:val="NormalBPBHEB"/>
        <w:rPr>
          <w:ins w:id="1163" w:author="Abhiram Arali" w:date="2024-11-12T12:21:00Z"/>
          <w:del w:id="1164" w:author="Hii" w:date="2024-11-12T15:34:00Z"/>
        </w:rPr>
        <w:pPrChange w:id="1165" w:author="Abhiram Arali" w:date="2024-11-12T12:22:00Z">
          <w:pPr>
            <w:tabs>
              <w:tab w:val="left" w:pos="2056"/>
            </w:tabs>
            <w:spacing w:line="360" w:lineRule="auto"/>
            <w:jc w:val="both"/>
          </w:pPr>
        </w:pPrChange>
      </w:pPr>
    </w:p>
    <w:p w14:paraId="7B561346" w14:textId="7C1ACEA9" w:rsidR="00280027" w:rsidRDefault="00F83363">
      <w:pPr>
        <w:pStyle w:val="Heading1BPBHEB"/>
        <w:rPr>
          <w:ins w:id="1166" w:author="Abhiram Arali" w:date="2024-11-12T12:21:00Z"/>
        </w:rPr>
        <w:pPrChange w:id="1167" w:author="Abhiram Arali" w:date="2024-11-12T12:22:00Z">
          <w:pPr>
            <w:tabs>
              <w:tab w:val="left" w:pos="2056"/>
            </w:tabs>
            <w:spacing w:line="360" w:lineRule="auto"/>
            <w:jc w:val="both"/>
          </w:pPr>
        </w:pPrChange>
      </w:pPr>
      <w:bookmarkStart w:id="1168" w:name="_GoBack"/>
      <w:bookmarkEnd w:id="1168"/>
      <w:ins w:id="1169" w:author="Abhiram Arali" w:date="2024-11-12T12:22:00Z">
        <w:r>
          <w:t>Exercises</w:t>
        </w:r>
      </w:ins>
    </w:p>
    <w:p w14:paraId="302E6276" w14:textId="77777777" w:rsidR="00280027" w:rsidRPr="009C79B5" w:rsidRDefault="00280027">
      <w:pPr>
        <w:pStyle w:val="NormalBPBHEB"/>
        <w:numPr>
          <w:ilvl w:val="0"/>
          <w:numId w:val="72"/>
        </w:numPr>
        <w:rPr>
          <w:ins w:id="1170" w:author="Abhiram Arali" w:date="2024-11-12T12:21:00Z"/>
        </w:rPr>
        <w:pPrChange w:id="1171" w:author="Abhiram Arali" w:date="2024-11-12T12:23:00Z">
          <w:pPr>
            <w:pStyle w:val="ListParagraph"/>
            <w:numPr>
              <w:numId w:val="71"/>
            </w:numPr>
            <w:tabs>
              <w:tab w:val="left" w:pos="2056"/>
            </w:tabs>
            <w:spacing w:line="360" w:lineRule="auto"/>
            <w:ind w:hanging="360"/>
            <w:jc w:val="both"/>
          </w:pPr>
        </w:pPrChange>
      </w:pPr>
      <w:ins w:id="1172" w:author="Abhiram Arali" w:date="2024-11-12T12:21:00Z">
        <w:r w:rsidRPr="009C79B5">
          <w:t>Define a function to calculate the square of an integer. Write its prototype and then the function’s definition, explaining each part.</w:t>
        </w:r>
      </w:ins>
    </w:p>
    <w:p w14:paraId="7E841045" w14:textId="77777777" w:rsidR="00280027" w:rsidRPr="009C79B5" w:rsidRDefault="00280027">
      <w:pPr>
        <w:pStyle w:val="NormalBPBHEB"/>
        <w:numPr>
          <w:ilvl w:val="0"/>
          <w:numId w:val="72"/>
        </w:numPr>
        <w:rPr>
          <w:ins w:id="1173" w:author="Abhiram Arali" w:date="2024-11-12T12:21:00Z"/>
        </w:rPr>
        <w:pPrChange w:id="1174" w:author="Abhiram Arali" w:date="2024-11-12T12:23:00Z">
          <w:pPr>
            <w:pStyle w:val="ListParagraph"/>
            <w:numPr>
              <w:numId w:val="71"/>
            </w:numPr>
            <w:tabs>
              <w:tab w:val="left" w:pos="2056"/>
            </w:tabs>
            <w:spacing w:line="360" w:lineRule="auto"/>
            <w:ind w:hanging="360"/>
            <w:jc w:val="both"/>
          </w:pPr>
        </w:pPrChange>
      </w:pPr>
      <w:ins w:id="1175" w:author="Abhiram Arali" w:date="2024-11-12T12:21:00Z">
        <w:r w:rsidRPr="009C79B5">
          <w:t>Write a program that uses a function to swap two integer values. Implement it twice: once using pass-by-value and once using pass-by-reference (with pointers).</w:t>
        </w:r>
      </w:ins>
    </w:p>
    <w:p w14:paraId="2B712B3E" w14:textId="77777777" w:rsidR="00280027" w:rsidRPr="009C79B5" w:rsidRDefault="00280027">
      <w:pPr>
        <w:pStyle w:val="NormalBPBHEB"/>
        <w:numPr>
          <w:ilvl w:val="0"/>
          <w:numId w:val="72"/>
        </w:numPr>
        <w:rPr>
          <w:ins w:id="1176" w:author="Abhiram Arali" w:date="2024-11-12T12:21:00Z"/>
        </w:rPr>
        <w:pPrChange w:id="1177" w:author="Abhiram Arali" w:date="2024-11-12T12:23:00Z">
          <w:pPr>
            <w:pStyle w:val="ListParagraph"/>
            <w:numPr>
              <w:numId w:val="71"/>
            </w:numPr>
            <w:tabs>
              <w:tab w:val="left" w:pos="2056"/>
            </w:tabs>
            <w:spacing w:line="360" w:lineRule="auto"/>
            <w:ind w:hanging="360"/>
            <w:jc w:val="both"/>
          </w:pPr>
        </w:pPrChange>
      </w:pPr>
      <w:ins w:id="1178" w:author="Abhiram Arali" w:date="2024-11-12T12:21:00Z">
        <w:r w:rsidRPr="009C79B5">
          <w:t>Create a recursive function to calculate the factorial of a number. Explain how recursion works and compare it to an iterative approach.</w:t>
        </w:r>
      </w:ins>
    </w:p>
    <w:p w14:paraId="2F94ACE3" w14:textId="77777777" w:rsidR="00280027" w:rsidRPr="009C79B5" w:rsidRDefault="00280027">
      <w:pPr>
        <w:pStyle w:val="NormalBPBHEB"/>
        <w:numPr>
          <w:ilvl w:val="0"/>
          <w:numId w:val="72"/>
        </w:numPr>
        <w:rPr>
          <w:ins w:id="1179" w:author="Abhiram Arali" w:date="2024-11-12T12:21:00Z"/>
        </w:rPr>
        <w:pPrChange w:id="1180" w:author="Abhiram Arali" w:date="2024-11-12T12:23:00Z">
          <w:pPr>
            <w:pStyle w:val="ListParagraph"/>
            <w:numPr>
              <w:numId w:val="71"/>
            </w:numPr>
            <w:tabs>
              <w:tab w:val="left" w:pos="2056"/>
            </w:tabs>
            <w:spacing w:line="360" w:lineRule="auto"/>
            <w:ind w:hanging="360"/>
            <w:jc w:val="both"/>
          </w:pPr>
        </w:pPrChange>
      </w:pPr>
      <w:ins w:id="1181" w:author="Abhiram Arali" w:date="2024-11-12T12:21:00Z">
        <w:r w:rsidRPr="009C79B5">
          <w:t>Use math.h functions (e.g., sqrt, pow) in a program that calculates the hypotenuse of a right triangle. Discuss the purpose of including standard libraries for built-in functions.</w:t>
        </w:r>
      </w:ins>
    </w:p>
    <w:p w14:paraId="75B93F40" w14:textId="77777777" w:rsidR="00280027" w:rsidRPr="009C79B5" w:rsidRDefault="00280027">
      <w:pPr>
        <w:pStyle w:val="NormalBPBHEB"/>
        <w:numPr>
          <w:ilvl w:val="0"/>
          <w:numId w:val="72"/>
        </w:numPr>
        <w:rPr>
          <w:ins w:id="1182" w:author="Abhiram Arali" w:date="2024-11-12T12:21:00Z"/>
        </w:rPr>
        <w:pPrChange w:id="1183" w:author="Abhiram Arali" w:date="2024-11-12T12:23:00Z">
          <w:pPr>
            <w:pStyle w:val="ListParagraph"/>
            <w:numPr>
              <w:numId w:val="71"/>
            </w:numPr>
            <w:tabs>
              <w:tab w:val="left" w:pos="2056"/>
            </w:tabs>
            <w:spacing w:line="360" w:lineRule="auto"/>
            <w:ind w:hanging="360"/>
            <w:jc w:val="both"/>
          </w:pPr>
        </w:pPrChange>
      </w:pPr>
      <w:ins w:id="1184" w:author="Abhiram Arali" w:date="2024-11-12T12:21:00Z">
        <w:r w:rsidRPr="009C79B5">
          <w:t>Write a function that takes an array of integers and its size as parameters, calculates the sum of the array elements, and returns it.</w:t>
        </w:r>
      </w:ins>
    </w:p>
    <w:p w14:paraId="5EBC82B1" w14:textId="77777777" w:rsidR="00280027" w:rsidRPr="009C79B5" w:rsidRDefault="00280027">
      <w:pPr>
        <w:pStyle w:val="NormalBPBHEB"/>
        <w:numPr>
          <w:ilvl w:val="0"/>
          <w:numId w:val="72"/>
        </w:numPr>
        <w:rPr>
          <w:ins w:id="1185" w:author="Abhiram Arali" w:date="2024-11-12T12:21:00Z"/>
        </w:rPr>
        <w:pPrChange w:id="1186" w:author="Abhiram Arali" w:date="2024-11-12T12:23:00Z">
          <w:pPr>
            <w:pStyle w:val="ListParagraph"/>
            <w:numPr>
              <w:numId w:val="71"/>
            </w:numPr>
            <w:tabs>
              <w:tab w:val="left" w:pos="2056"/>
            </w:tabs>
            <w:spacing w:line="360" w:lineRule="auto"/>
            <w:ind w:hanging="360"/>
            <w:jc w:val="both"/>
          </w:pPr>
        </w:pPrChange>
      </w:pPr>
      <w:ins w:id="1187" w:author="Abhiram Arali" w:date="2024-11-12T12:21:00Z">
        <w:r w:rsidRPr="009C79B5">
          <w:t>Implement a function that dynamically allocates an array, fills it with the first n even numbers, and returns a pointer to this array.</w:t>
        </w:r>
      </w:ins>
    </w:p>
    <w:p w14:paraId="00EEB7AA" w14:textId="1012672D" w:rsidR="00280027" w:rsidRPr="009C79B5" w:rsidRDefault="00280027">
      <w:pPr>
        <w:pStyle w:val="NormalBPBHEB"/>
        <w:numPr>
          <w:ilvl w:val="0"/>
          <w:numId w:val="72"/>
        </w:numPr>
        <w:rPr>
          <w:ins w:id="1188" w:author="Abhiram Arali" w:date="2024-11-12T12:21:00Z"/>
        </w:rPr>
        <w:pPrChange w:id="1189" w:author="Abhiram Arali" w:date="2024-11-12T12:23:00Z">
          <w:pPr>
            <w:pStyle w:val="ListParagraph"/>
            <w:numPr>
              <w:numId w:val="71"/>
            </w:numPr>
            <w:tabs>
              <w:tab w:val="left" w:pos="2056"/>
            </w:tabs>
            <w:spacing w:line="360" w:lineRule="auto"/>
            <w:ind w:hanging="360"/>
            <w:jc w:val="both"/>
          </w:pPr>
        </w:pPrChange>
      </w:pPr>
      <w:ins w:id="1190" w:author="Abhiram Arali" w:date="2024-11-12T12:21:00Z">
        <w:r w:rsidRPr="009C79B5">
          <w:t>Write both a recursive and an iterative function to find the greatest common divisor (GCD) of two integers and compare their performance.</w:t>
        </w:r>
      </w:ins>
    </w:p>
    <w:p w14:paraId="6108B5CB" w14:textId="77777777" w:rsidR="00280027" w:rsidRPr="009C79B5" w:rsidRDefault="00280027">
      <w:pPr>
        <w:pStyle w:val="NormalBPBHEB"/>
        <w:numPr>
          <w:ilvl w:val="0"/>
          <w:numId w:val="72"/>
        </w:numPr>
        <w:rPr>
          <w:ins w:id="1191" w:author="Abhiram Arali" w:date="2024-11-12T12:21:00Z"/>
        </w:rPr>
        <w:pPrChange w:id="1192" w:author="Abhiram Arali" w:date="2024-11-12T12:23:00Z">
          <w:pPr>
            <w:pStyle w:val="ListParagraph"/>
            <w:numPr>
              <w:numId w:val="71"/>
            </w:numPr>
            <w:tabs>
              <w:tab w:val="left" w:pos="2056"/>
            </w:tabs>
            <w:spacing w:line="360" w:lineRule="auto"/>
            <w:ind w:hanging="360"/>
            <w:jc w:val="both"/>
          </w:pPr>
        </w:pPrChange>
      </w:pPr>
      <w:ins w:id="1193" w:author="Abhiram Arali" w:date="2024-11-12T12:21:00Z">
        <w:r w:rsidRPr="009C79B5">
          <w:t>Create a program that accepts a 2D array and prints its transpose using a function to manage array operations.</w:t>
        </w:r>
      </w:ins>
    </w:p>
    <w:p w14:paraId="26332010" w14:textId="77777777" w:rsidR="00280027" w:rsidRPr="009C79B5" w:rsidRDefault="00280027">
      <w:pPr>
        <w:pStyle w:val="NormalBPBHEB"/>
        <w:numPr>
          <w:ilvl w:val="0"/>
          <w:numId w:val="72"/>
        </w:numPr>
        <w:rPr>
          <w:ins w:id="1194" w:author="Abhiram Arali" w:date="2024-11-12T12:21:00Z"/>
        </w:rPr>
        <w:pPrChange w:id="1195" w:author="Abhiram Arali" w:date="2024-11-12T12:23:00Z">
          <w:pPr>
            <w:pStyle w:val="ListParagraph"/>
            <w:numPr>
              <w:numId w:val="71"/>
            </w:numPr>
            <w:tabs>
              <w:tab w:val="left" w:pos="2056"/>
            </w:tabs>
            <w:spacing w:line="360" w:lineRule="auto"/>
            <w:ind w:hanging="360"/>
            <w:jc w:val="both"/>
          </w:pPr>
        </w:pPrChange>
      </w:pPr>
      <w:ins w:id="1196" w:author="Abhiram Arali" w:date="2024-11-12T12:21:00Z">
        <w:r w:rsidRPr="009C79B5">
          <w:t>Use built-in string functions (like strlen, strcpy, strcat) in a program that manipulates a given string in various ways.</w:t>
        </w:r>
      </w:ins>
    </w:p>
    <w:p w14:paraId="1261D9A9" w14:textId="77777777" w:rsidR="00280027" w:rsidRPr="009C79B5" w:rsidRDefault="00280027">
      <w:pPr>
        <w:pStyle w:val="NormalBPBHEB"/>
        <w:numPr>
          <w:ilvl w:val="0"/>
          <w:numId w:val="72"/>
        </w:numPr>
        <w:rPr>
          <w:ins w:id="1197" w:author="Abhiram Arali" w:date="2024-11-12T12:21:00Z"/>
        </w:rPr>
        <w:pPrChange w:id="1198" w:author="Abhiram Arali" w:date="2024-11-12T12:23:00Z">
          <w:pPr>
            <w:pStyle w:val="ListParagraph"/>
            <w:numPr>
              <w:numId w:val="71"/>
            </w:numPr>
            <w:tabs>
              <w:tab w:val="left" w:pos="2056"/>
            </w:tabs>
            <w:spacing w:line="360" w:lineRule="auto"/>
            <w:ind w:hanging="360"/>
            <w:jc w:val="both"/>
          </w:pPr>
        </w:pPrChange>
      </w:pPr>
      <w:ins w:id="1199" w:author="Abhiram Arali" w:date="2024-11-12T12:21:00Z">
        <w:r w:rsidRPr="009C79B5">
          <w:t>Explain why C does not support function overloading and how you might work around this limitation with function naming conventions.</w:t>
        </w:r>
      </w:ins>
    </w:p>
    <w:p w14:paraId="1369ECEC" w14:textId="243A37DF" w:rsidR="00E527DA" w:rsidDel="006E30F7" w:rsidRDefault="00EB2904">
      <w:pPr>
        <w:pStyle w:val="NormalBPBHEB"/>
        <w:rPr>
          <w:del w:id="1200" w:author="Abhiram Arali" w:date="2024-11-12T12:20:00Z"/>
        </w:rPr>
        <w:pPrChange w:id="1201" w:author="Abhiram Arali" w:date="2024-11-12T12:23:00Z">
          <w:pPr>
            <w:pStyle w:val="Heading1"/>
            <w:spacing w:before="159"/>
            <w:ind w:left="220"/>
            <w:jc w:val="both"/>
          </w:pPr>
        </w:pPrChange>
      </w:pPr>
      <w:del w:id="1202" w:author="Abhiram Arali" w:date="2024-11-06T14:28:00Z">
        <w:r w:rsidDel="00513D2E">
          <w:delText>Arrays:</w:delText>
        </w:r>
        <w:r w:rsidDel="00513D2E">
          <w:rPr>
            <w:spacing w:val="-1"/>
          </w:rPr>
          <w:delText xml:space="preserve"> </w:delText>
        </w:r>
      </w:del>
      <w:del w:id="1203" w:author="Abhiram Arali" w:date="2024-11-12T12:20:00Z">
        <w:r w:rsidDel="006E30F7">
          <w:delText>Definition</w:delText>
        </w:r>
        <w:r w:rsidDel="006E30F7">
          <w:rPr>
            <w:spacing w:val="-1"/>
          </w:rPr>
          <w:delText xml:space="preserve"> </w:delText>
        </w:r>
      </w:del>
      <w:del w:id="1204" w:author="Abhiram Arali" w:date="2024-11-06T14:28:00Z">
        <w:r w:rsidDel="009F49DC">
          <w:delText>&amp;</w:delText>
        </w:r>
        <w:r w:rsidDel="009F49DC">
          <w:rPr>
            <w:spacing w:val="-1"/>
          </w:rPr>
          <w:delText xml:space="preserve"> </w:delText>
        </w:r>
      </w:del>
      <w:del w:id="1205" w:author="Abhiram Arali" w:date="2024-11-12T12:20:00Z">
        <w:r w:rsidR="00513D2E" w:rsidDel="006E30F7">
          <w:rPr>
            <w:spacing w:val="-2"/>
          </w:rPr>
          <w:delText>types</w:delText>
        </w:r>
      </w:del>
    </w:p>
    <w:p w14:paraId="61B2D154" w14:textId="28AA8EB1" w:rsidR="00E527DA" w:rsidDel="00D31217" w:rsidRDefault="00E527DA">
      <w:pPr>
        <w:pStyle w:val="NormalBPBHEB"/>
        <w:rPr>
          <w:del w:id="1206" w:author="Abhiram Arali" w:date="2024-11-06T14:29:00Z"/>
          <w:b/>
        </w:rPr>
        <w:pPrChange w:id="1207" w:author="Abhiram Arali" w:date="2024-11-12T12:23:00Z">
          <w:pPr>
            <w:pStyle w:val="BodyText"/>
            <w:spacing w:before="22"/>
          </w:pPr>
        </w:pPrChange>
      </w:pPr>
    </w:p>
    <w:p w14:paraId="24157B2E" w14:textId="3DDC6A5C" w:rsidR="00E527DA" w:rsidDel="006E30F7" w:rsidRDefault="00EB2904">
      <w:pPr>
        <w:pStyle w:val="NormalBPBHEB"/>
        <w:rPr>
          <w:del w:id="1208" w:author="Abhiram Arali" w:date="2024-11-12T12:20:00Z"/>
        </w:rPr>
        <w:pPrChange w:id="1209" w:author="Abhiram Arali" w:date="2024-11-12T12:23:00Z">
          <w:pPr>
            <w:pStyle w:val="BodyText"/>
            <w:spacing w:line="360" w:lineRule="auto"/>
            <w:ind w:left="220" w:right="219"/>
            <w:jc w:val="both"/>
          </w:pPr>
        </w:pPrChange>
      </w:pPr>
      <w:del w:id="1210" w:author="Abhiram Arali" w:date="2024-11-12T12:20:00Z">
        <w:r w:rsidDel="006E30F7">
          <w:delText xml:space="preserve">An array is a data structure in programming that allows the storage of multiple values of the same type under a single variable name. Each value in an array is identified by an index or a key, which makes it easy to access and </w:delText>
        </w:r>
        <w:r w:rsidDel="006E30F7">
          <w:delText>manipulate the elements. Arrays provide a way to organize data in a linear fashion, enabling efficient access to elements through their indices. They are particularly useful for handling collections of data that are related, such as lists of numbers, chara</w:delText>
        </w:r>
        <w:r w:rsidDel="006E30F7">
          <w:delText>cters, or other objects. In C programming, arrays are defined with a specific type and size, where the size determines the number of elements the array can hold. The elements of an array are stored in contiguous memory locations, allowing for efficient dat</w:delText>
        </w:r>
        <w:r w:rsidDel="006E30F7">
          <w:delText>a access. For example, an integer array can store multiple integers, and each element can be accessed using its index, with the first element typically starting at index 0.</w:delText>
        </w:r>
      </w:del>
    </w:p>
    <w:p w14:paraId="67234A42" w14:textId="761D2D1D" w:rsidR="00E527DA" w:rsidDel="006E30F7" w:rsidRDefault="004110D4">
      <w:pPr>
        <w:pStyle w:val="NormalBPBHEB"/>
        <w:rPr>
          <w:del w:id="1211" w:author="Abhiram Arali" w:date="2024-11-12T12:20:00Z"/>
        </w:rPr>
        <w:pPrChange w:id="1212" w:author="Abhiram Arali" w:date="2024-11-12T12:23:00Z">
          <w:pPr>
            <w:spacing w:before="162"/>
            <w:ind w:left="220"/>
            <w:jc w:val="both"/>
          </w:pPr>
        </w:pPrChange>
      </w:pPr>
      <w:del w:id="1213" w:author="Abhiram Arali" w:date="2024-11-12T12:20:00Z">
        <w:r w:rsidDel="006E30F7">
          <w:delText>example</w:delText>
        </w:r>
        <w:r w:rsidDel="006E30F7">
          <w:rPr>
            <w:spacing w:val="-4"/>
          </w:rPr>
          <w:delText xml:space="preserve"> </w:delText>
        </w:r>
        <w:r w:rsidDel="006E30F7">
          <w:delText>of array</w:delText>
        </w:r>
        <w:r w:rsidDel="006E30F7">
          <w:rPr>
            <w:spacing w:val="-1"/>
          </w:rPr>
          <w:delText xml:space="preserve"> </w:delText>
        </w:r>
        <w:r w:rsidDel="006E30F7">
          <w:delText xml:space="preserve">declaration in </w:delText>
        </w:r>
        <w:r w:rsidDel="006E30F7">
          <w:rPr>
            <w:spacing w:val="-5"/>
          </w:rPr>
          <w:delText>C:</w:delText>
        </w:r>
      </w:del>
    </w:p>
    <w:p w14:paraId="7E0FC9B2" w14:textId="2D241CCC" w:rsidR="00E20129" w:rsidDel="006E30F7" w:rsidRDefault="00E20129">
      <w:pPr>
        <w:pStyle w:val="NormalBPBHEB"/>
        <w:rPr>
          <w:del w:id="1214" w:author="Abhiram Arali" w:date="2024-11-12T12:20:00Z"/>
        </w:rPr>
        <w:pPrChange w:id="1215" w:author="Abhiram Arali" w:date="2024-11-12T12:23:00Z">
          <w:pPr>
            <w:pStyle w:val="BodyText"/>
            <w:spacing w:before="18"/>
            <w:ind w:left="107"/>
          </w:pPr>
        </w:pPrChange>
      </w:pPr>
      <w:moveToRangeStart w:id="1216" w:author="Abhiram Arali" w:date="2024-11-06T14:29:00Z" w:name="move181795787"/>
      <w:moveTo w:id="1217" w:author="Abhiram Arali" w:date="2024-11-06T14:29:00Z">
        <w:del w:id="1218" w:author="Abhiram Arali" w:date="2024-11-12T12:20:00Z">
          <w:r w:rsidDel="006E30F7">
            <w:delText>int</w:delText>
          </w:r>
          <w:r w:rsidDel="006E30F7">
            <w:rPr>
              <w:spacing w:val="-2"/>
            </w:rPr>
            <w:delText xml:space="preserve"> </w:delText>
          </w:r>
          <w:r w:rsidDel="006E30F7">
            <w:delText>numbers[5];</w:delText>
          </w:r>
          <w:r w:rsidDel="006E30F7">
            <w:rPr>
              <w:spacing w:val="-1"/>
            </w:rPr>
            <w:delText xml:space="preserve"> </w:delText>
          </w:r>
          <w:r w:rsidDel="006E30F7">
            <w:delText>//</w:delText>
          </w:r>
          <w:r w:rsidDel="006E30F7">
            <w:rPr>
              <w:spacing w:val="-1"/>
            </w:rPr>
            <w:delText xml:space="preserve"> </w:delText>
          </w:r>
          <w:r w:rsidDel="006E30F7">
            <w:delText>Declares</w:delText>
          </w:r>
          <w:r w:rsidDel="006E30F7">
            <w:rPr>
              <w:spacing w:val="-1"/>
            </w:rPr>
            <w:delText xml:space="preserve"> </w:delText>
          </w:r>
          <w:r w:rsidDel="006E30F7">
            <w:delText>an</w:delText>
          </w:r>
          <w:r w:rsidDel="006E30F7">
            <w:rPr>
              <w:spacing w:val="-2"/>
            </w:rPr>
            <w:delText xml:space="preserve"> </w:delText>
          </w:r>
          <w:r w:rsidDel="006E30F7">
            <w:delText>integer array</w:delText>
          </w:r>
          <w:r w:rsidDel="006E30F7">
            <w:rPr>
              <w:spacing w:val="-1"/>
            </w:rPr>
            <w:delText xml:space="preserve"> </w:delText>
          </w:r>
          <w:r w:rsidDel="006E30F7">
            <w:delText>of</w:delText>
          </w:r>
          <w:r w:rsidDel="006E30F7">
            <w:rPr>
              <w:spacing w:val="-1"/>
            </w:rPr>
            <w:delText xml:space="preserve"> </w:delText>
          </w:r>
          <w:r w:rsidDel="006E30F7">
            <w:delText>size</w:delText>
          </w:r>
          <w:r w:rsidDel="006E30F7">
            <w:rPr>
              <w:spacing w:val="-2"/>
            </w:rPr>
            <w:delText xml:space="preserve"> </w:delText>
          </w:r>
          <w:r w:rsidDel="006E30F7">
            <w:rPr>
              <w:spacing w:val="-10"/>
            </w:rPr>
            <w:delText>5</w:delText>
          </w:r>
        </w:del>
      </w:moveTo>
    </w:p>
    <w:moveToRangeEnd w:id="1216"/>
    <w:p w14:paraId="4FE4A8CE" w14:textId="5414D1C1" w:rsidR="00E527DA" w:rsidDel="006E30F7" w:rsidRDefault="00EB2904">
      <w:pPr>
        <w:pStyle w:val="NormalBPBHEB"/>
        <w:rPr>
          <w:del w:id="1219" w:author="Abhiram Arali" w:date="2024-11-12T12:20:00Z"/>
          <w:sz w:val="20"/>
        </w:rPr>
        <w:pPrChange w:id="1220" w:author="Abhiram Arali" w:date="2024-11-12T12:23:00Z">
          <w:pPr>
            <w:pStyle w:val="BodyText"/>
            <w:spacing w:before="47"/>
          </w:pPr>
        </w:pPrChange>
      </w:pPr>
      <w:del w:id="1221" w:author="Abhiram Arali" w:date="2024-11-06T14:29:00Z">
        <w:r w:rsidDel="001669D0">
          <w:rPr>
            <w:noProof/>
            <w:lang w:val="en-IN" w:eastAsia="en-IN"/>
            <w:rPrChange w:id="1222" w:author="Unknown">
              <w:rPr>
                <w:noProof/>
                <w:lang w:val="en-IN" w:eastAsia="en-IN"/>
              </w:rPr>
            </w:rPrChange>
          </w:rPr>
          <mc:AlternateContent>
            <mc:Choice Requires="wps">
              <w:drawing>
                <wp:anchor distT="0" distB="0" distL="0" distR="0" simplePos="0" relativeHeight="487601664" behindDoc="1" locked="0" layoutInCell="1" allowOverlap="1" wp14:anchorId="3DC6AF8C" wp14:editId="249D60EC">
                  <wp:simplePos x="0" y="0"/>
                  <wp:positionH relativeFrom="page">
                    <wp:posOffset>843076</wp:posOffset>
                  </wp:positionH>
                  <wp:positionV relativeFrom="paragraph">
                    <wp:posOffset>194416</wp:posOffset>
                  </wp:positionV>
                  <wp:extent cx="5876290" cy="292735"/>
                  <wp:effectExtent l="0" t="0" r="0" b="0"/>
                  <wp:wrapTopAndBottom/>
                  <wp:docPr id="57" name="Text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292735"/>
                          </a:xfrm>
                          <a:prstGeom prst="rect">
                            <a:avLst/>
                          </a:prstGeom>
                          <a:ln w="6096">
                            <a:solidFill>
                              <a:srgbClr val="000000"/>
                            </a:solidFill>
                            <a:prstDash val="solid"/>
                          </a:ln>
                        </wps:spPr>
                        <wps:txbx>
                          <w:txbxContent>
                            <w:p w14:paraId="323E348A" w14:textId="58DA534A" w:rsidR="00E527DA" w:rsidRDefault="00EB2904">
                              <w:pPr>
                                <w:pStyle w:val="BodyText"/>
                                <w:spacing w:before="18"/>
                                <w:ind w:left="107"/>
                              </w:pPr>
                              <w:moveFromRangeStart w:id="1223" w:author="Abhiram Arali" w:date="2024-11-06T14:29:00Z" w:name="move181795787"/>
                              <w:moveFrom w:id="1224" w:author="Abhiram Arali" w:date="2024-11-06T14:29:00Z">
                                <w:r w:rsidDel="00E20129">
                                  <w:t>int</w:t>
                                </w:r>
                                <w:r w:rsidDel="00E20129">
                                  <w:rPr>
                                    <w:spacing w:val="-2"/>
                                  </w:rPr>
                                  <w:t xml:space="preserve"> </w:t>
                                </w:r>
                                <w:r w:rsidDel="00E20129">
                                  <w:t>numbers[5];</w:t>
                                </w:r>
                                <w:r w:rsidDel="00E20129">
                                  <w:rPr>
                                    <w:spacing w:val="-1"/>
                                  </w:rPr>
                                  <w:t xml:space="preserve"> </w:t>
                                </w:r>
                                <w:r w:rsidDel="00E20129">
                                  <w:t>//</w:t>
                                </w:r>
                                <w:r w:rsidDel="00E20129">
                                  <w:rPr>
                                    <w:spacing w:val="-1"/>
                                  </w:rPr>
                                  <w:t xml:space="preserve"> </w:t>
                                </w:r>
                                <w:r w:rsidDel="00E20129">
                                  <w:t>Declares</w:t>
                                </w:r>
                                <w:r w:rsidDel="00E20129">
                                  <w:rPr>
                                    <w:spacing w:val="-1"/>
                                  </w:rPr>
                                  <w:t xml:space="preserve"> </w:t>
                                </w:r>
                                <w:r w:rsidDel="00E20129">
                                  <w:t>an</w:t>
                                </w:r>
                                <w:r w:rsidDel="00E20129">
                                  <w:rPr>
                                    <w:spacing w:val="-2"/>
                                  </w:rPr>
                                  <w:t xml:space="preserve"> </w:t>
                                </w:r>
                                <w:r w:rsidDel="00E20129">
                                  <w:t>integer array</w:t>
                                </w:r>
                                <w:r w:rsidDel="00E20129">
                                  <w:rPr>
                                    <w:spacing w:val="-1"/>
                                  </w:rPr>
                                  <w:t xml:space="preserve"> </w:t>
                                </w:r>
                                <w:r w:rsidDel="00E20129">
                                  <w:t>of</w:t>
                                </w:r>
                                <w:r w:rsidDel="00E20129">
                                  <w:rPr>
                                    <w:spacing w:val="-1"/>
                                  </w:rPr>
                                  <w:t xml:space="preserve"> </w:t>
                                </w:r>
                                <w:r w:rsidDel="00E20129">
                                  <w:t>size</w:t>
                                </w:r>
                                <w:r w:rsidDel="00E20129">
                                  <w:rPr>
                                    <w:spacing w:val="-2"/>
                                  </w:rPr>
                                  <w:t xml:space="preserve"> </w:t>
                                </w:r>
                                <w:r w:rsidDel="00E20129">
                                  <w:rPr>
                                    <w:spacing w:val="-10"/>
                                  </w:rPr>
                                  <w:t>5</w:t>
                                </w:r>
                              </w:moveFrom>
                              <w:moveFromRangeEnd w:id="1223"/>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C6AF8C" id="Textbox 65" o:spid="_x0000_s1085" type="#_x0000_t202" style="position:absolute;left:0;text-align:left;margin-left:66.4pt;margin-top:15.3pt;width:462.7pt;height:23.05pt;z-index:-157148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" filled="f" strokeweight=".48pt">
                  <v:path arrowok="t"/>
                  <v:textbox inset="0,0,0,0">
                    <w:txbxContent>
                      <w:p w14:paraId="323E348A" w14:textId="58DA534A" w:rsidR="00E527DA" w:rsidRDefault="00000000">
                        <w:pPr>
                          <w:pStyle w:val="BodyText"/>
                          <w:spacing w:before="18"/>
                          <w:ind w:left="107"/>
                        </w:pPr>
                        <w:moveFromRangeStart w:id="1924" w:author="Abhiram Arali" w:date="2024-11-06T14:29:00Z" w:name="move181795787"/>
                        <w:moveFrom w:id="1925" w:author="Abhiram Arali" w:date="2024-11-06T14:29:00Z" w16du:dateUtc="2024-11-06T08:59:00Z">
                          <w:r w:rsidDel="00E20129">
                            <w:t>int</w:t>
                          </w:r>
                          <w:r w:rsidDel="00E20129">
                            <w:rPr>
                              <w:spacing w:val="-2"/>
                            </w:rPr>
                            <w:t xml:space="preserve"> </w:t>
                          </w:r>
                          <w:r w:rsidDel="00E20129">
                            <w:t>numbers[5];</w:t>
                          </w:r>
                          <w:r w:rsidDel="00E20129">
                            <w:rPr>
                              <w:spacing w:val="-1"/>
                            </w:rPr>
                            <w:t xml:space="preserve"> </w:t>
                          </w:r>
                          <w:r w:rsidDel="00E20129">
                            <w:t>//</w:t>
                          </w:r>
                          <w:r w:rsidDel="00E20129">
                            <w:rPr>
                              <w:spacing w:val="-1"/>
                            </w:rPr>
                            <w:t xml:space="preserve"> </w:t>
                          </w:r>
                          <w:r w:rsidDel="00E20129">
                            <w:t>Declares</w:t>
                          </w:r>
                          <w:r w:rsidDel="00E20129">
                            <w:rPr>
                              <w:spacing w:val="-1"/>
                            </w:rPr>
                            <w:t xml:space="preserve"> </w:t>
                          </w:r>
                          <w:r w:rsidDel="00E20129">
                            <w:t>an</w:t>
                          </w:r>
                          <w:r w:rsidDel="00E20129">
                            <w:rPr>
                              <w:spacing w:val="-2"/>
                            </w:rPr>
                            <w:t xml:space="preserve"> </w:t>
                          </w:r>
                          <w:r w:rsidDel="00E20129">
                            <w:t>integer array</w:t>
                          </w:r>
                          <w:r w:rsidDel="00E20129">
                            <w:rPr>
                              <w:spacing w:val="-1"/>
                            </w:rPr>
                            <w:t xml:space="preserve"> </w:t>
                          </w:r>
                          <w:r w:rsidDel="00E20129">
                            <w:t>of</w:t>
                          </w:r>
                          <w:r w:rsidDel="00E20129">
                            <w:rPr>
                              <w:spacing w:val="-1"/>
                            </w:rPr>
                            <w:t xml:space="preserve"> </w:t>
                          </w:r>
                          <w:r w:rsidDel="00E20129">
                            <w:t>size</w:t>
                          </w:r>
                          <w:r w:rsidDel="00E20129">
                            <w:rPr>
                              <w:spacing w:val="-2"/>
                            </w:rPr>
                            <w:t xml:space="preserve"> </w:t>
                          </w:r>
                          <w:r w:rsidDel="00E20129">
                            <w:rPr>
                              <w:spacing w:val="-10"/>
                            </w:rPr>
                            <w:t>5</w:t>
                          </w:r>
                        </w:moveFrom>
                        <w:moveFromRangeEnd w:id="1924"/>
                      </w:p>
                    </w:txbxContent>
                  </v:textbox>
                  <w10:wrap type="topAndBottom" anchorx="page"/>
                </v:shape>
              </w:pict>
            </mc:Fallback>
          </mc:AlternateContent>
        </w:r>
      </w:del>
    </w:p>
    <w:p w14:paraId="122CD715" w14:textId="19DA91B4" w:rsidR="00E527DA" w:rsidDel="006E30F7" w:rsidRDefault="00EB2904">
      <w:pPr>
        <w:pStyle w:val="NormalBPBHEB"/>
        <w:rPr>
          <w:del w:id="1225" w:author="Abhiram Arali" w:date="2024-11-12T12:20:00Z"/>
        </w:rPr>
        <w:pPrChange w:id="1226" w:author="Abhiram Arali" w:date="2024-11-12T12:23:00Z">
          <w:pPr>
            <w:pStyle w:val="BodyText"/>
            <w:spacing w:before="164"/>
            <w:ind w:left="220"/>
          </w:pPr>
        </w:pPrChange>
      </w:pPr>
      <w:del w:id="1227" w:author="Abhiram Arali" w:date="2024-11-12T12:20:00Z">
        <w:r w:rsidDel="006E30F7">
          <w:delText>In</w:delText>
        </w:r>
        <w:r w:rsidDel="006E30F7">
          <w:rPr>
            <w:spacing w:val="-3"/>
          </w:rPr>
          <w:delText xml:space="preserve"> </w:delText>
        </w:r>
        <w:r w:rsidDel="006E30F7">
          <w:delText>this declaration,</w:delText>
        </w:r>
        <w:r w:rsidDel="006E30F7">
          <w:rPr>
            <w:spacing w:val="-1"/>
          </w:rPr>
          <w:delText xml:space="preserve"> </w:delText>
        </w:r>
        <w:r w:rsidRPr="001128C7" w:rsidDel="006E30F7">
          <w:rPr>
            <w:i/>
            <w:iCs/>
            <w:rPrChange w:id="1228" w:author="Abhiram Arali" w:date="2024-11-06T14:29:00Z">
              <w:rPr/>
            </w:rPrChange>
          </w:rPr>
          <w:delText>numbers</w:delText>
        </w:r>
        <w:r w:rsidDel="006E30F7">
          <w:delText xml:space="preserve"> is</w:delText>
        </w:r>
        <w:r w:rsidDel="006E30F7">
          <w:rPr>
            <w:spacing w:val="-1"/>
          </w:rPr>
          <w:delText xml:space="preserve"> </w:delText>
        </w:r>
        <w:r w:rsidDel="006E30F7">
          <w:delText>the</w:delText>
        </w:r>
        <w:r w:rsidDel="006E30F7">
          <w:rPr>
            <w:spacing w:val="-1"/>
          </w:rPr>
          <w:delText xml:space="preserve"> </w:delText>
        </w:r>
        <w:r w:rsidDel="006E30F7">
          <w:delText>name of</w:delText>
        </w:r>
        <w:r w:rsidDel="006E30F7">
          <w:rPr>
            <w:spacing w:val="-3"/>
          </w:rPr>
          <w:delText xml:space="preserve"> </w:delText>
        </w:r>
        <w:r w:rsidDel="006E30F7">
          <w:delText>the</w:delText>
        </w:r>
        <w:r w:rsidDel="006E30F7">
          <w:rPr>
            <w:spacing w:val="-1"/>
          </w:rPr>
          <w:delText xml:space="preserve"> </w:delText>
        </w:r>
        <w:r w:rsidDel="006E30F7">
          <w:delText>array,</w:delText>
        </w:r>
        <w:r w:rsidDel="006E30F7">
          <w:rPr>
            <w:spacing w:val="-1"/>
          </w:rPr>
          <w:delText xml:space="preserve"> </w:delText>
        </w:r>
        <w:r w:rsidDel="006E30F7">
          <w:delText>and it can</w:delText>
        </w:r>
        <w:r w:rsidDel="006E30F7">
          <w:rPr>
            <w:spacing w:val="-1"/>
          </w:rPr>
          <w:delText xml:space="preserve"> </w:delText>
        </w:r>
        <w:r w:rsidDel="006E30F7">
          <w:delText>store</w:delText>
        </w:r>
        <w:r w:rsidDel="006E30F7">
          <w:rPr>
            <w:spacing w:val="-1"/>
          </w:rPr>
          <w:delText xml:space="preserve"> </w:delText>
        </w:r>
        <w:r w:rsidDel="006E30F7">
          <w:delText>up</w:delText>
        </w:r>
        <w:r w:rsidDel="006E30F7">
          <w:rPr>
            <w:spacing w:val="-1"/>
          </w:rPr>
          <w:delText xml:space="preserve"> </w:delText>
        </w:r>
        <w:r w:rsidDel="006E30F7">
          <w:delText>to five</w:delText>
        </w:r>
        <w:r w:rsidDel="006E30F7">
          <w:rPr>
            <w:spacing w:val="-1"/>
          </w:rPr>
          <w:delText xml:space="preserve"> </w:delText>
        </w:r>
        <w:r w:rsidDel="006E30F7">
          <w:rPr>
            <w:spacing w:val="-2"/>
          </w:rPr>
          <w:delText>integers.</w:delText>
        </w:r>
      </w:del>
    </w:p>
    <w:p w14:paraId="5D43F7D9" w14:textId="71146E2B" w:rsidR="00E527DA" w:rsidDel="006E30F7" w:rsidRDefault="00E527DA">
      <w:pPr>
        <w:pStyle w:val="NormalBPBHEB"/>
        <w:rPr>
          <w:del w:id="1229" w:author="Abhiram Arali" w:date="2024-11-12T12:20:00Z"/>
        </w:rPr>
        <w:pPrChange w:id="1230" w:author="Abhiram Arali" w:date="2024-11-12T12:23:00Z">
          <w:pPr>
            <w:pStyle w:val="BodyText"/>
            <w:spacing w:before="22"/>
          </w:pPr>
        </w:pPrChange>
      </w:pPr>
    </w:p>
    <w:p w14:paraId="13883B04" w14:textId="19A35361" w:rsidR="00E527DA" w:rsidDel="006E30F7" w:rsidRDefault="00EB2904">
      <w:pPr>
        <w:pStyle w:val="NormalBPBHEB"/>
        <w:rPr>
          <w:del w:id="1231" w:author="Abhiram Arali" w:date="2024-11-12T12:20:00Z"/>
        </w:rPr>
        <w:pPrChange w:id="1232" w:author="Abhiram Arali" w:date="2024-11-12T12:23:00Z">
          <w:pPr>
            <w:pStyle w:val="Heading1"/>
            <w:spacing w:before="0"/>
            <w:ind w:left="220"/>
          </w:pPr>
        </w:pPrChange>
      </w:pPr>
      <w:del w:id="1233" w:author="Abhiram Arali" w:date="2024-11-12T12:20:00Z">
        <w:r w:rsidDel="006E30F7">
          <w:delText>Types</w:delText>
        </w:r>
        <w:r w:rsidDel="006E30F7">
          <w:rPr>
            <w:spacing w:val="-1"/>
          </w:rPr>
          <w:delText xml:space="preserve"> </w:delText>
        </w:r>
        <w:r w:rsidDel="006E30F7">
          <w:delText xml:space="preserve">of </w:delText>
        </w:r>
        <w:r w:rsidR="008B36A6" w:rsidDel="006E30F7">
          <w:rPr>
            <w:spacing w:val="-2"/>
          </w:rPr>
          <w:delText>arrays</w:delText>
        </w:r>
      </w:del>
    </w:p>
    <w:p w14:paraId="6C4CD39B" w14:textId="11C9F753" w:rsidR="008B36A6" w:rsidDel="008B36A6" w:rsidRDefault="008B36A6">
      <w:pPr>
        <w:pStyle w:val="NormalBPBHEB"/>
        <w:rPr>
          <w:del w:id="1234" w:author="Abhiram Arali" w:date="2024-11-06T14:29:00Z"/>
        </w:rPr>
        <w:sectPr w:rsidR="008B36A6" w:rsidDel="008B36A6">
          <w:pgSz w:w="11910" w:h="16840"/>
          <w:pgMar w:top="1540" w:right="1220" w:bottom="1200" w:left="1220" w:header="758" w:footer="1000" w:gutter="0"/>
          <w:cols w:space="720"/>
        </w:sectPr>
        <w:pPrChange w:id="1235" w:author="Abhiram Arali" w:date="2024-11-12T12:23:00Z">
          <w:pPr/>
        </w:pPrChange>
      </w:pPr>
    </w:p>
    <w:p w14:paraId="5A5EC244" w14:textId="6C3127D5" w:rsidR="00E527DA" w:rsidDel="006E30F7" w:rsidRDefault="00EB2904">
      <w:pPr>
        <w:pStyle w:val="NormalBPBHEB"/>
        <w:rPr>
          <w:del w:id="1236" w:author="Abhiram Arali" w:date="2024-11-12T12:20:00Z"/>
        </w:rPr>
        <w:pPrChange w:id="1237" w:author="Abhiram Arali" w:date="2024-11-12T12:23:00Z">
          <w:pPr>
            <w:pStyle w:val="BodyText"/>
            <w:spacing w:before="88" w:line="360" w:lineRule="auto"/>
            <w:ind w:left="220" w:right="225"/>
            <w:jc w:val="both"/>
          </w:pPr>
        </w:pPrChange>
      </w:pPr>
      <w:del w:id="1238" w:author="Abhiram Arali" w:date="2024-11-12T12:20:00Z">
        <w:r w:rsidDel="006E30F7">
          <w:delText xml:space="preserve">Arrays can be classified into several types based on their </w:delText>
        </w:r>
        <w:r w:rsidDel="006E30F7">
          <w:delText>dimensions and the nature of their elements. The most common types of arrays include:</w:delText>
        </w:r>
      </w:del>
    </w:p>
    <w:p w14:paraId="004F8632" w14:textId="58963528" w:rsidR="00E527DA" w:rsidRPr="00B62339" w:rsidDel="00B62339" w:rsidRDefault="00EB2904">
      <w:pPr>
        <w:pStyle w:val="NormalBPBHEB"/>
        <w:rPr>
          <w:del w:id="1239" w:author="Abhiram Arali" w:date="2024-11-06T14:30:00Z"/>
          <w:b/>
          <w:bCs/>
          <w:rPrChange w:id="1240" w:author="Abhiram Arali" w:date="2024-11-06T14:30:00Z">
            <w:rPr>
              <w:del w:id="1241" w:author="Abhiram Arali" w:date="2024-11-06T14:30:00Z"/>
            </w:rPr>
          </w:rPrChange>
        </w:rPr>
        <w:pPrChange w:id="1242" w:author="Abhiram Arali" w:date="2024-11-12T12:23:00Z">
          <w:pPr>
            <w:pStyle w:val="Heading2"/>
            <w:spacing w:before="161"/>
          </w:pPr>
        </w:pPrChange>
      </w:pPr>
      <w:del w:id="1243" w:author="Abhiram Arali" w:date="2024-11-12T12:20:00Z">
        <w:r w:rsidRPr="00B62339" w:rsidDel="006E30F7">
          <w:rPr>
            <w:b/>
            <w:bCs/>
            <w:rPrChange w:id="1244" w:author="Abhiram Arali" w:date="2024-11-06T14:30:00Z">
              <w:rPr/>
            </w:rPrChange>
          </w:rPr>
          <w:delText>One-</w:delText>
        </w:r>
        <w:r w:rsidR="00B62339" w:rsidRPr="00294880" w:rsidDel="006E30F7">
          <w:rPr>
            <w:b/>
            <w:bCs/>
          </w:rPr>
          <w:delText>dimensional</w:delText>
        </w:r>
        <w:r w:rsidR="00B62339" w:rsidRPr="00294880" w:rsidDel="006E30F7">
          <w:rPr>
            <w:b/>
            <w:bCs/>
            <w:spacing w:val="-1"/>
          </w:rPr>
          <w:delText xml:space="preserve"> </w:delText>
        </w:r>
        <w:r w:rsidR="00B62339" w:rsidRPr="00294880" w:rsidDel="006E30F7">
          <w:rPr>
            <w:b/>
            <w:bCs/>
            <w:spacing w:val="-2"/>
          </w:rPr>
          <w:delText>arrays:</w:delText>
        </w:r>
      </w:del>
    </w:p>
    <w:p w14:paraId="05DBD754" w14:textId="50A27A40" w:rsidR="00E527DA" w:rsidDel="00B62339" w:rsidRDefault="00E527DA">
      <w:pPr>
        <w:pStyle w:val="NormalBPBHEB"/>
        <w:rPr>
          <w:del w:id="1245" w:author="Abhiram Arali" w:date="2024-11-06T14:30:00Z"/>
        </w:rPr>
        <w:pPrChange w:id="1246" w:author="Abhiram Arali" w:date="2024-11-12T12:23:00Z">
          <w:pPr>
            <w:pStyle w:val="BodyText"/>
            <w:spacing w:before="21"/>
          </w:pPr>
        </w:pPrChange>
      </w:pPr>
    </w:p>
    <w:p w14:paraId="5DE0569B" w14:textId="7162C129" w:rsidR="00E527DA" w:rsidDel="006E30F7" w:rsidRDefault="00EB2904">
      <w:pPr>
        <w:pStyle w:val="NormalBPBHEB"/>
        <w:rPr>
          <w:del w:id="1247" w:author="Abhiram Arali" w:date="2024-11-12T12:20:00Z"/>
        </w:rPr>
        <w:pPrChange w:id="1248" w:author="Abhiram Arali" w:date="2024-11-12T12:23:00Z">
          <w:pPr>
            <w:pStyle w:val="BodyText"/>
            <w:spacing w:line="360" w:lineRule="auto"/>
            <w:ind w:left="220" w:right="217"/>
            <w:jc w:val="both"/>
          </w:pPr>
        </w:pPrChange>
      </w:pPr>
      <w:del w:id="1249" w:author="Abhiram Arali" w:date="2024-11-12T12:20:00Z">
        <w:r w:rsidDel="006E30F7">
          <w:delText>A</w:delText>
        </w:r>
        <w:r w:rsidDel="006E30F7">
          <w:rPr>
            <w:spacing w:val="-1"/>
          </w:rPr>
          <w:delText xml:space="preserve"> </w:delText>
        </w:r>
        <w:r w:rsidDel="006E30F7">
          <w:delText>one-dimensional array, commonly known</w:delText>
        </w:r>
        <w:r w:rsidDel="006E30F7">
          <w:rPr>
            <w:spacing w:val="-1"/>
          </w:rPr>
          <w:delText xml:space="preserve"> </w:delText>
        </w:r>
        <w:r w:rsidDel="006E30F7">
          <w:delText>as an array, is the</w:delText>
        </w:r>
        <w:r w:rsidDel="006E30F7">
          <w:rPr>
            <w:spacing w:val="-1"/>
          </w:rPr>
          <w:delText xml:space="preserve"> </w:delText>
        </w:r>
        <w:r w:rsidDel="006E30F7">
          <w:delText>simplest form of</w:delText>
        </w:r>
        <w:r w:rsidDel="006E30F7">
          <w:rPr>
            <w:spacing w:val="-1"/>
          </w:rPr>
          <w:delText xml:space="preserve"> </w:delText>
        </w:r>
        <w:r w:rsidDel="006E30F7">
          <w:delText>data</w:delText>
        </w:r>
        <w:r w:rsidDel="006E30F7">
          <w:rPr>
            <w:spacing w:val="-1"/>
          </w:rPr>
          <w:delText xml:space="preserve"> </w:delText>
        </w:r>
        <w:r w:rsidDel="006E30F7">
          <w:delText>structure that</w:delText>
        </w:r>
        <w:r w:rsidDel="006E30F7">
          <w:rPr>
            <w:spacing w:val="-6"/>
          </w:rPr>
          <w:delText xml:space="preserve"> </w:delText>
        </w:r>
        <w:r w:rsidDel="006E30F7">
          <w:delText>consists</w:delText>
        </w:r>
        <w:r w:rsidDel="006E30F7">
          <w:rPr>
            <w:spacing w:val="-5"/>
          </w:rPr>
          <w:delText xml:space="preserve"> </w:delText>
        </w:r>
        <w:r w:rsidDel="006E30F7">
          <w:delText>of</w:delText>
        </w:r>
        <w:r w:rsidDel="006E30F7">
          <w:rPr>
            <w:spacing w:val="-7"/>
          </w:rPr>
          <w:delText xml:space="preserve"> </w:delText>
        </w:r>
        <w:r w:rsidDel="006E30F7">
          <w:delText>a</w:delText>
        </w:r>
        <w:r w:rsidDel="006E30F7">
          <w:rPr>
            <w:spacing w:val="-7"/>
          </w:rPr>
          <w:delText xml:space="preserve"> </w:delText>
        </w:r>
        <w:r w:rsidDel="006E30F7">
          <w:delText>sequence</w:delText>
        </w:r>
        <w:r w:rsidDel="006E30F7">
          <w:rPr>
            <w:spacing w:val="-7"/>
          </w:rPr>
          <w:delText xml:space="preserve"> </w:delText>
        </w:r>
        <w:r w:rsidDel="006E30F7">
          <w:delText>of</w:delText>
        </w:r>
        <w:r w:rsidDel="006E30F7">
          <w:rPr>
            <w:spacing w:val="-7"/>
          </w:rPr>
          <w:delText xml:space="preserve"> </w:delText>
        </w:r>
        <w:r w:rsidDel="006E30F7">
          <w:delText>elements</w:delText>
        </w:r>
        <w:r w:rsidDel="006E30F7">
          <w:rPr>
            <w:spacing w:val="-5"/>
          </w:rPr>
          <w:delText xml:space="preserve"> </w:delText>
        </w:r>
        <w:r w:rsidDel="006E30F7">
          <w:delText>stored</w:delText>
        </w:r>
        <w:r w:rsidDel="006E30F7">
          <w:rPr>
            <w:spacing w:val="-6"/>
          </w:rPr>
          <w:delText xml:space="preserve"> </w:delText>
        </w:r>
        <w:r w:rsidDel="006E30F7">
          <w:delText>in</w:delText>
        </w:r>
        <w:r w:rsidDel="006E30F7">
          <w:rPr>
            <w:spacing w:val="-5"/>
          </w:rPr>
          <w:delText xml:space="preserve"> </w:delText>
        </w:r>
        <w:r w:rsidDel="006E30F7">
          <w:delText>a</w:delText>
        </w:r>
        <w:r w:rsidDel="006E30F7">
          <w:rPr>
            <w:spacing w:val="-4"/>
          </w:rPr>
          <w:delText xml:space="preserve"> </w:delText>
        </w:r>
        <w:r w:rsidDel="006E30F7">
          <w:delText>single</w:delText>
        </w:r>
        <w:r w:rsidDel="006E30F7">
          <w:rPr>
            <w:spacing w:val="-7"/>
          </w:rPr>
          <w:delText xml:space="preserve"> </w:delText>
        </w:r>
        <w:r w:rsidDel="006E30F7">
          <w:delText>row,</w:delText>
        </w:r>
        <w:r w:rsidDel="006E30F7">
          <w:rPr>
            <w:spacing w:val="-3"/>
          </w:rPr>
          <w:delText xml:space="preserve"> </w:delText>
        </w:r>
        <w:r w:rsidDel="006E30F7">
          <w:delText>where</w:delText>
        </w:r>
        <w:r w:rsidDel="006E30F7">
          <w:rPr>
            <w:spacing w:val="-5"/>
          </w:rPr>
          <w:delText xml:space="preserve"> </w:delText>
        </w:r>
        <w:r w:rsidDel="006E30F7">
          <w:delText>each</w:delText>
        </w:r>
        <w:r w:rsidDel="006E30F7">
          <w:rPr>
            <w:spacing w:val="-3"/>
          </w:rPr>
          <w:delText xml:space="preserve"> </w:delText>
        </w:r>
        <w:r w:rsidDel="006E30F7">
          <w:delText>element</w:delText>
        </w:r>
        <w:r w:rsidDel="006E30F7">
          <w:rPr>
            <w:spacing w:val="-5"/>
          </w:rPr>
          <w:delText xml:space="preserve"> </w:delText>
        </w:r>
        <w:r w:rsidDel="006E30F7">
          <w:delText>is</w:delText>
        </w:r>
        <w:r w:rsidDel="006E30F7">
          <w:rPr>
            <w:spacing w:val="-5"/>
          </w:rPr>
          <w:delText xml:space="preserve"> </w:delText>
        </w:r>
        <w:r w:rsidDel="006E30F7">
          <w:delText>identified by</w:delText>
        </w:r>
        <w:r w:rsidDel="006E30F7">
          <w:rPr>
            <w:spacing w:val="-3"/>
          </w:rPr>
          <w:delText xml:space="preserve"> </w:delText>
        </w:r>
        <w:r w:rsidDel="006E30F7">
          <w:delText>its</w:delText>
        </w:r>
        <w:r w:rsidDel="006E30F7">
          <w:rPr>
            <w:spacing w:val="-3"/>
          </w:rPr>
          <w:delText xml:space="preserve"> </w:delText>
        </w:r>
        <w:r w:rsidDel="006E30F7">
          <w:delText>unique</w:delText>
        </w:r>
        <w:r w:rsidDel="006E30F7">
          <w:rPr>
            <w:spacing w:val="-4"/>
          </w:rPr>
          <w:delText xml:space="preserve"> </w:delText>
        </w:r>
        <w:r w:rsidDel="006E30F7">
          <w:delText>index.</w:delText>
        </w:r>
        <w:r w:rsidDel="006E30F7">
          <w:rPr>
            <w:spacing w:val="-3"/>
          </w:rPr>
          <w:delText xml:space="preserve"> </w:delText>
        </w:r>
        <w:r w:rsidDel="006E30F7">
          <w:delText>It</w:delText>
        </w:r>
        <w:r w:rsidDel="006E30F7">
          <w:rPr>
            <w:spacing w:val="-3"/>
          </w:rPr>
          <w:delText xml:space="preserve"> </w:delText>
        </w:r>
        <w:r w:rsidDel="006E30F7">
          <w:delText>provides</w:delText>
        </w:r>
        <w:r w:rsidDel="006E30F7">
          <w:rPr>
            <w:spacing w:val="-3"/>
          </w:rPr>
          <w:delText xml:space="preserve"> </w:delText>
        </w:r>
        <w:r w:rsidDel="006E30F7">
          <w:delText>a</w:delText>
        </w:r>
        <w:r w:rsidDel="006E30F7">
          <w:rPr>
            <w:spacing w:val="-4"/>
          </w:rPr>
          <w:delText xml:space="preserve"> </w:delText>
        </w:r>
        <w:r w:rsidDel="006E30F7">
          <w:delText>straightforward</w:delText>
        </w:r>
        <w:r w:rsidDel="006E30F7">
          <w:rPr>
            <w:spacing w:val="-2"/>
          </w:rPr>
          <w:delText xml:space="preserve"> </w:delText>
        </w:r>
        <w:r w:rsidDel="006E30F7">
          <w:delText>way</w:delText>
        </w:r>
        <w:r w:rsidDel="006E30F7">
          <w:rPr>
            <w:spacing w:val="-3"/>
          </w:rPr>
          <w:delText xml:space="preserve"> </w:delText>
        </w:r>
        <w:r w:rsidDel="006E30F7">
          <w:delText>to</w:delText>
        </w:r>
        <w:r w:rsidDel="006E30F7">
          <w:rPr>
            <w:spacing w:val="-3"/>
          </w:rPr>
          <w:delText xml:space="preserve"> </w:delText>
        </w:r>
        <w:r w:rsidDel="006E30F7">
          <w:delText>store</w:delText>
        </w:r>
        <w:r w:rsidDel="006E30F7">
          <w:rPr>
            <w:spacing w:val="-4"/>
          </w:rPr>
          <w:delText xml:space="preserve"> </w:delText>
        </w:r>
        <w:r w:rsidDel="006E30F7">
          <w:delText>and</w:delText>
        </w:r>
        <w:r w:rsidDel="006E30F7">
          <w:rPr>
            <w:spacing w:val="-3"/>
          </w:rPr>
          <w:delText xml:space="preserve"> </w:delText>
        </w:r>
        <w:r w:rsidDel="006E30F7">
          <w:delText>manage</w:delText>
        </w:r>
        <w:r w:rsidDel="006E30F7">
          <w:rPr>
            <w:spacing w:val="-2"/>
          </w:rPr>
          <w:delText xml:space="preserve"> </w:delText>
        </w:r>
        <w:r w:rsidDel="006E30F7">
          <w:delText>a</w:delText>
        </w:r>
        <w:r w:rsidDel="006E30F7">
          <w:rPr>
            <w:spacing w:val="-4"/>
          </w:rPr>
          <w:delText xml:space="preserve"> </w:delText>
        </w:r>
        <w:r w:rsidDel="006E30F7">
          <w:delText>collection</w:delText>
        </w:r>
        <w:r w:rsidDel="006E30F7">
          <w:rPr>
            <w:spacing w:val="-3"/>
          </w:rPr>
          <w:delText xml:space="preserve"> </w:delText>
        </w:r>
        <w:r w:rsidDel="006E30F7">
          <w:delText>of</w:delText>
        </w:r>
        <w:r w:rsidDel="006E30F7">
          <w:rPr>
            <w:spacing w:val="-4"/>
          </w:rPr>
          <w:delText xml:space="preserve"> </w:delText>
        </w:r>
        <w:r w:rsidDel="006E30F7">
          <w:delText>data of</w:delText>
        </w:r>
        <w:r w:rsidDel="006E30F7">
          <w:rPr>
            <w:spacing w:val="-2"/>
          </w:rPr>
          <w:delText xml:space="preserve"> </w:delText>
        </w:r>
        <w:r w:rsidDel="006E30F7">
          <w:delText>the</w:delText>
        </w:r>
        <w:r w:rsidDel="006E30F7">
          <w:rPr>
            <w:spacing w:val="-4"/>
          </w:rPr>
          <w:delText xml:space="preserve"> </w:delText>
        </w:r>
        <w:r w:rsidDel="006E30F7">
          <w:delText>same</w:delText>
        </w:r>
        <w:r w:rsidDel="006E30F7">
          <w:rPr>
            <w:spacing w:val="-2"/>
          </w:rPr>
          <w:delText xml:space="preserve"> </w:delText>
        </w:r>
        <w:r w:rsidDel="006E30F7">
          <w:delText>type,</w:delText>
        </w:r>
        <w:r w:rsidDel="006E30F7">
          <w:rPr>
            <w:spacing w:val="-2"/>
          </w:rPr>
          <w:delText xml:space="preserve"> </w:delText>
        </w:r>
        <w:r w:rsidDel="006E30F7">
          <w:delText>such</w:delText>
        </w:r>
        <w:r w:rsidDel="006E30F7">
          <w:rPr>
            <w:spacing w:val="-2"/>
          </w:rPr>
          <w:delText xml:space="preserve"> </w:delText>
        </w:r>
        <w:r w:rsidDel="006E30F7">
          <w:delText>as a</w:delText>
        </w:r>
        <w:r w:rsidDel="006E30F7">
          <w:rPr>
            <w:spacing w:val="-3"/>
          </w:rPr>
          <w:delText xml:space="preserve"> </w:delText>
        </w:r>
        <w:r w:rsidDel="006E30F7">
          <w:delText>list</w:delText>
        </w:r>
        <w:r w:rsidDel="006E30F7">
          <w:rPr>
            <w:spacing w:val="-2"/>
          </w:rPr>
          <w:delText xml:space="preserve"> </w:delText>
        </w:r>
        <w:r w:rsidDel="006E30F7">
          <w:delText>of</w:delText>
        </w:r>
        <w:r w:rsidDel="006E30F7">
          <w:rPr>
            <w:spacing w:val="-2"/>
          </w:rPr>
          <w:delText xml:space="preserve"> </w:delText>
        </w:r>
        <w:r w:rsidDel="006E30F7">
          <w:delText>integers,</w:delText>
        </w:r>
        <w:r w:rsidDel="006E30F7">
          <w:rPr>
            <w:spacing w:val="-2"/>
          </w:rPr>
          <w:delText xml:space="preserve"> </w:delText>
        </w:r>
        <w:r w:rsidDel="006E30F7">
          <w:delText>characters,</w:delText>
        </w:r>
        <w:r w:rsidDel="006E30F7">
          <w:rPr>
            <w:spacing w:val="-2"/>
          </w:rPr>
          <w:delText xml:space="preserve"> </w:delText>
        </w:r>
        <w:r w:rsidDel="006E30F7">
          <w:delText>or</w:delText>
        </w:r>
        <w:r w:rsidDel="006E30F7">
          <w:rPr>
            <w:spacing w:val="-2"/>
          </w:rPr>
          <w:delText xml:space="preserve"> </w:delText>
        </w:r>
        <w:r w:rsidDel="006E30F7">
          <w:delText>floating-point</w:delText>
        </w:r>
        <w:r w:rsidDel="006E30F7">
          <w:rPr>
            <w:spacing w:val="-2"/>
          </w:rPr>
          <w:delText xml:space="preserve"> </w:delText>
        </w:r>
        <w:r w:rsidDel="006E30F7">
          <w:delText>numbers.</w:delText>
        </w:r>
        <w:r w:rsidDel="006E30F7">
          <w:rPr>
            <w:spacing w:val="-2"/>
          </w:rPr>
          <w:delText xml:space="preserve"> </w:delText>
        </w:r>
        <w:r w:rsidDel="006E30F7">
          <w:delText>The</w:delText>
        </w:r>
        <w:r w:rsidDel="006E30F7">
          <w:rPr>
            <w:spacing w:val="-3"/>
          </w:rPr>
          <w:delText xml:space="preserve"> </w:delText>
        </w:r>
        <w:r w:rsidDel="006E30F7">
          <w:delText>index</w:delText>
        </w:r>
        <w:r w:rsidDel="006E30F7">
          <w:rPr>
            <w:spacing w:val="-2"/>
          </w:rPr>
          <w:delText xml:space="preserve"> </w:delText>
        </w:r>
        <w:r w:rsidDel="006E30F7">
          <w:delText xml:space="preserve">of the array starts </w:delText>
        </w:r>
        <w:r w:rsidDel="006E30F7">
          <w:delText>from 0, allowing for easy access and manipulation of the elements in a linear fashion. This type of array is useful for handling lists or sequences of related data efficiently.</w:delText>
        </w:r>
      </w:del>
    </w:p>
    <w:p w14:paraId="02675D27" w14:textId="374A2217" w:rsidR="00E527DA" w:rsidRPr="00E506D7" w:rsidDel="006E30F7" w:rsidRDefault="00EB2904">
      <w:pPr>
        <w:pStyle w:val="NormalBPBHEB"/>
        <w:rPr>
          <w:del w:id="1250" w:author="Abhiram Arali" w:date="2024-11-12T12:20:00Z"/>
          <w:b/>
          <w:bCs/>
          <w:rPrChange w:id="1251" w:author="Abhiram Arali" w:date="2024-11-06T14:30:00Z">
            <w:rPr>
              <w:del w:id="1252" w:author="Abhiram Arali" w:date="2024-11-12T12:20:00Z"/>
            </w:rPr>
          </w:rPrChange>
        </w:rPr>
        <w:pPrChange w:id="1253" w:author="Abhiram Arali" w:date="2024-11-12T12:23:00Z">
          <w:pPr>
            <w:spacing w:before="159"/>
            <w:ind w:left="220"/>
          </w:pPr>
        </w:pPrChange>
      </w:pPr>
      <w:del w:id="1254" w:author="Abhiram Arali" w:date="2024-11-12T12:20:00Z">
        <w:r w:rsidRPr="00E506D7" w:rsidDel="006E30F7">
          <w:rPr>
            <w:b/>
            <w:bCs/>
            <w:rPrChange w:id="1255" w:author="Abhiram Arali" w:date="2024-11-06T14:30:00Z">
              <w:rPr/>
            </w:rPrChange>
          </w:rPr>
          <w:delText>Example:</w:delText>
        </w:r>
      </w:del>
    </w:p>
    <w:p w14:paraId="2C76F62B" w14:textId="4FB9D621" w:rsidR="00B13AB0" w:rsidDel="00B13AB0" w:rsidRDefault="00EB2904">
      <w:pPr>
        <w:pStyle w:val="NormalBPBHEB"/>
        <w:rPr>
          <w:del w:id="1256" w:author="Abhiram Arali" w:date="2024-11-06T14:30:00Z"/>
        </w:rPr>
        <w:pPrChange w:id="1257" w:author="Abhiram Arali" w:date="2024-11-12T12:23:00Z">
          <w:pPr>
            <w:pStyle w:val="BodyText"/>
            <w:spacing w:before="47"/>
          </w:pPr>
        </w:pPrChange>
      </w:pPr>
      <w:del w:id="1258" w:author="Abhiram Arali" w:date="2024-11-06T14:30:00Z">
        <w:r w:rsidDel="00B13AB0">
          <w:rPr>
            <w:noProof/>
            <w:lang w:val="en-IN" w:eastAsia="en-IN"/>
            <w:rPrChange w:id="1259" w:author="Unknown">
              <w:rPr>
                <w:noProof/>
                <w:lang w:val="en-IN" w:eastAsia="en-IN"/>
              </w:rPr>
            </w:rPrChange>
          </w:rPr>
          <mc:AlternateContent>
            <mc:Choice Requires="wpg">
              <w:drawing>
                <wp:anchor distT="0" distB="0" distL="0" distR="0" simplePos="0" relativeHeight="487602176" behindDoc="1" locked="0" layoutInCell="1" allowOverlap="1" wp14:anchorId="3F27382A" wp14:editId="2689982A">
                  <wp:simplePos x="0" y="0"/>
                  <wp:positionH relativeFrom="page">
                    <wp:posOffset>914704</wp:posOffset>
                  </wp:positionH>
                  <wp:positionV relativeFrom="paragraph">
                    <wp:posOffset>191541</wp:posOffset>
                  </wp:positionV>
                  <wp:extent cx="4338320" cy="192405"/>
                  <wp:effectExtent l="0" t="0" r="0" b="0"/>
                  <wp:wrapTopAndBottom/>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38320" cy="192405"/>
                            <a:chOff x="0" y="0"/>
                            <a:chExt cx="4338320" cy="192405"/>
                          </a:xfrm>
                        </wpg:grpSpPr>
                        <wps:wsp>
                          <wps:cNvPr id="68" name="Graphic 67"/>
                          <wps:cNvSpPr/>
                          <wps:spPr>
                            <a:xfrm>
                              <a:off x="42672" y="0"/>
                              <a:ext cx="4295775" cy="192405"/>
                            </a:xfrm>
                            <a:custGeom>
                              <a:avLst/>
                              <a:gdLst/>
                              <a:ahLst/>
                              <a:cxnLst/>
                              <a:rect l="l" t="t" r="r" b="b"/>
                              <a:pathLst>
                                <a:path w="4295775" h="192405">
                                  <a:moveTo>
                                    <a:pt x="4295216" y="185940"/>
                                  </a:moveTo>
                                  <a:lnTo>
                                    <a:pt x="4289171" y="185940"/>
                                  </a:lnTo>
                                  <a:lnTo>
                                    <a:pt x="6096" y="185940"/>
                                  </a:lnTo>
                                  <a:lnTo>
                                    <a:pt x="0" y="185940"/>
                                  </a:lnTo>
                                  <a:lnTo>
                                    <a:pt x="0" y="192024"/>
                                  </a:lnTo>
                                  <a:lnTo>
                                    <a:pt x="6096" y="192024"/>
                                  </a:lnTo>
                                  <a:lnTo>
                                    <a:pt x="4289120" y="192024"/>
                                  </a:lnTo>
                                  <a:lnTo>
                                    <a:pt x="4295216" y="192024"/>
                                  </a:lnTo>
                                  <a:lnTo>
                                    <a:pt x="4295216" y="185940"/>
                                  </a:lnTo>
                                  <a:close/>
                                </a:path>
                                <a:path w="4295775" h="192405">
                                  <a:moveTo>
                                    <a:pt x="4295216" y="0"/>
                                  </a:moveTo>
                                  <a:lnTo>
                                    <a:pt x="4289171" y="0"/>
                                  </a:lnTo>
                                  <a:lnTo>
                                    <a:pt x="6096" y="0"/>
                                  </a:lnTo>
                                  <a:lnTo>
                                    <a:pt x="0" y="0"/>
                                  </a:lnTo>
                                  <a:lnTo>
                                    <a:pt x="0" y="6096"/>
                                  </a:lnTo>
                                  <a:lnTo>
                                    <a:pt x="0" y="185928"/>
                                  </a:lnTo>
                                  <a:lnTo>
                                    <a:pt x="6096" y="185928"/>
                                  </a:lnTo>
                                  <a:lnTo>
                                    <a:pt x="6096" y="6096"/>
                                  </a:lnTo>
                                  <a:lnTo>
                                    <a:pt x="4289120" y="6096"/>
                                  </a:lnTo>
                                  <a:lnTo>
                                    <a:pt x="4289120" y="185928"/>
                                  </a:lnTo>
                                  <a:lnTo>
                                    <a:pt x="4295216" y="185928"/>
                                  </a:lnTo>
                                  <a:lnTo>
                                    <a:pt x="4295216" y="6096"/>
                                  </a:lnTo>
                                  <a:lnTo>
                                    <a:pt x="4295216" y="0"/>
                                  </a:lnTo>
                                  <a:close/>
                                </a:path>
                              </a:pathLst>
                            </a:custGeom>
                            <a:solidFill>
                              <a:srgbClr val="000000"/>
                            </a:solidFill>
                          </wps:spPr>
                          <wps:bodyPr wrap="square" lIns="0" tIns="0" rIns="0" bIns="0" rtlCol="0">
                            <a:prstTxWarp prst="textNoShape">
                              <a:avLst/>
                            </a:prstTxWarp>
                            <a:noAutofit/>
                          </wps:bodyPr>
                        </wps:wsp>
                        <wps:wsp>
                          <wps:cNvPr id="69" name="Textbox 68"/>
                          <wps:cNvSpPr txBox="1"/>
                          <wps:spPr>
                            <a:xfrm>
                              <a:off x="0" y="0"/>
                              <a:ext cx="4338320" cy="192405"/>
                            </a:xfrm>
                            <a:prstGeom prst="rect">
                              <a:avLst/>
                            </a:prstGeom>
                          </wps:spPr>
                          <wps:txbx>
                            <w:txbxContent>
                              <w:p w14:paraId="178BD056" w14:textId="2A6889F9" w:rsidR="00E527DA" w:rsidRDefault="00EB2904">
                                <w:pPr>
                                  <w:spacing w:before="11"/>
                                  <w:rPr>
                                    <w:sz w:val="24"/>
                                  </w:rPr>
                                </w:pPr>
                                <w:del w:id="1260" w:author="Abhiram Arali" w:date="2024-11-06T14:30:00Z">
                                  <w:r w:rsidDel="00B13AB0">
                                    <w:rPr>
                                      <w:sz w:val="24"/>
                                    </w:rPr>
                                    <w:delText>int</w:delText>
                                  </w:r>
                                  <w:r w:rsidDel="00B13AB0">
                                    <w:rPr>
                                      <w:spacing w:val="-2"/>
                                      <w:sz w:val="24"/>
                                    </w:rPr>
                                    <w:delText xml:space="preserve"> </w:delText>
                                  </w:r>
                                  <w:r w:rsidDel="00B13AB0">
                                    <w:rPr>
                                      <w:sz w:val="24"/>
                                    </w:rPr>
                                    <w:delText>grades[4]</w:delText>
                                  </w:r>
                                  <w:r w:rsidDel="00B13AB0">
                                    <w:rPr>
                                      <w:spacing w:val="1"/>
                                      <w:sz w:val="24"/>
                                    </w:rPr>
                                    <w:delText xml:space="preserve"> </w:delText>
                                  </w:r>
                                  <w:r w:rsidDel="00B13AB0">
                                    <w:rPr>
                                      <w:sz w:val="24"/>
                                    </w:rPr>
                                    <w:delText>=</w:delText>
                                  </w:r>
                                  <w:r w:rsidDel="00B13AB0">
                                    <w:rPr>
                                      <w:spacing w:val="-1"/>
                                      <w:sz w:val="24"/>
                                    </w:rPr>
                                    <w:delText xml:space="preserve"> </w:delText>
                                  </w:r>
                                  <w:r w:rsidDel="00B13AB0">
                                    <w:rPr>
                                      <w:sz w:val="24"/>
                                    </w:rPr>
                                    <w:delText>{90,</w:delText>
                                  </w:r>
                                  <w:r w:rsidDel="00B13AB0">
                                    <w:rPr>
                                      <w:spacing w:val="1"/>
                                      <w:sz w:val="24"/>
                                    </w:rPr>
                                    <w:delText xml:space="preserve"> </w:delText>
                                  </w:r>
                                  <w:r w:rsidDel="00B13AB0">
                                    <w:rPr>
                                      <w:sz w:val="24"/>
                                    </w:rPr>
                                    <w:delText>85, 88, 92}; //</w:delText>
                                  </w:r>
                                  <w:r w:rsidDel="00B13AB0">
                                    <w:rPr>
                                      <w:spacing w:val="1"/>
                                      <w:sz w:val="24"/>
                                    </w:rPr>
                                    <w:delText xml:space="preserve"> </w:delText>
                                  </w:r>
                                  <w:r w:rsidDel="00B13AB0">
                                    <w:rPr>
                                      <w:sz w:val="24"/>
                                    </w:rPr>
                                    <w:delText>A</w:delText>
                                  </w:r>
                                  <w:r w:rsidDel="00B13AB0">
                                    <w:rPr>
                                      <w:spacing w:val="-1"/>
                                      <w:sz w:val="24"/>
                                    </w:rPr>
                                    <w:delText xml:space="preserve"> </w:delText>
                                  </w:r>
                                  <w:r w:rsidDel="00B13AB0">
                                    <w:rPr>
                                      <w:sz w:val="24"/>
                                    </w:rPr>
                                    <w:delText>one-dimensional</w:delText>
                                  </w:r>
                                  <w:r w:rsidDel="00B13AB0">
                                    <w:rPr>
                                      <w:spacing w:val="1"/>
                                      <w:sz w:val="24"/>
                                    </w:rPr>
                                    <w:delText xml:space="preserve"> </w:delText>
                                  </w:r>
                                  <w:r w:rsidDel="00B13AB0">
                                    <w:rPr>
                                      <w:sz w:val="24"/>
                                    </w:rPr>
                                    <w:delText xml:space="preserve">array of </w:delText>
                                  </w:r>
                                  <w:r w:rsidDel="00B13AB0">
                                    <w:rPr>
                                      <w:spacing w:val="-2"/>
                                      <w:sz w:val="24"/>
                                    </w:rPr>
                                    <w:delText>integers</w:delText>
                                  </w:r>
                                </w:del>
                              </w:p>
                            </w:txbxContent>
                          </wps:txbx>
                          <wps:bodyPr wrap="square" lIns="0" tIns="0" rIns="0" bIns="0" rtlCol="0">
                            <a:noAutofit/>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F27382A" id="Group 66" o:spid="_x0000_s1086" style="position:absolute;left:0;text-align:left;margin-left:1in;margin-top:15.1pt;width:341.6pt;height:15.15pt;z-index:-15714304;mso-wrap-distance-left:0;mso-wrap-distance-right:0;mso-position-horizontal-relative:page;mso-position-vertical-relative:text" coordsize="43383,1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">
                  <v:shape id="Graphic 67" o:spid="_x0000_s1087" style="position:absolute;left:426;width:42958;height:1924;visibility:visible;mso-wrap-style:square;v-text-anchor:top" coordsize="4295775,19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" path="m4295216,185940r-6045,l6096,185940r-6096,l,192024r6096,l4289120,192024r6096,l4295216,185940xem4295216,r-6045,l6096,,,,,6096,,185928r6096,l6096,6096r4283024,l4289120,185928r6096,l4295216,6096r,-6096xe" fillcolor="black" stroked="f">
                    <v:path arrowok="t"/>
                  </v:shape>
                  <v:shape id="Textbox 68" o:spid="_x0000_s1088" type="#_x0000_t202" style="position:absolute;width:43383;height:1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" filled="f" stroked="f">
                    <v:textbox inset="0,0,0,0">
                      <w:txbxContent>
                        <w:p w14:paraId="178BD056" w14:textId="2A6889F9" w:rsidR="00E527DA" w:rsidRDefault="00000000">
                          <w:pPr>
                            <w:spacing w:before="11"/>
                            <w:rPr>
                              <w:sz w:val="24"/>
                            </w:rPr>
                          </w:pPr>
                          <w:del w:id="1961" w:author="Abhiram Arali" w:date="2024-11-06T14:30:00Z" w16du:dateUtc="2024-11-06T09:00:00Z">
                            <w:r w:rsidDel="00B13AB0">
                              <w:rPr>
                                <w:sz w:val="24"/>
                              </w:rPr>
                              <w:delText>int</w:delText>
                            </w:r>
                            <w:r w:rsidDel="00B13AB0">
                              <w:rPr>
                                <w:spacing w:val="-2"/>
                                <w:sz w:val="24"/>
                              </w:rPr>
                              <w:delText xml:space="preserve"> </w:delText>
                            </w:r>
                            <w:r w:rsidDel="00B13AB0">
                              <w:rPr>
                                <w:sz w:val="24"/>
                              </w:rPr>
                              <w:delText>grades[4]</w:delText>
                            </w:r>
                            <w:r w:rsidDel="00B13AB0">
                              <w:rPr>
                                <w:spacing w:val="1"/>
                                <w:sz w:val="24"/>
                              </w:rPr>
                              <w:delText xml:space="preserve"> </w:delText>
                            </w:r>
                            <w:r w:rsidDel="00B13AB0">
                              <w:rPr>
                                <w:sz w:val="24"/>
                              </w:rPr>
                              <w:delText>=</w:delText>
                            </w:r>
                            <w:r w:rsidDel="00B13AB0">
                              <w:rPr>
                                <w:spacing w:val="-1"/>
                                <w:sz w:val="24"/>
                              </w:rPr>
                              <w:delText xml:space="preserve"> </w:delText>
                            </w:r>
                            <w:r w:rsidDel="00B13AB0">
                              <w:rPr>
                                <w:sz w:val="24"/>
                              </w:rPr>
                              <w:delText>{90,</w:delText>
                            </w:r>
                            <w:r w:rsidDel="00B13AB0">
                              <w:rPr>
                                <w:spacing w:val="1"/>
                                <w:sz w:val="24"/>
                              </w:rPr>
                              <w:delText xml:space="preserve"> </w:delText>
                            </w:r>
                            <w:r w:rsidDel="00B13AB0">
                              <w:rPr>
                                <w:sz w:val="24"/>
                              </w:rPr>
                              <w:delText>85, 88, 92}; //</w:delText>
                            </w:r>
                            <w:r w:rsidDel="00B13AB0">
                              <w:rPr>
                                <w:spacing w:val="1"/>
                                <w:sz w:val="24"/>
                              </w:rPr>
                              <w:delText xml:space="preserve"> </w:delText>
                            </w:r>
                            <w:r w:rsidDel="00B13AB0">
                              <w:rPr>
                                <w:sz w:val="24"/>
                              </w:rPr>
                              <w:delText>A</w:delText>
                            </w:r>
                            <w:r w:rsidDel="00B13AB0">
                              <w:rPr>
                                <w:spacing w:val="-1"/>
                                <w:sz w:val="24"/>
                              </w:rPr>
                              <w:delText xml:space="preserve"> </w:delText>
                            </w:r>
                            <w:r w:rsidDel="00B13AB0">
                              <w:rPr>
                                <w:sz w:val="24"/>
                              </w:rPr>
                              <w:delText>one-dimensional</w:delText>
                            </w:r>
                            <w:r w:rsidDel="00B13AB0">
                              <w:rPr>
                                <w:spacing w:val="1"/>
                                <w:sz w:val="24"/>
                              </w:rPr>
                              <w:delText xml:space="preserve"> </w:delText>
                            </w:r>
                            <w:r w:rsidDel="00B13AB0">
                              <w:rPr>
                                <w:sz w:val="24"/>
                              </w:rPr>
                              <w:delText xml:space="preserve">array of </w:delText>
                            </w:r>
                            <w:r w:rsidDel="00B13AB0">
                              <w:rPr>
                                <w:spacing w:val="-2"/>
                                <w:sz w:val="24"/>
                              </w:rPr>
                              <w:delText>integers</w:delText>
                            </w:r>
                          </w:del>
                        </w:p>
                      </w:txbxContent>
                    </v:textbox>
                  </v:shape>
                  <w10:wrap type="topAndBottom" anchorx="page"/>
                </v:group>
              </w:pict>
            </mc:Fallback>
          </mc:AlternateContent>
        </w:r>
      </w:del>
    </w:p>
    <w:p w14:paraId="46B6F6BA" w14:textId="27589ECF" w:rsidR="00E527DA" w:rsidDel="006E30F7" w:rsidRDefault="00E527DA">
      <w:pPr>
        <w:pStyle w:val="NormalBPBHEB"/>
        <w:rPr>
          <w:del w:id="1261" w:author="Abhiram Arali" w:date="2024-11-12T12:20:00Z"/>
        </w:rPr>
        <w:pPrChange w:id="1262" w:author="Abhiram Arali" w:date="2024-11-12T12:23:00Z">
          <w:pPr>
            <w:pStyle w:val="BodyText"/>
            <w:spacing w:before="23"/>
          </w:pPr>
        </w:pPrChange>
      </w:pPr>
    </w:p>
    <w:p w14:paraId="74242A70" w14:textId="105AFF16" w:rsidR="00E527DA" w:rsidDel="006E30F7" w:rsidRDefault="00EB2904">
      <w:pPr>
        <w:pStyle w:val="NormalBPBHEB"/>
        <w:rPr>
          <w:del w:id="1263" w:author="Abhiram Arali" w:date="2024-11-12T12:20:00Z"/>
        </w:rPr>
        <w:pPrChange w:id="1264" w:author="Abhiram Arali" w:date="2024-11-12T12:23:00Z">
          <w:pPr>
            <w:pStyle w:val="BodyText"/>
            <w:ind w:left="220"/>
          </w:pPr>
        </w:pPrChange>
      </w:pPr>
      <w:del w:id="1265" w:author="Abhiram Arali" w:date="2024-11-12T12:20:00Z">
        <w:r w:rsidDel="006E30F7">
          <w:delText>In</w:delText>
        </w:r>
        <w:r w:rsidDel="006E30F7">
          <w:rPr>
            <w:spacing w:val="-2"/>
          </w:rPr>
          <w:delText xml:space="preserve"> </w:delText>
        </w:r>
        <w:r w:rsidDel="006E30F7">
          <w:delText>this</w:delText>
        </w:r>
        <w:r w:rsidDel="006E30F7">
          <w:rPr>
            <w:spacing w:val="-1"/>
          </w:rPr>
          <w:delText xml:space="preserve"> </w:delText>
        </w:r>
        <w:r w:rsidDel="006E30F7">
          <w:delText>example,</w:delText>
        </w:r>
        <w:r w:rsidDel="006E30F7">
          <w:rPr>
            <w:spacing w:val="-1"/>
          </w:rPr>
          <w:delText xml:space="preserve"> </w:delText>
        </w:r>
        <w:r w:rsidRPr="009B506C" w:rsidDel="006E30F7">
          <w:rPr>
            <w:i/>
            <w:iCs/>
            <w:rPrChange w:id="1266" w:author="Abhiram Arali" w:date="2024-11-06T14:30:00Z">
              <w:rPr/>
            </w:rPrChange>
          </w:rPr>
          <w:delText>grades</w:delText>
        </w:r>
        <w:r w:rsidDel="006E30F7">
          <w:rPr>
            <w:spacing w:val="-1"/>
          </w:rPr>
          <w:delText xml:space="preserve"> </w:delText>
        </w:r>
        <w:r w:rsidDel="006E30F7">
          <w:delText>is</w:delText>
        </w:r>
        <w:r w:rsidDel="006E30F7">
          <w:rPr>
            <w:spacing w:val="-1"/>
          </w:rPr>
          <w:delText xml:space="preserve"> </w:delText>
        </w:r>
        <w:r w:rsidDel="006E30F7">
          <w:delText>a</w:delText>
        </w:r>
        <w:r w:rsidDel="006E30F7">
          <w:rPr>
            <w:spacing w:val="-3"/>
          </w:rPr>
          <w:delText xml:space="preserve"> </w:delText>
        </w:r>
        <w:r w:rsidDel="006E30F7">
          <w:delText>one-dimensional</w:delText>
        </w:r>
        <w:r w:rsidDel="006E30F7">
          <w:rPr>
            <w:spacing w:val="-1"/>
          </w:rPr>
          <w:delText xml:space="preserve"> </w:delText>
        </w:r>
        <w:r w:rsidDel="006E30F7">
          <w:delText>array</w:delText>
        </w:r>
        <w:r w:rsidDel="006E30F7">
          <w:rPr>
            <w:spacing w:val="1"/>
          </w:rPr>
          <w:delText xml:space="preserve"> </w:delText>
        </w:r>
        <w:r w:rsidDel="006E30F7">
          <w:delText>containing</w:delText>
        </w:r>
        <w:r w:rsidDel="006E30F7">
          <w:rPr>
            <w:spacing w:val="-1"/>
          </w:rPr>
          <w:delText xml:space="preserve"> </w:delText>
        </w:r>
        <w:r w:rsidDel="006E30F7">
          <w:delText>four</w:delText>
        </w:r>
        <w:r w:rsidDel="006E30F7">
          <w:rPr>
            <w:spacing w:val="-2"/>
          </w:rPr>
          <w:delText xml:space="preserve"> </w:delText>
        </w:r>
        <w:r w:rsidDel="006E30F7">
          <w:delText>integer</w:delText>
        </w:r>
        <w:r w:rsidDel="006E30F7">
          <w:rPr>
            <w:spacing w:val="-1"/>
          </w:rPr>
          <w:delText xml:space="preserve"> </w:delText>
        </w:r>
        <w:r w:rsidDel="006E30F7">
          <w:rPr>
            <w:spacing w:val="-2"/>
          </w:rPr>
          <w:delText>values.</w:delText>
        </w:r>
      </w:del>
    </w:p>
    <w:p w14:paraId="2A7D07F8" w14:textId="746DCD4D" w:rsidR="00E527DA" w:rsidDel="00220B47" w:rsidRDefault="00E527DA">
      <w:pPr>
        <w:pStyle w:val="NormalBPBHEB"/>
        <w:rPr>
          <w:del w:id="1267" w:author="Abhiram Arali" w:date="2024-11-06T14:30:00Z"/>
        </w:rPr>
        <w:pPrChange w:id="1268" w:author="Abhiram Arali" w:date="2024-11-12T12:23:00Z">
          <w:pPr>
            <w:pStyle w:val="BodyText"/>
            <w:spacing w:before="21"/>
          </w:pPr>
        </w:pPrChange>
      </w:pPr>
    </w:p>
    <w:p w14:paraId="19A7838C" w14:textId="15892738" w:rsidR="00E527DA" w:rsidRPr="00220B47" w:rsidDel="001F3896" w:rsidRDefault="00EB2904">
      <w:pPr>
        <w:pStyle w:val="NormalBPBHEB"/>
        <w:rPr>
          <w:del w:id="1269" w:author="Abhiram Arali" w:date="2024-11-06T14:31:00Z"/>
          <w:b/>
          <w:bCs/>
          <w:rPrChange w:id="1270" w:author="Abhiram Arali" w:date="2024-11-06T14:30:00Z">
            <w:rPr>
              <w:del w:id="1271" w:author="Abhiram Arali" w:date="2024-11-06T14:31:00Z"/>
            </w:rPr>
          </w:rPrChange>
        </w:rPr>
        <w:pPrChange w:id="1272" w:author="Abhiram Arali" w:date="2024-11-12T12:23:00Z">
          <w:pPr>
            <w:pStyle w:val="Heading2"/>
            <w:spacing w:before="1"/>
          </w:pPr>
        </w:pPrChange>
      </w:pPr>
      <w:del w:id="1273" w:author="Abhiram Arali" w:date="2024-11-12T12:20:00Z">
        <w:r w:rsidRPr="001F3896" w:rsidDel="006E30F7">
          <w:rPr>
            <w:b/>
            <w:bCs/>
            <w:rPrChange w:id="1274" w:author="Abhiram Arali" w:date="2024-11-06T14:31:00Z">
              <w:rPr/>
            </w:rPrChange>
          </w:rPr>
          <w:delText>Multi-</w:delText>
        </w:r>
        <w:r w:rsidR="00220B47" w:rsidRPr="00A72FFE" w:rsidDel="006E30F7">
          <w:rPr>
            <w:b/>
            <w:bCs/>
          </w:rPr>
          <w:delText>dimensional</w:delText>
        </w:r>
        <w:r w:rsidR="00220B47" w:rsidRPr="00A72FFE" w:rsidDel="006E30F7">
          <w:rPr>
            <w:b/>
            <w:bCs/>
            <w:spacing w:val="-2"/>
          </w:rPr>
          <w:delText xml:space="preserve"> arrays</w:delText>
        </w:r>
        <w:r w:rsidRPr="001F3896" w:rsidDel="006E30F7">
          <w:rPr>
            <w:b/>
            <w:bCs/>
            <w:spacing w:val="-2"/>
            <w:rPrChange w:id="1275" w:author="Abhiram Arali" w:date="2024-11-06T14:31:00Z">
              <w:rPr>
                <w:spacing w:val="-2"/>
              </w:rPr>
            </w:rPrChange>
          </w:rPr>
          <w:delText>:</w:delText>
        </w:r>
      </w:del>
    </w:p>
    <w:p w14:paraId="4A6E4C27" w14:textId="36489204" w:rsidR="00E527DA" w:rsidDel="00220B47" w:rsidRDefault="00E527DA">
      <w:pPr>
        <w:pStyle w:val="NormalBPBHEB"/>
        <w:rPr>
          <w:del w:id="1276" w:author="Abhiram Arali" w:date="2024-11-06T14:31:00Z"/>
        </w:rPr>
        <w:pPrChange w:id="1277" w:author="Abhiram Arali" w:date="2024-11-12T12:23:00Z">
          <w:pPr>
            <w:pStyle w:val="BodyText"/>
            <w:spacing w:before="23"/>
          </w:pPr>
        </w:pPrChange>
      </w:pPr>
    </w:p>
    <w:p w14:paraId="046C5A26" w14:textId="2DA4F5BB" w:rsidR="00E527DA" w:rsidDel="006E30F7" w:rsidRDefault="00EB2904">
      <w:pPr>
        <w:pStyle w:val="NormalBPBHEB"/>
        <w:rPr>
          <w:del w:id="1278" w:author="Abhiram Arali" w:date="2024-11-12T12:20:00Z"/>
        </w:rPr>
        <w:pPrChange w:id="1279" w:author="Abhiram Arali" w:date="2024-11-12T12:23:00Z">
          <w:pPr>
            <w:pStyle w:val="BodyText"/>
            <w:spacing w:before="1" w:line="360" w:lineRule="auto"/>
            <w:ind w:left="220" w:right="218"/>
            <w:jc w:val="both"/>
          </w:pPr>
        </w:pPrChange>
      </w:pPr>
      <w:del w:id="1280" w:author="Abhiram Arali" w:date="2024-11-12T12:20:00Z">
        <w:r w:rsidDel="006E30F7">
          <w:delText>Multi-dimensional</w:delText>
        </w:r>
        <w:r w:rsidDel="006E30F7">
          <w:rPr>
            <w:spacing w:val="-15"/>
          </w:rPr>
          <w:delText xml:space="preserve"> </w:delText>
        </w:r>
        <w:r w:rsidDel="006E30F7">
          <w:delText>arrays</w:delText>
        </w:r>
        <w:r w:rsidDel="006E30F7">
          <w:rPr>
            <w:spacing w:val="-15"/>
          </w:rPr>
          <w:delText xml:space="preserve"> </w:delText>
        </w:r>
        <w:r w:rsidDel="006E30F7">
          <w:delText>are</w:delText>
        </w:r>
        <w:r w:rsidDel="006E30F7">
          <w:rPr>
            <w:spacing w:val="-15"/>
          </w:rPr>
          <w:delText xml:space="preserve"> </w:delText>
        </w:r>
        <w:r w:rsidDel="006E30F7">
          <w:delText>arrays</w:delText>
        </w:r>
        <w:r w:rsidDel="006E30F7">
          <w:rPr>
            <w:spacing w:val="-15"/>
          </w:rPr>
          <w:delText xml:space="preserve"> </w:delText>
        </w:r>
        <w:r w:rsidDel="006E30F7">
          <w:delText>with</w:delText>
        </w:r>
        <w:r w:rsidDel="006E30F7">
          <w:rPr>
            <w:spacing w:val="-15"/>
          </w:rPr>
          <w:delText xml:space="preserve"> </w:delText>
        </w:r>
        <w:r w:rsidDel="006E30F7">
          <w:delText>more</w:delText>
        </w:r>
        <w:r w:rsidDel="006E30F7">
          <w:rPr>
            <w:spacing w:val="-15"/>
          </w:rPr>
          <w:delText xml:space="preserve"> </w:delText>
        </w:r>
        <w:r w:rsidDel="006E30F7">
          <w:delText>than</w:delText>
        </w:r>
        <w:r w:rsidDel="006E30F7">
          <w:rPr>
            <w:spacing w:val="-14"/>
          </w:rPr>
          <w:delText xml:space="preserve"> </w:delText>
        </w:r>
        <w:r w:rsidDel="006E30F7">
          <w:delText>one</w:delText>
        </w:r>
        <w:r w:rsidDel="006E30F7">
          <w:rPr>
            <w:spacing w:val="-15"/>
          </w:rPr>
          <w:delText xml:space="preserve"> </w:delText>
        </w:r>
        <w:r w:rsidDel="006E30F7">
          <w:delText>dimension,</w:delText>
        </w:r>
        <w:r w:rsidDel="006E30F7">
          <w:rPr>
            <w:spacing w:val="-14"/>
          </w:rPr>
          <w:delText xml:space="preserve"> </w:delText>
        </w:r>
        <w:r w:rsidDel="006E30F7">
          <w:delText>enabling</w:delText>
        </w:r>
        <w:r w:rsidDel="006E30F7">
          <w:rPr>
            <w:spacing w:val="-15"/>
          </w:rPr>
          <w:delText xml:space="preserve"> </w:delText>
        </w:r>
        <w:r w:rsidDel="006E30F7">
          <w:delText>the</w:delText>
        </w:r>
        <w:r w:rsidDel="006E30F7">
          <w:rPr>
            <w:spacing w:val="-15"/>
          </w:rPr>
          <w:delText xml:space="preserve"> </w:delText>
        </w:r>
        <w:r w:rsidDel="006E30F7">
          <w:delText>storage</w:delText>
        </w:r>
        <w:r w:rsidDel="006E30F7">
          <w:rPr>
            <w:spacing w:val="-15"/>
          </w:rPr>
          <w:delText xml:space="preserve"> </w:delText>
        </w:r>
        <w:r w:rsidDel="006E30F7">
          <w:delText>of</w:delText>
        </w:r>
        <w:r w:rsidDel="006E30F7">
          <w:rPr>
            <w:spacing w:val="-15"/>
          </w:rPr>
          <w:delText xml:space="preserve"> </w:delText>
        </w:r>
        <w:r w:rsidDel="006E30F7">
          <w:delText>data in</w:delText>
        </w:r>
        <w:r w:rsidDel="006E30F7">
          <w:rPr>
            <w:spacing w:val="-12"/>
          </w:rPr>
          <w:delText xml:space="preserve"> </w:delText>
        </w:r>
        <w:r w:rsidDel="006E30F7">
          <w:delText>a</w:delText>
        </w:r>
        <w:r w:rsidDel="006E30F7">
          <w:rPr>
            <w:spacing w:val="-13"/>
          </w:rPr>
          <w:delText xml:space="preserve"> </w:delText>
        </w:r>
        <w:r w:rsidDel="006E30F7">
          <w:delText>structured</w:delText>
        </w:r>
        <w:r w:rsidDel="006E30F7">
          <w:rPr>
            <w:spacing w:val="-10"/>
          </w:rPr>
          <w:delText xml:space="preserve"> </w:delText>
        </w:r>
        <w:r w:rsidDel="006E30F7">
          <w:delText>format</w:delText>
        </w:r>
        <w:r w:rsidDel="006E30F7">
          <w:rPr>
            <w:spacing w:val="-12"/>
          </w:rPr>
          <w:delText xml:space="preserve"> </w:delText>
        </w:r>
        <w:r w:rsidDel="006E30F7">
          <w:delText>like</w:delText>
        </w:r>
        <w:r w:rsidDel="006E30F7">
          <w:rPr>
            <w:spacing w:val="-11"/>
          </w:rPr>
          <w:delText xml:space="preserve"> </w:delText>
        </w:r>
        <w:r w:rsidDel="006E30F7">
          <w:delText>grids</w:delText>
        </w:r>
        <w:r w:rsidDel="006E30F7">
          <w:rPr>
            <w:spacing w:val="-12"/>
          </w:rPr>
          <w:delText xml:space="preserve"> </w:delText>
        </w:r>
        <w:r w:rsidDel="006E30F7">
          <w:delText>or</w:delText>
        </w:r>
        <w:r w:rsidDel="006E30F7">
          <w:rPr>
            <w:spacing w:val="-13"/>
          </w:rPr>
          <w:delText xml:space="preserve"> </w:delText>
        </w:r>
        <w:r w:rsidDel="006E30F7">
          <w:delText>tables.</w:delText>
        </w:r>
        <w:r w:rsidDel="006E30F7">
          <w:rPr>
            <w:spacing w:val="-12"/>
          </w:rPr>
          <w:delText xml:space="preserve"> </w:delText>
        </w:r>
        <w:r w:rsidDel="006E30F7">
          <w:delText>The</w:delText>
        </w:r>
        <w:r w:rsidDel="006E30F7">
          <w:rPr>
            <w:spacing w:val="-13"/>
          </w:rPr>
          <w:delText xml:space="preserve"> </w:delText>
        </w:r>
        <w:r w:rsidDel="006E30F7">
          <w:delText>most</w:delText>
        </w:r>
        <w:r w:rsidDel="006E30F7">
          <w:rPr>
            <w:spacing w:val="-9"/>
          </w:rPr>
          <w:delText xml:space="preserve"> </w:delText>
        </w:r>
        <w:r w:rsidDel="006E30F7">
          <w:delText>common</w:delText>
        </w:r>
        <w:r w:rsidDel="006E30F7">
          <w:rPr>
            <w:spacing w:val="-12"/>
          </w:rPr>
          <w:delText xml:space="preserve"> </w:delText>
        </w:r>
        <w:r w:rsidDel="006E30F7">
          <w:delText>type</w:delText>
        </w:r>
        <w:r w:rsidDel="006E30F7">
          <w:rPr>
            <w:spacing w:val="-13"/>
          </w:rPr>
          <w:delText xml:space="preserve"> </w:delText>
        </w:r>
        <w:r w:rsidDel="006E30F7">
          <w:delText>is</w:delText>
        </w:r>
        <w:r w:rsidDel="006E30F7">
          <w:rPr>
            <w:spacing w:val="-11"/>
          </w:rPr>
          <w:delText xml:space="preserve"> </w:delText>
        </w:r>
        <w:r w:rsidDel="006E30F7">
          <w:delText>the</w:delText>
        </w:r>
        <w:r w:rsidDel="006E30F7">
          <w:rPr>
            <w:spacing w:val="-13"/>
          </w:rPr>
          <w:delText xml:space="preserve"> </w:delText>
        </w:r>
        <w:r w:rsidDel="006E30F7">
          <w:delText>two-dimensional</w:delText>
        </w:r>
        <w:r w:rsidDel="006E30F7">
          <w:rPr>
            <w:spacing w:val="-12"/>
          </w:rPr>
          <w:delText xml:space="preserve"> </w:delText>
        </w:r>
        <w:r w:rsidDel="006E30F7">
          <w:delText>array, which is visualized as a matrix with rows and columns, where each element is identified by two indices</w:delText>
        </w:r>
      </w:del>
      <w:del w:id="1281" w:author="Abhiram Arali" w:date="2024-11-06T14:31:00Z">
        <w:r w:rsidDel="00AD609D">
          <w:delText>—</w:delText>
        </w:r>
      </w:del>
      <w:del w:id="1282" w:author="Abhiram Arali" w:date="2024-11-12T12:20:00Z">
        <w:r w:rsidDel="006E30F7">
          <w:delText>one for the row and one for the column. This type of array is particularly useful for</w:delText>
        </w:r>
        <w:r w:rsidDel="006E30F7">
          <w:rPr>
            <w:spacing w:val="-5"/>
          </w:rPr>
          <w:delText xml:space="preserve"> </w:delText>
        </w:r>
        <w:r w:rsidDel="006E30F7">
          <w:delText>representing</w:delText>
        </w:r>
        <w:r w:rsidDel="006E30F7">
          <w:rPr>
            <w:spacing w:val="-3"/>
          </w:rPr>
          <w:delText xml:space="preserve"> </w:delText>
        </w:r>
        <w:r w:rsidDel="006E30F7">
          <w:delText>tabular</w:delText>
        </w:r>
        <w:r w:rsidDel="006E30F7">
          <w:rPr>
            <w:spacing w:val="-3"/>
          </w:rPr>
          <w:delText xml:space="preserve"> </w:delText>
        </w:r>
        <w:r w:rsidDel="006E30F7">
          <w:delText>data,</w:delText>
        </w:r>
        <w:r w:rsidDel="006E30F7">
          <w:rPr>
            <w:spacing w:val="-3"/>
          </w:rPr>
          <w:delText xml:space="preserve"> </w:delText>
        </w:r>
        <w:r w:rsidDel="006E30F7">
          <w:delText>such</w:delText>
        </w:r>
        <w:r w:rsidDel="006E30F7">
          <w:rPr>
            <w:spacing w:val="-1"/>
          </w:rPr>
          <w:delText xml:space="preserve"> </w:delText>
        </w:r>
        <w:r w:rsidDel="006E30F7">
          <w:delText>as</w:delText>
        </w:r>
        <w:r w:rsidDel="006E30F7">
          <w:rPr>
            <w:spacing w:val="-3"/>
          </w:rPr>
          <w:delText xml:space="preserve"> </w:delText>
        </w:r>
        <w:r w:rsidDel="006E30F7">
          <w:delText>spreadsheets</w:delText>
        </w:r>
        <w:r w:rsidDel="006E30F7">
          <w:rPr>
            <w:spacing w:val="-1"/>
          </w:rPr>
          <w:delText xml:space="preserve"> </w:delText>
        </w:r>
        <w:r w:rsidDel="006E30F7">
          <w:delText>or</w:delText>
        </w:r>
        <w:r w:rsidDel="006E30F7">
          <w:rPr>
            <w:spacing w:val="-3"/>
          </w:rPr>
          <w:delText xml:space="preserve"> </w:delText>
        </w:r>
        <w:r w:rsidDel="006E30F7">
          <w:delText>matrices</w:delText>
        </w:r>
        <w:r w:rsidDel="006E30F7">
          <w:rPr>
            <w:spacing w:val="-1"/>
          </w:rPr>
          <w:delText xml:space="preserve"> </w:delText>
        </w:r>
        <w:r w:rsidDel="006E30F7">
          <w:delText>in</w:delText>
        </w:r>
        <w:r w:rsidDel="006E30F7">
          <w:rPr>
            <w:spacing w:val="-3"/>
          </w:rPr>
          <w:delText xml:space="preserve"> </w:delText>
        </w:r>
        <w:r w:rsidDel="006E30F7">
          <w:delText>mathematics,</w:delText>
        </w:r>
        <w:r w:rsidDel="006E30F7">
          <w:rPr>
            <w:spacing w:val="-3"/>
          </w:rPr>
          <w:delText xml:space="preserve"> </w:delText>
        </w:r>
        <w:r w:rsidDel="006E30F7">
          <w:delText>making</w:delText>
        </w:r>
        <w:r w:rsidDel="006E30F7">
          <w:rPr>
            <w:spacing w:val="-3"/>
          </w:rPr>
          <w:delText xml:space="preserve"> </w:delText>
        </w:r>
        <w:r w:rsidDel="006E30F7">
          <w:delText>it</w:delText>
        </w:r>
        <w:r w:rsidDel="006E30F7">
          <w:rPr>
            <w:spacing w:val="-3"/>
          </w:rPr>
          <w:delText xml:space="preserve"> </w:delText>
        </w:r>
        <w:r w:rsidDel="006E30F7">
          <w:delText>ideal for applications that require the handling of complex, organized datasets.</w:delText>
        </w:r>
      </w:del>
    </w:p>
    <w:p w14:paraId="4BCB1F72" w14:textId="70D6E7E3" w:rsidR="00E527DA" w:rsidRPr="0070636F" w:rsidDel="006E30F7" w:rsidRDefault="00EB2904">
      <w:pPr>
        <w:pStyle w:val="NormalBPBHEB"/>
        <w:rPr>
          <w:del w:id="1283" w:author="Abhiram Arali" w:date="2024-11-12T12:20:00Z"/>
          <w:b/>
          <w:bCs/>
          <w:rPrChange w:id="1284" w:author="Abhiram Arali" w:date="2024-11-06T14:31:00Z">
            <w:rPr>
              <w:del w:id="1285" w:author="Abhiram Arali" w:date="2024-11-12T12:20:00Z"/>
            </w:rPr>
          </w:rPrChange>
        </w:rPr>
        <w:pPrChange w:id="1286" w:author="Abhiram Arali" w:date="2024-11-12T12:23:00Z">
          <w:pPr>
            <w:spacing w:before="159"/>
            <w:ind w:left="220"/>
          </w:pPr>
        </w:pPrChange>
      </w:pPr>
      <w:del w:id="1287" w:author="Abhiram Arali" w:date="2024-11-12T12:20:00Z">
        <w:r w:rsidRPr="0070636F" w:rsidDel="006E30F7">
          <w:rPr>
            <w:b/>
            <w:bCs/>
            <w:rPrChange w:id="1288" w:author="Abhiram Arali" w:date="2024-11-06T14:31:00Z">
              <w:rPr/>
            </w:rPrChange>
          </w:rPr>
          <w:delText>Example:</w:delText>
        </w:r>
      </w:del>
    </w:p>
    <w:p w14:paraId="5E0C735B" w14:textId="4A265351" w:rsidR="00B119D9" w:rsidDel="006E30F7" w:rsidRDefault="00EB2904">
      <w:pPr>
        <w:pStyle w:val="NormalBPBHEB"/>
        <w:rPr>
          <w:del w:id="1289" w:author="Abhiram Arali" w:date="2024-11-12T12:20:00Z"/>
        </w:rPr>
        <w:pPrChange w:id="1290" w:author="Abhiram Arali" w:date="2024-11-12T12:23:00Z">
          <w:pPr>
            <w:pStyle w:val="BodyText"/>
            <w:spacing w:before="18"/>
            <w:ind w:left="107"/>
          </w:pPr>
        </w:pPrChange>
      </w:pPr>
      <w:del w:id="1291" w:author="Abhiram Arali" w:date="2024-11-06T14:31:00Z">
        <w:r w:rsidDel="00B119D9">
          <w:rPr>
            <w:noProof/>
            <w:lang w:val="en-IN" w:eastAsia="en-IN"/>
            <w:rPrChange w:id="1292" w:author="Unknown">
              <w:rPr>
                <w:noProof/>
                <w:lang w:val="en-IN" w:eastAsia="en-IN"/>
              </w:rPr>
            </w:rPrChange>
          </w:rPr>
          <mc:AlternateContent>
            <mc:Choice Requires="wps">
              <w:drawing>
                <wp:anchor distT="0" distB="0" distL="0" distR="0" simplePos="0" relativeHeight="487602688" behindDoc="1" locked="0" layoutInCell="1" allowOverlap="1" wp14:anchorId="176A1F01" wp14:editId="7B8B3C64">
                  <wp:simplePos x="0" y="0"/>
                  <wp:positionH relativeFrom="page">
                    <wp:posOffset>843076</wp:posOffset>
                  </wp:positionH>
                  <wp:positionV relativeFrom="paragraph">
                    <wp:posOffset>194025</wp:posOffset>
                  </wp:positionV>
                  <wp:extent cx="5876290" cy="292735"/>
                  <wp:effectExtent l="0" t="0" r="0" b="0"/>
                  <wp:wrapTopAndBottom/>
                  <wp:docPr id="60" name="Text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292735"/>
                          </a:xfrm>
                          <a:prstGeom prst="rect">
                            <a:avLst/>
                          </a:prstGeom>
                          <a:ln w="6096">
                            <a:solidFill>
                              <a:srgbClr val="000000"/>
                            </a:solidFill>
                            <a:prstDash val="solid"/>
                          </a:ln>
                        </wps:spPr>
                        <wps:txbx>
                          <w:txbxContent>
                            <w:p w14:paraId="26308575" w14:textId="7F1BFE7D" w:rsidR="00E527DA" w:rsidRDefault="00EB2904">
                              <w:pPr>
                                <w:pStyle w:val="BodyText"/>
                                <w:spacing w:before="18"/>
                                <w:ind w:left="107"/>
                              </w:pPr>
                              <w:moveFromRangeStart w:id="1293" w:author="Abhiram Arali" w:date="2024-11-06T14:31:00Z" w:name="move181795908"/>
                              <w:moveFrom w:id="1294" w:author="Abhiram Arali" w:date="2024-11-06T14:31:00Z">
                                <w:r w:rsidDel="00B119D9">
                                  <w:t>int</w:t>
                                </w:r>
                                <w:r w:rsidDel="00B119D9">
                                  <w:rPr>
                                    <w:spacing w:val="-1"/>
                                  </w:rPr>
                                  <w:t xml:space="preserve"> </w:t>
                                </w:r>
                                <w:r w:rsidDel="00B119D9">
                                  <w:t>matrix[3][4];</w:t>
                                </w:r>
                                <w:r w:rsidDel="00B119D9">
                                  <w:rPr>
                                    <w:spacing w:val="-1"/>
                                  </w:rPr>
                                  <w:t xml:space="preserve"> </w:t>
                                </w:r>
                                <w:r w:rsidDel="00B119D9">
                                  <w:t>//</w:t>
                                </w:r>
                                <w:r w:rsidDel="00B119D9">
                                  <w:rPr>
                                    <w:spacing w:val="-1"/>
                                  </w:rPr>
                                  <w:t xml:space="preserve"> </w:t>
                                </w:r>
                                <w:r w:rsidDel="00B119D9">
                                  <w:t>A</w:t>
                                </w:r>
                                <w:r w:rsidDel="00B119D9">
                                  <w:rPr>
                                    <w:spacing w:val="-1"/>
                                  </w:rPr>
                                  <w:t xml:space="preserve"> </w:t>
                                </w:r>
                                <w:r w:rsidDel="00B119D9">
                                  <w:t>two-dimensional</w:t>
                                </w:r>
                                <w:r w:rsidDel="00B119D9">
                                  <w:rPr>
                                    <w:spacing w:val="-1"/>
                                  </w:rPr>
                                  <w:t xml:space="preserve"> </w:t>
                                </w:r>
                                <w:r w:rsidDel="00B119D9">
                                  <w:t>array</w:t>
                                </w:r>
                                <w:r w:rsidDel="00B119D9">
                                  <w:rPr>
                                    <w:spacing w:val="-1"/>
                                  </w:rPr>
                                  <w:t xml:space="preserve"> </w:t>
                                </w:r>
                                <w:r w:rsidDel="00B119D9">
                                  <w:t>with</w:t>
                                </w:r>
                                <w:r w:rsidDel="00B119D9">
                                  <w:rPr>
                                    <w:spacing w:val="-1"/>
                                  </w:rPr>
                                  <w:t xml:space="preserve"> </w:t>
                                </w:r>
                                <w:r w:rsidDel="00B119D9">
                                  <w:t>3</w:t>
                                </w:r>
                                <w:r w:rsidDel="00B119D9">
                                  <w:rPr>
                                    <w:spacing w:val="-1"/>
                                  </w:rPr>
                                  <w:t xml:space="preserve"> </w:t>
                                </w:r>
                                <w:r w:rsidDel="00B119D9">
                                  <w:t>rows</w:t>
                                </w:r>
                                <w:r w:rsidDel="00B119D9">
                                  <w:rPr>
                                    <w:spacing w:val="-1"/>
                                  </w:rPr>
                                  <w:t xml:space="preserve"> </w:t>
                                </w:r>
                                <w:r w:rsidDel="00B119D9">
                                  <w:t>and</w:t>
                                </w:r>
                                <w:r w:rsidDel="00B119D9">
                                  <w:rPr>
                                    <w:spacing w:val="-1"/>
                                  </w:rPr>
                                  <w:t xml:space="preserve"> </w:t>
                                </w:r>
                                <w:r w:rsidDel="00B119D9">
                                  <w:t xml:space="preserve">4 </w:t>
                                </w:r>
                                <w:r w:rsidDel="00B119D9">
                                  <w:rPr>
                                    <w:spacing w:val="-2"/>
                                  </w:rPr>
                                  <w:t>columns</w:t>
                                </w:r>
                              </w:moveFrom>
                              <w:moveFromRangeEnd w:id="1293"/>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6A1F01" id="Textbox 69" o:spid="_x0000_s1089" type="#_x0000_t202" style="position:absolute;left:0;text-align:left;margin-left:66.4pt;margin-top:15.3pt;width:462.7pt;height:23.05pt;z-index:-157137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" filled="f" strokeweight=".48pt">
                  <v:path arrowok="t"/>
                  <v:textbox inset="0,0,0,0">
                    <w:txbxContent>
                      <w:p w14:paraId="26308575" w14:textId="7F1BFE7D" w:rsidR="00E527DA" w:rsidRDefault="00000000">
                        <w:pPr>
                          <w:pStyle w:val="BodyText"/>
                          <w:spacing w:before="18"/>
                          <w:ind w:left="107"/>
                        </w:pPr>
                        <w:moveFromRangeStart w:id="1996" w:author="Abhiram Arali" w:date="2024-11-06T14:31:00Z" w:name="move181795908"/>
                        <w:moveFrom w:id="1997" w:author="Abhiram Arali" w:date="2024-11-06T14:31:00Z" w16du:dateUtc="2024-11-06T09:01:00Z">
                          <w:r w:rsidDel="00B119D9">
                            <w:t>int</w:t>
                          </w:r>
                          <w:r w:rsidDel="00B119D9">
                            <w:rPr>
                              <w:spacing w:val="-1"/>
                            </w:rPr>
                            <w:t xml:space="preserve"> </w:t>
                          </w:r>
                          <w:r w:rsidDel="00B119D9">
                            <w:t>matrix[3][4];</w:t>
                          </w:r>
                          <w:r w:rsidDel="00B119D9">
                            <w:rPr>
                              <w:spacing w:val="-1"/>
                            </w:rPr>
                            <w:t xml:space="preserve"> </w:t>
                          </w:r>
                          <w:r w:rsidDel="00B119D9">
                            <w:t>//</w:t>
                          </w:r>
                          <w:r w:rsidDel="00B119D9">
                            <w:rPr>
                              <w:spacing w:val="-1"/>
                            </w:rPr>
                            <w:t xml:space="preserve"> </w:t>
                          </w:r>
                          <w:r w:rsidDel="00B119D9">
                            <w:t>A</w:t>
                          </w:r>
                          <w:r w:rsidDel="00B119D9">
                            <w:rPr>
                              <w:spacing w:val="-1"/>
                            </w:rPr>
                            <w:t xml:space="preserve"> </w:t>
                          </w:r>
                          <w:r w:rsidDel="00B119D9">
                            <w:t>two-dimensional</w:t>
                          </w:r>
                          <w:r w:rsidDel="00B119D9">
                            <w:rPr>
                              <w:spacing w:val="-1"/>
                            </w:rPr>
                            <w:t xml:space="preserve"> </w:t>
                          </w:r>
                          <w:r w:rsidDel="00B119D9">
                            <w:t>array</w:t>
                          </w:r>
                          <w:r w:rsidDel="00B119D9">
                            <w:rPr>
                              <w:spacing w:val="-1"/>
                            </w:rPr>
                            <w:t xml:space="preserve"> </w:t>
                          </w:r>
                          <w:r w:rsidDel="00B119D9">
                            <w:t>with</w:t>
                          </w:r>
                          <w:r w:rsidDel="00B119D9">
                            <w:rPr>
                              <w:spacing w:val="-1"/>
                            </w:rPr>
                            <w:t xml:space="preserve"> </w:t>
                          </w:r>
                          <w:r w:rsidDel="00B119D9">
                            <w:t>3</w:t>
                          </w:r>
                          <w:r w:rsidDel="00B119D9">
                            <w:rPr>
                              <w:spacing w:val="-1"/>
                            </w:rPr>
                            <w:t xml:space="preserve"> </w:t>
                          </w:r>
                          <w:r w:rsidDel="00B119D9">
                            <w:t>rows</w:t>
                          </w:r>
                          <w:r w:rsidDel="00B119D9">
                            <w:rPr>
                              <w:spacing w:val="-1"/>
                            </w:rPr>
                            <w:t xml:space="preserve"> </w:t>
                          </w:r>
                          <w:r w:rsidDel="00B119D9">
                            <w:t>and</w:t>
                          </w:r>
                          <w:r w:rsidDel="00B119D9">
                            <w:rPr>
                              <w:spacing w:val="-1"/>
                            </w:rPr>
                            <w:t xml:space="preserve"> </w:t>
                          </w:r>
                          <w:r w:rsidDel="00B119D9">
                            <w:t xml:space="preserve">4 </w:t>
                          </w:r>
                          <w:r w:rsidDel="00B119D9">
                            <w:rPr>
                              <w:spacing w:val="-2"/>
                            </w:rPr>
                            <w:t>columns</w:t>
                          </w:r>
                        </w:moveFrom>
                        <w:moveFromRangeEnd w:id="1996"/>
                      </w:p>
                    </w:txbxContent>
                  </v:textbox>
                  <w10:wrap type="topAndBottom" anchorx="page"/>
                </v:shape>
              </w:pict>
            </mc:Fallback>
          </mc:AlternateContent>
        </w:r>
      </w:del>
      <w:moveToRangeStart w:id="1295" w:author="Abhiram Arali" w:date="2024-11-06T14:31:00Z" w:name="move181795908"/>
      <w:moveTo w:id="1296" w:author="Abhiram Arali" w:date="2024-11-06T14:31:00Z">
        <w:del w:id="1297" w:author="Abhiram Arali" w:date="2024-11-12T12:20:00Z">
          <w:r w:rsidR="00B119D9" w:rsidDel="006E30F7">
            <w:delText>int</w:delText>
          </w:r>
          <w:r w:rsidR="00B119D9" w:rsidDel="006E30F7">
            <w:rPr>
              <w:spacing w:val="-1"/>
            </w:rPr>
            <w:delText xml:space="preserve"> </w:delText>
          </w:r>
          <w:r w:rsidR="00B119D9" w:rsidDel="006E30F7">
            <w:delText>matrix[3][4];</w:delText>
          </w:r>
          <w:r w:rsidR="00B119D9" w:rsidDel="006E30F7">
            <w:rPr>
              <w:spacing w:val="-1"/>
            </w:rPr>
            <w:delText xml:space="preserve"> </w:delText>
          </w:r>
          <w:r w:rsidR="00B119D9" w:rsidDel="006E30F7">
            <w:delText>//</w:delText>
          </w:r>
          <w:r w:rsidR="00B119D9" w:rsidDel="006E30F7">
            <w:rPr>
              <w:spacing w:val="-1"/>
            </w:rPr>
            <w:delText xml:space="preserve"> </w:delText>
          </w:r>
          <w:r w:rsidR="00B119D9" w:rsidDel="006E30F7">
            <w:delText>A</w:delText>
          </w:r>
          <w:r w:rsidR="00B119D9" w:rsidDel="006E30F7">
            <w:rPr>
              <w:spacing w:val="-1"/>
            </w:rPr>
            <w:delText xml:space="preserve"> </w:delText>
          </w:r>
          <w:r w:rsidR="00B119D9" w:rsidDel="006E30F7">
            <w:delText>two-dimensional</w:delText>
          </w:r>
          <w:r w:rsidR="00B119D9" w:rsidDel="006E30F7">
            <w:rPr>
              <w:spacing w:val="-1"/>
            </w:rPr>
            <w:delText xml:space="preserve"> </w:delText>
          </w:r>
          <w:r w:rsidR="00B119D9" w:rsidDel="006E30F7">
            <w:delText>array</w:delText>
          </w:r>
          <w:r w:rsidR="00B119D9" w:rsidDel="006E30F7">
            <w:rPr>
              <w:spacing w:val="-1"/>
            </w:rPr>
            <w:delText xml:space="preserve"> </w:delText>
          </w:r>
          <w:r w:rsidR="00B119D9" w:rsidDel="006E30F7">
            <w:delText>with</w:delText>
          </w:r>
          <w:r w:rsidR="00B119D9" w:rsidDel="006E30F7">
            <w:rPr>
              <w:spacing w:val="-1"/>
            </w:rPr>
            <w:delText xml:space="preserve"> </w:delText>
          </w:r>
          <w:r w:rsidR="00B119D9" w:rsidDel="006E30F7">
            <w:delText>3</w:delText>
          </w:r>
          <w:r w:rsidR="00B119D9" w:rsidDel="006E30F7">
            <w:rPr>
              <w:spacing w:val="-1"/>
            </w:rPr>
            <w:delText xml:space="preserve"> </w:delText>
          </w:r>
          <w:r w:rsidR="00B119D9" w:rsidDel="006E30F7">
            <w:delText>rows</w:delText>
          </w:r>
          <w:r w:rsidR="00B119D9" w:rsidDel="006E30F7">
            <w:rPr>
              <w:spacing w:val="-1"/>
            </w:rPr>
            <w:delText xml:space="preserve"> </w:delText>
          </w:r>
          <w:r w:rsidR="00B119D9" w:rsidDel="006E30F7">
            <w:delText>and</w:delText>
          </w:r>
          <w:r w:rsidR="00B119D9" w:rsidDel="006E30F7">
            <w:rPr>
              <w:spacing w:val="-1"/>
            </w:rPr>
            <w:delText xml:space="preserve"> </w:delText>
          </w:r>
          <w:r w:rsidR="00B119D9" w:rsidDel="006E30F7">
            <w:delText xml:space="preserve">4 </w:delText>
          </w:r>
          <w:r w:rsidR="00B119D9" w:rsidDel="006E30F7">
            <w:rPr>
              <w:spacing w:val="-2"/>
            </w:rPr>
            <w:delText>columns</w:delText>
          </w:r>
        </w:del>
      </w:moveTo>
    </w:p>
    <w:moveToRangeEnd w:id="1295"/>
    <w:p w14:paraId="770A8D8D" w14:textId="34FA376F" w:rsidR="00505761" w:rsidDel="006E30F7" w:rsidRDefault="00505761">
      <w:pPr>
        <w:pStyle w:val="NormalBPBHEB"/>
        <w:rPr>
          <w:del w:id="1298" w:author="Abhiram Arali" w:date="2024-11-12T12:20:00Z"/>
        </w:rPr>
        <w:pPrChange w:id="1299" w:author="Abhiram Arali" w:date="2024-11-12T12:23:00Z">
          <w:pPr>
            <w:pStyle w:val="BodyText"/>
            <w:spacing w:before="46"/>
          </w:pPr>
        </w:pPrChange>
      </w:pPr>
    </w:p>
    <w:p w14:paraId="032D127E" w14:textId="6F4C5D63" w:rsidR="00E527DA" w:rsidDel="006E30F7" w:rsidRDefault="00EB2904">
      <w:pPr>
        <w:pStyle w:val="NormalBPBHEB"/>
        <w:rPr>
          <w:del w:id="1300" w:author="Abhiram Arali" w:date="2024-11-12T12:20:00Z"/>
        </w:rPr>
        <w:pPrChange w:id="1301" w:author="Abhiram Arali" w:date="2024-11-12T12:23:00Z">
          <w:pPr>
            <w:pStyle w:val="BodyText"/>
            <w:spacing w:before="164" w:line="360" w:lineRule="auto"/>
            <w:ind w:left="220" w:right="220"/>
            <w:jc w:val="both"/>
          </w:pPr>
        </w:pPrChange>
      </w:pPr>
      <w:del w:id="1302" w:author="Abhiram Arali" w:date="2024-11-12T12:20:00Z">
        <w:r w:rsidDel="006E30F7">
          <w:delText>Here,</w:delText>
        </w:r>
        <w:r w:rsidDel="006E30F7">
          <w:rPr>
            <w:spacing w:val="-1"/>
          </w:rPr>
          <w:delText xml:space="preserve"> </w:delText>
        </w:r>
        <w:r w:rsidRPr="00272D8A" w:rsidDel="006E30F7">
          <w:rPr>
            <w:i/>
            <w:iCs/>
            <w:rPrChange w:id="1303" w:author="Abhiram Arali" w:date="2024-11-06T14:31:00Z">
              <w:rPr/>
            </w:rPrChange>
          </w:rPr>
          <w:delText>matrix</w:delText>
        </w:r>
        <w:r w:rsidDel="006E30F7">
          <w:rPr>
            <w:spacing w:val="-3"/>
          </w:rPr>
          <w:delText xml:space="preserve"> </w:delText>
        </w:r>
        <w:r w:rsidDel="006E30F7">
          <w:delText>is</w:delText>
        </w:r>
        <w:r w:rsidDel="006E30F7">
          <w:rPr>
            <w:spacing w:val="-3"/>
          </w:rPr>
          <w:delText xml:space="preserve"> </w:delText>
        </w:r>
        <w:r w:rsidDel="006E30F7">
          <w:delText>a</w:delText>
        </w:r>
        <w:r w:rsidDel="006E30F7">
          <w:rPr>
            <w:spacing w:val="-4"/>
          </w:rPr>
          <w:delText xml:space="preserve"> </w:delText>
        </w:r>
        <w:r w:rsidDel="006E30F7">
          <w:delText>two-dimensional</w:delText>
        </w:r>
        <w:r w:rsidDel="006E30F7">
          <w:rPr>
            <w:spacing w:val="-3"/>
          </w:rPr>
          <w:delText xml:space="preserve"> </w:delText>
        </w:r>
        <w:r w:rsidDel="006E30F7">
          <w:delText>array</w:delText>
        </w:r>
        <w:r w:rsidDel="006E30F7">
          <w:rPr>
            <w:spacing w:val="-3"/>
          </w:rPr>
          <w:delText xml:space="preserve"> </w:delText>
        </w:r>
        <w:r w:rsidDel="006E30F7">
          <w:delText>capable of</w:delText>
        </w:r>
        <w:r w:rsidDel="006E30F7">
          <w:rPr>
            <w:spacing w:val="-3"/>
          </w:rPr>
          <w:delText xml:space="preserve"> </w:delText>
        </w:r>
        <w:r w:rsidDel="006E30F7">
          <w:delText>storing</w:delText>
        </w:r>
        <w:r w:rsidDel="006E30F7">
          <w:rPr>
            <w:spacing w:val="-3"/>
          </w:rPr>
          <w:delText xml:space="preserve"> </w:delText>
        </w:r>
        <w:r w:rsidDel="006E30F7">
          <w:delText>integers</w:delText>
        </w:r>
        <w:r w:rsidDel="006E30F7">
          <w:rPr>
            <w:spacing w:val="-3"/>
          </w:rPr>
          <w:delText xml:space="preserve"> </w:delText>
        </w:r>
        <w:r w:rsidDel="006E30F7">
          <w:delText>in</w:delText>
        </w:r>
        <w:r w:rsidDel="006E30F7">
          <w:rPr>
            <w:spacing w:val="-1"/>
          </w:rPr>
          <w:delText xml:space="preserve"> </w:delText>
        </w:r>
        <w:r w:rsidDel="006E30F7">
          <w:delText>a</w:delText>
        </w:r>
        <w:r w:rsidDel="006E30F7">
          <w:rPr>
            <w:spacing w:val="-4"/>
          </w:rPr>
          <w:delText xml:space="preserve"> </w:delText>
        </w:r>
        <w:r w:rsidDel="006E30F7">
          <w:delText>grid</w:delText>
        </w:r>
        <w:r w:rsidDel="006E30F7">
          <w:rPr>
            <w:spacing w:val="-3"/>
          </w:rPr>
          <w:delText xml:space="preserve"> </w:delText>
        </w:r>
        <w:r w:rsidDel="006E30F7">
          <w:delText>of</w:delText>
        </w:r>
        <w:r w:rsidDel="006E30F7">
          <w:rPr>
            <w:spacing w:val="-3"/>
          </w:rPr>
          <w:delText xml:space="preserve"> </w:delText>
        </w:r>
        <w:r w:rsidDel="006E30F7">
          <w:delText>three</w:delText>
        </w:r>
        <w:r w:rsidDel="006E30F7">
          <w:rPr>
            <w:spacing w:val="-2"/>
          </w:rPr>
          <w:delText xml:space="preserve"> </w:delText>
        </w:r>
        <w:r w:rsidDel="006E30F7">
          <w:delText>rows</w:delText>
        </w:r>
        <w:r w:rsidDel="006E30F7">
          <w:rPr>
            <w:spacing w:val="-1"/>
          </w:rPr>
          <w:delText xml:space="preserve"> </w:delText>
        </w:r>
        <w:r w:rsidDel="006E30F7">
          <w:delText xml:space="preserve">and four columns. You can access an element using two indices: one for the row and one for the </w:delText>
        </w:r>
        <w:r w:rsidDel="006E30F7">
          <w:delText>column (e.g., matrix[1][2] accesses the element in the second row and third column).</w:delText>
        </w:r>
      </w:del>
    </w:p>
    <w:p w14:paraId="732B161B" w14:textId="297941EE" w:rsidR="00E527DA" w:rsidDel="006E30F7" w:rsidRDefault="00EB2904">
      <w:pPr>
        <w:pStyle w:val="NormalBPBHEB"/>
        <w:rPr>
          <w:del w:id="1304" w:author="Abhiram Arali" w:date="2024-11-12T12:20:00Z"/>
        </w:rPr>
        <w:pPrChange w:id="1305" w:author="Abhiram Arali" w:date="2024-11-12T12:23:00Z">
          <w:pPr>
            <w:pStyle w:val="BodyText"/>
            <w:spacing w:before="163" w:line="360" w:lineRule="auto"/>
            <w:ind w:left="220" w:right="220"/>
            <w:jc w:val="both"/>
          </w:pPr>
        </w:pPrChange>
      </w:pPr>
      <w:del w:id="1306" w:author="Abhiram Arali" w:date="2024-11-12T12:20:00Z">
        <w:r w:rsidDel="006E30F7">
          <w:rPr>
            <w:b/>
          </w:rPr>
          <w:delText xml:space="preserve">Dynamic </w:delText>
        </w:r>
        <w:r w:rsidR="00EB4839" w:rsidDel="006E30F7">
          <w:rPr>
            <w:b/>
          </w:rPr>
          <w:delText>arrays</w:delText>
        </w:r>
        <w:r w:rsidDel="006E30F7">
          <w:rPr>
            <w:b/>
          </w:rPr>
          <w:delText xml:space="preserve">: </w:delText>
        </w:r>
        <w:r w:rsidDel="006E30F7">
          <w:delText>Dynamic arrays are arrays whose size can be determined during runtime rather than at compile time. This allows for greater flexibility, especially when the</w:delText>
        </w:r>
        <w:r w:rsidDel="006E30F7">
          <w:delText xml:space="preserve"> number of elements is not known beforehand. In C, dynamic arrays are created using pointers and dynamic memory allocation functions such as malloc, calloc, or realloc.</w:delText>
        </w:r>
      </w:del>
    </w:p>
    <w:p w14:paraId="56FBFBB3" w14:textId="37255063" w:rsidR="00E527DA" w:rsidDel="00EB4839" w:rsidRDefault="00E527DA">
      <w:pPr>
        <w:pStyle w:val="NormalBPBHEB"/>
        <w:rPr>
          <w:del w:id="1307" w:author="Abhiram Arali" w:date="2024-11-06T14:31:00Z"/>
        </w:rPr>
        <w:sectPr w:rsidR="00E527DA" w:rsidDel="00EB4839">
          <w:pgSz w:w="11910" w:h="16840"/>
          <w:pgMar w:top="1540" w:right="1220" w:bottom="1200" w:left="1220" w:header="758" w:footer="1000" w:gutter="0"/>
          <w:cols w:space="720"/>
        </w:sectPr>
        <w:pPrChange w:id="1308" w:author="Abhiram Arali" w:date="2024-11-12T12:23:00Z">
          <w:pPr>
            <w:spacing w:line="360" w:lineRule="auto"/>
            <w:jc w:val="both"/>
          </w:pPr>
        </w:pPrChange>
      </w:pPr>
    </w:p>
    <w:p w14:paraId="1BF3F665" w14:textId="40F4D600" w:rsidR="00E527DA" w:rsidRPr="004C1A0D" w:rsidDel="006E30F7" w:rsidRDefault="00EB2904">
      <w:pPr>
        <w:pStyle w:val="NormalBPBHEB"/>
        <w:rPr>
          <w:del w:id="1309" w:author="Abhiram Arali" w:date="2024-11-12T12:20:00Z"/>
          <w:b/>
          <w:bCs/>
          <w:rPrChange w:id="1310" w:author="Abhiram Arali" w:date="2024-11-06T14:32:00Z">
            <w:rPr>
              <w:del w:id="1311" w:author="Abhiram Arali" w:date="2024-11-12T12:20:00Z"/>
            </w:rPr>
          </w:rPrChange>
        </w:rPr>
        <w:pPrChange w:id="1312" w:author="Abhiram Arali" w:date="2024-11-12T12:23:00Z">
          <w:pPr>
            <w:spacing w:before="88"/>
            <w:ind w:left="220"/>
          </w:pPr>
        </w:pPrChange>
      </w:pPr>
      <w:del w:id="1313" w:author="Abhiram Arali" w:date="2024-11-12T12:20:00Z">
        <w:r w:rsidRPr="004C1A0D" w:rsidDel="006E30F7">
          <w:rPr>
            <w:b/>
            <w:bCs/>
            <w:rPrChange w:id="1314" w:author="Abhiram Arali" w:date="2024-11-06T14:32:00Z">
              <w:rPr/>
            </w:rPrChange>
          </w:rPr>
          <w:delText>Example:</w:delText>
        </w:r>
      </w:del>
    </w:p>
    <w:p w14:paraId="4DCF683A" w14:textId="05AA75C8" w:rsidR="002530CB" w:rsidDel="006E30F7" w:rsidRDefault="00EB2904">
      <w:pPr>
        <w:pStyle w:val="NormalBPBHEB"/>
        <w:rPr>
          <w:del w:id="1315" w:author="Abhiram Arali" w:date="2024-11-12T12:20:00Z"/>
        </w:rPr>
        <w:pPrChange w:id="1316" w:author="Abhiram Arali" w:date="2024-11-12T12:23:00Z">
          <w:pPr>
            <w:pStyle w:val="BodyText"/>
            <w:spacing w:before="18" w:line="499" w:lineRule="auto"/>
            <w:ind w:left="107" w:right="7246"/>
          </w:pPr>
        </w:pPrChange>
      </w:pPr>
      <w:del w:id="1317" w:author="Abhiram Arali" w:date="2024-11-06T14:32:00Z">
        <w:r w:rsidDel="002530CB">
          <w:rPr>
            <w:noProof/>
            <w:lang w:val="en-IN" w:eastAsia="en-IN"/>
            <w:rPrChange w:id="1318" w:author="Unknown">
              <w:rPr>
                <w:noProof/>
                <w:lang w:val="en-IN" w:eastAsia="en-IN"/>
              </w:rPr>
            </w:rPrChange>
          </w:rPr>
          <mc:AlternateContent>
            <mc:Choice Requires="wps">
              <w:drawing>
                <wp:anchor distT="0" distB="0" distL="0" distR="0" simplePos="0" relativeHeight="487603200" behindDoc="1" locked="0" layoutInCell="1" allowOverlap="1" wp14:anchorId="32D5FAB1" wp14:editId="5A6E456C">
                  <wp:simplePos x="0" y="0"/>
                  <wp:positionH relativeFrom="page">
                    <wp:posOffset>843076</wp:posOffset>
                  </wp:positionH>
                  <wp:positionV relativeFrom="paragraph">
                    <wp:posOffset>194127</wp:posOffset>
                  </wp:positionV>
                  <wp:extent cx="5876290" cy="1021080"/>
                  <wp:effectExtent l="0" t="0" r="0" b="0"/>
                  <wp:wrapTopAndBottom/>
                  <wp:docPr id="70" name="Text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1021080"/>
                          </a:xfrm>
                          <a:prstGeom prst="rect">
                            <a:avLst/>
                          </a:prstGeom>
                          <a:ln w="6096">
                            <a:solidFill>
                              <a:srgbClr val="000000"/>
                            </a:solidFill>
                            <a:prstDash val="solid"/>
                          </a:ln>
                        </wps:spPr>
                        <wps:txbx>
                          <w:txbxContent>
                            <w:p w14:paraId="7C0561AC" w14:textId="2C0D9445" w:rsidR="00E527DA" w:rsidDel="002530CB" w:rsidRDefault="00EB2904">
                              <w:pPr>
                                <w:pStyle w:val="BodyText"/>
                                <w:spacing w:before="18" w:line="499" w:lineRule="auto"/>
                                <w:ind w:left="107" w:right="7246"/>
                              </w:pPr>
                              <w:moveFromRangeStart w:id="1319" w:author="Abhiram Arali" w:date="2024-11-06T14:32:00Z" w:name="move181795951"/>
                              <w:moveFrom w:id="1320" w:author="Abhiram Arali" w:date="2024-11-06T14:32:00Z">
                                <w:r w:rsidDel="002530CB">
                                  <w:t>int</w:t>
                                </w:r>
                                <w:r w:rsidDel="002530CB">
                                  <w:rPr>
                                    <w:spacing w:val="-15"/>
                                  </w:rPr>
                                  <w:t xml:space="preserve"> </w:t>
                                </w:r>
                                <w:r w:rsidDel="002530CB">
                                  <w:t>*dynamicArray; int size = 5;</w:t>
                                </w:r>
                              </w:moveFrom>
                            </w:p>
                            <w:p w14:paraId="7580EB2F" w14:textId="0D4EB7A1" w:rsidR="00E527DA" w:rsidRDefault="00EB2904">
                              <w:pPr>
                                <w:pStyle w:val="BodyText"/>
                                <w:spacing w:line="275" w:lineRule="exact"/>
                                <w:ind w:left="107"/>
                              </w:pPr>
                              <w:moveFrom w:id="1321" w:author="Abhiram Arali" w:date="2024-11-06T14:32:00Z">
                                <w:r w:rsidDel="002530CB">
                                  <w:t>dynamicArray</w:t>
                                </w:r>
                                <w:r w:rsidDel="002530CB">
                                  <w:rPr>
                                    <w:spacing w:val="-1"/>
                                  </w:rPr>
                                  <w:t xml:space="preserve"> </w:t>
                                </w:r>
                                <w:r w:rsidDel="002530CB">
                                  <w:t>=</w:t>
                                </w:r>
                                <w:r w:rsidDel="002530CB">
                                  <w:rPr>
                                    <w:spacing w:val="-2"/>
                                  </w:rPr>
                                  <w:t xml:space="preserve"> </w:t>
                                </w:r>
                                <w:r w:rsidDel="002530CB">
                                  <w:t>(int</w:t>
                                </w:r>
                                <w:r w:rsidDel="002530CB">
                                  <w:rPr>
                                    <w:spacing w:val="-1"/>
                                  </w:rPr>
                                  <w:t xml:space="preserve"> </w:t>
                                </w:r>
                                <w:r w:rsidDel="002530CB">
                                  <w:t>*)malloc(size</w:t>
                                </w:r>
                                <w:r w:rsidDel="002530CB">
                                  <w:rPr>
                                    <w:spacing w:val="-2"/>
                                  </w:rPr>
                                  <w:t xml:space="preserve"> </w:t>
                                </w:r>
                                <w:r w:rsidDel="002530CB">
                                  <w:t>*</w:t>
                                </w:r>
                                <w:r w:rsidDel="002530CB">
                                  <w:rPr>
                                    <w:spacing w:val="-1"/>
                                  </w:rPr>
                                  <w:t xml:space="preserve"> </w:t>
                                </w:r>
                                <w:r w:rsidDel="002530CB">
                                  <w:t>sizeof(int));</w:t>
                                </w:r>
                                <w:r w:rsidDel="002530CB">
                                  <w:rPr>
                                    <w:spacing w:val="-1"/>
                                  </w:rPr>
                                  <w:t xml:space="preserve"> </w:t>
                                </w:r>
                                <w:r w:rsidDel="002530CB">
                                  <w:t>//</w:t>
                                </w:r>
                                <w:r w:rsidDel="002530CB">
                                  <w:rPr>
                                    <w:spacing w:val="-1"/>
                                  </w:rPr>
                                  <w:t xml:space="preserve"> </w:t>
                                </w:r>
                                <w:r w:rsidDel="002530CB">
                                  <w:t>Allocates</w:t>
                                </w:r>
                                <w:r w:rsidDel="002530CB">
                                  <w:rPr>
                                    <w:spacing w:val="-1"/>
                                  </w:rPr>
                                  <w:t xml:space="preserve"> </w:t>
                                </w:r>
                                <w:r w:rsidDel="002530CB">
                                  <w:t>memory</w:t>
                                </w:r>
                                <w:r w:rsidDel="002530CB">
                                  <w:rPr>
                                    <w:spacing w:val="-1"/>
                                  </w:rPr>
                                  <w:t xml:space="preserve"> </w:t>
                                </w:r>
                                <w:r w:rsidDel="002530CB">
                                  <w:t>for</w:t>
                                </w:r>
                                <w:r w:rsidDel="002530CB">
                                  <w:rPr>
                                    <w:spacing w:val="-1"/>
                                  </w:rPr>
                                  <w:t xml:space="preserve"> </w:t>
                                </w:r>
                                <w:r w:rsidDel="002530CB">
                                  <w:t>5</w:t>
                                </w:r>
                                <w:r w:rsidDel="002530CB">
                                  <w:rPr>
                                    <w:spacing w:val="1"/>
                                  </w:rPr>
                                  <w:t xml:space="preserve"> </w:t>
                                </w:r>
                                <w:r w:rsidDel="002530CB">
                                  <w:rPr>
                                    <w:spacing w:val="-2"/>
                                  </w:rPr>
                                  <w:t>integers</w:t>
                                </w:r>
                              </w:moveFrom>
                              <w:moveFromRangeEnd w:id="1319"/>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D5FAB1" id="Textbox 70" o:spid="_x0000_s1090" type="#_x0000_t202" style="position:absolute;left:0;text-align:left;margin-left:66.4pt;margin-top:15.3pt;width:462.7pt;height:80.4pt;z-index:-157132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" filled="f" strokeweight=".48pt">
                  <v:path arrowok="t"/>
                  <v:textbox inset="0,0,0,0">
                    <w:txbxContent>
                      <w:p w14:paraId="7C0561AC" w14:textId="2C0D9445" w:rsidR="00E527DA" w:rsidDel="002530CB" w:rsidRDefault="00000000">
                        <w:pPr>
                          <w:pStyle w:val="BodyText"/>
                          <w:spacing w:before="18" w:line="499" w:lineRule="auto"/>
                          <w:ind w:left="107" w:right="7246"/>
                          <w:rPr>
                            <w:moveFrom w:id="2026" w:author="Abhiram Arali" w:date="2024-11-06T14:32:00Z" w16du:dateUtc="2024-11-06T09:02:00Z"/>
                          </w:rPr>
                        </w:pPr>
                        <w:moveFromRangeStart w:id="2027" w:author="Abhiram Arali" w:date="2024-11-06T14:32:00Z" w:name="move181795951"/>
                        <w:moveFrom w:id="2028" w:author="Abhiram Arali" w:date="2024-11-06T14:32:00Z" w16du:dateUtc="2024-11-06T09:02:00Z">
                          <w:r w:rsidDel="002530CB">
                            <w:t>int</w:t>
                          </w:r>
                          <w:r w:rsidDel="002530CB">
                            <w:rPr>
                              <w:spacing w:val="-15"/>
                            </w:rPr>
                            <w:t xml:space="preserve"> </w:t>
                          </w:r>
                          <w:r w:rsidDel="002530CB">
                            <w:t>*dynamicArray; int size = 5;</w:t>
                          </w:r>
                        </w:moveFrom>
                      </w:p>
                      <w:p w14:paraId="7580EB2F" w14:textId="0D4EB7A1" w:rsidR="00E527DA" w:rsidRDefault="00000000">
                        <w:pPr>
                          <w:pStyle w:val="BodyText"/>
                          <w:spacing w:line="275" w:lineRule="exact"/>
                          <w:ind w:left="107"/>
                        </w:pPr>
                        <w:moveFrom w:id="2029" w:author="Abhiram Arali" w:date="2024-11-06T14:32:00Z" w16du:dateUtc="2024-11-06T09:02:00Z">
                          <w:r w:rsidDel="002530CB">
                            <w:t>dynamicArray</w:t>
                          </w:r>
                          <w:r w:rsidDel="002530CB">
                            <w:rPr>
                              <w:spacing w:val="-1"/>
                            </w:rPr>
                            <w:t xml:space="preserve"> </w:t>
                          </w:r>
                          <w:r w:rsidDel="002530CB">
                            <w:t>=</w:t>
                          </w:r>
                          <w:r w:rsidDel="002530CB">
                            <w:rPr>
                              <w:spacing w:val="-2"/>
                            </w:rPr>
                            <w:t xml:space="preserve"> </w:t>
                          </w:r>
                          <w:r w:rsidDel="002530CB">
                            <w:t>(int</w:t>
                          </w:r>
                          <w:r w:rsidDel="002530CB">
                            <w:rPr>
                              <w:spacing w:val="-1"/>
                            </w:rPr>
                            <w:t xml:space="preserve"> </w:t>
                          </w:r>
                          <w:r w:rsidDel="002530CB">
                            <w:t>*)malloc(size</w:t>
                          </w:r>
                          <w:r w:rsidDel="002530CB">
                            <w:rPr>
                              <w:spacing w:val="-2"/>
                            </w:rPr>
                            <w:t xml:space="preserve"> </w:t>
                          </w:r>
                          <w:r w:rsidDel="002530CB">
                            <w:t>*</w:t>
                          </w:r>
                          <w:r w:rsidDel="002530CB">
                            <w:rPr>
                              <w:spacing w:val="-1"/>
                            </w:rPr>
                            <w:t xml:space="preserve"> </w:t>
                          </w:r>
                          <w:r w:rsidDel="002530CB">
                            <w:t>sizeof(int));</w:t>
                          </w:r>
                          <w:r w:rsidDel="002530CB">
                            <w:rPr>
                              <w:spacing w:val="-1"/>
                            </w:rPr>
                            <w:t xml:space="preserve"> </w:t>
                          </w:r>
                          <w:r w:rsidDel="002530CB">
                            <w:t>//</w:t>
                          </w:r>
                          <w:r w:rsidDel="002530CB">
                            <w:rPr>
                              <w:spacing w:val="-1"/>
                            </w:rPr>
                            <w:t xml:space="preserve"> </w:t>
                          </w:r>
                          <w:r w:rsidDel="002530CB">
                            <w:t>Allocates</w:t>
                          </w:r>
                          <w:r w:rsidDel="002530CB">
                            <w:rPr>
                              <w:spacing w:val="-1"/>
                            </w:rPr>
                            <w:t xml:space="preserve"> </w:t>
                          </w:r>
                          <w:r w:rsidDel="002530CB">
                            <w:t>memory</w:t>
                          </w:r>
                          <w:r w:rsidDel="002530CB">
                            <w:rPr>
                              <w:spacing w:val="-1"/>
                            </w:rPr>
                            <w:t xml:space="preserve"> </w:t>
                          </w:r>
                          <w:r w:rsidDel="002530CB">
                            <w:t>for</w:t>
                          </w:r>
                          <w:r w:rsidDel="002530CB">
                            <w:rPr>
                              <w:spacing w:val="-1"/>
                            </w:rPr>
                            <w:t xml:space="preserve"> </w:t>
                          </w:r>
                          <w:r w:rsidDel="002530CB">
                            <w:t>5</w:t>
                          </w:r>
                          <w:r w:rsidDel="002530CB">
                            <w:rPr>
                              <w:spacing w:val="1"/>
                            </w:rPr>
                            <w:t xml:space="preserve"> </w:t>
                          </w:r>
                          <w:r w:rsidDel="002530CB">
                            <w:rPr>
                              <w:spacing w:val="-2"/>
                            </w:rPr>
                            <w:t>integers</w:t>
                          </w:r>
                        </w:moveFrom>
                        <w:moveFromRangeEnd w:id="2027"/>
                      </w:p>
                    </w:txbxContent>
                  </v:textbox>
                  <w10:wrap type="topAndBottom" anchorx="page"/>
                </v:shape>
              </w:pict>
            </mc:Fallback>
          </mc:AlternateContent>
        </w:r>
      </w:del>
      <w:moveToRangeStart w:id="1322" w:author="Abhiram Arali" w:date="2024-11-06T14:32:00Z" w:name="move181795951"/>
      <w:moveTo w:id="1323" w:author="Abhiram Arali" w:date="2024-11-06T14:32:00Z">
        <w:del w:id="1324" w:author="Abhiram Arali" w:date="2024-11-12T12:20:00Z">
          <w:r w:rsidR="002530CB" w:rsidDel="006E30F7">
            <w:delText>int</w:delText>
          </w:r>
          <w:r w:rsidR="002530CB" w:rsidDel="006E30F7">
            <w:rPr>
              <w:spacing w:val="-15"/>
            </w:rPr>
            <w:delText xml:space="preserve"> </w:delText>
          </w:r>
          <w:r w:rsidR="002530CB" w:rsidDel="006E30F7">
            <w:delText>*dynamicArray; int size = 5;</w:delText>
          </w:r>
        </w:del>
      </w:moveTo>
    </w:p>
    <w:p w14:paraId="28DE49C5" w14:textId="1F466C33" w:rsidR="002530CB" w:rsidDel="006E30F7" w:rsidRDefault="002530CB">
      <w:pPr>
        <w:pStyle w:val="NormalBPBHEB"/>
        <w:rPr>
          <w:del w:id="1325" w:author="Abhiram Arali" w:date="2024-11-12T12:20:00Z"/>
        </w:rPr>
        <w:pPrChange w:id="1326" w:author="Abhiram Arali" w:date="2024-11-12T12:23:00Z">
          <w:pPr>
            <w:pStyle w:val="BodyText"/>
            <w:spacing w:line="275" w:lineRule="exact"/>
            <w:ind w:left="107"/>
          </w:pPr>
        </w:pPrChange>
      </w:pPr>
      <w:moveTo w:id="1327" w:author="Abhiram Arali" w:date="2024-11-06T14:32:00Z">
        <w:del w:id="1328" w:author="Abhiram Arali" w:date="2024-11-12T12:20:00Z">
          <w:r w:rsidDel="006E30F7">
            <w:delText>dynamicArray</w:delText>
          </w:r>
          <w:r w:rsidDel="006E30F7">
            <w:rPr>
              <w:spacing w:val="-1"/>
            </w:rPr>
            <w:delText xml:space="preserve"> </w:delText>
          </w:r>
          <w:r w:rsidDel="006E30F7">
            <w:delText>=</w:delText>
          </w:r>
          <w:r w:rsidDel="006E30F7">
            <w:rPr>
              <w:spacing w:val="-2"/>
            </w:rPr>
            <w:delText xml:space="preserve"> </w:delText>
          </w:r>
          <w:r w:rsidDel="006E30F7">
            <w:delText>(int</w:delText>
          </w:r>
          <w:r w:rsidDel="006E30F7">
            <w:rPr>
              <w:spacing w:val="-1"/>
            </w:rPr>
            <w:delText xml:space="preserve"> </w:delText>
          </w:r>
          <w:r w:rsidDel="006E30F7">
            <w:delText>*)malloc(size</w:delText>
          </w:r>
          <w:r w:rsidDel="006E30F7">
            <w:rPr>
              <w:spacing w:val="-2"/>
            </w:rPr>
            <w:delText xml:space="preserve"> </w:delText>
          </w:r>
          <w:r w:rsidDel="006E30F7">
            <w:delText>*</w:delText>
          </w:r>
          <w:r w:rsidDel="006E30F7">
            <w:rPr>
              <w:spacing w:val="-1"/>
            </w:rPr>
            <w:delText xml:space="preserve"> </w:delText>
          </w:r>
          <w:r w:rsidDel="006E30F7">
            <w:delText>sizeof(int));</w:delText>
          </w:r>
          <w:r w:rsidDel="006E30F7">
            <w:rPr>
              <w:spacing w:val="-1"/>
            </w:rPr>
            <w:delText xml:space="preserve"> </w:delText>
          </w:r>
          <w:r w:rsidDel="006E30F7">
            <w:delText>//</w:delText>
          </w:r>
          <w:r w:rsidDel="006E30F7">
            <w:rPr>
              <w:spacing w:val="-1"/>
            </w:rPr>
            <w:delText xml:space="preserve"> </w:delText>
          </w:r>
          <w:r w:rsidDel="006E30F7">
            <w:delText>Allocates</w:delText>
          </w:r>
          <w:r w:rsidDel="006E30F7">
            <w:rPr>
              <w:spacing w:val="-1"/>
            </w:rPr>
            <w:delText xml:space="preserve"> </w:delText>
          </w:r>
          <w:r w:rsidDel="006E30F7">
            <w:delText>memory</w:delText>
          </w:r>
          <w:r w:rsidDel="006E30F7">
            <w:rPr>
              <w:spacing w:val="-1"/>
            </w:rPr>
            <w:delText xml:space="preserve"> </w:delText>
          </w:r>
          <w:r w:rsidDel="006E30F7">
            <w:delText>for</w:delText>
          </w:r>
          <w:r w:rsidDel="006E30F7">
            <w:rPr>
              <w:spacing w:val="-1"/>
            </w:rPr>
            <w:delText xml:space="preserve"> </w:delText>
          </w:r>
          <w:r w:rsidDel="006E30F7">
            <w:delText>5</w:delText>
          </w:r>
          <w:r w:rsidDel="006E30F7">
            <w:rPr>
              <w:spacing w:val="1"/>
            </w:rPr>
            <w:delText xml:space="preserve"> </w:delText>
          </w:r>
          <w:r w:rsidDel="006E30F7">
            <w:rPr>
              <w:spacing w:val="-2"/>
            </w:rPr>
            <w:delText>integers</w:delText>
          </w:r>
        </w:del>
      </w:moveTo>
    </w:p>
    <w:moveToRangeEnd w:id="1322"/>
    <w:p w14:paraId="417DB3D9" w14:textId="4254301E" w:rsidR="002530CB" w:rsidDel="006E30F7" w:rsidRDefault="002530CB">
      <w:pPr>
        <w:pStyle w:val="NormalBPBHEB"/>
        <w:rPr>
          <w:del w:id="1329" w:author="Abhiram Arali" w:date="2024-11-12T12:20:00Z"/>
        </w:rPr>
        <w:pPrChange w:id="1330" w:author="Abhiram Arali" w:date="2024-11-12T12:23:00Z">
          <w:pPr>
            <w:pStyle w:val="BodyText"/>
            <w:spacing w:before="46"/>
          </w:pPr>
        </w:pPrChange>
      </w:pPr>
    </w:p>
    <w:p w14:paraId="2F9F8179" w14:textId="0F8E46A5" w:rsidR="00E527DA" w:rsidDel="006E30F7" w:rsidRDefault="00EB2904">
      <w:pPr>
        <w:pStyle w:val="NormalBPBHEB"/>
        <w:rPr>
          <w:del w:id="1331" w:author="Abhiram Arali" w:date="2024-11-12T12:20:00Z"/>
        </w:rPr>
        <w:pPrChange w:id="1332" w:author="Abhiram Arali" w:date="2024-11-12T12:23:00Z">
          <w:pPr>
            <w:pStyle w:val="BodyText"/>
            <w:spacing w:before="167" w:line="360" w:lineRule="auto"/>
            <w:ind w:left="220" w:right="228"/>
            <w:jc w:val="both"/>
          </w:pPr>
        </w:pPrChange>
      </w:pPr>
      <w:del w:id="1333" w:author="Abhiram Arali" w:date="2024-11-12T12:20:00Z">
        <w:r w:rsidDel="006E30F7">
          <w:delText xml:space="preserve">In this example, a dynamic array is created to hold five integers, and </w:delText>
        </w:r>
        <w:r w:rsidDel="006E30F7">
          <w:delText>the memory for it is allocated at runtime.</w:delText>
        </w:r>
      </w:del>
    </w:p>
    <w:p w14:paraId="1536DECB" w14:textId="54B143E7" w:rsidR="00E527DA" w:rsidDel="006E30F7" w:rsidRDefault="00EB2904">
      <w:pPr>
        <w:pStyle w:val="NormalBPBHEB"/>
        <w:rPr>
          <w:del w:id="1334" w:author="Abhiram Arali" w:date="2024-11-12T12:20:00Z"/>
        </w:rPr>
        <w:pPrChange w:id="1335" w:author="Abhiram Arali" w:date="2024-11-12T12:23:00Z">
          <w:pPr>
            <w:pStyle w:val="BodyText"/>
            <w:spacing w:before="158" w:line="360" w:lineRule="auto"/>
            <w:ind w:left="220" w:right="219"/>
            <w:jc w:val="both"/>
          </w:pPr>
        </w:pPrChange>
      </w:pPr>
      <w:del w:id="1336" w:author="Abhiram Arali" w:date="2024-11-12T12:20:00Z">
        <w:r w:rsidDel="006E30F7">
          <w:rPr>
            <w:b/>
          </w:rPr>
          <w:delText xml:space="preserve">Jagged </w:delText>
        </w:r>
        <w:r w:rsidR="00EA2FBA" w:rsidDel="006E30F7">
          <w:rPr>
            <w:b/>
          </w:rPr>
          <w:delText>arrays</w:delText>
        </w:r>
        <w:r w:rsidDel="006E30F7">
          <w:rPr>
            <w:b/>
          </w:rPr>
          <w:delText xml:space="preserve">: </w:delText>
        </w:r>
        <w:r w:rsidDel="006E30F7">
          <w:delText xml:space="preserve">Jagged arrays (or </w:delText>
        </w:r>
      </w:del>
      <w:del w:id="1337" w:author="Abhiram Arali" w:date="2024-11-06T14:32:00Z">
        <w:r w:rsidDel="00552EC9">
          <w:delText>"</w:delText>
        </w:r>
      </w:del>
      <w:del w:id="1338" w:author="Abhiram Arali" w:date="2024-11-12T12:20:00Z">
        <w:r w:rsidRPr="00552EC9" w:rsidDel="006E30F7">
          <w:rPr>
            <w:i/>
            <w:iCs/>
            <w:rPrChange w:id="1339" w:author="Abhiram Arali" w:date="2024-11-06T14:32:00Z">
              <w:rPr/>
            </w:rPrChange>
          </w:rPr>
          <w:delText>array of arrays</w:delText>
        </w:r>
      </w:del>
      <w:del w:id="1340" w:author="Abhiram Arali" w:date="2024-11-06T14:32:00Z">
        <w:r w:rsidDel="00303761">
          <w:delText>"</w:delText>
        </w:r>
      </w:del>
      <w:del w:id="1341" w:author="Abhiram Arali" w:date="2024-11-12T12:20:00Z">
        <w:r w:rsidDel="006E30F7">
          <w:delText xml:space="preserve">) are arrays where each row can have a different number of columns. Unlike multi-dimensional arrays, where each row has the same length, jagged arrays allow for </w:delText>
        </w:r>
        <w:r w:rsidDel="006E30F7">
          <w:delText>variable-length rows.</w:delText>
        </w:r>
      </w:del>
    </w:p>
    <w:p w14:paraId="750DD16F" w14:textId="64713AB8" w:rsidR="00E527DA" w:rsidRPr="006B3648" w:rsidDel="006E30F7" w:rsidRDefault="00EB2904">
      <w:pPr>
        <w:pStyle w:val="NormalBPBHEB"/>
        <w:rPr>
          <w:del w:id="1342" w:author="Abhiram Arali" w:date="2024-11-12T12:20:00Z"/>
          <w:b/>
          <w:bCs/>
          <w:rPrChange w:id="1343" w:author="Abhiram Arali" w:date="2024-11-06T14:32:00Z">
            <w:rPr>
              <w:del w:id="1344" w:author="Abhiram Arali" w:date="2024-11-12T12:20:00Z"/>
            </w:rPr>
          </w:rPrChange>
        </w:rPr>
        <w:pPrChange w:id="1345" w:author="Abhiram Arali" w:date="2024-11-12T12:23:00Z">
          <w:pPr>
            <w:spacing w:before="161"/>
            <w:ind w:left="220"/>
          </w:pPr>
        </w:pPrChange>
      </w:pPr>
      <w:del w:id="1346" w:author="Abhiram Arali" w:date="2024-11-12T12:20:00Z">
        <w:r w:rsidRPr="006B3648" w:rsidDel="006E30F7">
          <w:rPr>
            <w:b/>
            <w:bCs/>
            <w:rPrChange w:id="1347" w:author="Abhiram Arali" w:date="2024-11-06T14:32:00Z">
              <w:rPr/>
            </w:rPrChange>
          </w:rPr>
          <w:delText>Example:</w:delText>
        </w:r>
      </w:del>
    </w:p>
    <w:p w14:paraId="09834672" w14:textId="470AA0C5" w:rsidR="0096574D" w:rsidDel="006E30F7" w:rsidRDefault="0096574D">
      <w:pPr>
        <w:pStyle w:val="NormalBPBHEB"/>
        <w:rPr>
          <w:del w:id="1348" w:author="Abhiram Arali" w:date="2024-11-12T12:20:00Z"/>
        </w:rPr>
        <w:pPrChange w:id="1349" w:author="Abhiram Arali" w:date="2024-11-12T12:23:00Z">
          <w:pPr>
            <w:pStyle w:val="BodyText"/>
            <w:spacing w:before="18"/>
            <w:ind w:left="107"/>
          </w:pPr>
        </w:pPrChange>
      </w:pPr>
      <w:moveToRangeStart w:id="1350" w:author="Abhiram Arali" w:date="2024-11-06T14:42:00Z" w:name="move181796573"/>
      <w:moveTo w:id="1351" w:author="Abhiram Arali" w:date="2024-11-06T14:42:00Z">
        <w:del w:id="1352" w:author="Abhiram Arali" w:date="2024-11-12T12:20:00Z">
          <w:r w:rsidDel="006E30F7">
            <w:delText>int</w:delText>
          </w:r>
          <w:r w:rsidDel="006E30F7">
            <w:rPr>
              <w:spacing w:val="-3"/>
            </w:rPr>
            <w:delText xml:space="preserve"> </w:delText>
          </w:r>
          <w:r w:rsidDel="006E30F7">
            <w:delText>*jaggedArray[3];</w:delText>
          </w:r>
          <w:r w:rsidDel="006E30F7">
            <w:rPr>
              <w:spacing w:val="-1"/>
            </w:rPr>
            <w:delText xml:space="preserve"> </w:delText>
          </w:r>
          <w:r w:rsidDel="006E30F7">
            <w:delText>//</w:delText>
          </w:r>
          <w:r w:rsidDel="006E30F7">
            <w:rPr>
              <w:spacing w:val="-1"/>
            </w:rPr>
            <w:delText xml:space="preserve"> </w:delText>
          </w:r>
          <w:r w:rsidDel="006E30F7">
            <w:delText>Array</w:delText>
          </w:r>
          <w:r w:rsidDel="006E30F7">
            <w:rPr>
              <w:spacing w:val="-1"/>
            </w:rPr>
            <w:delText xml:space="preserve"> </w:delText>
          </w:r>
          <w:r w:rsidDel="006E30F7">
            <w:delText>of</w:delText>
          </w:r>
          <w:r w:rsidDel="006E30F7">
            <w:rPr>
              <w:spacing w:val="-2"/>
            </w:rPr>
            <w:delText xml:space="preserve"> </w:delText>
          </w:r>
          <w:r w:rsidDel="006E30F7">
            <w:delText>three</w:delText>
          </w:r>
          <w:r w:rsidDel="006E30F7">
            <w:rPr>
              <w:spacing w:val="-1"/>
            </w:rPr>
            <w:delText xml:space="preserve"> </w:delText>
          </w:r>
          <w:r w:rsidDel="006E30F7">
            <w:delText>integer</w:delText>
          </w:r>
          <w:r w:rsidDel="006E30F7">
            <w:rPr>
              <w:spacing w:val="-1"/>
            </w:rPr>
            <w:delText xml:space="preserve"> </w:delText>
          </w:r>
          <w:r w:rsidDel="006E30F7">
            <w:rPr>
              <w:spacing w:val="-2"/>
            </w:rPr>
            <w:delText>pointers</w:delText>
          </w:r>
        </w:del>
      </w:moveTo>
    </w:p>
    <w:p w14:paraId="0C322C67" w14:textId="7DC69368" w:rsidR="0096574D" w:rsidDel="006E30F7" w:rsidRDefault="0096574D">
      <w:pPr>
        <w:pStyle w:val="NormalBPBHEB"/>
        <w:rPr>
          <w:del w:id="1353" w:author="Abhiram Arali" w:date="2024-11-12T12:20:00Z"/>
        </w:rPr>
        <w:pPrChange w:id="1354" w:author="Abhiram Arali" w:date="2024-11-12T12:23:00Z">
          <w:pPr>
            <w:pStyle w:val="BodyText"/>
            <w:spacing w:before="19"/>
          </w:pPr>
        </w:pPrChange>
      </w:pPr>
    </w:p>
    <w:p w14:paraId="7BDE2C9A" w14:textId="5F9AE887" w:rsidR="0096574D" w:rsidDel="006E30F7" w:rsidRDefault="0096574D">
      <w:pPr>
        <w:pStyle w:val="NormalBPBHEB"/>
        <w:rPr>
          <w:del w:id="1355" w:author="Abhiram Arali" w:date="2024-11-12T12:20:00Z"/>
        </w:rPr>
        <w:pPrChange w:id="1356" w:author="Abhiram Arali" w:date="2024-11-12T12:23:00Z">
          <w:pPr>
            <w:pStyle w:val="BodyText"/>
            <w:spacing w:line="499" w:lineRule="auto"/>
            <w:ind w:left="107" w:right="1276"/>
          </w:pPr>
        </w:pPrChange>
      </w:pPr>
      <w:moveTo w:id="1357" w:author="Abhiram Arali" w:date="2024-11-06T14:42:00Z">
        <w:del w:id="1358" w:author="Abhiram Arali" w:date="2024-11-12T12:20:00Z">
          <w:r w:rsidDel="006E30F7">
            <w:delText>jaggedArray[0] = (int *)malloc(2 * sizeof(int)); // First row has 2 elements jaggedArray[1]</w:delText>
          </w:r>
          <w:r w:rsidDel="006E30F7">
            <w:rPr>
              <w:spacing w:val="-4"/>
            </w:rPr>
            <w:delText xml:space="preserve"> </w:delText>
          </w:r>
          <w:r w:rsidDel="006E30F7">
            <w:delText>=</w:delText>
          </w:r>
          <w:r w:rsidDel="006E30F7">
            <w:rPr>
              <w:spacing w:val="-5"/>
            </w:rPr>
            <w:delText xml:space="preserve"> </w:delText>
          </w:r>
          <w:r w:rsidDel="006E30F7">
            <w:delText>(int</w:delText>
          </w:r>
          <w:r w:rsidDel="006E30F7">
            <w:rPr>
              <w:spacing w:val="-4"/>
            </w:rPr>
            <w:delText xml:space="preserve"> </w:delText>
          </w:r>
          <w:r w:rsidDel="006E30F7">
            <w:delText>*)malloc(3</w:delText>
          </w:r>
          <w:r w:rsidDel="006E30F7">
            <w:rPr>
              <w:spacing w:val="-4"/>
            </w:rPr>
            <w:delText xml:space="preserve"> </w:delText>
          </w:r>
          <w:r w:rsidDel="006E30F7">
            <w:delText>*</w:delText>
          </w:r>
          <w:r w:rsidDel="006E30F7">
            <w:rPr>
              <w:spacing w:val="-4"/>
            </w:rPr>
            <w:delText xml:space="preserve"> </w:delText>
          </w:r>
          <w:r w:rsidDel="006E30F7">
            <w:delText>sizeof(int));</w:delText>
          </w:r>
          <w:r w:rsidDel="006E30F7">
            <w:rPr>
              <w:spacing w:val="-4"/>
            </w:rPr>
            <w:delText xml:space="preserve"> </w:delText>
          </w:r>
          <w:r w:rsidDel="006E30F7">
            <w:delText>//</w:delText>
          </w:r>
          <w:r w:rsidDel="006E30F7">
            <w:rPr>
              <w:spacing w:val="-4"/>
            </w:rPr>
            <w:delText xml:space="preserve"> </w:delText>
          </w:r>
          <w:r w:rsidDel="006E30F7">
            <w:delText>Second</w:delText>
          </w:r>
          <w:r w:rsidDel="006E30F7">
            <w:rPr>
              <w:spacing w:val="-4"/>
            </w:rPr>
            <w:delText xml:space="preserve"> </w:delText>
          </w:r>
          <w:r w:rsidDel="006E30F7">
            <w:delText>row</w:delText>
          </w:r>
          <w:r w:rsidDel="006E30F7">
            <w:rPr>
              <w:spacing w:val="-4"/>
            </w:rPr>
            <w:delText xml:space="preserve"> </w:delText>
          </w:r>
          <w:r w:rsidDel="006E30F7">
            <w:delText>has</w:delText>
          </w:r>
          <w:r w:rsidDel="006E30F7">
            <w:rPr>
              <w:spacing w:val="-4"/>
            </w:rPr>
            <w:delText xml:space="preserve"> </w:delText>
          </w:r>
          <w:r w:rsidDel="006E30F7">
            <w:delText>3</w:delText>
          </w:r>
          <w:r w:rsidDel="006E30F7">
            <w:rPr>
              <w:spacing w:val="-2"/>
            </w:rPr>
            <w:delText xml:space="preserve"> </w:delText>
          </w:r>
          <w:r w:rsidDel="006E30F7">
            <w:delText>elements</w:delText>
          </w:r>
        </w:del>
      </w:moveTo>
    </w:p>
    <w:p w14:paraId="15621133" w14:textId="6BB9134A" w:rsidR="0096574D" w:rsidDel="006E30F7" w:rsidRDefault="0096574D">
      <w:pPr>
        <w:pStyle w:val="NormalBPBHEB"/>
        <w:rPr>
          <w:del w:id="1359" w:author="Abhiram Arali" w:date="2024-11-12T12:20:00Z"/>
        </w:rPr>
        <w:pPrChange w:id="1360" w:author="Abhiram Arali" w:date="2024-11-12T12:23:00Z">
          <w:pPr>
            <w:pStyle w:val="BodyText"/>
            <w:spacing w:before="2"/>
            <w:ind w:left="107"/>
          </w:pPr>
        </w:pPrChange>
      </w:pPr>
      <w:moveTo w:id="1361" w:author="Abhiram Arali" w:date="2024-11-06T14:42:00Z">
        <w:del w:id="1362" w:author="Abhiram Arali" w:date="2024-11-12T12:20:00Z">
          <w:r w:rsidDel="006E30F7">
            <w:delText>jaggedArray[2]</w:delText>
          </w:r>
          <w:r w:rsidDel="006E30F7">
            <w:rPr>
              <w:spacing w:val="-2"/>
            </w:rPr>
            <w:delText xml:space="preserve"> </w:delText>
          </w:r>
          <w:r w:rsidDel="006E30F7">
            <w:delText>=</w:delText>
          </w:r>
          <w:r w:rsidDel="006E30F7">
            <w:rPr>
              <w:spacing w:val="-2"/>
            </w:rPr>
            <w:delText xml:space="preserve"> </w:delText>
          </w:r>
          <w:r w:rsidDel="006E30F7">
            <w:delText>(int</w:delText>
          </w:r>
          <w:r w:rsidDel="006E30F7">
            <w:rPr>
              <w:spacing w:val="-1"/>
            </w:rPr>
            <w:delText xml:space="preserve"> </w:delText>
          </w:r>
          <w:r w:rsidDel="006E30F7">
            <w:delText>*)malloc(1</w:delText>
          </w:r>
          <w:r w:rsidDel="006E30F7">
            <w:rPr>
              <w:spacing w:val="-1"/>
            </w:rPr>
            <w:delText xml:space="preserve"> </w:delText>
          </w:r>
          <w:r w:rsidDel="006E30F7">
            <w:delText>*</w:delText>
          </w:r>
          <w:r w:rsidDel="006E30F7">
            <w:rPr>
              <w:spacing w:val="-1"/>
            </w:rPr>
            <w:delText xml:space="preserve"> </w:delText>
          </w:r>
          <w:r w:rsidDel="006E30F7">
            <w:delText>sizeof(int));</w:delText>
          </w:r>
          <w:r w:rsidDel="006E30F7">
            <w:rPr>
              <w:spacing w:val="-1"/>
            </w:rPr>
            <w:delText xml:space="preserve"> </w:delText>
          </w:r>
          <w:r w:rsidDel="006E30F7">
            <w:delText>//</w:delText>
          </w:r>
          <w:r w:rsidDel="006E30F7">
            <w:rPr>
              <w:spacing w:val="-1"/>
            </w:rPr>
            <w:delText xml:space="preserve"> </w:delText>
          </w:r>
          <w:r w:rsidDel="006E30F7">
            <w:delText>Third</w:delText>
          </w:r>
          <w:r w:rsidDel="006E30F7">
            <w:rPr>
              <w:spacing w:val="-1"/>
            </w:rPr>
            <w:delText xml:space="preserve"> </w:delText>
          </w:r>
          <w:r w:rsidDel="006E30F7">
            <w:delText>row</w:delText>
          </w:r>
          <w:r w:rsidDel="006E30F7">
            <w:rPr>
              <w:spacing w:val="-1"/>
            </w:rPr>
            <w:delText xml:space="preserve"> </w:delText>
          </w:r>
          <w:r w:rsidDel="006E30F7">
            <w:delText>has</w:delText>
          </w:r>
          <w:r w:rsidDel="006E30F7">
            <w:rPr>
              <w:spacing w:val="-1"/>
            </w:rPr>
            <w:delText xml:space="preserve"> </w:delText>
          </w:r>
          <w:r w:rsidDel="006E30F7">
            <w:delText>1</w:delText>
          </w:r>
          <w:r w:rsidDel="006E30F7">
            <w:rPr>
              <w:spacing w:val="-1"/>
            </w:rPr>
            <w:delText xml:space="preserve"> </w:delText>
          </w:r>
          <w:r w:rsidDel="006E30F7">
            <w:rPr>
              <w:spacing w:val="-2"/>
            </w:rPr>
            <w:delText>element</w:delText>
          </w:r>
        </w:del>
      </w:moveTo>
    </w:p>
    <w:moveToRangeEnd w:id="1350"/>
    <w:p w14:paraId="2E28784D" w14:textId="27ECD1BD" w:rsidR="00E527DA" w:rsidDel="006E30F7" w:rsidRDefault="00EB2904">
      <w:pPr>
        <w:pStyle w:val="NormalBPBHEB"/>
        <w:rPr>
          <w:del w:id="1363" w:author="Abhiram Arali" w:date="2024-11-12T12:20:00Z"/>
          <w:sz w:val="20"/>
        </w:rPr>
        <w:pPrChange w:id="1364" w:author="Abhiram Arali" w:date="2024-11-12T12:23:00Z">
          <w:pPr>
            <w:pStyle w:val="BodyText"/>
            <w:spacing w:before="49"/>
          </w:pPr>
        </w:pPrChange>
      </w:pPr>
      <w:del w:id="1365" w:author="Abhiram Arali" w:date="2024-11-06T14:42:00Z">
        <w:r w:rsidDel="00793507">
          <w:rPr>
            <w:noProof/>
            <w:lang w:val="en-IN" w:eastAsia="en-IN"/>
            <w:rPrChange w:id="1366" w:author="Unknown">
              <w:rPr>
                <w:noProof/>
                <w:lang w:val="en-IN" w:eastAsia="en-IN"/>
              </w:rPr>
            </w:rPrChange>
          </w:rPr>
          <mc:AlternateContent>
            <mc:Choice Requires="wps">
              <w:drawing>
                <wp:anchor distT="0" distB="0" distL="0" distR="0" simplePos="0" relativeHeight="487603712" behindDoc="1" locked="0" layoutInCell="1" allowOverlap="1" wp14:anchorId="3A9ADC18" wp14:editId="79C80E47">
                  <wp:simplePos x="0" y="0"/>
                  <wp:positionH relativeFrom="page">
                    <wp:posOffset>843076</wp:posOffset>
                  </wp:positionH>
                  <wp:positionV relativeFrom="paragraph">
                    <wp:posOffset>195579</wp:posOffset>
                  </wp:positionV>
                  <wp:extent cx="5876290" cy="1384300"/>
                  <wp:effectExtent l="0" t="0" r="0" b="0"/>
                  <wp:wrapTopAndBottom/>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1384300"/>
                          </a:xfrm>
                          <a:prstGeom prst="rect">
                            <a:avLst/>
                          </a:prstGeom>
                          <a:ln w="6096">
                            <a:solidFill>
                              <a:srgbClr val="000000"/>
                            </a:solidFill>
                            <a:prstDash val="solid"/>
                          </a:ln>
                        </wps:spPr>
                        <wps:txbx>
                          <w:txbxContent>
                            <w:p w14:paraId="2C381FE4" w14:textId="093E9F23" w:rsidR="00E527DA" w:rsidDel="0096574D" w:rsidRDefault="00EB2904">
                              <w:pPr>
                                <w:pStyle w:val="BodyText"/>
                                <w:spacing w:before="18"/>
                                <w:ind w:left="107"/>
                              </w:pPr>
                              <w:moveFromRangeStart w:id="1367" w:author="Abhiram Arali" w:date="2024-11-06T14:42:00Z" w:name="move181796573"/>
                              <w:moveFrom w:id="1368" w:author="Abhiram Arali" w:date="2024-11-06T14:42:00Z">
                                <w:r w:rsidDel="0096574D">
                                  <w:t>int</w:t>
                                </w:r>
                                <w:r w:rsidDel="0096574D">
                                  <w:rPr>
                                    <w:spacing w:val="-3"/>
                                  </w:rPr>
                                  <w:t xml:space="preserve"> </w:t>
                                </w:r>
                                <w:r w:rsidDel="0096574D">
                                  <w:t>*jaggedArray[3];</w:t>
                                </w:r>
                                <w:r w:rsidDel="0096574D">
                                  <w:rPr>
                                    <w:spacing w:val="-1"/>
                                  </w:rPr>
                                  <w:t xml:space="preserve"> </w:t>
                                </w:r>
                                <w:r w:rsidDel="0096574D">
                                  <w:t>//</w:t>
                                </w:r>
                                <w:r w:rsidDel="0096574D">
                                  <w:rPr>
                                    <w:spacing w:val="-1"/>
                                  </w:rPr>
                                  <w:t xml:space="preserve"> </w:t>
                                </w:r>
                                <w:r w:rsidDel="0096574D">
                                  <w:t>Array</w:t>
                                </w:r>
                                <w:r w:rsidDel="0096574D">
                                  <w:rPr>
                                    <w:spacing w:val="-1"/>
                                  </w:rPr>
                                  <w:t xml:space="preserve"> </w:t>
                                </w:r>
                                <w:r w:rsidDel="0096574D">
                                  <w:t>of</w:t>
                                </w:r>
                                <w:r w:rsidDel="0096574D">
                                  <w:rPr>
                                    <w:spacing w:val="-2"/>
                                  </w:rPr>
                                  <w:t xml:space="preserve"> </w:t>
                                </w:r>
                                <w:r w:rsidDel="0096574D">
                                  <w:t>three</w:t>
                                </w:r>
                                <w:r w:rsidDel="0096574D">
                                  <w:rPr>
                                    <w:spacing w:val="-1"/>
                                  </w:rPr>
                                  <w:t xml:space="preserve"> </w:t>
                                </w:r>
                                <w:r w:rsidDel="0096574D">
                                  <w:t>integer</w:t>
                                </w:r>
                                <w:r w:rsidDel="0096574D">
                                  <w:rPr>
                                    <w:spacing w:val="-1"/>
                                  </w:rPr>
                                  <w:t xml:space="preserve"> </w:t>
                                </w:r>
                                <w:r w:rsidDel="0096574D">
                                  <w:rPr>
                                    <w:spacing w:val="-2"/>
                                  </w:rPr>
                                  <w:t>pointers</w:t>
                                </w:r>
                              </w:moveFrom>
                            </w:p>
                            <w:p w14:paraId="002C3BAF" w14:textId="426BAD06" w:rsidR="00E527DA" w:rsidDel="0096574D" w:rsidRDefault="00E527DA">
                              <w:pPr>
                                <w:pStyle w:val="BodyText"/>
                                <w:spacing w:before="19"/>
                              </w:pPr>
                            </w:p>
                            <w:p w14:paraId="3BFA517C" w14:textId="67D95369" w:rsidR="00E527DA" w:rsidDel="0096574D" w:rsidRDefault="00EB2904">
                              <w:pPr>
                                <w:pStyle w:val="BodyText"/>
                                <w:spacing w:line="499" w:lineRule="auto"/>
                                <w:ind w:left="107" w:right="1276"/>
                              </w:pPr>
                              <w:moveFrom w:id="1369" w:author="Abhiram Arali" w:date="2024-11-06T14:42:00Z">
                                <w:r w:rsidDel="0096574D">
                                  <w:t>jaggedArray[0] = (int *)malloc(2 * sizeof(int)); // First row has 2 elements jaggedArray[1]</w:t>
                                </w:r>
                                <w:r w:rsidDel="0096574D">
                                  <w:rPr>
                                    <w:spacing w:val="-4"/>
                                  </w:rPr>
                                  <w:t xml:space="preserve"> </w:t>
                                </w:r>
                                <w:r w:rsidDel="0096574D">
                                  <w:t>=</w:t>
                                </w:r>
                                <w:r w:rsidDel="0096574D">
                                  <w:rPr>
                                    <w:spacing w:val="-5"/>
                                  </w:rPr>
                                  <w:t xml:space="preserve"> </w:t>
                                </w:r>
                                <w:r w:rsidDel="0096574D">
                                  <w:t>(int</w:t>
                                </w:r>
                                <w:r w:rsidDel="0096574D">
                                  <w:rPr>
                                    <w:spacing w:val="-4"/>
                                  </w:rPr>
                                  <w:t xml:space="preserve"> </w:t>
                                </w:r>
                                <w:r w:rsidDel="0096574D">
                                  <w:t>*)malloc(3</w:t>
                                </w:r>
                                <w:r w:rsidDel="0096574D">
                                  <w:rPr>
                                    <w:spacing w:val="-4"/>
                                  </w:rPr>
                                  <w:t xml:space="preserve"> </w:t>
                                </w:r>
                                <w:r w:rsidDel="0096574D">
                                  <w:t>*</w:t>
                                </w:r>
                                <w:r w:rsidDel="0096574D">
                                  <w:rPr>
                                    <w:spacing w:val="-4"/>
                                  </w:rPr>
                                  <w:t xml:space="preserve"> </w:t>
                                </w:r>
                                <w:r w:rsidDel="0096574D">
                                  <w:t>sizeof(int));</w:t>
                                </w:r>
                                <w:r w:rsidDel="0096574D">
                                  <w:rPr>
                                    <w:spacing w:val="-4"/>
                                  </w:rPr>
                                  <w:t xml:space="preserve"> </w:t>
                                </w:r>
                                <w:r w:rsidDel="0096574D">
                                  <w:t>//</w:t>
                                </w:r>
                                <w:r w:rsidDel="0096574D">
                                  <w:rPr>
                                    <w:spacing w:val="-4"/>
                                  </w:rPr>
                                  <w:t xml:space="preserve"> </w:t>
                                </w:r>
                                <w:r w:rsidDel="0096574D">
                                  <w:t>Second</w:t>
                                </w:r>
                                <w:r w:rsidDel="0096574D">
                                  <w:rPr>
                                    <w:spacing w:val="-4"/>
                                  </w:rPr>
                                  <w:t xml:space="preserve"> </w:t>
                                </w:r>
                                <w:r w:rsidDel="0096574D">
                                  <w:t>row</w:t>
                                </w:r>
                                <w:r w:rsidDel="0096574D">
                                  <w:rPr>
                                    <w:spacing w:val="-4"/>
                                  </w:rPr>
                                  <w:t xml:space="preserve"> </w:t>
                                </w:r>
                                <w:r w:rsidDel="0096574D">
                                  <w:t>has</w:t>
                                </w:r>
                                <w:r w:rsidDel="0096574D">
                                  <w:rPr>
                                    <w:spacing w:val="-4"/>
                                  </w:rPr>
                                  <w:t xml:space="preserve"> </w:t>
                                </w:r>
                                <w:r w:rsidDel="0096574D">
                                  <w:t>3</w:t>
                                </w:r>
                                <w:r w:rsidDel="0096574D">
                                  <w:rPr>
                                    <w:spacing w:val="-2"/>
                                  </w:rPr>
                                  <w:t xml:space="preserve"> </w:t>
                                </w:r>
                                <w:r w:rsidDel="0096574D">
                                  <w:t>elements</w:t>
                                </w:r>
                              </w:moveFrom>
                            </w:p>
                            <w:p w14:paraId="0D14E2A2" w14:textId="10231AC4" w:rsidR="00E527DA" w:rsidRDefault="00EB2904">
                              <w:pPr>
                                <w:pStyle w:val="BodyText"/>
                                <w:spacing w:before="2"/>
                                <w:ind w:left="107"/>
                              </w:pPr>
                              <w:moveFrom w:id="1370" w:author="Abhiram Arali" w:date="2024-11-06T14:42:00Z">
                                <w:r w:rsidDel="0096574D">
                                  <w:t>jaggedArray[2]</w:t>
                                </w:r>
                                <w:r w:rsidDel="0096574D">
                                  <w:rPr>
                                    <w:spacing w:val="-2"/>
                                  </w:rPr>
                                  <w:t xml:space="preserve"> </w:t>
                                </w:r>
                                <w:r w:rsidDel="0096574D">
                                  <w:t>=</w:t>
                                </w:r>
                                <w:r w:rsidDel="0096574D">
                                  <w:rPr>
                                    <w:spacing w:val="-2"/>
                                  </w:rPr>
                                  <w:t xml:space="preserve"> </w:t>
                                </w:r>
                                <w:r w:rsidDel="0096574D">
                                  <w:t>(int</w:t>
                                </w:r>
                                <w:r w:rsidDel="0096574D">
                                  <w:rPr>
                                    <w:spacing w:val="-1"/>
                                  </w:rPr>
                                  <w:t xml:space="preserve"> </w:t>
                                </w:r>
                                <w:r w:rsidDel="0096574D">
                                  <w:t>*)malloc(1</w:t>
                                </w:r>
                                <w:r w:rsidDel="0096574D">
                                  <w:rPr>
                                    <w:spacing w:val="-1"/>
                                  </w:rPr>
                                  <w:t xml:space="preserve"> </w:t>
                                </w:r>
                                <w:r w:rsidDel="0096574D">
                                  <w:t>*</w:t>
                                </w:r>
                                <w:r w:rsidDel="0096574D">
                                  <w:rPr>
                                    <w:spacing w:val="-1"/>
                                  </w:rPr>
                                  <w:t xml:space="preserve"> </w:t>
                                </w:r>
                                <w:r w:rsidDel="0096574D">
                                  <w:t>sizeof(int));</w:t>
                                </w:r>
                                <w:r w:rsidDel="0096574D">
                                  <w:rPr>
                                    <w:spacing w:val="-1"/>
                                  </w:rPr>
                                  <w:t xml:space="preserve"> </w:t>
                                </w:r>
                                <w:r w:rsidDel="0096574D">
                                  <w:t>//</w:t>
                                </w:r>
                                <w:r w:rsidDel="0096574D">
                                  <w:rPr>
                                    <w:spacing w:val="-1"/>
                                  </w:rPr>
                                  <w:t xml:space="preserve"> </w:t>
                                </w:r>
                                <w:r w:rsidDel="0096574D">
                                  <w:t>Third</w:t>
                                </w:r>
                                <w:r w:rsidDel="0096574D">
                                  <w:rPr>
                                    <w:spacing w:val="-1"/>
                                  </w:rPr>
                                  <w:t xml:space="preserve"> </w:t>
                                </w:r>
                                <w:r w:rsidDel="0096574D">
                                  <w:t>row</w:t>
                                </w:r>
                                <w:r w:rsidDel="0096574D">
                                  <w:rPr>
                                    <w:spacing w:val="-1"/>
                                  </w:rPr>
                                  <w:t xml:space="preserve"> </w:t>
                                </w:r>
                                <w:r w:rsidDel="0096574D">
                                  <w:t>has</w:t>
                                </w:r>
                                <w:r w:rsidDel="0096574D">
                                  <w:rPr>
                                    <w:spacing w:val="-1"/>
                                  </w:rPr>
                                  <w:t xml:space="preserve"> </w:t>
                                </w:r>
                                <w:r w:rsidDel="0096574D">
                                  <w:t>1</w:t>
                                </w:r>
                                <w:r w:rsidDel="0096574D">
                                  <w:rPr>
                                    <w:spacing w:val="-1"/>
                                  </w:rPr>
                                  <w:t xml:space="preserve"> </w:t>
                                </w:r>
                                <w:r w:rsidDel="0096574D">
                                  <w:rPr>
                                    <w:spacing w:val="-2"/>
                                  </w:rPr>
                                  <w:t>element</w:t>
                                </w:r>
                              </w:moveFrom>
                              <w:moveFromRangeEnd w:id="1367"/>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9ADC18" id="Textbox 71" o:spid="_x0000_s1091" type="#_x0000_t202" style="position:absolute;left:0;text-align:left;margin-left:66.4pt;margin-top:15.4pt;width:462.7pt;height:109pt;z-index:-15712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" filled="f" strokeweight=".48pt">
                  <v:path arrowok="t"/>
                  <v:textbox inset="0,0,0,0">
                    <w:txbxContent>
                      <w:p w14:paraId="2C381FE4" w14:textId="093E9F23" w:rsidR="00E527DA" w:rsidDel="0096574D" w:rsidRDefault="00000000">
                        <w:pPr>
                          <w:pStyle w:val="BodyText"/>
                          <w:spacing w:before="18"/>
                          <w:ind w:left="107"/>
                          <w:rPr>
                            <w:moveFrom w:id="2086" w:author="Abhiram Arali" w:date="2024-11-06T14:42:00Z" w16du:dateUtc="2024-11-06T09:12:00Z"/>
                          </w:rPr>
                        </w:pPr>
                        <w:moveFromRangeStart w:id="2087" w:author="Abhiram Arali" w:date="2024-11-06T14:42:00Z" w:name="move181796573"/>
                        <w:moveFrom w:id="2088" w:author="Abhiram Arali" w:date="2024-11-06T14:42:00Z" w16du:dateUtc="2024-11-06T09:12:00Z">
                          <w:r w:rsidDel="0096574D">
                            <w:t>int</w:t>
                          </w:r>
                          <w:r w:rsidDel="0096574D">
                            <w:rPr>
                              <w:spacing w:val="-3"/>
                            </w:rPr>
                            <w:t xml:space="preserve"> </w:t>
                          </w:r>
                          <w:r w:rsidDel="0096574D">
                            <w:t>*jaggedArray[3];</w:t>
                          </w:r>
                          <w:r w:rsidDel="0096574D">
                            <w:rPr>
                              <w:spacing w:val="-1"/>
                            </w:rPr>
                            <w:t xml:space="preserve"> </w:t>
                          </w:r>
                          <w:r w:rsidDel="0096574D">
                            <w:t>//</w:t>
                          </w:r>
                          <w:r w:rsidDel="0096574D">
                            <w:rPr>
                              <w:spacing w:val="-1"/>
                            </w:rPr>
                            <w:t xml:space="preserve"> </w:t>
                          </w:r>
                          <w:r w:rsidDel="0096574D">
                            <w:t>Array</w:t>
                          </w:r>
                          <w:r w:rsidDel="0096574D">
                            <w:rPr>
                              <w:spacing w:val="-1"/>
                            </w:rPr>
                            <w:t xml:space="preserve"> </w:t>
                          </w:r>
                          <w:r w:rsidDel="0096574D">
                            <w:t>of</w:t>
                          </w:r>
                          <w:r w:rsidDel="0096574D">
                            <w:rPr>
                              <w:spacing w:val="-2"/>
                            </w:rPr>
                            <w:t xml:space="preserve"> </w:t>
                          </w:r>
                          <w:r w:rsidDel="0096574D">
                            <w:t>three</w:t>
                          </w:r>
                          <w:r w:rsidDel="0096574D">
                            <w:rPr>
                              <w:spacing w:val="-1"/>
                            </w:rPr>
                            <w:t xml:space="preserve"> </w:t>
                          </w:r>
                          <w:r w:rsidDel="0096574D">
                            <w:t>integer</w:t>
                          </w:r>
                          <w:r w:rsidDel="0096574D">
                            <w:rPr>
                              <w:spacing w:val="-1"/>
                            </w:rPr>
                            <w:t xml:space="preserve"> </w:t>
                          </w:r>
                          <w:r w:rsidDel="0096574D">
                            <w:rPr>
                              <w:spacing w:val="-2"/>
                            </w:rPr>
                            <w:t>pointers</w:t>
                          </w:r>
                        </w:moveFrom>
                      </w:p>
                      <w:p w14:paraId="002C3BAF" w14:textId="426BAD06" w:rsidR="00E527DA" w:rsidDel="0096574D" w:rsidRDefault="00E527DA">
                        <w:pPr>
                          <w:pStyle w:val="BodyText"/>
                          <w:spacing w:before="19"/>
                          <w:rPr>
                            <w:moveFrom w:id="2089" w:author="Abhiram Arali" w:date="2024-11-06T14:42:00Z" w16du:dateUtc="2024-11-06T09:12:00Z"/>
                          </w:rPr>
                        </w:pPr>
                      </w:p>
                      <w:p w14:paraId="3BFA517C" w14:textId="67D95369" w:rsidR="00E527DA" w:rsidDel="0096574D" w:rsidRDefault="00000000">
                        <w:pPr>
                          <w:pStyle w:val="BodyText"/>
                          <w:spacing w:line="499" w:lineRule="auto"/>
                          <w:ind w:left="107" w:right="1276"/>
                          <w:rPr>
                            <w:moveFrom w:id="2090" w:author="Abhiram Arali" w:date="2024-11-06T14:42:00Z" w16du:dateUtc="2024-11-06T09:12:00Z"/>
                          </w:rPr>
                        </w:pPr>
                        <w:moveFrom w:id="2091" w:author="Abhiram Arali" w:date="2024-11-06T14:42:00Z" w16du:dateUtc="2024-11-06T09:12:00Z">
                          <w:r w:rsidDel="0096574D">
                            <w:t>jaggedArray[0] = (int *)malloc(2 * sizeof(int)); // First row has 2 elements jaggedArray[1]</w:t>
                          </w:r>
                          <w:r w:rsidDel="0096574D">
                            <w:rPr>
                              <w:spacing w:val="-4"/>
                            </w:rPr>
                            <w:t xml:space="preserve"> </w:t>
                          </w:r>
                          <w:r w:rsidDel="0096574D">
                            <w:t>=</w:t>
                          </w:r>
                          <w:r w:rsidDel="0096574D">
                            <w:rPr>
                              <w:spacing w:val="-5"/>
                            </w:rPr>
                            <w:t xml:space="preserve"> </w:t>
                          </w:r>
                          <w:r w:rsidDel="0096574D">
                            <w:t>(int</w:t>
                          </w:r>
                          <w:r w:rsidDel="0096574D">
                            <w:rPr>
                              <w:spacing w:val="-4"/>
                            </w:rPr>
                            <w:t xml:space="preserve"> </w:t>
                          </w:r>
                          <w:r w:rsidDel="0096574D">
                            <w:t>*)malloc(3</w:t>
                          </w:r>
                          <w:r w:rsidDel="0096574D">
                            <w:rPr>
                              <w:spacing w:val="-4"/>
                            </w:rPr>
                            <w:t xml:space="preserve"> </w:t>
                          </w:r>
                          <w:r w:rsidDel="0096574D">
                            <w:t>*</w:t>
                          </w:r>
                          <w:r w:rsidDel="0096574D">
                            <w:rPr>
                              <w:spacing w:val="-4"/>
                            </w:rPr>
                            <w:t xml:space="preserve"> </w:t>
                          </w:r>
                          <w:r w:rsidDel="0096574D">
                            <w:t>sizeof(int));</w:t>
                          </w:r>
                          <w:r w:rsidDel="0096574D">
                            <w:rPr>
                              <w:spacing w:val="-4"/>
                            </w:rPr>
                            <w:t xml:space="preserve"> </w:t>
                          </w:r>
                          <w:r w:rsidDel="0096574D">
                            <w:t>//</w:t>
                          </w:r>
                          <w:r w:rsidDel="0096574D">
                            <w:rPr>
                              <w:spacing w:val="-4"/>
                            </w:rPr>
                            <w:t xml:space="preserve"> </w:t>
                          </w:r>
                          <w:r w:rsidDel="0096574D">
                            <w:t>Second</w:t>
                          </w:r>
                          <w:r w:rsidDel="0096574D">
                            <w:rPr>
                              <w:spacing w:val="-4"/>
                            </w:rPr>
                            <w:t xml:space="preserve"> </w:t>
                          </w:r>
                          <w:r w:rsidDel="0096574D">
                            <w:t>row</w:t>
                          </w:r>
                          <w:r w:rsidDel="0096574D">
                            <w:rPr>
                              <w:spacing w:val="-4"/>
                            </w:rPr>
                            <w:t xml:space="preserve"> </w:t>
                          </w:r>
                          <w:r w:rsidDel="0096574D">
                            <w:t>has</w:t>
                          </w:r>
                          <w:r w:rsidDel="0096574D">
                            <w:rPr>
                              <w:spacing w:val="-4"/>
                            </w:rPr>
                            <w:t xml:space="preserve"> </w:t>
                          </w:r>
                          <w:r w:rsidDel="0096574D">
                            <w:t>3</w:t>
                          </w:r>
                          <w:r w:rsidDel="0096574D">
                            <w:rPr>
                              <w:spacing w:val="-2"/>
                            </w:rPr>
                            <w:t xml:space="preserve"> </w:t>
                          </w:r>
                          <w:r w:rsidDel="0096574D">
                            <w:t>elements</w:t>
                          </w:r>
                        </w:moveFrom>
                      </w:p>
                      <w:p w14:paraId="0D14E2A2" w14:textId="10231AC4" w:rsidR="00E527DA" w:rsidRDefault="00000000">
                        <w:pPr>
                          <w:pStyle w:val="BodyText"/>
                          <w:spacing w:before="2"/>
                          <w:ind w:left="107"/>
                        </w:pPr>
                        <w:moveFrom w:id="2092" w:author="Abhiram Arali" w:date="2024-11-06T14:42:00Z" w16du:dateUtc="2024-11-06T09:12:00Z">
                          <w:r w:rsidDel="0096574D">
                            <w:t>jaggedArray[2]</w:t>
                          </w:r>
                          <w:r w:rsidDel="0096574D">
                            <w:rPr>
                              <w:spacing w:val="-2"/>
                            </w:rPr>
                            <w:t xml:space="preserve"> </w:t>
                          </w:r>
                          <w:r w:rsidDel="0096574D">
                            <w:t>=</w:t>
                          </w:r>
                          <w:r w:rsidDel="0096574D">
                            <w:rPr>
                              <w:spacing w:val="-2"/>
                            </w:rPr>
                            <w:t xml:space="preserve"> </w:t>
                          </w:r>
                          <w:r w:rsidDel="0096574D">
                            <w:t>(int</w:t>
                          </w:r>
                          <w:r w:rsidDel="0096574D">
                            <w:rPr>
                              <w:spacing w:val="-1"/>
                            </w:rPr>
                            <w:t xml:space="preserve"> </w:t>
                          </w:r>
                          <w:r w:rsidDel="0096574D">
                            <w:t>*)malloc(1</w:t>
                          </w:r>
                          <w:r w:rsidDel="0096574D">
                            <w:rPr>
                              <w:spacing w:val="-1"/>
                            </w:rPr>
                            <w:t xml:space="preserve"> </w:t>
                          </w:r>
                          <w:r w:rsidDel="0096574D">
                            <w:t>*</w:t>
                          </w:r>
                          <w:r w:rsidDel="0096574D">
                            <w:rPr>
                              <w:spacing w:val="-1"/>
                            </w:rPr>
                            <w:t xml:space="preserve"> </w:t>
                          </w:r>
                          <w:r w:rsidDel="0096574D">
                            <w:t>sizeof(int));</w:t>
                          </w:r>
                          <w:r w:rsidDel="0096574D">
                            <w:rPr>
                              <w:spacing w:val="-1"/>
                            </w:rPr>
                            <w:t xml:space="preserve"> </w:t>
                          </w:r>
                          <w:r w:rsidDel="0096574D">
                            <w:t>//</w:t>
                          </w:r>
                          <w:r w:rsidDel="0096574D">
                            <w:rPr>
                              <w:spacing w:val="-1"/>
                            </w:rPr>
                            <w:t xml:space="preserve"> </w:t>
                          </w:r>
                          <w:r w:rsidDel="0096574D">
                            <w:t>Third</w:t>
                          </w:r>
                          <w:r w:rsidDel="0096574D">
                            <w:rPr>
                              <w:spacing w:val="-1"/>
                            </w:rPr>
                            <w:t xml:space="preserve"> </w:t>
                          </w:r>
                          <w:r w:rsidDel="0096574D">
                            <w:t>row</w:t>
                          </w:r>
                          <w:r w:rsidDel="0096574D">
                            <w:rPr>
                              <w:spacing w:val="-1"/>
                            </w:rPr>
                            <w:t xml:space="preserve"> </w:t>
                          </w:r>
                          <w:r w:rsidDel="0096574D">
                            <w:t>has</w:t>
                          </w:r>
                          <w:r w:rsidDel="0096574D">
                            <w:rPr>
                              <w:spacing w:val="-1"/>
                            </w:rPr>
                            <w:t xml:space="preserve"> </w:t>
                          </w:r>
                          <w:r w:rsidDel="0096574D">
                            <w:t>1</w:t>
                          </w:r>
                          <w:r w:rsidDel="0096574D">
                            <w:rPr>
                              <w:spacing w:val="-1"/>
                            </w:rPr>
                            <w:t xml:space="preserve"> </w:t>
                          </w:r>
                          <w:r w:rsidDel="0096574D">
                            <w:rPr>
                              <w:spacing w:val="-2"/>
                            </w:rPr>
                            <w:t>element</w:t>
                          </w:r>
                        </w:moveFrom>
                        <w:moveFromRangeEnd w:id="2087"/>
                      </w:p>
                    </w:txbxContent>
                  </v:textbox>
                  <w10:wrap type="topAndBottom" anchorx="page"/>
                </v:shape>
              </w:pict>
            </mc:Fallback>
          </mc:AlternateContent>
        </w:r>
      </w:del>
    </w:p>
    <w:p w14:paraId="6AB0F3A5" w14:textId="2BDDCC01" w:rsidR="0092494F" w:rsidDel="006E30F7" w:rsidRDefault="00EB2904">
      <w:pPr>
        <w:pStyle w:val="NormalBPBHEB"/>
        <w:rPr>
          <w:del w:id="1371" w:author="Abhiram Arali" w:date="2024-11-12T12:20:00Z"/>
        </w:rPr>
        <w:pPrChange w:id="1372" w:author="Abhiram Arali" w:date="2024-11-12T12:23:00Z">
          <w:pPr>
            <w:pStyle w:val="BodyText"/>
            <w:spacing w:before="167" w:line="360" w:lineRule="auto"/>
            <w:ind w:left="220" w:right="226"/>
            <w:jc w:val="both"/>
          </w:pPr>
        </w:pPrChange>
      </w:pPr>
      <w:del w:id="1373" w:author="Abhiram Arali" w:date="2024-11-12T12:20:00Z">
        <w:r w:rsidDel="006E30F7">
          <w:delText>Here, jaggedArray consists of three rows, each with a different number of integer elements, showcasing the flexibility of jagged arrays.</w:delText>
        </w:r>
      </w:del>
    </w:p>
    <w:p w14:paraId="06D5B80B" w14:textId="34CBCAEC" w:rsidR="00EB5A2F" w:rsidDel="006E30F7" w:rsidRDefault="00EB2904">
      <w:pPr>
        <w:pStyle w:val="NormalBPBHEB"/>
        <w:rPr>
          <w:del w:id="1374" w:author="Abhiram Arali" w:date="2024-11-12T12:20:00Z"/>
        </w:rPr>
        <w:pPrChange w:id="1375" w:author="Abhiram Arali" w:date="2024-11-12T12:23:00Z">
          <w:pPr>
            <w:pStyle w:val="BodyText"/>
            <w:spacing w:before="161" w:line="360" w:lineRule="auto"/>
            <w:ind w:left="220" w:right="217"/>
            <w:jc w:val="both"/>
          </w:pPr>
        </w:pPrChange>
      </w:pPr>
      <w:del w:id="1376" w:author="Abhiram Arali" w:date="2024-11-12T12:20:00Z">
        <w:r w:rsidDel="006E30F7">
          <w:delText>Arrays</w:delText>
        </w:r>
        <w:r w:rsidDel="006E30F7">
          <w:rPr>
            <w:spacing w:val="-6"/>
          </w:rPr>
          <w:delText xml:space="preserve"> </w:delText>
        </w:r>
        <w:r w:rsidDel="006E30F7">
          <w:delText>are</w:delText>
        </w:r>
        <w:r w:rsidDel="006E30F7">
          <w:rPr>
            <w:spacing w:val="-8"/>
          </w:rPr>
          <w:delText xml:space="preserve"> </w:delText>
        </w:r>
        <w:r w:rsidDel="006E30F7">
          <w:delText>a</w:delText>
        </w:r>
        <w:r w:rsidDel="006E30F7">
          <w:rPr>
            <w:spacing w:val="-7"/>
          </w:rPr>
          <w:delText xml:space="preserve"> </w:delText>
        </w:r>
        <w:r w:rsidDel="006E30F7">
          <w:delText>fundamental</w:delText>
        </w:r>
        <w:r w:rsidDel="006E30F7">
          <w:rPr>
            <w:spacing w:val="-4"/>
          </w:rPr>
          <w:delText xml:space="preserve"> </w:delText>
        </w:r>
        <w:r w:rsidDel="006E30F7">
          <w:delText>data</w:delText>
        </w:r>
        <w:r w:rsidDel="006E30F7">
          <w:rPr>
            <w:spacing w:val="-5"/>
          </w:rPr>
          <w:delText xml:space="preserve"> </w:delText>
        </w:r>
        <w:r w:rsidDel="006E30F7">
          <w:delText>structure</w:delText>
        </w:r>
        <w:r w:rsidDel="006E30F7">
          <w:rPr>
            <w:spacing w:val="-7"/>
          </w:rPr>
          <w:delText xml:space="preserve"> </w:delText>
        </w:r>
        <w:r w:rsidDel="006E30F7">
          <w:delText>in</w:delText>
        </w:r>
        <w:r w:rsidDel="006E30F7">
          <w:rPr>
            <w:spacing w:val="-5"/>
          </w:rPr>
          <w:delText xml:space="preserve"> </w:delText>
        </w:r>
        <w:r w:rsidDel="006E30F7">
          <w:delText>programming,</w:delText>
        </w:r>
        <w:r w:rsidDel="006E30F7">
          <w:rPr>
            <w:spacing w:val="-5"/>
          </w:rPr>
          <w:delText xml:space="preserve"> </w:delText>
        </w:r>
        <w:r w:rsidDel="006E30F7">
          <w:delText>providing</w:delText>
        </w:r>
        <w:r w:rsidDel="006E30F7">
          <w:rPr>
            <w:spacing w:val="-6"/>
          </w:rPr>
          <w:delText xml:space="preserve"> </w:delText>
        </w:r>
        <w:r w:rsidDel="006E30F7">
          <w:delText>a</w:delText>
        </w:r>
        <w:r w:rsidDel="006E30F7">
          <w:rPr>
            <w:spacing w:val="-7"/>
          </w:rPr>
          <w:delText xml:space="preserve"> </w:delText>
        </w:r>
        <w:r w:rsidDel="006E30F7">
          <w:delText>way</w:delText>
        </w:r>
        <w:r w:rsidDel="006E30F7">
          <w:rPr>
            <w:spacing w:val="-8"/>
          </w:rPr>
          <w:delText xml:space="preserve"> </w:delText>
        </w:r>
        <w:r w:rsidDel="006E30F7">
          <w:delText>to</w:delText>
        </w:r>
        <w:r w:rsidDel="006E30F7">
          <w:rPr>
            <w:spacing w:val="-5"/>
          </w:rPr>
          <w:delText xml:space="preserve"> </w:delText>
        </w:r>
        <w:r w:rsidDel="006E30F7">
          <w:delText>store</w:delText>
        </w:r>
        <w:r w:rsidDel="006E30F7">
          <w:rPr>
            <w:spacing w:val="-7"/>
          </w:rPr>
          <w:delText xml:space="preserve"> </w:delText>
        </w:r>
        <w:r w:rsidDel="006E30F7">
          <w:delText>and</w:delText>
        </w:r>
        <w:r w:rsidDel="006E30F7">
          <w:rPr>
            <w:spacing w:val="-6"/>
          </w:rPr>
          <w:delText xml:space="preserve"> </w:delText>
        </w:r>
        <w:r w:rsidDel="006E30F7">
          <w:delText>manage collections of related data efficiently. Understanding the different types of arrays, including one-dimensional, multi-dimensional, dynamic, and jagged arrays, all</w:delText>
        </w:r>
        <w:r w:rsidDel="006E30F7">
          <w:delText>ows programmers to select the most suitable array type for their specific needs. This knowledge is essential for effective data manipulation and organization in various programming tasks.</w:delText>
        </w:r>
      </w:del>
    </w:p>
    <w:p w14:paraId="7D3BCC44" w14:textId="50904020" w:rsidR="00E527DA" w:rsidDel="006E30F7" w:rsidRDefault="00EB2904">
      <w:pPr>
        <w:pStyle w:val="NormalBPBHEB"/>
        <w:rPr>
          <w:del w:id="1377" w:author="Abhiram Arali" w:date="2024-11-12T12:20:00Z"/>
        </w:rPr>
        <w:pPrChange w:id="1378" w:author="Abhiram Arali" w:date="2024-11-12T12:23:00Z">
          <w:pPr>
            <w:pStyle w:val="Heading1"/>
            <w:ind w:left="220"/>
            <w:jc w:val="both"/>
          </w:pPr>
        </w:pPrChange>
      </w:pPr>
      <w:del w:id="1379" w:author="Abhiram Arali" w:date="2024-11-12T12:20:00Z">
        <w:r w:rsidDel="006E30F7">
          <w:delText>Initialization</w:delText>
        </w:r>
        <w:r w:rsidDel="006E30F7">
          <w:rPr>
            <w:spacing w:val="-1"/>
          </w:rPr>
          <w:delText xml:space="preserve"> </w:delText>
        </w:r>
      </w:del>
      <w:del w:id="1380" w:author="Abhiram Arali" w:date="2024-11-06T14:43:00Z">
        <w:r w:rsidDel="00C64B59">
          <w:delText>&amp;</w:delText>
        </w:r>
        <w:r w:rsidDel="00C64B59">
          <w:rPr>
            <w:spacing w:val="-2"/>
          </w:rPr>
          <w:delText xml:space="preserve"> </w:delText>
        </w:r>
      </w:del>
      <w:del w:id="1381" w:author="Abhiram Arali" w:date="2024-11-12T12:20:00Z">
        <w:r w:rsidR="00D3254B" w:rsidDel="006E30F7">
          <w:delText>processing</w:delText>
        </w:r>
        <w:r w:rsidR="00D3254B" w:rsidDel="006E30F7">
          <w:rPr>
            <w:spacing w:val="-1"/>
          </w:rPr>
          <w:delText xml:space="preserve"> </w:delText>
        </w:r>
        <w:r w:rsidR="00D3254B" w:rsidDel="006E30F7">
          <w:delText>an</w:delText>
        </w:r>
        <w:r w:rsidR="00D3254B" w:rsidDel="006E30F7">
          <w:rPr>
            <w:spacing w:val="-1"/>
          </w:rPr>
          <w:delText xml:space="preserve"> </w:delText>
        </w:r>
        <w:r w:rsidR="00D3254B" w:rsidDel="006E30F7">
          <w:rPr>
            <w:spacing w:val="-4"/>
          </w:rPr>
          <w:delText>array</w:delText>
        </w:r>
      </w:del>
    </w:p>
    <w:p w14:paraId="7A1850B9" w14:textId="1664EC5D" w:rsidR="00E527DA" w:rsidDel="003C3CF5" w:rsidRDefault="00E527DA">
      <w:pPr>
        <w:pStyle w:val="NormalBPBHEB"/>
        <w:rPr>
          <w:del w:id="1382" w:author="Abhiram Arali" w:date="2024-11-06T14:43:00Z"/>
          <w:b/>
        </w:rPr>
        <w:pPrChange w:id="1383" w:author="Abhiram Arali" w:date="2024-11-12T12:23:00Z">
          <w:pPr>
            <w:pStyle w:val="BodyText"/>
            <w:spacing w:before="22"/>
          </w:pPr>
        </w:pPrChange>
      </w:pPr>
    </w:p>
    <w:p w14:paraId="5CF6C068" w14:textId="698745C5" w:rsidR="00E61F97" w:rsidDel="006E30F7" w:rsidRDefault="00EB2904">
      <w:pPr>
        <w:pStyle w:val="NormalBPBHEB"/>
        <w:rPr>
          <w:del w:id="1384" w:author="Abhiram Arali" w:date="2024-11-12T12:20:00Z"/>
        </w:rPr>
        <w:pPrChange w:id="1385" w:author="Abhiram Arali" w:date="2024-11-12T12:23:00Z">
          <w:pPr>
            <w:pStyle w:val="BodyText"/>
            <w:spacing w:line="360" w:lineRule="auto"/>
            <w:ind w:left="220" w:right="218"/>
            <w:jc w:val="both"/>
          </w:pPr>
        </w:pPrChange>
      </w:pPr>
      <w:del w:id="1386" w:author="Abhiram Arali" w:date="2024-11-12T12:20:00Z">
        <w:r w:rsidDel="006E30F7">
          <w:delText>Initializing</w:delText>
        </w:r>
        <w:r w:rsidDel="006E30F7">
          <w:rPr>
            <w:spacing w:val="-6"/>
          </w:rPr>
          <w:delText xml:space="preserve"> </w:delText>
        </w:r>
        <w:r w:rsidDel="006E30F7">
          <w:delText>an</w:delText>
        </w:r>
        <w:r w:rsidDel="006E30F7">
          <w:rPr>
            <w:spacing w:val="-6"/>
          </w:rPr>
          <w:delText xml:space="preserve"> </w:delText>
        </w:r>
        <w:r w:rsidDel="006E30F7">
          <w:delText>array</w:delText>
        </w:r>
        <w:r w:rsidDel="006E30F7">
          <w:rPr>
            <w:spacing w:val="-6"/>
          </w:rPr>
          <w:delText xml:space="preserve"> </w:delText>
        </w:r>
        <w:r w:rsidDel="006E30F7">
          <w:delText>in</w:delText>
        </w:r>
        <w:r w:rsidDel="006E30F7">
          <w:rPr>
            <w:spacing w:val="-5"/>
          </w:rPr>
          <w:delText xml:space="preserve"> </w:delText>
        </w:r>
        <w:r w:rsidDel="006E30F7">
          <w:delText>C</w:delText>
        </w:r>
        <w:r w:rsidDel="006E30F7">
          <w:rPr>
            <w:spacing w:val="-8"/>
          </w:rPr>
          <w:delText xml:space="preserve"> </w:delText>
        </w:r>
        <w:r w:rsidDel="006E30F7">
          <w:delText>refers</w:delText>
        </w:r>
        <w:r w:rsidDel="006E30F7">
          <w:rPr>
            <w:spacing w:val="-6"/>
          </w:rPr>
          <w:delText xml:space="preserve"> </w:delText>
        </w:r>
        <w:r w:rsidDel="006E30F7">
          <w:delText>to</w:delText>
        </w:r>
        <w:r w:rsidDel="006E30F7">
          <w:rPr>
            <w:spacing w:val="-5"/>
          </w:rPr>
          <w:delText xml:space="preserve"> </w:delText>
        </w:r>
        <w:r w:rsidDel="006E30F7">
          <w:delText>the</w:delText>
        </w:r>
        <w:r w:rsidDel="006E30F7">
          <w:rPr>
            <w:spacing w:val="-6"/>
          </w:rPr>
          <w:delText xml:space="preserve"> </w:delText>
        </w:r>
        <w:r w:rsidDel="006E30F7">
          <w:delText>process</w:delText>
        </w:r>
        <w:r w:rsidDel="006E30F7">
          <w:rPr>
            <w:spacing w:val="-5"/>
          </w:rPr>
          <w:delText xml:space="preserve"> </w:delText>
        </w:r>
        <w:r w:rsidDel="006E30F7">
          <w:delText>of</w:delText>
        </w:r>
        <w:r w:rsidDel="006E30F7">
          <w:rPr>
            <w:spacing w:val="-7"/>
          </w:rPr>
          <w:delText xml:space="preserve"> </w:delText>
        </w:r>
        <w:r w:rsidDel="006E30F7">
          <w:delText>assigning</w:delText>
        </w:r>
        <w:r w:rsidDel="006E30F7">
          <w:rPr>
            <w:spacing w:val="-5"/>
          </w:rPr>
          <w:delText xml:space="preserve"> </w:delText>
        </w:r>
        <w:r w:rsidDel="006E30F7">
          <w:delText>values</w:delText>
        </w:r>
        <w:r w:rsidDel="006E30F7">
          <w:rPr>
            <w:spacing w:val="-6"/>
          </w:rPr>
          <w:delText xml:space="preserve"> </w:delText>
        </w:r>
        <w:r w:rsidDel="006E30F7">
          <w:delText>to</w:delText>
        </w:r>
        <w:r w:rsidDel="006E30F7">
          <w:rPr>
            <w:spacing w:val="-8"/>
          </w:rPr>
          <w:delText xml:space="preserve"> </w:delText>
        </w:r>
        <w:r w:rsidDel="006E30F7">
          <w:delText>the</w:delText>
        </w:r>
        <w:r w:rsidDel="006E30F7">
          <w:rPr>
            <w:spacing w:val="-6"/>
          </w:rPr>
          <w:delText xml:space="preserve"> </w:delText>
        </w:r>
        <w:r w:rsidDel="006E30F7">
          <w:delText>array</w:delText>
        </w:r>
        <w:r w:rsidDel="006E30F7">
          <w:rPr>
            <w:spacing w:val="-6"/>
          </w:rPr>
          <w:delText xml:space="preserve"> </w:delText>
        </w:r>
        <w:r w:rsidDel="006E30F7">
          <w:delText>elements</w:delText>
        </w:r>
        <w:r w:rsidDel="006E30F7">
          <w:rPr>
            <w:spacing w:val="-5"/>
          </w:rPr>
          <w:delText xml:space="preserve"> </w:delText>
        </w:r>
        <w:r w:rsidDel="006E30F7">
          <w:delText>when</w:delText>
        </w:r>
        <w:r w:rsidDel="006E30F7">
          <w:rPr>
            <w:spacing w:val="-6"/>
          </w:rPr>
          <w:delText xml:space="preserve"> </w:delText>
        </w:r>
        <w:r w:rsidDel="006E30F7">
          <w:delText>it is declared. There are various ways to initialize an array, either during or after declaration. If not initialized, the array will contain garbage values, except for arrays with static</w:delText>
        </w:r>
        <w:r w:rsidDel="006E30F7">
          <w:delText xml:space="preserve"> or global scope, which are automatically initialized to zero.</w:delText>
        </w:r>
      </w:del>
    </w:p>
    <w:p w14:paraId="04CF4F88" w14:textId="3F9D88F6" w:rsidR="00E527DA" w:rsidDel="00835BCE" w:rsidRDefault="00E527DA">
      <w:pPr>
        <w:pStyle w:val="NormalBPBHEB"/>
        <w:rPr>
          <w:del w:id="1387" w:author="Abhiram Arali" w:date="2024-11-06T14:44:00Z"/>
        </w:rPr>
        <w:sectPr w:rsidR="00E527DA" w:rsidDel="00835BCE">
          <w:pgSz w:w="11910" w:h="16840"/>
          <w:pgMar w:top="1540" w:right="1220" w:bottom="1200" w:left="1220" w:header="758" w:footer="1000" w:gutter="0"/>
          <w:cols w:space="720"/>
        </w:sectPr>
        <w:pPrChange w:id="1388" w:author="Abhiram Arali" w:date="2024-11-12T12:23:00Z">
          <w:pPr>
            <w:spacing w:line="360" w:lineRule="auto"/>
            <w:jc w:val="both"/>
          </w:pPr>
        </w:pPrChange>
      </w:pPr>
    </w:p>
    <w:p w14:paraId="202AD658" w14:textId="16871C06" w:rsidR="00E527DA" w:rsidDel="006E30F7" w:rsidRDefault="00EB2904">
      <w:pPr>
        <w:pStyle w:val="NormalBPBHEB"/>
        <w:rPr>
          <w:del w:id="1389" w:author="Abhiram Arali" w:date="2024-11-12T12:20:00Z"/>
        </w:rPr>
        <w:pPrChange w:id="1390" w:author="Abhiram Arali" w:date="2024-11-12T12:23:00Z">
          <w:pPr>
            <w:pStyle w:val="Heading1"/>
            <w:numPr>
              <w:numId w:val="5"/>
            </w:numPr>
            <w:tabs>
              <w:tab w:val="left" w:pos="460"/>
            </w:tabs>
            <w:spacing w:before="88"/>
            <w:ind w:left="460" w:hanging="240"/>
          </w:pPr>
        </w:pPrChange>
      </w:pPr>
      <w:del w:id="1391" w:author="Abhiram Arali" w:date="2024-11-12T12:20:00Z">
        <w:r w:rsidDel="006E30F7">
          <w:delText>Initializing</w:delText>
        </w:r>
        <w:r w:rsidDel="006E30F7">
          <w:rPr>
            <w:spacing w:val="-2"/>
          </w:rPr>
          <w:delText xml:space="preserve"> </w:delText>
        </w:r>
        <w:r w:rsidDel="006E30F7">
          <w:delText>an</w:delText>
        </w:r>
        <w:r w:rsidDel="006E30F7">
          <w:rPr>
            <w:spacing w:val="-1"/>
          </w:rPr>
          <w:delText xml:space="preserve"> </w:delText>
        </w:r>
        <w:r w:rsidR="00A0039E" w:rsidDel="006E30F7">
          <w:delText>array</w:delText>
        </w:r>
        <w:r w:rsidR="00A0039E" w:rsidDel="006E30F7">
          <w:rPr>
            <w:spacing w:val="-2"/>
          </w:rPr>
          <w:delText xml:space="preserve"> </w:delText>
        </w:r>
        <w:r w:rsidR="00A0039E" w:rsidDel="006E30F7">
          <w:delText>during</w:delText>
        </w:r>
        <w:r w:rsidR="00A0039E" w:rsidDel="006E30F7">
          <w:rPr>
            <w:spacing w:val="-1"/>
          </w:rPr>
          <w:delText xml:space="preserve"> </w:delText>
        </w:r>
        <w:r w:rsidR="00A0039E" w:rsidDel="006E30F7">
          <w:rPr>
            <w:spacing w:val="-2"/>
          </w:rPr>
          <w:delText>declaration</w:delText>
        </w:r>
      </w:del>
    </w:p>
    <w:p w14:paraId="266DC1D1" w14:textId="63D763CC" w:rsidR="00E527DA" w:rsidDel="006A7D77" w:rsidRDefault="00E527DA">
      <w:pPr>
        <w:pStyle w:val="NormalBPBHEB"/>
        <w:rPr>
          <w:del w:id="1392" w:author="Abhiram Arali" w:date="2024-11-06T14:44:00Z"/>
          <w:b/>
        </w:rPr>
        <w:pPrChange w:id="1393" w:author="Abhiram Arali" w:date="2024-11-12T12:23:00Z">
          <w:pPr>
            <w:pStyle w:val="BodyText"/>
            <w:spacing w:before="21"/>
          </w:pPr>
        </w:pPrChange>
      </w:pPr>
    </w:p>
    <w:p w14:paraId="5BB12C37" w14:textId="2C24554B" w:rsidR="00E527DA" w:rsidDel="00BB6BA0" w:rsidRDefault="00EB2904">
      <w:pPr>
        <w:pStyle w:val="NormalBPBHEB"/>
        <w:rPr>
          <w:del w:id="1394" w:author="Abhiram Arali" w:date="2024-11-06T14:45:00Z"/>
        </w:rPr>
        <w:pPrChange w:id="1395" w:author="Abhiram Arali" w:date="2024-11-12T12:23:00Z">
          <w:pPr>
            <w:pStyle w:val="BodyText"/>
            <w:ind w:left="220"/>
          </w:pPr>
        </w:pPrChange>
      </w:pPr>
      <w:del w:id="1396" w:author="Abhiram Arali" w:date="2024-11-12T12:20:00Z">
        <w:r w:rsidDel="006E30F7">
          <w:delText>You</w:delText>
        </w:r>
        <w:r w:rsidDel="006E30F7">
          <w:rPr>
            <w:spacing w:val="-11"/>
          </w:rPr>
          <w:delText xml:space="preserve"> </w:delText>
        </w:r>
        <w:r w:rsidDel="006E30F7">
          <w:delText>can</w:delText>
        </w:r>
        <w:r w:rsidDel="006E30F7">
          <w:rPr>
            <w:spacing w:val="-6"/>
          </w:rPr>
          <w:delText xml:space="preserve"> </w:delText>
        </w:r>
        <w:r w:rsidDel="006E30F7">
          <w:delText>initialize</w:delText>
        </w:r>
        <w:r w:rsidDel="006E30F7">
          <w:rPr>
            <w:spacing w:val="-9"/>
          </w:rPr>
          <w:delText xml:space="preserve"> </w:delText>
        </w:r>
        <w:r w:rsidDel="006E30F7">
          <w:delText>an</w:delText>
        </w:r>
        <w:r w:rsidDel="006E30F7">
          <w:rPr>
            <w:spacing w:val="-6"/>
          </w:rPr>
          <w:delText xml:space="preserve"> </w:delText>
        </w:r>
        <w:r w:rsidDel="006E30F7">
          <w:delText>array</w:delText>
        </w:r>
        <w:r w:rsidDel="006E30F7">
          <w:rPr>
            <w:spacing w:val="-8"/>
          </w:rPr>
          <w:delText xml:space="preserve"> </w:delText>
        </w:r>
        <w:r w:rsidDel="006E30F7">
          <w:delText>at</w:delText>
        </w:r>
        <w:r w:rsidDel="006E30F7">
          <w:rPr>
            <w:spacing w:val="-7"/>
          </w:rPr>
          <w:delText xml:space="preserve"> </w:delText>
        </w:r>
        <w:r w:rsidDel="006E30F7">
          <w:delText>the</w:delText>
        </w:r>
        <w:r w:rsidDel="006E30F7">
          <w:rPr>
            <w:spacing w:val="-9"/>
          </w:rPr>
          <w:delText xml:space="preserve"> </w:delText>
        </w:r>
        <w:r w:rsidDel="006E30F7">
          <w:delText>time</w:delText>
        </w:r>
        <w:r w:rsidDel="006E30F7">
          <w:rPr>
            <w:spacing w:val="-8"/>
          </w:rPr>
          <w:delText xml:space="preserve"> </w:delText>
        </w:r>
        <w:r w:rsidDel="006E30F7">
          <w:delText>of</w:delText>
        </w:r>
        <w:r w:rsidDel="006E30F7">
          <w:rPr>
            <w:spacing w:val="-8"/>
          </w:rPr>
          <w:delText xml:space="preserve"> </w:delText>
        </w:r>
        <w:r w:rsidDel="006E30F7">
          <w:delText>its</w:delText>
        </w:r>
        <w:r w:rsidDel="006E30F7">
          <w:rPr>
            <w:spacing w:val="-7"/>
          </w:rPr>
          <w:delText xml:space="preserve"> </w:delText>
        </w:r>
        <w:r w:rsidDel="006E30F7">
          <w:delText>declaration</w:delText>
        </w:r>
        <w:r w:rsidDel="006E30F7">
          <w:rPr>
            <w:spacing w:val="-9"/>
          </w:rPr>
          <w:delText xml:space="preserve"> </w:delText>
        </w:r>
        <w:r w:rsidDel="006E30F7">
          <w:delText>by</w:delText>
        </w:r>
        <w:r w:rsidDel="006E30F7">
          <w:rPr>
            <w:spacing w:val="-8"/>
          </w:rPr>
          <w:delText xml:space="preserve"> </w:delText>
        </w:r>
        <w:r w:rsidDel="006E30F7">
          <w:delText>listing</w:delText>
        </w:r>
        <w:r w:rsidDel="006E30F7">
          <w:rPr>
            <w:spacing w:val="-8"/>
          </w:rPr>
          <w:delText xml:space="preserve"> </w:delText>
        </w:r>
        <w:r w:rsidDel="006E30F7">
          <w:delText>the</w:delText>
        </w:r>
        <w:r w:rsidDel="006E30F7">
          <w:rPr>
            <w:spacing w:val="-9"/>
          </w:rPr>
          <w:delText xml:space="preserve"> </w:delText>
        </w:r>
        <w:r w:rsidDel="006E30F7">
          <w:delText>values</w:delText>
        </w:r>
        <w:r w:rsidDel="006E30F7">
          <w:rPr>
            <w:spacing w:val="-8"/>
          </w:rPr>
          <w:delText xml:space="preserve"> </w:delText>
        </w:r>
        <w:r w:rsidDel="006E30F7">
          <w:delText>inside</w:delText>
        </w:r>
        <w:r w:rsidDel="006E30F7">
          <w:rPr>
            <w:spacing w:val="-8"/>
          </w:rPr>
          <w:delText xml:space="preserve"> </w:delText>
        </w:r>
        <w:r w:rsidDel="006E30F7">
          <w:delText>curly</w:delText>
        </w:r>
        <w:r w:rsidDel="006E30F7">
          <w:rPr>
            <w:spacing w:val="-8"/>
          </w:rPr>
          <w:delText xml:space="preserve"> </w:delText>
        </w:r>
        <w:r w:rsidDel="006E30F7">
          <w:rPr>
            <w:spacing w:val="-2"/>
          </w:rPr>
          <w:delText>braces</w:delText>
        </w:r>
      </w:del>
    </w:p>
    <w:p w14:paraId="36FA2A26" w14:textId="1D9AD9A5" w:rsidR="00E527DA" w:rsidDel="006E30F7" w:rsidRDefault="00BB6BA0">
      <w:pPr>
        <w:pStyle w:val="NormalBPBHEB"/>
        <w:rPr>
          <w:del w:id="1397" w:author="Abhiram Arali" w:date="2024-11-12T12:20:00Z"/>
        </w:rPr>
        <w:pPrChange w:id="1398" w:author="Abhiram Arali" w:date="2024-11-12T12:23:00Z">
          <w:pPr>
            <w:pStyle w:val="BodyText"/>
            <w:spacing w:before="140" w:line="360" w:lineRule="auto"/>
            <w:ind w:left="220"/>
          </w:pPr>
        </w:pPrChange>
      </w:pPr>
      <w:del w:id="1399" w:author="Abhiram Arali" w:date="2024-11-12T12:20:00Z">
        <w:r w:rsidDel="006E30F7">
          <w:delText>{}. The</w:delText>
        </w:r>
        <w:r w:rsidDel="006E30F7">
          <w:rPr>
            <w:spacing w:val="-2"/>
          </w:rPr>
          <w:delText xml:space="preserve"> </w:delText>
        </w:r>
        <w:r w:rsidDel="006E30F7">
          <w:delText>number of elements in the</w:delText>
        </w:r>
        <w:r w:rsidDel="006E30F7">
          <w:rPr>
            <w:spacing w:val="-1"/>
          </w:rPr>
          <w:delText xml:space="preserve"> </w:delText>
        </w:r>
        <w:r w:rsidDel="006E30F7">
          <w:delText>list must not exceed the</w:delText>
        </w:r>
        <w:r w:rsidDel="006E30F7">
          <w:rPr>
            <w:spacing w:val="-1"/>
          </w:rPr>
          <w:delText xml:space="preserve"> </w:delText>
        </w:r>
        <w:r w:rsidDel="006E30F7">
          <w:delText>declared size</w:delText>
        </w:r>
        <w:r w:rsidDel="006E30F7">
          <w:rPr>
            <w:spacing w:val="-2"/>
          </w:rPr>
          <w:delText xml:space="preserve"> </w:delText>
        </w:r>
        <w:r w:rsidDel="006E30F7">
          <w:delText>of the</w:delText>
        </w:r>
        <w:r w:rsidDel="006E30F7">
          <w:rPr>
            <w:spacing w:val="-1"/>
          </w:rPr>
          <w:delText xml:space="preserve"> </w:delText>
        </w:r>
        <w:r w:rsidDel="006E30F7">
          <w:delText>array. If</w:delText>
        </w:r>
        <w:r w:rsidDel="006E30F7">
          <w:rPr>
            <w:spacing w:val="-2"/>
          </w:rPr>
          <w:delText xml:space="preserve"> </w:delText>
        </w:r>
        <w:r w:rsidDel="006E30F7">
          <w:delText>fewer values are provided, the remaining elements will be automatically initialized to zero.</w:delText>
        </w:r>
      </w:del>
    </w:p>
    <w:p w14:paraId="362FCA6C" w14:textId="7E9B69CE" w:rsidR="00E527DA" w:rsidRPr="00F226F3" w:rsidDel="006E30F7" w:rsidRDefault="00EB2904">
      <w:pPr>
        <w:pStyle w:val="NormalBPBHEB"/>
        <w:rPr>
          <w:del w:id="1400" w:author="Abhiram Arali" w:date="2024-11-12T12:20:00Z"/>
          <w:b/>
          <w:bCs/>
          <w:rPrChange w:id="1401" w:author="Abhiram Arali" w:date="2024-11-06T14:45:00Z">
            <w:rPr>
              <w:del w:id="1402" w:author="Abhiram Arali" w:date="2024-11-12T12:20:00Z"/>
            </w:rPr>
          </w:rPrChange>
        </w:rPr>
        <w:pPrChange w:id="1403" w:author="Abhiram Arali" w:date="2024-11-12T12:23:00Z">
          <w:pPr>
            <w:spacing w:before="158"/>
            <w:ind w:left="220"/>
          </w:pPr>
        </w:pPrChange>
      </w:pPr>
      <w:del w:id="1404" w:author="Abhiram Arali" w:date="2024-11-12T12:20:00Z">
        <w:r w:rsidRPr="00F226F3" w:rsidDel="006E30F7">
          <w:rPr>
            <w:b/>
            <w:bCs/>
            <w:rPrChange w:id="1405" w:author="Abhiram Arali" w:date="2024-11-06T14:45:00Z">
              <w:rPr/>
            </w:rPrChange>
          </w:rPr>
          <w:delText>Example:</w:delText>
        </w:r>
      </w:del>
    </w:p>
    <w:p w14:paraId="62756A2C" w14:textId="5134F796" w:rsidR="00E527DA" w:rsidDel="006E30F7" w:rsidRDefault="00EB2904">
      <w:pPr>
        <w:pStyle w:val="NormalBPBHEB"/>
        <w:rPr>
          <w:del w:id="1406" w:author="Abhiram Arali" w:date="2024-11-12T12:20:00Z"/>
          <w:sz w:val="20"/>
        </w:rPr>
        <w:pPrChange w:id="1407" w:author="Abhiram Arali" w:date="2024-11-12T12:23:00Z">
          <w:pPr>
            <w:pStyle w:val="BodyText"/>
            <w:spacing w:before="49"/>
          </w:pPr>
        </w:pPrChange>
      </w:pPr>
      <w:del w:id="1408" w:author="Abhiram Arali" w:date="2024-11-06T14:45:00Z">
        <w:r w:rsidDel="00F6133B">
          <w:rPr>
            <w:noProof/>
            <w:lang w:val="en-IN" w:eastAsia="en-IN"/>
            <w:rPrChange w:id="1409" w:author="Unknown">
              <w:rPr>
                <w:noProof/>
                <w:lang w:val="en-IN" w:eastAsia="en-IN"/>
              </w:rPr>
            </w:rPrChange>
          </w:rPr>
          <mc:AlternateContent>
            <mc:Choice Requires="wps">
              <w:drawing>
                <wp:anchor distT="0" distB="0" distL="0" distR="0" simplePos="0" relativeHeight="487604224" behindDoc="1" locked="0" layoutInCell="1" allowOverlap="1" wp14:anchorId="5DBC9D9A" wp14:editId="7E5D0E84">
                  <wp:simplePos x="0" y="0"/>
                  <wp:positionH relativeFrom="page">
                    <wp:posOffset>843076</wp:posOffset>
                  </wp:positionH>
                  <wp:positionV relativeFrom="paragraph">
                    <wp:posOffset>195867</wp:posOffset>
                  </wp:positionV>
                  <wp:extent cx="5876290" cy="292735"/>
                  <wp:effectExtent l="0" t="0" r="0" b="0"/>
                  <wp:wrapTopAndBottom/>
                  <wp:docPr id="7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292735"/>
                          </a:xfrm>
                          <a:prstGeom prst="rect">
                            <a:avLst/>
                          </a:prstGeom>
                          <a:ln w="6096">
                            <a:solidFill>
                              <a:srgbClr val="000000"/>
                            </a:solidFill>
                            <a:prstDash val="solid"/>
                          </a:ln>
                        </wps:spPr>
                        <wps:txbx>
                          <w:txbxContent>
                            <w:p w14:paraId="45D1EA6F" w14:textId="2C8E71BD" w:rsidR="00E527DA" w:rsidRDefault="00EB2904">
                              <w:pPr>
                                <w:pStyle w:val="BodyText"/>
                                <w:spacing w:before="18"/>
                                <w:ind w:left="107"/>
                              </w:pPr>
                              <w:del w:id="1410" w:author="Abhiram Arali" w:date="2024-11-06T14:45:00Z">
                                <w:r w:rsidDel="00F226F3">
                                  <w:delText>int</w:delText>
                                </w:r>
                                <w:r w:rsidDel="00F226F3">
                                  <w:rPr>
                                    <w:spacing w:val="-1"/>
                                  </w:rPr>
                                  <w:delText xml:space="preserve"> </w:delText>
                                </w:r>
                                <w:r w:rsidDel="00F226F3">
                                  <w:delText>numbers[5]</w:delText>
                                </w:r>
                                <w:r w:rsidDel="00F226F3">
                                  <w:rPr>
                                    <w:spacing w:val="-2"/>
                                  </w:rPr>
                                  <w:delText xml:space="preserve"> </w:delText>
                                </w:r>
                                <w:r w:rsidDel="00F226F3">
                                  <w:delText>=</w:delText>
                                </w:r>
                                <w:r w:rsidDel="00F226F3">
                                  <w:rPr>
                                    <w:spacing w:val="-2"/>
                                  </w:rPr>
                                  <w:delText xml:space="preserve"> </w:delText>
                                </w:r>
                                <w:r w:rsidDel="00F226F3">
                                  <w:delText>{10, 20,</w:delText>
                                </w:r>
                                <w:r w:rsidDel="00F226F3">
                                  <w:rPr>
                                    <w:spacing w:val="1"/>
                                  </w:rPr>
                                  <w:delText xml:space="preserve"> </w:delText>
                                </w:r>
                                <w:r w:rsidDel="00F226F3">
                                  <w:delText>30, 40,</w:delText>
                                </w:r>
                                <w:r w:rsidDel="00F226F3">
                                  <w:rPr>
                                    <w:spacing w:val="-1"/>
                                  </w:rPr>
                                  <w:delText xml:space="preserve"> </w:delText>
                                </w:r>
                                <w:r w:rsidDel="00F226F3">
                                  <w:delText>50}; //</w:delText>
                                </w:r>
                                <w:r w:rsidDel="00F226F3">
                                  <w:rPr>
                                    <w:spacing w:val="-1"/>
                                  </w:rPr>
                                  <w:delText xml:space="preserve"> </w:delText>
                                </w:r>
                                <w:r w:rsidDel="00F226F3">
                                  <w:delText>Explicitly</w:delText>
                                </w:r>
                                <w:r w:rsidDel="00F226F3">
                                  <w:rPr>
                                    <w:spacing w:val="-3"/>
                                  </w:rPr>
                                  <w:delText xml:space="preserve"> </w:delText>
                                </w:r>
                                <w:r w:rsidDel="00F226F3">
                                  <w:delText>initializes</w:delText>
                                </w:r>
                                <w:r w:rsidDel="00F226F3">
                                  <w:rPr>
                                    <w:spacing w:val="-1"/>
                                  </w:rPr>
                                  <w:delText xml:space="preserve"> </w:delText>
                                </w:r>
                                <w:r w:rsidDel="00F226F3">
                                  <w:delText xml:space="preserve">all 5 </w:delText>
                                </w:r>
                                <w:r w:rsidDel="00F226F3">
                                  <w:rPr>
                                    <w:spacing w:val="-2"/>
                                  </w:rPr>
                                  <w:delText>elements</w:delText>
                                </w:r>
                              </w:del>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DBC9D9A" id="Textbox 72" o:spid="_x0000_s1092" type="#_x0000_t202" style="position:absolute;left:0;text-align:left;margin-left:66.4pt;margin-top:15.4pt;width:462.7pt;height:23.05pt;z-index:-157122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" filled="f" strokeweight=".48pt">
                  <v:path arrowok="t"/>
                  <v:textbox inset="0,0,0,0">
                    <w:txbxContent>
                      <w:p w14:paraId="45D1EA6F" w14:textId="2C8E71BD" w:rsidR="00E527DA" w:rsidRDefault="00000000">
                        <w:pPr>
                          <w:pStyle w:val="BodyText"/>
                          <w:spacing w:before="18"/>
                          <w:ind w:left="107"/>
                        </w:pPr>
                        <w:del w:id="2132" w:author="Abhiram Arali" w:date="2024-11-06T14:45:00Z" w16du:dateUtc="2024-11-06T09:15:00Z">
                          <w:r w:rsidDel="00F226F3">
                            <w:delText>int</w:delText>
                          </w:r>
                          <w:r w:rsidDel="00F226F3">
                            <w:rPr>
                              <w:spacing w:val="-1"/>
                            </w:rPr>
                            <w:delText xml:space="preserve"> </w:delText>
                          </w:r>
                          <w:r w:rsidDel="00F226F3">
                            <w:delText>numbers[5]</w:delText>
                          </w:r>
                          <w:r w:rsidDel="00F226F3">
                            <w:rPr>
                              <w:spacing w:val="-2"/>
                            </w:rPr>
                            <w:delText xml:space="preserve"> </w:delText>
                          </w:r>
                          <w:r w:rsidDel="00F226F3">
                            <w:delText>=</w:delText>
                          </w:r>
                          <w:r w:rsidDel="00F226F3">
                            <w:rPr>
                              <w:spacing w:val="-2"/>
                            </w:rPr>
                            <w:delText xml:space="preserve"> </w:delText>
                          </w:r>
                          <w:r w:rsidDel="00F226F3">
                            <w:delText>{10, 20,</w:delText>
                          </w:r>
                          <w:r w:rsidDel="00F226F3">
                            <w:rPr>
                              <w:spacing w:val="1"/>
                            </w:rPr>
                            <w:delText xml:space="preserve"> </w:delText>
                          </w:r>
                          <w:r w:rsidDel="00F226F3">
                            <w:delText>30, 40,</w:delText>
                          </w:r>
                          <w:r w:rsidDel="00F226F3">
                            <w:rPr>
                              <w:spacing w:val="-1"/>
                            </w:rPr>
                            <w:delText xml:space="preserve"> </w:delText>
                          </w:r>
                          <w:r w:rsidDel="00F226F3">
                            <w:delText>50}; //</w:delText>
                          </w:r>
                          <w:r w:rsidDel="00F226F3">
                            <w:rPr>
                              <w:spacing w:val="-1"/>
                            </w:rPr>
                            <w:delText xml:space="preserve"> </w:delText>
                          </w:r>
                          <w:r w:rsidDel="00F226F3">
                            <w:delText>Explicitly</w:delText>
                          </w:r>
                          <w:r w:rsidDel="00F226F3">
                            <w:rPr>
                              <w:spacing w:val="-3"/>
                            </w:rPr>
                            <w:delText xml:space="preserve"> </w:delText>
                          </w:r>
                          <w:r w:rsidDel="00F226F3">
                            <w:delText>initializes</w:delText>
                          </w:r>
                          <w:r w:rsidDel="00F226F3">
                            <w:rPr>
                              <w:spacing w:val="-1"/>
                            </w:rPr>
                            <w:delText xml:space="preserve"> </w:delText>
                          </w:r>
                          <w:r w:rsidDel="00F226F3">
                            <w:delText xml:space="preserve">all 5 </w:delText>
                          </w:r>
                          <w:r w:rsidDel="00F226F3">
                            <w:rPr>
                              <w:spacing w:val="-2"/>
                            </w:rPr>
                            <w:delText>elements</w:delText>
                          </w:r>
                        </w:del>
                      </w:p>
                    </w:txbxContent>
                  </v:textbox>
                  <w10:wrap type="topAndBottom" anchorx="page"/>
                </v:shape>
              </w:pict>
            </mc:Fallback>
          </mc:AlternateContent>
        </w:r>
      </w:del>
    </w:p>
    <w:p w14:paraId="4D770B20" w14:textId="5C386690" w:rsidR="00E527DA" w:rsidDel="006E30F7" w:rsidRDefault="00EB2904">
      <w:pPr>
        <w:pStyle w:val="NormalBPBHEB"/>
        <w:rPr>
          <w:del w:id="1411" w:author="Abhiram Arali" w:date="2024-11-12T12:20:00Z"/>
        </w:rPr>
        <w:pPrChange w:id="1412" w:author="Abhiram Arali" w:date="2024-11-12T12:23:00Z">
          <w:pPr>
            <w:pStyle w:val="BodyText"/>
            <w:spacing w:before="164" w:line="360" w:lineRule="auto"/>
            <w:ind w:left="220" w:right="219"/>
            <w:jc w:val="both"/>
          </w:pPr>
        </w:pPrChange>
      </w:pPr>
      <w:del w:id="1413" w:author="Abhiram Arali" w:date="2024-11-12T12:20:00Z">
        <w:r w:rsidDel="006E30F7">
          <w:delText xml:space="preserve">In this example, the array numbers </w:delText>
        </w:r>
      </w:del>
      <w:del w:id="1414" w:author="Abhiram Arali" w:date="2024-11-06T14:45:00Z">
        <w:r w:rsidDel="00B500BF">
          <w:delText>is</w:delText>
        </w:r>
      </w:del>
      <w:del w:id="1415" w:author="Abhiram Arali" w:date="2024-11-12T12:20:00Z">
        <w:r w:rsidDel="006E30F7">
          <w:delText xml:space="preserve"> initialized with five elements. Each value is directly assigned to the corresponding position. Alternatively, if you neglect the size but provide initialization values, the compiler will automatically determine the siz</w:delText>
        </w:r>
        <w:r w:rsidDel="006E30F7">
          <w:delText>e based on the number of values provided.</w:delText>
        </w:r>
      </w:del>
    </w:p>
    <w:p w14:paraId="6AF2AF1A" w14:textId="77702889" w:rsidR="00E527DA" w:rsidDel="006E30F7" w:rsidRDefault="00EB2904">
      <w:pPr>
        <w:pStyle w:val="NormalBPBHEB"/>
        <w:rPr>
          <w:del w:id="1416" w:author="Abhiram Arali" w:date="2024-11-12T12:20:00Z"/>
        </w:rPr>
        <w:pPrChange w:id="1417" w:author="Abhiram Arali" w:date="2024-11-12T12:23:00Z">
          <w:pPr>
            <w:spacing w:before="160"/>
            <w:ind w:left="220"/>
          </w:pPr>
        </w:pPrChange>
      </w:pPr>
      <w:del w:id="1418" w:author="Abhiram Arali" w:date="2024-11-12T12:20:00Z">
        <w:r w:rsidRPr="00C831E5" w:rsidDel="006E30F7">
          <w:rPr>
            <w:b/>
            <w:bCs/>
            <w:rPrChange w:id="1419" w:author="Abhiram Arali" w:date="2024-11-06T14:45:00Z">
              <w:rPr/>
            </w:rPrChange>
          </w:rPr>
          <w:delText>Example</w:delText>
        </w:r>
        <w:r w:rsidDel="006E30F7">
          <w:delText>:</w:delText>
        </w:r>
      </w:del>
    </w:p>
    <w:p w14:paraId="1A89C9D6" w14:textId="1512CFC7" w:rsidR="00E73953" w:rsidDel="006E30F7" w:rsidRDefault="00CB5750">
      <w:pPr>
        <w:pStyle w:val="NormalBPBHEB"/>
        <w:rPr>
          <w:del w:id="1420" w:author="Abhiram Arali" w:date="2024-11-12T12:20:00Z"/>
        </w:rPr>
        <w:pPrChange w:id="1421" w:author="Abhiram Arali" w:date="2024-11-12T12:23:00Z">
          <w:pPr>
            <w:pStyle w:val="BodyText"/>
            <w:spacing w:before="18"/>
            <w:ind w:left="107"/>
          </w:pPr>
        </w:pPrChange>
      </w:pPr>
      <w:moveToRangeStart w:id="1422" w:author="Abhiram Arali" w:date="2024-11-06T14:45:00Z" w:name="move181796762"/>
      <w:moveTo w:id="1423" w:author="Abhiram Arali" w:date="2024-11-06T14:45:00Z">
        <w:del w:id="1424" w:author="Abhiram Arali" w:date="2024-11-12T12:20:00Z">
          <w:r w:rsidDel="006E30F7">
            <w:delText>int</w:delText>
          </w:r>
          <w:r w:rsidDel="006E30F7">
            <w:rPr>
              <w:spacing w:val="-1"/>
            </w:rPr>
            <w:delText xml:space="preserve"> </w:delText>
          </w:r>
          <w:r w:rsidDel="006E30F7">
            <w:delText>numbers[]</w:delText>
          </w:r>
          <w:r w:rsidDel="006E30F7">
            <w:rPr>
              <w:spacing w:val="-3"/>
            </w:rPr>
            <w:delText xml:space="preserve"> </w:delText>
          </w:r>
          <w:r w:rsidDel="006E30F7">
            <w:delText>=</w:delText>
          </w:r>
          <w:r w:rsidDel="006E30F7">
            <w:rPr>
              <w:spacing w:val="-1"/>
            </w:rPr>
            <w:delText xml:space="preserve"> </w:delText>
          </w:r>
          <w:r w:rsidDel="006E30F7">
            <w:delText>{10,</w:delText>
          </w:r>
          <w:r w:rsidDel="006E30F7">
            <w:rPr>
              <w:spacing w:val="-1"/>
            </w:rPr>
            <w:delText xml:space="preserve"> </w:delText>
          </w:r>
          <w:r w:rsidDel="006E30F7">
            <w:delText>20,</w:delText>
          </w:r>
          <w:r w:rsidDel="006E30F7">
            <w:rPr>
              <w:spacing w:val="2"/>
            </w:rPr>
            <w:delText xml:space="preserve"> </w:delText>
          </w:r>
          <w:r w:rsidDel="006E30F7">
            <w:delText>30};</w:delText>
          </w:r>
          <w:r w:rsidDel="006E30F7">
            <w:rPr>
              <w:spacing w:val="-1"/>
            </w:rPr>
            <w:delText xml:space="preserve"> </w:delText>
          </w:r>
          <w:r w:rsidDel="006E30F7">
            <w:delText>//</w:delText>
          </w:r>
          <w:r w:rsidDel="006E30F7">
            <w:rPr>
              <w:spacing w:val="-1"/>
            </w:rPr>
            <w:delText xml:space="preserve"> </w:delText>
          </w:r>
          <w:r w:rsidDel="006E30F7">
            <w:delText>Array of</w:delText>
          </w:r>
          <w:r w:rsidDel="006E30F7">
            <w:rPr>
              <w:spacing w:val="-1"/>
            </w:rPr>
            <w:delText xml:space="preserve"> </w:delText>
          </w:r>
          <w:r w:rsidDel="006E30F7">
            <w:delText>size</w:delText>
          </w:r>
          <w:r w:rsidDel="006E30F7">
            <w:rPr>
              <w:spacing w:val="-1"/>
            </w:rPr>
            <w:delText xml:space="preserve"> </w:delText>
          </w:r>
          <w:r w:rsidDel="006E30F7">
            <w:rPr>
              <w:spacing w:val="-10"/>
            </w:rPr>
            <w:delText>3</w:delText>
          </w:r>
        </w:del>
      </w:moveTo>
    </w:p>
    <w:moveToRangeEnd w:id="1422"/>
    <w:p w14:paraId="7B346889" w14:textId="29BB1978" w:rsidR="00E527DA" w:rsidRPr="002E2901" w:rsidDel="00CB5750" w:rsidRDefault="00EB2904">
      <w:pPr>
        <w:pStyle w:val="NormalBPBHEB"/>
        <w:rPr>
          <w:del w:id="1425" w:author="Abhiram Arali" w:date="2024-11-06T14:45:00Z"/>
          <w:b/>
          <w:bCs/>
          <w:sz w:val="20"/>
          <w:rPrChange w:id="1426" w:author="Abhiram Arali" w:date="2024-11-06T14:46:00Z">
            <w:rPr>
              <w:del w:id="1427" w:author="Abhiram Arali" w:date="2024-11-06T14:45:00Z"/>
              <w:sz w:val="20"/>
            </w:rPr>
          </w:rPrChange>
        </w:rPr>
        <w:pPrChange w:id="1428" w:author="Abhiram Arali" w:date="2024-11-12T12:23:00Z">
          <w:pPr>
            <w:pStyle w:val="BodyText"/>
            <w:spacing w:before="46"/>
          </w:pPr>
        </w:pPrChange>
      </w:pPr>
      <w:del w:id="1429" w:author="Abhiram Arali" w:date="2024-11-06T14:45:00Z">
        <w:r w:rsidRPr="002E2901" w:rsidDel="00CB5750">
          <w:rPr>
            <w:b/>
            <w:bCs/>
            <w:noProof/>
            <w:lang w:val="en-IN" w:eastAsia="en-IN"/>
            <w:rPrChange w:id="1430" w:author="Abhiram Arali" w:date="2024-11-06T14:46:00Z">
              <w:rPr>
                <w:noProof/>
                <w:lang w:val="en-IN" w:eastAsia="en-IN"/>
              </w:rPr>
            </w:rPrChange>
          </w:rPr>
          <mc:AlternateContent>
            <mc:Choice Requires="wps">
              <w:drawing>
                <wp:anchor distT="0" distB="0" distL="0" distR="0" simplePos="0" relativeHeight="487604736" behindDoc="1" locked="0" layoutInCell="1" allowOverlap="1" wp14:anchorId="4A4938F7" wp14:editId="09CCC8CB">
                  <wp:simplePos x="0" y="0"/>
                  <wp:positionH relativeFrom="page">
                    <wp:posOffset>843076</wp:posOffset>
                  </wp:positionH>
                  <wp:positionV relativeFrom="paragraph">
                    <wp:posOffset>194033</wp:posOffset>
                  </wp:positionV>
                  <wp:extent cx="5876290" cy="294640"/>
                  <wp:effectExtent l="0" t="0" r="0" b="0"/>
                  <wp:wrapTopAndBottom/>
                  <wp:docPr id="73" name="Text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294640"/>
                          </a:xfrm>
                          <a:prstGeom prst="rect">
                            <a:avLst/>
                          </a:prstGeom>
                          <a:ln w="6096">
                            <a:solidFill>
                              <a:srgbClr val="000000"/>
                            </a:solidFill>
                            <a:prstDash val="solid"/>
                          </a:ln>
                        </wps:spPr>
                        <wps:txbx>
                          <w:txbxContent>
                            <w:p w14:paraId="367EE609" w14:textId="70FDD4D5" w:rsidR="00E527DA" w:rsidRDefault="00EB2904">
                              <w:pPr>
                                <w:pStyle w:val="BodyText"/>
                                <w:spacing w:before="18"/>
                                <w:ind w:left="107"/>
                              </w:pPr>
                              <w:moveFromRangeStart w:id="1431" w:author="Abhiram Arali" w:date="2024-11-06T14:45:00Z" w:name="move181796762"/>
                              <w:moveFrom w:id="1432" w:author="Abhiram Arali" w:date="2024-11-06T14:45:00Z">
                                <w:r w:rsidDel="00CB5750">
                                  <w:t>int</w:t>
                                </w:r>
                                <w:r w:rsidDel="00CB5750">
                                  <w:rPr>
                                    <w:spacing w:val="-1"/>
                                  </w:rPr>
                                  <w:t xml:space="preserve"> </w:t>
                                </w:r>
                                <w:r w:rsidDel="00CB5750">
                                  <w:t>numbers[]</w:t>
                                </w:r>
                                <w:r w:rsidDel="00CB5750">
                                  <w:rPr>
                                    <w:spacing w:val="-3"/>
                                  </w:rPr>
                                  <w:t xml:space="preserve"> </w:t>
                                </w:r>
                                <w:r w:rsidDel="00CB5750">
                                  <w:t>=</w:t>
                                </w:r>
                                <w:r w:rsidDel="00CB5750">
                                  <w:rPr>
                                    <w:spacing w:val="-1"/>
                                  </w:rPr>
                                  <w:t xml:space="preserve"> </w:t>
                                </w:r>
                                <w:r w:rsidDel="00CB5750">
                                  <w:t>{10,</w:t>
                                </w:r>
                                <w:r w:rsidDel="00CB5750">
                                  <w:rPr>
                                    <w:spacing w:val="-1"/>
                                  </w:rPr>
                                  <w:t xml:space="preserve"> </w:t>
                                </w:r>
                                <w:r w:rsidDel="00CB5750">
                                  <w:t>20,</w:t>
                                </w:r>
                                <w:r w:rsidDel="00CB5750">
                                  <w:rPr>
                                    <w:spacing w:val="2"/>
                                  </w:rPr>
                                  <w:t xml:space="preserve"> </w:t>
                                </w:r>
                                <w:r w:rsidDel="00CB5750">
                                  <w:t>30};</w:t>
                                </w:r>
                                <w:r w:rsidDel="00CB5750">
                                  <w:rPr>
                                    <w:spacing w:val="-1"/>
                                  </w:rPr>
                                  <w:t xml:space="preserve"> </w:t>
                                </w:r>
                                <w:r w:rsidDel="00CB5750">
                                  <w:t>//</w:t>
                                </w:r>
                                <w:r w:rsidDel="00CB5750">
                                  <w:rPr>
                                    <w:spacing w:val="-1"/>
                                  </w:rPr>
                                  <w:t xml:space="preserve"> </w:t>
                                </w:r>
                                <w:r w:rsidDel="00CB5750">
                                  <w:t>Array of</w:t>
                                </w:r>
                                <w:r w:rsidDel="00CB5750">
                                  <w:rPr>
                                    <w:spacing w:val="-1"/>
                                  </w:rPr>
                                  <w:t xml:space="preserve"> </w:t>
                                </w:r>
                                <w:r w:rsidDel="00CB5750">
                                  <w:t>size</w:t>
                                </w:r>
                                <w:r w:rsidDel="00CB5750">
                                  <w:rPr>
                                    <w:spacing w:val="-1"/>
                                  </w:rPr>
                                  <w:t xml:space="preserve"> </w:t>
                                </w:r>
                                <w:r w:rsidDel="00CB5750">
                                  <w:rPr>
                                    <w:spacing w:val="-10"/>
                                  </w:rPr>
                                  <w:t>3</w:t>
                                </w:r>
                              </w:moveFrom>
                              <w:moveFromRangeEnd w:id="1431"/>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4938F7" id="Textbox 73" o:spid="_x0000_s1093" type="#_x0000_t202" style="position:absolute;left:0;text-align:left;margin-left:66.4pt;margin-top:15.3pt;width:462.7pt;height:23.2pt;z-index:-15711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" filled="f" strokeweight=".48pt">
                  <v:path arrowok="t"/>
                  <v:textbox inset="0,0,0,0">
                    <w:txbxContent>
                      <w:p w14:paraId="367EE609" w14:textId="70FDD4D5" w:rsidR="00E527DA" w:rsidRDefault="00000000">
                        <w:pPr>
                          <w:pStyle w:val="BodyText"/>
                          <w:spacing w:before="18"/>
                          <w:ind w:left="107"/>
                        </w:pPr>
                        <w:moveFromRangeStart w:id="2156" w:author="Abhiram Arali" w:date="2024-11-06T14:45:00Z" w:name="move181796762"/>
                        <w:moveFrom w:id="2157" w:author="Abhiram Arali" w:date="2024-11-06T14:45:00Z" w16du:dateUtc="2024-11-06T09:15:00Z">
                          <w:r w:rsidDel="00CB5750">
                            <w:t>int</w:t>
                          </w:r>
                          <w:r w:rsidDel="00CB5750">
                            <w:rPr>
                              <w:spacing w:val="-1"/>
                            </w:rPr>
                            <w:t xml:space="preserve"> </w:t>
                          </w:r>
                          <w:r w:rsidDel="00CB5750">
                            <w:t>numbers[]</w:t>
                          </w:r>
                          <w:r w:rsidDel="00CB5750">
                            <w:rPr>
                              <w:spacing w:val="-3"/>
                            </w:rPr>
                            <w:t xml:space="preserve"> </w:t>
                          </w:r>
                          <w:r w:rsidDel="00CB5750">
                            <w:t>=</w:t>
                          </w:r>
                          <w:r w:rsidDel="00CB5750">
                            <w:rPr>
                              <w:spacing w:val="-1"/>
                            </w:rPr>
                            <w:t xml:space="preserve"> </w:t>
                          </w:r>
                          <w:r w:rsidDel="00CB5750">
                            <w:t>{10,</w:t>
                          </w:r>
                          <w:r w:rsidDel="00CB5750">
                            <w:rPr>
                              <w:spacing w:val="-1"/>
                            </w:rPr>
                            <w:t xml:space="preserve"> </w:t>
                          </w:r>
                          <w:r w:rsidDel="00CB5750">
                            <w:t>20,</w:t>
                          </w:r>
                          <w:r w:rsidDel="00CB5750">
                            <w:rPr>
                              <w:spacing w:val="2"/>
                            </w:rPr>
                            <w:t xml:space="preserve"> </w:t>
                          </w:r>
                          <w:r w:rsidDel="00CB5750">
                            <w:t>30};</w:t>
                          </w:r>
                          <w:r w:rsidDel="00CB5750">
                            <w:rPr>
                              <w:spacing w:val="-1"/>
                            </w:rPr>
                            <w:t xml:space="preserve"> </w:t>
                          </w:r>
                          <w:r w:rsidDel="00CB5750">
                            <w:t>//</w:t>
                          </w:r>
                          <w:r w:rsidDel="00CB5750">
                            <w:rPr>
                              <w:spacing w:val="-1"/>
                            </w:rPr>
                            <w:t xml:space="preserve"> </w:t>
                          </w:r>
                          <w:r w:rsidDel="00CB5750">
                            <w:t>Array of</w:t>
                          </w:r>
                          <w:r w:rsidDel="00CB5750">
                            <w:rPr>
                              <w:spacing w:val="-1"/>
                            </w:rPr>
                            <w:t xml:space="preserve"> </w:t>
                          </w:r>
                          <w:r w:rsidDel="00CB5750">
                            <w:t>size</w:t>
                          </w:r>
                          <w:r w:rsidDel="00CB5750">
                            <w:rPr>
                              <w:spacing w:val="-1"/>
                            </w:rPr>
                            <w:t xml:space="preserve"> </w:t>
                          </w:r>
                          <w:r w:rsidDel="00CB5750">
                            <w:rPr>
                              <w:spacing w:val="-10"/>
                            </w:rPr>
                            <w:t>3</w:t>
                          </w:r>
                        </w:moveFrom>
                        <w:moveFromRangeEnd w:id="2156"/>
                      </w:p>
                    </w:txbxContent>
                  </v:textbox>
                  <w10:wrap type="topAndBottom" anchorx="page"/>
                </v:shape>
              </w:pict>
            </mc:Fallback>
          </mc:AlternateContent>
        </w:r>
      </w:del>
    </w:p>
    <w:p w14:paraId="249B45C9" w14:textId="5A17BD95" w:rsidR="00E527DA" w:rsidDel="00552EAA" w:rsidRDefault="00EB2904">
      <w:pPr>
        <w:pStyle w:val="NormalBPBHEB"/>
        <w:rPr>
          <w:del w:id="1433" w:author="Abhiram Arali" w:date="2024-11-06T14:46:00Z"/>
        </w:rPr>
        <w:pPrChange w:id="1434" w:author="Abhiram Arali" w:date="2024-11-12T12:23:00Z">
          <w:pPr>
            <w:pStyle w:val="Heading1"/>
            <w:numPr>
              <w:numId w:val="5"/>
            </w:numPr>
            <w:tabs>
              <w:tab w:val="left" w:pos="460"/>
            </w:tabs>
            <w:spacing w:before="164"/>
            <w:ind w:left="460" w:hanging="240"/>
          </w:pPr>
        </w:pPrChange>
      </w:pPr>
      <w:del w:id="1435" w:author="Abhiram Arali" w:date="2024-11-12T12:20:00Z">
        <w:r w:rsidRPr="002E2901" w:rsidDel="006E30F7">
          <w:rPr>
            <w:b/>
            <w:bCs/>
            <w:rPrChange w:id="1436" w:author="Abhiram Arali" w:date="2024-11-06T14:46:00Z">
              <w:rPr/>
            </w:rPrChange>
          </w:rPr>
          <w:delText>Partial</w:delText>
        </w:r>
        <w:r w:rsidRPr="002E2901" w:rsidDel="006E30F7">
          <w:rPr>
            <w:b/>
            <w:bCs/>
            <w:spacing w:val="-2"/>
            <w:rPrChange w:id="1437" w:author="Abhiram Arali" w:date="2024-11-06T14:46:00Z">
              <w:rPr>
                <w:spacing w:val="-2"/>
              </w:rPr>
            </w:rPrChange>
          </w:rPr>
          <w:delText xml:space="preserve"> </w:delText>
        </w:r>
        <w:r w:rsidR="00E63C8A" w:rsidRPr="002E2901" w:rsidDel="006E30F7">
          <w:rPr>
            <w:b/>
            <w:bCs/>
            <w:spacing w:val="-2"/>
            <w:rPrChange w:id="1438" w:author="Abhiram Arali" w:date="2024-11-06T14:46:00Z">
              <w:rPr>
                <w:spacing w:val="-2"/>
              </w:rPr>
            </w:rPrChange>
          </w:rPr>
          <w:delText>initialization</w:delText>
        </w:r>
      </w:del>
    </w:p>
    <w:p w14:paraId="73D0E6CA" w14:textId="63313D66" w:rsidR="00E527DA" w:rsidDel="00E63C8A" w:rsidRDefault="00E527DA">
      <w:pPr>
        <w:pStyle w:val="NormalBPBHEB"/>
        <w:rPr>
          <w:del w:id="1439" w:author="Abhiram Arali" w:date="2024-11-06T14:45:00Z"/>
          <w:b/>
        </w:rPr>
        <w:pPrChange w:id="1440" w:author="Abhiram Arali" w:date="2024-11-12T12:23:00Z">
          <w:pPr>
            <w:pStyle w:val="BodyText"/>
            <w:spacing w:before="22"/>
          </w:pPr>
        </w:pPrChange>
      </w:pPr>
    </w:p>
    <w:p w14:paraId="3032CB1F" w14:textId="1E151E71" w:rsidR="00E527DA" w:rsidDel="006E30F7" w:rsidRDefault="00EB2904">
      <w:pPr>
        <w:pStyle w:val="NormalBPBHEB"/>
        <w:rPr>
          <w:del w:id="1441" w:author="Abhiram Arali" w:date="2024-11-12T12:20:00Z"/>
        </w:rPr>
        <w:pPrChange w:id="1442" w:author="Abhiram Arali" w:date="2024-11-12T12:23:00Z">
          <w:pPr>
            <w:pStyle w:val="BodyText"/>
            <w:spacing w:line="360" w:lineRule="auto"/>
            <w:ind w:left="220"/>
          </w:pPr>
        </w:pPrChange>
      </w:pPr>
      <w:del w:id="1443" w:author="Abhiram Arali" w:date="2024-11-12T12:20:00Z">
        <w:r w:rsidDel="006E30F7">
          <w:delText>In</w:delText>
        </w:r>
        <w:r w:rsidDel="006E30F7">
          <w:rPr>
            <w:spacing w:val="-1"/>
          </w:rPr>
          <w:delText xml:space="preserve"> </w:delText>
        </w:r>
        <w:r w:rsidDel="006E30F7">
          <w:delText>case</w:delText>
        </w:r>
        <w:r w:rsidDel="006E30F7">
          <w:rPr>
            <w:spacing w:val="-4"/>
          </w:rPr>
          <w:delText xml:space="preserve"> </w:delText>
        </w:r>
        <w:r w:rsidDel="006E30F7">
          <w:delText>of</w:delText>
        </w:r>
        <w:r w:rsidDel="006E30F7">
          <w:rPr>
            <w:spacing w:val="-3"/>
          </w:rPr>
          <w:delText xml:space="preserve"> </w:delText>
        </w:r>
        <w:r w:rsidDel="006E30F7">
          <w:delText>partial</w:delText>
        </w:r>
        <w:r w:rsidDel="006E30F7">
          <w:rPr>
            <w:spacing w:val="-3"/>
          </w:rPr>
          <w:delText xml:space="preserve"> </w:delText>
        </w:r>
        <w:r w:rsidDel="006E30F7">
          <w:delText>initialization,</w:delText>
        </w:r>
        <w:r w:rsidDel="006E30F7">
          <w:rPr>
            <w:spacing w:val="-3"/>
          </w:rPr>
          <w:delText xml:space="preserve"> </w:delText>
        </w:r>
        <w:r w:rsidDel="006E30F7">
          <w:delText>only</w:delText>
        </w:r>
        <w:r w:rsidDel="006E30F7">
          <w:rPr>
            <w:spacing w:val="-3"/>
          </w:rPr>
          <w:delText xml:space="preserve"> </w:delText>
        </w:r>
        <w:r w:rsidDel="006E30F7">
          <w:delText>the</w:delText>
        </w:r>
        <w:r w:rsidDel="006E30F7">
          <w:rPr>
            <w:spacing w:val="-4"/>
          </w:rPr>
          <w:delText xml:space="preserve"> </w:delText>
        </w:r>
        <w:r w:rsidDel="006E30F7">
          <w:delText>specified</w:delText>
        </w:r>
        <w:r w:rsidDel="006E30F7">
          <w:rPr>
            <w:spacing w:val="-1"/>
          </w:rPr>
          <w:delText xml:space="preserve"> </w:delText>
        </w:r>
        <w:r w:rsidDel="006E30F7">
          <w:delText>elements</w:delText>
        </w:r>
        <w:r w:rsidDel="006E30F7">
          <w:rPr>
            <w:spacing w:val="-3"/>
          </w:rPr>
          <w:delText xml:space="preserve"> </w:delText>
        </w:r>
        <w:r w:rsidDel="006E30F7">
          <w:delText>will</w:delText>
        </w:r>
        <w:r w:rsidDel="006E30F7">
          <w:rPr>
            <w:spacing w:val="-3"/>
          </w:rPr>
          <w:delText xml:space="preserve"> </w:delText>
        </w:r>
        <w:r w:rsidDel="006E30F7">
          <w:delText>be</w:delText>
        </w:r>
        <w:r w:rsidDel="006E30F7">
          <w:rPr>
            <w:spacing w:val="-4"/>
          </w:rPr>
          <w:delText xml:space="preserve"> </w:delText>
        </w:r>
        <w:r w:rsidDel="006E30F7">
          <w:delText>initialized,</w:delText>
        </w:r>
        <w:r w:rsidDel="006E30F7">
          <w:rPr>
            <w:spacing w:val="-3"/>
          </w:rPr>
          <w:delText xml:space="preserve"> </w:delText>
        </w:r>
        <w:r w:rsidDel="006E30F7">
          <w:delText>and</w:delText>
        </w:r>
        <w:r w:rsidDel="006E30F7">
          <w:rPr>
            <w:spacing w:val="-3"/>
          </w:rPr>
          <w:delText xml:space="preserve"> </w:delText>
        </w:r>
        <w:r w:rsidDel="006E30F7">
          <w:delText>the</w:delText>
        </w:r>
        <w:r w:rsidDel="006E30F7">
          <w:rPr>
            <w:spacing w:val="-2"/>
          </w:rPr>
          <w:delText xml:space="preserve"> </w:delText>
        </w:r>
        <w:r w:rsidDel="006E30F7">
          <w:delText>rest</w:delText>
        </w:r>
        <w:r w:rsidDel="006E30F7">
          <w:rPr>
            <w:spacing w:val="-1"/>
          </w:rPr>
          <w:delText xml:space="preserve"> </w:delText>
        </w:r>
        <w:r w:rsidDel="006E30F7">
          <w:delText>will automatically be set to zero.</w:delText>
        </w:r>
      </w:del>
    </w:p>
    <w:p w14:paraId="27A721C8" w14:textId="28220A5B" w:rsidR="00E527DA" w:rsidDel="006E30F7" w:rsidRDefault="00EB2904">
      <w:pPr>
        <w:pStyle w:val="NormalBPBHEB"/>
        <w:rPr>
          <w:del w:id="1444" w:author="Abhiram Arali" w:date="2024-11-12T12:20:00Z"/>
        </w:rPr>
        <w:pPrChange w:id="1445" w:author="Abhiram Arali" w:date="2024-11-12T12:23:00Z">
          <w:pPr>
            <w:spacing w:before="159"/>
            <w:ind w:left="220"/>
          </w:pPr>
        </w:pPrChange>
      </w:pPr>
      <w:del w:id="1446" w:author="Abhiram Arali" w:date="2024-11-12T12:20:00Z">
        <w:r w:rsidRPr="00A462BD" w:rsidDel="006E30F7">
          <w:rPr>
            <w:b/>
            <w:bCs/>
            <w:rPrChange w:id="1447" w:author="Abhiram Arali" w:date="2024-11-06T14:46:00Z">
              <w:rPr/>
            </w:rPrChange>
          </w:rPr>
          <w:delText>Example</w:delText>
        </w:r>
        <w:r w:rsidDel="006E30F7">
          <w:delText>:</w:delText>
        </w:r>
      </w:del>
    </w:p>
    <w:p w14:paraId="51C7AE00" w14:textId="66A8AB49" w:rsidR="00E527DA" w:rsidDel="006E30F7" w:rsidRDefault="00EB2904">
      <w:pPr>
        <w:pStyle w:val="NormalBPBHEB"/>
        <w:rPr>
          <w:del w:id="1448" w:author="Abhiram Arali" w:date="2024-11-12T12:20:00Z"/>
          <w:sz w:val="20"/>
        </w:rPr>
        <w:pPrChange w:id="1449" w:author="Abhiram Arali" w:date="2024-11-12T12:23:00Z">
          <w:pPr>
            <w:pStyle w:val="BodyText"/>
            <w:spacing w:before="49"/>
          </w:pPr>
        </w:pPrChange>
      </w:pPr>
      <w:del w:id="1450" w:author="Abhiram Arali" w:date="2024-11-06T14:47:00Z">
        <w:r w:rsidDel="002B125D">
          <w:rPr>
            <w:noProof/>
            <w:lang w:val="en-IN" w:eastAsia="en-IN"/>
            <w:rPrChange w:id="1451" w:author="Unknown">
              <w:rPr>
                <w:noProof/>
                <w:lang w:val="en-IN" w:eastAsia="en-IN"/>
              </w:rPr>
            </w:rPrChange>
          </w:rPr>
          <mc:AlternateContent>
            <mc:Choice Requires="wps">
              <w:drawing>
                <wp:anchor distT="0" distB="0" distL="0" distR="0" simplePos="0" relativeHeight="487605248" behindDoc="1" locked="0" layoutInCell="1" allowOverlap="1" wp14:anchorId="0C8CB798" wp14:editId="718A7F6C">
                  <wp:simplePos x="0" y="0"/>
                  <wp:positionH relativeFrom="page">
                    <wp:posOffset>843076</wp:posOffset>
                  </wp:positionH>
                  <wp:positionV relativeFrom="paragraph">
                    <wp:posOffset>195796</wp:posOffset>
                  </wp:positionV>
                  <wp:extent cx="5876290" cy="292735"/>
                  <wp:effectExtent l="0" t="0" r="0" b="0"/>
                  <wp:wrapTopAndBottom/>
                  <wp:docPr id="74"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292735"/>
                          </a:xfrm>
                          <a:prstGeom prst="rect">
                            <a:avLst/>
                          </a:prstGeom>
                          <a:ln w="6096">
                            <a:solidFill>
                              <a:srgbClr val="000000"/>
                            </a:solidFill>
                            <a:prstDash val="solid"/>
                          </a:ln>
                        </wps:spPr>
                        <wps:txbx>
                          <w:txbxContent>
                            <w:p w14:paraId="1BBDFD8E" w14:textId="3619488A" w:rsidR="00E527DA" w:rsidRDefault="00EB2904">
                              <w:pPr>
                                <w:pStyle w:val="BodyText"/>
                                <w:spacing w:before="18"/>
                                <w:ind w:left="107"/>
                              </w:pPr>
                              <w:del w:id="1452" w:author="Abhiram Arali" w:date="2024-11-06T14:47:00Z">
                                <w:r w:rsidDel="002B125D">
                                  <w:delText>int</w:delText>
                                </w:r>
                                <w:r w:rsidDel="002B125D">
                                  <w:rPr>
                                    <w:spacing w:val="-1"/>
                                  </w:rPr>
                                  <w:delText xml:space="preserve"> </w:delText>
                                </w:r>
                                <w:r w:rsidDel="002B125D">
                                  <w:delText>numbers[5]</w:delText>
                                </w:r>
                                <w:r w:rsidDel="002B125D">
                                  <w:rPr>
                                    <w:spacing w:val="-3"/>
                                  </w:rPr>
                                  <w:delText xml:space="preserve"> </w:delText>
                                </w:r>
                                <w:r w:rsidDel="002B125D">
                                  <w:delText>=</w:delText>
                                </w:r>
                                <w:r w:rsidDel="002B125D">
                                  <w:rPr>
                                    <w:spacing w:val="-1"/>
                                  </w:rPr>
                                  <w:delText xml:space="preserve"> </w:delText>
                                </w:r>
                                <w:r w:rsidDel="002B125D">
                                  <w:delText>{10,</w:delText>
                                </w:r>
                                <w:r w:rsidDel="002B125D">
                                  <w:rPr>
                                    <w:spacing w:val="-1"/>
                                  </w:rPr>
                                  <w:delText xml:space="preserve"> </w:delText>
                                </w:r>
                                <w:r w:rsidDel="002B125D">
                                  <w:delText>20}; //</w:delText>
                                </w:r>
                                <w:r w:rsidDel="002B125D">
                                  <w:rPr>
                                    <w:spacing w:val="-1"/>
                                  </w:rPr>
                                  <w:delText xml:space="preserve"> </w:delText>
                                </w:r>
                                <w:r w:rsidDel="002B125D">
                                  <w:delText>Initializes first</w:delText>
                                </w:r>
                                <w:r w:rsidDel="002B125D">
                                  <w:rPr>
                                    <w:spacing w:val="-1"/>
                                  </w:rPr>
                                  <w:delText xml:space="preserve"> </w:delText>
                                </w:r>
                                <w:r w:rsidDel="002B125D">
                                  <w:delText>two elements;</w:delText>
                                </w:r>
                                <w:r w:rsidDel="002B125D">
                                  <w:rPr>
                                    <w:spacing w:val="-1"/>
                                  </w:rPr>
                                  <w:delText xml:space="preserve"> </w:delText>
                                </w:r>
                                <w:r w:rsidDel="002B125D">
                                  <w:delText>others will</w:delText>
                                </w:r>
                                <w:r w:rsidDel="002B125D">
                                  <w:rPr>
                                    <w:spacing w:val="-1"/>
                                  </w:rPr>
                                  <w:delText xml:space="preserve"> </w:delText>
                                </w:r>
                                <w:r w:rsidDel="002B125D">
                                  <w:delText>be</w:delText>
                                </w:r>
                                <w:r w:rsidDel="002B125D">
                                  <w:rPr>
                                    <w:spacing w:val="-1"/>
                                  </w:rPr>
                                  <w:delText xml:space="preserve"> </w:delText>
                                </w:r>
                                <w:r w:rsidDel="002B125D">
                                  <w:rPr>
                                    <w:spacing w:val="-10"/>
                                  </w:rPr>
                                  <w:delText>0</w:delText>
                                </w:r>
                              </w:del>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8CB798" id="Textbox 74" o:spid="_x0000_s1094" type="#_x0000_t202" style="position:absolute;left:0;text-align:left;margin-left:66.4pt;margin-top:15.4pt;width:462.7pt;height:23.05pt;z-index:-157112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" filled="f" strokeweight=".48pt">
                  <v:path arrowok="t"/>
                  <v:textbox inset="0,0,0,0">
                    <w:txbxContent>
                      <w:p w14:paraId="1BBDFD8E" w14:textId="3619488A" w:rsidR="00E527DA" w:rsidRDefault="00000000">
                        <w:pPr>
                          <w:pStyle w:val="BodyText"/>
                          <w:spacing w:before="18"/>
                          <w:ind w:left="107"/>
                        </w:pPr>
                        <w:del w:id="2177" w:author="Abhiram Arali" w:date="2024-11-06T14:47:00Z" w16du:dateUtc="2024-11-06T09:17:00Z">
                          <w:r w:rsidDel="002B125D">
                            <w:delText>int</w:delText>
                          </w:r>
                          <w:r w:rsidDel="002B125D">
                            <w:rPr>
                              <w:spacing w:val="-1"/>
                            </w:rPr>
                            <w:delText xml:space="preserve"> </w:delText>
                          </w:r>
                          <w:r w:rsidDel="002B125D">
                            <w:delText>numbers[5]</w:delText>
                          </w:r>
                          <w:r w:rsidDel="002B125D">
                            <w:rPr>
                              <w:spacing w:val="-3"/>
                            </w:rPr>
                            <w:delText xml:space="preserve"> </w:delText>
                          </w:r>
                          <w:r w:rsidDel="002B125D">
                            <w:delText>=</w:delText>
                          </w:r>
                          <w:r w:rsidDel="002B125D">
                            <w:rPr>
                              <w:spacing w:val="-1"/>
                            </w:rPr>
                            <w:delText xml:space="preserve"> </w:delText>
                          </w:r>
                          <w:r w:rsidDel="002B125D">
                            <w:delText>{10,</w:delText>
                          </w:r>
                          <w:r w:rsidDel="002B125D">
                            <w:rPr>
                              <w:spacing w:val="-1"/>
                            </w:rPr>
                            <w:delText xml:space="preserve"> </w:delText>
                          </w:r>
                          <w:r w:rsidDel="002B125D">
                            <w:delText>20}; //</w:delText>
                          </w:r>
                          <w:r w:rsidDel="002B125D">
                            <w:rPr>
                              <w:spacing w:val="-1"/>
                            </w:rPr>
                            <w:delText xml:space="preserve"> </w:delText>
                          </w:r>
                          <w:r w:rsidDel="002B125D">
                            <w:delText>Initializes first</w:delText>
                          </w:r>
                          <w:r w:rsidDel="002B125D">
                            <w:rPr>
                              <w:spacing w:val="-1"/>
                            </w:rPr>
                            <w:delText xml:space="preserve"> </w:delText>
                          </w:r>
                          <w:r w:rsidDel="002B125D">
                            <w:delText>two elements;</w:delText>
                          </w:r>
                          <w:r w:rsidDel="002B125D">
                            <w:rPr>
                              <w:spacing w:val="-1"/>
                            </w:rPr>
                            <w:delText xml:space="preserve"> </w:delText>
                          </w:r>
                          <w:r w:rsidDel="002B125D">
                            <w:delText>others will</w:delText>
                          </w:r>
                          <w:r w:rsidDel="002B125D">
                            <w:rPr>
                              <w:spacing w:val="-1"/>
                            </w:rPr>
                            <w:delText xml:space="preserve"> </w:delText>
                          </w:r>
                          <w:r w:rsidDel="002B125D">
                            <w:delText>be</w:delText>
                          </w:r>
                          <w:r w:rsidDel="002B125D">
                            <w:rPr>
                              <w:spacing w:val="-1"/>
                            </w:rPr>
                            <w:delText xml:space="preserve"> </w:delText>
                          </w:r>
                          <w:r w:rsidDel="002B125D">
                            <w:rPr>
                              <w:spacing w:val="-10"/>
                            </w:rPr>
                            <w:delText>0</w:delText>
                          </w:r>
                        </w:del>
                      </w:p>
                    </w:txbxContent>
                  </v:textbox>
                  <w10:wrap type="topAndBottom" anchorx="page"/>
                </v:shape>
              </w:pict>
            </mc:Fallback>
          </mc:AlternateContent>
        </w:r>
      </w:del>
    </w:p>
    <w:p w14:paraId="746B269D" w14:textId="3B5872E1" w:rsidR="00E527DA" w:rsidRPr="002B125D" w:rsidDel="002B125D" w:rsidRDefault="00EB2904">
      <w:pPr>
        <w:pStyle w:val="NormalBPBHEB"/>
        <w:rPr>
          <w:del w:id="1453" w:author="Abhiram Arali" w:date="2024-11-06T14:47:00Z"/>
          <w:b/>
          <w:bCs/>
          <w:rPrChange w:id="1454" w:author="Abhiram Arali" w:date="2024-11-06T14:47:00Z">
            <w:rPr>
              <w:del w:id="1455" w:author="Abhiram Arali" w:date="2024-11-06T14:47:00Z"/>
            </w:rPr>
          </w:rPrChange>
        </w:rPr>
        <w:pPrChange w:id="1456" w:author="Abhiram Arali" w:date="2024-11-12T12:23:00Z">
          <w:pPr>
            <w:pStyle w:val="Heading1"/>
            <w:numPr>
              <w:numId w:val="5"/>
            </w:numPr>
            <w:tabs>
              <w:tab w:val="left" w:pos="460"/>
            </w:tabs>
            <w:spacing w:before="164"/>
            <w:ind w:left="460" w:hanging="240"/>
          </w:pPr>
        </w:pPrChange>
      </w:pPr>
      <w:del w:id="1457" w:author="Abhiram Arali" w:date="2024-11-12T12:20:00Z">
        <w:r w:rsidRPr="002B125D" w:rsidDel="006E30F7">
          <w:rPr>
            <w:b/>
            <w:bCs/>
            <w:rPrChange w:id="1458" w:author="Abhiram Arali" w:date="2024-11-06T14:47:00Z">
              <w:rPr/>
            </w:rPrChange>
          </w:rPr>
          <w:delText>Uninitialized</w:delText>
        </w:r>
        <w:r w:rsidRPr="002B125D" w:rsidDel="006E30F7">
          <w:rPr>
            <w:b/>
            <w:bCs/>
            <w:spacing w:val="-4"/>
            <w:rPrChange w:id="1459" w:author="Abhiram Arali" w:date="2024-11-06T14:47:00Z">
              <w:rPr>
                <w:spacing w:val="-4"/>
              </w:rPr>
            </w:rPrChange>
          </w:rPr>
          <w:delText xml:space="preserve"> </w:delText>
        </w:r>
        <w:r w:rsidR="002B125D" w:rsidRPr="00A848B5" w:rsidDel="006E30F7">
          <w:rPr>
            <w:b/>
            <w:bCs/>
            <w:spacing w:val="-4"/>
          </w:rPr>
          <w:delText>array</w:delText>
        </w:r>
      </w:del>
    </w:p>
    <w:p w14:paraId="4DB55576" w14:textId="1E3A441F" w:rsidR="00E527DA" w:rsidDel="002B125D" w:rsidRDefault="00E527DA">
      <w:pPr>
        <w:pStyle w:val="NormalBPBHEB"/>
        <w:rPr>
          <w:del w:id="1460" w:author="Abhiram Arali" w:date="2024-11-06T14:47:00Z"/>
          <w:b/>
        </w:rPr>
        <w:pPrChange w:id="1461" w:author="Abhiram Arali" w:date="2024-11-12T12:23:00Z">
          <w:pPr>
            <w:pStyle w:val="BodyText"/>
            <w:spacing w:before="22"/>
          </w:pPr>
        </w:pPrChange>
      </w:pPr>
    </w:p>
    <w:p w14:paraId="409C7672" w14:textId="1CA00558" w:rsidR="00E527DA" w:rsidDel="006E30F7" w:rsidRDefault="00EB2904">
      <w:pPr>
        <w:pStyle w:val="NormalBPBHEB"/>
        <w:rPr>
          <w:del w:id="1462" w:author="Abhiram Arali" w:date="2024-11-12T12:20:00Z"/>
        </w:rPr>
        <w:pPrChange w:id="1463" w:author="Abhiram Arali" w:date="2024-11-12T12:23:00Z">
          <w:pPr>
            <w:pStyle w:val="BodyText"/>
            <w:ind w:left="220"/>
          </w:pPr>
        </w:pPrChange>
      </w:pPr>
      <w:del w:id="1464" w:author="Abhiram Arali" w:date="2024-11-12T12:20:00Z">
        <w:r w:rsidDel="006E30F7">
          <w:delText>If</w:delText>
        </w:r>
        <w:r w:rsidDel="006E30F7">
          <w:rPr>
            <w:spacing w:val="-6"/>
          </w:rPr>
          <w:delText xml:space="preserve"> </w:delText>
        </w:r>
        <w:r w:rsidDel="006E30F7">
          <w:delText>you</w:delText>
        </w:r>
        <w:r w:rsidDel="006E30F7">
          <w:rPr>
            <w:spacing w:val="-1"/>
          </w:rPr>
          <w:delText xml:space="preserve"> </w:delText>
        </w:r>
        <w:r w:rsidDel="006E30F7">
          <w:delText>declare</w:delText>
        </w:r>
        <w:r w:rsidDel="006E30F7">
          <w:rPr>
            <w:spacing w:val="-1"/>
          </w:rPr>
          <w:delText xml:space="preserve"> </w:delText>
        </w:r>
        <w:r w:rsidDel="006E30F7">
          <w:delText>an</w:delText>
        </w:r>
        <w:r w:rsidDel="006E30F7">
          <w:rPr>
            <w:spacing w:val="-1"/>
          </w:rPr>
          <w:delText xml:space="preserve"> </w:delText>
        </w:r>
        <w:r w:rsidDel="006E30F7">
          <w:delText>array</w:delText>
        </w:r>
        <w:r w:rsidDel="006E30F7">
          <w:rPr>
            <w:spacing w:val="-1"/>
          </w:rPr>
          <w:delText xml:space="preserve"> </w:delText>
        </w:r>
        <w:r w:rsidDel="006E30F7">
          <w:delText>without</w:delText>
        </w:r>
        <w:r w:rsidDel="006E30F7">
          <w:rPr>
            <w:spacing w:val="-1"/>
          </w:rPr>
          <w:delText xml:space="preserve"> </w:delText>
        </w:r>
        <w:r w:rsidDel="006E30F7">
          <w:delText>initializing</w:delText>
        </w:r>
        <w:r w:rsidDel="006E30F7">
          <w:rPr>
            <w:spacing w:val="-1"/>
          </w:rPr>
          <w:delText xml:space="preserve"> </w:delText>
        </w:r>
        <w:r w:rsidDel="006E30F7">
          <w:delText>it,</w:delText>
        </w:r>
        <w:r w:rsidDel="006E30F7">
          <w:rPr>
            <w:spacing w:val="-1"/>
          </w:rPr>
          <w:delText xml:space="preserve"> </w:delText>
        </w:r>
        <w:r w:rsidDel="006E30F7">
          <w:delText>it</w:delText>
        </w:r>
        <w:r w:rsidDel="006E30F7">
          <w:rPr>
            <w:spacing w:val="-1"/>
          </w:rPr>
          <w:delText xml:space="preserve"> </w:delText>
        </w:r>
        <w:r w:rsidDel="006E30F7">
          <w:delText>will</w:delText>
        </w:r>
        <w:r w:rsidDel="006E30F7">
          <w:rPr>
            <w:spacing w:val="-1"/>
          </w:rPr>
          <w:delText xml:space="preserve"> </w:delText>
        </w:r>
        <w:r w:rsidDel="006E30F7">
          <w:delText>contain</w:delText>
        </w:r>
        <w:r w:rsidDel="006E30F7">
          <w:rPr>
            <w:spacing w:val="-1"/>
          </w:rPr>
          <w:delText xml:space="preserve"> </w:delText>
        </w:r>
        <w:r w:rsidDel="006E30F7">
          <w:delText>undefined</w:delText>
        </w:r>
        <w:r w:rsidDel="006E30F7">
          <w:rPr>
            <w:spacing w:val="-1"/>
          </w:rPr>
          <w:delText xml:space="preserve"> </w:delText>
        </w:r>
        <w:r w:rsidDel="006E30F7">
          <w:delText>(garbage)</w:delText>
        </w:r>
        <w:r w:rsidDel="006E30F7">
          <w:rPr>
            <w:spacing w:val="-1"/>
          </w:rPr>
          <w:delText xml:space="preserve"> </w:delText>
        </w:r>
        <w:r w:rsidDel="006E30F7">
          <w:rPr>
            <w:spacing w:val="-2"/>
          </w:rPr>
          <w:delText>values.</w:delText>
        </w:r>
      </w:del>
    </w:p>
    <w:p w14:paraId="4D78C071" w14:textId="1B3EEE1E" w:rsidR="00E527DA" w:rsidDel="00362C9F" w:rsidRDefault="00E527DA">
      <w:pPr>
        <w:pStyle w:val="NormalBPBHEB"/>
        <w:rPr>
          <w:del w:id="1465" w:author="Abhiram Arali" w:date="2024-11-06T14:47:00Z"/>
        </w:rPr>
        <w:pPrChange w:id="1466" w:author="Abhiram Arali" w:date="2024-11-12T12:23:00Z">
          <w:pPr>
            <w:pStyle w:val="BodyText"/>
            <w:spacing w:before="22"/>
          </w:pPr>
        </w:pPrChange>
      </w:pPr>
    </w:p>
    <w:p w14:paraId="2C7B7E67" w14:textId="27669AB4" w:rsidR="00E527DA" w:rsidRPr="00362C9F" w:rsidDel="006E30F7" w:rsidRDefault="00EB2904">
      <w:pPr>
        <w:pStyle w:val="NormalBPBHEB"/>
        <w:rPr>
          <w:del w:id="1467" w:author="Abhiram Arali" w:date="2024-11-12T12:20:00Z"/>
          <w:b/>
          <w:bCs/>
          <w:rPrChange w:id="1468" w:author="Abhiram Arali" w:date="2024-11-06T14:47:00Z">
            <w:rPr>
              <w:del w:id="1469" w:author="Abhiram Arali" w:date="2024-11-12T12:20:00Z"/>
            </w:rPr>
          </w:rPrChange>
        </w:rPr>
        <w:pPrChange w:id="1470" w:author="Abhiram Arali" w:date="2024-11-12T12:23:00Z">
          <w:pPr>
            <w:ind w:left="220"/>
          </w:pPr>
        </w:pPrChange>
      </w:pPr>
      <w:del w:id="1471" w:author="Abhiram Arali" w:date="2024-11-12T12:20:00Z">
        <w:r w:rsidRPr="00362C9F" w:rsidDel="006E30F7">
          <w:rPr>
            <w:b/>
            <w:bCs/>
            <w:rPrChange w:id="1472" w:author="Abhiram Arali" w:date="2024-11-06T14:47:00Z">
              <w:rPr/>
            </w:rPrChange>
          </w:rPr>
          <w:delText>Example:</w:delText>
        </w:r>
      </w:del>
    </w:p>
    <w:p w14:paraId="665581D3" w14:textId="30E1FFA1" w:rsidR="002239B0" w:rsidDel="006E30F7" w:rsidRDefault="002239B0">
      <w:pPr>
        <w:pStyle w:val="NormalBPBHEB"/>
        <w:rPr>
          <w:del w:id="1473" w:author="Abhiram Arali" w:date="2024-11-12T12:20:00Z"/>
        </w:rPr>
        <w:pPrChange w:id="1474" w:author="Abhiram Arali" w:date="2024-11-12T12:23:00Z">
          <w:pPr>
            <w:pStyle w:val="BodyText"/>
            <w:spacing w:before="18"/>
            <w:ind w:left="107"/>
          </w:pPr>
        </w:pPrChange>
      </w:pPr>
      <w:moveToRangeStart w:id="1475" w:author="Abhiram Arali" w:date="2024-11-06T14:48:00Z" w:name="move181796901"/>
      <w:moveTo w:id="1476" w:author="Abhiram Arali" w:date="2024-11-06T14:48:00Z">
        <w:del w:id="1477" w:author="Abhiram Arali" w:date="2024-11-12T12:20:00Z">
          <w:r w:rsidDel="006E30F7">
            <w:delText>int</w:delText>
          </w:r>
          <w:r w:rsidDel="006E30F7">
            <w:rPr>
              <w:spacing w:val="-1"/>
            </w:rPr>
            <w:delText xml:space="preserve"> </w:delText>
          </w:r>
          <w:r w:rsidDel="006E30F7">
            <w:delText>numbers[5];</w:delText>
          </w:r>
          <w:r w:rsidDel="006E30F7">
            <w:rPr>
              <w:spacing w:val="-1"/>
            </w:rPr>
            <w:delText xml:space="preserve"> </w:delText>
          </w:r>
          <w:r w:rsidDel="006E30F7">
            <w:delText>//</w:delText>
          </w:r>
          <w:r w:rsidDel="006E30F7">
            <w:rPr>
              <w:spacing w:val="-1"/>
            </w:rPr>
            <w:delText xml:space="preserve"> </w:delText>
          </w:r>
          <w:r w:rsidDel="006E30F7">
            <w:delText>Elements</w:delText>
          </w:r>
          <w:r w:rsidDel="006E30F7">
            <w:rPr>
              <w:spacing w:val="-1"/>
            </w:rPr>
            <w:delText xml:space="preserve"> </w:delText>
          </w:r>
          <w:r w:rsidDel="006E30F7">
            <w:delText>will</w:delText>
          </w:r>
          <w:r w:rsidDel="006E30F7">
            <w:rPr>
              <w:spacing w:val="-1"/>
            </w:rPr>
            <w:delText xml:space="preserve"> </w:delText>
          </w:r>
          <w:r w:rsidDel="006E30F7">
            <w:delText>have</w:delText>
          </w:r>
          <w:r w:rsidDel="006E30F7">
            <w:rPr>
              <w:spacing w:val="-1"/>
            </w:rPr>
            <w:delText xml:space="preserve"> </w:delText>
          </w:r>
          <w:r w:rsidDel="006E30F7">
            <w:delText>garbage</w:delText>
          </w:r>
          <w:r w:rsidDel="006E30F7">
            <w:rPr>
              <w:spacing w:val="-1"/>
            </w:rPr>
            <w:delText xml:space="preserve"> </w:delText>
          </w:r>
          <w:r w:rsidDel="006E30F7">
            <w:rPr>
              <w:spacing w:val="-2"/>
            </w:rPr>
            <w:delText>values</w:delText>
          </w:r>
        </w:del>
      </w:moveTo>
    </w:p>
    <w:moveToRangeEnd w:id="1475"/>
    <w:p w14:paraId="18ACF69C" w14:textId="612EC40A" w:rsidR="00E527DA" w:rsidDel="006E30F7" w:rsidRDefault="00EB2904">
      <w:pPr>
        <w:pStyle w:val="NormalBPBHEB"/>
        <w:rPr>
          <w:del w:id="1478" w:author="Abhiram Arali" w:date="2024-11-12T12:20:00Z"/>
          <w:sz w:val="20"/>
        </w:rPr>
        <w:pPrChange w:id="1479" w:author="Abhiram Arali" w:date="2024-11-12T12:23:00Z">
          <w:pPr>
            <w:pStyle w:val="BodyText"/>
            <w:spacing w:before="47"/>
          </w:pPr>
        </w:pPrChange>
      </w:pPr>
      <w:del w:id="1480" w:author="Abhiram Arali" w:date="2024-11-06T14:48:00Z">
        <w:r w:rsidDel="002239B0">
          <w:rPr>
            <w:noProof/>
            <w:lang w:val="en-IN" w:eastAsia="en-IN"/>
            <w:rPrChange w:id="1481" w:author="Unknown">
              <w:rPr>
                <w:noProof/>
                <w:lang w:val="en-IN" w:eastAsia="en-IN"/>
              </w:rPr>
            </w:rPrChange>
          </w:rPr>
          <mc:AlternateContent>
            <mc:Choice Requires="wps">
              <w:drawing>
                <wp:anchor distT="0" distB="0" distL="0" distR="0" simplePos="0" relativeHeight="487605760" behindDoc="1" locked="0" layoutInCell="1" allowOverlap="1" wp14:anchorId="02F3F15F" wp14:editId="6F4A79B8">
                  <wp:simplePos x="0" y="0"/>
                  <wp:positionH relativeFrom="page">
                    <wp:posOffset>843076</wp:posOffset>
                  </wp:positionH>
                  <wp:positionV relativeFrom="paragraph">
                    <wp:posOffset>194358</wp:posOffset>
                  </wp:positionV>
                  <wp:extent cx="5876290" cy="293370"/>
                  <wp:effectExtent l="0" t="0" r="0" b="0"/>
                  <wp:wrapTopAndBottom/>
                  <wp:docPr id="75" name="Text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293370"/>
                          </a:xfrm>
                          <a:prstGeom prst="rect">
                            <a:avLst/>
                          </a:prstGeom>
                          <a:ln w="6096">
                            <a:solidFill>
                              <a:srgbClr val="000000"/>
                            </a:solidFill>
                            <a:prstDash val="solid"/>
                          </a:ln>
                        </wps:spPr>
                        <wps:txbx>
                          <w:txbxContent>
                            <w:p w14:paraId="556C5422" w14:textId="43CCE004" w:rsidR="00E527DA" w:rsidRDefault="00EB2904">
                              <w:pPr>
                                <w:pStyle w:val="BodyText"/>
                                <w:spacing w:before="18"/>
                                <w:ind w:left="107"/>
                              </w:pPr>
                              <w:moveFromRangeStart w:id="1482" w:author="Abhiram Arali" w:date="2024-11-06T14:48:00Z" w:name="move181796901"/>
                              <w:moveFrom w:id="1483" w:author="Abhiram Arali" w:date="2024-11-06T14:48:00Z">
                                <w:r w:rsidDel="002239B0">
                                  <w:t>int</w:t>
                                </w:r>
                                <w:r w:rsidDel="002239B0">
                                  <w:rPr>
                                    <w:spacing w:val="-1"/>
                                  </w:rPr>
                                  <w:t xml:space="preserve"> </w:t>
                                </w:r>
                                <w:r w:rsidDel="002239B0">
                                  <w:t>numbers[5];</w:t>
                                </w:r>
                                <w:r w:rsidDel="002239B0">
                                  <w:rPr>
                                    <w:spacing w:val="-1"/>
                                  </w:rPr>
                                  <w:t xml:space="preserve"> </w:t>
                                </w:r>
                                <w:r w:rsidDel="002239B0">
                                  <w:t>//</w:t>
                                </w:r>
                                <w:r w:rsidDel="002239B0">
                                  <w:rPr>
                                    <w:spacing w:val="-1"/>
                                  </w:rPr>
                                  <w:t xml:space="preserve"> </w:t>
                                </w:r>
                                <w:r w:rsidDel="002239B0">
                                  <w:t>Elements</w:t>
                                </w:r>
                                <w:r w:rsidDel="002239B0">
                                  <w:rPr>
                                    <w:spacing w:val="-1"/>
                                  </w:rPr>
                                  <w:t xml:space="preserve"> </w:t>
                                </w:r>
                                <w:r w:rsidDel="002239B0">
                                  <w:t>will</w:t>
                                </w:r>
                                <w:r w:rsidDel="002239B0">
                                  <w:rPr>
                                    <w:spacing w:val="-1"/>
                                  </w:rPr>
                                  <w:t xml:space="preserve"> </w:t>
                                </w:r>
                                <w:r w:rsidDel="002239B0">
                                  <w:t>have</w:t>
                                </w:r>
                                <w:r w:rsidDel="002239B0">
                                  <w:rPr>
                                    <w:spacing w:val="-1"/>
                                  </w:rPr>
                                  <w:t xml:space="preserve"> </w:t>
                                </w:r>
                                <w:r w:rsidDel="002239B0">
                                  <w:t>garbage</w:t>
                                </w:r>
                                <w:r w:rsidDel="002239B0">
                                  <w:rPr>
                                    <w:spacing w:val="-1"/>
                                  </w:rPr>
                                  <w:t xml:space="preserve"> </w:t>
                                </w:r>
                                <w:r w:rsidDel="002239B0">
                                  <w:rPr>
                                    <w:spacing w:val="-2"/>
                                  </w:rPr>
                                  <w:t>values</w:t>
                                </w:r>
                              </w:moveFrom>
                              <w:moveFromRangeEnd w:id="1482"/>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2F3F15F" id="Textbox 75" o:spid="_x0000_s1095" type="#_x0000_t202" style="position:absolute;left:0;text-align:left;margin-left:66.4pt;margin-top:15.3pt;width:462.7pt;height:23.1pt;z-index:-15710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" filled="f" strokeweight=".48pt">
                  <v:path arrowok="t"/>
                  <v:textbox inset="0,0,0,0">
                    <w:txbxContent>
                      <w:p w14:paraId="556C5422" w14:textId="43CCE004" w:rsidR="00E527DA" w:rsidRDefault="00000000">
                        <w:pPr>
                          <w:pStyle w:val="BodyText"/>
                          <w:spacing w:before="18"/>
                          <w:ind w:left="107"/>
                        </w:pPr>
                        <w:moveFromRangeStart w:id="2209" w:author="Abhiram Arali" w:date="2024-11-06T14:48:00Z" w:name="move181796901"/>
                        <w:moveFrom w:id="2210" w:author="Abhiram Arali" w:date="2024-11-06T14:48:00Z" w16du:dateUtc="2024-11-06T09:18:00Z">
                          <w:r w:rsidDel="002239B0">
                            <w:t>int</w:t>
                          </w:r>
                          <w:r w:rsidDel="002239B0">
                            <w:rPr>
                              <w:spacing w:val="-1"/>
                            </w:rPr>
                            <w:t xml:space="preserve"> </w:t>
                          </w:r>
                          <w:r w:rsidDel="002239B0">
                            <w:t>numbers[5];</w:t>
                          </w:r>
                          <w:r w:rsidDel="002239B0">
                            <w:rPr>
                              <w:spacing w:val="-1"/>
                            </w:rPr>
                            <w:t xml:space="preserve"> </w:t>
                          </w:r>
                          <w:r w:rsidDel="002239B0">
                            <w:t>//</w:t>
                          </w:r>
                          <w:r w:rsidDel="002239B0">
                            <w:rPr>
                              <w:spacing w:val="-1"/>
                            </w:rPr>
                            <w:t xml:space="preserve"> </w:t>
                          </w:r>
                          <w:r w:rsidDel="002239B0">
                            <w:t>Elements</w:t>
                          </w:r>
                          <w:r w:rsidDel="002239B0">
                            <w:rPr>
                              <w:spacing w:val="-1"/>
                            </w:rPr>
                            <w:t xml:space="preserve"> </w:t>
                          </w:r>
                          <w:r w:rsidDel="002239B0">
                            <w:t>will</w:t>
                          </w:r>
                          <w:r w:rsidDel="002239B0">
                            <w:rPr>
                              <w:spacing w:val="-1"/>
                            </w:rPr>
                            <w:t xml:space="preserve"> </w:t>
                          </w:r>
                          <w:r w:rsidDel="002239B0">
                            <w:t>have</w:t>
                          </w:r>
                          <w:r w:rsidDel="002239B0">
                            <w:rPr>
                              <w:spacing w:val="-1"/>
                            </w:rPr>
                            <w:t xml:space="preserve"> </w:t>
                          </w:r>
                          <w:r w:rsidDel="002239B0">
                            <w:t>garbage</w:t>
                          </w:r>
                          <w:r w:rsidDel="002239B0">
                            <w:rPr>
                              <w:spacing w:val="-1"/>
                            </w:rPr>
                            <w:t xml:space="preserve"> </w:t>
                          </w:r>
                          <w:r w:rsidDel="002239B0">
                            <w:rPr>
                              <w:spacing w:val="-2"/>
                            </w:rPr>
                            <w:t>values</w:t>
                          </w:r>
                        </w:moveFrom>
                        <w:moveFromRangeEnd w:id="2209"/>
                      </w:p>
                    </w:txbxContent>
                  </v:textbox>
                  <w10:wrap type="topAndBottom" anchorx="page"/>
                </v:shape>
              </w:pict>
            </mc:Fallback>
          </mc:AlternateContent>
        </w:r>
      </w:del>
    </w:p>
    <w:p w14:paraId="3E7D7332" w14:textId="10547AFA" w:rsidR="00E527DA" w:rsidRPr="00776303" w:rsidDel="00776303" w:rsidRDefault="00EB2904">
      <w:pPr>
        <w:pStyle w:val="NormalBPBHEB"/>
        <w:rPr>
          <w:del w:id="1484" w:author="Abhiram Arali" w:date="2024-11-06T14:48:00Z"/>
          <w:rFonts w:eastAsiaTheme="majorEastAsia" w:cstheme="majorBidi"/>
          <w:color w:val="000000" w:themeColor="text1"/>
          <w:sz w:val="32"/>
          <w:szCs w:val="24"/>
          <w:lang w:val="en-IN"/>
          <w:rPrChange w:id="1485" w:author="Abhiram Arali" w:date="2024-11-06T14:50:00Z">
            <w:rPr>
              <w:del w:id="1486" w:author="Abhiram Arali" w:date="2024-11-06T14:48:00Z"/>
              <w:b/>
              <w:bCs/>
              <w:spacing w:val="-4"/>
            </w:rPr>
          </w:rPrChange>
        </w:rPr>
        <w:pPrChange w:id="1487" w:author="Abhiram Arali" w:date="2024-11-12T12:23:00Z">
          <w:pPr>
            <w:pStyle w:val="NormalBPBHEB"/>
            <w:numPr>
              <w:numId w:val="47"/>
            </w:numPr>
            <w:ind w:left="720" w:hanging="360"/>
          </w:pPr>
        </w:pPrChange>
      </w:pPr>
      <w:del w:id="1488" w:author="Abhiram Arali" w:date="2024-11-12T12:20:00Z">
        <w:r w:rsidRPr="007E0F7E" w:rsidDel="006E30F7">
          <w:delText>Processing</w:delText>
        </w:r>
        <w:r w:rsidRPr="007E0F7E" w:rsidDel="006E30F7">
          <w:rPr>
            <w:spacing w:val="-4"/>
          </w:rPr>
          <w:delText xml:space="preserve"> </w:delText>
        </w:r>
        <w:r w:rsidRPr="007E0F7E" w:rsidDel="006E30F7">
          <w:delText>an</w:delText>
        </w:r>
        <w:r w:rsidRPr="007E0F7E" w:rsidDel="006E30F7">
          <w:rPr>
            <w:spacing w:val="-2"/>
          </w:rPr>
          <w:delText xml:space="preserve"> </w:delText>
        </w:r>
        <w:r w:rsidR="002239B0" w:rsidRPr="00780450" w:rsidDel="006E30F7">
          <w:rPr>
            <w:spacing w:val="-4"/>
          </w:rPr>
          <w:delText>array</w:delText>
        </w:r>
      </w:del>
    </w:p>
    <w:p w14:paraId="6DB92BAA" w14:textId="5F50CF05" w:rsidR="00E527DA" w:rsidRPr="00780450" w:rsidDel="002239B0" w:rsidRDefault="00E527DA">
      <w:pPr>
        <w:pStyle w:val="NormalBPBHEB"/>
        <w:rPr>
          <w:del w:id="1489" w:author="Abhiram Arali" w:date="2024-11-06T14:48:00Z"/>
          <w:b/>
        </w:rPr>
        <w:pPrChange w:id="1490" w:author="Abhiram Arali" w:date="2024-11-12T12:23:00Z">
          <w:pPr>
            <w:pStyle w:val="BodyText"/>
            <w:spacing w:before="22"/>
          </w:pPr>
        </w:pPrChange>
      </w:pPr>
    </w:p>
    <w:p w14:paraId="5BB86A76" w14:textId="0DC40E57" w:rsidR="008517EC" w:rsidDel="0092532A" w:rsidRDefault="00EB2904">
      <w:pPr>
        <w:pStyle w:val="NormalBPBHEB"/>
        <w:rPr>
          <w:del w:id="1491" w:author="Abhiram Arali" w:date="2024-11-06T14:49:00Z"/>
        </w:rPr>
        <w:pPrChange w:id="1492" w:author="Abhiram Arali" w:date="2024-11-12T12:23:00Z">
          <w:pPr>
            <w:pStyle w:val="BodyText"/>
            <w:spacing w:line="360" w:lineRule="auto"/>
            <w:ind w:left="220" w:right="223"/>
            <w:jc w:val="both"/>
          </w:pPr>
        </w:pPrChange>
      </w:pPr>
      <w:del w:id="1493" w:author="Abhiram Arali" w:date="2024-11-12T12:20:00Z">
        <w:r w:rsidDel="006E30F7">
          <w:delText xml:space="preserve">Processing an array involves accessing, modifying, and performing operations on the array </w:delText>
        </w:r>
        <w:r w:rsidDel="006E30F7">
          <w:delText>elements.</w:delText>
        </w:r>
        <w:r w:rsidDel="006E30F7">
          <w:rPr>
            <w:spacing w:val="-4"/>
          </w:rPr>
          <w:delText xml:space="preserve"> </w:delText>
        </w:r>
        <w:r w:rsidDel="006E30F7">
          <w:delText>This</w:delText>
        </w:r>
        <w:r w:rsidDel="006E30F7">
          <w:rPr>
            <w:spacing w:val="-4"/>
          </w:rPr>
          <w:delText xml:space="preserve"> </w:delText>
        </w:r>
        <w:r w:rsidDel="006E30F7">
          <w:delText>is</w:delText>
        </w:r>
        <w:r w:rsidDel="006E30F7">
          <w:rPr>
            <w:spacing w:val="-4"/>
          </w:rPr>
          <w:delText xml:space="preserve"> </w:delText>
        </w:r>
        <w:r w:rsidDel="006E30F7">
          <w:delText>done</w:delText>
        </w:r>
        <w:r w:rsidDel="006E30F7">
          <w:rPr>
            <w:spacing w:val="-6"/>
          </w:rPr>
          <w:delText xml:space="preserve"> </w:delText>
        </w:r>
        <w:r w:rsidDel="006E30F7">
          <w:delText>using</w:delText>
        </w:r>
        <w:r w:rsidDel="006E30F7">
          <w:rPr>
            <w:spacing w:val="-4"/>
          </w:rPr>
          <w:delText xml:space="preserve"> </w:delText>
        </w:r>
        <w:r w:rsidDel="006E30F7">
          <w:delText>loops</w:delText>
        </w:r>
      </w:del>
      <w:del w:id="1494" w:author="Abhiram Arali" w:date="2024-11-06T14:49:00Z">
        <w:r w:rsidDel="0092532A">
          <w:delText>,</w:delText>
        </w:r>
      </w:del>
      <w:del w:id="1495" w:author="Abhiram Arali" w:date="2024-11-12T12:20:00Z">
        <w:r w:rsidDel="006E30F7">
          <w:rPr>
            <w:spacing w:val="-5"/>
          </w:rPr>
          <w:delText xml:space="preserve"> </w:delText>
        </w:r>
        <w:r w:rsidDel="006E30F7">
          <w:delText>since</w:delText>
        </w:r>
        <w:r w:rsidDel="006E30F7">
          <w:rPr>
            <w:spacing w:val="-4"/>
          </w:rPr>
          <w:delText xml:space="preserve"> </w:delText>
        </w:r>
        <w:r w:rsidDel="006E30F7">
          <w:delText>arrays</w:delText>
        </w:r>
        <w:r w:rsidDel="006E30F7">
          <w:rPr>
            <w:spacing w:val="-5"/>
          </w:rPr>
          <w:delText xml:space="preserve"> </w:delText>
        </w:r>
        <w:r w:rsidDel="006E30F7">
          <w:delText>are</w:delText>
        </w:r>
        <w:r w:rsidDel="006E30F7">
          <w:rPr>
            <w:spacing w:val="-6"/>
          </w:rPr>
          <w:delText xml:space="preserve"> </w:delText>
        </w:r>
        <w:r w:rsidDel="006E30F7">
          <w:delText>indexed,</w:delText>
        </w:r>
        <w:r w:rsidDel="006E30F7">
          <w:rPr>
            <w:spacing w:val="-3"/>
          </w:rPr>
          <w:delText xml:space="preserve"> </w:delText>
        </w:r>
        <w:r w:rsidDel="006E30F7">
          <w:delText>and</w:delText>
        </w:r>
        <w:r w:rsidDel="006E30F7">
          <w:rPr>
            <w:spacing w:val="-3"/>
          </w:rPr>
          <w:delText xml:space="preserve"> </w:delText>
        </w:r>
        <w:r w:rsidDel="006E30F7">
          <w:delText>looping</w:delText>
        </w:r>
        <w:r w:rsidDel="006E30F7">
          <w:rPr>
            <w:spacing w:val="-5"/>
          </w:rPr>
          <w:delText xml:space="preserve"> </w:delText>
        </w:r>
        <w:r w:rsidDel="006E30F7">
          <w:delText>constructs</w:delText>
        </w:r>
        <w:r w:rsidDel="006E30F7">
          <w:rPr>
            <w:spacing w:val="-4"/>
          </w:rPr>
          <w:delText xml:space="preserve"> </w:delText>
        </w:r>
        <w:r w:rsidDel="006E30F7">
          <w:delText>allow</w:delText>
        </w:r>
        <w:r w:rsidDel="006E30F7">
          <w:rPr>
            <w:spacing w:val="-5"/>
          </w:rPr>
          <w:delText xml:space="preserve"> </w:delText>
        </w:r>
        <w:r w:rsidDel="006E30F7">
          <w:delText>you to iterate through each element easily.</w:delText>
        </w:r>
      </w:del>
    </w:p>
    <w:p w14:paraId="1B4C8942" w14:textId="21C1087F" w:rsidR="00E527DA" w:rsidDel="00780450" w:rsidRDefault="00E527DA">
      <w:pPr>
        <w:pStyle w:val="NormalBPBHEB"/>
        <w:rPr>
          <w:del w:id="1496" w:author="Abhiram Arali" w:date="2024-11-06T14:48:00Z"/>
        </w:rPr>
        <w:sectPr w:rsidR="00E527DA" w:rsidDel="00780450">
          <w:pgSz w:w="11910" w:h="16840"/>
          <w:pgMar w:top="1540" w:right="1220" w:bottom="1200" w:left="1220" w:header="758" w:footer="1000" w:gutter="0"/>
          <w:cols w:space="720"/>
        </w:sectPr>
        <w:pPrChange w:id="1497" w:author="Abhiram Arali" w:date="2024-11-12T12:23:00Z">
          <w:pPr>
            <w:spacing w:line="360" w:lineRule="auto"/>
            <w:jc w:val="both"/>
          </w:pPr>
        </w:pPrChange>
      </w:pPr>
    </w:p>
    <w:p w14:paraId="623A70D5" w14:textId="6073DDFE" w:rsidR="00E527DA" w:rsidRPr="0092532A" w:rsidDel="00000297" w:rsidRDefault="00EB2904">
      <w:pPr>
        <w:pStyle w:val="NormalBPBHEB"/>
        <w:rPr>
          <w:del w:id="1498" w:author="Abhiram Arali" w:date="2024-11-06T14:49:00Z"/>
          <w:b/>
          <w:bCs/>
          <w:rPrChange w:id="1499" w:author="Abhiram Arali" w:date="2024-11-06T14:49:00Z">
            <w:rPr>
              <w:del w:id="1500" w:author="Abhiram Arali" w:date="2024-11-06T14:49:00Z"/>
            </w:rPr>
          </w:rPrChange>
        </w:rPr>
        <w:pPrChange w:id="1501" w:author="Abhiram Arali" w:date="2024-11-12T12:23:00Z">
          <w:pPr>
            <w:pStyle w:val="Heading1"/>
            <w:numPr>
              <w:numId w:val="4"/>
            </w:numPr>
            <w:tabs>
              <w:tab w:val="left" w:pos="460"/>
            </w:tabs>
            <w:spacing w:before="88"/>
            <w:ind w:left="460" w:hanging="240"/>
          </w:pPr>
        </w:pPrChange>
      </w:pPr>
      <w:del w:id="1502" w:author="Abhiram Arali" w:date="2024-11-12T12:20:00Z">
        <w:r w:rsidRPr="0092532A" w:rsidDel="006E30F7">
          <w:rPr>
            <w:b/>
            <w:bCs/>
            <w:rPrChange w:id="1503" w:author="Abhiram Arali" w:date="2024-11-06T14:49:00Z">
              <w:rPr/>
            </w:rPrChange>
          </w:rPr>
          <w:delText>Accessing</w:delText>
        </w:r>
        <w:r w:rsidRPr="0092532A" w:rsidDel="006E30F7">
          <w:rPr>
            <w:b/>
            <w:bCs/>
            <w:spacing w:val="-3"/>
            <w:rPrChange w:id="1504" w:author="Abhiram Arali" w:date="2024-11-06T14:49:00Z">
              <w:rPr>
                <w:spacing w:val="-3"/>
              </w:rPr>
            </w:rPrChange>
          </w:rPr>
          <w:delText xml:space="preserve"> </w:delText>
        </w:r>
        <w:r w:rsidR="00000297" w:rsidRPr="00000297" w:rsidDel="006E30F7">
          <w:rPr>
            <w:b/>
            <w:bCs/>
          </w:rPr>
          <w:delText>array</w:delText>
        </w:r>
        <w:r w:rsidR="00000297" w:rsidRPr="00776303" w:rsidDel="006E30F7">
          <w:rPr>
            <w:b/>
            <w:bCs/>
            <w:spacing w:val="-2"/>
          </w:rPr>
          <w:delText xml:space="preserve"> elements</w:delText>
        </w:r>
      </w:del>
    </w:p>
    <w:p w14:paraId="77077CA2" w14:textId="60BE435C" w:rsidR="00E527DA" w:rsidDel="0092532A" w:rsidRDefault="00E527DA">
      <w:pPr>
        <w:pStyle w:val="NormalBPBHEB"/>
        <w:rPr>
          <w:del w:id="1505" w:author="Abhiram Arali" w:date="2024-11-06T14:49:00Z"/>
          <w:b/>
        </w:rPr>
        <w:pPrChange w:id="1506" w:author="Abhiram Arali" w:date="2024-11-12T12:23:00Z">
          <w:pPr>
            <w:pStyle w:val="BodyText"/>
            <w:spacing w:before="21"/>
          </w:pPr>
        </w:pPrChange>
      </w:pPr>
    </w:p>
    <w:p w14:paraId="75454A36" w14:textId="332A903B" w:rsidR="00E527DA" w:rsidDel="006E30F7" w:rsidRDefault="00EB2904">
      <w:pPr>
        <w:pStyle w:val="NormalBPBHEB"/>
        <w:rPr>
          <w:del w:id="1507" w:author="Abhiram Arali" w:date="2024-11-12T12:20:00Z"/>
        </w:rPr>
        <w:pPrChange w:id="1508" w:author="Abhiram Arali" w:date="2024-11-12T12:23:00Z">
          <w:pPr>
            <w:pStyle w:val="BodyText"/>
            <w:spacing w:line="360" w:lineRule="auto"/>
            <w:ind w:left="220" w:right="223"/>
            <w:jc w:val="both"/>
          </w:pPr>
        </w:pPrChange>
      </w:pPr>
      <w:del w:id="1509" w:author="Abhiram Arali" w:date="2024-11-12T12:20:00Z">
        <w:r w:rsidDel="006E30F7">
          <w:delText xml:space="preserve">You can access the elements of an array using the index of the array. The </w:delText>
        </w:r>
        <w:r w:rsidDel="006E30F7">
          <w:delText>index starts from 0 and</w:delText>
        </w:r>
        <w:r w:rsidDel="006E30F7">
          <w:rPr>
            <w:spacing w:val="-1"/>
          </w:rPr>
          <w:delText xml:space="preserve"> </w:delText>
        </w:r>
        <w:r w:rsidDel="006E30F7">
          <w:delText>goes</w:delText>
        </w:r>
        <w:r w:rsidDel="006E30F7">
          <w:rPr>
            <w:spacing w:val="-1"/>
          </w:rPr>
          <w:delText xml:space="preserve"> </w:delText>
        </w:r>
        <w:r w:rsidDel="006E30F7">
          <w:delText>up</w:delText>
        </w:r>
        <w:r w:rsidDel="006E30F7">
          <w:rPr>
            <w:spacing w:val="-1"/>
          </w:rPr>
          <w:delText xml:space="preserve"> </w:delText>
        </w:r>
        <w:r w:rsidDel="006E30F7">
          <w:delText>to</w:delText>
        </w:r>
        <w:r w:rsidDel="006E30F7">
          <w:rPr>
            <w:spacing w:val="-1"/>
          </w:rPr>
          <w:delText xml:space="preserve"> </w:delText>
        </w:r>
        <w:r w:rsidDel="006E30F7">
          <w:delText>(size -</w:delText>
        </w:r>
        <w:r w:rsidDel="006E30F7">
          <w:rPr>
            <w:spacing w:val="-2"/>
          </w:rPr>
          <w:delText xml:space="preserve"> </w:delText>
        </w:r>
        <w:r w:rsidDel="006E30F7">
          <w:delText>1). For</w:delText>
        </w:r>
        <w:r w:rsidDel="006E30F7">
          <w:rPr>
            <w:spacing w:val="-2"/>
          </w:rPr>
          <w:delText xml:space="preserve"> </w:delText>
        </w:r>
        <w:r w:rsidDel="006E30F7">
          <w:delText>instance,</w:delText>
        </w:r>
        <w:r w:rsidDel="006E30F7">
          <w:rPr>
            <w:spacing w:val="-1"/>
          </w:rPr>
          <w:delText xml:space="preserve"> </w:delText>
        </w:r>
        <w:r w:rsidDel="006E30F7">
          <w:delText>in</w:delText>
        </w:r>
        <w:r w:rsidDel="006E30F7">
          <w:rPr>
            <w:spacing w:val="-1"/>
          </w:rPr>
          <w:delText xml:space="preserve"> </w:delText>
        </w:r>
        <w:r w:rsidDel="006E30F7">
          <w:delText>an</w:delText>
        </w:r>
        <w:r w:rsidDel="006E30F7">
          <w:rPr>
            <w:spacing w:val="-1"/>
          </w:rPr>
          <w:delText xml:space="preserve"> </w:delText>
        </w:r>
        <w:r w:rsidDel="006E30F7">
          <w:delText>array number</w:delText>
        </w:r>
      </w:del>
      <w:del w:id="1510" w:author="Abhiram Arali" w:date="2024-11-06T14:49:00Z">
        <w:r w:rsidDel="00776303">
          <w:delText>s</w:delText>
        </w:r>
      </w:del>
      <w:del w:id="1511" w:author="Abhiram Arali" w:date="2024-11-12T12:20:00Z">
        <w:r w:rsidDel="006E30F7">
          <w:delText>[5],</w:delText>
        </w:r>
        <w:r w:rsidDel="006E30F7">
          <w:rPr>
            <w:spacing w:val="-1"/>
          </w:rPr>
          <w:delText xml:space="preserve"> </w:delText>
        </w:r>
        <w:r w:rsidDel="006E30F7">
          <w:delText>the first</w:delText>
        </w:r>
        <w:r w:rsidDel="006E30F7">
          <w:rPr>
            <w:spacing w:val="-1"/>
          </w:rPr>
          <w:delText xml:space="preserve"> </w:delText>
        </w:r>
        <w:r w:rsidDel="006E30F7">
          <w:delText>element</w:delText>
        </w:r>
        <w:r w:rsidDel="006E30F7">
          <w:rPr>
            <w:spacing w:val="-1"/>
          </w:rPr>
          <w:delText xml:space="preserve"> </w:delText>
        </w:r>
        <w:r w:rsidDel="006E30F7">
          <w:delText>is</w:delText>
        </w:r>
        <w:r w:rsidDel="006E30F7">
          <w:rPr>
            <w:spacing w:val="-1"/>
          </w:rPr>
          <w:delText xml:space="preserve"> </w:delText>
        </w:r>
        <w:r w:rsidDel="006E30F7">
          <w:delText>numbers[0] and the last element is numbers[4].</w:delText>
        </w:r>
      </w:del>
    </w:p>
    <w:p w14:paraId="7E3CE117" w14:textId="64981A45" w:rsidR="00E527DA" w:rsidDel="006E30F7" w:rsidRDefault="00EB2904">
      <w:pPr>
        <w:pStyle w:val="NormalBPBHEB"/>
        <w:rPr>
          <w:del w:id="1512" w:author="Abhiram Arali" w:date="2024-11-12T12:20:00Z"/>
        </w:rPr>
        <w:pPrChange w:id="1513" w:author="Abhiram Arali" w:date="2024-11-12T12:23:00Z">
          <w:pPr>
            <w:pStyle w:val="BodyText"/>
            <w:spacing w:before="160"/>
            <w:ind w:left="220"/>
          </w:pPr>
        </w:pPrChange>
      </w:pPr>
      <w:del w:id="1514" w:author="Abhiram Arali" w:date="2024-11-12T12:20:00Z">
        <w:r w:rsidRPr="009C5581" w:rsidDel="006E30F7">
          <w:rPr>
            <w:b/>
            <w:bCs/>
            <w:rPrChange w:id="1515" w:author="Abhiram Arali" w:date="2024-11-06T14:50:00Z">
              <w:rPr/>
            </w:rPrChange>
          </w:rPr>
          <w:delText>Example</w:delText>
        </w:r>
        <w:r w:rsidDel="006E30F7">
          <w:delText>:</w:delText>
        </w:r>
      </w:del>
    </w:p>
    <w:p w14:paraId="18FDA64A" w14:textId="5BFAF6FA" w:rsidR="007A4584" w:rsidDel="006E30F7" w:rsidRDefault="007A4584">
      <w:pPr>
        <w:pStyle w:val="NormalBPBHEB"/>
        <w:rPr>
          <w:del w:id="1516" w:author="Abhiram Arali" w:date="2024-11-12T12:20:00Z"/>
        </w:rPr>
        <w:pPrChange w:id="1517" w:author="Abhiram Arali" w:date="2024-11-12T12:23:00Z">
          <w:pPr>
            <w:pStyle w:val="BodyText"/>
            <w:spacing w:before="18"/>
            <w:ind w:left="107"/>
          </w:pPr>
        </w:pPrChange>
      </w:pPr>
      <w:moveToRangeStart w:id="1518" w:author="Abhiram Arali" w:date="2024-11-06T14:50:00Z" w:name="move181797060"/>
      <w:moveTo w:id="1519" w:author="Abhiram Arali" w:date="2024-11-06T14:50:00Z">
        <w:del w:id="1520" w:author="Abhiram Arali" w:date="2024-11-12T12:20:00Z">
          <w:r w:rsidDel="006E30F7">
            <w:delText>int</w:delText>
          </w:r>
          <w:r w:rsidDel="006E30F7">
            <w:rPr>
              <w:spacing w:val="-1"/>
            </w:rPr>
            <w:delText xml:space="preserve"> </w:delText>
          </w:r>
          <w:r w:rsidDel="006E30F7">
            <w:delText>numbers[5]</w:delText>
          </w:r>
          <w:r w:rsidDel="006E30F7">
            <w:rPr>
              <w:spacing w:val="-2"/>
            </w:rPr>
            <w:delText xml:space="preserve"> </w:delText>
          </w:r>
          <w:r w:rsidDel="006E30F7">
            <w:delText>=</w:delText>
          </w:r>
          <w:r w:rsidDel="006E30F7">
            <w:rPr>
              <w:spacing w:val="-1"/>
            </w:rPr>
            <w:delText xml:space="preserve"> </w:delText>
          </w:r>
          <w:r w:rsidDel="006E30F7">
            <w:delText>{10,</w:delText>
          </w:r>
          <w:r w:rsidDel="006E30F7">
            <w:rPr>
              <w:spacing w:val="-1"/>
            </w:rPr>
            <w:delText xml:space="preserve"> </w:delText>
          </w:r>
          <w:r w:rsidDel="006E30F7">
            <w:delText>20,</w:delText>
          </w:r>
          <w:r w:rsidDel="006E30F7">
            <w:rPr>
              <w:spacing w:val="2"/>
            </w:rPr>
            <w:delText xml:space="preserve"> </w:delText>
          </w:r>
          <w:r w:rsidDel="006E30F7">
            <w:delText xml:space="preserve">30, 40, </w:delText>
          </w:r>
          <w:r w:rsidDel="006E30F7">
            <w:rPr>
              <w:spacing w:val="-4"/>
            </w:rPr>
            <w:delText>50};</w:delText>
          </w:r>
        </w:del>
      </w:moveTo>
    </w:p>
    <w:p w14:paraId="55E11835" w14:textId="45E1A9CA" w:rsidR="007A4584" w:rsidDel="006E30F7" w:rsidRDefault="007A4584">
      <w:pPr>
        <w:pStyle w:val="NormalBPBHEB"/>
        <w:rPr>
          <w:del w:id="1521" w:author="Abhiram Arali" w:date="2024-11-12T12:20:00Z"/>
        </w:rPr>
        <w:pPrChange w:id="1522" w:author="Abhiram Arali" w:date="2024-11-12T12:23:00Z">
          <w:pPr>
            <w:pStyle w:val="BodyText"/>
            <w:spacing w:before="19"/>
          </w:pPr>
        </w:pPrChange>
      </w:pPr>
    </w:p>
    <w:p w14:paraId="376A935A" w14:textId="1B9F4D34" w:rsidR="007A4584" w:rsidDel="006E30F7" w:rsidRDefault="007A4584">
      <w:pPr>
        <w:pStyle w:val="NormalBPBHEB"/>
        <w:rPr>
          <w:del w:id="1523" w:author="Abhiram Arali" w:date="2024-11-12T12:20:00Z"/>
        </w:rPr>
        <w:pPrChange w:id="1524" w:author="Abhiram Arali" w:date="2024-11-12T12:23:00Z">
          <w:pPr>
            <w:pStyle w:val="BodyText"/>
            <w:ind w:left="107"/>
          </w:pPr>
        </w:pPrChange>
      </w:pPr>
      <w:moveTo w:id="1525" w:author="Abhiram Arali" w:date="2024-11-06T14:50:00Z">
        <w:del w:id="1526" w:author="Abhiram Arali" w:date="2024-11-12T12:20:00Z">
          <w:r w:rsidDel="006E30F7">
            <w:delText>printf("%d",</w:delText>
          </w:r>
          <w:r w:rsidDel="006E30F7">
            <w:rPr>
              <w:spacing w:val="-1"/>
            </w:rPr>
            <w:delText xml:space="preserve"> </w:delText>
          </w:r>
          <w:r w:rsidDel="006E30F7">
            <w:delText>numbers[2]);</w:delText>
          </w:r>
          <w:r w:rsidDel="006E30F7">
            <w:rPr>
              <w:spacing w:val="-1"/>
            </w:rPr>
            <w:delText xml:space="preserve"> </w:delText>
          </w:r>
          <w:r w:rsidDel="006E30F7">
            <w:delText>//</w:delText>
          </w:r>
          <w:r w:rsidDel="006E30F7">
            <w:rPr>
              <w:spacing w:val="-1"/>
            </w:rPr>
            <w:delText xml:space="preserve"> </w:delText>
          </w:r>
          <w:r w:rsidDel="006E30F7">
            <w:delText xml:space="preserve">Outputs </w:delText>
          </w:r>
          <w:r w:rsidDel="006E30F7">
            <w:rPr>
              <w:spacing w:val="-5"/>
            </w:rPr>
            <w:delText>30</w:delText>
          </w:r>
        </w:del>
      </w:moveTo>
    </w:p>
    <w:moveToRangeEnd w:id="1518"/>
    <w:p w14:paraId="009429B8" w14:textId="1DAE4A5D" w:rsidR="00E527DA" w:rsidDel="006E30F7" w:rsidRDefault="00EB2904">
      <w:pPr>
        <w:pStyle w:val="NormalBPBHEB"/>
        <w:rPr>
          <w:del w:id="1527" w:author="Abhiram Arali" w:date="2024-11-12T12:20:00Z"/>
          <w:sz w:val="20"/>
        </w:rPr>
        <w:pPrChange w:id="1528" w:author="Abhiram Arali" w:date="2024-11-12T12:23:00Z">
          <w:pPr>
            <w:pStyle w:val="BodyText"/>
            <w:spacing w:before="49"/>
          </w:pPr>
        </w:pPrChange>
      </w:pPr>
      <w:del w:id="1529" w:author="Abhiram Arali" w:date="2024-11-06T14:50:00Z">
        <w:r w:rsidDel="007A4584">
          <w:rPr>
            <w:noProof/>
            <w:lang w:val="en-IN" w:eastAsia="en-IN"/>
            <w:rPrChange w:id="1530" w:author="Unknown">
              <w:rPr>
                <w:noProof/>
                <w:lang w:val="en-IN" w:eastAsia="en-IN"/>
              </w:rPr>
            </w:rPrChange>
          </w:rPr>
          <mc:AlternateContent>
            <mc:Choice Requires="wps">
              <w:drawing>
                <wp:anchor distT="0" distB="0" distL="0" distR="0" simplePos="0" relativeHeight="487606272" behindDoc="1" locked="0" layoutInCell="1" allowOverlap="1" wp14:anchorId="2F23EDFB" wp14:editId="68D1F556">
                  <wp:simplePos x="0" y="0"/>
                  <wp:positionH relativeFrom="page">
                    <wp:posOffset>843076</wp:posOffset>
                  </wp:positionH>
                  <wp:positionV relativeFrom="paragraph">
                    <wp:posOffset>195875</wp:posOffset>
                  </wp:positionV>
                  <wp:extent cx="5876290" cy="655955"/>
                  <wp:effectExtent l="0" t="0" r="0" b="0"/>
                  <wp:wrapTopAndBottom/>
                  <wp:docPr id="76" name="Text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655955"/>
                          </a:xfrm>
                          <a:prstGeom prst="rect">
                            <a:avLst/>
                          </a:prstGeom>
                          <a:ln w="6096">
                            <a:solidFill>
                              <a:srgbClr val="000000"/>
                            </a:solidFill>
                            <a:prstDash val="solid"/>
                          </a:ln>
                        </wps:spPr>
                        <wps:txbx>
                          <w:txbxContent>
                            <w:p w14:paraId="52A846B2" w14:textId="39120205" w:rsidR="00E527DA" w:rsidDel="007A4584" w:rsidRDefault="00EB2904">
                              <w:pPr>
                                <w:pStyle w:val="BodyText"/>
                                <w:spacing w:before="18"/>
                                <w:ind w:left="107"/>
                              </w:pPr>
                              <w:moveFromRangeStart w:id="1531" w:author="Abhiram Arali" w:date="2024-11-06T14:50:00Z" w:name="move181797060"/>
                              <w:moveFrom w:id="1532" w:author="Abhiram Arali" w:date="2024-11-06T14:50:00Z">
                                <w:r w:rsidDel="007A4584">
                                  <w:t>int</w:t>
                                </w:r>
                                <w:r w:rsidDel="007A4584">
                                  <w:rPr>
                                    <w:spacing w:val="-1"/>
                                  </w:rPr>
                                  <w:t xml:space="preserve"> </w:t>
                                </w:r>
                                <w:r w:rsidDel="007A4584">
                                  <w:t>numbers[5]</w:t>
                                </w:r>
                                <w:r w:rsidDel="007A4584">
                                  <w:rPr>
                                    <w:spacing w:val="-2"/>
                                  </w:rPr>
                                  <w:t xml:space="preserve"> </w:t>
                                </w:r>
                                <w:r w:rsidDel="007A4584">
                                  <w:t>=</w:t>
                                </w:r>
                                <w:r w:rsidDel="007A4584">
                                  <w:rPr>
                                    <w:spacing w:val="-1"/>
                                  </w:rPr>
                                  <w:t xml:space="preserve"> </w:t>
                                </w:r>
                                <w:r w:rsidDel="007A4584">
                                  <w:t>{10,</w:t>
                                </w:r>
                                <w:r w:rsidDel="007A4584">
                                  <w:rPr>
                                    <w:spacing w:val="-1"/>
                                  </w:rPr>
                                  <w:t xml:space="preserve"> </w:t>
                                </w:r>
                                <w:r w:rsidDel="007A4584">
                                  <w:t>20,</w:t>
                                </w:r>
                                <w:r w:rsidDel="007A4584">
                                  <w:rPr>
                                    <w:spacing w:val="2"/>
                                  </w:rPr>
                                  <w:t xml:space="preserve"> </w:t>
                                </w:r>
                                <w:r w:rsidDel="007A4584">
                                  <w:t xml:space="preserve">30, 40, </w:t>
                                </w:r>
                                <w:r w:rsidDel="007A4584">
                                  <w:rPr>
                                    <w:spacing w:val="-4"/>
                                  </w:rPr>
                                  <w:t>50};</w:t>
                                </w:r>
                              </w:moveFrom>
                            </w:p>
                            <w:p w14:paraId="1CAD01B1" w14:textId="02E439E2" w:rsidR="00E527DA" w:rsidDel="007A4584" w:rsidRDefault="00E527DA">
                              <w:pPr>
                                <w:pStyle w:val="BodyText"/>
                                <w:spacing w:before="19"/>
                              </w:pPr>
                            </w:p>
                            <w:p w14:paraId="3426B3C6" w14:textId="58591A68" w:rsidR="00E527DA" w:rsidRDefault="00EB2904">
                              <w:pPr>
                                <w:pStyle w:val="BodyText"/>
                                <w:ind w:left="107"/>
                              </w:pPr>
                              <w:moveFrom w:id="1533" w:author="Abhiram Arali" w:date="2024-11-06T14:50:00Z">
                                <w:r w:rsidDel="007A4584">
                                  <w:t>printf("%d",</w:t>
                                </w:r>
                                <w:r w:rsidDel="007A4584">
                                  <w:rPr>
                                    <w:spacing w:val="-1"/>
                                  </w:rPr>
                                  <w:t xml:space="preserve"> </w:t>
                                </w:r>
                                <w:r w:rsidDel="007A4584">
                                  <w:t>numbers[2]);</w:t>
                                </w:r>
                                <w:r w:rsidDel="007A4584">
                                  <w:rPr>
                                    <w:spacing w:val="-1"/>
                                  </w:rPr>
                                  <w:t xml:space="preserve"> </w:t>
                                </w:r>
                                <w:r w:rsidDel="007A4584">
                                  <w:t>//</w:t>
                                </w:r>
                                <w:r w:rsidDel="007A4584">
                                  <w:rPr>
                                    <w:spacing w:val="-1"/>
                                  </w:rPr>
                                  <w:t xml:space="preserve"> </w:t>
                                </w:r>
                                <w:r w:rsidDel="007A4584">
                                  <w:t xml:space="preserve">Outputs </w:t>
                                </w:r>
                                <w:r w:rsidDel="007A4584">
                                  <w:rPr>
                                    <w:spacing w:val="-5"/>
                                  </w:rPr>
                                  <w:t>30</w:t>
                                </w:r>
                              </w:moveFrom>
                              <w:moveFromRangeEnd w:id="1531"/>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F23EDFB" id="Textbox 76" o:spid="_x0000_s1096" type="#_x0000_t202" style="position:absolute;left:0;text-align:left;margin-left:66.4pt;margin-top:15.4pt;width:462.7pt;height:51.65pt;z-index:-15710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" filled="f" strokeweight=".48pt">
                  <v:path arrowok="t"/>
                  <v:textbox inset="0,0,0,0">
                    <w:txbxContent>
                      <w:p w14:paraId="52A846B2" w14:textId="39120205" w:rsidR="00E527DA" w:rsidDel="007A4584" w:rsidRDefault="00000000">
                        <w:pPr>
                          <w:pStyle w:val="BodyText"/>
                          <w:spacing w:before="18"/>
                          <w:ind w:left="107"/>
                          <w:rPr>
                            <w:moveFrom w:id="2265" w:author="Abhiram Arali" w:date="2024-11-06T14:50:00Z" w16du:dateUtc="2024-11-06T09:20:00Z"/>
                          </w:rPr>
                        </w:pPr>
                        <w:moveFromRangeStart w:id="2266" w:author="Abhiram Arali" w:date="2024-11-06T14:50:00Z" w:name="move181797060"/>
                        <w:moveFrom w:id="2267" w:author="Abhiram Arali" w:date="2024-11-06T14:50:00Z" w16du:dateUtc="2024-11-06T09:20:00Z">
                          <w:r w:rsidDel="007A4584">
                            <w:t>int</w:t>
                          </w:r>
                          <w:r w:rsidDel="007A4584">
                            <w:rPr>
                              <w:spacing w:val="-1"/>
                            </w:rPr>
                            <w:t xml:space="preserve"> </w:t>
                          </w:r>
                          <w:r w:rsidDel="007A4584">
                            <w:t>numbers[5]</w:t>
                          </w:r>
                          <w:r w:rsidDel="007A4584">
                            <w:rPr>
                              <w:spacing w:val="-2"/>
                            </w:rPr>
                            <w:t xml:space="preserve"> </w:t>
                          </w:r>
                          <w:r w:rsidDel="007A4584">
                            <w:t>=</w:t>
                          </w:r>
                          <w:r w:rsidDel="007A4584">
                            <w:rPr>
                              <w:spacing w:val="-1"/>
                            </w:rPr>
                            <w:t xml:space="preserve"> </w:t>
                          </w:r>
                          <w:r w:rsidDel="007A4584">
                            <w:t>{10,</w:t>
                          </w:r>
                          <w:r w:rsidDel="007A4584">
                            <w:rPr>
                              <w:spacing w:val="-1"/>
                            </w:rPr>
                            <w:t xml:space="preserve"> </w:t>
                          </w:r>
                          <w:r w:rsidDel="007A4584">
                            <w:t>20,</w:t>
                          </w:r>
                          <w:r w:rsidDel="007A4584">
                            <w:rPr>
                              <w:spacing w:val="2"/>
                            </w:rPr>
                            <w:t xml:space="preserve"> </w:t>
                          </w:r>
                          <w:r w:rsidDel="007A4584">
                            <w:t xml:space="preserve">30, 40, </w:t>
                          </w:r>
                          <w:r w:rsidDel="007A4584">
                            <w:rPr>
                              <w:spacing w:val="-4"/>
                            </w:rPr>
                            <w:t>50};</w:t>
                          </w:r>
                        </w:moveFrom>
                      </w:p>
                      <w:p w14:paraId="1CAD01B1" w14:textId="02E439E2" w:rsidR="00E527DA" w:rsidDel="007A4584" w:rsidRDefault="00E527DA">
                        <w:pPr>
                          <w:pStyle w:val="BodyText"/>
                          <w:spacing w:before="19"/>
                          <w:rPr>
                            <w:moveFrom w:id="2268" w:author="Abhiram Arali" w:date="2024-11-06T14:50:00Z" w16du:dateUtc="2024-11-06T09:20:00Z"/>
                          </w:rPr>
                        </w:pPr>
                      </w:p>
                      <w:p w14:paraId="3426B3C6" w14:textId="58591A68" w:rsidR="00E527DA" w:rsidRDefault="00000000">
                        <w:pPr>
                          <w:pStyle w:val="BodyText"/>
                          <w:ind w:left="107"/>
                        </w:pPr>
                        <w:moveFrom w:id="2269" w:author="Abhiram Arali" w:date="2024-11-06T14:50:00Z" w16du:dateUtc="2024-11-06T09:20:00Z">
                          <w:r w:rsidDel="007A4584">
                            <w:t>printf("%d",</w:t>
                          </w:r>
                          <w:r w:rsidDel="007A4584">
                            <w:rPr>
                              <w:spacing w:val="-1"/>
                            </w:rPr>
                            <w:t xml:space="preserve"> </w:t>
                          </w:r>
                          <w:r w:rsidDel="007A4584">
                            <w:t>numbers[2]);</w:t>
                          </w:r>
                          <w:r w:rsidDel="007A4584">
                            <w:rPr>
                              <w:spacing w:val="-1"/>
                            </w:rPr>
                            <w:t xml:space="preserve"> </w:t>
                          </w:r>
                          <w:r w:rsidDel="007A4584">
                            <w:t>//</w:t>
                          </w:r>
                          <w:r w:rsidDel="007A4584">
                            <w:rPr>
                              <w:spacing w:val="-1"/>
                            </w:rPr>
                            <w:t xml:space="preserve"> </w:t>
                          </w:r>
                          <w:r w:rsidDel="007A4584">
                            <w:t xml:space="preserve">Outputs </w:t>
                          </w:r>
                          <w:r w:rsidDel="007A4584">
                            <w:rPr>
                              <w:spacing w:val="-5"/>
                            </w:rPr>
                            <w:t>30</w:t>
                          </w:r>
                        </w:moveFrom>
                        <w:moveFromRangeEnd w:id="2266"/>
                      </w:p>
                    </w:txbxContent>
                  </v:textbox>
                  <w10:wrap type="topAndBottom" anchorx="page"/>
                </v:shape>
              </w:pict>
            </mc:Fallback>
          </mc:AlternateContent>
        </w:r>
      </w:del>
    </w:p>
    <w:p w14:paraId="4F111CC8" w14:textId="00991D18" w:rsidR="00E527DA" w:rsidRPr="00DA1F67" w:rsidDel="00AD3901" w:rsidRDefault="00EB2904">
      <w:pPr>
        <w:pStyle w:val="NormalBPBHEB"/>
        <w:rPr>
          <w:del w:id="1534" w:author="Abhiram Arali" w:date="2024-11-06T14:51:00Z"/>
          <w:b/>
          <w:bCs/>
          <w:rPrChange w:id="1535" w:author="Abhiram Arali" w:date="2024-11-06T14:50:00Z">
            <w:rPr>
              <w:del w:id="1536" w:author="Abhiram Arali" w:date="2024-11-06T14:51:00Z"/>
            </w:rPr>
          </w:rPrChange>
        </w:rPr>
        <w:pPrChange w:id="1537" w:author="Abhiram Arali" w:date="2024-11-12T12:23:00Z">
          <w:pPr>
            <w:pStyle w:val="Heading1"/>
            <w:numPr>
              <w:numId w:val="4"/>
            </w:numPr>
            <w:tabs>
              <w:tab w:val="left" w:pos="460"/>
            </w:tabs>
            <w:spacing w:before="167"/>
            <w:ind w:left="460" w:hanging="240"/>
          </w:pPr>
        </w:pPrChange>
      </w:pPr>
      <w:del w:id="1538" w:author="Abhiram Arali" w:date="2024-11-12T12:20:00Z">
        <w:r w:rsidRPr="00AD3901" w:rsidDel="006E30F7">
          <w:rPr>
            <w:b/>
            <w:bCs/>
            <w:rPrChange w:id="1539" w:author="Abhiram Arali" w:date="2024-11-06T14:51:00Z">
              <w:rPr/>
            </w:rPrChange>
          </w:rPr>
          <w:delText>Modifying</w:delText>
        </w:r>
        <w:r w:rsidRPr="00AD3901" w:rsidDel="006E30F7">
          <w:rPr>
            <w:b/>
            <w:bCs/>
            <w:spacing w:val="-2"/>
            <w:rPrChange w:id="1540" w:author="Abhiram Arali" w:date="2024-11-06T14:51:00Z">
              <w:rPr>
                <w:spacing w:val="-2"/>
              </w:rPr>
            </w:rPrChange>
          </w:rPr>
          <w:delText xml:space="preserve"> </w:delText>
        </w:r>
        <w:r w:rsidR="006662C2" w:rsidRPr="00CA0698" w:rsidDel="006E30F7">
          <w:rPr>
            <w:b/>
            <w:bCs/>
          </w:rPr>
          <w:delText>array</w:delText>
        </w:r>
        <w:r w:rsidR="006662C2" w:rsidRPr="00CA0698" w:rsidDel="006E30F7">
          <w:rPr>
            <w:b/>
            <w:bCs/>
            <w:spacing w:val="-2"/>
          </w:rPr>
          <w:delText xml:space="preserve"> elements</w:delText>
        </w:r>
      </w:del>
    </w:p>
    <w:p w14:paraId="5E8A138D" w14:textId="2B8584B2" w:rsidR="00E527DA" w:rsidRPr="00CA0698" w:rsidDel="006662C2" w:rsidRDefault="00E527DA">
      <w:pPr>
        <w:pStyle w:val="NormalBPBHEB"/>
        <w:rPr>
          <w:del w:id="1541" w:author="Abhiram Arali" w:date="2024-11-06T14:51:00Z"/>
          <w:b/>
        </w:rPr>
        <w:pPrChange w:id="1542" w:author="Abhiram Arali" w:date="2024-11-12T12:23:00Z">
          <w:pPr>
            <w:pStyle w:val="BodyText"/>
            <w:spacing w:before="22"/>
          </w:pPr>
        </w:pPrChange>
      </w:pPr>
    </w:p>
    <w:p w14:paraId="721CE6EE" w14:textId="7762CECF" w:rsidR="00E527DA" w:rsidDel="006E30F7" w:rsidRDefault="00EB2904">
      <w:pPr>
        <w:pStyle w:val="NormalBPBHEB"/>
        <w:rPr>
          <w:del w:id="1543" w:author="Abhiram Arali" w:date="2024-11-12T12:20:00Z"/>
        </w:rPr>
        <w:pPrChange w:id="1544" w:author="Abhiram Arali" w:date="2024-11-12T12:23:00Z">
          <w:pPr>
            <w:pStyle w:val="BodyText"/>
            <w:ind w:left="220"/>
          </w:pPr>
        </w:pPrChange>
      </w:pPr>
      <w:del w:id="1545" w:author="Abhiram Arali" w:date="2024-11-12T12:20:00Z">
        <w:r w:rsidDel="006E30F7">
          <w:delText>You</w:delText>
        </w:r>
        <w:r w:rsidDel="006E30F7">
          <w:rPr>
            <w:spacing w:val="-9"/>
          </w:rPr>
          <w:delText xml:space="preserve"> </w:delText>
        </w:r>
        <w:r w:rsidDel="006E30F7">
          <w:delText>can</w:delText>
        </w:r>
        <w:r w:rsidDel="006E30F7">
          <w:rPr>
            <w:spacing w:val="-5"/>
          </w:rPr>
          <w:delText xml:space="preserve"> </w:delText>
        </w:r>
        <w:r w:rsidDel="006E30F7">
          <w:delText>modify</w:delText>
        </w:r>
        <w:r w:rsidDel="006E30F7">
          <w:rPr>
            <w:spacing w:val="-5"/>
          </w:rPr>
          <w:delText xml:space="preserve"> </w:delText>
        </w:r>
        <w:r w:rsidDel="006E30F7">
          <w:delText>any</w:delText>
        </w:r>
        <w:r w:rsidDel="006E30F7">
          <w:rPr>
            <w:spacing w:val="-5"/>
          </w:rPr>
          <w:delText xml:space="preserve"> </w:delText>
        </w:r>
        <w:r w:rsidDel="006E30F7">
          <w:delText>element</w:delText>
        </w:r>
        <w:r w:rsidDel="006E30F7">
          <w:rPr>
            <w:spacing w:val="-5"/>
          </w:rPr>
          <w:delText xml:space="preserve"> </w:delText>
        </w:r>
        <w:r w:rsidDel="006E30F7">
          <w:delText>in</w:delText>
        </w:r>
        <w:r w:rsidDel="006E30F7">
          <w:rPr>
            <w:spacing w:val="-6"/>
          </w:rPr>
          <w:delText xml:space="preserve"> </w:delText>
        </w:r>
        <w:r w:rsidDel="006E30F7">
          <w:delText>the</w:delText>
        </w:r>
        <w:r w:rsidDel="006E30F7">
          <w:rPr>
            <w:spacing w:val="-6"/>
          </w:rPr>
          <w:delText xml:space="preserve"> </w:delText>
        </w:r>
        <w:r w:rsidDel="006E30F7">
          <w:delText>array</w:delText>
        </w:r>
        <w:r w:rsidDel="006E30F7">
          <w:rPr>
            <w:spacing w:val="-5"/>
          </w:rPr>
          <w:delText xml:space="preserve"> </w:delText>
        </w:r>
        <w:r w:rsidDel="006E30F7">
          <w:delText>by</w:delText>
        </w:r>
        <w:r w:rsidDel="006E30F7">
          <w:rPr>
            <w:spacing w:val="-6"/>
          </w:rPr>
          <w:delText xml:space="preserve"> </w:delText>
        </w:r>
        <w:r w:rsidDel="006E30F7">
          <w:delText>assigning</w:delText>
        </w:r>
        <w:r w:rsidDel="006E30F7">
          <w:rPr>
            <w:spacing w:val="-5"/>
          </w:rPr>
          <w:delText xml:space="preserve"> </w:delText>
        </w:r>
        <w:r w:rsidDel="006E30F7">
          <w:delText>a</w:delText>
        </w:r>
        <w:r w:rsidDel="006E30F7">
          <w:rPr>
            <w:spacing w:val="-7"/>
          </w:rPr>
          <w:delText xml:space="preserve"> </w:delText>
        </w:r>
        <w:r w:rsidDel="006E30F7">
          <w:delText>new</w:delText>
        </w:r>
        <w:r w:rsidDel="006E30F7">
          <w:rPr>
            <w:spacing w:val="-6"/>
          </w:rPr>
          <w:delText xml:space="preserve"> </w:delText>
        </w:r>
        <w:r w:rsidDel="006E30F7">
          <w:delText>value</w:delText>
        </w:r>
        <w:r w:rsidDel="006E30F7">
          <w:rPr>
            <w:spacing w:val="-6"/>
          </w:rPr>
          <w:delText xml:space="preserve"> </w:delText>
        </w:r>
        <w:r w:rsidDel="006E30F7">
          <w:delText>to</w:delText>
        </w:r>
        <w:r w:rsidDel="006E30F7">
          <w:rPr>
            <w:spacing w:val="-6"/>
          </w:rPr>
          <w:delText xml:space="preserve"> </w:delText>
        </w:r>
        <w:r w:rsidDel="006E30F7">
          <w:delText>the</w:delText>
        </w:r>
        <w:r w:rsidDel="006E30F7">
          <w:rPr>
            <w:spacing w:val="-3"/>
          </w:rPr>
          <w:delText xml:space="preserve"> </w:delText>
        </w:r>
        <w:r w:rsidDel="006E30F7">
          <w:delText>corresponding</w:delText>
        </w:r>
        <w:r w:rsidDel="006E30F7">
          <w:rPr>
            <w:spacing w:val="-5"/>
          </w:rPr>
          <w:delText xml:space="preserve"> </w:delText>
        </w:r>
        <w:r w:rsidDel="006E30F7">
          <w:rPr>
            <w:spacing w:val="-2"/>
          </w:rPr>
          <w:delText>index.</w:delText>
        </w:r>
      </w:del>
    </w:p>
    <w:p w14:paraId="59D42914" w14:textId="0EA9F6C3" w:rsidR="00E527DA" w:rsidDel="00CA0698" w:rsidRDefault="00E527DA">
      <w:pPr>
        <w:pStyle w:val="NormalBPBHEB"/>
        <w:rPr>
          <w:del w:id="1546" w:author="Abhiram Arali" w:date="2024-11-06T14:51:00Z"/>
        </w:rPr>
        <w:pPrChange w:id="1547" w:author="Abhiram Arali" w:date="2024-11-12T12:23:00Z">
          <w:pPr>
            <w:pStyle w:val="BodyText"/>
            <w:spacing w:before="21"/>
          </w:pPr>
        </w:pPrChange>
      </w:pPr>
    </w:p>
    <w:p w14:paraId="3B38BE68" w14:textId="605734A2" w:rsidR="00E527DA" w:rsidRPr="00CA0698" w:rsidDel="006E30F7" w:rsidRDefault="00EB2904">
      <w:pPr>
        <w:pStyle w:val="NormalBPBHEB"/>
        <w:rPr>
          <w:del w:id="1548" w:author="Abhiram Arali" w:date="2024-11-12T12:20:00Z"/>
          <w:b/>
          <w:bCs/>
          <w:rPrChange w:id="1549" w:author="Abhiram Arali" w:date="2024-11-06T14:51:00Z">
            <w:rPr>
              <w:del w:id="1550" w:author="Abhiram Arali" w:date="2024-11-12T12:20:00Z"/>
            </w:rPr>
          </w:rPrChange>
        </w:rPr>
        <w:pPrChange w:id="1551" w:author="Abhiram Arali" w:date="2024-11-12T12:23:00Z">
          <w:pPr>
            <w:ind w:left="220"/>
          </w:pPr>
        </w:pPrChange>
      </w:pPr>
      <w:del w:id="1552" w:author="Abhiram Arali" w:date="2024-11-12T12:20:00Z">
        <w:r w:rsidRPr="00CA0698" w:rsidDel="006E30F7">
          <w:rPr>
            <w:b/>
            <w:bCs/>
            <w:rPrChange w:id="1553" w:author="Abhiram Arali" w:date="2024-11-06T14:51:00Z">
              <w:rPr/>
            </w:rPrChange>
          </w:rPr>
          <w:delText>Example:</w:delText>
        </w:r>
      </w:del>
    </w:p>
    <w:p w14:paraId="1F52DBC9" w14:textId="3FEEE4E5" w:rsidR="00B32B8F" w:rsidDel="006E30F7" w:rsidRDefault="00B32B8F">
      <w:pPr>
        <w:pStyle w:val="NormalBPBHEB"/>
        <w:rPr>
          <w:del w:id="1554" w:author="Abhiram Arali" w:date="2024-11-12T12:20:00Z"/>
        </w:rPr>
        <w:pPrChange w:id="1555" w:author="Abhiram Arali" w:date="2024-11-12T12:23:00Z">
          <w:pPr>
            <w:pStyle w:val="BodyText"/>
            <w:spacing w:before="18"/>
            <w:ind w:left="107"/>
          </w:pPr>
        </w:pPrChange>
      </w:pPr>
      <w:moveToRangeStart w:id="1556" w:author="Abhiram Arali" w:date="2024-11-06T14:51:00Z" w:name="move181797099"/>
      <w:moveTo w:id="1557" w:author="Abhiram Arali" w:date="2024-11-06T14:51:00Z">
        <w:del w:id="1558" w:author="Abhiram Arali" w:date="2024-11-12T12:20:00Z">
          <w:r w:rsidDel="006E30F7">
            <w:delText>int</w:delText>
          </w:r>
          <w:r w:rsidDel="006E30F7">
            <w:rPr>
              <w:spacing w:val="-1"/>
            </w:rPr>
            <w:delText xml:space="preserve"> </w:delText>
          </w:r>
          <w:r w:rsidDel="006E30F7">
            <w:delText>numbers[5]</w:delText>
          </w:r>
          <w:r w:rsidDel="006E30F7">
            <w:rPr>
              <w:spacing w:val="-2"/>
            </w:rPr>
            <w:delText xml:space="preserve"> </w:delText>
          </w:r>
          <w:r w:rsidDel="006E30F7">
            <w:delText>=</w:delText>
          </w:r>
          <w:r w:rsidDel="006E30F7">
            <w:rPr>
              <w:spacing w:val="-1"/>
            </w:rPr>
            <w:delText xml:space="preserve"> </w:delText>
          </w:r>
          <w:r w:rsidDel="006E30F7">
            <w:delText>{10,</w:delText>
          </w:r>
          <w:r w:rsidDel="006E30F7">
            <w:rPr>
              <w:spacing w:val="-1"/>
            </w:rPr>
            <w:delText xml:space="preserve"> </w:delText>
          </w:r>
          <w:r w:rsidDel="006E30F7">
            <w:delText>20,</w:delText>
          </w:r>
          <w:r w:rsidDel="006E30F7">
            <w:rPr>
              <w:spacing w:val="2"/>
            </w:rPr>
            <w:delText xml:space="preserve"> </w:delText>
          </w:r>
          <w:r w:rsidDel="006E30F7">
            <w:delText xml:space="preserve">30, 40, </w:delText>
          </w:r>
          <w:r w:rsidDel="006E30F7">
            <w:rPr>
              <w:spacing w:val="-4"/>
            </w:rPr>
            <w:delText>50};</w:delText>
          </w:r>
        </w:del>
      </w:moveTo>
    </w:p>
    <w:p w14:paraId="48C65F79" w14:textId="4ACFF2E4" w:rsidR="00B32B8F" w:rsidDel="006E30F7" w:rsidRDefault="00B32B8F">
      <w:pPr>
        <w:pStyle w:val="NormalBPBHEB"/>
        <w:rPr>
          <w:del w:id="1559" w:author="Abhiram Arali" w:date="2024-11-12T12:20:00Z"/>
        </w:rPr>
        <w:pPrChange w:id="1560" w:author="Abhiram Arali" w:date="2024-11-12T12:23:00Z">
          <w:pPr>
            <w:pStyle w:val="BodyText"/>
            <w:spacing w:before="21"/>
          </w:pPr>
        </w:pPrChange>
      </w:pPr>
    </w:p>
    <w:p w14:paraId="7D497A4C" w14:textId="77156392" w:rsidR="00B32B8F" w:rsidDel="006E30F7" w:rsidRDefault="00B32B8F">
      <w:pPr>
        <w:pStyle w:val="NormalBPBHEB"/>
        <w:rPr>
          <w:del w:id="1561" w:author="Abhiram Arali" w:date="2024-11-12T12:20:00Z"/>
        </w:rPr>
        <w:pPrChange w:id="1562" w:author="Abhiram Arali" w:date="2024-11-12T12:23:00Z">
          <w:pPr>
            <w:pStyle w:val="BodyText"/>
            <w:spacing w:before="1"/>
            <w:ind w:left="107"/>
          </w:pPr>
        </w:pPrChange>
      </w:pPr>
      <w:moveTo w:id="1563" w:author="Abhiram Arali" w:date="2024-11-06T14:51:00Z">
        <w:del w:id="1564" w:author="Abhiram Arali" w:date="2024-11-12T12:20:00Z">
          <w:r w:rsidDel="006E30F7">
            <w:delText>numbers[3]</w:delText>
          </w:r>
          <w:r w:rsidDel="006E30F7">
            <w:rPr>
              <w:spacing w:val="-5"/>
            </w:rPr>
            <w:delText xml:space="preserve"> </w:delText>
          </w:r>
          <w:r w:rsidDel="006E30F7">
            <w:delText>=</w:delText>
          </w:r>
          <w:r w:rsidDel="006E30F7">
            <w:rPr>
              <w:spacing w:val="-1"/>
            </w:rPr>
            <w:delText xml:space="preserve"> </w:delText>
          </w:r>
          <w:r w:rsidDel="006E30F7">
            <w:delText>100; //</w:delText>
          </w:r>
          <w:r w:rsidDel="006E30F7">
            <w:rPr>
              <w:spacing w:val="-1"/>
            </w:rPr>
            <w:delText xml:space="preserve"> </w:delText>
          </w:r>
          <w:r w:rsidDel="006E30F7">
            <w:delText>Changes the 4th element</w:delText>
          </w:r>
          <w:r w:rsidDel="006E30F7">
            <w:rPr>
              <w:spacing w:val="-1"/>
            </w:rPr>
            <w:delText xml:space="preserve"> </w:delText>
          </w:r>
          <w:r w:rsidDel="006E30F7">
            <w:delText xml:space="preserve">from 40 to </w:delText>
          </w:r>
          <w:r w:rsidDel="006E30F7">
            <w:rPr>
              <w:spacing w:val="-5"/>
            </w:rPr>
            <w:delText>100</w:delText>
          </w:r>
        </w:del>
      </w:moveTo>
    </w:p>
    <w:moveToRangeEnd w:id="1556"/>
    <w:p w14:paraId="0AED62F7" w14:textId="0E187221" w:rsidR="00E527DA" w:rsidDel="006E30F7" w:rsidRDefault="00EB2904">
      <w:pPr>
        <w:pStyle w:val="NormalBPBHEB"/>
        <w:rPr>
          <w:del w:id="1565" w:author="Abhiram Arali" w:date="2024-11-12T12:20:00Z"/>
          <w:sz w:val="20"/>
        </w:rPr>
        <w:pPrChange w:id="1566" w:author="Abhiram Arali" w:date="2024-11-12T12:23:00Z">
          <w:pPr>
            <w:pStyle w:val="BodyText"/>
            <w:spacing w:before="47"/>
          </w:pPr>
        </w:pPrChange>
      </w:pPr>
      <w:del w:id="1567" w:author="Abhiram Arali" w:date="2024-11-06T14:51:00Z">
        <w:r w:rsidDel="00B32B8F">
          <w:rPr>
            <w:noProof/>
            <w:lang w:val="en-IN" w:eastAsia="en-IN"/>
            <w:rPrChange w:id="1568" w:author="Unknown">
              <w:rPr>
                <w:noProof/>
                <w:lang w:val="en-IN" w:eastAsia="en-IN"/>
              </w:rPr>
            </w:rPrChange>
          </w:rPr>
          <mc:AlternateContent>
            <mc:Choice Requires="wps">
              <w:drawing>
                <wp:anchor distT="0" distB="0" distL="0" distR="0" simplePos="0" relativeHeight="487606784" behindDoc="1" locked="0" layoutInCell="1" allowOverlap="1" wp14:anchorId="524FD4FC" wp14:editId="0B8647F1">
                  <wp:simplePos x="0" y="0"/>
                  <wp:positionH relativeFrom="page">
                    <wp:posOffset>843076</wp:posOffset>
                  </wp:positionH>
                  <wp:positionV relativeFrom="paragraph">
                    <wp:posOffset>194536</wp:posOffset>
                  </wp:positionV>
                  <wp:extent cx="5876290" cy="657225"/>
                  <wp:effectExtent l="0" t="0" r="0" b="0"/>
                  <wp:wrapTopAndBottom/>
                  <wp:docPr id="77" name="Text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657225"/>
                          </a:xfrm>
                          <a:prstGeom prst="rect">
                            <a:avLst/>
                          </a:prstGeom>
                          <a:ln w="6096">
                            <a:solidFill>
                              <a:srgbClr val="000000"/>
                            </a:solidFill>
                            <a:prstDash val="solid"/>
                          </a:ln>
                        </wps:spPr>
                        <wps:txbx>
                          <w:txbxContent>
                            <w:p w14:paraId="5B5CEDCE" w14:textId="4FC5DFEB" w:rsidR="00E527DA" w:rsidDel="00B32B8F" w:rsidRDefault="00EB2904">
                              <w:pPr>
                                <w:pStyle w:val="BodyText"/>
                                <w:spacing w:before="18"/>
                                <w:ind w:left="107"/>
                              </w:pPr>
                              <w:moveFromRangeStart w:id="1569" w:author="Abhiram Arali" w:date="2024-11-06T14:51:00Z" w:name="move181797099"/>
                              <w:moveFrom w:id="1570" w:author="Abhiram Arali" w:date="2024-11-06T14:51:00Z">
                                <w:r w:rsidDel="00B32B8F">
                                  <w:t>int</w:t>
                                </w:r>
                                <w:r w:rsidDel="00B32B8F">
                                  <w:rPr>
                                    <w:spacing w:val="-1"/>
                                  </w:rPr>
                                  <w:t xml:space="preserve"> </w:t>
                                </w:r>
                                <w:r w:rsidDel="00B32B8F">
                                  <w:t>numbers[5]</w:t>
                                </w:r>
                                <w:r w:rsidDel="00B32B8F">
                                  <w:rPr>
                                    <w:spacing w:val="-2"/>
                                  </w:rPr>
                                  <w:t xml:space="preserve"> </w:t>
                                </w:r>
                                <w:r w:rsidDel="00B32B8F">
                                  <w:t>=</w:t>
                                </w:r>
                                <w:r w:rsidDel="00B32B8F">
                                  <w:rPr>
                                    <w:spacing w:val="-1"/>
                                  </w:rPr>
                                  <w:t xml:space="preserve"> </w:t>
                                </w:r>
                                <w:r w:rsidDel="00B32B8F">
                                  <w:t>{10,</w:t>
                                </w:r>
                                <w:r w:rsidDel="00B32B8F">
                                  <w:rPr>
                                    <w:spacing w:val="-1"/>
                                  </w:rPr>
                                  <w:t xml:space="preserve"> </w:t>
                                </w:r>
                                <w:r w:rsidDel="00B32B8F">
                                  <w:t>20,</w:t>
                                </w:r>
                                <w:r w:rsidDel="00B32B8F">
                                  <w:rPr>
                                    <w:spacing w:val="2"/>
                                  </w:rPr>
                                  <w:t xml:space="preserve"> </w:t>
                                </w:r>
                                <w:r w:rsidDel="00B32B8F">
                                  <w:t xml:space="preserve">30, 40, </w:t>
                                </w:r>
                                <w:r w:rsidDel="00B32B8F">
                                  <w:rPr>
                                    <w:spacing w:val="-4"/>
                                  </w:rPr>
                                  <w:t>50};</w:t>
                                </w:r>
                              </w:moveFrom>
                            </w:p>
                            <w:p w14:paraId="171BE3F6" w14:textId="752C0A2B" w:rsidR="00E527DA" w:rsidDel="00B32B8F" w:rsidRDefault="00E527DA">
                              <w:pPr>
                                <w:pStyle w:val="BodyText"/>
                                <w:spacing w:before="21"/>
                              </w:pPr>
                            </w:p>
                            <w:p w14:paraId="24050BF7" w14:textId="58164029" w:rsidR="00E527DA" w:rsidRDefault="00EB2904">
                              <w:pPr>
                                <w:pStyle w:val="BodyText"/>
                                <w:spacing w:before="1"/>
                                <w:ind w:left="107"/>
                              </w:pPr>
                              <w:moveFrom w:id="1571" w:author="Abhiram Arali" w:date="2024-11-06T14:51:00Z">
                                <w:r w:rsidDel="00B32B8F">
                                  <w:t>numbers[3]</w:t>
                                </w:r>
                                <w:r w:rsidDel="00B32B8F">
                                  <w:rPr>
                                    <w:spacing w:val="-5"/>
                                  </w:rPr>
                                  <w:t xml:space="preserve"> </w:t>
                                </w:r>
                                <w:r w:rsidDel="00B32B8F">
                                  <w:t>=</w:t>
                                </w:r>
                                <w:r w:rsidDel="00B32B8F">
                                  <w:rPr>
                                    <w:spacing w:val="-1"/>
                                  </w:rPr>
                                  <w:t xml:space="preserve"> </w:t>
                                </w:r>
                                <w:r w:rsidDel="00B32B8F">
                                  <w:t>100; //</w:t>
                                </w:r>
                                <w:r w:rsidDel="00B32B8F">
                                  <w:rPr>
                                    <w:spacing w:val="-1"/>
                                  </w:rPr>
                                  <w:t xml:space="preserve"> </w:t>
                                </w:r>
                                <w:r w:rsidDel="00B32B8F">
                                  <w:t>Changes the 4th element</w:t>
                                </w:r>
                                <w:r w:rsidDel="00B32B8F">
                                  <w:rPr>
                                    <w:spacing w:val="-1"/>
                                  </w:rPr>
                                  <w:t xml:space="preserve"> </w:t>
                                </w:r>
                                <w:r w:rsidDel="00B32B8F">
                                  <w:t xml:space="preserve">from 40 to </w:t>
                                </w:r>
                                <w:r w:rsidDel="00B32B8F">
                                  <w:rPr>
                                    <w:spacing w:val="-5"/>
                                  </w:rPr>
                                  <w:t>100</w:t>
                                </w:r>
                              </w:moveFrom>
                              <w:moveFromRangeEnd w:id="1569"/>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4FD4FC" id="Textbox 77" o:spid="_x0000_s1097" type="#_x0000_t202" style="position:absolute;left:0;text-align:left;margin-left:66.4pt;margin-top:15.3pt;width:462.7pt;height:51.75pt;z-index:-15709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" filled="f" strokeweight=".48pt">
                  <v:path arrowok="t"/>
                  <v:textbox inset="0,0,0,0">
                    <w:txbxContent>
                      <w:p w14:paraId="5B5CEDCE" w14:textId="4FC5DFEB" w:rsidR="00E527DA" w:rsidDel="00B32B8F" w:rsidRDefault="00000000">
                        <w:pPr>
                          <w:pStyle w:val="BodyText"/>
                          <w:spacing w:before="18"/>
                          <w:ind w:left="107"/>
                          <w:rPr>
                            <w:moveFrom w:id="2312" w:author="Abhiram Arali" w:date="2024-11-06T14:51:00Z" w16du:dateUtc="2024-11-06T09:21:00Z"/>
                          </w:rPr>
                        </w:pPr>
                        <w:moveFromRangeStart w:id="2313" w:author="Abhiram Arali" w:date="2024-11-06T14:51:00Z" w:name="move181797099"/>
                        <w:moveFrom w:id="2314" w:author="Abhiram Arali" w:date="2024-11-06T14:51:00Z" w16du:dateUtc="2024-11-06T09:21:00Z">
                          <w:r w:rsidDel="00B32B8F">
                            <w:t>int</w:t>
                          </w:r>
                          <w:r w:rsidDel="00B32B8F">
                            <w:rPr>
                              <w:spacing w:val="-1"/>
                            </w:rPr>
                            <w:t xml:space="preserve"> </w:t>
                          </w:r>
                          <w:r w:rsidDel="00B32B8F">
                            <w:t>numbers[5]</w:t>
                          </w:r>
                          <w:r w:rsidDel="00B32B8F">
                            <w:rPr>
                              <w:spacing w:val="-2"/>
                            </w:rPr>
                            <w:t xml:space="preserve"> </w:t>
                          </w:r>
                          <w:r w:rsidDel="00B32B8F">
                            <w:t>=</w:t>
                          </w:r>
                          <w:r w:rsidDel="00B32B8F">
                            <w:rPr>
                              <w:spacing w:val="-1"/>
                            </w:rPr>
                            <w:t xml:space="preserve"> </w:t>
                          </w:r>
                          <w:r w:rsidDel="00B32B8F">
                            <w:t>{10,</w:t>
                          </w:r>
                          <w:r w:rsidDel="00B32B8F">
                            <w:rPr>
                              <w:spacing w:val="-1"/>
                            </w:rPr>
                            <w:t xml:space="preserve"> </w:t>
                          </w:r>
                          <w:r w:rsidDel="00B32B8F">
                            <w:t>20,</w:t>
                          </w:r>
                          <w:r w:rsidDel="00B32B8F">
                            <w:rPr>
                              <w:spacing w:val="2"/>
                            </w:rPr>
                            <w:t xml:space="preserve"> </w:t>
                          </w:r>
                          <w:r w:rsidDel="00B32B8F">
                            <w:t xml:space="preserve">30, 40, </w:t>
                          </w:r>
                          <w:r w:rsidDel="00B32B8F">
                            <w:rPr>
                              <w:spacing w:val="-4"/>
                            </w:rPr>
                            <w:t>50};</w:t>
                          </w:r>
                        </w:moveFrom>
                      </w:p>
                      <w:p w14:paraId="171BE3F6" w14:textId="752C0A2B" w:rsidR="00E527DA" w:rsidDel="00B32B8F" w:rsidRDefault="00E527DA">
                        <w:pPr>
                          <w:pStyle w:val="BodyText"/>
                          <w:spacing w:before="21"/>
                          <w:rPr>
                            <w:moveFrom w:id="2315" w:author="Abhiram Arali" w:date="2024-11-06T14:51:00Z" w16du:dateUtc="2024-11-06T09:21:00Z"/>
                          </w:rPr>
                        </w:pPr>
                      </w:p>
                      <w:p w14:paraId="24050BF7" w14:textId="58164029" w:rsidR="00E527DA" w:rsidRDefault="00000000">
                        <w:pPr>
                          <w:pStyle w:val="BodyText"/>
                          <w:spacing w:before="1"/>
                          <w:ind w:left="107"/>
                        </w:pPr>
                        <w:moveFrom w:id="2316" w:author="Abhiram Arali" w:date="2024-11-06T14:51:00Z" w16du:dateUtc="2024-11-06T09:21:00Z">
                          <w:r w:rsidDel="00B32B8F">
                            <w:t>numbers[3]</w:t>
                          </w:r>
                          <w:r w:rsidDel="00B32B8F">
                            <w:rPr>
                              <w:spacing w:val="-5"/>
                            </w:rPr>
                            <w:t xml:space="preserve"> </w:t>
                          </w:r>
                          <w:r w:rsidDel="00B32B8F">
                            <w:t>=</w:t>
                          </w:r>
                          <w:r w:rsidDel="00B32B8F">
                            <w:rPr>
                              <w:spacing w:val="-1"/>
                            </w:rPr>
                            <w:t xml:space="preserve"> </w:t>
                          </w:r>
                          <w:r w:rsidDel="00B32B8F">
                            <w:t>100; //</w:t>
                          </w:r>
                          <w:r w:rsidDel="00B32B8F">
                            <w:rPr>
                              <w:spacing w:val="-1"/>
                            </w:rPr>
                            <w:t xml:space="preserve"> </w:t>
                          </w:r>
                          <w:r w:rsidDel="00B32B8F">
                            <w:t>Changes the 4th element</w:t>
                          </w:r>
                          <w:r w:rsidDel="00B32B8F">
                            <w:rPr>
                              <w:spacing w:val="-1"/>
                            </w:rPr>
                            <w:t xml:space="preserve"> </w:t>
                          </w:r>
                          <w:r w:rsidDel="00B32B8F">
                            <w:t xml:space="preserve">from 40 to </w:t>
                          </w:r>
                          <w:r w:rsidDel="00B32B8F">
                            <w:rPr>
                              <w:spacing w:val="-5"/>
                            </w:rPr>
                            <w:t>100</w:t>
                          </w:r>
                        </w:moveFrom>
                        <w:moveFromRangeEnd w:id="2313"/>
                      </w:p>
                    </w:txbxContent>
                  </v:textbox>
                  <w10:wrap type="topAndBottom" anchorx="page"/>
                </v:shape>
              </w:pict>
            </mc:Fallback>
          </mc:AlternateContent>
        </w:r>
      </w:del>
    </w:p>
    <w:p w14:paraId="4FFA66A3" w14:textId="7594EA6C" w:rsidR="00E527DA" w:rsidRPr="00207B78" w:rsidDel="00207B78" w:rsidRDefault="00EB2904">
      <w:pPr>
        <w:pStyle w:val="NormalBPBHEB"/>
        <w:rPr>
          <w:del w:id="1572" w:author="Abhiram Arali" w:date="2024-11-06T14:51:00Z"/>
          <w:b/>
          <w:bCs/>
          <w:rPrChange w:id="1573" w:author="Abhiram Arali" w:date="2024-11-06T14:51:00Z">
            <w:rPr>
              <w:del w:id="1574" w:author="Abhiram Arali" w:date="2024-11-06T14:51:00Z"/>
            </w:rPr>
          </w:rPrChange>
        </w:rPr>
        <w:pPrChange w:id="1575" w:author="Abhiram Arali" w:date="2024-11-12T12:23:00Z">
          <w:pPr>
            <w:pStyle w:val="Heading1"/>
            <w:numPr>
              <w:numId w:val="4"/>
            </w:numPr>
            <w:tabs>
              <w:tab w:val="left" w:pos="460"/>
            </w:tabs>
            <w:spacing w:before="167"/>
            <w:ind w:left="460" w:hanging="240"/>
          </w:pPr>
        </w:pPrChange>
      </w:pPr>
      <w:del w:id="1576" w:author="Abhiram Arali" w:date="2024-11-12T12:20:00Z">
        <w:r w:rsidRPr="00207B78" w:rsidDel="006E30F7">
          <w:rPr>
            <w:b/>
            <w:bCs/>
            <w:rPrChange w:id="1577" w:author="Abhiram Arali" w:date="2024-11-06T14:51:00Z">
              <w:rPr/>
            </w:rPrChange>
          </w:rPr>
          <w:delText>Looping</w:delText>
        </w:r>
        <w:r w:rsidRPr="00207B78" w:rsidDel="006E30F7">
          <w:rPr>
            <w:b/>
            <w:bCs/>
            <w:spacing w:val="-4"/>
            <w:rPrChange w:id="1578" w:author="Abhiram Arali" w:date="2024-11-06T14:51:00Z">
              <w:rPr>
                <w:spacing w:val="-4"/>
              </w:rPr>
            </w:rPrChange>
          </w:rPr>
          <w:delText xml:space="preserve"> </w:delText>
        </w:r>
        <w:r w:rsidR="00207B78" w:rsidRPr="005A0978" w:rsidDel="006E30F7">
          <w:rPr>
            <w:b/>
            <w:bCs/>
          </w:rPr>
          <w:delText>through</w:delText>
        </w:r>
        <w:r w:rsidR="00207B78" w:rsidRPr="005A0978" w:rsidDel="006E30F7">
          <w:rPr>
            <w:b/>
            <w:bCs/>
            <w:spacing w:val="-1"/>
          </w:rPr>
          <w:delText xml:space="preserve"> </w:delText>
        </w:r>
        <w:r w:rsidR="00207B78" w:rsidRPr="005A0978" w:rsidDel="006E30F7">
          <w:rPr>
            <w:b/>
            <w:bCs/>
          </w:rPr>
          <w:delText>an</w:delText>
        </w:r>
        <w:r w:rsidR="00207B78" w:rsidRPr="005A0978" w:rsidDel="006E30F7">
          <w:rPr>
            <w:b/>
            <w:bCs/>
            <w:spacing w:val="-3"/>
          </w:rPr>
          <w:delText xml:space="preserve"> </w:delText>
        </w:r>
        <w:r w:rsidR="00207B78" w:rsidRPr="005A0978" w:rsidDel="006E30F7">
          <w:rPr>
            <w:b/>
            <w:bCs/>
            <w:spacing w:val="-4"/>
          </w:rPr>
          <w:delText>array</w:delText>
        </w:r>
      </w:del>
    </w:p>
    <w:p w14:paraId="54404AF0" w14:textId="62D1862E" w:rsidR="00E527DA" w:rsidRPr="00207B78" w:rsidDel="00207B78" w:rsidRDefault="00E527DA">
      <w:pPr>
        <w:pStyle w:val="NormalBPBHEB"/>
        <w:rPr>
          <w:del w:id="1579" w:author="Abhiram Arali" w:date="2024-11-06T14:51:00Z"/>
          <w:b/>
        </w:rPr>
        <w:pPrChange w:id="1580" w:author="Abhiram Arali" w:date="2024-11-12T12:23:00Z">
          <w:pPr>
            <w:pStyle w:val="BodyText"/>
            <w:spacing w:before="22"/>
          </w:pPr>
        </w:pPrChange>
      </w:pPr>
    </w:p>
    <w:p w14:paraId="4187BD38" w14:textId="2753B714" w:rsidR="00E527DA" w:rsidDel="006E30F7" w:rsidRDefault="00EB2904">
      <w:pPr>
        <w:pStyle w:val="NormalBPBHEB"/>
        <w:rPr>
          <w:del w:id="1581" w:author="Abhiram Arali" w:date="2024-11-12T12:20:00Z"/>
        </w:rPr>
        <w:pPrChange w:id="1582" w:author="Abhiram Arali" w:date="2024-11-12T12:23:00Z">
          <w:pPr>
            <w:pStyle w:val="BodyText"/>
            <w:spacing w:line="360" w:lineRule="auto"/>
            <w:ind w:left="220"/>
          </w:pPr>
        </w:pPrChange>
      </w:pPr>
      <w:del w:id="1583" w:author="Abhiram Arali" w:date="2024-11-12T12:20:00Z">
        <w:r w:rsidDel="006E30F7">
          <w:delText>To</w:delText>
        </w:r>
        <w:r w:rsidDel="006E30F7">
          <w:rPr>
            <w:spacing w:val="-10"/>
          </w:rPr>
          <w:delText xml:space="preserve"> </w:delText>
        </w:r>
        <w:r w:rsidDel="006E30F7">
          <w:delText>process</w:delText>
        </w:r>
        <w:r w:rsidDel="006E30F7">
          <w:rPr>
            <w:spacing w:val="-9"/>
          </w:rPr>
          <w:delText xml:space="preserve"> </w:delText>
        </w:r>
        <w:r w:rsidDel="006E30F7">
          <w:delText>all</w:delText>
        </w:r>
        <w:r w:rsidDel="006E30F7">
          <w:rPr>
            <w:spacing w:val="-9"/>
          </w:rPr>
          <w:delText xml:space="preserve"> </w:delText>
        </w:r>
        <w:r w:rsidDel="006E30F7">
          <w:delText>elements</w:delText>
        </w:r>
        <w:r w:rsidDel="006E30F7">
          <w:rPr>
            <w:spacing w:val="-9"/>
          </w:rPr>
          <w:delText xml:space="preserve"> </w:delText>
        </w:r>
        <w:r w:rsidDel="006E30F7">
          <w:delText>of</w:delText>
        </w:r>
        <w:r w:rsidDel="006E30F7">
          <w:rPr>
            <w:spacing w:val="-10"/>
          </w:rPr>
          <w:delText xml:space="preserve"> </w:delText>
        </w:r>
        <w:r w:rsidDel="006E30F7">
          <w:delText>an</w:delText>
        </w:r>
        <w:r w:rsidDel="006E30F7">
          <w:rPr>
            <w:spacing w:val="-10"/>
          </w:rPr>
          <w:delText xml:space="preserve"> </w:delText>
        </w:r>
        <w:r w:rsidDel="006E30F7">
          <w:delText>array,</w:delText>
        </w:r>
        <w:r w:rsidDel="006E30F7">
          <w:rPr>
            <w:spacing w:val="-10"/>
          </w:rPr>
          <w:delText xml:space="preserve"> </w:delText>
        </w:r>
        <w:r w:rsidDel="006E30F7">
          <w:delText>you</w:delText>
        </w:r>
        <w:r w:rsidDel="006E30F7">
          <w:rPr>
            <w:spacing w:val="-10"/>
          </w:rPr>
          <w:delText xml:space="preserve"> </w:delText>
        </w:r>
        <w:r w:rsidDel="006E30F7">
          <w:delText>can</w:delText>
        </w:r>
        <w:r w:rsidDel="006E30F7">
          <w:rPr>
            <w:spacing w:val="-10"/>
          </w:rPr>
          <w:delText xml:space="preserve"> </w:delText>
        </w:r>
        <w:r w:rsidDel="006E30F7">
          <w:delText>use</w:delText>
        </w:r>
        <w:r w:rsidDel="006E30F7">
          <w:rPr>
            <w:spacing w:val="-10"/>
          </w:rPr>
          <w:delText xml:space="preserve"> </w:delText>
        </w:r>
        <w:r w:rsidDel="006E30F7">
          <w:delText>looping</w:delText>
        </w:r>
        <w:r w:rsidDel="006E30F7">
          <w:rPr>
            <w:spacing w:val="-9"/>
          </w:rPr>
          <w:delText xml:space="preserve"> </w:delText>
        </w:r>
        <w:r w:rsidDel="006E30F7">
          <w:delText>constructs</w:delText>
        </w:r>
        <w:r w:rsidDel="006E30F7">
          <w:rPr>
            <w:spacing w:val="-9"/>
          </w:rPr>
          <w:delText xml:space="preserve"> </w:delText>
        </w:r>
        <w:r w:rsidDel="006E30F7">
          <w:delText>like</w:delText>
        </w:r>
        <w:r w:rsidDel="006E30F7">
          <w:rPr>
            <w:spacing w:val="-11"/>
          </w:rPr>
          <w:delText xml:space="preserve"> </w:delText>
        </w:r>
        <w:r w:rsidDel="006E30F7">
          <w:delText>for,</w:delText>
        </w:r>
        <w:r w:rsidDel="006E30F7">
          <w:rPr>
            <w:spacing w:val="-7"/>
          </w:rPr>
          <w:delText xml:space="preserve"> </w:delText>
        </w:r>
        <w:r w:rsidDel="006E30F7">
          <w:delText>while,</w:delText>
        </w:r>
        <w:r w:rsidDel="006E30F7">
          <w:rPr>
            <w:spacing w:val="-10"/>
          </w:rPr>
          <w:delText xml:space="preserve"> </w:delText>
        </w:r>
        <w:r w:rsidDel="006E30F7">
          <w:delText>or</w:delText>
        </w:r>
        <w:r w:rsidDel="006E30F7">
          <w:rPr>
            <w:spacing w:val="-10"/>
          </w:rPr>
          <w:delText xml:space="preserve"> </w:delText>
        </w:r>
        <w:r w:rsidDel="006E30F7">
          <w:delText xml:space="preserve">do-while. Typically, </w:delText>
        </w:r>
      </w:del>
      <w:del w:id="1584" w:author="Abhiram Arali" w:date="2024-11-06T14:51:00Z">
        <w:r w:rsidDel="005A0978">
          <w:delText xml:space="preserve">for </w:delText>
        </w:r>
      </w:del>
      <w:del w:id="1585" w:author="Abhiram Arali" w:date="2024-11-12T12:20:00Z">
        <w:r w:rsidDel="006E30F7">
          <w:delText>loops are the most commonly used for iterating through arrays.</w:delText>
        </w:r>
      </w:del>
    </w:p>
    <w:p w14:paraId="0F72D3A1" w14:textId="7D329747" w:rsidR="00E527DA" w:rsidRPr="009C3E13" w:rsidDel="006E30F7" w:rsidRDefault="00EB2904">
      <w:pPr>
        <w:pStyle w:val="NormalBPBHEB"/>
        <w:rPr>
          <w:del w:id="1586" w:author="Abhiram Arali" w:date="2024-11-12T12:20:00Z"/>
          <w:b/>
          <w:bCs/>
          <w:rPrChange w:id="1587" w:author="Abhiram Arali" w:date="2024-11-06T14:51:00Z">
            <w:rPr>
              <w:del w:id="1588" w:author="Abhiram Arali" w:date="2024-11-12T12:20:00Z"/>
            </w:rPr>
          </w:rPrChange>
        </w:rPr>
        <w:pPrChange w:id="1589" w:author="Abhiram Arali" w:date="2024-11-12T12:23:00Z">
          <w:pPr>
            <w:spacing w:before="158"/>
            <w:ind w:left="220"/>
          </w:pPr>
        </w:pPrChange>
      </w:pPr>
      <w:del w:id="1590" w:author="Abhiram Arali" w:date="2024-11-12T12:20:00Z">
        <w:r w:rsidRPr="009C3E13" w:rsidDel="006E30F7">
          <w:rPr>
            <w:b/>
            <w:bCs/>
            <w:rPrChange w:id="1591" w:author="Abhiram Arali" w:date="2024-11-06T14:51:00Z">
              <w:rPr/>
            </w:rPrChange>
          </w:rPr>
          <w:delText>Example:</w:delText>
        </w:r>
      </w:del>
    </w:p>
    <w:p w14:paraId="41AA8EB4" w14:textId="2BD74E9C" w:rsidR="00DE41DB" w:rsidDel="006E30F7" w:rsidRDefault="00DE41DB">
      <w:pPr>
        <w:pStyle w:val="NormalBPBHEB"/>
        <w:rPr>
          <w:del w:id="1592" w:author="Abhiram Arali" w:date="2024-11-12T12:20:00Z"/>
        </w:rPr>
        <w:pPrChange w:id="1593" w:author="Abhiram Arali" w:date="2024-11-12T12:23:00Z">
          <w:pPr>
            <w:pStyle w:val="BodyText"/>
            <w:spacing w:before="18"/>
            <w:ind w:left="107"/>
          </w:pPr>
        </w:pPrChange>
      </w:pPr>
      <w:moveToRangeStart w:id="1594" w:author="Abhiram Arali" w:date="2024-11-06T14:52:00Z" w:name="move181797141"/>
      <w:moveTo w:id="1595" w:author="Abhiram Arali" w:date="2024-11-06T14:52:00Z">
        <w:del w:id="1596" w:author="Abhiram Arali" w:date="2024-11-12T12:20:00Z">
          <w:r w:rsidDel="006E30F7">
            <w:delText>int</w:delText>
          </w:r>
          <w:r w:rsidDel="006E30F7">
            <w:rPr>
              <w:spacing w:val="-1"/>
            </w:rPr>
            <w:delText xml:space="preserve"> </w:delText>
          </w:r>
          <w:r w:rsidDel="006E30F7">
            <w:delText>numbers[5]</w:delText>
          </w:r>
          <w:r w:rsidDel="006E30F7">
            <w:rPr>
              <w:spacing w:val="-2"/>
            </w:rPr>
            <w:delText xml:space="preserve"> </w:delText>
          </w:r>
          <w:r w:rsidDel="006E30F7">
            <w:delText>=</w:delText>
          </w:r>
          <w:r w:rsidDel="006E30F7">
            <w:rPr>
              <w:spacing w:val="-1"/>
            </w:rPr>
            <w:delText xml:space="preserve"> </w:delText>
          </w:r>
          <w:r w:rsidDel="006E30F7">
            <w:delText>{10,</w:delText>
          </w:r>
          <w:r w:rsidDel="006E30F7">
            <w:rPr>
              <w:spacing w:val="-1"/>
            </w:rPr>
            <w:delText xml:space="preserve"> </w:delText>
          </w:r>
          <w:r w:rsidDel="006E30F7">
            <w:delText>20,</w:delText>
          </w:r>
          <w:r w:rsidDel="006E30F7">
            <w:rPr>
              <w:spacing w:val="2"/>
            </w:rPr>
            <w:delText xml:space="preserve"> </w:delText>
          </w:r>
          <w:r w:rsidDel="006E30F7">
            <w:delText xml:space="preserve">30, 40, </w:delText>
          </w:r>
          <w:r w:rsidDel="006E30F7">
            <w:rPr>
              <w:spacing w:val="-4"/>
            </w:rPr>
            <w:delText>50};</w:delText>
          </w:r>
        </w:del>
      </w:moveTo>
    </w:p>
    <w:p w14:paraId="47316EED" w14:textId="7DEF8CD6" w:rsidR="00DE41DB" w:rsidDel="006E30F7" w:rsidRDefault="00DE41DB">
      <w:pPr>
        <w:pStyle w:val="NormalBPBHEB"/>
        <w:rPr>
          <w:del w:id="1597" w:author="Abhiram Arali" w:date="2024-11-12T12:20:00Z"/>
        </w:rPr>
        <w:pPrChange w:id="1598" w:author="Abhiram Arali" w:date="2024-11-12T12:23:00Z">
          <w:pPr>
            <w:pStyle w:val="BodyText"/>
            <w:spacing w:before="19"/>
          </w:pPr>
        </w:pPrChange>
      </w:pPr>
    </w:p>
    <w:p w14:paraId="4E794447" w14:textId="3CCD79EF" w:rsidR="00DE41DB" w:rsidDel="006E30F7" w:rsidRDefault="00DE41DB">
      <w:pPr>
        <w:pStyle w:val="NormalBPBHEB"/>
        <w:rPr>
          <w:del w:id="1599" w:author="Abhiram Arali" w:date="2024-11-12T12:20:00Z"/>
        </w:rPr>
        <w:pPrChange w:id="1600" w:author="Abhiram Arali" w:date="2024-11-12T12:23:00Z">
          <w:pPr>
            <w:pStyle w:val="BodyText"/>
            <w:spacing w:line="499" w:lineRule="auto"/>
            <w:ind w:left="107" w:right="6344"/>
          </w:pPr>
        </w:pPrChange>
      </w:pPr>
      <w:moveTo w:id="1601" w:author="Abhiram Arali" w:date="2024-11-06T14:52:00Z">
        <w:del w:id="1602" w:author="Abhiram Arali" w:date="2024-11-12T12:20:00Z">
          <w:r w:rsidDel="006E30F7">
            <w:delText>//</w:delText>
          </w:r>
          <w:r w:rsidDel="006E30F7">
            <w:rPr>
              <w:spacing w:val="-8"/>
            </w:rPr>
            <w:delText xml:space="preserve"> </w:delText>
          </w:r>
          <w:r w:rsidDel="006E30F7">
            <w:delText>Loop</w:delText>
          </w:r>
          <w:r w:rsidDel="006E30F7">
            <w:rPr>
              <w:spacing w:val="-8"/>
            </w:rPr>
            <w:delText xml:space="preserve"> </w:delText>
          </w:r>
          <w:r w:rsidDel="006E30F7">
            <w:delText>to</w:delText>
          </w:r>
          <w:r w:rsidDel="006E30F7">
            <w:rPr>
              <w:spacing w:val="-8"/>
            </w:rPr>
            <w:delText xml:space="preserve"> </w:delText>
          </w:r>
          <w:r w:rsidDel="006E30F7">
            <w:delText>print</w:delText>
          </w:r>
          <w:r w:rsidDel="006E30F7">
            <w:rPr>
              <w:spacing w:val="-8"/>
            </w:rPr>
            <w:delText xml:space="preserve"> </w:delText>
          </w:r>
          <w:r w:rsidDel="006E30F7">
            <w:delText>all</w:delText>
          </w:r>
          <w:r w:rsidDel="006E30F7">
            <w:rPr>
              <w:spacing w:val="-8"/>
            </w:rPr>
            <w:delText xml:space="preserve"> </w:delText>
          </w:r>
          <w:r w:rsidDel="006E30F7">
            <w:delText>elements for(int i = 0; i &lt; 5; i++) {</w:delText>
          </w:r>
        </w:del>
      </w:moveTo>
    </w:p>
    <w:p w14:paraId="1D3D2AE4" w14:textId="4A98B830" w:rsidR="00DE41DB" w:rsidDel="006E30F7" w:rsidRDefault="00DE41DB">
      <w:pPr>
        <w:pStyle w:val="NormalBPBHEB"/>
        <w:rPr>
          <w:del w:id="1603" w:author="Abhiram Arali" w:date="2024-11-12T12:20:00Z"/>
        </w:rPr>
        <w:pPrChange w:id="1604" w:author="Abhiram Arali" w:date="2024-11-12T12:23:00Z">
          <w:pPr>
            <w:pStyle w:val="BodyText"/>
            <w:spacing w:line="276" w:lineRule="exact"/>
            <w:ind w:left="347"/>
          </w:pPr>
        </w:pPrChange>
      </w:pPr>
      <w:moveTo w:id="1605" w:author="Abhiram Arali" w:date="2024-11-06T14:52:00Z">
        <w:del w:id="1606" w:author="Abhiram Arali" w:date="2024-11-12T12:20:00Z">
          <w:r w:rsidDel="006E30F7">
            <w:delText>printf("%d</w:delText>
          </w:r>
          <w:r w:rsidDel="006E30F7">
            <w:rPr>
              <w:spacing w:val="-1"/>
            </w:rPr>
            <w:delText xml:space="preserve"> </w:delText>
          </w:r>
          <w:r w:rsidDel="006E30F7">
            <w:delText>",</w:delText>
          </w:r>
          <w:r w:rsidDel="006E30F7">
            <w:rPr>
              <w:spacing w:val="-1"/>
            </w:rPr>
            <w:delText xml:space="preserve"> </w:delText>
          </w:r>
          <w:r w:rsidDel="006E30F7">
            <w:rPr>
              <w:spacing w:val="-2"/>
            </w:rPr>
            <w:delText>numbers[i]);</w:delText>
          </w:r>
        </w:del>
      </w:moveTo>
    </w:p>
    <w:p w14:paraId="4EA3312A" w14:textId="5FDEDBDB" w:rsidR="00DE41DB" w:rsidDel="006E30F7" w:rsidRDefault="00DE41DB">
      <w:pPr>
        <w:pStyle w:val="NormalBPBHEB"/>
        <w:rPr>
          <w:del w:id="1607" w:author="Abhiram Arali" w:date="2024-11-12T12:20:00Z"/>
        </w:rPr>
        <w:pPrChange w:id="1608" w:author="Abhiram Arali" w:date="2024-11-12T12:23:00Z">
          <w:pPr>
            <w:pStyle w:val="BodyText"/>
            <w:spacing w:before="24"/>
          </w:pPr>
        </w:pPrChange>
      </w:pPr>
    </w:p>
    <w:p w14:paraId="65A1E4E8" w14:textId="795E7771" w:rsidR="00DE41DB" w:rsidDel="006E30F7" w:rsidRDefault="00DE41DB">
      <w:pPr>
        <w:pStyle w:val="NormalBPBHEB"/>
        <w:rPr>
          <w:del w:id="1609" w:author="Abhiram Arali" w:date="2024-11-12T12:20:00Z"/>
          <w:sz w:val="24"/>
        </w:rPr>
        <w:pPrChange w:id="1610" w:author="Abhiram Arali" w:date="2024-11-12T12:23:00Z">
          <w:pPr>
            <w:ind w:left="107"/>
          </w:pPr>
        </w:pPrChange>
      </w:pPr>
      <w:moveTo w:id="1611" w:author="Abhiram Arali" w:date="2024-11-06T14:52:00Z">
        <w:del w:id="1612" w:author="Abhiram Arali" w:date="2024-11-12T12:20:00Z">
          <w:r w:rsidDel="006E30F7">
            <w:rPr>
              <w:spacing w:val="-10"/>
              <w:sz w:val="24"/>
            </w:rPr>
            <w:delText>}</w:delText>
          </w:r>
        </w:del>
      </w:moveTo>
    </w:p>
    <w:moveToRangeEnd w:id="1594"/>
    <w:p w14:paraId="432D8980" w14:textId="005E9577" w:rsidR="00E527DA" w:rsidDel="006E30F7" w:rsidRDefault="00EB2904">
      <w:pPr>
        <w:pStyle w:val="NormalBPBHEB"/>
        <w:rPr>
          <w:del w:id="1613" w:author="Abhiram Arali" w:date="2024-11-12T12:20:00Z"/>
          <w:sz w:val="20"/>
        </w:rPr>
        <w:pPrChange w:id="1614" w:author="Abhiram Arali" w:date="2024-11-12T12:23:00Z">
          <w:pPr>
            <w:pStyle w:val="BodyText"/>
            <w:spacing w:before="49"/>
          </w:pPr>
        </w:pPrChange>
      </w:pPr>
      <w:del w:id="1615" w:author="Abhiram Arali" w:date="2024-11-06T14:52:00Z">
        <w:r w:rsidDel="00DE41DB">
          <w:rPr>
            <w:noProof/>
            <w:lang w:val="en-IN" w:eastAsia="en-IN"/>
            <w:rPrChange w:id="1616" w:author="Unknown">
              <w:rPr>
                <w:noProof/>
                <w:lang w:val="en-IN" w:eastAsia="en-IN"/>
              </w:rPr>
            </w:rPrChange>
          </w:rPr>
          <mc:AlternateContent>
            <mc:Choice Requires="wps">
              <w:drawing>
                <wp:anchor distT="0" distB="0" distL="0" distR="0" simplePos="0" relativeHeight="487607296" behindDoc="1" locked="0" layoutInCell="1" allowOverlap="1" wp14:anchorId="3EBE64F4" wp14:editId="39C59FD9">
                  <wp:simplePos x="0" y="0"/>
                  <wp:positionH relativeFrom="page">
                    <wp:posOffset>843076</wp:posOffset>
                  </wp:positionH>
                  <wp:positionV relativeFrom="paragraph">
                    <wp:posOffset>196050</wp:posOffset>
                  </wp:positionV>
                  <wp:extent cx="5876290" cy="1748789"/>
                  <wp:effectExtent l="0" t="0" r="0" b="0"/>
                  <wp:wrapTopAndBottom/>
                  <wp:docPr id="78" name="Text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1748789"/>
                          </a:xfrm>
                          <a:prstGeom prst="rect">
                            <a:avLst/>
                          </a:prstGeom>
                          <a:ln w="6096">
                            <a:solidFill>
                              <a:srgbClr val="000000"/>
                            </a:solidFill>
                            <a:prstDash val="solid"/>
                          </a:ln>
                        </wps:spPr>
                        <wps:txbx>
                          <w:txbxContent>
                            <w:p w14:paraId="17DAED75" w14:textId="3563A7F7" w:rsidR="00E527DA" w:rsidDel="00DE41DB" w:rsidRDefault="00EB2904">
                              <w:pPr>
                                <w:pStyle w:val="BodyText"/>
                                <w:spacing w:before="18"/>
                                <w:ind w:left="107"/>
                              </w:pPr>
                              <w:moveFromRangeStart w:id="1617" w:author="Abhiram Arali" w:date="2024-11-06T14:52:00Z" w:name="move181797141"/>
                              <w:moveFrom w:id="1618" w:author="Abhiram Arali" w:date="2024-11-06T14:52:00Z">
                                <w:r w:rsidDel="00DE41DB">
                                  <w:t>int</w:t>
                                </w:r>
                                <w:r w:rsidDel="00DE41DB">
                                  <w:rPr>
                                    <w:spacing w:val="-1"/>
                                  </w:rPr>
                                  <w:t xml:space="preserve"> </w:t>
                                </w:r>
                                <w:r w:rsidDel="00DE41DB">
                                  <w:t>numbers[5]</w:t>
                                </w:r>
                                <w:r w:rsidDel="00DE41DB">
                                  <w:rPr>
                                    <w:spacing w:val="-2"/>
                                  </w:rPr>
                                  <w:t xml:space="preserve"> </w:t>
                                </w:r>
                                <w:r w:rsidDel="00DE41DB">
                                  <w:t>=</w:t>
                                </w:r>
                                <w:r w:rsidDel="00DE41DB">
                                  <w:rPr>
                                    <w:spacing w:val="-1"/>
                                  </w:rPr>
                                  <w:t xml:space="preserve"> </w:t>
                                </w:r>
                                <w:r w:rsidDel="00DE41DB">
                                  <w:t>{10,</w:t>
                                </w:r>
                                <w:r w:rsidDel="00DE41DB">
                                  <w:rPr>
                                    <w:spacing w:val="-1"/>
                                  </w:rPr>
                                  <w:t xml:space="preserve"> </w:t>
                                </w:r>
                                <w:r w:rsidDel="00DE41DB">
                                  <w:t>20,</w:t>
                                </w:r>
                                <w:r w:rsidDel="00DE41DB">
                                  <w:rPr>
                                    <w:spacing w:val="2"/>
                                  </w:rPr>
                                  <w:t xml:space="preserve"> </w:t>
                                </w:r>
                                <w:r w:rsidDel="00DE41DB">
                                  <w:t xml:space="preserve">30, 40, </w:t>
                                </w:r>
                                <w:r w:rsidDel="00DE41DB">
                                  <w:rPr>
                                    <w:spacing w:val="-4"/>
                                  </w:rPr>
                                  <w:t>50};</w:t>
                                </w:r>
                              </w:moveFrom>
                            </w:p>
                            <w:p w14:paraId="44D45DF9" w14:textId="4B2F8AE4" w:rsidR="00E527DA" w:rsidDel="00DE41DB" w:rsidRDefault="00E527DA">
                              <w:pPr>
                                <w:pStyle w:val="BodyText"/>
                                <w:spacing w:before="19"/>
                              </w:pPr>
                            </w:p>
                            <w:p w14:paraId="2225E357" w14:textId="1422F552" w:rsidR="00E527DA" w:rsidDel="00DE41DB" w:rsidRDefault="00EB2904">
                              <w:pPr>
                                <w:pStyle w:val="BodyText"/>
                                <w:spacing w:line="499" w:lineRule="auto"/>
                                <w:ind w:left="107" w:right="6344"/>
                              </w:pPr>
                              <w:moveFrom w:id="1619" w:author="Abhiram Arali" w:date="2024-11-06T14:52:00Z">
                                <w:r w:rsidDel="00DE41DB">
                                  <w:t>//</w:t>
                                </w:r>
                                <w:r w:rsidDel="00DE41DB">
                                  <w:rPr>
                                    <w:spacing w:val="-8"/>
                                  </w:rPr>
                                  <w:t xml:space="preserve"> </w:t>
                                </w:r>
                                <w:r w:rsidDel="00DE41DB">
                                  <w:t>Loop</w:t>
                                </w:r>
                                <w:r w:rsidDel="00DE41DB">
                                  <w:rPr>
                                    <w:spacing w:val="-8"/>
                                  </w:rPr>
                                  <w:t xml:space="preserve"> </w:t>
                                </w:r>
                                <w:r w:rsidDel="00DE41DB">
                                  <w:t>to</w:t>
                                </w:r>
                                <w:r w:rsidDel="00DE41DB">
                                  <w:rPr>
                                    <w:spacing w:val="-8"/>
                                  </w:rPr>
                                  <w:t xml:space="preserve"> </w:t>
                                </w:r>
                                <w:r w:rsidDel="00DE41DB">
                                  <w:t>print</w:t>
                                </w:r>
                                <w:r w:rsidDel="00DE41DB">
                                  <w:rPr>
                                    <w:spacing w:val="-8"/>
                                  </w:rPr>
                                  <w:t xml:space="preserve"> </w:t>
                                </w:r>
                                <w:r w:rsidDel="00DE41DB">
                                  <w:t>all</w:t>
                                </w:r>
                                <w:r w:rsidDel="00DE41DB">
                                  <w:rPr>
                                    <w:spacing w:val="-8"/>
                                  </w:rPr>
                                  <w:t xml:space="preserve"> </w:t>
                                </w:r>
                                <w:r w:rsidDel="00DE41DB">
                                  <w:t>elements for(int i = 0; i &lt; 5; i++) {</w:t>
                                </w:r>
                              </w:moveFrom>
                            </w:p>
                            <w:p w14:paraId="228F37D4" w14:textId="6CC01267" w:rsidR="00E527DA" w:rsidDel="00DE41DB" w:rsidRDefault="00EB2904">
                              <w:pPr>
                                <w:pStyle w:val="BodyText"/>
                                <w:spacing w:line="276" w:lineRule="exact"/>
                                <w:ind w:left="347"/>
                              </w:pPr>
                              <w:moveFrom w:id="1620" w:author="Abhiram Arali" w:date="2024-11-06T14:52:00Z">
                                <w:r w:rsidDel="00DE41DB">
                                  <w:t>printf("%d</w:t>
                                </w:r>
                                <w:r w:rsidDel="00DE41DB">
                                  <w:rPr>
                                    <w:spacing w:val="-1"/>
                                  </w:rPr>
                                  <w:t xml:space="preserve"> </w:t>
                                </w:r>
                                <w:r w:rsidDel="00DE41DB">
                                  <w:t>",</w:t>
                                </w:r>
                                <w:r w:rsidDel="00DE41DB">
                                  <w:rPr>
                                    <w:spacing w:val="-1"/>
                                  </w:rPr>
                                  <w:t xml:space="preserve"> </w:t>
                                </w:r>
                                <w:r w:rsidDel="00DE41DB">
                                  <w:rPr>
                                    <w:spacing w:val="-2"/>
                                  </w:rPr>
                                  <w:t>numbers[i]);</w:t>
                                </w:r>
                              </w:moveFrom>
                            </w:p>
                            <w:p w14:paraId="6B5D94D5" w14:textId="1F8EE6E4" w:rsidR="00E527DA" w:rsidDel="00DE41DB" w:rsidRDefault="00E527DA">
                              <w:pPr>
                                <w:pStyle w:val="BodyText"/>
                                <w:spacing w:before="24"/>
                              </w:pPr>
                            </w:p>
                            <w:p w14:paraId="0023A0E6" w14:textId="483C7AD7" w:rsidR="00E527DA" w:rsidRDefault="00EB2904">
                              <w:pPr>
                                <w:ind w:left="107"/>
                                <w:rPr>
                                  <w:sz w:val="24"/>
                                </w:rPr>
                              </w:pPr>
                              <w:moveFrom w:id="1621" w:author="Abhiram Arali" w:date="2024-11-06T14:52:00Z">
                                <w:r w:rsidDel="00DE41DB">
                                  <w:rPr>
                                    <w:spacing w:val="-10"/>
                                    <w:sz w:val="24"/>
                                  </w:rPr>
                                  <w:t>}</w:t>
                                </w:r>
                              </w:moveFrom>
                              <w:moveFromRangeEnd w:id="1617"/>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BE64F4" id="Textbox 78" o:spid="_x0000_s1098" type="#_x0000_t202" style="position:absolute;left:0;text-align:left;margin-left:66.4pt;margin-top:15.45pt;width:462.7pt;height:137.7pt;z-index:-157091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" filled="f" strokeweight=".48pt">
                  <v:path arrowok="t"/>
                  <v:textbox inset="0,0,0,0">
                    <w:txbxContent>
                      <w:p w14:paraId="17DAED75" w14:textId="3563A7F7" w:rsidR="00E527DA" w:rsidDel="00DE41DB" w:rsidRDefault="00000000">
                        <w:pPr>
                          <w:pStyle w:val="BodyText"/>
                          <w:spacing w:before="18"/>
                          <w:ind w:left="107"/>
                          <w:rPr>
                            <w:moveFrom w:id="2377" w:author="Abhiram Arali" w:date="2024-11-06T14:52:00Z" w16du:dateUtc="2024-11-06T09:22:00Z"/>
                          </w:rPr>
                        </w:pPr>
                        <w:moveFromRangeStart w:id="2378" w:author="Abhiram Arali" w:date="2024-11-06T14:52:00Z" w:name="move181797141"/>
                        <w:moveFrom w:id="2379" w:author="Abhiram Arali" w:date="2024-11-06T14:52:00Z" w16du:dateUtc="2024-11-06T09:22:00Z">
                          <w:r w:rsidDel="00DE41DB">
                            <w:t>int</w:t>
                          </w:r>
                          <w:r w:rsidDel="00DE41DB">
                            <w:rPr>
                              <w:spacing w:val="-1"/>
                            </w:rPr>
                            <w:t xml:space="preserve"> </w:t>
                          </w:r>
                          <w:r w:rsidDel="00DE41DB">
                            <w:t>numbers[5]</w:t>
                          </w:r>
                          <w:r w:rsidDel="00DE41DB">
                            <w:rPr>
                              <w:spacing w:val="-2"/>
                            </w:rPr>
                            <w:t xml:space="preserve"> </w:t>
                          </w:r>
                          <w:r w:rsidDel="00DE41DB">
                            <w:t>=</w:t>
                          </w:r>
                          <w:r w:rsidDel="00DE41DB">
                            <w:rPr>
                              <w:spacing w:val="-1"/>
                            </w:rPr>
                            <w:t xml:space="preserve"> </w:t>
                          </w:r>
                          <w:r w:rsidDel="00DE41DB">
                            <w:t>{10,</w:t>
                          </w:r>
                          <w:r w:rsidDel="00DE41DB">
                            <w:rPr>
                              <w:spacing w:val="-1"/>
                            </w:rPr>
                            <w:t xml:space="preserve"> </w:t>
                          </w:r>
                          <w:r w:rsidDel="00DE41DB">
                            <w:t>20,</w:t>
                          </w:r>
                          <w:r w:rsidDel="00DE41DB">
                            <w:rPr>
                              <w:spacing w:val="2"/>
                            </w:rPr>
                            <w:t xml:space="preserve"> </w:t>
                          </w:r>
                          <w:r w:rsidDel="00DE41DB">
                            <w:t xml:space="preserve">30, 40, </w:t>
                          </w:r>
                          <w:r w:rsidDel="00DE41DB">
                            <w:rPr>
                              <w:spacing w:val="-4"/>
                            </w:rPr>
                            <w:t>50};</w:t>
                          </w:r>
                        </w:moveFrom>
                      </w:p>
                      <w:p w14:paraId="44D45DF9" w14:textId="4B2F8AE4" w:rsidR="00E527DA" w:rsidDel="00DE41DB" w:rsidRDefault="00E527DA">
                        <w:pPr>
                          <w:pStyle w:val="BodyText"/>
                          <w:spacing w:before="19"/>
                          <w:rPr>
                            <w:moveFrom w:id="2380" w:author="Abhiram Arali" w:date="2024-11-06T14:52:00Z" w16du:dateUtc="2024-11-06T09:22:00Z"/>
                          </w:rPr>
                        </w:pPr>
                      </w:p>
                      <w:p w14:paraId="2225E357" w14:textId="1422F552" w:rsidR="00E527DA" w:rsidDel="00DE41DB" w:rsidRDefault="00000000">
                        <w:pPr>
                          <w:pStyle w:val="BodyText"/>
                          <w:spacing w:line="499" w:lineRule="auto"/>
                          <w:ind w:left="107" w:right="6344"/>
                          <w:rPr>
                            <w:moveFrom w:id="2381" w:author="Abhiram Arali" w:date="2024-11-06T14:52:00Z" w16du:dateUtc="2024-11-06T09:22:00Z"/>
                          </w:rPr>
                        </w:pPr>
                        <w:moveFrom w:id="2382" w:author="Abhiram Arali" w:date="2024-11-06T14:52:00Z" w16du:dateUtc="2024-11-06T09:22:00Z">
                          <w:r w:rsidDel="00DE41DB">
                            <w:t>//</w:t>
                          </w:r>
                          <w:r w:rsidDel="00DE41DB">
                            <w:rPr>
                              <w:spacing w:val="-8"/>
                            </w:rPr>
                            <w:t xml:space="preserve"> </w:t>
                          </w:r>
                          <w:r w:rsidDel="00DE41DB">
                            <w:t>Loop</w:t>
                          </w:r>
                          <w:r w:rsidDel="00DE41DB">
                            <w:rPr>
                              <w:spacing w:val="-8"/>
                            </w:rPr>
                            <w:t xml:space="preserve"> </w:t>
                          </w:r>
                          <w:r w:rsidDel="00DE41DB">
                            <w:t>to</w:t>
                          </w:r>
                          <w:r w:rsidDel="00DE41DB">
                            <w:rPr>
                              <w:spacing w:val="-8"/>
                            </w:rPr>
                            <w:t xml:space="preserve"> </w:t>
                          </w:r>
                          <w:r w:rsidDel="00DE41DB">
                            <w:t>print</w:t>
                          </w:r>
                          <w:r w:rsidDel="00DE41DB">
                            <w:rPr>
                              <w:spacing w:val="-8"/>
                            </w:rPr>
                            <w:t xml:space="preserve"> </w:t>
                          </w:r>
                          <w:r w:rsidDel="00DE41DB">
                            <w:t>all</w:t>
                          </w:r>
                          <w:r w:rsidDel="00DE41DB">
                            <w:rPr>
                              <w:spacing w:val="-8"/>
                            </w:rPr>
                            <w:t xml:space="preserve"> </w:t>
                          </w:r>
                          <w:r w:rsidDel="00DE41DB">
                            <w:t>elements for(int i = 0; i &lt; 5; i++) {</w:t>
                          </w:r>
                        </w:moveFrom>
                      </w:p>
                      <w:p w14:paraId="228F37D4" w14:textId="6CC01267" w:rsidR="00E527DA" w:rsidDel="00DE41DB" w:rsidRDefault="00000000">
                        <w:pPr>
                          <w:pStyle w:val="BodyText"/>
                          <w:spacing w:line="276" w:lineRule="exact"/>
                          <w:ind w:left="347"/>
                          <w:rPr>
                            <w:moveFrom w:id="2383" w:author="Abhiram Arali" w:date="2024-11-06T14:52:00Z" w16du:dateUtc="2024-11-06T09:22:00Z"/>
                          </w:rPr>
                        </w:pPr>
                        <w:moveFrom w:id="2384" w:author="Abhiram Arali" w:date="2024-11-06T14:52:00Z" w16du:dateUtc="2024-11-06T09:22:00Z">
                          <w:r w:rsidDel="00DE41DB">
                            <w:t>printf("%d</w:t>
                          </w:r>
                          <w:r w:rsidDel="00DE41DB">
                            <w:rPr>
                              <w:spacing w:val="-1"/>
                            </w:rPr>
                            <w:t xml:space="preserve"> </w:t>
                          </w:r>
                          <w:r w:rsidDel="00DE41DB">
                            <w:t>",</w:t>
                          </w:r>
                          <w:r w:rsidDel="00DE41DB">
                            <w:rPr>
                              <w:spacing w:val="-1"/>
                            </w:rPr>
                            <w:t xml:space="preserve"> </w:t>
                          </w:r>
                          <w:r w:rsidDel="00DE41DB">
                            <w:rPr>
                              <w:spacing w:val="-2"/>
                            </w:rPr>
                            <w:t>numbers[i]);</w:t>
                          </w:r>
                        </w:moveFrom>
                      </w:p>
                      <w:p w14:paraId="6B5D94D5" w14:textId="1F8EE6E4" w:rsidR="00E527DA" w:rsidDel="00DE41DB" w:rsidRDefault="00E527DA">
                        <w:pPr>
                          <w:pStyle w:val="BodyText"/>
                          <w:spacing w:before="24"/>
                          <w:rPr>
                            <w:moveFrom w:id="2385" w:author="Abhiram Arali" w:date="2024-11-06T14:52:00Z" w16du:dateUtc="2024-11-06T09:22:00Z"/>
                          </w:rPr>
                        </w:pPr>
                      </w:p>
                      <w:p w14:paraId="0023A0E6" w14:textId="483C7AD7" w:rsidR="00E527DA" w:rsidRDefault="00000000">
                        <w:pPr>
                          <w:ind w:left="107"/>
                          <w:rPr>
                            <w:sz w:val="24"/>
                          </w:rPr>
                        </w:pPr>
                        <w:moveFrom w:id="2386" w:author="Abhiram Arali" w:date="2024-11-06T14:52:00Z" w16du:dateUtc="2024-11-06T09:22:00Z">
                          <w:r w:rsidDel="00DE41DB">
                            <w:rPr>
                              <w:spacing w:val="-10"/>
                              <w:sz w:val="24"/>
                            </w:rPr>
                            <w:t>}</w:t>
                          </w:r>
                        </w:moveFrom>
                        <w:moveFromRangeEnd w:id="2378"/>
                      </w:p>
                    </w:txbxContent>
                  </v:textbox>
                  <w10:wrap type="topAndBottom" anchorx="page"/>
                </v:shape>
              </w:pict>
            </mc:Fallback>
          </mc:AlternateContent>
        </w:r>
      </w:del>
    </w:p>
    <w:p w14:paraId="03F14F03" w14:textId="0DC92CD2" w:rsidR="00DD77E3" w:rsidDel="006E30F7" w:rsidRDefault="00EB2904">
      <w:pPr>
        <w:pStyle w:val="NormalBPBHEB"/>
        <w:rPr>
          <w:del w:id="1622" w:author="Abhiram Arali" w:date="2024-11-12T12:20:00Z"/>
        </w:rPr>
        <w:pPrChange w:id="1623" w:author="Abhiram Arali" w:date="2024-11-12T12:23:00Z">
          <w:pPr>
            <w:pStyle w:val="BodyText"/>
            <w:spacing w:before="167" w:line="360" w:lineRule="auto"/>
            <w:ind w:left="220"/>
          </w:pPr>
        </w:pPrChange>
      </w:pPr>
      <w:del w:id="1624" w:author="Abhiram Arali" w:date="2024-11-12T12:20:00Z">
        <w:r w:rsidDel="006E30F7">
          <w:delText>This</w:delText>
        </w:r>
        <w:r w:rsidDel="006E30F7">
          <w:rPr>
            <w:spacing w:val="-10"/>
          </w:rPr>
          <w:delText xml:space="preserve"> </w:delText>
        </w:r>
        <w:r w:rsidDel="006E30F7">
          <w:delText>loop</w:delText>
        </w:r>
        <w:r w:rsidDel="006E30F7">
          <w:rPr>
            <w:spacing w:val="-10"/>
          </w:rPr>
          <w:delText xml:space="preserve"> </w:delText>
        </w:r>
        <w:r w:rsidDel="006E30F7">
          <w:delText>accesses</w:delText>
        </w:r>
        <w:r w:rsidDel="006E30F7">
          <w:rPr>
            <w:spacing w:val="-11"/>
          </w:rPr>
          <w:delText xml:space="preserve"> </w:delText>
        </w:r>
        <w:r w:rsidDel="006E30F7">
          <w:delText>each</w:delText>
        </w:r>
        <w:r w:rsidDel="006E30F7">
          <w:rPr>
            <w:spacing w:val="-11"/>
          </w:rPr>
          <w:delText xml:space="preserve"> </w:delText>
        </w:r>
        <w:r w:rsidDel="006E30F7">
          <w:delText>element</w:delText>
        </w:r>
        <w:r w:rsidDel="006E30F7">
          <w:rPr>
            <w:spacing w:val="-10"/>
          </w:rPr>
          <w:delText xml:space="preserve"> </w:delText>
        </w:r>
        <w:r w:rsidDel="006E30F7">
          <w:delText>of</w:delText>
        </w:r>
        <w:r w:rsidDel="006E30F7">
          <w:rPr>
            <w:spacing w:val="-11"/>
          </w:rPr>
          <w:delText xml:space="preserve"> </w:delText>
        </w:r>
        <w:r w:rsidDel="006E30F7">
          <w:delText>the</w:delText>
        </w:r>
        <w:r w:rsidDel="006E30F7">
          <w:rPr>
            <w:spacing w:val="-11"/>
          </w:rPr>
          <w:delText xml:space="preserve"> </w:delText>
        </w:r>
        <w:r w:rsidDel="006E30F7">
          <w:delText>array</w:delText>
        </w:r>
        <w:r w:rsidDel="006E30F7">
          <w:rPr>
            <w:spacing w:val="-11"/>
          </w:rPr>
          <w:delText xml:space="preserve"> </w:delText>
        </w:r>
        <w:r w:rsidDel="006E30F7">
          <w:delText>numbers</w:delText>
        </w:r>
        <w:r w:rsidDel="006E30F7">
          <w:rPr>
            <w:spacing w:val="-11"/>
          </w:rPr>
          <w:delText xml:space="preserve"> </w:delText>
        </w:r>
        <w:r w:rsidDel="006E30F7">
          <w:delText>using</w:delText>
        </w:r>
        <w:r w:rsidDel="006E30F7">
          <w:rPr>
            <w:spacing w:val="-10"/>
          </w:rPr>
          <w:delText xml:space="preserve"> </w:delText>
        </w:r>
        <w:r w:rsidDel="006E30F7">
          <w:delText>the</w:delText>
        </w:r>
        <w:r w:rsidDel="006E30F7">
          <w:rPr>
            <w:spacing w:val="-11"/>
          </w:rPr>
          <w:delText xml:space="preserve"> </w:delText>
        </w:r>
        <w:r w:rsidDel="006E30F7">
          <w:delText>index</w:delText>
        </w:r>
        <w:r w:rsidDel="006E30F7">
          <w:rPr>
            <w:spacing w:val="-11"/>
          </w:rPr>
          <w:delText xml:space="preserve"> </w:delText>
        </w:r>
        <w:r w:rsidDel="006E30F7">
          <w:delText>i,</w:delText>
        </w:r>
        <w:r w:rsidDel="006E30F7">
          <w:rPr>
            <w:spacing w:val="-10"/>
          </w:rPr>
          <w:delText xml:space="preserve"> </w:delText>
        </w:r>
        <w:r w:rsidDel="006E30F7">
          <w:delText>and</w:delText>
        </w:r>
        <w:r w:rsidDel="006E30F7">
          <w:rPr>
            <w:spacing w:val="-13"/>
          </w:rPr>
          <w:delText xml:space="preserve"> </w:delText>
        </w:r>
        <w:r w:rsidDel="006E30F7">
          <w:delText>prints</w:delText>
        </w:r>
        <w:r w:rsidDel="006E30F7">
          <w:rPr>
            <w:spacing w:val="-10"/>
          </w:rPr>
          <w:delText xml:space="preserve"> </w:delText>
        </w:r>
        <w:r w:rsidDel="006E30F7">
          <w:delText>the</w:delText>
        </w:r>
        <w:r w:rsidDel="006E30F7">
          <w:rPr>
            <w:spacing w:val="-11"/>
          </w:rPr>
          <w:delText xml:space="preserve"> </w:delText>
        </w:r>
        <w:r w:rsidDel="006E30F7">
          <w:delText>elements one by one.</w:delText>
        </w:r>
      </w:del>
    </w:p>
    <w:p w14:paraId="4AF7B299" w14:textId="53D1F804" w:rsidR="00E527DA" w:rsidDel="006E30F7" w:rsidRDefault="00EB2904">
      <w:pPr>
        <w:pStyle w:val="NormalBPBHEB"/>
        <w:rPr>
          <w:del w:id="1625" w:author="Abhiram Arali" w:date="2024-11-12T12:20:00Z"/>
        </w:rPr>
        <w:pPrChange w:id="1626" w:author="Abhiram Arali" w:date="2024-11-12T12:23:00Z">
          <w:pPr>
            <w:pStyle w:val="Heading1"/>
            <w:numPr>
              <w:numId w:val="4"/>
            </w:numPr>
            <w:tabs>
              <w:tab w:val="left" w:pos="460"/>
            </w:tabs>
            <w:spacing w:before="161"/>
            <w:ind w:left="460" w:hanging="240"/>
          </w:pPr>
        </w:pPrChange>
      </w:pPr>
      <w:del w:id="1627" w:author="Abhiram Arali" w:date="2024-11-06T14:52:00Z">
        <w:r w:rsidDel="006079A1">
          <w:delText>Processing</w:delText>
        </w:r>
        <w:r w:rsidDel="006079A1">
          <w:rPr>
            <w:spacing w:val="-2"/>
          </w:rPr>
          <w:delText xml:space="preserve"> </w:delText>
        </w:r>
        <w:r w:rsidDel="006079A1">
          <w:delText>Arrays:</w:delText>
        </w:r>
        <w:r w:rsidDel="006079A1">
          <w:rPr>
            <w:spacing w:val="-2"/>
          </w:rPr>
          <w:delText xml:space="preserve"> </w:delText>
        </w:r>
      </w:del>
      <w:del w:id="1628" w:author="Abhiram Arali" w:date="2024-11-12T12:20:00Z">
        <w:r w:rsidDel="006E30F7">
          <w:delText>Basic</w:delText>
        </w:r>
        <w:r w:rsidDel="006E30F7">
          <w:rPr>
            <w:spacing w:val="-2"/>
          </w:rPr>
          <w:delText xml:space="preserve"> </w:delText>
        </w:r>
        <w:r w:rsidR="006079A1" w:rsidDel="006E30F7">
          <w:rPr>
            <w:spacing w:val="-2"/>
          </w:rPr>
          <w:delText>operations</w:delText>
        </w:r>
      </w:del>
    </w:p>
    <w:p w14:paraId="1B8B61C3" w14:textId="3EFCD0D5" w:rsidR="00E527DA" w:rsidDel="00DD77E3" w:rsidRDefault="00E527DA">
      <w:pPr>
        <w:pStyle w:val="NormalBPBHEB"/>
        <w:rPr>
          <w:del w:id="1629" w:author="Abhiram Arali" w:date="2024-11-06T14:52:00Z"/>
        </w:rPr>
        <w:sectPr w:rsidR="00E527DA" w:rsidDel="00DD77E3">
          <w:pgSz w:w="11910" w:h="16840"/>
          <w:pgMar w:top="1540" w:right="1220" w:bottom="1200" w:left="1220" w:header="758" w:footer="1000" w:gutter="0"/>
          <w:cols w:space="720"/>
        </w:sectPr>
        <w:pPrChange w:id="1630" w:author="Abhiram Arali" w:date="2024-11-12T12:23:00Z">
          <w:pPr/>
        </w:pPrChange>
      </w:pPr>
    </w:p>
    <w:p w14:paraId="4D3248EF" w14:textId="4D840761" w:rsidR="00E527DA" w:rsidDel="006E30F7" w:rsidRDefault="00EB2904">
      <w:pPr>
        <w:pStyle w:val="NormalBPBHEB"/>
        <w:rPr>
          <w:del w:id="1631" w:author="Abhiram Arali" w:date="2024-11-12T12:20:00Z"/>
        </w:rPr>
        <w:pPrChange w:id="1632" w:author="Abhiram Arali" w:date="2024-11-12T12:23:00Z">
          <w:pPr>
            <w:pStyle w:val="BodyText"/>
            <w:spacing w:before="88" w:line="360" w:lineRule="auto"/>
            <w:ind w:left="220" w:right="223"/>
            <w:jc w:val="both"/>
          </w:pPr>
        </w:pPrChange>
      </w:pPr>
      <w:del w:id="1633" w:author="Abhiram Arali" w:date="2024-11-12T12:20:00Z">
        <w:r w:rsidDel="006E30F7">
          <w:delText>You can perform several operations on arrays such as summing all the elements, finding the largest or smallest element, and more. Here</w:delText>
        </w:r>
      </w:del>
      <w:del w:id="1634" w:author="Abhiram Arali" w:date="2024-11-06T15:14:00Z">
        <w:r w:rsidDel="00087D05">
          <w:delText>'</w:delText>
        </w:r>
      </w:del>
      <w:del w:id="1635" w:author="Abhiram Arali" w:date="2024-11-12T12:20:00Z">
        <w:r w:rsidDel="006E30F7">
          <w:delText>s how you can process the elements to perform basic tasks:</w:delText>
        </w:r>
      </w:del>
    </w:p>
    <w:p w14:paraId="1D24E386" w14:textId="77EA2AEE" w:rsidR="00E527DA" w:rsidRPr="006E17BD" w:rsidDel="006E30F7" w:rsidRDefault="00EB2904">
      <w:pPr>
        <w:pStyle w:val="NormalBPBHEB"/>
        <w:rPr>
          <w:del w:id="1636" w:author="Abhiram Arali" w:date="2024-11-12T12:20:00Z"/>
          <w:b/>
          <w:bCs/>
          <w:rPrChange w:id="1637" w:author="Abhiram Arali" w:date="2024-11-06T15:14:00Z">
            <w:rPr>
              <w:del w:id="1638" w:author="Abhiram Arali" w:date="2024-11-12T12:20:00Z"/>
            </w:rPr>
          </w:rPrChange>
        </w:rPr>
        <w:pPrChange w:id="1639" w:author="Abhiram Arali" w:date="2024-11-12T12:23:00Z">
          <w:pPr>
            <w:spacing w:before="159"/>
            <w:ind w:left="220"/>
            <w:jc w:val="both"/>
          </w:pPr>
        </w:pPrChange>
      </w:pPr>
      <w:del w:id="1640" w:author="Abhiram Arali" w:date="2024-11-12T12:20:00Z">
        <w:r w:rsidRPr="006E17BD" w:rsidDel="006E30F7">
          <w:rPr>
            <w:b/>
            <w:bCs/>
            <w:rPrChange w:id="1641" w:author="Abhiram Arali" w:date="2024-11-06T15:14:00Z">
              <w:rPr/>
            </w:rPrChange>
          </w:rPr>
          <w:delText>Summing</w:delText>
        </w:r>
        <w:r w:rsidRPr="006E17BD" w:rsidDel="006E30F7">
          <w:rPr>
            <w:b/>
            <w:bCs/>
            <w:spacing w:val="-1"/>
            <w:rPrChange w:id="1642" w:author="Abhiram Arali" w:date="2024-11-06T15:14:00Z">
              <w:rPr>
                <w:spacing w:val="-1"/>
              </w:rPr>
            </w:rPrChange>
          </w:rPr>
          <w:delText xml:space="preserve"> </w:delText>
        </w:r>
        <w:r w:rsidR="006E17BD" w:rsidRPr="006E17BD" w:rsidDel="006E30F7">
          <w:rPr>
            <w:b/>
            <w:bCs/>
          </w:rPr>
          <w:delText xml:space="preserve">array </w:delText>
        </w:r>
        <w:r w:rsidR="006E17BD" w:rsidRPr="006E17BD" w:rsidDel="006E30F7">
          <w:rPr>
            <w:b/>
            <w:bCs/>
            <w:spacing w:val="-2"/>
          </w:rPr>
          <w:delText>elem</w:delText>
        </w:r>
        <w:r w:rsidRPr="006E17BD" w:rsidDel="006E30F7">
          <w:rPr>
            <w:b/>
            <w:bCs/>
            <w:spacing w:val="-2"/>
            <w:rPrChange w:id="1643" w:author="Abhiram Arali" w:date="2024-11-06T15:14:00Z">
              <w:rPr>
                <w:spacing w:val="-2"/>
              </w:rPr>
            </w:rPrChange>
          </w:rPr>
          <w:delText>ents:</w:delText>
        </w:r>
      </w:del>
    </w:p>
    <w:p w14:paraId="11CE9DFC" w14:textId="5E8ADCDE" w:rsidR="006E17BD" w:rsidDel="006E30F7" w:rsidRDefault="006E17BD">
      <w:pPr>
        <w:pStyle w:val="NormalBPBHEB"/>
        <w:rPr>
          <w:del w:id="1644" w:author="Abhiram Arali" w:date="2024-11-12T12:20:00Z"/>
        </w:rPr>
        <w:pPrChange w:id="1645" w:author="Abhiram Arali" w:date="2024-11-12T12:23:00Z">
          <w:pPr>
            <w:pStyle w:val="BodyText"/>
            <w:spacing w:before="18" w:line="499" w:lineRule="auto"/>
            <w:ind w:left="107" w:right="5288"/>
          </w:pPr>
        </w:pPrChange>
      </w:pPr>
      <w:moveToRangeStart w:id="1646" w:author="Abhiram Arali" w:date="2024-11-06T15:14:00Z" w:name="move181798507"/>
      <w:moveTo w:id="1647" w:author="Abhiram Arali" w:date="2024-11-06T15:14:00Z">
        <w:del w:id="1648" w:author="Abhiram Arali" w:date="2024-11-12T12:20:00Z">
          <w:r w:rsidDel="006E30F7">
            <w:delText>int</w:delText>
          </w:r>
          <w:r w:rsidDel="006E30F7">
            <w:rPr>
              <w:spacing w:val="-5"/>
            </w:rPr>
            <w:delText xml:space="preserve"> </w:delText>
          </w:r>
          <w:r w:rsidDel="006E30F7">
            <w:delText>numbers[5]</w:delText>
          </w:r>
          <w:r w:rsidDel="006E30F7">
            <w:rPr>
              <w:spacing w:val="-7"/>
            </w:rPr>
            <w:delText xml:space="preserve"> </w:delText>
          </w:r>
          <w:r w:rsidDel="006E30F7">
            <w:delText>=</w:delText>
          </w:r>
          <w:r w:rsidDel="006E30F7">
            <w:rPr>
              <w:spacing w:val="-6"/>
            </w:rPr>
            <w:delText xml:space="preserve"> </w:delText>
          </w:r>
          <w:r w:rsidDel="006E30F7">
            <w:delText>{10,</w:delText>
          </w:r>
          <w:r w:rsidDel="006E30F7">
            <w:rPr>
              <w:spacing w:val="-5"/>
            </w:rPr>
            <w:delText xml:space="preserve"> </w:delText>
          </w:r>
          <w:r w:rsidDel="006E30F7">
            <w:delText>20,</w:delText>
          </w:r>
          <w:r w:rsidDel="006E30F7">
            <w:rPr>
              <w:spacing w:val="-4"/>
            </w:rPr>
            <w:delText xml:space="preserve"> </w:delText>
          </w:r>
          <w:r w:rsidDel="006E30F7">
            <w:delText>30,</w:delText>
          </w:r>
          <w:r w:rsidDel="006E30F7">
            <w:rPr>
              <w:spacing w:val="-5"/>
            </w:rPr>
            <w:delText xml:space="preserve"> </w:delText>
          </w:r>
          <w:r w:rsidDel="006E30F7">
            <w:delText>40,</w:delText>
          </w:r>
          <w:r w:rsidDel="006E30F7">
            <w:rPr>
              <w:spacing w:val="-5"/>
            </w:rPr>
            <w:delText xml:space="preserve"> </w:delText>
          </w:r>
          <w:r w:rsidDel="006E30F7">
            <w:delText>50}; int sum = 0;</w:delText>
          </w:r>
        </w:del>
      </w:moveTo>
    </w:p>
    <w:p w14:paraId="3E8F7DED" w14:textId="7A9AD023" w:rsidR="006E17BD" w:rsidDel="006E30F7" w:rsidRDefault="006E17BD">
      <w:pPr>
        <w:pStyle w:val="NormalBPBHEB"/>
        <w:rPr>
          <w:del w:id="1649" w:author="Abhiram Arali" w:date="2024-11-12T12:20:00Z"/>
        </w:rPr>
        <w:pPrChange w:id="1650" w:author="Abhiram Arali" w:date="2024-11-12T12:23:00Z">
          <w:pPr>
            <w:pStyle w:val="BodyText"/>
            <w:spacing w:line="275" w:lineRule="exact"/>
            <w:ind w:left="107"/>
          </w:pPr>
        </w:pPrChange>
      </w:pPr>
      <w:moveTo w:id="1651" w:author="Abhiram Arali" w:date="2024-11-06T15:14:00Z">
        <w:del w:id="1652" w:author="Abhiram Arali" w:date="2024-11-12T12:20:00Z">
          <w:r w:rsidDel="006E30F7">
            <w:delText>for(int</w:delText>
          </w:r>
          <w:r w:rsidDel="006E30F7">
            <w:rPr>
              <w:spacing w:val="-1"/>
            </w:rPr>
            <w:delText xml:space="preserve"> </w:delText>
          </w:r>
          <w:r w:rsidDel="006E30F7">
            <w:delText>i =</w:delText>
          </w:r>
          <w:r w:rsidDel="006E30F7">
            <w:rPr>
              <w:spacing w:val="-2"/>
            </w:rPr>
            <w:delText xml:space="preserve"> </w:delText>
          </w:r>
          <w:r w:rsidDel="006E30F7">
            <w:delText>0; i</w:delText>
          </w:r>
          <w:r w:rsidDel="006E30F7">
            <w:rPr>
              <w:spacing w:val="-1"/>
            </w:rPr>
            <w:delText xml:space="preserve"> </w:delText>
          </w:r>
          <w:r w:rsidDel="006E30F7">
            <w:delText>&lt;</w:delText>
          </w:r>
          <w:r w:rsidDel="006E30F7">
            <w:rPr>
              <w:spacing w:val="-1"/>
            </w:rPr>
            <w:delText xml:space="preserve"> </w:delText>
          </w:r>
          <w:r w:rsidDel="006E30F7">
            <w:delText>5;</w:delText>
          </w:r>
          <w:r w:rsidDel="006E30F7">
            <w:rPr>
              <w:spacing w:val="-1"/>
            </w:rPr>
            <w:delText xml:space="preserve"> </w:delText>
          </w:r>
          <w:r w:rsidDel="006E30F7">
            <w:delText xml:space="preserve">i++) </w:delText>
          </w:r>
          <w:r w:rsidDel="006E30F7">
            <w:rPr>
              <w:spacing w:val="-10"/>
            </w:rPr>
            <w:delText>{</w:delText>
          </w:r>
        </w:del>
      </w:moveTo>
    </w:p>
    <w:p w14:paraId="21DEBB7A" w14:textId="202FBCDD" w:rsidR="006E17BD" w:rsidDel="006E30F7" w:rsidRDefault="006E17BD">
      <w:pPr>
        <w:pStyle w:val="NormalBPBHEB"/>
        <w:rPr>
          <w:del w:id="1653" w:author="Abhiram Arali" w:date="2024-11-12T12:20:00Z"/>
        </w:rPr>
        <w:pPrChange w:id="1654" w:author="Abhiram Arali" w:date="2024-11-12T12:23:00Z">
          <w:pPr>
            <w:pStyle w:val="BodyText"/>
            <w:spacing w:before="22"/>
          </w:pPr>
        </w:pPrChange>
      </w:pPr>
    </w:p>
    <w:p w14:paraId="78CAEAA5" w14:textId="79365444" w:rsidR="006E17BD" w:rsidDel="006E30F7" w:rsidRDefault="006E17BD">
      <w:pPr>
        <w:pStyle w:val="NormalBPBHEB"/>
        <w:rPr>
          <w:del w:id="1655" w:author="Abhiram Arali" w:date="2024-11-12T12:20:00Z"/>
        </w:rPr>
        <w:pPrChange w:id="1656" w:author="Abhiram Arali" w:date="2024-11-12T12:23:00Z">
          <w:pPr>
            <w:pStyle w:val="BodyText"/>
            <w:ind w:left="347"/>
          </w:pPr>
        </w:pPrChange>
      </w:pPr>
      <w:moveTo w:id="1657" w:author="Abhiram Arali" w:date="2024-11-06T15:14:00Z">
        <w:del w:id="1658" w:author="Abhiram Arali" w:date="2024-11-12T12:20:00Z">
          <w:r w:rsidDel="006E30F7">
            <w:delText>sum</w:delText>
          </w:r>
          <w:r w:rsidDel="006E30F7">
            <w:rPr>
              <w:spacing w:val="-1"/>
            </w:rPr>
            <w:delText xml:space="preserve"> </w:delText>
          </w:r>
          <w:r w:rsidDel="006E30F7">
            <w:delText>+=</w:delText>
          </w:r>
          <w:r w:rsidDel="006E30F7">
            <w:rPr>
              <w:spacing w:val="-3"/>
            </w:rPr>
            <w:delText xml:space="preserve"> </w:delText>
          </w:r>
          <w:r w:rsidDel="006E30F7">
            <w:delText>numbers[i];</w:delText>
          </w:r>
          <w:r w:rsidDel="006E30F7">
            <w:rPr>
              <w:spacing w:val="-1"/>
            </w:rPr>
            <w:delText xml:space="preserve"> </w:delText>
          </w:r>
          <w:r w:rsidDel="006E30F7">
            <w:delText>//</w:delText>
          </w:r>
          <w:r w:rsidDel="006E30F7">
            <w:rPr>
              <w:spacing w:val="1"/>
            </w:rPr>
            <w:delText xml:space="preserve"> </w:delText>
          </w:r>
          <w:r w:rsidDel="006E30F7">
            <w:delText>Adds</w:delText>
          </w:r>
          <w:r w:rsidDel="006E30F7">
            <w:rPr>
              <w:spacing w:val="-1"/>
            </w:rPr>
            <w:delText xml:space="preserve"> </w:delText>
          </w:r>
          <w:r w:rsidDel="006E30F7">
            <w:delText>each</w:delText>
          </w:r>
          <w:r w:rsidDel="006E30F7">
            <w:rPr>
              <w:spacing w:val="1"/>
            </w:rPr>
            <w:delText xml:space="preserve"> </w:delText>
          </w:r>
          <w:r w:rsidDel="006E30F7">
            <w:delText>element</w:delText>
          </w:r>
          <w:r w:rsidDel="006E30F7">
            <w:rPr>
              <w:spacing w:val="-1"/>
            </w:rPr>
            <w:delText xml:space="preserve"> </w:delText>
          </w:r>
          <w:r w:rsidDel="006E30F7">
            <w:delText>to</w:delText>
          </w:r>
          <w:r w:rsidDel="006E30F7">
            <w:rPr>
              <w:spacing w:val="-1"/>
            </w:rPr>
            <w:delText xml:space="preserve"> </w:delText>
          </w:r>
          <w:r w:rsidDel="006E30F7">
            <w:rPr>
              <w:spacing w:val="-5"/>
            </w:rPr>
            <w:delText>sum</w:delText>
          </w:r>
        </w:del>
      </w:moveTo>
    </w:p>
    <w:p w14:paraId="1B98A60B" w14:textId="344BA339" w:rsidR="006E17BD" w:rsidDel="006E30F7" w:rsidRDefault="006E17BD">
      <w:pPr>
        <w:pStyle w:val="NormalBPBHEB"/>
        <w:rPr>
          <w:del w:id="1659" w:author="Abhiram Arali" w:date="2024-11-12T12:20:00Z"/>
        </w:rPr>
        <w:pPrChange w:id="1660" w:author="Abhiram Arali" w:date="2024-11-12T12:23:00Z">
          <w:pPr>
            <w:pStyle w:val="BodyText"/>
            <w:spacing w:before="22"/>
          </w:pPr>
        </w:pPrChange>
      </w:pPr>
    </w:p>
    <w:p w14:paraId="4A26AF44" w14:textId="220620B5" w:rsidR="006E17BD" w:rsidDel="006E30F7" w:rsidRDefault="006E17BD">
      <w:pPr>
        <w:pStyle w:val="NormalBPBHEB"/>
        <w:rPr>
          <w:del w:id="1661" w:author="Abhiram Arali" w:date="2024-11-12T12:20:00Z"/>
          <w:sz w:val="24"/>
        </w:rPr>
        <w:pPrChange w:id="1662" w:author="Abhiram Arali" w:date="2024-11-12T12:23:00Z">
          <w:pPr>
            <w:ind w:left="107"/>
          </w:pPr>
        </w:pPrChange>
      </w:pPr>
      <w:moveTo w:id="1663" w:author="Abhiram Arali" w:date="2024-11-06T15:14:00Z">
        <w:del w:id="1664" w:author="Abhiram Arali" w:date="2024-11-12T12:20:00Z">
          <w:r w:rsidDel="006E30F7">
            <w:rPr>
              <w:spacing w:val="-10"/>
              <w:sz w:val="24"/>
            </w:rPr>
            <w:delText>}</w:delText>
          </w:r>
        </w:del>
      </w:moveTo>
    </w:p>
    <w:p w14:paraId="491E912E" w14:textId="60217E2B" w:rsidR="006E17BD" w:rsidDel="006E30F7" w:rsidRDefault="006E17BD">
      <w:pPr>
        <w:pStyle w:val="NormalBPBHEB"/>
        <w:rPr>
          <w:del w:id="1665" w:author="Abhiram Arali" w:date="2024-11-12T12:20:00Z"/>
        </w:rPr>
        <w:pPrChange w:id="1666" w:author="Abhiram Arali" w:date="2024-11-12T12:23:00Z">
          <w:pPr>
            <w:pStyle w:val="BodyText"/>
            <w:spacing w:before="24"/>
          </w:pPr>
        </w:pPrChange>
      </w:pPr>
    </w:p>
    <w:p w14:paraId="34B46482" w14:textId="6C16FE0C" w:rsidR="006E17BD" w:rsidDel="006E30F7" w:rsidRDefault="006E17BD">
      <w:pPr>
        <w:pStyle w:val="NormalBPBHEB"/>
        <w:rPr>
          <w:del w:id="1667" w:author="Abhiram Arali" w:date="2024-11-12T12:20:00Z"/>
        </w:rPr>
        <w:pPrChange w:id="1668" w:author="Abhiram Arali" w:date="2024-11-12T12:23:00Z">
          <w:pPr>
            <w:pStyle w:val="BodyText"/>
            <w:ind w:left="107"/>
          </w:pPr>
        </w:pPrChange>
      </w:pPr>
      <w:moveTo w:id="1669" w:author="Abhiram Arali" w:date="2024-11-06T15:14:00Z">
        <w:del w:id="1670" w:author="Abhiram Arali" w:date="2024-11-12T12:20:00Z">
          <w:r w:rsidDel="006E30F7">
            <w:delText>printf("Sum</w:delText>
          </w:r>
          <w:r w:rsidDel="006E30F7">
            <w:rPr>
              <w:spacing w:val="-1"/>
            </w:rPr>
            <w:delText xml:space="preserve"> </w:delText>
          </w:r>
          <w:r w:rsidDel="006E30F7">
            <w:delText>= %d",</w:delText>
          </w:r>
          <w:r w:rsidDel="006E30F7">
            <w:rPr>
              <w:spacing w:val="-1"/>
            </w:rPr>
            <w:delText xml:space="preserve"> </w:delText>
          </w:r>
          <w:r w:rsidDel="006E30F7">
            <w:delText>sum); // Outputs:</w:delText>
          </w:r>
          <w:r w:rsidDel="006E30F7">
            <w:rPr>
              <w:spacing w:val="-3"/>
            </w:rPr>
            <w:delText xml:space="preserve"> </w:delText>
          </w:r>
          <w:r w:rsidDel="006E30F7">
            <w:delText xml:space="preserve">Sum = </w:delText>
          </w:r>
          <w:r w:rsidDel="006E30F7">
            <w:rPr>
              <w:spacing w:val="-5"/>
            </w:rPr>
            <w:delText>150</w:delText>
          </w:r>
        </w:del>
      </w:moveTo>
    </w:p>
    <w:moveToRangeEnd w:id="1646"/>
    <w:p w14:paraId="2B395855" w14:textId="02C05935" w:rsidR="00E527DA" w:rsidDel="006E30F7" w:rsidRDefault="00EB2904">
      <w:pPr>
        <w:pStyle w:val="NormalBPBHEB"/>
        <w:rPr>
          <w:del w:id="1671" w:author="Abhiram Arali" w:date="2024-11-12T12:20:00Z"/>
          <w:sz w:val="20"/>
        </w:rPr>
        <w:pPrChange w:id="1672" w:author="Abhiram Arali" w:date="2024-11-12T12:23:00Z">
          <w:pPr>
            <w:pStyle w:val="BodyText"/>
            <w:spacing w:before="47"/>
          </w:pPr>
        </w:pPrChange>
      </w:pPr>
      <w:del w:id="1673" w:author="Abhiram Arali" w:date="2024-11-06T15:14:00Z">
        <w:r w:rsidDel="006E17BD">
          <w:rPr>
            <w:noProof/>
            <w:lang w:val="en-IN" w:eastAsia="en-IN"/>
            <w:rPrChange w:id="1674" w:author="Unknown">
              <w:rPr>
                <w:noProof/>
                <w:lang w:val="en-IN" w:eastAsia="en-IN"/>
              </w:rPr>
            </w:rPrChange>
          </w:rPr>
          <mc:AlternateContent>
            <mc:Choice Requires="wps">
              <w:drawing>
                <wp:anchor distT="0" distB="0" distL="0" distR="0" simplePos="0" relativeHeight="487607808" behindDoc="1" locked="0" layoutInCell="1" allowOverlap="1" wp14:anchorId="3F397C36" wp14:editId="169918CA">
                  <wp:simplePos x="0" y="0"/>
                  <wp:positionH relativeFrom="page">
                    <wp:posOffset>843076</wp:posOffset>
                  </wp:positionH>
                  <wp:positionV relativeFrom="paragraph">
                    <wp:posOffset>194575</wp:posOffset>
                  </wp:positionV>
                  <wp:extent cx="5876290" cy="2114550"/>
                  <wp:effectExtent l="0" t="0" r="0" b="0"/>
                  <wp:wrapTopAndBottom/>
                  <wp:docPr id="79" name="Text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2114550"/>
                          </a:xfrm>
                          <a:prstGeom prst="rect">
                            <a:avLst/>
                          </a:prstGeom>
                          <a:ln w="6096">
                            <a:solidFill>
                              <a:srgbClr val="000000"/>
                            </a:solidFill>
                            <a:prstDash val="solid"/>
                          </a:ln>
                        </wps:spPr>
                        <wps:txbx>
                          <w:txbxContent>
                            <w:p w14:paraId="45BF372A" w14:textId="223488CA" w:rsidR="00E527DA" w:rsidDel="006E17BD" w:rsidRDefault="00EB2904">
                              <w:pPr>
                                <w:pStyle w:val="BodyText"/>
                                <w:spacing w:before="18" w:line="499" w:lineRule="auto"/>
                                <w:ind w:left="107" w:right="5288"/>
                              </w:pPr>
                              <w:moveFromRangeStart w:id="1675" w:author="Abhiram Arali" w:date="2024-11-06T15:14:00Z" w:name="move181798507"/>
                              <w:moveFrom w:id="1676" w:author="Abhiram Arali" w:date="2024-11-06T15:14:00Z">
                                <w:r w:rsidDel="006E17BD">
                                  <w:t>int</w:t>
                                </w:r>
                                <w:r w:rsidDel="006E17BD">
                                  <w:rPr>
                                    <w:spacing w:val="-5"/>
                                  </w:rPr>
                                  <w:t xml:space="preserve"> </w:t>
                                </w:r>
                                <w:r w:rsidDel="006E17BD">
                                  <w:t>numbers[5]</w:t>
                                </w:r>
                                <w:r w:rsidDel="006E17BD">
                                  <w:rPr>
                                    <w:spacing w:val="-7"/>
                                  </w:rPr>
                                  <w:t xml:space="preserve"> </w:t>
                                </w:r>
                                <w:r w:rsidDel="006E17BD">
                                  <w:t>=</w:t>
                                </w:r>
                                <w:r w:rsidDel="006E17BD">
                                  <w:rPr>
                                    <w:spacing w:val="-6"/>
                                  </w:rPr>
                                  <w:t xml:space="preserve"> </w:t>
                                </w:r>
                                <w:r w:rsidDel="006E17BD">
                                  <w:t>{10,</w:t>
                                </w:r>
                                <w:r w:rsidDel="006E17BD">
                                  <w:rPr>
                                    <w:spacing w:val="-5"/>
                                  </w:rPr>
                                  <w:t xml:space="preserve"> </w:t>
                                </w:r>
                                <w:r w:rsidDel="006E17BD">
                                  <w:t>20,</w:t>
                                </w:r>
                                <w:r w:rsidDel="006E17BD">
                                  <w:rPr>
                                    <w:spacing w:val="-4"/>
                                  </w:rPr>
                                  <w:t xml:space="preserve"> </w:t>
                                </w:r>
                                <w:r w:rsidDel="006E17BD">
                                  <w:t>30,</w:t>
                                </w:r>
                                <w:r w:rsidDel="006E17BD">
                                  <w:rPr>
                                    <w:spacing w:val="-5"/>
                                  </w:rPr>
                                  <w:t xml:space="preserve"> </w:t>
                                </w:r>
                                <w:r w:rsidDel="006E17BD">
                                  <w:t>40,</w:t>
                                </w:r>
                                <w:r w:rsidDel="006E17BD">
                                  <w:rPr>
                                    <w:spacing w:val="-5"/>
                                  </w:rPr>
                                  <w:t xml:space="preserve"> </w:t>
                                </w:r>
                                <w:r w:rsidDel="006E17BD">
                                  <w:t>50}; int sum = 0;</w:t>
                                </w:r>
                              </w:moveFrom>
                            </w:p>
                            <w:p w14:paraId="53B4220B" w14:textId="146D6D94" w:rsidR="00E527DA" w:rsidDel="006E17BD" w:rsidRDefault="00EB2904">
                              <w:pPr>
                                <w:pStyle w:val="BodyText"/>
                                <w:spacing w:line="275" w:lineRule="exact"/>
                                <w:ind w:left="107"/>
                              </w:pPr>
                              <w:moveFrom w:id="1677" w:author="Abhiram Arali" w:date="2024-11-06T15:14:00Z">
                                <w:r w:rsidDel="006E17BD">
                                  <w:t>for(int</w:t>
                                </w:r>
                                <w:r w:rsidDel="006E17BD">
                                  <w:rPr>
                                    <w:spacing w:val="-1"/>
                                  </w:rPr>
                                  <w:t xml:space="preserve"> </w:t>
                                </w:r>
                                <w:r w:rsidDel="006E17BD">
                                  <w:t>i =</w:t>
                                </w:r>
                                <w:r w:rsidDel="006E17BD">
                                  <w:rPr>
                                    <w:spacing w:val="-2"/>
                                  </w:rPr>
                                  <w:t xml:space="preserve"> </w:t>
                                </w:r>
                                <w:r w:rsidDel="006E17BD">
                                  <w:t>0; i</w:t>
                                </w:r>
                                <w:r w:rsidDel="006E17BD">
                                  <w:rPr>
                                    <w:spacing w:val="-1"/>
                                  </w:rPr>
                                  <w:t xml:space="preserve"> </w:t>
                                </w:r>
                                <w:r w:rsidDel="006E17BD">
                                  <w:t>&lt;</w:t>
                                </w:r>
                                <w:r w:rsidDel="006E17BD">
                                  <w:rPr>
                                    <w:spacing w:val="-1"/>
                                  </w:rPr>
                                  <w:t xml:space="preserve"> </w:t>
                                </w:r>
                                <w:r w:rsidDel="006E17BD">
                                  <w:t>5;</w:t>
                                </w:r>
                                <w:r w:rsidDel="006E17BD">
                                  <w:rPr>
                                    <w:spacing w:val="-1"/>
                                  </w:rPr>
                                  <w:t xml:space="preserve"> </w:t>
                                </w:r>
                                <w:r w:rsidDel="006E17BD">
                                  <w:t xml:space="preserve">i++) </w:t>
                                </w:r>
                                <w:r w:rsidDel="006E17BD">
                                  <w:rPr>
                                    <w:spacing w:val="-10"/>
                                  </w:rPr>
                                  <w:t>{</w:t>
                                </w:r>
                              </w:moveFrom>
                            </w:p>
                            <w:p w14:paraId="408AED64" w14:textId="451191C5" w:rsidR="00E527DA" w:rsidDel="006E17BD" w:rsidRDefault="00E527DA">
                              <w:pPr>
                                <w:pStyle w:val="BodyText"/>
                                <w:spacing w:before="22"/>
                              </w:pPr>
                            </w:p>
                            <w:p w14:paraId="2CC1F6A9" w14:textId="17E71213" w:rsidR="00E527DA" w:rsidDel="006E17BD" w:rsidRDefault="00EB2904">
                              <w:pPr>
                                <w:pStyle w:val="BodyText"/>
                                <w:ind w:left="347"/>
                              </w:pPr>
                              <w:moveFrom w:id="1678" w:author="Abhiram Arali" w:date="2024-11-06T15:14:00Z">
                                <w:r w:rsidDel="006E17BD">
                                  <w:t>sum</w:t>
                                </w:r>
                                <w:r w:rsidDel="006E17BD">
                                  <w:rPr>
                                    <w:spacing w:val="-1"/>
                                  </w:rPr>
                                  <w:t xml:space="preserve"> </w:t>
                                </w:r>
                                <w:r w:rsidDel="006E17BD">
                                  <w:t>+=</w:t>
                                </w:r>
                                <w:r w:rsidDel="006E17BD">
                                  <w:rPr>
                                    <w:spacing w:val="-3"/>
                                  </w:rPr>
                                  <w:t xml:space="preserve"> </w:t>
                                </w:r>
                                <w:r w:rsidDel="006E17BD">
                                  <w:t>numbers[i];</w:t>
                                </w:r>
                                <w:r w:rsidDel="006E17BD">
                                  <w:rPr>
                                    <w:spacing w:val="-1"/>
                                  </w:rPr>
                                  <w:t xml:space="preserve"> </w:t>
                                </w:r>
                                <w:r w:rsidDel="006E17BD">
                                  <w:t>//</w:t>
                                </w:r>
                                <w:r w:rsidDel="006E17BD">
                                  <w:rPr>
                                    <w:spacing w:val="1"/>
                                  </w:rPr>
                                  <w:t xml:space="preserve"> </w:t>
                                </w:r>
                                <w:r w:rsidDel="006E17BD">
                                  <w:t>Adds</w:t>
                                </w:r>
                                <w:r w:rsidDel="006E17BD">
                                  <w:rPr>
                                    <w:spacing w:val="-1"/>
                                  </w:rPr>
                                  <w:t xml:space="preserve"> </w:t>
                                </w:r>
                                <w:r w:rsidDel="006E17BD">
                                  <w:t>each</w:t>
                                </w:r>
                                <w:r w:rsidDel="006E17BD">
                                  <w:rPr>
                                    <w:spacing w:val="1"/>
                                  </w:rPr>
                                  <w:t xml:space="preserve"> </w:t>
                                </w:r>
                                <w:r w:rsidDel="006E17BD">
                                  <w:t>element</w:t>
                                </w:r>
                                <w:r w:rsidDel="006E17BD">
                                  <w:rPr>
                                    <w:spacing w:val="-1"/>
                                  </w:rPr>
                                  <w:t xml:space="preserve"> </w:t>
                                </w:r>
                                <w:r w:rsidDel="006E17BD">
                                  <w:t>to</w:t>
                                </w:r>
                                <w:r w:rsidDel="006E17BD">
                                  <w:rPr>
                                    <w:spacing w:val="-1"/>
                                  </w:rPr>
                                  <w:t xml:space="preserve"> </w:t>
                                </w:r>
                                <w:r w:rsidDel="006E17BD">
                                  <w:rPr>
                                    <w:spacing w:val="-5"/>
                                  </w:rPr>
                                  <w:t>sum</w:t>
                                </w:r>
                              </w:moveFrom>
                            </w:p>
                            <w:p w14:paraId="2820895D" w14:textId="16AD2478" w:rsidR="00E527DA" w:rsidDel="006E17BD" w:rsidRDefault="00E527DA">
                              <w:pPr>
                                <w:pStyle w:val="BodyText"/>
                                <w:spacing w:before="22"/>
                              </w:pPr>
                            </w:p>
                            <w:p w14:paraId="034271B5" w14:textId="00557F7C" w:rsidR="00E527DA" w:rsidDel="006E17BD" w:rsidRDefault="00EB2904">
                              <w:pPr>
                                <w:ind w:left="107"/>
                                <w:rPr>
                                  <w:sz w:val="24"/>
                                </w:rPr>
                              </w:pPr>
                              <w:moveFrom w:id="1679" w:author="Abhiram Arali" w:date="2024-11-06T15:14:00Z">
                                <w:r w:rsidDel="006E17BD">
                                  <w:rPr>
                                    <w:spacing w:val="-10"/>
                                    <w:sz w:val="24"/>
                                  </w:rPr>
                                  <w:t>}</w:t>
                                </w:r>
                              </w:moveFrom>
                            </w:p>
                            <w:p w14:paraId="2710D3B8" w14:textId="6B08599D" w:rsidR="00E527DA" w:rsidDel="006E17BD" w:rsidRDefault="00E527DA">
                              <w:pPr>
                                <w:pStyle w:val="BodyText"/>
                                <w:spacing w:before="24"/>
                              </w:pPr>
                            </w:p>
                            <w:p w14:paraId="4B96FEB4" w14:textId="0A664786" w:rsidR="00E527DA" w:rsidRDefault="00EB2904">
                              <w:pPr>
                                <w:pStyle w:val="BodyText"/>
                                <w:ind w:left="107"/>
                              </w:pPr>
                              <w:moveFrom w:id="1680" w:author="Abhiram Arali" w:date="2024-11-06T15:14:00Z">
                                <w:r w:rsidDel="006E17BD">
                                  <w:t>printf("Sum</w:t>
                                </w:r>
                                <w:r w:rsidDel="006E17BD">
                                  <w:rPr>
                                    <w:spacing w:val="-1"/>
                                  </w:rPr>
                                  <w:t xml:space="preserve"> </w:t>
                                </w:r>
                                <w:r w:rsidDel="006E17BD">
                                  <w:t>= %d",</w:t>
                                </w:r>
                                <w:r w:rsidDel="006E17BD">
                                  <w:rPr>
                                    <w:spacing w:val="-1"/>
                                  </w:rPr>
                                  <w:t xml:space="preserve"> </w:t>
                                </w:r>
                                <w:r w:rsidDel="006E17BD">
                                  <w:t>sum); // Outputs:</w:t>
                                </w:r>
                                <w:r w:rsidDel="006E17BD">
                                  <w:rPr>
                                    <w:spacing w:val="-3"/>
                                  </w:rPr>
                                  <w:t xml:space="preserve"> </w:t>
                                </w:r>
                                <w:r w:rsidDel="006E17BD">
                                  <w:t xml:space="preserve">Sum = </w:t>
                                </w:r>
                                <w:r w:rsidDel="006E17BD">
                                  <w:rPr>
                                    <w:spacing w:val="-5"/>
                                  </w:rPr>
                                  <w:t>150</w:t>
                                </w:r>
                              </w:moveFrom>
                              <w:moveFromRangeEnd w:id="1675"/>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F397C36" id="Textbox 79" o:spid="_x0000_s1099" type="#_x0000_t202" style="position:absolute;left:0;text-align:left;margin-left:66.4pt;margin-top:15.3pt;width:462.7pt;height:166.5pt;z-index:-15708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" filled="f" strokeweight=".48pt">
                  <v:path arrowok="t"/>
                  <v:textbox inset="0,0,0,0">
                    <w:txbxContent>
                      <w:p w14:paraId="45BF372A" w14:textId="223488CA" w:rsidR="00E527DA" w:rsidDel="006E17BD" w:rsidRDefault="00000000">
                        <w:pPr>
                          <w:pStyle w:val="BodyText"/>
                          <w:spacing w:before="18" w:line="499" w:lineRule="auto"/>
                          <w:ind w:left="107" w:right="5288"/>
                          <w:rPr>
                            <w:moveFrom w:id="2460" w:author="Abhiram Arali" w:date="2024-11-06T15:14:00Z" w16du:dateUtc="2024-11-06T09:44:00Z"/>
                          </w:rPr>
                        </w:pPr>
                        <w:moveFromRangeStart w:id="2461" w:author="Abhiram Arali" w:date="2024-11-06T15:14:00Z" w:name="move181798507"/>
                        <w:moveFrom w:id="2462" w:author="Abhiram Arali" w:date="2024-11-06T15:14:00Z" w16du:dateUtc="2024-11-06T09:44:00Z">
                          <w:r w:rsidDel="006E17BD">
                            <w:t>int</w:t>
                          </w:r>
                          <w:r w:rsidDel="006E17BD">
                            <w:rPr>
                              <w:spacing w:val="-5"/>
                            </w:rPr>
                            <w:t xml:space="preserve"> </w:t>
                          </w:r>
                          <w:r w:rsidDel="006E17BD">
                            <w:t>numbers[5]</w:t>
                          </w:r>
                          <w:r w:rsidDel="006E17BD">
                            <w:rPr>
                              <w:spacing w:val="-7"/>
                            </w:rPr>
                            <w:t xml:space="preserve"> </w:t>
                          </w:r>
                          <w:r w:rsidDel="006E17BD">
                            <w:t>=</w:t>
                          </w:r>
                          <w:r w:rsidDel="006E17BD">
                            <w:rPr>
                              <w:spacing w:val="-6"/>
                            </w:rPr>
                            <w:t xml:space="preserve"> </w:t>
                          </w:r>
                          <w:r w:rsidDel="006E17BD">
                            <w:t>{10,</w:t>
                          </w:r>
                          <w:r w:rsidDel="006E17BD">
                            <w:rPr>
                              <w:spacing w:val="-5"/>
                            </w:rPr>
                            <w:t xml:space="preserve"> </w:t>
                          </w:r>
                          <w:r w:rsidDel="006E17BD">
                            <w:t>20,</w:t>
                          </w:r>
                          <w:r w:rsidDel="006E17BD">
                            <w:rPr>
                              <w:spacing w:val="-4"/>
                            </w:rPr>
                            <w:t xml:space="preserve"> </w:t>
                          </w:r>
                          <w:r w:rsidDel="006E17BD">
                            <w:t>30,</w:t>
                          </w:r>
                          <w:r w:rsidDel="006E17BD">
                            <w:rPr>
                              <w:spacing w:val="-5"/>
                            </w:rPr>
                            <w:t xml:space="preserve"> </w:t>
                          </w:r>
                          <w:r w:rsidDel="006E17BD">
                            <w:t>40,</w:t>
                          </w:r>
                          <w:r w:rsidDel="006E17BD">
                            <w:rPr>
                              <w:spacing w:val="-5"/>
                            </w:rPr>
                            <w:t xml:space="preserve"> </w:t>
                          </w:r>
                          <w:r w:rsidDel="006E17BD">
                            <w:t>50}; int sum = 0;</w:t>
                          </w:r>
                        </w:moveFrom>
                      </w:p>
                      <w:p w14:paraId="53B4220B" w14:textId="146D6D94" w:rsidR="00E527DA" w:rsidDel="006E17BD" w:rsidRDefault="00000000">
                        <w:pPr>
                          <w:pStyle w:val="BodyText"/>
                          <w:spacing w:line="275" w:lineRule="exact"/>
                          <w:ind w:left="107"/>
                          <w:rPr>
                            <w:moveFrom w:id="2463" w:author="Abhiram Arali" w:date="2024-11-06T15:14:00Z" w16du:dateUtc="2024-11-06T09:44:00Z"/>
                          </w:rPr>
                        </w:pPr>
                        <w:moveFrom w:id="2464" w:author="Abhiram Arali" w:date="2024-11-06T15:14:00Z" w16du:dateUtc="2024-11-06T09:44:00Z">
                          <w:r w:rsidDel="006E17BD">
                            <w:t>for(int</w:t>
                          </w:r>
                          <w:r w:rsidDel="006E17BD">
                            <w:rPr>
                              <w:spacing w:val="-1"/>
                            </w:rPr>
                            <w:t xml:space="preserve"> </w:t>
                          </w:r>
                          <w:r w:rsidDel="006E17BD">
                            <w:t>i =</w:t>
                          </w:r>
                          <w:r w:rsidDel="006E17BD">
                            <w:rPr>
                              <w:spacing w:val="-2"/>
                            </w:rPr>
                            <w:t xml:space="preserve"> </w:t>
                          </w:r>
                          <w:r w:rsidDel="006E17BD">
                            <w:t>0; i</w:t>
                          </w:r>
                          <w:r w:rsidDel="006E17BD">
                            <w:rPr>
                              <w:spacing w:val="-1"/>
                            </w:rPr>
                            <w:t xml:space="preserve"> </w:t>
                          </w:r>
                          <w:r w:rsidDel="006E17BD">
                            <w:t>&lt;</w:t>
                          </w:r>
                          <w:r w:rsidDel="006E17BD">
                            <w:rPr>
                              <w:spacing w:val="-1"/>
                            </w:rPr>
                            <w:t xml:space="preserve"> </w:t>
                          </w:r>
                          <w:r w:rsidDel="006E17BD">
                            <w:t>5;</w:t>
                          </w:r>
                          <w:r w:rsidDel="006E17BD">
                            <w:rPr>
                              <w:spacing w:val="-1"/>
                            </w:rPr>
                            <w:t xml:space="preserve"> </w:t>
                          </w:r>
                          <w:r w:rsidDel="006E17BD">
                            <w:t xml:space="preserve">i++) </w:t>
                          </w:r>
                          <w:r w:rsidDel="006E17BD">
                            <w:rPr>
                              <w:spacing w:val="-10"/>
                            </w:rPr>
                            <w:t>{</w:t>
                          </w:r>
                        </w:moveFrom>
                      </w:p>
                      <w:p w14:paraId="408AED64" w14:textId="451191C5" w:rsidR="00E527DA" w:rsidDel="006E17BD" w:rsidRDefault="00E527DA">
                        <w:pPr>
                          <w:pStyle w:val="BodyText"/>
                          <w:spacing w:before="22"/>
                          <w:rPr>
                            <w:moveFrom w:id="2465" w:author="Abhiram Arali" w:date="2024-11-06T15:14:00Z" w16du:dateUtc="2024-11-06T09:44:00Z"/>
                          </w:rPr>
                        </w:pPr>
                      </w:p>
                      <w:p w14:paraId="2CC1F6A9" w14:textId="17E71213" w:rsidR="00E527DA" w:rsidDel="006E17BD" w:rsidRDefault="00000000">
                        <w:pPr>
                          <w:pStyle w:val="BodyText"/>
                          <w:ind w:left="347"/>
                          <w:rPr>
                            <w:moveFrom w:id="2466" w:author="Abhiram Arali" w:date="2024-11-06T15:14:00Z" w16du:dateUtc="2024-11-06T09:44:00Z"/>
                          </w:rPr>
                        </w:pPr>
                        <w:moveFrom w:id="2467" w:author="Abhiram Arali" w:date="2024-11-06T15:14:00Z" w16du:dateUtc="2024-11-06T09:44:00Z">
                          <w:r w:rsidDel="006E17BD">
                            <w:t>sum</w:t>
                          </w:r>
                          <w:r w:rsidDel="006E17BD">
                            <w:rPr>
                              <w:spacing w:val="-1"/>
                            </w:rPr>
                            <w:t xml:space="preserve"> </w:t>
                          </w:r>
                          <w:r w:rsidDel="006E17BD">
                            <w:t>+=</w:t>
                          </w:r>
                          <w:r w:rsidDel="006E17BD">
                            <w:rPr>
                              <w:spacing w:val="-3"/>
                            </w:rPr>
                            <w:t xml:space="preserve"> </w:t>
                          </w:r>
                          <w:r w:rsidDel="006E17BD">
                            <w:t>numbers[i];</w:t>
                          </w:r>
                          <w:r w:rsidDel="006E17BD">
                            <w:rPr>
                              <w:spacing w:val="-1"/>
                            </w:rPr>
                            <w:t xml:space="preserve"> </w:t>
                          </w:r>
                          <w:r w:rsidDel="006E17BD">
                            <w:t>//</w:t>
                          </w:r>
                          <w:r w:rsidDel="006E17BD">
                            <w:rPr>
                              <w:spacing w:val="1"/>
                            </w:rPr>
                            <w:t xml:space="preserve"> </w:t>
                          </w:r>
                          <w:r w:rsidDel="006E17BD">
                            <w:t>Adds</w:t>
                          </w:r>
                          <w:r w:rsidDel="006E17BD">
                            <w:rPr>
                              <w:spacing w:val="-1"/>
                            </w:rPr>
                            <w:t xml:space="preserve"> </w:t>
                          </w:r>
                          <w:r w:rsidDel="006E17BD">
                            <w:t>each</w:t>
                          </w:r>
                          <w:r w:rsidDel="006E17BD">
                            <w:rPr>
                              <w:spacing w:val="1"/>
                            </w:rPr>
                            <w:t xml:space="preserve"> </w:t>
                          </w:r>
                          <w:r w:rsidDel="006E17BD">
                            <w:t>element</w:t>
                          </w:r>
                          <w:r w:rsidDel="006E17BD">
                            <w:rPr>
                              <w:spacing w:val="-1"/>
                            </w:rPr>
                            <w:t xml:space="preserve"> </w:t>
                          </w:r>
                          <w:r w:rsidDel="006E17BD">
                            <w:t>to</w:t>
                          </w:r>
                          <w:r w:rsidDel="006E17BD">
                            <w:rPr>
                              <w:spacing w:val="-1"/>
                            </w:rPr>
                            <w:t xml:space="preserve"> </w:t>
                          </w:r>
                          <w:r w:rsidDel="006E17BD">
                            <w:rPr>
                              <w:spacing w:val="-5"/>
                            </w:rPr>
                            <w:t>sum</w:t>
                          </w:r>
                        </w:moveFrom>
                      </w:p>
                      <w:p w14:paraId="2820895D" w14:textId="16AD2478" w:rsidR="00E527DA" w:rsidDel="006E17BD" w:rsidRDefault="00E527DA">
                        <w:pPr>
                          <w:pStyle w:val="BodyText"/>
                          <w:spacing w:before="22"/>
                          <w:rPr>
                            <w:moveFrom w:id="2468" w:author="Abhiram Arali" w:date="2024-11-06T15:14:00Z" w16du:dateUtc="2024-11-06T09:44:00Z"/>
                          </w:rPr>
                        </w:pPr>
                      </w:p>
                      <w:p w14:paraId="034271B5" w14:textId="00557F7C" w:rsidR="00E527DA" w:rsidDel="006E17BD" w:rsidRDefault="00000000">
                        <w:pPr>
                          <w:ind w:left="107"/>
                          <w:rPr>
                            <w:moveFrom w:id="2469" w:author="Abhiram Arali" w:date="2024-11-06T15:14:00Z" w16du:dateUtc="2024-11-06T09:44:00Z"/>
                            <w:sz w:val="24"/>
                          </w:rPr>
                        </w:pPr>
                        <w:moveFrom w:id="2470" w:author="Abhiram Arali" w:date="2024-11-06T15:14:00Z" w16du:dateUtc="2024-11-06T09:44:00Z">
                          <w:r w:rsidDel="006E17BD">
                            <w:rPr>
                              <w:spacing w:val="-10"/>
                              <w:sz w:val="24"/>
                            </w:rPr>
                            <w:t>}</w:t>
                          </w:r>
                        </w:moveFrom>
                      </w:p>
                      <w:p w14:paraId="2710D3B8" w14:textId="6B08599D" w:rsidR="00E527DA" w:rsidDel="006E17BD" w:rsidRDefault="00E527DA">
                        <w:pPr>
                          <w:pStyle w:val="BodyText"/>
                          <w:spacing w:before="24"/>
                          <w:rPr>
                            <w:moveFrom w:id="2471" w:author="Abhiram Arali" w:date="2024-11-06T15:14:00Z" w16du:dateUtc="2024-11-06T09:44:00Z"/>
                          </w:rPr>
                        </w:pPr>
                      </w:p>
                      <w:p w14:paraId="4B96FEB4" w14:textId="0A664786" w:rsidR="00E527DA" w:rsidRDefault="00000000">
                        <w:pPr>
                          <w:pStyle w:val="BodyText"/>
                          <w:ind w:left="107"/>
                        </w:pPr>
                        <w:moveFrom w:id="2472" w:author="Abhiram Arali" w:date="2024-11-06T15:14:00Z" w16du:dateUtc="2024-11-06T09:44:00Z">
                          <w:r w:rsidDel="006E17BD">
                            <w:t>printf("Sum</w:t>
                          </w:r>
                          <w:r w:rsidDel="006E17BD">
                            <w:rPr>
                              <w:spacing w:val="-1"/>
                            </w:rPr>
                            <w:t xml:space="preserve"> </w:t>
                          </w:r>
                          <w:r w:rsidDel="006E17BD">
                            <w:t>= %d",</w:t>
                          </w:r>
                          <w:r w:rsidDel="006E17BD">
                            <w:rPr>
                              <w:spacing w:val="-1"/>
                            </w:rPr>
                            <w:t xml:space="preserve"> </w:t>
                          </w:r>
                          <w:r w:rsidDel="006E17BD">
                            <w:t>sum); // Outputs:</w:t>
                          </w:r>
                          <w:r w:rsidDel="006E17BD">
                            <w:rPr>
                              <w:spacing w:val="-3"/>
                            </w:rPr>
                            <w:t xml:space="preserve"> </w:t>
                          </w:r>
                          <w:r w:rsidDel="006E17BD">
                            <w:t xml:space="preserve">Sum = </w:t>
                          </w:r>
                          <w:r w:rsidDel="006E17BD">
                            <w:rPr>
                              <w:spacing w:val="-5"/>
                            </w:rPr>
                            <w:t>150</w:t>
                          </w:r>
                        </w:moveFrom>
                        <w:moveFromRangeEnd w:id="2461"/>
                      </w:p>
                    </w:txbxContent>
                  </v:textbox>
                  <w10:wrap type="topAndBottom" anchorx="page"/>
                </v:shape>
              </w:pict>
            </mc:Fallback>
          </mc:AlternateContent>
        </w:r>
      </w:del>
    </w:p>
    <w:p w14:paraId="51FE87C0" w14:textId="541485B6" w:rsidR="00E527DA" w:rsidDel="006E17BD" w:rsidRDefault="00E527DA">
      <w:pPr>
        <w:pStyle w:val="NormalBPBHEB"/>
        <w:rPr>
          <w:del w:id="1681" w:author="Abhiram Arali" w:date="2024-11-06T15:14:00Z"/>
        </w:rPr>
        <w:pPrChange w:id="1682" w:author="Abhiram Arali" w:date="2024-11-12T12:23:00Z">
          <w:pPr>
            <w:pStyle w:val="BodyText"/>
          </w:pPr>
        </w:pPrChange>
      </w:pPr>
    </w:p>
    <w:p w14:paraId="2CAAA68B" w14:textId="40802A56" w:rsidR="00E527DA" w:rsidDel="00132E8D" w:rsidRDefault="00E527DA">
      <w:pPr>
        <w:pStyle w:val="NormalBPBHEB"/>
        <w:rPr>
          <w:del w:id="1683" w:author="Abhiram Arali" w:date="2024-11-06T15:14:00Z"/>
        </w:rPr>
        <w:pPrChange w:id="1684" w:author="Abhiram Arali" w:date="2024-11-12T12:23:00Z">
          <w:pPr>
            <w:pStyle w:val="BodyText"/>
            <w:spacing w:before="188"/>
          </w:pPr>
        </w:pPrChange>
      </w:pPr>
    </w:p>
    <w:p w14:paraId="1BFD4FF6" w14:textId="42A7D329" w:rsidR="005C14FB" w:rsidDel="006E30F7" w:rsidRDefault="00EB2904">
      <w:pPr>
        <w:pStyle w:val="NormalBPBHEB"/>
        <w:rPr>
          <w:del w:id="1685" w:author="Abhiram Arali" w:date="2024-11-12T12:20:00Z"/>
        </w:rPr>
        <w:pPrChange w:id="1686" w:author="Abhiram Arali" w:date="2024-11-12T12:23:00Z">
          <w:pPr>
            <w:pStyle w:val="BodyText"/>
            <w:spacing w:before="18"/>
            <w:ind w:left="107"/>
          </w:pPr>
        </w:pPrChange>
      </w:pPr>
      <w:del w:id="1687" w:author="Abhiram Arali" w:date="2024-11-12T12:20:00Z">
        <w:r w:rsidRPr="00132E8D" w:rsidDel="006E30F7">
          <w:rPr>
            <w:b/>
            <w:bCs/>
            <w:rPrChange w:id="1688" w:author="Abhiram Arali" w:date="2024-11-06T15:14:00Z">
              <w:rPr/>
            </w:rPrChange>
          </w:rPr>
          <w:delText>Finding</w:delText>
        </w:r>
        <w:r w:rsidRPr="00132E8D" w:rsidDel="006E30F7">
          <w:rPr>
            <w:b/>
            <w:bCs/>
            <w:spacing w:val="-1"/>
            <w:rPrChange w:id="1689" w:author="Abhiram Arali" w:date="2024-11-06T15:14:00Z">
              <w:rPr>
                <w:spacing w:val="-1"/>
              </w:rPr>
            </w:rPrChange>
          </w:rPr>
          <w:delText xml:space="preserve"> </w:delText>
        </w:r>
        <w:r w:rsidR="00132E8D" w:rsidRPr="00132E8D" w:rsidDel="006E30F7">
          <w:rPr>
            <w:b/>
            <w:bCs/>
          </w:rPr>
          <w:delText xml:space="preserve">maximum or minimum </w:delText>
        </w:r>
        <w:r w:rsidR="00132E8D" w:rsidRPr="005C14FB" w:rsidDel="006E30F7">
          <w:rPr>
            <w:b/>
            <w:bCs/>
            <w:spacing w:val="-2"/>
          </w:rPr>
          <w:delText>element:</w:delText>
        </w:r>
      </w:del>
      <w:moveToRangeStart w:id="1690" w:author="Abhiram Arali" w:date="2024-11-06T15:15:00Z" w:name="move181798526"/>
      <w:moveTo w:id="1691" w:author="Abhiram Arali" w:date="2024-11-06T15:15:00Z">
        <w:del w:id="1692" w:author="Abhiram Arali" w:date="2024-11-12T12:20:00Z">
          <w:r w:rsidR="005C14FB" w:rsidDel="006E30F7">
            <w:delText>int</w:delText>
          </w:r>
          <w:r w:rsidR="005C14FB" w:rsidDel="006E30F7">
            <w:rPr>
              <w:spacing w:val="-1"/>
            </w:rPr>
            <w:delText xml:space="preserve"> </w:delText>
          </w:r>
          <w:r w:rsidR="005C14FB" w:rsidDel="006E30F7">
            <w:delText>numbers[5]</w:delText>
          </w:r>
          <w:r w:rsidR="005C14FB" w:rsidDel="006E30F7">
            <w:rPr>
              <w:spacing w:val="-2"/>
            </w:rPr>
            <w:delText xml:space="preserve"> </w:delText>
          </w:r>
          <w:r w:rsidR="005C14FB" w:rsidDel="006E30F7">
            <w:delText>=</w:delText>
          </w:r>
          <w:r w:rsidR="005C14FB" w:rsidDel="006E30F7">
            <w:rPr>
              <w:spacing w:val="-1"/>
            </w:rPr>
            <w:delText xml:space="preserve"> </w:delText>
          </w:r>
          <w:r w:rsidR="005C14FB" w:rsidDel="006E30F7">
            <w:delText>{10,</w:delText>
          </w:r>
          <w:r w:rsidR="005C14FB" w:rsidDel="006E30F7">
            <w:rPr>
              <w:spacing w:val="-1"/>
            </w:rPr>
            <w:delText xml:space="preserve"> </w:delText>
          </w:r>
          <w:r w:rsidR="005C14FB" w:rsidDel="006E30F7">
            <w:delText>20,</w:delText>
          </w:r>
          <w:r w:rsidR="005C14FB" w:rsidDel="006E30F7">
            <w:rPr>
              <w:spacing w:val="2"/>
            </w:rPr>
            <w:delText xml:space="preserve"> </w:delText>
          </w:r>
          <w:r w:rsidR="005C14FB" w:rsidDel="006E30F7">
            <w:delText xml:space="preserve">30, 40, </w:delText>
          </w:r>
          <w:r w:rsidR="005C14FB" w:rsidDel="006E30F7">
            <w:rPr>
              <w:spacing w:val="-4"/>
            </w:rPr>
            <w:delText>50};</w:delText>
          </w:r>
        </w:del>
      </w:moveTo>
    </w:p>
    <w:p w14:paraId="5FF15872" w14:textId="3B5CB34C" w:rsidR="005C14FB" w:rsidDel="006E30F7" w:rsidRDefault="005C14FB">
      <w:pPr>
        <w:pStyle w:val="NormalBPBHEB"/>
        <w:rPr>
          <w:del w:id="1693" w:author="Abhiram Arali" w:date="2024-11-12T12:20:00Z"/>
        </w:rPr>
        <w:pPrChange w:id="1694" w:author="Abhiram Arali" w:date="2024-11-12T12:23:00Z">
          <w:pPr>
            <w:pStyle w:val="BodyText"/>
            <w:spacing w:before="19"/>
          </w:pPr>
        </w:pPrChange>
      </w:pPr>
    </w:p>
    <w:p w14:paraId="48DB0393" w14:textId="0443A35C" w:rsidR="005C14FB" w:rsidDel="006E30F7" w:rsidRDefault="005C14FB">
      <w:pPr>
        <w:pStyle w:val="NormalBPBHEB"/>
        <w:rPr>
          <w:del w:id="1695" w:author="Abhiram Arali" w:date="2024-11-12T12:20:00Z"/>
        </w:rPr>
        <w:pPrChange w:id="1696" w:author="Abhiram Arali" w:date="2024-11-12T12:23:00Z">
          <w:pPr>
            <w:pStyle w:val="BodyText"/>
            <w:spacing w:before="1" w:line="499" w:lineRule="auto"/>
            <w:ind w:left="107" w:right="3221"/>
          </w:pPr>
        </w:pPrChange>
      </w:pPr>
      <w:moveTo w:id="1697" w:author="Abhiram Arali" w:date="2024-11-06T15:15:00Z">
        <w:del w:id="1698" w:author="Abhiram Arali" w:date="2024-11-12T12:20:00Z">
          <w:r w:rsidDel="006E30F7">
            <w:delText>int</w:delText>
          </w:r>
          <w:r w:rsidDel="006E30F7">
            <w:rPr>
              <w:spacing w:val="-5"/>
            </w:rPr>
            <w:delText xml:space="preserve"> </w:delText>
          </w:r>
          <w:r w:rsidDel="006E30F7">
            <w:delText>max</w:delText>
          </w:r>
          <w:r w:rsidDel="006E30F7">
            <w:rPr>
              <w:spacing w:val="-5"/>
            </w:rPr>
            <w:delText xml:space="preserve"> </w:delText>
          </w:r>
          <w:r w:rsidDel="006E30F7">
            <w:delText>=</w:delText>
          </w:r>
          <w:r w:rsidDel="006E30F7">
            <w:rPr>
              <w:spacing w:val="-7"/>
            </w:rPr>
            <w:delText xml:space="preserve"> </w:delText>
          </w:r>
          <w:r w:rsidDel="006E30F7">
            <w:delText>numbers[0];</w:delText>
          </w:r>
          <w:r w:rsidDel="006E30F7">
            <w:rPr>
              <w:spacing w:val="-5"/>
            </w:rPr>
            <w:delText xml:space="preserve"> </w:delText>
          </w:r>
          <w:r w:rsidDel="006E30F7">
            <w:delText>//</w:delText>
          </w:r>
          <w:r w:rsidDel="006E30F7">
            <w:rPr>
              <w:spacing w:val="-3"/>
            </w:rPr>
            <w:delText xml:space="preserve"> </w:delText>
          </w:r>
          <w:r w:rsidDel="006E30F7">
            <w:delText>Assume</w:delText>
          </w:r>
          <w:r w:rsidDel="006E30F7">
            <w:rPr>
              <w:spacing w:val="-5"/>
            </w:rPr>
            <w:delText xml:space="preserve"> </w:delText>
          </w:r>
          <w:r w:rsidDel="006E30F7">
            <w:delText>first</w:delText>
          </w:r>
          <w:r w:rsidDel="006E30F7">
            <w:rPr>
              <w:spacing w:val="-5"/>
            </w:rPr>
            <w:delText xml:space="preserve"> </w:delText>
          </w:r>
          <w:r w:rsidDel="006E30F7">
            <w:delText>element</w:delText>
          </w:r>
          <w:r w:rsidDel="006E30F7">
            <w:rPr>
              <w:spacing w:val="-5"/>
            </w:rPr>
            <w:delText xml:space="preserve"> </w:delText>
          </w:r>
          <w:r w:rsidDel="006E30F7">
            <w:delText>is</w:delText>
          </w:r>
          <w:r w:rsidDel="006E30F7">
            <w:rPr>
              <w:spacing w:val="-5"/>
            </w:rPr>
            <w:delText xml:space="preserve"> </w:delText>
          </w:r>
          <w:r w:rsidDel="006E30F7">
            <w:delText>largest for(int i = 1; i &lt; 5; i++) {</w:delText>
          </w:r>
        </w:del>
      </w:moveTo>
    </w:p>
    <w:p w14:paraId="15250967" w14:textId="0BF312C2" w:rsidR="005C14FB" w:rsidDel="006E30F7" w:rsidRDefault="005C14FB">
      <w:pPr>
        <w:pStyle w:val="NormalBPBHEB"/>
        <w:rPr>
          <w:del w:id="1699" w:author="Abhiram Arali" w:date="2024-11-12T12:20:00Z"/>
        </w:rPr>
        <w:pPrChange w:id="1700" w:author="Abhiram Arali" w:date="2024-11-12T12:23:00Z">
          <w:pPr>
            <w:pStyle w:val="BodyText"/>
            <w:spacing w:before="1"/>
            <w:ind w:left="347"/>
          </w:pPr>
        </w:pPrChange>
      </w:pPr>
      <w:moveTo w:id="1701" w:author="Abhiram Arali" w:date="2024-11-06T15:15:00Z">
        <w:del w:id="1702" w:author="Abhiram Arali" w:date="2024-11-12T12:20:00Z">
          <w:r w:rsidDel="006E30F7">
            <w:delText>if(numbers[i]</w:delText>
          </w:r>
          <w:r w:rsidDel="006E30F7">
            <w:rPr>
              <w:spacing w:val="-1"/>
            </w:rPr>
            <w:delText xml:space="preserve"> </w:delText>
          </w:r>
          <w:r w:rsidDel="006E30F7">
            <w:delText>&gt;</w:delText>
          </w:r>
          <w:r w:rsidDel="006E30F7">
            <w:rPr>
              <w:spacing w:val="-2"/>
            </w:rPr>
            <w:delText xml:space="preserve"> </w:delText>
          </w:r>
          <w:r w:rsidDel="006E30F7">
            <w:delText>max)</w:delText>
          </w:r>
          <w:r w:rsidDel="006E30F7">
            <w:rPr>
              <w:spacing w:val="-2"/>
            </w:rPr>
            <w:delText xml:space="preserve"> </w:delText>
          </w:r>
          <w:r w:rsidDel="006E30F7">
            <w:rPr>
              <w:spacing w:val="-10"/>
            </w:rPr>
            <w:delText>{</w:delText>
          </w:r>
        </w:del>
      </w:moveTo>
    </w:p>
    <w:p w14:paraId="48E67694" w14:textId="07235460" w:rsidR="005C14FB" w:rsidDel="006E30F7" w:rsidRDefault="005C14FB">
      <w:pPr>
        <w:pStyle w:val="NormalBPBHEB"/>
        <w:rPr>
          <w:del w:id="1703" w:author="Abhiram Arali" w:date="2024-11-12T12:20:00Z"/>
        </w:rPr>
        <w:pPrChange w:id="1704" w:author="Abhiram Arali" w:date="2024-11-12T12:23:00Z">
          <w:pPr>
            <w:pStyle w:val="BodyText"/>
            <w:spacing w:before="22"/>
          </w:pPr>
        </w:pPrChange>
      </w:pPr>
    </w:p>
    <w:p w14:paraId="4C5FF484" w14:textId="74D0A0E1" w:rsidR="005C14FB" w:rsidDel="006E30F7" w:rsidRDefault="005C14FB">
      <w:pPr>
        <w:pStyle w:val="NormalBPBHEB"/>
        <w:rPr>
          <w:del w:id="1705" w:author="Abhiram Arali" w:date="2024-11-12T12:20:00Z"/>
        </w:rPr>
        <w:pPrChange w:id="1706" w:author="Abhiram Arali" w:date="2024-11-12T12:23:00Z">
          <w:pPr>
            <w:pStyle w:val="BodyText"/>
            <w:ind w:left="587"/>
          </w:pPr>
        </w:pPrChange>
      </w:pPr>
      <w:moveTo w:id="1707" w:author="Abhiram Arali" w:date="2024-11-06T15:15:00Z">
        <w:del w:id="1708" w:author="Abhiram Arali" w:date="2024-11-12T12:20:00Z">
          <w:r w:rsidDel="006E30F7">
            <w:delText>max</w:delText>
          </w:r>
          <w:r w:rsidDel="006E30F7">
            <w:rPr>
              <w:spacing w:val="-3"/>
            </w:rPr>
            <w:delText xml:space="preserve"> </w:delText>
          </w:r>
          <w:r w:rsidDel="006E30F7">
            <w:delText>=</w:delText>
          </w:r>
          <w:r w:rsidDel="006E30F7">
            <w:rPr>
              <w:spacing w:val="-2"/>
            </w:rPr>
            <w:delText xml:space="preserve"> </w:delText>
          </w:r>
          <w:r w:rsidDel="006E30F7">
            <w:delText>numbers[i];</w:delText>
          </w:r>
          <w:r w:rsidDel="006E30F7">
            <w:rPr>
              <w:spacing w:val="-1"/>
            </w:rPr>
            <w:delText xml:space="preserve"> </w:delText>
          </w:r>
          <w:r w:rsidDel="006E30F7">
            <w:delText>// Update max</w:delText>
          </w:r>
          <w:r w:rsidDel="006E30F7">
            <w:rPr>
              <w:spacing w:val="-1"/>
            </w:rPr>
            <w:delText xml:space="preserve"> </w:delText>
          </w:r>
          <w:r w:rsidDel="006E30F7">
            <w:delText>if larger</w:delText>
          </w:r>
          <w:r w:rsidDel="006E30F7">
            <w:rPr>
              <w:spacing w:val="-1"/>
            </w:rPr>
            <w:delText xml:space="preserve"> </w:delText>
          </w:r>
          <w:r w:rsidDel="006E30F7">
            <w:delText xml:space="preserve">element is </w:delText>
          </w:r>
          <w:r w:rsidDel="006E30F7">
            <w:rPr>
              <w:spacing w:val="-2"/>
            </w:rPr>
            <w:delText>found</w:delText>
          </w:r>
        </w:del>
      </w:moveTo>
    </w:p>
    <w:p w14:paraId="1834433F" w14:textId="02B8BBD9" w:rsidR="005C14FB" w:rsidDel="006E30F7" w:rsidRDefault="005C14FB">
      <w:pPr>
        <w:pStyle w:val="NormalBPBHEB"/>
        <w:rPr>
          <w:del w:id="1709" w:author="Abhiram Arali" w:date="2024-11-12T12:20:00Z"/>
        </w:rPr>
        <w:pPrChange w:id="1710" w:author="Abhiram Arali" w:date="2024-11-12T12:23:00Z">
          <w:pPr>
            <w:pStyle w:val="BodyText"/>
            <w:spacing w:before="21"/>
          </w:pPr>
        </w:pPrChange>
      </w:pPr>
    </w:p>
    <w:p w14:paraId="280492D1" w14:textId="390CE91A" w:rsidR="005C14FB" w:rsidDel="006E30F7" w:rsidRDefault="005C14FB">
      <w:pPr>
        <w:pStyle w:val="NormalBPBHEB"/>
        <w:rPr>
          <w:del w:id="1711" w:author="Abhiram Arali" w:date="2024-11-12T12:20:00Z"/>
          <w:sz w:val="24"/>
        </w:rPr>
        <w:pPrChange w:id="1712" w:author="Abhiram Arali" w:date="2024-11-12T12:23:00Z">
          <w:pPr>
            <w:spacing w:before="1"/>
            <w:ind w:left="347"/>
          </w:pPr>
        </w:pPrChange>
      </w:pPr>
      <w:moveTo w:id="1713" w:author="Abhiram Arali" w:date="2024-11-06T15:15:00Z">
        <w:del w:id="1714" w:author="Abhiram Arali" w:date="2024-11-12T12:20:00Z">
          <w:r w:rsidDel="006E30F7">
            <w:rPr>
              <w:spacing w:val="-10"/>
              <w:sz w:val="24"/>
            </w:rPr>
            <w:delText>}</w:delText>
          </w:r>
        </w:del>
      </w:moveTo>
    </w:p>
    <w:p w14:paraId="528127FA" w14:textId="3F575645" w:rsidR="005C14FB" w:rsidDel="006E30F7" w:rsidRDefault="005C14FB">
      <w:pPr>
        <w:pStyle w:val="NormalBPBHEB"/>
        <w:rPr>
          <w:del w:id="1715" w:author="Abhiram Arali" w:date="2024-11-12T12:20:00Z"/>
        </w:rPr>
        <w:pPrChange w:id="1716" w:author="Abhiram Arali" w:date="2024-11-12T12:23:00Z">
          <w:pPr>
            <w:pStyle w:val="BodyText"/>
            <w:spacing w:before="21"/>
          </w:pPr>
        </w:pPrChange>
      </w:pPr>
    </w:p>
    <w:p w14:paraId="3FE789AC" w14:textId="419EE50B" w:rsidR="005C14FB" w:rsidDel="006E30F7" w:rsidRDefault="005C14FB">
      <w:pPr>
        <w:pStyle w:val="NormalBPBHEB"/>
        <w:rPr>
          <w:del w:id="1717" w:author="Abhiram Arali" w:date="2024-11-12T12:20:00Z"/>
          <w:sz w:val="24"/>
        </w:rPr>
        <w:pPrChange w:id="1718" w:author="Abhiram Arali" w:date="2024-11-12T12:23:00Z">
          <w:pPr>
            <w:ind w:left="107"/>
          </w:pPr>
        </w:pPrChange>
      </w:pPr>
      <w:moveTo w:id="1719" w:author="Abhiram Arali" w:date="2024-11-06T15:15:00Z">
        <w:del w:id="1720" w:author="Abhiram Arali" w:date="2024-11-12T12:20:00Z">
          <w:r w:rsidDel="006E30F7">
            <w:rPr>
              <w:spacing w:val="-10"/>
              <w:sz w:val="24"/>
            </w:rPr>
            <w:delText>}</w:delText>
          </w:r>
        </w:del>
      </w:moveTo>
    </w:p>
    <w:p w14:paraId="30995BE2" w14:textId="07C5AA3F" w:rsidR="005C14FB" w:rsidDel="006E30F7" w:rsidRDefault="005C14FB">
      <w:pPr>
        <w:pStyle w:val="NormalBPBHEB"/>
        <w:rPr>
          <w:del w:id="1721" w:author="Abhiram Arali" w:date="2024-11-12T12:20:00Z"/>
        </w:rPr>
        <w:pPrChange w:id="1722" w:author="Abhiram Arali" w:date="2024-11-12T12:23:00Z">
          <w:pPr>
            <w:pStyle w:val="BodyText"/>
            <w:spacing w:before="22"/>
          </w:pPr>
        </w:pPrChange>
      </w:pPr>
    </w:p>
    <w:p w14:paraId="0666C320" w14:textId="377EC510" w:rsidR="005C14FB" w:rsidDel="006E30F7" w:rsidRDefault="005C14FB">
      <w:pPr>
        <w:pStyle w:val="NormalBPBHEB"/>
        <w:rPr>
          <w:del w:id="1723" w:author="Abhiram Arali" w:date="2024-11-12T12:20:00Z"/>
        </w:rPr>
        <w:pPrChange w:id="1724" w:author="Abhiram Arali" w:date="2024-11-12T12:23:00Z">
          <w:pPr>
            <w:pStyle w:val="BodyText"/>
            <w:ind w:left="107"/>
          </w:pPr>
        </w:pPrChange>
      </w:pPr>
      <w:moveTo w:id="1725" w:author="Abhiram Arali" w:date="2024-11-06T15:15:00Z">
        <w:del w:id="1726" w:author="Abhiram Arali" w:date="2024-11-12T12:20:00Z">
          <w:r w:rsidDel="006E30F7">
            <w:delText>printf("Maximum</w:delText>
          </w:r>
          <w:r w:rsidDel="006E30F7">
            <w:rPr>
              <w:spacing w:val="-1"/>
            </w:rPr>
            <w:delText xml:space="preserve"> </w:delText>
          </w:r>
          <w:r w:rsidDel="006E30F7">
            <w:delText>element</w:delText>
          </w:r>
          <w:r w:rsidDel="006E30F7">
            <w:rPr>
              <w:spacing w:val="-1"/>
            </w:rPr>
            <w:delText xml:space="preserve"> </w:delText>
          </w:r>
          <w:r w:rsidDel="006E30F7">
            <w:delText>=</w:delText>
          </w:r>
          <w:r w:rsidDel="006E30F7">
            <w:rPr>
              <w:spacing w:val="-1"/>
            </w:rPr>
            <w:delText xml:space="preserve"> </w:delText>
          </w:r>
          <w:r w:rsidDel="006E30F7">
            <w:delText>%d",</w:delText>
          </w:r>
          <w:r w:rsidDel="006E30F7">
            <w:rPr>
              <w:spacing w:val="-1"/>
            </w:rPr>
            <w:delText xml:space="preserve"> </w:delText>
          </w:r>
          <w:r w:rsidDel="006E30F7">
            <w:delText>max); //</w:delText>
          </w:r>
          <w:r w:rsidDel="006E30F7">
            <w:rPr>
              <w:spacing w:val="-1"/>
            </w:rPr>
            <w:delText xml:space="preserve"> </w:delText>
          </w:r>
          <w:r w:rsidDel="006E30F7">
            <w:delText>Outputs:</w:delText>
          </w:r>
          <w:r w:rsidDel="006E30F7">
            <w:rPr>
              <w:spacing w:val="-1"/>
            </w:rPr>
            <w:delText xml:space="preserve"> </w:delText>
          </w:r>
          <w:r w:rsidDel="006E30F7">
            <w:delText>Maximum</w:delText>
          </w:r>
          <w:r w:rsidDel="006E30F7">
            <w:rPr>
              <w:spacing w:val="-1"/>
            </w:rPr>
            <w:delText xml:space="preserve"> </w:delText>
          </w:r>
          <w:r w:rsidDel="006E30F7">
            <w:delText>element</w:delText>
          </w:r>
          <w:r w:rsidDel="006E30F7">
            <w:rPr>
              <w:spacing w:val="-1"/>
            </w:rPr>
            <w:delText xml:space="preserve"> </w:delText>
          </w:r>
          <w:r w:rsidDel="006E30F7">
            <w:delText xml:space="preserve">= </w:delText>
          </w:r>
          <w:r w:rsidDel="006E30F7">
            <w:rPr>
              <w:spacing w:val="-5"/>
            </w:rPr>
            <w:delText>50</w:delText>
          </w:r>
        </w:del>
      </w:moveTo>
    </w:p>
    <w:moveToRangeEnd w:id="1690"/>
    <w:p w14:paraId="09CAC32F" w14:textId="1E005851" w:rsidR="005C14FB" w:rsidRPr="005C14FB" w:rsidDel="005C14FB" w:rsidRDefault="005C14FB">
      <w:pPr>
        <w:pStyle w:val="NormalBPBHEB"/>
        <w:rPr>
          <w:del w:id="1727" w:author="Abhiram Arali" w:date="2024-11-06T15:15:00Z"/>
        </w:rPr>
        <w:pPrChange w:id="1728" w:author="Abhiram Arali" w:date="2024-11-12T12:23:00Z">
          <w:pPr>
            <w:ind w:left="220"/>
          </w:pPr>
        </w:pPrChange>
      </w:pPr>
    </w:p>
    <w:p w14:paraId="5E94A256" w14:textId="044FCFF1" w:rsidR="00E527DA" w:rsidDel="006E30F7" w:rsidRDefault="00EB2904">
      <w:pPr>
        <w:pStyle w:val="NormalBPBHEB"/>
        <w:rPr>
          <w:del w:id="1729" w:author="Abhiram Arali" w:date="2024-11-12T12:20:00Z"/>
          <w:i/>
          <w:sz w:val="20"/>
        </w:rPr>
        <w:pPrChange w:id="1730" w:author="Abhiram Arali" w:date="2024-11-12T12:23:00Z">
          <w:pPr>
            <w:pStyle w:val="BodyText"/>
            <w:spacing w:before="49"/>
          </w:pPr>
        </w:pPrChange>
      </w:pPr>
      <w:del w:id="1731" w:author="Abhiram Arali" w:date="2024-11-06T15:15:00Z">
        <w:r w:rsidDel="00D973A6">
          <w:rPr>
            <w:noProof/>
            <w:lang w:val="en-IN" w:eastAsia="en-IN"/>
            <w:rPrChange w:id="1732" w:author="Unknown">
              <w:rPr>
                <w:noProof/>
                <w:lang w:val="en-IN" w:eastAsia="en-IN"/>
              </w:rPr>
            </w:rPrChange>
          </w:rPr>
          <mc:AlternateContent>
            <mc:Choice Requires="wps">
              <w:drawing>
                <wp:anchor distT="0" distB="0" distL="0" distR="0" simplePos="0" relativeHeight="487608320" behindDoc="1" locked="0" layoutInCell="1" allowOverlap="1" wp14:anchorId="270019BD" wp14:editId="0A70902A">
                  <wp:simplePos x="0" y="0"/>
                  <wp:positionH relativeFrom="page">
                    <wp:posOffset>843076</wp:posOffset>
                  </wp:positionH>
                  <wp:positionV relativeFrom="paragraph">
                    <wp:posOffset>196132</wp:posOffset>
                  </wp:positionV>
                  <wp:extent cx="5876290" cy="2842895"/>
                  <wp:effectExtent l="0" t="0" r="0" b="0"/>
                  <wp:wrapTopAndBottom/>
                  <wp:docPr id="80" name="Text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2842895"/>
                          </a:xfrm>
                          <a:prstGeom prst="rect">
                            <a:avLst/>
                          </a:prstGeom>
                          <a:ln w="6096">
                            <a:solidFill>
                              <a:srgbClr val="000000"/>
                            </a:solidFill>
                            <a:prstDash val="solid"/>
                          </a:ln>
                        </wps:spPr>
                        <wps:txbx>
                          <w:txbxContent>
                            <w:p w14:paraId="39FADB30" w14:textId="0580CA5E" w:rsidR="00E527DA" w:rsidDel="005C14FB" w:rsidRDefault="00EB2904">
                              <w:pPr>
                                <w:pStyle w:val="BodyText"/>
                                <w:spacing w:before="18"/>
                                <w:ind w:left="107"/>
                              </w:pPr>
                              <w:moveFromRangeStart w:id="1733" w:author="Abhiram Arali" w:date="2024-11-06T15:15:00Z" w:name="move181798526"/>
                              <w:moveFrom w:id="1734" w:author="Abhiram Arali" w:date="2024-11-06T15:15:00Z">
                                <w:r w:rsidDel="005C14FB">
                                  <w:t>int</w:t>
                                </w:r>
                                <w:r w:rsidDel="005C14FB">
                                  <w:rPr>
                                    <w:spacing w:val="-1"/>
                                  </w:rPr>
                                  <w:t xml:space="preserve"> </w:t>
                                </w:r>
                                <w:r w:rsidDel="005C14FB">
                                  <w:t>numbers[5]</w:t>
                                </w:r>
                                <w:r w:rsidDel="005C14FB">
                                  <w:rPr>
                                    <w:spacing w:val="-2"/>
                                  </w:rPr>
                                  <w:t xml:space="preserve"> </w:t>
                                </w:r>
                                <w:r w:rsidDel="005C14FB">
                                  <w:t>=</w:t>
                                </w:r>
                                <w:r w:rsidDel="005C14FB">
                                  <w:rPr>
                                    <w:spacing w:val="-1"/>
                                  </w:rPr>
                                  <w:t xml:space="preserve"> </w:t>
                                </w:r>
                                <w:r w:rsidDel="005C14FB">
                                  <w:t>{10,</w:t>
                                </w:r>
                                <w:r w:rsidDel="005C14FB">
                                  <w:rPr>
                                    <w:spacing w:val="-1"/>
                                  </w:rPr>
                                  <w:t xml:space="preserve"> </w:t>
                                </w:r>
                                <w:r w:rsidDel="005C14FB">
                                  <w:t>20,</w:t>
                                </w:r>
                                <w:r w:rsidDel="005C14FB">
                                  <w:rPr>
                                    <w:spacing w:val="2"/>
                                  </w:rPr>
                                  <w:t xml:space="preserve"> </w:t>
                                </w:r>
                                <w:r w:rsidDel="005C14FB">
                                  <w:t xml:space="preserve">30, 40, </w:t>
                                </w:r>
                                <w:r w:rsidDel="005C14FB">
                                  <w:rPr>
                                    <w:spacing w:val="-4"/>
                                  </w:rPr>
                                  <w:t>50};</w:t>
                                </w:r>
                              </w:moveFrom>
                            </w:p>
                            <w:p w14:paraId="67B799AD" w14:textId="38E03584" w:rsidR="00E527DA" w:rsidDel="005C14FB" w:rsidRDefault="00E527DA">
                              <w:pPr>
                                <w:pStyle w:val="BodyText"/>
                                <w:spacing w:before="19"/>
                              </w:pPr>
                            </w:p>
                            <w:p w14:paraId="098F6881" w14:textId="14BD40B0" w:rsidR="00E527DA" w:rsidDel="005C14FB" w:rsidRDefault="00EB2904">
                              <w:pPr>
                                <w:pStyle w:val="BodyText"/>
                                <w:spacing w:before="1" w:line="499" w:lineRule="auto"/>
                                <w:ind w:left="107" w:right="3221"/>
                              </w:pPr>
                              <w:moveFrom w:id="1735" w:author="Abhiram Arali" w:date="2024-11-06T15:15:00Z">
                                <w:r w:rsidDel="005C14FB">
                                  <w:t>int</w:t>
                                </w:r>
                                <w:r w:rsidDel="005C14FB">
                                  <w:rPr>
                                    <w:spacing w:val="-5"/>
                                  </w:rPr>
                                  <w:t xml:space="preserve"> </w:t>
                                </w:r>
                                <w:r w:rsidDel="005C14FB">
                                  <w:t>max</w:t>
                                </w:r>
                                <w:r w:rsidDel="005C14FB">
                                  <w:rPr>
                                    <w:spacing w:val="-5"/>
                                  </w:rPr>
                                  <w:t xml:space="preserve"> </w:t>
                                </w:r>
                                <w:r w:rsidDel="005C14FB">
                                  <w:t>=</w:t>
                                </w:r>
                                <w:r w:rsidDel="005C14FB">
                                  <w:rPr>
                                    <w:spacing w:val="-7"/>
                                  </w:rPr>
                                  <w:t xml:space="preserve"> </w:t>
                                </w:r>
                                <w:r w:rsidDel="005C14FB">
                                  <w:t>numbers[0];</w:t>
                                </w:r>
                                <w:r w:rsidDel="005C14FB">
                                  <w:rPr>
                                    <w:spacing w:val="-5"/>
                                  </w:rPr>
                                  <w:t xml:space="preserve"> </w:t>
                                </w:r>
                                <w:r w:rsidDel="005C14FB">
                                  <w:t>//</w:t>
                                </w:r>
                                <w:r w:rsidDel="005C14FB">
                                  <w:rPr>
                                    <w:spacing w:val="-3"/>
                                  </w:rPr>
                                  <w:t xml:space="preserve"> </w:t>
                                </w:r>
                                <w:r w:rsidDel="005C14FB">
                                  <w:t>Assume</w:t>
                                </w:r>
                                <w:r w:rsidDel="005C14FB">
                                  <w:rPr>
                                    <w:spacing w:val="-5"/>
                                  </w:rPr>
                                  <w:t xml:space="preserve"> </w:t>
                                </w:r>
                                <w:r w:rsidDel="005C14FB">
                                  <w:t>first</w:t>
                                </w:r>
                                <w:r w:rsidDel="005C14FB">
                                  <w:rPr>
                                    <w:spacing w:val="-5"/>
                                  </w:rPr>
                                  <w:t xml:space="preserve"> </w:t>
                                </w:r>
                                <w:r w:rsidDel="005C14FB">
                                  <w:t>element</w:t>
                                </w:r>
                                <w:r w:rsidDel="005C14FB">
                                  <w:rPr>
                                    <w:spacing w:val="-5"/>
                                  </w:rPr>
                                  <w:t xml:space="preserve"> </w:t>
                                </w:r>
                                <w:r w:rsidDel="005C14FB">
                                  <w:t>is</w:t>
                                </w:r>
                                <w:r w:rsidDel="005C14FB">
                                  <w:rPr>
                                    <w:spacing w:val="-5"/>
                                  </w:rPr>
                                  <w:t xml:space="preserve"> </w:t>
                                </w:r>
                                <w:r w:rsidDel="005C14FB">
                                  <w:t>largest for(int i = 1; i &lt; 5; i++) {</w:t>
                                </w:r>
                              </w:moveFrom>
                            </w:p>
                            <w:p w14:paraId="5DA8CA7E" w14:textId="34A94F6F" w:rsidR="00E527DA" w:rsidDel="005C14FB" w:rsidRDefault="00EB2904">
                              <w:pPr>
                                <w:pStyle w:val="BodyText"/>
                                <w:spacing w:before="1"/>
                                <w:ind w:left="347"/>
                              </w:pPr>
                              <w:moveFrom w:id="1736" w:author="Abhiram Arali" w:date="2024-11-06T15:15:00Z">
                                <w:r w:rsidDel="005C14FB">
                                  <w:t>if(numbers[i]</w:t>
                                </w:r>
                                <w:r w:rsidDel="005C14FB">
                                  <w:rPr>
                                    <w:spacing w:val="-1"/>
                                  </w:rPr>
                                  <w:t xml:space="preserve"> </w:t>
                                </w:r>
                                <w:r w:rsidDel="005C14FB">
                                  <w:t>&gt;</w:t>
                                </w:r>
                                <w:r w:rsidDel="005C14FB">
                                  <w:rPr>
                                    <w:spacing w:val="-2"/>
                                  </w:rPr>
                                  <w:t xml:space="preserve"> </w:t>
                                </w:r>
                                <w:r w:rsidDel="005C14FB">
                                  <w:t>max)</w:t>
                                </w:r>
                                <w:r w:rsidDel="005C14FB">
                                  <w:rPr>
                                    <w:spacing w:val="-2"/>
                                  </w:rPr>
                                  <w:t xml:space="preserve"> </w:t>
                                </w:r>
                                <w:r w:rsidDel="005C14FB">
                                  <w:rPr>
                                    <w:spacing w:val="-10"/>
                                  </w:rPr>
                                  <w:t>{</w:t>
                                </w:r>
                              </w:moveFrom>
                            </w:p>
                            <w:p w14:paraId="2F6D355E" w14:textId="5E592EF0" w:rsidR="00E527DA" w:rsidDel="005C14FB" w:rsidRDefault="00E527DA">
                              <w:pPr>
                                <w:pStyle w:val="BodyText"/>
                                <w:spacing w:before="22"/>
                              </w:pPr>
                            </w:p>
                            <w:p w14:paraId="0BA518B7" w14:textId="33F9D81A" w:rsidR="00E527DA" w:rsidDel="005C14FB" w:rsidRDefault="00EB2904">
                              <w:pPr>
                                <w:pStyle w:val="BodyText"/>
                                <w:ind w:left="587"/>
                              </w:pPr>
                              <w:moveFrom w:id="1737" w:author="Abhiram Arali" w:date="2024-11-06T15:15:00Z">
                                <w:r w:rsidDel="005C14FB">
                                  <w:t>max</w:t>
                                </w:r>
                                <w:r w:rsidDel="005C14FB">
                                  <w:rPr>
                                    <w:spacing w:val="-3"/>
                                  </w:rPr>
                                  <w:t xml:space="preserve"> </w:t>
                                </w:r>
                                <w:r w:rsidDel="005C14FB">
                                  <w:t>=</w:t>
                                </w:r>
                                <w:r w:rsidDel="005C14FB">
                                  <w:rPr>
                                    <w:spacing w:val="-2"/>
                                  </w:rPr>
                                  <w:t xml:space="preserve"> </w:t>
                                </w:r>
                                <w:r w:rsidDel="005C14FB">
                                  <w:t>numbers[i];</w:t>
                                </w:r>
                                <w:r w:rsidDel="005C14FB">
                                  <w:rPr>
                                    <w:spacing w:val="-1"/>
                                  </w:rPr>
                                  <w:t xml:space="preserve"> </w:t>
                                </w:r>
                                <w:r w:rsidDel="005C14FB">
                                  <w:t>// Update max</w:t>
                                </w:r>
                                <w:r w:rsidDel="005C14FB">
                                  <w:rPr>
                                    <w:spacing w:val="-1"/>
                                  </w:rPr>
                                  <w:t xml:space="preserve"> </w:t>
                                </w:r>
                                <w:r w:rsidDel="005C14FB">
                                  <w:t>if larger</w:t>
                                </w:r>
                                <w:r w:rsidDel="005C14FB">
                                  <w:rPr>
                                    <w:spacing w:val="-1"/>
                                  </w:rPr>
                                  <w:t xml:space="preserve"> </w:t>
                                </w:r>
                                <w:r w:rsidDel="005C14FB">
                                  <w:t xml:space="preserve">element is </w:t>
                                </w:r>
                                <w:r w:rsidDel="005C14FB">
                                  <w:rPr>
                                    <w:spacing w:val="-2"/>
                                  </w:rPr>
                                  <w:t>found</w:t>
                                </w:r>
                              </w:moveFrom>
                            </w:p>
                            <w:p w14:paraId="57B1D57C" w14:textId="12E426CE" w:rsidR="00E527DA" w:rsidDel="005C14FB" w:rsidRDefault="00E527DA">
                              <w:pPr>
                                <w:pStyle w:val="BodyText"/>
                                <w:spacing w:before="21"/>
                              </w:pPr>
                            </w:p>
                            <w:p w14:paraId="5C57C7F1" w14:textId="0FC8DA3F" w:rsidR="00E527DA" w:rsidDel="005C14FB" w:rsidRDefault="00EB2904">
                              <w:pPr>
                                <w:spacing w:before="1"/>
                                <w:ind w:left="347"/>
                                <w:rPr>
                                  <w:sz w:val="24"/>
                                </w:rPr>
                              </w:pPr>
                              <w:moveFrom w:id="1738" w:author="Abhiram Arali" w:date="2024-11-06T15:15:00Z">
                                <w:r w:rsidDel="005C14FB">
                                  <w:rPr>
                                    <w:spacing w:val="-10"/>
                                    <w:sz w:val="24"/>
                                  </w:rPr>
                                  <w:t>}</w:t>
                                </w:r>
                              </w:moveFrom>
                            </w:p>
                            <w:p w14:paraId="2E9E56D9" w14:textId="27696B6B" w:rsidR="00E527DA" w:rsidDel="005C14FB" w:rsidRDefault="00E527DA">
                              <w:pPr>
                                <w:pStyle w:val="BodyText"/>
                                <w:spacing w:before="21"/>
                              </w:pPr>
                            </w:p>
                            <w:p w14:paraId="0B7684B3" w14:textId="57F9402B" w:rsidR="00E527DA" w:rsidDel="005C14FB" w:rsidRDefault="00EB2904">
                              <w:pPr>
                                <w:ind w:left="107"/>
                                <w:rPr>
                                  <w:sz w:val="24"/>
                                </w:rPr>
                              </w:pPr>
                              <w:moveFrom w:id="1739" w:author="Abhiram Arali" w:date="2024-11-06T15:15:00Z">
                                <w:r w:rsidDel="005C14FB">
                                  <w:rPr>
                                    <w:spacing w:val="-10"/>
                                    <w:sz w:val="24"/>
                                  </w:rPr>
                                  <w:t>}</w:t>
                                </w:r>
                              </w:moveFrom>
                            </w:p>
                            <w:p w14:paraId="5CCD6D8A" w14:textId="101F9C66" w:rsidR="00E527DA" w:rsidDel="005C14FB" w:rsidRDefault="00E527DA">
                              <w:pPr>
                                <w:pStyle w:val="BodyText"/>
                                <w:spacing w:before="22"/>
                              </w:pPr>
                            </w:p>
                            <w:p w14:paraId="4FF02EE8" w14:textId="31B1BC0C" w:rsidR="00E527DA" w:rsidRDefault="00EB2904">
                              <w:pPr>
                                <w:pStyle w:val="BodyText"/>
                                <w:ind w:left="107"/>
                              </w:pPr>
                              <w:moveFrom w:id="1740" w:author="Abhiram Arali" w:date="2024-11-06T15:15:00Z">
                                <w:r w:rsidDel="005C14FB">
                                  <w:t>printf("Maximum</w:t>
                                </w:r>
                                <w:r w:rsidDel="005C14FB">
                                  <w:rPr>
                                    <w:spacing w:val="-1"/>
                                  </w:rPr>
                                  <w:t xml:space="preserve"> </w:t>
                                </w:r>
                                <w:r w:rsidDel="005C14FB">
                                  <w:t>element</w:t>
                                </w:r>
                                <w:r w:rsidDel="005C14FB">
                                  <w:rPr>
                                    <w:spacing w:val="-1"/>
                                  </w:rPr>
                                  <w:t xml:space="preserve"> </w:t>
                                </w:r>
                                <w:r w:rsidDel="005C14FB">
                                  <w:t>=</w:t>
                                </w:r>
                                <w:r w:rsidDel="005C14FB">
                                  <w:rPr>
                                    <w:spacing w:val="-1"/>
                                  </w:rPr>
                                  <w:t xml:space="preserve"> </w:t>
                                </w:r>
                                <w:r w:rsidDel="005C14FB">
                                  <w:t>%d",</w:t>
                                </w:r>
                                <w:r w:rsidDel="005C14FB">
                                  <w:rPr>
                                    <w:spacing w:val="-1"/>
                                  </w:rPr>
                                  <w:t xml:space="preserve"> </w:t>
                                </w:r>
                                <w:r w:rsidDel="005C14FB">
                                  <w:t>max); //</w:t>
                                </w:r>
                                <w:r w:rsidDel="005C14FB">
                                  <w:rPr>
                                    <w:spacing w:val="-1"/>
                                  </w:rPr>
                                  <w:t xml:space="preserve"> </w:t>
                                </w:r>
                                <w:r w:rsidDel="005C14FB">
                                  <w:t>Outputs:</w:t>
                                </w:r>
                                <w:r w:rsidDel="005C14FB">
                                  <w:rPr>
                                    <w:spacing w:val="-1"/>
                                  </w:rPr>
                                  <w:t xml:space="preserve"> </w:t>
                                </w:r>
                                <w:r w:rsidDel="005C14FB">
                                  <w:t>Maximum</w:t>
                                </w:r>
                                <w:r w:rsidDel="005C14FB">
                                  <w:rPr>
                                    <w:spacing w:val="-1"/>
                                  </w:rPr>
                                  <w:t xml:space="preserve"> </w:t>
                                </w:r>
                                <w:r w:rsidDel="005C14FB">
                                  <w:t>element</w:t>
                                </w:r>
                                <w:r w:rsidDel="005C14FB">
                                  <w:rPr>
                                    <w:spacing w:val="-1"/>
                                  </w:rPr>
                                  <w:t xml:space="preserve"> </w:t>
                                </w:r>
                                <w:r w:rsidDel="005C14FB">
                                  <w:t xml:space="preserve">= </w:t>
                                </w:r>
                                <w:r w:rsidDel="005C14FB">
                                  <w:rPr>
                                    <w:spacing w:val="-5"/>
                                  </w:rPr>
                                  <w:t>50</w:t>
                                </w:r>
                              </w:moveFrom>
                              <w:moveFromRangeEnd w:id="1733"/>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0019BD" id="Textbox 80" o:spid="_x0000_s1100" type="#_x0000_t202" style="position:absolute;left:0;text-align:left;margin-left:66.4pt;margin-top:15.45pt;width:462.7pt;height:223.85pt;z-index:-157081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" filled="f" strokeweight=".48pt">
                  <v:path arrowok="t"/>
                  <v:textbox inset="0,0,0,0">
                    <w:txbxContent>
                      <w:p w14:paraId="39FADB30" w14:textId="0580CA5E" w:rsidR="00E527DA" w:rsidDel="005C14FB" w:rsidRDefault="00000000">
                        <w:pPr>
                          <w:pStyle w:val="BodyText"/>
                          <w:spacing w:before="18"/>
                          <w:ind w:left="107"/>
                          <w:rPr>
                            <w:moveFrom w:id="2555" w:author="Abhiram Arali" w:date="2024-11-06T15:15:00Z" w16du:dateUtc="2024-11-06T09:45:00Z"/>
                          </w:rPr>
                        </w:pPr>
                        <w:moveFromRangeStart w:id="2556" w:author="Abhiram Arali" w:date="2024-11-06T15:15:00Z" w:name="move181798526"/>
                        <w:moveFrom w:id="2557" w:author="Abhiram Arali" w:date="2024-11-06T15:15:00Z" w16du:dateUtc="2024-11-06T09:45:00Z">
                          <w:r w:rsidDel="005C14FB">
                            <w:t>int</w:t>
                          </w:r>
                          <w:r w:rsidDel="005C14FB">
                            <w:rPr>
                              <w:spacing w:val="-1"/>
                            </w:rPr>
                            <w:t xml:space="preserve"> </w:t>
                          </w:r>
                          <w:r w:rsidDel="005C14FB">
                            <w:t>numbers[5]</w:t>
                          </w:r>
                          <w:r w:rsidDel="005C14FB">
                            <w:rPr>
                              <w:spacing w:val="-2"/>
                            </w:rPr>
                            <w:t xml:space="preserve"> </w:t>
                          </w:r>
                          <w:r w:rsidDel="005C14FB">
                            <w:t>=</w:t>
                          </w:r>
                          <w:r w:rsidDel="005C14FB">
                            <w:rPr>
                              <w:spacing w:val="-1"/>
                            </w:rPr>
                            <w:t xml:space="preserve"> </w:t>
                          </w:r>
                          <w:r w:rsidDel="005C14FB">
                            <w:t>{10,</w:t>
                          </w:r>
                          <w:r w:rsidDel="005C14FB">
                            <w:rPr>
                              <w:spacing w:val="-1"/>
                            </w:rPr>
                            <w:t xml:space="preserve"> </w:t>
                          </w:r>
                          <w:r w:rsidDel="005C14FB">
                            <w:t>20,</w:t>
                          </w:r>
                          <w:r w:rsidDel="005C14FB">
                            <w:rPr>
                              <w:spacing w:val="2"/>
                            </w:rPr>
                            <w:t xml:space="preserve"> </w:t>
                          </w:r>
                          <w:r w:rsidDel="005C14FB">
                            <w:t xml:space="preserve">30, 40, </w:t>
                          </w:r>
                          <w:r w:rsidDel="005C14FB">
                            <w:rPr>
                              <w:spacing w:val="-4"/>
                            </w:rPr>
                            <w:t>50};</w:t>
                          </w:r>
                        </w:moveFrom>
                      </w:p>
                      <w:p w14:paraId="67B799AD" w14:textId="38E03584" w:rsidR="00E527DA" w:rsidDel="005C14FB" w:rsidRDefault="00E527DA">
                        <w:pPr>
                          <w:pStyle w:val="BodyText"/>
                          <w:spacing w:before="19"/>
                          <w:rPr>
                            <w:moveFrom w:id="2558" w:author="Abhiram Arali" w:date="2024-11-06T15:15:00Z" w16du:dateUtc="2024-11-06T09:45:00Z"/>
                          </w:rPr>
                        </w:pPr>
                      </w:p>
                      <w:p w14:paraId="098F6881" w14:textId="14BD40B0" w:rsidR="00E527DA" w:rsidDel="005C14FB" w:rsidRDefault="00000000">
                        <w:pPr>
                          <w:pStyle w:val="BodyText"/>
                          <w:spacing w:before="1" w:line="499" w:lineRule="auto"/>
                          <w:ind w:left="107" w:right="3221"/>
                          <w:rPr>
                            <w:moveFrom w:id="2559" w:author="Abhiram Arali" w:date="2024-11-06T15:15:00Z" w16du:dateUtc="2024-11-06T09:45:00Z"/>
                          </w:rPr>
                        </w:pPr>
                        <w:moveFrom w:id="2560" w:author="Abhiram Arali" w:date="2024-11-06T15:15:00Z" w16du:dateUtc="2024-11-06T09:45:00Z">
                          <w:r w:rsidDel="005C14FB">
                            <w:t>int</w:t>
                          </w:r>
                          <w:r w:rsidDel="005C14FB">
                            <w:rPr>
                              <w:spacing w:val="-5"/>
                            </w:rPr>
                            <w:t xml:space="preserve"> </w:t>
                          </w:r>
                          <w:r w:rsidDel="005C14FB">
                            <w:t>max</w:t>
                          </w:r>
                          <w:r w:rsidDel="005C14FB">
                            <w:rPr>
                              <w:spacing w:val="-5"/>
                            </w:rPr>
                            <w:t xml:space="preserve"> </w:t>
                          </w:r>
                          <w:r w:rsidDel="005C14FB">
                            <w:t>=</w:t>
                          </w:r>
                          <w:r w:rsidDel="005C14FB">
                            <w:rPr>
                              <w:spacing w:val="-7"/>
                            </w:rPr>
                            <w:t xml:space="preserve"> </w:t>
                          </w:r>
                          <w:r w:rsidDel="005C14FB">
                            <w:t>numbers[0];</w:t>
                          </w:r>
                          <w:r w:rsidDel="005C14FB">
                            <w:rPr>
                              <w:spacing w:val="-5"/>
                            </w:rPr>
                            <w:t xml:space="preserve"> </w:t>
                          </w:r>
                          <w:r w:rsidDel="005C14FB">
                            <w:t>//</w:t>
                          </w:r>
                          <w:r w:rsidDel="005C14FB">
                            <w:rPr>
                              <w:spacing w:val="-3"/>
                            </w:rPr>
                            <w:t xml:space="preserve"> </w:t>
                          </w:r>
                          <w:r w:rsidDel="005C14FB">
                            <w:t>Assume</w:t>
                          </w:r>
                          <w:r w:rsidDel="005C14FB">
                            <w:rPr>
                              <w:spacing w:val="-5"/>
                            </w:rPr>
                            <w:t xml:space="preserve"> </w:t>
                          </w:r>
                          <w:r w:rsidDel="005C14FB">
                            <w:t>first</w:t>
                          </w:r>
                          <w:r w:rsidDel="005C14FB">
                            <w:rPr>
                              <w:spacing w:val="-5"/>
                            </w:rPr>
                            <w:t xml:space="preserve"> </w:t>
                          </w:r>
                          <w:r w:rsidDel="005C14FB">
                            <w:t>element</w:t>
                          </w:r>
                          <w:r w:rsidDel="005C14FB">
                            <w:rPr>
                              <w:spacing w:val="-5"/>
                            </w:rPr>
                            <w:t xml:space="preserve"> </w:t>
                          </w:r>
                          <w:r w:rsidDel="005C14FB">
                            <w:t>is</w:t>
                          </w:r>
                          <w:r w:rsidDel="005C14FB">
                            <w:rPr>
                              <w:spacing w:val="-5"/>
                            </w:rPr>
                            <w:t xml:space="preserve"> </w:t>
                          </w:r>
                          <w:r w:rsidDel="005C14FB">
                            <w:t>largest for(int i = 1; i &lt; 5; i++) {</w:t>
                          </w:r>
                        </w:moveFrom>
                      </w:p>
                      <w:p w14:paraId="5DA8CA7E" w14:textId="34A94F6F" w:rsidR="00E527DA" w:rsidDel="005C14FB" w:rsidRDefault="00000000">
                        <w:pPr>
                          <w:pStyle w:val="BodyText"/>
                          <w:spacing w:before="1"/>
                          <w:ind w:left="347"/>
                          <w:rPr>
                            <w:moveFrom w:id="2561" w:author="Abhiram Arali" w:date="2024-11-06T15:15:00Z" w16du:dateUtc="2024-11-06T09:45:00Z"/>
                          </w:rPr>
                        </w:pPr>
                        <w:moveFrom w:id="2562" w:author="Abhiram Arali" w:date="2024-11-06T15:15:00Z" w16du:dateUtc="2024-11-06T09:45:00Z">
                          <w:r w:rsidDel="005C14FB">
                            <w:t>if(numbers[i]</w:t>
                          </w:r>
                          <w:r w:rsidDel="005C14FB">
                            <w:rPr>
                              <w:spacing w:val="-1"/>
                            </w:rPr>
                            <w:t xml:space="preserve"> </w:t>
                          </w:r>
                          <w:r w:rsidDel="005C14FB">
                            <w:t>&gt;</w:t>
                          </w:r>
                          <w:r w:rsidDel="005C14FB">
                            <w:rPr>
                              <w:spacing w:val="-2"/>
                            </w:rPr>
                            <w:t xml:space="preserve"> </w:t>
                          </w:r>
                          <w:r w:rsidDel="005C14FB">
                            <w:t>max)</w:t>
                          </w:r>
                          <w:r w:rsidDel="005C14FB">
                            <w:rPr>
                              <w:spacing w:val="-2"/>
                            </w:rPr>
                            <w:t xml:space="preserve"> </w:t>
                          </w:r>
                          <w:r w:rsidDel="005C14FB">
                            <w:rPr>
                              <w:spacing w:val="-10"/>
                            </w:rPr>
                            <w:t>{</w:t>
                          </w:r>
                        </w:moveFrom>
                      </w:p>
                      <w:p w14:paraId="2F6D355E" w14:textId="5E592EF0" w:rsidR="00E527DA" w:rsidDel="005C14FB" w:rsidRDefault="00E527DA">
                        <w:pPr>
                          <w:pStyle w:val="BodyText"/>
                          <w:spacing w:before="22"/>
                          <w:rPr>
                            <w:moveFrom w:id="2563" w:author="Abhiram Arali" w:date="2024-11-06T15:15:00Z" w16du:dateUtc="2024-11-06T09:45:00Z"/>
                          </w:rPr>
                        </w:pPr>
                      </w:p>
                      <w:p w14:paraId="0BA518B7" w14:textId="33F9D81A" w:rsidR="00E527DA" w:rsidDel="005C14FB" w:rsidRDefault="00000000">
                        <w:pPr>
                          <w:pStyle w:val="BodyText"/>
                          <w:ind w:left="587"/>
                          <w:rPr>
                            <w:moveFrom w:id="2564" w:author="Abhiram Arali" w:date="2024-11-06T15:15:00Z" w16du:dateUtc="2024-11-06T09:45:00Z"/>
                          </w:rPr>
                        </w:pPr>
                        <w:moveFrom w:id="2565" w:author="Abhiram Arali" w:date="2024-11-06T15:15:00Z" w16du:dateUtc="2024-11-06T09:45:00Z">
                          <w:r w:rsidDel="005C14FB">
                            <w:t>max</w:t>
                          </w:r>
                          <w:r w:rsidDel="005C14FB">
                            <w:rPr>
                              <w:spacing w:val="-3"/>
                            </w:rPr>
                            <w:t xml:space="preserve"> </w:t>
                          </w:r>
                          <w:r w:rsidDel="005C14FB">
                            <w:t>=</w:t>
                          </w:r>
                          <w:r w:rsidDel="005C14FB">
                            <w:rPr>
                              <w:spacing w:val="-2"/>
                            </w:rPr>
                            <w:t xml:space="preserve"> </w:t>
                          </w:r>
                          <w:r w:rsidDel="005C14FB">
                            <w:t>numbers[i];</w:t>
                          </w:r>
                          <w:r w:rsidDel="005C14FB">
                            <w:rPr>
                              <w:spacing w:val="-1"/>
                            </w:rPr>
                            <w:t xml:space="preserve"> </w:t>
                          </w:r>
                          <w:r w:rsidDel="005C14FB">
                            <w:t>// Update max</w:t>
                          </w:r>
                          <w:r w:rsidDel="005C14FB">
                            <w:rPr>
                              <w:spacing w:val="-1"/>
                            </w:rPr>
                            <w:t xml:space="preserve"> </w:t>
                          </w:r>
                          <w:r w:rsidDel="005C14FB">
                            <w:t>if larger</w:t>
                          </w:r>
                          <w:r w:rsidDel="005C14FB">
                            <w:rPr>
                              <w:spacing w:val="-1"/>
                            </w:rPr>
                            <w:t xml:space="preserve"> </w:t>
                          </w:r>
                          <w:r w:rsidDel="005C14FB">
                            <w:t xml:space="preserve">element is </w:t>
                          </w:r>
                          <w:r w:rsidDel="005C14FB">
                            <w:rPr>
                              <w:spacing w:val="-2"/>
                            </w:rPr>
                            <w:t>found</w:t>
                          </w:r>
                        </w:moveFrom>
                      </w:p>
                      <w:p w14:paraId="57B1D57C" w14:textId="12E426CE" w:rsidR="00E527DA" w:rsidDel="005C14FB" w:rsidRDefault="00E527DA">
                        <w:pPr>
                          <w:pStyle w:val="BodyText"/>
                          <w:spacing w:before="21"/>
                          <w:rPr>
                            <w:moveFrom w:id="2566" w:author="Abhiram Arali" w:date="2024-11-06T15:15:00Z" w16du:dateUtc="2024-11-06T09:45:00Z"/>
                          </w:rPr>
                        </w:pPr>
                      </w:p>
                      <w:p w14:paraId="5C57C7F1" w14:textId="0FC8DA3F" w:rsidR="00E527DA" w:rsidDel="005C14FB" w:rsidRDefault="00000000">
                        <w:pPr>
                          <w:spacing w:before="1"/>
                          <w:ind w:left="347"/>
                          <w:rPr>
                            <w:moveFrom w:id="2567" w:author="Abhiram Arali" w:date="2024-11-06T15:15:00Z" w16du:dateUtc="2024-11-06T09:45:00Z"/>
                            <w:sz w:val="24"/>
                          </w:rPr>
                        </w:pPr>
                        <w:moveFrom w:id="2568" w:author="Abhiram Arali" w:date="2024-11-06T15:15:00Z" w16du:dateUtc="2024-11-06T09:45:00Z">
                          <w:r w:rsidDel="005C14FB">
                            <w:rPr>
                              <w:spacing w:val="-10"/>
                              <w:sz w:val="24"/>
                            </w:rPr>
                            <w:t>}</w:t>
                          </w:r>
                        </w:moveFrom>
                      </w:p>
                      <w:p w14:paraId="2E9E56D9" w14:textId="27696B6B" w:rsidR="00E527DA" w:rsidDel="005C14FB" w:rsidRDefault="00E527DA">
                        <w:pPr>
                          <w:pStyle w:val="BodyText"/>
                          <w:spacing w:before="21"/>
                          <w:rPr>
                            <w:moveFrom w:id="2569" w:author="Abhiram Arali" w:date="2024-11-06T15:15:00Z" w16du:dateUtc="2024-11-06T09:45:00Z"/>
                          </w:rPr>
                        </w:pPr>
                      </w:p>
                      <w:p w14:paraId="0B7684B3" w14:textId="57F9402B" w:rsidR="00E527DA" w:rsidDel="005C14FB" w:rsidRDefault="00000000">
                        <w:pPr>
                          <w:ind w:left="107"/>
                          <w:rPr>
                            <w:moveFrom w:id="2570" w:author="Abhiram Arali" w:date="2024-11-06T15:15:00Z" w16du:dateUtc="2024-11-06T09:45:00Z"/>
                            <w:sz w:val="24"/>
                          </w:rPr>
                        </w:pPr>
                        <w:moveFrom w:id="2571" w:author="Abhiram Arali" w:date="2024-11-06T15:15:00Z" w16du:dateUtc="2024-11-06T09:45:00Z">
                          <w:r w:rsidDel="005C14FB">
                            <w:rPr>
                              <w:spacing w:val="-10"/>
                              <w:sz w:val="24"/>
                            </w:rPr>
                            <w:t>}</w:t>
                          </w:r>
                        </w:moveFrom>
                      </w:p>
                      <w:p w14:paraId="5CCD6D8A" w14:textId="101F9C66" w:rsidR="00E527DA" w:rsidDel="005C14FB" w:rsidRDefault="00E527DA">
                        <w:pPr>
                          <w:pStyle w:val="BodyText"/>
                          <w:spacing w:before="22"/>
                          <w:rPr>
                            <w:moveFrom w:id="2572" w:author="Abhiram Arali" w:date="2024-11-06T15:15:00Z" w16du:dateUtc="2024-11-06T09:45:00Z"/>
                          </w:rPr>
                        </w:pPr>
                      </w:p>
                      <w:p w14:paraId="4FF02EE8" w14:textId="31B1BC0C" w:rsidR="00E527DA" w:rsidRDefault="00000000">
                        <w:pPr>
                          <w:pStyle w:val="BodyText"/>
                          <w:ind w:left="107"/>
                        </w:pPr>
                        <w:moveFrom w:id="2573" w:author="Abhiram Arali" w:date="2024-11-06T15:15:00Z" w16du:dateUtc="2024-11-06T09:45:00Z">
                          <w:r w:rsidDel="005C14FB">
                            <w:t>printf("Maximum</w:t>
                          </w:r>
                          <w:r w:rsidDel="005C14FB">
                            <w:rPr>
                              <w:spacing w:val="-1"/>
                            </w:rPr>
                            <w:t xml:space="preserve"> </w:t>
                          </w:r>
                          <w:r w:rsidDel="005C14FB">
                            <w:t>element</w:t>
                          </w:r>
                          <w:r w:rsidDel="005C14FB">
                            <w:rPr>
                              <w:spacing w:val="-1"/>
                            </w:rPr>
                            <w:t xml:space="preserve"> </w:t>
                          </w:r>
                          <w:r w:rsidDel="005C14FB">
                            <w:t>=</w:t>
                          </w:r>
                          <w:r w:rsidDel="005C14FB">
                            <w:rPr>
                              <w:spacing w:val="-1"/>
                            </w:rPr>
                            <w:t xml:space="preserve"> </w:t>
                          </w:r>
                          <w:r w:rsidDel="005C14FB">
                            <w:t>%d",</w:t>
                          </w:r>
                          <w:r w:rsidDel="005C14FB">
                            <w:rPr>
                              <w:spacing w:val="-1"/>
                            </w:rPr>
                            <w:t xml:space="preserve"> </w:t>
                          </w:r>
                          <w:r w:rsidDel="005C14FB">
                            <w:t>max); //</w:t>
                          </w:r>
                          <w:r w:rsidDel="005C14FB">
                            <w:rPr>
                              <w:spacing w:val="-1"/>
                            </w:rPr>
                            <w:t xml:space="preserve"> </w:t>
                          </w:r>
                          <w:r w:rsidDel="005C14FB">
                            <w:t>Outputs:</w:t>
                          </w:r>
                          <w:r w:rsidDel="005C14FB">
                            <w:rPr>
                              <w:spacing w:val="-1"/>
                            </w:rPr>
                            <w:t xml:space="preserve"> </w:t>
                          </w:r>
                          <w:r w:rsidDel="005C14FB">
                            <w:t>Maximum</w:t>
                          </w:r>
                          <w:r w:rsidDel="005C14FB">
                            <w:rPr>
                              <w:spacing w:val="-1"/>
                            </w:rPr>
                            <w:t xml:space="preserve"> </w:t>
                          </w:r>
                          <w:r w:rsidDel="005C14FB">
                            <w:t>element</w:t>
                          </w:r>
                          <w:r w:rsidDel="005C14FB">
                            <w:rPr>
                              <w:spacing w:val="-1"/>
                            </w:rPr>
                            <w:t xml:space="preserve"> </w:t>
                          </w:r>
                          <w:r w:rsidDel="005C14FB">
                            <w:t xml:space="preserve">= </w:t>
                          </w:r>
                          <w:r w:rsidDel="005C14FB">
                            <w:rPr>
                              <w:spacing w:val="-5"/>
                            </w:rPr>
                            <w:t>50</w:t>
                          </w:r>
                        </w:moveFrom>
                        <w:moveFromRangeEnd w:id="2556"/>
                      </w:p>
                    </w:txbxContent>
                  </v:textbox>
                  <w10:wrap type="topAndBottom" anchorx="page"/>
                </v:shape>
              </w:pict>
            </mc:Fallback>
          </mc:AlternateContent>
        </w:r>
      </w:del>
    </w:p>
    <w:p w14:paraId="33D183BF" w14:textId="3F8AB2B0" w:rsidR="006C0613" w:rsidDel="006E30F7" w:rsidRDefault="00EB2904">
      <w:pPr>
        <w:pStyle w:val="NormalBPBHEB"/>
        <w:rPr>
          <w:del w:id="1741" w:author="Abhiram Arali" w:date="2024-11-12T12:20:00Z"/>
        </w:rPr>
        <w:pPrChange w:id="1742" w:author="Abhiram Arali" w:date="2024-11-12T12:23:00Z">
          <w:pPr>
            <w:pStyle w:val="BodyText"/>
            <w:spacing w:before="167" w:line="360" w:lineRule="auto"/>
            <w:ind w:left="220" w:right="139"/>
          </w:pPr>
        </w:pPrChange>
      </w:pPr>
      <w:del w:id="1743" w:author="Abhiram Arali" w:date="2024-11-12T12:20:00Z">
        <w:r w:rsidDel="006E30F7">
          <w:delText>In this example, the array is processed to find</w:delText>
        </w:r>
        <w:r w:rsidDel="006E30F7">
          <w:delText xml:space="preserve"> the largest element by comparing each element to the current maximum.</w:delText>
        </w:r>
      </w:del>
    </w:p>
    <w:p w14:paraId="22BEE70D" w14:textId="1B6535A2" w:rsidR="00E527DA" w:rsidDel="006E30F7" w:rsidRDefault="00EB2904">
      <w:pPr>
        <w:pStyle w:val="NormalBPBHEB"/>
        <w:rPr>
          <w:del w:id="1744" w:author="Abhiram Arali" w:date="2024-11-12T12:20:00Z"/>
        </w:rPr>
        <w:pPrChange w:id="1745" w:author="Abhiram Arali" w:date="2024-11-12T12:23:00Z">
          <w:pPr>
            <w:pStyle w:val="Heading1"/>
            <w:numPr>
              <w:numId w:val="4"/>
            </w:numPr>
            <w:tabs>
              <w:tab w:val="left" w:pos="460"/>
            </w:tabs>
            <w:spacing w:before="158"/>
            <w:ind w:left="460" w:hanging="240"/>
          </w:pPr>
        </w:pPrChange>
      </w:pPr>
      <w:del w:id="1746" w:author="Abhiram Arali" w:date="2024-11-12T12:20:00Z">
        <w:r w:rsidDel="006E30F7">
          <w:delText>Multidimensional</w:delText>
        </w:r>
        <w:r w:rsidDel="006E30F7">
          <w:rPr>
            <w:spacing w:val="-3"/>
          </w:rPr>
          <w:delText xml:space="preserve"> </w:delText>
        </w:r>
        <w:r w:rsidR="006C0613" w:rsidDel="006E30F7">
          <w:delText>array</w:delText>
        </w:r>
        <w:r w:rsidR="006C0613" w:rsidDel="006E30F7">
          <w:rPr>
            <w:spacing w:val="-2"/>
          </w:rPr>
          <w:delText xml:space="preserve"> </w:delText>
        </w:r>
        <w:r w:rsidR="006C0613" w:rsidDel="006E30F7">
          <w:delText>initialization</w:delText>
        </w:r>
        <w:r w:rsidR="006C0613" w:rsidDel="006E30F7">
          <w:rPr>
            <w:spacing w:val="-2"/>
          </w:rPr>
          <w:delText xml:space="preserve"> </w:delText>
        </w:r>
        <w:r w:rsidR="006C0613" w:rsidDel="006E30F7">
          <w:delText>and</w:delText>
        </w:r>
        <w:r w:rsidR="006C0613" w:rsidDel="006E30F7">
          <w:rPr>
            <w:spacing w:val="-2"/>
          </w:rPr>
          <w:delText xml:space="preserve"> processing</w:delText>
        </w:r>
      </w:del>
    </w:p>
    <w:p w14:paraId="10B2A9DA" w14:textId="29597037" w:rsidR="00E527DA" w:rsidDel="006A3843" w:rsidRDefault="00E527DA">
      <w:pPr>
        <w:pStyle w:val="NormalBPBHEB"/>
        <w:rPr>
          <w:del w:id="1747" w:author="Abhiram Arali" w:date="2024-11-06T15:15:00Z"/>
          <w:b/>
        </w:rPr>
        <w:pPrChange w:id="1748" w:author="Abhiram Arali" w:date="2024-11-12T12:23:00Z">
          <w:pPr>
            <w:pStyle w:val="BodyText"/>
            <w:spacing w:before="24"/>
          </w:pPr>
        </w:pPrChange>
      </w:pPr>
    </w:p>
    <w:p w14:paraId="312AD8A7" w14:textId="39A6F288" w:rsidR="00E527DA" w:rsidDel="006E30F7" w:rsidRDefault="00EB2904">
      <w:pPr>
        <w:pStyle w:val="NormalBPBHEB"/>
        <w:rPr>
          <w:del w:id="1749" w:author="Abhiram Arali" w:date="2024-11-12T12:20:00Z"/>
        </w:rPr>
        <w:pPrChange w:id="1750" w:author="Abhiram Arali" w:date="2024-11-12T12:23:00Z">
          <w:pPr>
            <w:pStyle w:val="BodyText"/>
            <w:spacing w:line="360" w:lineRule="auto"/>
            <w:ind w:left="220"/>
          </w:pPr>
        </w:pPrChange>
      </w:pPr>
      <w:del w:id="1751" w:author="Abhiram Arali" w:date="2024-11-12T12:20:00Z">
        <w:r w:rsidDel="006E30F7">
          <w:delText>For multidimensional arrays, initialization and processing follow the same principles as one-</w:delText>
        </w:r>
      </w:del>
      <w:del w:id="1752" w:author="Abhiram Arali" w:date="2024-11-06T15:15:00Z">
        <w:r w:rsidDel="00180DD2">
          <w:delText xml:space="preserve"> </w:delText>
        </w:r>
      </w:del>
      <w:del w:id="1753" w:author="Abhiram Arali" w:date="2024-11-12T12:20:00Z">
        <w:r w:rsidDel="006E30F7">
          <w:delText>dimensional arrays, but with more ind</w:delText>
        </w:r>
        <w:r w:rsidDel="006E30F7">
          <w:delText>ices.</w:delText>
        </w:r>
      </w:del>
    </w:p>
    <w:p w14:paraId="53C64AF2" w14:textId="4F871363" w:rsidR="00000000" w:rsidRDefault="00EB2904">
      <w:pPr>
        <w:pStyle w:val="NormalBPBHEB"/>
        <w:rPr>
          <w:del w:id="1754" w:author="Abhiram Arali" w:date="2024-11-06T15:15:00Z"/>
          <w:b/>
          <w:bCs/>
          <w:rPrChange w:id="1755" w:author="Abhiram Arali" w:date="2024-11-06T15:15:00Z">
            <w:rPr>
              <w:del w:id="1756" w:author="Abhiram Arali" w:date="2024-11-06T15:15:00Z"/>
            </w:rPr>
          </w:rPrChange>
        </w:rPr>
        <w:sectPr w:rsidR="00000000">
          <w:pgSz w:w="11910" w:h="16840"/>
          <w:pgMar w:top="1540" w:right="1220" w:bottom="1200" w:left="1220" w:header="758" w:footer="1000" w:gutter="0"/>
          <w:cols w:space="720"/>
        </w:sectPr>
        <w:pPrChange w:id="1757" w:author="Abhiram Arali" w:date="2024-11-12T12:23:00Z">
          <w:pPr>
            <w:spacing w:line="360" w:lineRule="auto"/>
          </w:pPr>
        </w:pPrChange>
      </w:pPr>
    </w:p>
    <w:p w14:paraId="7935FC4E" w14:textId="0EA710B9" w:rsidR="00E527DA" w:rsidDel="006E30F7" w:rsidRDefault="00EB2904">
      <w:pPr>
        <w:pStyle w:val="NormalBPBHEB"/>
        <w:rPr>
          <w:del w:id="1758" w:author="Abhiram Arali" w:date="2024-11-12T12:20:00Z"/>
        </w:rPr>
        <w:pPrChange w:id="1759" w:author="Abhiram Arali" w:date="2024-11-12T12:23:00Z">
          <w:pPr>
            <w:spacing w:before="88"/>
            <w:ind w:left="220"/>
          </w:pPr>
        </w:pPrChange>
      </w:pPr>
      <w:del w:id="1760" w:author="Abhiram Arali" w:date="2024-11-12T12:20:00Z">
        <w:r w:rsidRPr="00943FE5" w:rsidDel="006E30F7">
          <w:rPr>
            <w:b/>
            <w:bCs/>
            <w:rPrChange w:id="1761" w:author="Abhiram Arali" w:date="2024-11-06T15:15:00Z">
              <w:rPr/>
            </w:rPrChange>
          </w:rPr>
          <w:delText>Example</w:delText>
        </w:r>
        <w:r w:rsidDel="006E30F7">
          <w:delText>:</w:delText>
        </w:r>
      </w:del>
    </w:p>
    <w:p w14:paraId="524E6C50" w14:textId="2725D64F" w:rsidR="001222D2" w:rsidDel="006E30F7" w:rsidRDefault="001222D2">
      <w:pPr>
        <w:pStyle w:val="NormalBPBHEB"/>
        <w:rPr>
          <w:del w:id="1762" w:author="Abhiram Arali" w:date="2024-11-12T12:20:00Z"/>
        </w:rPr>
        <w:pPrChange w:id="1763" w:author="Abhiram Arali" w:date="2024-11-12T12:23:00Z">
          <w:pPr>
            <w:pStyle w:val="BodyText"/>
            <w:spacing w:before="18"/>
            <w:ind w:left="107"/>
          </w:pPr>
        </w:pPrChange>
      </w:pPr>
      <w:moveToRangeStart w:id="1764" w:author="Abhiram Arali" w:date="2024-11-06T15:15:00Z" w:name="move181798562"/>
      <w:moveTo w:id="1765" w:author="Abhiram Arali" w:date="2024-11-06T15:15:00Z">
        <w:del w:id="1766" w:author="Abhiram Arali" w:date="2024-11-12T12:20:00Z">
          <w:r w:rsidDel="006E30F7">
            <w:delText>int</w:delText>
          </w:r>
          <w:r w:rsidDel="006E30F7">
            <w:rPr>
              <w:spacing w:val="-1"/>
            </w:rPr>
            <w:delText xml:space="preserve"> </w:delText>
          </w:r>
          <w:r w:rsidDel="006E30F7">
            <w:delText>matrix[2][3]</w:delText>
          </w:r>
          <w:r w:rsidDel="006E30F7">
            <w:rPr>
              <w:spacing w:val="-3"/>
            </w:rPr>
            <w:delText xml:space="preserve"> </w:delText>
          </w:r>
          <w:r w:rsidDel="006E30F7">
            <w:delText>=</w:delText>
          </w:r>
          <w:r w:rsidDel="006E30F7">
            <w:rPr>
              <w:spacing w:val="-1"/>
            </w:rPr>
            <w:delText xml:space="preserve"> </w:delText>
          </w:r>
          <w:r w:rsidDel="006E30F7">
            <w:rPr>
              <w:spacing w:val="-10"/>
            </w:rPr>
            <w:delText>{</w:delText>
          </w:r>
        </w:del>
      </w:moveTo>
    </w:p>
    <w:p w14:paraId="259E1719" w14:textId="719B5CB4" w:rsidR="001222D2" w:rsidDel="006E30F7" w:rsidRDefault="001222D2">
      <w:pPr>
        <w:pStyle w:val="NormalBPBHEB"/>
        <w:rPr>
          <w:del w:id="1767" w:author="Abhiram Arali" w:date="2024-11-12T12:20:00Z"/>
        </w:rPr>
        <w:pPrChange w:id="1768" w:author="Abhiram Arali" w:date="2024-11-12T12:23:00Z">
          <w:pPr>
            <w:pStyle w:val="BodyText"/>
            <w:spacing w:before="21"/>
          </w:pPr>
        </w:pPrChange>
      </w:pPr>
    </w:p>
    <w:p w14:paraId="3CE8F259" w14:textId="7F5DA41C" w:rsidR="001222D2" w:rsidDel="006E30F7" w:rsidRDefault="001222D2">
      <w:pPr>
        <w:pStyle w:val="NormalBPBHEB"/>
        <w:rPr>
          <w:del w:id="1769" w:author="Abhiram Arali" w:date="2024-11-12T12:20:00Z"/>
        </w:rPr>
        <w:pPrChange w:id="1770" w:author="Abhiram Arali" w:date="2024-11-12T12:23:00Z">
          <w:pPr>
            <w:pStyle w:val="BodyText"/>
            <w:spacing w:before="1"/>
            <w:ind w:left="347"/>
          </w:pPr>
        </w:pPrChange>
      </w:pPr>
      <w:moveTo w:id="1771" w:author="Abhiram Arali" w:date="2024-11-06T15:15:00Z">
        <w:del w:id="1772" w:author="Abhiram Arali" w:date="2024-11-12T12:20:00Z">
          <w:r w:rsidDel="006E30F7">
            <w:delText xml:space="preserve">{1, 2, </w:delText>
          </w:r>
          <w:r w:rsidDel="006E30F7">
            <w:rPr>
              <w:spacing w:val="-5"/>
            </w:rPr>
            <w:delText>3},</w:delText>
          </w:r>
        </w:del>
      </w:moveTo>
    </w:p>
    <w:p w14:paraId="4FA6191F" w14:textId="466DB97D" w:rsidR="001222D2" w:rsidDel="006E30F7" w:rsidRDefault="001222D2">
      <w:pPr>
        <w:pStyle w:val="NormalBPBHEB"/>
        <w:rPr>
          <w:del w:id="1773" w:author="Abhiram Arali" w:date="2024-11-12T12:20:00Z"/>
        </w:rPr>
        <w:pPrChange w:id="1774" w:author="Abhiram Arali" w:date="2024-11-12T12:23:00Z">
          <w:pPr>
            <w:pStyle w:val="BodyText"/>
            <w:spacing w:before="21"/>
          </w:pPr>
        </w:pPrChange>
      </w:pPr>
    </w:p>
    <w:p w14:paraId="321E9D78" w14:textId="316DA27E" w:rsidR="001222D2" w:rsidDel="006E30F7" w:rsidRDefault="001222D2">
      <w:pPr>
        <w:pStyle w:val="NormalBPBHEB"/>
        <w:rPr>
          <w:del w:id="1775" w:author="Abhiram Arali" w:date="2024-11-12T12:20:00Z"/>
        </w:rPr>
        <w:pPrChange w:id="1776" w:author="Abhiram Arali" w:date="2024-11-12T12:23:00Z">
          <w:pPr>
            <w:pStyle w:val="BodyText"/>
            <w:ind w:left="347"/>
          </w:pPr>
        </w:pPrChange>
      </w:pPr>
      <w:moveTo w:id="1777" w:author="Abhiram Arali" w:date="2024-11-06T15:15:00Z">
        <w:del w:id="1778" w:author="Abhiram Arali" w:date="2024-11-12T12:20:00Z">
          <w:r w:rsidDel="006E30F7">
            <w:delText xml:space="preserve">{4, 5, </w:delText>
          </w:r>
          <w:r w:rsidDel="006E30F7">
            <w:rPr>
              <w:spacing w:val="-5"/>
            </w:rPr>
            <w:delText>6}</w:delText>
          </w:r>
        </w:del>
      </w:moveTo>
    </w:p>
    <w:p w14:paraId="5B8BCAF3" w14:textId="55FF7FE2" w:rsidR="001222D2" w:rsidDel="006E30F7" w:rsidRDefault="001222D2">
      <w:pPr>
        <w:pStyle w:val="NormalBPBHEB"/>
        <w:rPr>
          <w:del w:id="1779" w:author="Abhiram Arali" w:date="2024-11-12T12:20:00Z"/>
        </w:rPr>
        <w:pPrChange w:id="1780" w:author="Abhiram Arali" w:date="2024-11-12T12:23:00Z">
          <w:pPr>
            <w:pStyle w:val="BodyText"/>
            <w:spacing w:before="22"/>
          </w:pPr>
        </w:pPrChange>
      </w:pPr>
    </w:p>
    <w:p w14:paraId="1CF5BBA0" w14:textId="5254F9DA" w:rsidR="001222D2" w:rsidDel="006E30F7" w:rsidRDefault="001222D2">
      <w:pPr>
        <w:pStyle w:val="NormalBPBHEB"/>
        <w:rPr>
          <w:del w:id="1781" w:author="Abhiram Arali" w:date="2024-11-12T12:20:00Z"/>
          <w:sz w:val="24"/>
        </w:rPr>
        <w:pPrChange w:id="1782" w:author="Abhiram Arali" w:date="2024-11-12T12:23:00Z">
          <w:pPr>
            <w:ind w:left="107"/>
          </w:pPr>
        </w:pPrChange>
      </w:pPr>
      <w:moveTo w:id="1783" w:author="Abhiram Arali" w:date="2024-11-06T15:15:00Z">
        <w:del w:id="1784" w:author="Abhiram Arali" w:date="2024-11-12T12:20:00Z">
          <w:r w:rsidDel="006E30F7">
            <w:rPr>
              <w:spacing w:val="-5"/>
              <w:sz w:val="24"/>
            </w:rPr>
            <w:delText>};</w:delText>
          </w:r>
        </w:del>
      </w:moveTo>
    </w:p>
    <w:p w14:paraId="1A2B9975" w14:textId="2101F4DE" w:rsidR="001222D2" w:rsidDel="006E30F7" w:rsidRDefault="001222D2">
      <w:pPr>
        <w:pStyle w:val="NormalBPBHEB"/>
        <w:rPr>
          <w:del w:id="1785" w:author="Abhiram Arali" w:date="2024-11-12T12:20:00Z"/>
        </w:rPr>
        <w:pPrChange w:id="1786" w:author="Abhiram Arali" w:date="2024-11-12T12:23:00Z">
          <w:pPr>
            <w:pStyle w:val="BodyText"/>
            <w:spacing w:before="21"/>
          </w:pPr>
        </w:pPrChange>
      </w:pPr>
    </w:p>
    <w:p w14:paraId="15AAD70D" w14:textId="08833554" w:rsidR="001222D2" w:rsidDel="006E30F7" w:rsidRDefault="001222D2">
      <w:pPr>
        <w:pStyle w:val="NormalBPBHEB"/>
        <w:rPr>
          <w:del w:id="1787" w:author="Abhiram Arali" w:date="2024-11-12T12:20:00Z"/>
        </w:rPr>
        <w:pPrChange w:id="1788" w:author="Abhiram Arali" w:date="2024-11-12T12:23:00Z">
          <w:pPr>
            <w:pStyle w:val="BodyText"/>
            <w:spacing w:before="1" w:line="501" w:lineRule="auto"/>
            <w:ind w:left="347" w:right="6344" w:hanging="240"/>
          </w:pPr>
        </w:pPrChange>
      </w:pPr>
      <w:moveTo w:id="1789" w:author="Abhiram Arali" w:date="2024-11-06T15:15:00Z">
        <w:del w:id="1790" w:author="Abhiram Arali" w:date="2024-11-12T12:20:00Z">
          <w:r w:rsidDel="006E30F7">
            <w:delText>for(int i = 0; i &lt; 2; i++) { for(int</w:delText>
          </w:r>
          <w:r w:rsidDel="006E30F7">
            <w:rPr>
              <w:spacing w:val="-5"/>
            </w:rPr>
            <w:delText xml:space="preserve"> </w:delText>
          </w:r>
          <w:r w:rsidDel="006E30F7">
            <w:delText>j</w:delText>
          </w:r>
          <w:r w:rsidDel="006E30F7">
            <w:rPr>
              <w:spacing w:val="-5"/>
            </w:rPr>
            <w:delText xml:space="preserve"> </w:delText>
          </w:r>
          <w:r w:rsidDel="006E30F7">
            <w:delText>=</w:delText>
          </w:r>
          <w:r w:rsidDel="006E30F7">
            <w:rPr>
              <w:spacing w:val="-6"/>
            </w:rPr>
            <w:delText xml:space="preserve"> </w:delText>
          </w:r>
          <w:r w:rsidDel="006E30F7">
            <w:delText>0;</w:delText>
          </w:r>
          <w:r w:rsidDel="006E30F7">
            <w:rPr>
              <w:spacing w:val="-5"/>
            </w:rPr>
            <w:delText xml:space="preserve"> </w:delText>
          </w:r>
          <w:r w:rsidDel="006E30F7">
            <w:delText>j</w:delText>
          </w:r>
          <w:r w:rsidDel="006E30F7">
            <w:rPr>
              <w:spacing w:val="-5"/>
            </w:rPr>
            <w:delText xml:space="preserve"> </w:delText>
          </w:r>
          <w:r w:rsidDel="006E30F7">
            <w:delText>&lt;</w:delText>
          </w:r>
          <w:r w:rsidDel="006E30F7">
            <w:rPr>
              <w:spacing w:val="-6"/>
            </w:rPr>
            <w:delText xml:space="preserve"> </w:delText>
          </w:r>
          <w:r w:rsidDel="006E30F7">
            <w:delText>3;</w:delText>
          </w:r>
          <w:r w:rsidDel="006E30F7">
            <w:rPr>
              <w:spacing w:val="-5"/>
            </w:rPr>
            <w:delText xml:space="preserve"> </w:delText>
          </w:r>
          <w:r w:rsidDel="006E30F7">
            <w:delText>j++)</w:delText>
          </w:r>
          <w:r w:rsidDel="006E30F7">
            <w:rPr>
              <w:spacing w:val="-5"/>
            </w:rPr>
            <w:delText xml:space="preserve"> </w:delText>
          </w:r>
          <w:r w:rsidDel="006E30F7">
            <w:delText>{</w:delText>
          </w:r>
        </w:del>
      </w:moveTo>
    </w:p>
    <w:p w14:paraId="5608D461" w14:textId="30CBB819" w:rsidR="001222D2" w:rsidDel="006E30F7" w:rsidRDefault="001222D2">
      <w:pPr>
        <w:pStyle w:val="NormalBPBHEB"/>
        <w:rPr>
          <w:del w:id="1791" w:author="Abhiram Arali" w:date="2024-11-12T12:20:00Z"/>
        </w:rPr>
        <w:pPrChange w:id="1792" w:author="Abhiram Arali" w:date="2024-11-12T12:23:00Z">
          <w:pPr>
            <w:pStyle w:val="BodyText"/>
            <w:spacing w:line="273" w:lineRule="exact"/>
            <w:ind w:left="587"/>
          </w:pPr>
        </w:pPrChange>
      </w:pPr>
      <w:moveTo w:id="1793" w:author="Abhiram Arali" w:date="2024-11-06T15:15:00Z">
        <w:del w:id="1794" w:author="Abhiram Arali" w:date="2024-11-12T12:20:00Z">
          <w:r w:rsidDel="006E30F7">
            <w:delText>printf("%d</w:delText>
          </w:r>
          <w:r w:rsidDel="006E30F7">
            <w:rPr>
              <w:spacing w:val="-3"/>
            </w:rPr>
            <w:delText xml:space="preserve"> </w:delText>
          </w:r>
          <w:r w:rsidDel="006E30F7">
            <w:delText>",</w:delText>
          </w:r>
          <w:r w:rsidDel="006E30F7">
            <w:rPr>
              <w:spacing w:val="-1"/>
            </w:rPr>
            <w:delText xml:space="preserve"> </w:delText>
          </w:r>
          <w:r w:rsidDel="006E30F7">
            <w:delText>matrix[i][j]);</w:delText>
          </w:r>
          <w:r w:rsidDel="006E30F7">
            <w:rPr>
              <w:spacing w:val="-1"/>
            </w:rPr>
            <w:delText xml:space="preserve"> </w:delText>
          </w:r>
          <w:r w:rsidDel="006E30F7">
            <w:delText>// Accesses</w:delText>
          </w:r>
          <w:r w:rsidDel="006E30F7">
            <w:rPr>
              <w:spacing w:val="-1"/>
            </w:rPr>
            <w:delText xml:space="preserve"> </w:delText>
          </w:r>
          <w:r w:rsidDel="006E30F7">
            <w:delText>each</w:delText>
          </w:r>
          <w:r w:rsidDel="006E30F7">
            <w:rPr>
              <w:spacing w:val="1"/>
            </w:rPr>
            <w:delText xml:space="preserve"> </w:delText>
          </w:r>
          <w:r w:rsidDel="006E30F7">
            <w:delText>element in</w:delText>
          </w:r>
          <w:r w:rsidDel="006E30F7">
            <w:rPr>
              <w:spacing w:val="-1"/>
            </w:rPr>
            <w:delText xml:space="preserve"> </w:delText>
          </w:r>
          <w:r w:rsidDel="006E30F7">
            <w:delText>the</w:delText>
          </w:r>
          <w:r w:rsidDel="006E30F7">
            <w:rPr>
              <w:spacing w:val="-1"/>
            </w:rPr>
            <w:delText xml:space="preserve"> </w:delText>
          </w:r>
          <w:r w:rsidDel="006E30F7">
            <w:delText>2D</w:delText>
          </w:r>
          <w:r w:rsidDel="006E30F7">
            <w:rPr>
              <w:spacing w:val="-1"/>
            </w:rPr>
            <w:delText xml:space="preserve"> </w:delText>
          </w:r>
          <w:r w:rsidDel="006E30F7">
            <w:rPr>
              <w:spacing w:val="-2"/>
            </w:rPr>
            <w:delText>array</w:delText>
          </w:r>
        </w:del>
      </w:moveTo>
    </w:p>
    <w:p w14:paraId="2BC87218" w14:textId="12626CF4" w:rsidR="001222D2" w:rsidDel="006E30F7" w:rsidRDefault="001222D2">
      <w:pPr>
        <w:pStyle w:val="NormalBPBHEB"/>
        <w:rPr>
          <w:del w:id="1795" w:author="Abhiram Arali" w:date="2024-11-12T12:20:00Z"/>
        </w:rPr>
        <w:pPrChange w:id="1796" w:author="Abhiram Arali" w:date="2024-11-12T12:23:00Z">
          <w:pPr>
            <w:pStyle w:val="BodyText"/>
            <w:spacing w:before="21"/>
          </w:pPr>
        </w:pPrChange>
      </w:pPr>
    </w:p>
    <w:p w14:paraId="43CDC8ED" w14:textId="79FD85F6" w:rsidR="001222D2" w:rsidDel="006E30F7" w:rsidRDefault="001222D2">
      <w:pPr>
        <w:pStyle w:val="NormalBPBHEB"/>
        <w:rPr>
          <w:del w:id="1797" w:author="Abhiram Arali" w:date="2024-11-12T12:20:00Z"/>
          <w:sz w:val="24"/>
        </w:rPr>
        <w:pPrChange w:id="1798" w:author="Abhiram Arali" w:date="2024-11-12T12:23:00Z">
          <w:pPr>
            <w:ind w:left="347"/>
          </w:pPr>
        </w:pPrChange>
      </w:pPr>
      <w:moveTo w:id="1799" w:author="Abhiram Arali" w:date="2024-11-06T15:15:00Z">
        <w:del w:id="1800" w:author="Abhiram Arali" w:date="2024-11-12T12:20:00Z">
          <w:r w:rsidDel="006E30F7">
            <w:rPr>
              <w:spacing w:val="-10"/>
              <w:sz w:val="24"/>
            </w:rPr>
            <w:delText>}</w:delText>
          </w:r>
        </w:del>
      </w:moveTo>
    </w:p>
    <w:p w14:paraId="48A20D81" w14:textId="0E093577" w:rsidR="001222D2" w:rsidDel="006E30F7" w:rsidRDefault="001222D2">
      <w:pPr>
        <w:pStyle w:val="NormalBPBHEB"/>
        <w:rPr>
          <w:del w:id="1801" w:author="Abhiram Arali" w:date="2024-11-12T12:20:00Z"/>
        </w:rPr>
        <w:pPrChange w:id="1802" w:author="Abhiram Arali" w:date="2024-11-12T12:23:00Z">
          <w:pPr>
            <w:pStyle w:val="BodyText"/>
            <w:spacing w:before="22"/>
          </w:pPr>
        </w:pPrChange>
      </w:pPr>
    </w:p>
    <w:p w14:paraId="0BECECCD" w14:textId="5CAAD551" w:rsidR="001222D2" w:rsidDel="006E30F7" w:rsidRDefault="001222D2">
      <w:pPr>
        <w:pStyle w:val="NormalBPBHEB"/>
        <w:rPr>
          <w:del w:id="1803" w:author="Abhiram Arali" w:date="2024-11-12T12:20:00Z"/>
          <w:sz w:val="24"/>
        </w:rPr>
        <w:pPrChange w:id="1804" w:author="Abhiram Arali" w:date="2024-11-12T12:23:00Z">
          <w:pPr>
            <w:ind w:left="107"/>
          </w:pPr>
        </w:pPrChange>
      </w:pPr>
      <w:moveTo w:id="1805" w:author="Abhiram Arali" w:date="2024-11-06T15:15:00Z">
        <w:del w:id="1806" w:author="Abhiram Arali" w:date="2024-11-12T12:20:00Z">
          <w:r w:rsidDel="006E30F7">
            <w:rPr>
              <w:spacing w:val="-10"/>
              <w:sz w:val="24"/>
            </w:rPr>
            <w:delText>}</w:delText>
          </w:r>
        </w:del>
      </w:moveTo>
    </w:p>
    <w:moveToRangeEnd w:id="1764"/>
    <w:p w14:paraId="271D26BC" w14:textId="5A96EA75" w:rsidR="00E527DA" w:rsidDel="006E30F7" w:rsidRDefault="00EB2904">
      <w:pPr>
        <w:pStyle w:val="NormalBPBHEB"/>
        <w:rPr>
          <w:del w:id="1807" w:author="Abhiram Arali" w:date="2024-11-12T12:20:00Z"/>
          <w:sz w:val="20"/>
        </w:rPr>
        <w:pPrChange w:id="1808" w:author="Abhiram Arali" w:date="2024-11-12T12:23:00Z">
          <w:pPr>
            <w:pStyle w:val="BodyText"/>
            <w:spacing w:before="46"/>
          </w:pPr>
        </w:pPrChange>
      </w:pPr>
      <w:del w:id="1809" w:author="Abhiram Arali" w:date="2024-11-06T15:15:00Z">
        <w:r w:rsidDel="001222D2">
          <w:rPr>
            <w:noProof/>
            <w:lang w:val="en-IN" w:eastAsia="en-IN"/>
            <w:rPrChange w:id="1810" w:author="Unknown">
              <w:rPr>
                <w:noProof/>
                <w:lang w:val="en-IN" w:eastAsia="en-IN"/>
              </w:rPr>
            </w:rPrChange>
          </w:rPr>
          <mc:AlternateContent>
            <mc:Choice Requires="wps">
              <w:drawing>
                <wp:anchor distT="0" distB="0" distL="0" distR="0" simplePos="0" relativeHeight="487608832" behindDoc="1" locked="0" layoutInCell="1" allowOverlap="1" wp14:anchorId="693D75AF" wp14:editId="68148EC3">
                  <wp:simplePos x="0" y="0"/>
                  <wp:positionH relativeFrom="page">
                    <wp:posOffset>843076</wp:posOffset>
                  </wp:positionH>
                  <wp:positionV relativeFrom="paragraph">
                    <wp:posOffset>194127</wp:posOffset>
                  </wp:positionV>
                  <wp:extent cx="5876290" cy="3208655"/>
                  <wp:effectExtent l="0" t="0" r="0" b="0"/>
                  <wp:wrapTopAndBottom/>
                  <wp:docPr id="81" name="Text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3208655"/>
                          </a:xfrm>
                          <a:prstGeom prst="rect">
                            <a:avLst/>
                          </a:prstGeom>
                          <a:ln w="6096">
                            <a:solidFill>
                              <a:srgbClr val="000000"/>
                            </a:solidFill>
                            <a:prstDash val="solid"/>
                          </a:ln>
                        </wps:spPr>
                        <wps:txbx>
                          <w:txbxContent>
                            <w:p w14:paraId="77A6350A" w14:textId="7F3A3AD2" w:rsidR="00E527DA" w:rsidDel="001222D2" w:rsidRDefault="00EB2904">
                              <w:pPr>
                                <w:pStyle w:val="NormalBPBHEB"/>
                                <w:pPrChange w:id="1811" w:author="Abhiram Arali" w:date="2024-11-06T15:15:00Z">
                                  <w:pPr>
                                    <w:pStyle w:val="BodyText"/>
                                    <w:spacing w:before="18"/>
                                    <w:ind w:left="107"/>
                                  </w:pPr>
                                </w:pPrChange>
                              </w:pPr>
                              <w:moveFromRangeStart w:id="1812" w:author="Abhiram Arali" w:date="2024-11-06T15:15:00Z" w:name="move181798562"/>
                              <w:moveFrom w:id="1813" w:author="Abhiram Arali" w:date="2024-11-06T15:15:00Z">
                                <w:r w:rsidDel="001222D2">
                                  <w:t>int</w:t>
                                </w:r>
                                <w:r w:rsidDel="001222D2">
                                  <w:rPr>
                                    <w:spacing w:val="-1"/>
                                  </w:rPr>
                                  <w:t xml:space="preserve"> </w:t>
                                </w:r>
                                <w:r w:rsidDel="001222D2">
                                  <w:t>matrix[2][3]</w:t>
                                </w:r>
                                <w:r w:rsidDel="001222D2">
                                  <w:rPr>
                                    <w:spacing w:val="-3"/>
                                  </w:rPr>
                                  <w:t xml:space="preserve"> </w:t>
                                </w:r>
                                <w:r w:rsidDel="001222D2">
                                  <w:t>=</w:t>
                                </w:r>
                                <w:r w:rsidDel="001222D2">
                                  <w:rPr>
                                    <w:spacing w:val="-1"/>
                                  </w:rPr>
                                  <w:t xml:space="preserve"> </w:t>
                                </w:r>
                                <w:r w:rsidDel="001222D2">
                                  <w:rPr>
                                    <w:spacing w:val="-10"/>
                                  </w:rPr>
                                  <w:t>{</w:t>
                                </w:r>
                              </w:moveFrom>
                            </w:p>
                            <w:p w14:paraId="3E4DAE2E" w14:textId="77EF73A3" w:rsidR="00E527DA" w:rsidDel="001222D2" w:rsidRDefault="00E527DA">
                              <w:pPr>
                                <w:pStyle w:val="NormalBPBHEB"/>
                                <w:pPrChange w:id="1814" w:author="Abhiram Arali" w:date="2024-11-06T15:15:00Z">
                                  <w:pPr>
                                    <w:pStyle w:val="BodyText"/>
                                    <w:spacing w:before="21"/>
                                  </w:pPr>
                                </w:pPrChange>
                              </w:pPr>
                            </w:p>
                            <w:p w14:paraId="451FE39E" w14:textId="71FEB216" w:rsidR="00E527DA" w:rsidDel="001222D2" w:rsidRDefault="00EB2904">
                              <w:pPr>
                                <w:pStyle w:val="NormalBPBHEB"/>
                                <w:pPrChange w:id="1815" w:author="Abhiram Arali" w:date="2024-11-06T15:15:00Z">
                                  <w:pPr>
                                    <w:pStyle w:val="BodyText"/>
                                    <w:spacing w:before="1"/>
                                    <w:ind w:left="347"/>
                                  </w:pPr>
                                </w:pPrChange>
                              </w:pPr>
                              <w:moveFrom w:id="1816" w:author="Abhiram Arali" w:date="2024-11-06T15:15:00Z">
                                <w:r w:rsidDel="001222D2">
                                  <w:t xml:space="preserve">{1, 2, </w:t>
                                </w:r>
                                <w:r w:rsidDel="001222D2">
                                  <w:rPr>
                                    <w:spacing w:val="-5"/>
                                  </w:rPr>
                                  <w:t>3},</w:t>
                                </w:r>
                              </w:moveFrom>
                            </w:p>
                            <w:p w14:paraId="736BF41F" w14:textId="5302E3E9" w:rsidR="00E527DA" w:rsidDel="001222D2" w:rsidRDefault="00E527DA">
                              <w:pPr>
                                <w:pStyle w:val="NormalBPBHEB"/>
                                <w:pPrChange w:id="1817" w:author="Abhiram Arali" w:date="2024-11-06T15:15:00Z">
                                  <w:pPr>
                                    <w:pStyle w:val="BodyText"/>
                                    <w:spacing w:before="21"/>
                                  </w:pPr>
                                </w:pPrChange>
                              </w:pPr>
                            </w:p>
                            <w:p w14:paraId="0F812D4B" w14:textId="525312FE" w:rsidR="00E527DA" w:rsidDel="001222D2" w:rsidRDefault="00EB2904">
                              <w:pPr>
                                <w:pStyle w:val="NormalBPBHEB"/>
                                <w:pPrChange w:id="1818" w:author="Abhiram Arali" w:date="2024-11-06T15:15:00Z">
                                  <w:pPr>
                                    <w:pStyle w:val="BodyText"/>
                                    <w:ind w:left="347"/>
                                  </w:pPr>
                                </w:pPrChange>
                              </w:pPr>
                              <w:moveFrom w:id="1819" w:author="Abhiram Arali" w:date="2024-11-06T15:15:00Z">
                                <w:r w:rsidDel="001222D2">
                                  <w:t xml:space="preserve">{4, 5, </w:t>
                                </w:r>
                                <w:r w:rsidDel="001222D2">
                                  <w:rPr>
                                    <w:spacing w:val="-5"/>
                                  </w:rPr>
                                  <w:t>6}</w:t>
                                </w:r>
                              </w:moveFrom>
                            </w:p>
                            <w:p w14:paraId="69B35C9A" w14:textId="580C75AF" w:rsidR="00E527DA" w:rsidDel="001222D2" w:rsidRDefault="00E527DA">
                              <w:pPr>
                                <w:pStyle w:val="NormalBPBHEB"/>
                                <w:pPrChange w:id="1820" w:author="Abhiram Arali" w:date="2024-11-06T15:15:00Z">
                                  <w:pPr>
                                    <w:pStyle w:val="BodyText"/>
                                    <w:spacing w:before="22"/>
                                  </w:pPr>
                                </w:pPrChange>
                              </w:pPr>
                            </w:p>
                            <w:p w14:paraId="20F46F4A" w14:textId="67BED058" w:rsidR="00E527DA" w:rsidDel="001222D2" w:rsidRDefault="00EB2904">
                              <w:pPr>
                                <w:pStyle w:val="NormalBPBHEB"/>
                                <w:rPr>
                                  <w:sz w:val="24"/>
                                </w:rPr>
                                <w:pPrChange w:id="1821" w:author="Abhiram Arali" w:date="2024-11-06T15:15:00Z">
                                  <w:pPr>
                                    <w:ind w:left="107"/>
                                  </w:pPr>
                                </w:pPrChange>
                              </w:pPr>
                              <w:moveFrom w:id="1822" w:author="Abhiram Arali" w:date="2024-11-06T15:15:00Z">
                                <w:r w:rsidDel="001222D2">
                                  <w:rPr>
                                    <w:spacing w:val="-5"/>
                                    <w:sz w:val="24"/>
                                  </w:rPr>
                                  <w:t>};</w:t>
                                </w:r>
                              </w:moveFrom>
                            </w:p>
                            <w:p w14:paraId="5C5E4093" w14:textId="1E4BBC6D" w:rsidR="00E527DA" w:rsidDel="001222D2" w:rsidRDefault="00E527DA">
                              <w:pPr>
                                <w:pStyle w:val="NormalBPBHEB"/>
                                <w:pPrChange w:id="1823" w:author="Abhiram Arali" w:date="2024-11-06T15:15:00Z">
                                  <w:pPr>
                                    <w:pStyle w:val="BodyText"/>
                                    <w:spacing w:before="21"/>
                                  </w:pPr>
                                </w:pPrChange>
                              </w:pPr>
                            </w:p>
                            <w:p w14:paraId="26E02750" w14:textId="404F8054" w:rsidR="00E527DA" w:rsidDel="001222D2" w:rsidRDefault="00EB2904">
                              <w:pPr>
                                <w:pStyle w:val="NormalBPBHEB"/>
                                <w:pPrChange w:id="1824" w:author="Abhiram Arali" w:date="2024-11-06T15:15:00Z">
                                  <w:pPr>
                                    <w:pStyle w:val="BodyText"/>
                                    <w:spacing w:before="1" w:line="501" w:lineRule="auto"/>
                                    <w:ind w:left="347" w:right="6344" w:hanging="240"/>
                                  </w:pPr>
                                </w:pPrChange>
                              </w:pPr>
                              <w:moveFrom w:id="1825" w:author="Abhiram Arali" w:date="2024-11-06T15:15:00Z">
                                <w:r w:rsidDel="001222D2">
                                  <w:t>for(int i = 0; i &lt; 2; i++) { for(int</w:t>
                                </w:r>
                                <w:r w:rsidDel="001222D2">
                                  <w:rPr>
                                    <w:spacing w:val="-5"/>
                                  </w:rPr>
                                  <w:t xml:space="preserve"> </w:t>
                                </w:r>
                                <w:r w:rsidDel="001222D2">
                                  <w:t>j</w:t>
                                </w:r>
                                <w:r w:rsidDel="001222D2">
                                  <w:rPr>
                                    <w:spacing w:val="-5"/>
                                  </w:rPr>
                                  <w:t xml:space="preserve"> </w:t>
                                </w:r>
                                <w:r w:rsidDel="001222D2">
                                  <w:t>=</w:t>
                                </w:r>
                                <w:r w:rsidDel="001222D2">
                                  <w:rPr>
                                    <w:spacing w:val="-6"/>
                                  </w:rPr>
                                  <w:t xml:space="preserve"> </w:t>
                                </w:r>
                                <w:r w:rsidDel="001222D2">
                                  <w:t>0;</w:t>
                                </w:r>
                                <w:r w:rsidDel="001222D2">
                                  <w:rPr>
                                    <w:spacing w:val="-5"/>
                                  </w:rPr>
                                  <w:t xml:space="preserve"> </w:t>
                                </w:r>
                                <w:r w:rsidDel="001222D2">
                                  <w:t>j</w:t>
                                </w:r>
                                <w:r w:rsidDel="001222D2">
                                  <w:rPr>
                                    <w:spacing w:val="-5"/>
                                  </w:rPr>
                                  <w:t xml:space="preserve"> </w:t>
                                </w:r>
                                <w:r w:rsidDel="001222D2">
                                  <w:t>&lt;</w:t>
                                </w:r>
                                <w:r w:rsidDel="001222D2">
                                  <w:rPr>
                                    <w:spacing w:val="-6"/>
                                  </w:rPr>
                                  <w:t xml:space="preserve"> </w:t>
                                </w:r>
                                <w:r w:rsidDel="001222D2">
                                  <w:t>3;</w:t>
                                </w:r>
                                <w:r w:rsidDel="001222D2">
                                  <w:rPr>
                                    <w:spacing w:val="-5"/>
                                  </w:rPr>
                                  <w:t xml:space="preserve"> </w:t>
                                </w:r>
                                <w:r w:rsidDel="001222D2">
                                  <w:t>j++)</w:t>
                                </w:r>
                                <w:r w:rsidDel="001222D2">
                                  <w:rPr>
                                    <w:spacing w:val="-5"/>
                                  </w:rPr>
                                  <w:t xml:space="preserve"> </w:t>
                                </w:r>
                                <w:r w:rsidDel="001222D2">
                                  <w:t>{</w:t>
                                </w:r>
                              </w:moveFrom>
                            </w:p>
                            <w:p w14:paraId="0050EEB9" w14:textId="20CCBDD7" w:rsidR="00E527DA" w:rsidDel="001222D2" w:rsidRDefault="00EB2904">
                              <w:pPr>
                                <w:pStyle w:val="NormalBPBHEB"/>
                                <w:pPrChange w:id="1826" w:author="Abhiram Arali" w:date="2024-11-06T15:15:00Z">
                                  <w:pPr>
                                    <w:pStyle w:val="BodyText"/>
                                    <w:spacing w:line="273" w:lineRule="exact"/>
                                    <w:ind w:left="587"/>
                                  </w:pPr>
                                </w:pPrChange>
                              </w:pPr>
                              <w:moveFrom w:id="1827" w:author="Abhiram Arali" w:date="2024-11-06T15:15:00Z">
                                <w:r w:rsidDel="001222D2">
                                  <w:t>printf("%d</w:t>
                                </w:r>
                                <w:r w:rsidDel="001222D2">
                                  <w:rPr>
                                    <w:spacing w:val="-3"/>
                                  </w:rPr>
                                  <w:t xml:space="preserve"> </w:t>
                                </w:r>
                                <w:r w:rsidDel="001222D2">
                                  <w:t>",</w:t>
                                </w:r>
                                <w:r w:rsidDel="001222D2">
                                  <w:rPr>
                                    <w:spacing w:val="-1"/>
                                  </w:rPr>
                                  <w:t xml:space="preserve"> </w:t>
                                </w:r>
                                <w:r w:rsidDel="001222D2">
                                  <w:t>matrix[i][j]);</w:t>
                                </w:r>
                                <w:r w:rsidDel="001222D2">
                                  <w:rPr>
                                    <w:spacing w:val="-1"/>
                                  </w:rPr>
                                  <w:t xml:space="preserve"> </w:t>
                                </w:r>
                                <w:r w:rsidDel="001222D2">
                                  <w:t>// Accesses</w:t>
                                </w:r>
                                <w:r w:rsidDel="001222D2">
                                  <w:rPr>
                                    <w:spacing w:val="-1"/>
                                  </w:rPr>
                                  <w:t xml:space="preserve"> </w:t>
                                </w:r>
                                <w:r w:rsidDel="001222D2">
                                  <w:t>each</w:t>
                                </w:r>
                                <w:r w:rsidDel="001222D2">
                                  <w:rPr>
                                    <w:spacing w:val="1"/>
                                  </w:rPr>
                                  <w:t xml:space="preserve"> </w:t>
                                </w:r>
                                <w:r w:rsidDel="001222D2">
                                  <w:t>element in</w:t>
                                </w:r>
                                <w:r w:rsidDel="001222D2">
                                  <w:rPr>
                                    <w:spacing w:val="-1"/>
                                  </w:rPr>
                                  <w:t xml:space="preserve"> </w:t>
                                </w:r>
                                <w:r w:rsidDel="001222D2">
                                  <w:t>the</w:t>
                                </w:r>
                                <w:r w:rsidDel="001222D2">
                                  <w:rPr>
                                    <w:spacing w:val="-1"/>
                                  </w:rPr>
                                  <w:t xml:space="preserve"> </w:t>
                                </w:r>
                                <w:r w:rsidDel="001222D2">
                                  <w:t>2D</w:t>
                                </w:r>
                                <w:r w:rsidDel="001222D2">
                                  <w:rPr>
                                    <w:spacing w:val="-1"/>
                                  </w:rPr>
                                  <w:t xml:space="preserve"> </w:t>
                                </w:r>
                                <w:r w:rsidDel="001222D2">
                                  <w:rPr>
                                    <w:spacing w:val="-2"/>
                                  </w:rPr>
                                  <w:t>array</w:t>
                                </w:r>
                              </w:moveFrom>
                            </w:p>
                            <w:p w14:paraId="3BE2EDB3" w14:textId="699B9481" w:rsidR="00E527DA" w:rsidDel="001222D2" w:rsidRDefault="00E527DA">
                              <w:pPr>
                                <w:pStyle w:val="NormalBPBHEB"/>
                                <w:pPrChange w:id="1828" w:author="Abhiram Arali" w:date="2024-11-06T15:15:00Z">
                                  <w:pPr>
                                    <w:pStyle w:val="BodyText"/>
                                    <w:spacing w:before="21"/>
                                  </w:pPr>
                                </w:pPrChange>
                              </w:pPr>
                            </w:p>
                            <w:p w14:paraId="0BC5B23D" w14:textId="7392CCF8" w:rsidR="00E527DA" w:rsidDel="001222D2" w:rsidRDefault="00EB2904">
                              <w:pPr>
                                <w:pStyle w:val="NormalBPBHEB"/>
                                <w:rPr>
                                  <w:sz w:val="24"/>
                                </w:rPr>
                                <w:pPrChange w:id="1829" w:author="Abhiram Arali" w:date="2024-11-06T15:15:00Z">
                                  <w:pPr>
                                    <w:ind w:left="347"/>
                                  </w:pPr>
                                </w:pPrChange>
                              </w:pPr>
                              <w:moveFrom w:id="1830" w:author="Abhiram Arali" w:date="2024-11-06T15:15:00Z">
                                <w:r w:rsidDel="001222D2">
                                  <w:rPr>
                                    <w:spacing w:val="-10"/>
                                    <w:sz w:val="24"/>
                                  </w:rPr>
                                  <w:t>}</w:t>
                                </w:r>
                              </w:moveFrom>
                            </w:p>
                            <w:p w14:paraId="3A539797" w14:textId="61CE3A4E" w:rsidR="00E527DA" w:rsidDel="001222D2" w:rsidRDefault="00E527DA">
                              <w:pPr>
                                <w:pStyle w:val="NormalBPBHEB"/>
                                <w:pPrChange w:id="1831" w:author="Abhiram Arali" w:date="2024-11-06T15:15:00Z">
                                  <w:pPr>
                                    <w:pStyle w:val="BodyText"/>
                                    <w:spacing w:before="22"/>
                                  </w:pPr>
                                </w:pPrChange>
                              </w:pPr>
                            </w:p>
                            <w:p w14:paraId="33EB55FF" w14:textId="3F9FB80C" w:rsidR="00E527DA" w:rsidRDefault="00EB2904">
                              <w:pPr>
                                <w:pStyle w:val="NormalBPBHEB"/>
                                <w:rPr>
                                  <w:sz w:val="24"/>
                                </w:rPr>
                                <w:pPrChange w:id="1832" w:author="Abhiram Arali" w:date="2024-11-06T15:15:00Z">
                                  <w:pPr>
                                    <w:ind w:left="107"/>
                                  </w:pPr>
                                </w:pPrChange>
                              </w:pPr>
                              <w:moveFrom w:id="1833" w:author="Abhiram Arali" w:date="2024-11-06T15:15:00Z">
                                <w:r w:rsidDel="001222D2">
                                  <w:rPr>
                                    <w:spacing w:val="-10"/>
                                    <w:sz w:val="24"/>
                                  </w:rPr>
                                  <w:t>}</w:t>
                                </w:r>
                              </w:moveFrom>
                              <w:moveFromRangeEnd w:id="1812"/>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3D75AF" id="Textbox 81" o:spid="_x0000_s1101" type="#_x0000_t202" style="position:absolute;left:0;text-align:left;margin-left:66.4pt;margin-top:15.3pt;width:462.7pt;height:252.65pt;z-index:-157076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" filled="f" strokeweight=".48pt">
                  <v:path arrowok="t"/>
                  <v:textbox inset="0,0,0,0">
                    <w:txbxContent>
                      <w:p w14:paraId="77A6350A" w14:textId="7F3A3AD2" w:rsidR="00E527DA" w:rsidDel="001222D2" w:rsidRDefault="00000000">
                        <w:pPr>
                          <w:pStyle w:val="NormalBPBHEB"/>
                          <w:rPr>
                            <w:moveFrom w:id="2693" w:author="Abhiram Arali" w:date="2024-11-06T15:15:00Z" w16du:dateUtc="2024-11-06T09:45:00Z"/>
                          </w:rPr>
                          <w:pPrChange w:id="2694" w:author="Abhiram Arali" w:date="2024-11-06T15:15:00Z" w16du:dateUtc="2024-11-06T09:45:00Z">
                            <w:pPr>
                              <w:pStyle w:val="BodyText"/>
                              <w:spacing w:before="18"/>
                              <w:ind w:left="107"/>
                            </w:pPr>
                          </w:pPrChange>
                        </w:pPr>
                        <w:moveFromRangeStart w:id="2695" w:author="Abhiram Arali" w:date="2024-11-06T15:15:00Z" w:name="move181798562"/>
                        <w:moveFrom w:id="2696" w:author="Abhiram Arali" w:date="2024-11-06T15:15:00Z" w16du:dateUtc="2024-11-06T09:45:00Z">
                          <w:r w:rsidDel="001222D2">
                            <w:t>int</w:t>
                          </w:r>
                          <w:r w:rsidDel="001222D2">
                            <w:rPr>
                              <w:spacing w:val="-1"/>
                            </w:rPr>
                            <w:t xml:space="preserve"> </w:t>
                          </w:r>
                          <w:r w:rsidDel="001222D2">
                            <w:t>matrix[2][3]</w:t>
                          </w:r>
                          <w:r w:rsidDel="001222D2">
                            <w:rPr>
                              <w:spacing w:val="-3"/>
                            </w:rPr>
                            <w:t xml:space="preserve"> </w:t>
                          </w:r>
                          <w:r w:rsidDel="001222D2">
                            <w:t>=</w:t>
                          </w:r>
                          <w:r w:rsidDel="001222D2">
                            <w:rPr>
                              <w:spacing w:val="-1"/>
                            </w:rPr>
                            <w:t xml:space="preserve"> </w:t>
                          </w:r>
                          <w:r w:rsidDel="001222D2">
                            <w:rPr>
                              <w:spacing w:val="-10"/>
                            </w:rPr>
                            <w:t>{</w:t>
                          </w:r>
                        </w:moveFrom>
                      </w:p>
                      <w:p w14:paraId="3E4DAE2E" w14:textId="77EF73A3" w:rsidR="00E527DA" w:rsidDel="001222D2" w:rsidRDefault="00E527DA">
                        <w:pPr>
                          <w:pStyle w:val="NormalBPBHEB"/>
                          <w:rPr>
                            <w:moveFrom w:id="2697" w:author="Abhiram Arali" w:date="2024-11-06T15:15:00Z" w16du:dateUtc="2024-11-06T09:45:00Z"/>
                          </w:rPr>
                          <w:pPrChange w:id="2698" w:author="Abhiram Arali" w:date="2024-11-06T15:15:00Z" w16du:dateUtc="2024-11-06T09:45:00Z">
                            <w:pPr>
                              <w:pStyle w:val="BodyText"/>
                              <w:spacing w:before="21"/>
                            </w:pPr>
                          </w:pPrChange>
                        </w:pPr>
                      </w:p>
                      <w:p w14:paraId="451FE39E" w14:textId="71FEB216" w:rsidR="00E527DA" w:rsidDel="001222D2" w:rsidRDefault="00000000">
                        <w:pPr>
                          <w:pStyle w:val="NormalBPBHEB"/>
                          <w:rPr>
                            <w:moveFrom w:id="2699" w:author="Abhiram Arali" w:date="2024-11-06T15:15:00Z" w16du:dateUtc="2024-11-06T09:45:00Z"/>
                          </w:rPr>
                          <w:pPrChange w:id="2700" w:author="Abhiram Arali" w:date="2024-11-06T15:15:00Z" w16du:dateUtc="2024-11-06T09:45:00Z">
                            <w:pPr>
                              <w:pStyle w:val="BodyText"/>
                              <w:spacing w:before="1"/>
                              <w:ind w:left="347"/>
                            </w:pPr>
                          </w:pPrChange>
                        </w:pPr>
                        <w:moveFrom w:id="2701" w:author="Abhiram Arali" w:date="2024-11-06T15:15:00Z" w16du:dateUtc="2024-11-06T09:45:00Z">
                          <w:r w:rsidDel="001222D2">
                            <w:t xml:space="preserve">{1, 2, </w:t>
                          </w:r>
                          <w:r w:rsidDel="001222D2">
                            <w:rPr>
                              <w:spacing w:val="-5"/>
                            </w:rPr>
                            <w:t>3},</w:t>
                          </w:r>
                        </w:moveFrom>
                      </w:p>
                      <w:p w14:paraId="736BF41F" w14:textId="5302E3E9" w:rsidR="00E527DA" w:rsidDel="001222D2" w:rsidRDefault="00E527DA">
                        <w:pPr>
                          <w:pStyle w:val="NormalBPBHEB"/>
                          <w:rPr>
                            <w:moveFrom w:id="2702" w:author="Abhiram Arali" w:date="2024-11-06T15:15:00Z" w16du:dateUtc="2024-11-06T09:45:00Z"/>
                          </w:rPr>
                          <w:pPrChange w:id="2703" w:author="Abhiram Arali" w:date="2024-11-06T15:15:00Z" w16du:dateUtc="2024-11-06T09:45:00Z">
                            <w:pPr>
                              <w:pStyle w:val="BodyText"/>
                              <w:spacing w:before="21"/>
                            </w:pPr>
                          </w:pPrChange>
                        </w:pPr>
                      </w:p>
                      <w:p w14:paraId="0F812D4B" w14:textId="525312FE" w:rsidR="00E527DA" w:rsidDel="001222D2" w:rsidRDefault="00000000">
                        <w:pPr>
                          <w:pStyle w:val="NormalBPBHEB"/>
                          <w:rPr>
                            <w:moveFrom w:id="2704" w:author="Abhiram Arali" w:date="2024-11-06T15:15:00Z" w16du:dateUtc="2024-11-06T09:45:00Z"/>
                          </w:rPr>
                          <w:pPrChange w:id="2705" w:author="Abhiram Arali" w:date="2024-11-06T15:15:00Z" w16du:dateUtc="2024-11-06T09:45:00Z">
                            <w:pPr>
                              <w:pStyle w:val="BodyText"/>
                              <w:ind w:left="347"/>
                            </w:pPr>
                          </w:pPrChange>
                        </w:pPr>
                        <w:moveFrom w:id="2706" w:author="Abhiram Arali" w:date="2024-11-06T15:15:00Z" w16du:dateUtc="2024-11-06T09:45:00Z">
                          <w:r w:rsidDel="001222D2">
                            <w:t xml:space="preserve">{4, 5, </w:t>
                          </w:r>
                          <w:r w:rsidDel="001222D2">
                            <w:rPr>
                              <w:spacing w:val="-5"/>
                            </w:rPr>
                            <w:t>6}</w:t>
                          </w:r>
                        </w:moveFrom>
                      </w:p>
                      <w:p w14:paraId="69B35C9A" w14:textId="580C75AF" w:rsidR="00E527DA" w:rsidDel="001222D2" w:rsidRDefault="00E527DA">
                        <w:pPr>
                          <w:pStyle w:val="NormalBPBHEB"/>
                          <w:rPr>
                            <w:moveFrom w:id="2707" w:author="Abhiram Arali" w:date="2024-11-06T15:15:00Z" w16du:dateUtc="2024-11-06T09:45:00Z"/>
                          </w:rPr>
                          <w:pPrChange w:id="2708" w:author="Abhiram Arali" w:date="2024-11-06T15:15:00Z" w16du:dateUtc="2024-11-06T09:45:00Z">
                            <w:pPr>
                              <w:pStyle w:val="BodyText"/>
                              <w:spacing w:before="22"/>
                            </w:pPr>
                          </w:pPrChange>
                        </w:pPr>
                      </w:p>
                      <w:p w14:paraId="20F46F4A" w14:textId="67BED058" w:rsidR="00E527DA" w:rsidDel="001222D2" w:rsidRDefault="00000000">
                        <w:pPr>
                          <w:pStyle w:val="NormalBPBHEB"/>
                          <w:rPr>
                            <w:moveFrom w:id="2709" w:author="Abhiram Arali" w:date="2024-11-06T15:15:00Z" w16du:dateUtc="2024-11-06T09:45:00Z"/>
                            <w:sz w:val="24"/>
                          </w:rPr>
                          <w:pPrChange w:id="2710" w:author="Abhiram Arali" w:date="2024-11-06T15:15:00Z" w16du:dateUtc="2024-11-06T09:45:00Z">
                            <w:pPr>
                              <w:ind w:left="107"/>
                            </w:pPr>
                          </w:pPrChange>
                        </w:pPr>
                        <w:moveFrom w:id="2711" w:author="Abhiram Arali" w:date="2024-11-06T15:15:00Z" w16du:dateUtc="2024-11-06T09:45:00Z">
                          <w:r w:rsidDel="001222D2">
                            <w:rPr>
                              <w:spacing w:val="-5"/>
                              <w:sz w:val="24"/>
                            </w:rPr>
                            <w:t>};</w:t>
                          </w:r>
                        </w:moveFrom>
                      </w:p>
                      <w:p w14:paraId="5C5E4093" w14:textId="1E4BBC6D" w:rsidR="00E527DA" w:rsidDel="001222D2" w:rsidRDefault="00E527DA">
                        <w:pPr>
                          <w:pStyle w:val="NormalBPBHEB"/>
                          <w:rPr>
                            <w:moveFrom w:id="2712" w:author="Abhiram Arali" w:date="2024-11-06T15:15:00Z" w16du:dateUtc="2024-11-06T09:45:00Z"/>
                          </w:rPr>
                          <w:pPrChange w:id="2713" w:author="Abhiram Arali" w:date="2024-11-06T15:15:00Z" w16du:dateUtc="2024-11-06T09:45:00Z">
                            <w:pPr>
                              <w:pStyle w:val="BodyText"/>
                              <w:spacing w:before="21"/>
                            </w:pPr>
                          </w:pPrChange>
                        </w:pPr>
                      </w:p>
                      <w:p w14:paraId="26E02750" w14:textId="404F8054" w:rsidR="00E527DA" w:rsidDel="001222D2" w:rsidRDefault="00000000">
                        <w:pPr>
                          <w:pStyle w:val="NormalBPBHEB"/>
                          <w:rPr>
                            <w:moveFrom w:id="2714" w:author="Abhiram Arali" w:date="2024-11-06T15:15:00Z" w16du:dateUtc="2024-11-06T09:45:00Z"/>
                          </w:rPr>
                          <w:pPrChange w:id="2715" w:author="Abhiram Arali" w:date="2024-11-06T15:15:00Z" w16du:dateUtc="2024-11-06T09:45:00Z">
                            <w:pPr>
                              <w:pStyle w:val="BodyText"/>
                              <w:spacing w:before="1" w:line="501" w:lineRule="auto"/>
                              <w:ind w:left="347" w:right="6344" w:hanging="240"/>
                            </w:pPr>
                          </w:pPrChange>
                        </w:pPr>
                        <w:moveFrom w:id="2716" w:author="Abhiram Arali" w:date="2024-11-06T15:15:00Z" w16du:dateUtc="2024-11-06T09:45:00Z">
                          <w:r w:rsidDel="001222D2">
                            <w:t>for(int i = 0; i &lt; 2; i++) { for(int</w:t>
                          </w:r>
                          <w:r w:rsidDel="001222D2">
                            <w:rPr>
                              <w:spacing w:val="-5"/>
                            </w:rPr>
                            <w:t xml:space="preserve"> </w:t>
                          </w:r>
                          <w:r w:rsidDel="001222D2">
                            <w:t>j</w:t>
                          </w:r>
                          <w:r w:rsidDel="001222D2">
                            <w:rPr>
                              <w:spacing w:val="-5"/>
                            </w:rPr>
                            <w:t xml:space="preserve"> </w:t>
                          </w:r>
                          <w:r w:rsidDel="001222D2">
                            <w:t>=</w:t>
                          </w:r>
                          <w:r w:rsidDel="001222D2">
                            <w:rPr>
                              <w:spacing w:val="-6"/>
                            </w:rPr>
                            <w:t xml:space="preserve"> </w:t>
                          </w:r>
                          <w:r w:rsidDel="001222D2">
                            <w:t>0;</w:t>
                          </w:r>
                          <w:r w:rsidDel="001222D2">
                            <w:rPr>
                              <w:spacing w:val="-5"/>
                            </w:rPr>
                            <w:t xml:space="preserve"> </w:t>
                          </w:r>
                          <w:r w:rsidDel="001222D2">
                            <w:t>j</w:t>
                          </w:r>
                          <w:r w:rsidDel="001222D2">
                            <w:rPr>
                              <w:spacing w:val="-5"/>
                            </w:rPr>
                            <w:t xml:space="preserve"> </w:t>
                          </w:r>
                          <w:r w:rsidDel="001222D2">
                            <w:t>&lt;</w:t>
                          </w:r>
                          <w:r w:rsidDel="001222D2">
                            <w:rPr>
                              <w:spacing w:val="-6"/>
                            </w:rPr>
                            <w:t xml:space="preserve"> </w:t>
                          </w:r>
                          <w:r w:rsidDel="001222D2">
                            <w:t>3;</w:t>
                          </w:r>
                          <w:r w:rsidDel="001222D2">
                            <w:rPr>
                              <w:spacing w:val="-5"/>
                            </w:rPr>
                            <w:t xml:space="preserve"> </w:t>
                          </w:r>
                          <w:r w:rsidDel="001222D2">
                            <w:t>j++)</w:t>
                          </w:r>
                          <w:r w:rsidDel="001222D2">
                            <w:rPr>
                              <w:spacing w:val="-5"/>
                            </w:rPr>
                            <w:t xml:space="preserve"> </w:t>
                          </w:r>
                          <w:r w:rsidDel="001222D2">
                            <w:t>{</w:t>
                          </w:r>
                        </w:moveFrom>
                      </w:p>
                      <w:p w14:paraId="0050EEB9" w14:textId="20CCBDD7" w:rsidR="00E527DA" w:rsidDel="001222D2" w:rsidRDefault="00000000">
                        <w:pPr>
                          <w:pStyle w:val="NormalBPBHEB"/>
                          <w:rPr>
                            <w:moveFrom w:id="2717" w:author="Abhiram Arali" w:date="2024-11-06T15:15:00Z" w16du:dateUtc="2024-11-06T09:45:00Z"/>
                          </w:rPr>
                          <w:pPrChange w:id="2718" w:author="Abhiram Arali" w:date="2024-11-06T15:15:00Z" w16du:dateUtc="2024-11-06T09:45:00Z">
                            <w:pPr>
                              <w:pStyle w:val="BodyText"/>
                              <w:spacing w:line="273" w:lineRule="exact"/>
                              <w:ind w:left="587"/>
                            </w:pPr>
                          </w:pPrChange>
                        </w:pPr>
                        <w:moveFrom w:id="2719" w:author="Abhiram Arali" w:date="2024-11-06T15:15:00Z" w16du:dateUtc="2024-11-06T09:45:00Z">
                          <w:r w:rsidDel="001222D2">
                            <w:t>printf("%d</w:t>
                          </w:r>
                          <w:r w:rsidDel="001222D2">
                            <w:rPr>
                              <w:spacing w:val="-3"/>
                            </w:rPr>
                            <w:t xml:space="preserve"> </w:t>
                          </w:r>
                          <w:r w:rsidDel="001222D2">
                            <w:t>",</w:t>
                          </w:r>
                          <w:r w:rsidDel="001222D2">
                            <w:rPr>
                              <w:spacing w:val="-1"/>
                            </w:rPr>
                            <w:t xml:space="preserve"> </w:t>
                          </w:r>
                          <w:r w:rsidDel="001222D2">
                            <w:t>matrix[i][j]);</w:t>
                          </w:r>
                          <w:r w:rsidDel="001222D2">
                            <w:rPr>
                              <w:spacing w:val="-1"/>
                            </w:rPr>
                            <w:t xml:space="preserve"> </w:t>
                          </w:r>
                          <w:r w:rsidDel="001222D2">
                            <w:t>// Accesses</w:t>
                          </w:r>
                          <w:r w:rsidDel="001222D2">
                            <w:rPr>
                              <w:spacing w:val="-1"/>
                            </w:rPr>
                            <w:t xml:space="preserve"> </w:t>
                          </w:r>
                          <w:r w:rsidDel="001222D2">
                            <w:t>each</w:t>
                          </w:r>
                          <w:r w:rsidDel="001222D2">
                            <w:rPr>
                              <w:spacing w:val="1"/>
                            </w:rPr>
                            <w:t xml:space="preserve"> </w:t>
                          </w:r>
                          <w:r w:rsidDel="001222D2">
                            <w:t>element in</w:t>
                          </w:r>
                          <w:r w:rsidDel="001222D2">
                            <w:rPr>
                              <w:spacing w:val="-1"/>
                            </w:rPr>
                            <w:t xml:space="preserve"> </w:t>
                          </w:r>
                          <w:r w:rsidDel="001222D2">
                            <w:t>the</w:t>
                          </w:r>
                          <w:r w:rsidDel="001222D2">
                            <w:rPr>
                              <w:spacing w:val="-1"/>
                            </w:rPr>
                            <w:t xml:space="preserve"> </w:t>
                          </w:r>
                          <w:r w:rsidDel="001222D2">
                            <w:t>2D</w:t>
                          </w:r>
                          <w:r w:rsidDel="001222D2">
                            <w:rPr>
                              <w:spacing w:val="-1"/>
                            </w:rPr>
                            <w:t xml:space="preserve"> </w:t>
                          </w:r>
                          <w:r w:rsidDel="001222D2">
                            <w:rPr>
                              <w:spacing w:val="-2"/>
                            </w:rPr>
                            <w:t>array</w:t>
                          </w:r>
                        </w:moveFrom>
                      </w:p>
                      <w:p w14:paraId="3BE2EDB3" w14:textId="699B9481" w:rsidR="00E527DA" w:rsidDel="001222D2" w:rsidRDefault="00E527DA">
                        <w:pPr>
                          <w:pStyle w:val="NormalBPBHEB"/>
                          <w:rPr>
                            <w:moveFrom w:id="2720" w:author="Abhiram Arali" w:date="2024-11-06T15:15:00Z" w16du:dateUtc="2024-11-06T09:45:00Z"/>
                          </w:rPr>
                          <w:pPrChange w:id="2721" w:author="Abhiram Arali" w:date="2024-11-06T15:15:00Z" w16du:dateUtc="2024-11-06T09:45:00Z">
                            <w:pPr>
                              <w:pStyle w:val="BodyText"/>
                              <w:spacing w:before="21"/>
                            </w:pPr>
                          </w:pPrChange>
                        </w:pPr>
                      </w:p>
                      <w:p w14:paraId="0BC5B23D" w14:textId="7392CCF8" w:rsidR="00E527DA" w:rsidDel="001222D2" w:rsidRDefault="00000000">
                        <w:pPr>
                          <w:pStyle w:val="NormalBPBHEB"/>
                          <w:rPr>
                            <w:moveFrom w:id="2722" w:author="Abhiram Arali" w:date="2024-11-06T15:15:00Z" w16du:dateUtc="2024-11-06T09:45:00Z"/>
                            <w:sz w:val="24"/>
                          </w:rPr>
                          <w:pPrChange w:id="2723" w:author="Abhiram Arali" w:date="2024-11-06T15:15:00Z" w16du:dateUtc="2024-11-06T09:45:00Z">
                            <w:pPr>
                              <w:ind w:left="347"/>
                            </w:pPr>
                          </w:pPrChange>
                        </w:pPr>
                        <w:moveFrom w:id="2724" w:author="Abhiram Arali" w:date="2024-11-06T15:15:00Z" w16du:dateUtc="2024-11-06T09:45:00Z">
                          <w:r w:rsidDel="001222D2">
                            <w:rPr>
                              <w:spacing w:val="-10"/>
                              <w:sz w:val="24"/>
                            </w:rPr>
                            <w:t>}</w:t>
                          </w:r>
                        </w:moveFrom>
                      </w:p>
                      <w:p w14:paraId="3A539797" w14:textId="61CE3A4E" w:rsidR="00E527DA" w:rsidDel="001222D2" w:rsidRDefault="00E527DA">
                        <w:pPr>
                          <w:pStyle w:val="NormalBPBHEB"/>
                          <w:rPr>
                            <w:moveFrom w:id="2725" w:author="Abhiram Arali" w:date="2024-11-06T15:15:00Z" w16du:dateUtc="2024-11-06T09:45:00Z"/>
                          </w:rPr>
                          <w:pPrChange w:id="2726" w:author="Abhiram Arali" w:date="2024-11-06T15:15:00Z" w16du:dateUtc="2024-11-06T09:45:00Z">
                            <w:pPr>
                              <w:pStyle w:val="BodyText"/>
                              <w:spacing w:before="22"/>
                            </w:pPr>
                          </w:pPrChange>
                        </w:pPr>
                      </w:p>
                      <w:p w14:paraId="33EB55FF" w14:textId="3F9FB80C" w:rsidR="00E527DA" w:rsidRDefault="00000000">
                        <w:pPr>
                          <w:pStyle w:val="NormalBPBHEB"/>
                          <w:rPr>
                            <w:sz w:val="24"/>
                          </w:rPr>
                          <w:pPrChange w:id="2727" w:author="Abhiram Arali" w:date="2024-11-06T15:15:00Z" w16du:dateUtc="2024-11-06T09:45:00Z">
                            <w:pPr>
                              <w:ind w:left="107"/>
                            </w:pPr>
                          </w:pPrChange>
                        </w:pPr>
                        <w:moveFrom w:id="2728" w:author="Abhiram Arali" w:date="2024-11-06T15:15:00Z" w16du:dateUtc="2024-11-06T09:45:00Z">
                          <w:r w:rsidDel="001222D2">
                            <w:rPr>
                              <w:spacing w:val="-10"/>
                              <w:sz w:val="24"/>
                            </w:rPr>
                            <w:t>}</w:t>
                          </w:r>
                        </w:moveFrom>
                        <w:moveFromRangeEnd w:id="2695"/>
                      </w:p>
                    </w:txbxContent>
                  </v:textbox>
                  <w10:wrap type="topAndBottom" anchorx="page"/>
                </v:shape>
              </w:pict>
            </mc:Fallback>
          </mc:AlternateContent>
        </w:r>
      </w:del>
    </w:p>
    <w:p w14:paraId="40655BDA" w14:textId="1CFA2A92" w:rsidR="005732FC" w:rsidDel="006E30F7" w:rsidRDefault="00EB2904">
      <w:pPr>
        <w:pStyle w:val="NormalBPBHEB"/>
        <w:rPr>
          <w:del w:id="1834" w:author="Abhiram Arali" w:date="2024-11-12T12:20:00Z"/>
        </w:rPr>
        <w:pPrChange w:id="1835" w:author="Abhiram Arali" w:date="2024-11-12T12:23:00Z">
          <w:pPr>
            <w:pStyle w:val="BodyText"/>
            <w:spacing w:before="167" w:line="360" w:lineRule="auto"/>
            <w:ind w:left="220" w:right="217"/>
            <w:jc w:val="both"/>
          </w:pPr>
        </w:pPrChange>
      </w:pPr>
      <w:del w:id="1836" w:author="Abhiram Arali" w:date="2024-11-12T12:20:00Z">
        <w:r w:rsidDel="006E30F7">
          <w:delText>This</w:delText>
        </w:r>
        <w:r w:rsidDel="006E30F7">
          <w:rPr>
            <w:spacing w:val="-13"/>
          </w:rPr>
          <w:delText xml:space="preserve"> </w:delText>
        </w:r>
        <w:r w:rsidDel="006E30F7">
          <w:delText>code</w:delText>
        </w:r>
        <w:r w:rsidDel="006E30F7">
          <w:rPr>
            <w:spacing w:val="-14"/>
          </w:rPr>
          <w:delText xml:space="preserve"> </w:delText>
        </w:r>
        <w:r w:rsidDel="006E30F7">
          <w:delText>initializes</w:delText>
        </w:r>
        <w:r w:rsidDel="006E30F7">
          <w:rPr>
            <w:spacing w:val="-13"/>
          </w:rPr>
          <w:delText xml:space="preserve"> </w:delText>
        </w:r>
        <w:r w:rsidDel="006E30F7">
          <w:delText>a</w:delText>
        </w:r>
        <w:r w:rsidDel="006E30F7">
          <w:rPr>
            <w:spacing w:val="-14"/>
          </w:rPr>
          <w:delText xml:space="preserve"> </w:delText>
        </w:r>
        <w:r w:rsidDel="006E30F7">
          <w:delText>2D</w:delText>
        </w:r>
        <w:r w:rsidDel="006E30F7">
          <w:rPr>
            <w:spacing w:val="-14"/>
          </w:rPr>
          <w:delText xml:space="preserve"> </w:delText>
        </w:r>
        <w:r w:rsidDel="006E30F7">
          <w:delText>array</w:delText>
        </w:r>
        <w:r w:rsidDel="006E30F7">
          <w:rPr>
            <w:spacing w:val="-13"/>
          </w:rPr>
          <w:delText xml:space="preserve"> </w:delText>
        </w:r>
        <w:r w:rsidDel="006E30F7">
          <w:delText>and</w:delText>
        </w:r>
        <w:r w:rsidDel="006E30F7">
          <w:rPr>
            <w:spacing w:val="-13"/>
          </w:rPr>
          <w:delText xml:space="preserve"> </w:delText>
        </w:r>
        <w:r w:rsidDel="006E30F7">
          <w:delText>then</w:delText>
        </w:r>
        <w:r w:rsidDel="006E30F7">
          <w:rPr>
            <w:spacing w:val="-14"/>
          </w:rPr>
          <w:delText xml:space="preserve"> </w:delText>
        </w:r>
        <w:r w:rsidDel="006E30F7">
          <w:delText>processes</w:delText>
        </w:r>
        <w:r w:rsidDel="006E30F7">
          <w:rPr>
            <w:spacing w:val="-11"/>
          </w:rPr>
          <w:delText xml:space="preserve"> </w:delText>
        </w:r>
        <w:r w:rsidDel="006E30F7">
          <w:delText>it</w:delText>
        </w:r>
        <w:r w:rsidDel="006E30F7">
          <w:rPr>
            <w:spacing w:val="-12"/>
          </w:rPr>
          <w:delText xml:space="preserve"> </w:delText>
        </w:r>
        <w:r w:rsidDel="006E30F7">
          <w:delText>using</w:delText>
        </w:r>
        <w:r w:rsidDel="006E30F7">
          <w:rPr>
            <w:spacing w:val="-13"/>
          </w:rPr>
          <w:delText xml:space="preserve"> </w:delText>
        </w:r>
        <w:r w:rsidDel="006E30F7">
          <w:delText>nested</w:delText>
        </w:r>
        <w:r w:rsidDel="006E30F7">
          <w:rPr>
            <w:spacing w:val="-13"/>
          </w:rPr>
          <w:delText xml:space="preserve"> </w:delText>
        </w:r>
        <w:r w:rsidDel="006E30F7">
          <w:delText>loops</w:delText>
        </w:r>
        <w:r w:rsidDel="006E30F7">
          <w:rPr>
            <w:spacing w:val="-15"/>
          </w:rPr>
          <w:delText xml:space="preserve"> </w:delText>
        </w:r>
        <w:r w:rsidDel="006E30F7">
          <w:delText>to</w:delText>
        </w:r>
        <w:r w:rsidDel="006E30F7">
          <w:rPr>
            <w:spacing w:val="-13"/>
          </w:rPr>
          <w:delText xml:space="preserve"> </w:delText>
        </w:r>
        <w:r w:rsidDel="006E30F7">
          <w:delText>access</w:delText>
        </w:r>
        <w:r w:rsidDel="006E30F7">
          <w:rPr>
            <w:spacing w:val="-13"/>
          </w:rPr>
          <w:delText xml:space="preserve"> </w:delText>
        </w:r>
        <w:r w:rsidDel="006E30F7">
          <w:delText>each</w:delText>
        </w:r>
        <w:r w:rsidDel="006E30F7">
          <w:rPr>
            <w:spacing w:val="-13"/>
          </w:rPr>
          <w:delText xml:space="preserve"> </w:delText>
        </w:r>
        <w:r w:rsidDel="006E30F7">
          <w:delText xml:space="preserve">element. </w:delText>
        </w:r>
        <w:r w:rsidDel="006E30F7">
          <w:delText>Initializing and processing arrays is a fundamental task in C programming. Arrays can be initialized</w:delText>
        </w:r>
        <w:r w:rsidDel="006E30F7">
          <w:rPr>
            <w:spacing w:val="-10"/>
          </w:rPr>
          <w:delText xml:space="preserve"> </w:delText>
        </w:r>
        <w:r w:rsidDel="006E30F7">
          <w:delText>in</w:delText>
        </w:r>
        <w:r w:rsidDel="006E30F7">
          <w:rPr>
            <w:spacing w:val="-9"/>
          </w:rPr>
          <w:delText xml:space="preserve"> </w:delText>
        </w:r>
        <w:r w:rsidDel="006E30F7">
          <w:delText>several</w:delText>
        </w:r>
        <w:r w:rsidDel="006E30F7">
          <w:rPr>
            <w:spacing w:val="-9"/>
          </w:rPr>
          <w:delText xml:space="preserve"> </w:delText>
        </w:r>
      </w:del>
      <w:del w:id="1837" w:author="Abhiram Arali" w:date="2024-11-06T15:15:00Z">
        <w:r w:rsidDel="00EC67C1">
          <w:delText>ways,</w:delText>
        </w:r>
        <w:r w:rsidDel="00EC67C1">
          <w:rPr>
            <w:spacing w:val="-9"/>
          </w:rPr>
          <w:delText xml:space="preserve"> </w:delText>
        </w:r>
        <w:r w:rsidDel="00EC67C1">
          <w:delText>and</w:delText>
        </w:r>
      </w:del>
      <w:del w:id="1838" w:author="Abhiram Arali" w:date="2024-11-12T12:20:00Z">
        <w:r w:rsidDel="006E30F7">
          <w:rPr>
            <w:spacing w:val="-10"/>
          </w:rPr>
          <w:delText xml:space="preserve"> </w:delText>
        </w:r>
        <w:r w:rsidDel="006E30F7">
          <w:delText>processing</w:delText>
        </w:r>
        <w:r w:rsidDel="006E30F7">
          <w:rPr>
            <w:spacing w:val="-10"/>
          </w:rPr>
          <w:delText xml:space="preserve"> </w:delText>
        </w:r>
        <w:r w:rsidDel="006E30F7">
          <w:delText>them</w:delText>
        </w:r>
        <w:r w:rsidDel="006E30F7">
          <w:rPr>
            <w:spacing w:val="-10"/>
          </w:rPr>
          <w:delText xml:space="preserve"> </w:delText>
        </w:r>
        <w:r w:rsidDel="006E30F7">
          <w:delText>usually</w:delText>
        </w:r>
        <w:r w:rsidDel="006E30F7">
          <w:rPr>
            <w:spacing w:val="-10"/>
          </w:rPr>
          <w:delText xml:space="preserve"> </w:delText>
        </w:r>
        <w:r w:rsidDel="006E30F7">
          <w:delText>involves</w:delText>
        </w:r>
        <w:r w:rsidDel="006E30F7">
          <w:rPr>
            <w:spacing w:val="-9"/>
          </w:rPr>
          <w:delText xml:space="preserve"> </w:delText>
        </w:r>
        <w:r w:rsidDel="006E30F7">
          <w:delText>accessing</w:delText>
        </w:r>
        <w:r w:rsidDel="006E30F7">
          <w:rPr>
            <w:spacing w:val="-8"/>
          </w:rPr>
          <w:delText xml:space="preserve"> </w:delText>
        </w:r>
        <w:r w:rsidDel="006E30F7">
          <w:delText>elements</w:delText>
        </w:r>
        <w:r w:rsidDel="006E30F7">
          <w:rPr>
            <w:spacing w:val="-9"/>
          </w:rPr>
          <w:delText xml:space="preserve"> </w:delText>
        </w:r>
        <w:r w:rsidDel="006E30F7">
          <w:delText>via</w:delText>
        </w:r>
        <w:r w:rsidDel="006E30F7">
          <w:rPr>
            <w:spacing w:val="-10"/>
          </w:rPr>
          <w:delText xml:space="preserve"> </w:delText>
        </w:r>
        <w:r w:rsidDel="006E30F7">
          <w:delText>loops. Understanding</w:delText>
        </w:r>
        <w:r w:rsidDel="006E30F7">
          <w:rPr>
            <w:spacing w:val="-6"/>
          </w:rPr>
          <w:delText xml:space="preserve"> </w:delText>
        </w:r>
        <w:r w:rsidDel="006E30F7">
          <w:delText>how</w:delText>
        </w:r>
        <w:r w:rsidDel="006E30F7">
          <w:rPr>
            <w:spacing w:val="-7"/>
          </w:rPr>
          <w:delText xml:space="preserve"> </w:delText>
        </w:r>
        <w:r w:rsidDel="006E30F7">
          <w:delText>to</w:delText>
        </w:r>
        <w:r w:rsidDel="006E30F7">
          <w:rPr>
            <w:spacing w:val="-6"/>
          </w:rPr>
          <w:delText xml:space="preserve"> </w:delText>
        </w:r>
        <w:r w:rsidDel="006E30F7">
          <w:delText>initialize,</w:delText>
        </w:r>
        <w:r w:rsidDel="006E30F7">
          <w:rPr>
            <w:spacing w:val="-7"/>
          </w:rPr>
          <w:delText xml:space="preserve"> </w:delText>
        </w:r>
        <w:r w:rsidDel="006E30F7">
          <w:delText>modify,</w:delText>
        </w:r>
        <w:r w:rsidDel="006E30F7">
          <w:rPr>
            <w:spacing w:val="-8"/>
          </w:rPr>
          <w:delText xml:space="preserve"> </w:delText>
        </w:r>
        <w:r w:rsidDel="006E30F7">
          <w:delText>and</w:delText>
        </w:r>
        <w:r w:rsidDel="006E30F7">
          <w:rPr>
            <w:spacing w:val="-7"/>
          </w:rPr>
          <w:delText xml:space="preserve"> </w:delText>
        </w:r>
        <w:r w:rsidDel="006E30F7">
          <w:delText>process</w:delText>
        </w:r>
        <w:r w:rsidDel="006E30F7">
          <w:rPr>
            <w:spacing w:val="-6"/>
          </w:rPr>
          <w:delText xml:space="preserve"> </w:delText>
        </w:r>
        <w:r w:rsidDel="006E30F7">
          <w:delText>arrays</w:delText>
        </w:r>
        <w:r w:rsidDel="006E30F7">
          <w:rPr>
            <w:spacing w:val="-7"/>
          </w:rPr>
          <w:delText xml:space="preserve"> </w:delText>
        </w:r>
        <w:r w:rsidDel="006E30F7">
          <w:delText>efficiently</w:delText>
        </w:r>
        <w:r w:rsidDel="006E30F7">
          <w:rPr>
            <w:spacing w:val="-3"/>
          </w:rPr>
          <w:delText xml:space="preserve"> </w:delText>
        </w:r>
        <w:r w:rsidDel="006E30F7">
          <w:delText>allows</w:delText>
        </w:r>
        <w:r w:rsidDel="006E30F7">
          <w:rPr>
            <w:spacing w:val="-7"/>
          </w:rPr>
          <w:delText xml:space="preserve"> </w:delText>
        </w:r>
        <w:r w:rsidDel="006E30F7">
          <w:delText>programmers</w:delText>
        </w:r>
        <w:r w:rsidDel="006E30F7">
          <w:rPr>
            <w:spacing w:val="-7"/>
          </w:rPr>
          <w:delText xml:space="preserve"> </w:delText>
        </w:r>
        <w:r w:rsidDel="006E30F7">
          <w:delText>to manage collections of data more effectively in their applications.</w:delText>
        </w:r>
      </w:del>
    </w:p>
    <w:p w14:paraId="2466990B" w14:textId="662851DB" w:rsidR="00E527DA" w:rsidDel="006E30F7" w:rsidRDefault="00EB2904">
      <w:pPr>
        <w:pStyle w:val="NormalBPBHEB"/>
        <w:rPr>
          <w:del w:id="1839" w:author="Abhiram Arali" w:date="2024-11-12T12:20:00Z"/>
        </w:rPr>
        <w:pPrChange w:id="1840" w:author="Abhiram Arali" w:date="2024-11-12T12:23:00Z">
          <w:pPr>
            <w:pStyle w:val="Heading1"/>
            <w:ind w:left="220"/>
            <w:jc w:val="both"/>
          </w:pPr>
        </w:pPrChange>
      </w:pPr>
      <w:del w:id="1841" w:author="Abhiram Arali" w:date="2024-11-12T12:20:00Z">
        <w:r w:rsidDel="006E30F7">
          <w:delText>String</w:delText>
        </w:r>
        <w:r w:rsidDel="006E30F7">
          <w:rPr>
            <w:spacing w:val="-1"/>
          </w:rPr>
          <w:delText xml:space="preserve"> </w:delText>
        </w:r>
        <w:r w:rsidR="00C0604E" w:rsidDel="006E30F7">
          <w:delText>handling</w:delText>
        </w:r>
      </w:del>
    </w:p>
    <w:p w14:paraId="0F0A0F4B" w14:textId="6A6DA5AD" w:rsidR="00E527DA" w:rsidDel="001D7E9C" w:rsidRDefault="00E527DA">
      <w:pPr>
        <w:pStyle w:val="NormalBPBHEB"/>
        <w:rPr>
          <w:del w:id="1842" w:author="Abhiram Arali" w:date="2024-11-06T15:16:00Z"/>
          <w:b/>
        </w:rPr>
        <w:pPrChange w:id="1843" w:author="Abhiram Arali" w:date="2024-11-12T12:23:00Z">
          <w:pPr>
            <w:pStyle w:val="BodyText"/>
            <w:spacing w:before="21"/>
          </w:pPr>
        </w:pPrChange>
      </w:pPr>
    </w:p>
    <w:p w14:paraId="1937E6E8" w14:textId="31C9AF9F" w:rsidR="00757364" w:rsidDel="006E30F7" w:rsidRDefault="00EB2904">
      <w:pPr>
        <w:pStyle w:val="NormalBPBHEB"/>
        <w:rPr>
          <w:del w:id="1844" w:author="Abhiram Arali" w:date="2024-11-12T12:20:00Z"/>
        </w:rPr>
        <w:pPrChange w:id="1845" w:author="Abhiram Arali" w:date="2024-11-12T12:23:00Z">
          <w:pPr>
            <w:pStyle w:val="BodyText"/>
            <w:spacing w:before="1" w:line="360" w:lineRule="auto"/>
            <w:ind w:left="220" w:right="214"/>
            <w:jc w:val="both"/>
          </w:pPr>
        </w:pPrChange>
      </w:pPr>
      <w:del w:id="1846" w:author="Abhiram Arali" w:date="2024-11-12T12:20:00Z">
        <w:r w:rsidDel="006E30F7">
          <w:delText>In</w:delText>
        </w:r>
        <w:r w:rsidDel="006E30F7">
          <w:rPr>
            <w:spacing w:val="-6"/>
          </w:rPr>
          <w:delText xml:space="preserve"> </w:delText>
        </w:r>
        <w:r w:rsidDel="006E30F7">
          <w:delText>C,</w:delText>
        </w:r>
        <w:r w:rsidDel="006E30F7">
          <w:rPr>
            <w:spacing w:val="-6"/>
          </w:rPr>
          <w:delText xml:space="preserve"> </w:delText>
        </w:r>
        <w:r w:rsidDel="006E30F7">
          <w:delText>strings</w:delText>
        </w:r>
        <w:r w:rsidDel="006E30F7">
          <w:rPr>
            <w:spacing w:val="-5"/>
          </w:rPr>
          <w:delText xml:space="preserve"> </w:delText>
        </w:r>
        <w:r w:rsidDel="006E30F7">
          <w:delText>are</w:delText>
        </w:r>
        <w:r w:rsidDel="006E30F7">
          <w:rPr>
            <w:spacing w:val="-8"/>
          </w:rPr>
          <w:delText xml:space="preserve"> </w:delText>
        </w:r>
        <w:r w:rsidDel="006E30F7">
          <w:delText>arrays</w:delText>
        </w:r>
        <w:r w:rsidDel="006E30F7">
          <w:rPr>
            <w:spacing w:val="-6"/>
          </w:rPr>
          <w:delText xml:space="preserve"> </w:delText>
        </w:r>
        <w:r w:rsidDel="006E30F7">
          <w:delText>of</w:delText>
        </w:r>
        <w:r w:rsidDel="006E30F7">
          <w:rPr>
            <w:spacing w:val="-4"/>
          </w:rPr>
          <w:delText xml:space="preserve"> </w:delText>
        </w:r>
        <w:r w:rsidDel="006E30F7">
          <w:delText>characters</w:delText>
        </w:r>
        <w:r w:rsidDel="006E30F7">
          <w:rPr>
            <w:spacing w:val="-6"/>
          </w:rPr>
          <w:delText xml:space="preserve"> </w:delText>
        </w:r>
        <w:r w:rsidDel="006E30F7">
          <w:delText>terminated</w:delText>
        </w:r>
        <w:r w:rsidDel="006E30F7">
          <w:rPr>
            <w:spacing w:val="-6"/>
          </w:rPr>
          <w:delText xml:space="preserve"> </w:delText>
        </w:r>
        <w:r w:rsidDel="006E30F7">
          <w:delText>by</w:delText>
        </w:r>
        <w:r w:rsidDel="006E30F7">
          <w:rPr>
            <w:spacing w:val="-6"/>
          </w:rPr>
          <w:delText xml:space="preserve"> </w:delText>
        </w:r>
        <w:r w:rsidDel="006E30F7">
          <w:delText>a</w:delText>
        </w:r>
        <w:r w:rsidDel="006E30F7">
          <w:rPr>
            <w:spacing w:val="-7"/>
          </w:rPr>
          <w:delText xml:space="preserve"> </w:delText>
        </w:r>
        <w:r w:rsidDel="006E30F7">
          <w:delText>null</w:delText>
        </w:r>
        <w:r w:rsidDel="006E30F7">
          <w:rPr>
            <w:spacing w:val="-5"/>
          </w:rPr>
          <w:delText xml:space="preserve"> </w:delText>
        </w:r>
        <w:r w:rsidDel="006E30F7">
          <w:delText>character</w:delText>
        </w:r>
        <w:r w:rsidDel="006E30F7">
          <w:rPr>
            <w:spacing w:val="-7"/>
          </w:rPr>
          <w:delText xml:space="preserve"> </w:delText>
        </w:r>
        <w:r w:rsidDel="006E30F7">
          <w:delText>('\0').</w:delText>
        </w:r>
        <w:r w:rsidDel="006E30F7">
          <w:rPr>
            <w:spacing w:val="-6"/>
          </w:rPr>
          <w:delText xml:space="preserve"> </w:delText>
        </w:r>
        <w:r w:rsidDel="006E30F7">
          <w:delText>A</w:delText>
        </w:r>
        <w:r w:rsidDel="006E30F7">
          <w:rPr>
            <w:spacing w:val="-6"/>
          </w:rPr>
          <w:delText xml:space="preserve"> </w:delText>
        </w:r>
        <w:r w:rsidDel="006E30F7">
          <w:delText>string</w:delText>
        </w:r>
        <w:r w:rsidDel="006E30F7">
          <w:rPr>
            <w:spacing w:val="-5"/>
          </w:rPr>
          <w:delText xml:space="preserve"> </w:delText>
        </w:r>
        <w:r w:rsidDel="006E30F7">
          <w:delText>is</w:delText>
        </w:r>
        <w:r w:rsidDel="006E30F7">
          <w:rPr>
            <w:spacing w:val="-5"/>
          </w:rPr>
          <w:delText xml:space="preserve"> </w:delText>
        </w:r>
        <w:r w:rsidDel="006E30F7">
          <w:delText>essentially a sequence of characters stored in a contiguous block of memory. Since C does not have a dedicated string data type, strings are handled using arrays of char type. String handling in C includes tasks such as declaring strings, initializing them</w:delText>
        </w:r>
        <w:r w:rsidDel="006E30F7">
          <w:delText xml:space="preserve">, manipulating them using standard library functions, and performing operations like concatenation, comparison, and length </w:delText>
        </w:r>
        <w:r w:rsidDel="006E30F7">
          <w:rPr>
            <w:spacing w:val="-2"/>
          </w:rPr>
          <w:delText>determination.</w:delText>
        </w:r>
      </w:del>
    </w:p>
    <w:p w14:paraId="6F704AFC" w14:textId="74FD1C52" w:rsidR="00E527DA" w:rsidDel="006E30F7" w:rsidRDefault="00EB2904">
      <w:pPr>
        <w:pStyle w:val="NormalBPBHEB"/>
        <w:rPr>
          <w:del w:id="1847" w:author="Abhiram Arali" w:date="2024-11-12T12:20:00Z"/>
        </w:rPr>
        <w:pPrChange w:id="1848" w:author="Abhiram Arali" w:date="2024-11-12T12:23:00Z">
          <w:pPr>
            <w:pStyle w:val="Heading1"/>
            <w:numPr>
              <w:numId w:val="3"/>
            </w:numPr>
            <w:tabs>
              <w:tab w:val="left" w:pos="460"/>
            </w:tabs>
            <w:spacing w:before="159"/>
            <w:ind w:left="460" w:hanging="240"/>
            <w:jc w:val="both"/>
          </w:pPr>
        </w:pPrChange>
      </w:pPr>
      <w:del w:id="1849" w:author="Abhiram Arali" w:date="2024-11-12T12:20:00Z">
        <w:r w:rsidDel="006E30F7">
          <w:delText>Declaring</w:delText>
        </w:r>
        <w:r w:rsidDel="006E30F7">
          <w:rPr>
            <w:spacing w:val="-2"/>
          </w:rPr>
          <w:delText xml:space="preserve"> </w:delText>
        </w:r>
        <w:r w:rsidDel="006E30F7">
          <w:delText>and</w:delText>
        </w:r>
        <w:r w:rsidDel="006E30F7">
          <w:rPr>
            <w:spacing w:val="-2"/>
          </w:rPr>
          <w:delText xml:space="preserve"> </w:delText>
        </w:r>
        <w:r w:rsidR="005D6820" w:rsidDel="006E30F7">
          <w:delText>initializing</w:delText>
        </w:r>
        <w:r w:rsidR="005D6820" w:rsidDel="006E30F7">
          <w:rPr>
            <w:spacing w:val="-1"/>
          </w:rPr>
          <w:delText xml:space="preserve"> </w:delText>
        </w:r>
        <w:r w:rsidR="005D6820" w:rsidDel="006E30F7">
          <w:rPr>
            <w:spacing w:val="-2"/>
          </w:rPr>
          <w:delText>strings</w:delText>
        </w:r>
      </w:del>
    </w:p>
    <w:p w14:paraId="41F9A4C6" w14:textId="5085676C" w:rsidR="00E527DA" w:rsidDel="00003508" w:rsidRDefault="00E527DA">
      <w:pPr>
        <w:pStyle w:val="NormalBPBHEB"/>
        <w:rPr>
          <w:del w:id="1850" w:author="Abhiram Arali" w:date="2024-11-06T15:18:00Z"/>
          <w:b/>
        </w:rPr>
        <w:pPrChange w:id="1851" w:author="Abhiram Arali" w:date="2024-11-12T12:23:00Z">
          <w:pPr>
            <w:pStyle w:val="BodyText"/>
            <w:spacing w:before="24"/>
          </w:pPr>
        </w:pPrChange>
      </w:pPr>
    </w:p>
    <w:p w14:paraId="21332A1B" w14:textId="2C26D3BC" w:rsidR="00E527DA" w:rsidDel="006E30F7" w:rsidRDefault="00EB2904">
      <w:pPr>
        <w:pStyle w:val="NormalBPBHEB"/>
        <w:rPr>
          <w:del w:id="1852" w:author="Abhiram Arali" w:date="2024-11-12T12:20:00Z"/>
        </w:rPr>
        <w:pPrChange w:id="1853" w:author="Abhiram Arali" w:date="2024-11-12T12:23:00Z">
          <w:pPr>
            <w:pStyle w:val="BodyText"/>
            <w:spacing w:line="360" w:lineRule="auto"/>
            <w:ind w:left="220" w:right="139"/>
          </w:pPr>
        </w:pPrChange>
      </w:pPr>
      <w:del w:id="1854" w:author="Abhiram Arali" w:date="2024-11-12T12:20:00Z">
        <w:r w:rsidDel="006E30F7">
          <w:delText>You</w:delText>
        </w:r>
        <w:r w:rsidDel="006E30F7">
          <w:rPr>
            <w:spacing w:val="-8"/>
          </w:rPr>
          <w:delText xml:space="preserve"> </w:delText>
        </w:r>
        <w:r w:rsidDel="006E30F7">
          <w:delText>can</w:delText>
        </w:r>
        <w:r w:rsidDel="006E30F7">
          <w:rPr>
            <w:spacing w:val="-7"/>
          </w:rPr>
          <w:delText xml:space="preserve"> </w:delText>
        </w:r>
        <w:r w:rsidDel="006E30F7">
          <w:delText>declare</w:delText>
        </w:r>
        <w:r w:rsidDel="006E30F7">
          <w:rPr>
            <w:spacing w:val="-8"/>
          </w:rPr>
          <w:delText xml:space="preserve"> </w:delText>
        </w:r>
        <w:r w:rsidDel="006E30F7">
          <w:delText>and</w:delText>
        </w:r>
        <w:r w:rsidDel="006E30F7">
          <w:rPr>
            <w:spacing w:val="-7"/>
          </w:rPr>
          <w:delText xml:space="preserve"> </w:delText>
        </w:r>
        <w:r w:rsidDel="006E30F7">
          <w:delText>initialize</w:delText>
        </w:r>
        <w:r w:rsidDel="006E30F7">
          <w:rPr>
            <w:spacing w:val="-8"/>
          </w:rPr>
          <w:delText xml:space="preserve"> </w:delText>
        </w:r>
        <w:r w:rsidDel="006E30F7">
          <w:delText>strings</w:delText>
        </w:r>
        <w:r w:rsidDel="006E30F7">
          <w:rPr>
            <w:spacing w:val="-7"/>
          </w:rPr>
          <w:delText xml:space="preserve"> </w:delText>
        </w:r>
        <w:r w:rsidDel="006E30F7">
          <w:delText>in</w:delText>
        </w:r>
        <w:r w:rsidDel="006E30F7">
          <w:rPr>
            <w:spacing w:val="-7"/>
          </w:rPr>
          <w:delText xml:space="preserve"> </w:delText>
        </w:r>
        <w:r w:rsidDel="006E30F7">
          <w:delText>two</w:delText>
        </w:r>
        <w:r w:rsidDel="006E30F7">
          <w:rPr>
            <w:spacing w:val="-7"/>
          </w:rPr>
          <w:delText xml:space="preserve"> </w:delText>
        </w:r>
        <w:r w:rsidDel="006E30F7">
          <w:delText>ways:</w:delText>
        </w:r>
        <w:r w:rsidDel="006E30F7">
          <w:rPr>
            <w:spacing w:val="-5"/>
          </w:rPr>
          <w:delText xml:space="preserve"> </w:delText>
        </w:r>
        <w:r w:rsidDel="006E30F7">
          <w:delText>by</w:delText>
        </w:r>
        <w:r w:rsidDel="006E30F7">
          <w:rPr>
            <w:spacing w:val="-7"/>
          </w:rPr>
          <w:delText xml:space="preserve"> </w:delText>
        </w:r>
        <w:r w:rsidDel="006E30F7">
          <w:delText>specifying</w:delText>
        </w:r>
        <w:r w:rsidDel="006E30F7">
          <w:rPr>
            <w:spacing w:val="-7"/>
          </w:rPr>
          <w:delText xml:space="preserve"> </w:delText>
        </w:r>
        <w:r w:rsidDel="006E30F7">
          <w:delText>the</w:delText>
        </w:r>
        <w:r w:rsidDel="006E30F7">
          <w:rPr>
            <w:spacing w:val="-8"/>
          </w:rPr>
          <w:delText xml:space="preserve"> </w:delText>
        </w:r>
        <w:r w:rsidDel="006E30F7">
          <w:delText>size</w:delText>
        </w:r>
        <w:r w:rsidDel="006E30F7">
          <w:rPr>
            <w:spacing w:val="-8"/>
          </w:rPr>
          <w:delText xml:space="preserve"> </w:delText>
        </w:r>
        <w:r w:rsidDel="006E30F7">
          <w:delText>of</w:delText>
        </w:r>
        <w:r w:rsidDel="006E30F7">
          <w:rPr>
            <w:spacing w:val="-6"/>
          </w:rPr>
          <w:delText xml:space="preserve"> </w:delText>
        </w:r>
        <w:r w:rsidDel="006E30F7">
          <w:delText>the</w:delText>
        </w:r>
        <w:r w:rsidDel="006E30F7">
          <w:rPr>
            <w:spacing w:val="-8"/>
          </w:rPr>
          <w:delText xml:space="preserve"> </w:delText>
        </w:r>
        <w:r w:rsidDel="006E30F7">
          <w:delText>character</w:delText>
        </w:r>
        <w:r w:rsidDel="006E30F7">
          <w:rPr>
            <w:spacing w:val="-8"/>
          </w:rPr>
          <w:delText xml:space="preserve"> </w:delText>
        </w:r>
        <w:r w:rsidDel="006E30F7">
          <w:delText>array or by using string literals.</w:delText>
        </w:r>
      </w:del>
    </w:p>
    <w:p w14:paraId="42E3100C" w14:textId="50DAEC7D" w:rsidR="00E527DA" w:rsidRPr="001B1E50" w:rsidDel="000F4A61" w:rsidRDefault="00EB2904">
      <w:pPr>
        <w:pStyle w:val="NormalBPBHEB"/>
        <w:rPr>
          <w:del w:id="1855" w:author="Abhiram Arali" w:date="2024-11-06T15:19:00Z"/>
          <w:b/>
          <w:bCs/>
          <w:rPrChange w:id="1856" w:author="Abhiram Arali" w:date="2024-11-06T15:19:00Z">
            <w:rPr>
              <w:del w:id="1857" w:author="Abhiram Arali" w:date="2024-11-06T15:19:00Z"/>
            </w:rPr>
          </w:rPrChange>
        </w:rPr>
        <w:pPrChange w:id="1858" w:author="Abhiram Arali" w:date="2024-11-12T12:23:00Z">
          <w:pPr>
            <w:spacing w:before="158"/>
            <w:ind w:left="220"/>
          </w:pPr>
        </w:pPrChange>
      </w:pPr>
      <w:del w:id="1859" w:author="Abhiram Arali" w:date="2024-11-12T12:20:00Z">
        <w:r w:rsidRPr="000F4A61" w:rsidDel="006E30F7">
          <w:rPr>
            <w:b/>
            <w:bCs/>
            <w:rPrChange w:id="1860" w:author="Abhiram Arali" w:date="2024-11-06T15:19:00Z">
              <w:rPr/>
            </w:rPrChange>
          </w:rPr>
          <w:delText>Declaration</w:delText>
        </w:r>
      </w:del>
    </w:p>
    <w:p w14:paraId="1BEB65B7" w14:textId="43B6C998" w:rsidR="00E527DA" w:rsidRPr="00F02637" w:rsidDel="001B1E50" w:rsidRDefault="00E527DA">
      <w:pPr>
        <w:pStyle w:val="NormalBPBHEB"/>
        <w:rPr>
          <w:del w:id="1861" w:author="Abhiram Arali" w:date="2024-11-06T15:19:00Z"/>
          <w:i/>
        </w:rPr>
        <w:pPrChange w:id="1862" w:author="Abhiram Arali" w:date="2024-11-12T12:23:00Z">
          <w:pPr>
            <w:pStyle w:val="BodyText"/>
            <w:spacing w:before="22"/>
          </w:pPr>
        </w:pPrChange>
      </w:pPr>
    </w:p>
    <w:p w14:paraId="24EAC4E6" w14:textId="498DAF61" w:rsidR="007D5567" w:rsidDel="006E30F7" w:rsidRDefault="00EB2904">
      <w:pPr>
        <w:pStyle w:val="NormalBPBHEB"/>
        <w:rPr>
          <w:del w:id="1863" w:author="Abhiram Arali" w:date="2024-11-12T12:20:00Z"/>
        </w:rPr>
        <w:pPrChange w:id="1864" w:author="Abhiram Arali" w:date="2024-11-12T12:23:00Z">
          <w:pPr>
            <w:pStyle w:val="BodyText"/>
            <w:spacing w:before="18"/>
            <w:ind w:left="107"/>
          </w:pPr>
        </w:pPrChange>
      </w:pPr>
      <w:del w:id="1865" w:author="Abhiram Arali" w:date="2024-11-12T12:20:00Z">
        <w:r w:rsidDel="006E30F7">
          <w:delText>A</w:delText>
        </w:r>
        <w:r w:rsidDel="006E30F7">
          <w:rPr>
            <w:spacing w:val="-2"/>
          </w:rPr>
          <w:delText xml:space="preserve"> </w:delText>
        </w:r>
        <w:r w:rsidDel="006E30F7">
          <w:delText>string</w:delText>
        </w:r>
        <w:r w:rsidDel="006E30F7">
          <w:rPr>
            <w:spacing w:val="-1"/>
          </w:rPr>
          <w:delText xml:space="preserve"> </w:delText>
        </w:r>
        <w:r w:rsidDel="006E30F7">
          <w:delText>is</w:delText>
        </w:r>
        <w:r w:rsidDel="006E30F7">
          <w:rPr>
            <w:spacing w:val="-1"/>
          </w:rPr>
          <w:delText xml:space="preserve"> </w:delText>
        </w:r>
        <w:r w:rsidDel="006E30F7">
          <w:delText>declared as</w:delText>
        </w:r>
        <w:r w:rsidDel="006E30F7">
          <w:rPr>
            <w:spacing w:val="-1"/>
          </w:rPr>
          <w:delText xml:space="preserve"> </w:delText>
        </w:r>
        <w:r w:rsidDel="006E30F7">
          <w:delText>a character</w:delText>
        </w:r>
        <w:r w:rsidDel="006E30F7">
          <w:rPr>
            <w:spacing w:val="-1"/>
          </w:rPr>
          <w:delText xml:space="preserve"> </w:delText>
        </w:r>
        <w:r w:rsidDel="006E30F7">
          <w:rPr>
            <w:spacing w:val="-2"/>
          </w:rPr>
          <w:delText>array:</w:delText>
        </w:r>
      </w:del>
      <w:moveToRangeStart w:id="1866" w:author="Abhiram Arali" w:date="2024-11-06T15:19:00Z" w:name="move181798785"/>
      <w:moveTo w:id="1867" w:author="Abhiram Arali" w:date="2024-11-06T15:19:00Z">
        <w:del w:id="1868" w:author="Abhiram Arali" w:date="2024-11-12T12:20:00Z">
          <w:r w:rsidR="007D5567" w:rsidDel="006E30F7">
            <w:delText>char</w:delText>
          </w:r>
          <w:r w:rsidR="007D5567" w:rsidDel="006E30F7">
            <w:rPr>
              <w:spacing w:val="-2"/>
            </w:rPr>
            <w:delText xml:space="preserve"> </w:delText>
          </w:r>
          <w:r w:rsidR="007D5567" w:rsidDel="006E30F7">
            <w:delText>str[20];</w:delText>
          </w:r>
          <w:r w:rsidR="007D5567" w:rsidDel="006E30F7">
            <w:rPr>
              <w:spacing w:val="-1"/>
            </w:rPr>
            <w:delText xml:space="preserve"> </w:delText>
          </w:r>
          <w:r w:rsidR="007D5567" w:rsidDel="006E30F7">
            <w:delText>//</w:delText>
          </w:r>
          <w:r w:rsidR="007D5567" w:rsidDel="006E30F7">
            <w:rPr>
              <w:spacing w:val="-1"/>
            </w:rPr>
            <w:delText xml:space="preserve"> </w:delText>
          </w:r>
          <w:r w:rsidR="007D5567" w:rsidDel="006E30F7">
            <w:delText>Declares</w:delText>
          </w:r>
          <w:r w:rsidR="007D5567" w:rsidDel="006E30F7">
            <w:rPr>
              <w:spacing w:val="-1"/>
            </w:rPr>
            <w:delText xml:space="preserve"> </w:delText>
          </w:r>
          <w:r w:rsidR="007D5567" w:rsidDel="006E30F7">
            <w:delText>a character</w:delText>
          </w:r>
          <w:r w:rsidR="007D5567" w:rsidDel="006E30F7">
            <w:rPr>
              <w:spacing w:val="-1"/>
            </w:rPr>
            <w:delText xml:space="preserve"> </w:delText>
          </w:r>
          <w:r w:rsidR="007D5567" w:rsidDel="006E30F7">
            <w:delText>array</w:delText>
          </w:r>
          <w:r w:rsidR="007D5567" w:rsidDel="006E30F7">
            <w:rPr>
              <w:spacing w:val="-1"/>
            </w:rPr>
            <w:delText xml:space="preserve"> </w:delText>
          </w:r>
          <w:r w:rsidR="007D5567" w:rsidDel="006E30F7">
            <w:delText>of</w:delText>
          </w:r>
          <w:r w:rsidR="007D5567" w:rsidDel="006E30F7">
            <w:rPr>
              <w:spacing w:val="-1"/>
            </w:rPr>
            <w:delText xml:space="preserve"> </w:delText>
          </w:r>
          <w:r w:rsidR="007D5567" w:rsidDel="006E30F7">
            <w:delText>size</w:delText>
          </w:r>
          <w:r w:rsidR="007D5567" w:rsidDel="006E30F7">
            <w:rPr>
              <w:spacing w:val="-2"/>
            </w:rPr>
            <w:delText xml:space="preserve"> </w:delText>
          </w:r>
          <w:r w:rsidR="007D5567" w:rsidDel="006E30F7">
            <w:rPr>
              <w:spacing w:val="-5"/>
            </w:rPr>
            <w:delText>20</w:delText>
          </w:r>
        </w:del>
      </w:moveTo>
    </w:p>
    <w:moveToRangeEnd w:id="1866"/>
    <w:p w14:paraId="58ADF708" w14:textId="5D612E05" w:rsidR="007D5567" w:rsidDel="00631CA0" w:rsidRDefault="007D5567">
      <w:pPr>
        <w:pStyle w:val="NormalBPBHEB"/>
        <w:rPr>
          <w:del w:id="1869" w:author="Abhiram Arali" w:date="2024-11-06T15:19:00Z"/>
        </w:rPr>
        <w:pPrChange w:id="1870" w:author="Abhiram Arali" w:date="2024-11-12T12:23:00Z">
          <w:pPr>
            <w:pStyle w:val="BodyText"/>
            <w:ind w:left="220"/>
          </w:pPr>
        </w:pPrChange>
      </w:pPr>
    </w:p>
    <w:p w14:paraId="028201FA" w14:textId="20F6A90B" w:rsidR="00E527DA" w:rsidDel="00C5339C" w:rsidRDefault="00E527DA">
      <w:pPr>
        <w:pStyle w:val="NormalBPBHEB"/>
        <w:rPr>
          <w:del w:id="1871" w:author="Abhiram Arali" w:date="2024-11-06T15:18:00Z"/>
        </w:rPr>
        <w:sectPr w:rsidR="00E527DA" w:rsidDel="00C5339C">
          <w:pgSz w:w="11910" w:h="16840"/>
          <w:pgMar w:top="1540" w:right="1220" w:bottom="1200" w:left="1220" w:header="758" w:footer="1000" w:gutter="0"/>
          <w:cols w:space="720"/>
        </w:sectPr>
        <w:pPrChange w:id="1872" w:author="Abhiram Arali" w:date="2024-11-12T12:23:00Z">
          <w:pPr/>
        </w:pPrChange>
      </w:pPr>
    </w:p>
    <w:p w14:paraId="509275FD" w14:textId="5E8BAFC8" w:rsidR="00E527DA" w:rsidDel="006E30F7" w:rsidRDefault="00E527DA">
      <w:pPr>
        <w:pStyle w:val="NormalBPBHEB"/>
        <w:rPr>
          <w:del w:id="1873" w:author="Abhiram Arali" w:date="2024-11-12T12:20:00Z"/>
          <w:sz w:val="7"/>
        </w:rPr>
        <w:pPrChange w:id="1874" w:author="Abhiram Arali" w:date="2024-11-12T12:23:00Z">
          <w:pPr>
            <w:pStyle w:val="BodyText"/>
            <w:spacing w:before="10"/>
          </w:pPr>
        </w:pPrChange>
      </w:pPr>
    </w:p>
    <w:p w14:paraId="1DC53E29" w14:textId="2FE36DE3" w:rsidR="00E527DA" w:rsidDel="006E30F7" w:rsidRDefault="00EB2904">
      <w:pPr>
        <w:pStyle w:val="NormalBPBHEB"/>
        <w:rPr>
          <w:del w:id="1875" w:author="Abhiram Arali" w:date="2024-11-12T12:20:00Z"/>
        </w:rPr>
        <w:pPrChange w:id="1876" w:author="Abhiram Arali" w:date="2024-11-12T12:23:00Z">
          <w:pPr>
            <w:pStyle w:val="BodyText"/>
            <w:ind w:left="102"/>
          </w:pPr>
        </w:pPrChange>
      </w:pPr>
      <w:del w:id="1877" w:author="Abhiram Arali" w:date="2024-11-06T15:19:00Z">
        <w:r w:rsidDel="00631CA0">
          <w:rPr>
            <w:noProof/>
            <w:lang w:val="en-IN" w:eastAsia="en-IN"/>
            <w:rPrChange w:id="1878" w:author="Unknown">
              <w:rPr>
                <w:noProof/>
                <w:lang w:val="en-IN" w:eastAsia="en-IN"/>
              </w:rPr>
            </w:rPrChange>
          </w:rPr>
          <mc:AlternateContent>
            <mc:Choice Requires="wps">
              <w:drawing>
                <wp:inline distT="0" distB="0" distL="0" distR="0" wp14:anchorId="161D9A7E" wp14:editId="74BE6078">
                  <wp:extent cx="5876290" cy="293370"/>
                  <wp:effectExtent l="9525" t="0" r="635" b="11429"/>
                  <wp:docPr id="82"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293370"/>
                          </a:xfrm>
                          <a:prstGeom prst="rect">
                            <a:avLst/>
                          </a:prstGeom>
                          <a:ln w="6096">
                            <a:solidFill>
                              <a:srgbClr val="000000"/>
                            </a:solidFill>
                            <a:prstDash val="solid"/>
                          </a:ln>
                        </wps:spPr>
                        <wps:txbx>
                          <w:txbxContent>
                            <w:p w14:paraId="7AC6E731" w14:textId="163E9463" w:rsidR="00E527DA" w:rsidRDefault="00EB2904">
                              <w:pPr>
                                <w:pStyle w:val="BodyText"/>
                                <w:spacing w:before="18"/>
                                <w:ind w:left="107"/>
                              </w:pPr>
                              <w:moveFromRangeStart w:id="1879" w:author="Abhiram Arali" w:date="2024-11-06T15:19:00Z" w:name="move181798785"/>
                              <w:moveFrom w:id="1880" w:author="Abhiram Arali" w:date="2024-11-06T15:19:00Z">
                                <w:r w:rsidDel="007D5567">
                                  <w:t>char</w:t>
                                </w:r>
                                <w:r w:rsidDel="007D5567">
                                  <w:rPr>
                                    <w:spacing w:val="-2"/>
                                  </w:rPr>
                                  <w:t xml:space="preserve"> </w:t>
                                </w:r>
                                <w:r w:rsidDel="007D5567">
                                  <w:t>str[20];</w:t>
                                </w:r>
                                <w:r w:rsidDel="007D5567">
                                  <w:rPr>
                                    <w:spacing w:val="-1"/>
                                  </w:rPr>
                                  <w:t xml:space="preserve"> </w:t>
                                </w:r>
                                <w:r w:rsidDel="007D5567">
                                  <w:t>//</w:t>
                                </w:r>
                                <w:r w:rsidDel="007D5567">
                                  <w:rPr>
                                    <w:spacing w:val="-1"/>
                                  </w:rPr>
                                  <w:t xml:space="preserve"> </w:t>
                                </w:r>
                                <w:r w:rsidDel="007D5567">
                                  <w:t>Declares</w:t>
                                </w:r>
                                <w:r w:rsidDel="007D5567">
                                  <w:rPr>
                                    <w:spacing w:val="-1"/>
                                  </w:rPr>
                                  <w:t xml:space="preserve"> </w:t>
                                </w:r>
                                <w:r w:rsidDel="007D5567">
                                  <w:t>a character</w:t>
                                </w:r>
                                <w:r w:rsidDel="007D5567">
                                  <w:rPr>
                                    <w:spacing w:val="-1"/>
                                  </w:rPr>
                                  <w:t xml:space="preserve"> </w:t>
                                </w:r>
                                <w:r w:rsidDel="007D5567">
                                  <w:t>array</w:t>
                                </w:r>
                                <w:r w:rsidDel="007D5567">
                                  <w:rPr>
                                    <w:spacing w:val="-1"/>
                                  </w:rPr>
                                  <w:t xml:space="preserve"> </w:t>
                                </w:r>
                                <w:r w:rsidDel="007D5567">
                                  <w:t>of</w:t>
                                </w:r>
                                <w:r w:rsidDel="007D5567">
                                  <w:rPr>
                                    <w:spacing w:val="-1"/>
                                  </w:rPr>
                                  <w:t xml:space="preserve"> </w:t>
                                </w:r>
                                <w:r w:rsidDel="007D5567">
                                  <w:t>size</w:t>
                                </w:r>
                                <w:r w:rsidDel="007D5567">
                                  <w:rPr>
                                    <w:spacing w:val="-2"/>
                                  </w:rPr>
                                  <w:t xml:space="preserve"> </w:t>
                                </w:r>
                                <w:r w:rsidDel="007D5567">
                                  <w:rPr>
                                    <w:spacing w:val="-5"/>
                                  </w:rPr>
                                  <w:t>20</w:t>
                                </w:r>
                              </w:moveFrom>
                              <w:moveFromRangeEnd w:id="1879"/>
                            </w:p>
                          </w:txbxContent>
                        </wps:txbx>
                        <wps:bodyPr wrap="square" lIns="0" tIns="0" rIns="0" bIns="0" rtlCol="0">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1D9A7E" id="Textbox 82" o:spid="_x0000_s1102" type="#_x0000_t202" style="width:462.7pt;height: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" filled="f" strokeweight=".48pt">
                  <v:path arrowok="t"/>
                  <v:textbox inset="0,0,0,0">
                    <w:txbxContent>
                      <w:p w14:paraId="7AC6E731" w14:textId="163E9463" w:rsidR="00E527DA" w:rsidRDefault="00000000">
                        <w:pPr>
                          <w:pStyle w:val="BodyText"/>
                          <w:spacing w:before="18"/>
                          <w:ind w:left="107"/>
                        </w:pPr>
                        <w:moveFromRangeStart w:id="2776" w:author="Abhiram Arali" w:date="2024-11-06T15:19:00Z" w:name="move181798785"/>
                        <w:moveFrom w:id="2777" w:author="Abhiram Arali" w:date="2024-11-06T15:19:00Z" w16du:dateUtc="2024-11-06T09:49:00Z">
                          <w:r w:rsidDel="007D5567">
                            <w:t>char</w:t>
                          </w:r>
                          <w:r w:rsidDel="007D5567">
                            <w:rPr>
                              <w:spacing w:val="-2"/>
                            </w:rPr>
                            <w:t xml:space="preserve"> </w:t>
                          </w:r>
                          <w:r w:rsidDel="007D5567">
                            <w:t>str[20];</w:t>
                          </w:r>
                          <w:r w:rsidDel="007D5567">
                            <w:rPr>
                              <w:spacing w:val="-1"/>
                            </w:rPr>
                            <w:t xml:space="preserve"> </w:t>
                          </w:r>
                          <w:r w:rsidDel="007D5567">
                            <w:t>//</w:t>
                          </w:r>
                          <w:r w:rsidDel="007D5567">
                            <w:rPr>
                              <w:spacing w:val="-1"/>
                            </w:rPr>
                            <w:t xml:space="preserve"> </w:t>
                          </w:r>
                          <w:r w:rsidDel="007D5567">
                            <w:t>Declares</w:t>
                          </w:r>
                          <w:r w:rsidDel="007D5567">
                            <w:rPr>
                              <w:spacing w:val="-1"/>
                            </w:rPr>
                            <w:t xml:space="preserve"> </w:t>
                          </w:r>
                          <w:r w:rsidDel="007D5567">
                            <w:t>a character</w:t>
                          </w:r>
                          <w:r w:rsidDel="007D5567">
                            <w:rPr>
                              <w:spacing w:val="-1"/>
                            </w:rPr>
                            <w:t xml:space="preserve"> </w:t>
                          </w:r>
                          <w:r w:rsidDel="007D5567">
                            <w:t>array</w:t>
                          </w:r>
                          <w:r w:rsidDel="007D5567">
                            <w:rPr>
                              <w:spacing w:val="-1"/>
                            </w:rPr>
                            <w:t xml:space="preserve"> </w:t>
                          </w:r>
                          <w:r w:rsidDel="007D5567">
                            <w:t>of</w:t>
                          </w:r>
                          <w:r w:rsidDel="007D5567">
                            <w:rPr>
                              <w:spacing w:val="-1"/>
                            </w:rPr>
                            <w:t xml:space="preserve"> </w:t>
                          </w:r>
                          <w:r w:rsidDel="007D5567">
                            <w:t>size</w:t>
                          </w:r>
                          <w:r w:rsidDel="007D5567">
                            <w:rPr>
                              <w:spacing w:val="-2"/>
                            </w:rPr>
                            <w:t xml:space="preserve"> </w:t>
                          </w:r>
                          <w:r w:rsidDel="007D5567">
                            <w:rPr>
                              <w:spacing w:val="-5"/>
                            </w:rPr>
                            <w:t>20</w:t>
                          </w:r>
                        </w:moveFrom>
                        <w:moveFromRangeEnd w:id="2776"/>
                      </w:p>
                    </w:txbxContent>
                  </v:textbox>
                  <w10:anchorlock/>
                </v:shape>
              </w:pict>
            </mc:Fallback>
          </mc:AlternateContent>
        </w:r>
      </w:del>
    </w:p>
    <w:p w14:paraId="32EE6DCE" w14:textId="44DD5458" w:rsidR="00E527DA" w:rsidDel="00AC4CCC" w:rsidRDefault="00EB2904">
      <w:pPr>
        <w:pStyle w:val="NormalBPBHEB"/>
        <w:rPr>
          <w:del w:id="1881" w:author="Abhiram Arali" w:date="2024-11-06T15:19:00Z"/>
        </w:rPr>
        <w:pPrChange w:id="1882" w:author="Abhiram Arali" w:date="2024-11-12T12:23:00Z">
          <w:pPr>
            <w:spacing w:before="125"/>
            <w:ind w:left="220"/>
          </w:pPr>
        </w:pPrChange>
      </w:pPr>
      <w:del w:id="1883" w:author="Abhiram Arali" w:date="2024-11-12T12:20:00Z">
        <w:r w:rsidRPr="00AC4CCC" w:rsidDel="006E30F7">
          <w:rPr>
            <w:b/>
            <w:bCs/>
            <w:rPrChange w:id="1884" w:author="Abhiram Arali" w:date="2024-11-06T15:19:00Z">
              <w:rPr/>
            </w:rPrChange>
          </w:rPr>
          <w:delText>Initialization</w:delText>
        </w:r>
      </w:del>
    </w:p>
    <w:p w14:paraId="7FF7598A" w14:textId="19F31BB7" w:rsidR="00E527DA" w:rsidDel="00AC4CCC" w:rsidRDefault="00E527DA">
      <w:pPr>
        <w:pStyle w:val="NormalBPBHEB"/>
        <w:rPr>
          <w:del w:id="1885" w:author="Abhiram Arali" w:date="2024-11-06T15:19:00Z"/>
          <w:i/>
        </w:rPr>
        <w:pPrChange w:id="1886" w:author="Abhiram Arali" w:date="2024-11-12T12:23:00Z">
          <w:pPr>
            <w:pStyle w:val="BodyText"/>
            <w:spacing w:before="22"/>
          </w:pPr>
        </w:pPrChange>
      </w:pPr>
    </w:p>
    <w:p w14:paraId="4F32FDF1" w14:textId="1861854A" w:rsidR="00E527DA" w:rsidDel="006E30F7" w:rsidRDefault="00EB2904">
      <w:pPr>
        <w:pStyle w:val="NormalBPBHEB"/>
        <w:rPr>
          <w:del w:id="1887" w:author="Abhiram Arali" w:date="2024-11-12T12:20:00Z"/>
        </w:rPr>
        <w:pPrChange w:id="1888" w:author="Abhiram Arali" w:date="2024-11-12T12:23:00Z">
          <w:pPr>
            <w:pStyle w:val="BodyText"/>
            <w:ind w:left="220"/>
          </w:pPr>
        </w:pPrChange>
      </w:pPr>
      <w:del w:id="1889" w:author="Abhiram Arali" w:date="2024-11-12T12:20:00Z">
        <w:r w:rsidDel="006E30F7">
          <w:delText>Strings</w:delText>
        </w:r>
        <w:r w:rsidDel="006E30F7">
          <w:rPr>
            <w:spacing w:val="-3"/>
          </w:rPr>
          <w:delText xml:space="preserve"> </w:delText>
        </w:r>
        <w:r w:rsidDel="006E30F7">
          <w:delText>can</w:delText>
        </w:r>
        <w:r w:rsidDel="006E30F7">
          <w:rPr>
            <w:spacing w:val="-1"/>
          </w:rPr>
          <w:delText xml:space="preserve"> </w:delText>
        </w:r>
        <w:r w:rsidDel="006E30F7">
          <w:delText>be</w:delText>
        </w:r>
        <w:r w:rsidDel="006E30F7">
          <w:rPr>
            <w:spacing w:val="-2"/>
          </w:rPr>
          <w:delText xml:space="preserve"> </w:delText>
        </w:r>
        <w:r w:rsidDel="006E30F7">
          <w:delText>initialized</w:delText>
        </w:r>
        <w:r w:rsidDel="006E30F7">
          <w:rPr>
            <w:spacing w:val="-1"/>
          </w:rPr>
          <w:delText xml:space="preserve"> </w:delText>
        </w:r>
        <w:r w:rsidDel="006E30F7">
          <w:delText>using</w:delText>
        </w:r>
        <w:r w:rsidDel="006E30F7">
          <w:rPr>
            <w:spacing w:val="1"/>
          </w:rPr>
          <w:delText xml:space="preserve"> </w:delText>
        </w:r>
        <w:r w:rsidDel="006E30F7">
          <w:delText>string</w:delText>
        </w:r>
        <w:r w:rsidDel="006E30F7">
          <w:rPr>
            <w:spacing w:val="-1"/>
          </w:rPr>
          <w:delText xml:space="preserve"> </w:delText>
        </w:r>
        <w:r w:rsidDel="006E30F7">
          <w:delText>literals</w:delText>
        </w:r>
        <w:r w:rsidDel="006E30F7">
          <w:rPr>
            <w:spacing w:val="-1"/>
          </w:rPr>
          <w:delText xml:space="preserve"> </w:delText>
        </w:r>
        <w:r w:rsidDel="006E30F7">
          <w:delText>or</w:delText>
        </w:r>
        <w:r w:rsidDel="006E30F7">
          <w:rPr>
            <w:spacing w:val="-1"/>
          </w:rPr>
          <w:delText xml:space="preserve"> </w:delText>
        </w:r>
        <w:r w:rsidDel="006E30F7">
          <w:delText>by</w:delText>
        </w:r>
        <w:r w:rsidDel="006E30F7">
          <w:rPr>
            <w:spacing w:val="-1"/>
          </w:rPr>
          <w:delText xml:space="preserve"> </w:delText>
        </w:r>
        <w:r w:rsidDel="006E30F7">
          <w:delText>specifying</w:delText>
        </w:r>
        <w:r w:rsidDel="006E30F7">
          <w:rPr>
            <w:spacing w:val="-1"/>
          </w:rPr>
          <w:delText xml:space="preserve"> </w:delText>
        </w:r>
        <w:r w:rsidDel="006E30F7">
          <w:delText>individual</w:delText>
        </w:r>
        <w:r w:rsidDel="006E30F7">
          <w:rPr>
            <w:spacing w:val="-1"/>
          </w:rPr>
          <w:delText xml:space="preserve"> </w:delText>
        </w:r>
        <w:r w:rsidDel="006E30F7">
          <w:rPr>
            <w:spacing w:val="-2"/>
          </w:rPr>
          <w:delText>characters.</w:delText>
        </w:r>
      </w:del>
    </w:p>
    <w:p w14:paraId="7244D54C" w14:textId="7DAA80FB" w:rsidR="00E527DA" w:rsidDel="003A4FE0" w:rsidRDefault="00E527DA">
      <w:pPr>
        <w:pStyle w:val="NormalBPBHEB"/>
        <w:rPr>
          <w:del w:id="1890" w:author="Abhiram Arali" w:date="2024-11-06T15:20:00Z"/>
        </w:rPr>
        <w:pPrChange w:id="1891" w:author="Abhiram Arali" w:date="2024-11-12T12:23:00Z">
          <w:pPr>
            <w:pStyle w:val="BodyText"/>
            <w:spacing w:before="24"/>
          </w:pPr>
        </w:pPrChange>
      </w:pPr>
    </w:p>
    <w:p w14:paraId="55B7C124" w14:textId="232DD03C" w:rsidR="00E527DA" w:rsidRPr="003A4FE0" w:rsidDel="006E30F7" w:rsidRDefault="00EB2904">
      <w:pPr>
        <w:pStyle w:val="NormalBPBHEB"/>
        <w:rPr>
          <w:del w:id="1892" w:author="Abhiram Arali" w:date="2024-11-12T12:20:00Z"/>
          <w:b/>
          <w:bCs/>
          <w:rPrChange w:id="1893" w:author="Abhiram Arali" w:date="2024-11-06T15:20:00Z">
            <w:rPr>
              <w:del w:id="1894" w:author="Abhiram Arali" w:date="2024-11-12T12:20:00Z"/>
            </w:rPr>
          </w:rPrChange>
        </w:rPr>
        <w:pPrChange w:id="1895" w:author="Abhiram Arali" w:date="2024-11-12T12:23:00Z">
          <w:pPr>
            <w:ind w:left="220"/>
          </w:pPr>
        </w:pPrChange>
      </w:pPr>
      <w:del w:id="1896" w:author="Abhiram Arali" w:date="2024-11-12T12:20:00Z">
        <w:r w:rsidRPr="003A4FE0" w:rsidDel="006E30F7">
          <w:rPr>
            <w:b/>
            <w:bCs/>
            <w:rPrChange w:id="1897" w:author="Abhiram Arali" w:date="2024-11-06T15:20:00Z">
              <w:rPr/>
            </w:rPrChange>
          </w:rPr>
          <w:delText xml:space="preserve">Using a </w:delText>
        </w:r>
        <w:r w:rsidR="001A7AFA" w:rsidRPr="001A7AFA" w:rsidDel="006E30F7">
          <w:rPr>
            <w:b/>
            <w:bCs/>
          </w:rPr>
          <w:delText xml:space="preserve">string </w:delText>
        </w:r>
        <w:r w:rsidR="001A7AFA" w:rsidRPr="003A6EA2" w:rsidDel="006E30F7">
          <w:rPr>
            <w:b/>
            <w:bCs/>
            <w:spacing w:val="-2"/>
          </w:rPr>
          <w:delText>literal:</w:delText>
        </w:r>
      </w:del>
    </w:p>
    <w:p w14:paraId="74B24C9B" w14:textId="1D39D8E2" w:rsidR="007A2504" w:rsidDel="006E30F7" w:rsidRDefault="007A2504">
      <w:pPr>
        <w:pStyle w:val="NormalBPBHEB"/>
        <w:rPr>
          <w:del w:id="1898" w:author="Abhiram Arali" w:date="2024-11-12T12:20:00Z"/>
        </w:rPr>
        <w:pPrChange w:id="1899" w:author="Abhiram Arali" w:date="2024-11-12T12:23:00Z">
          <w:pPr>
            <w:pStyle w:val="BodyText"/>
            <w:spacing w:before="18"/>
            <w:ind w:left="107"/>
          </w:pPr>
        </w:pPrChange>
      </w:pPr>
      <w:moveToRangeStart w:id="1900" w:author="Abhiram Arali" w:date="2024-11-06T15:20:00Z" w:name="move181798830"/>
      <w:moveTo w:id="1901" w:author="Abhiram Arali" w:date="2024-11-06T15:20:00Z">
        <w:del w:id="1902" w:author="Abhiram Arali" w:date="2024-11-12T12:20:00Z">
          <w:r w:rsidDel="006E30F7">
            <w:delText>char</w:delText>
          </w:r>
          <w:r w:rsidDel="006E30F7">
            <w:rPr>
              <w:spacing w:val="-3"/>
            </w:rPr>
            <w:delText xml:space="preserve"> </w:delText>
          </w:r>
          <w:r w:rsidDel="006E30F7">
            <w:delText>str[20]</w:delText>
          </w:r>
          <w:r w:rsidDel="006E30F7">
            <w:rPr>
              <w:spacing w:val="-1"/>
            </w:rPr>
            <w:delText xml:space="preserve"> </w:delText>
          </w:r>
          <w:r w:rsidDel="006E30F7">
            <w:delText>=</w:delText>
          </w:r>
          <w:r w:rsidDel="006E30F7">
            <w:rPr>
              <w:spacing w:val="-3"/>
            </w:rPr>
            <w:delText xml:space="preserve"> </w:delText>
          </w:r>
          <w:r w:rsidDel="006E30F7">
            <w:delText>"Hello, World!";</w:delText>
          </w:r>
          <w:r w:rsidDel="006E30F7">
            <w:rPr>
              <w:spacing w:val="-1"/>
            </w:rPr>
            <w:delText xml:space="preserve"> </w:delText>
          </w:r>
          <w:r w:rsidDel="006E30F7">
            <w:delText>//</w:delText>
          </w:r>
          <w:r w:rsidDel="006E30F7">
            <w:rPr>
              <w:spacing w:val="-1"/>
            </w:rPr>
            <w:delText xml:space="preserve"> </w:delText>
          </w:r>
          <w:r w:rsidDel="006E30F7">
            <w:delText>Initializes with</w:delText>
          </w:r>
          <w:r w:rsidDel="006E30F7">
            <w:rPr>
              <w:spacing w:val="1"/>
            </w:rPr>
            <w:delText xml:space="preserve"> </w:delText>
          </w:r>
          <w:r w:rsidDel="006E30F7">
            <w:delText>a</w:delText>
          </w:r>
          <w:r w:rsidDel="006E30F7">
            <w:rPr>
              <w:spacing w:val="-2"/>
            </w:rPr>
            <w:delText xml:space="preserve"> </w:delText>
          </w:r>
          <w:r w:rsidDel="006E30F7">
            <w:delText xml:space="preserve">string </w:delText>
          </w:r>
          <w:r w:rsidDel="006E30F7">
            <w:rPr>
              <w:spacing w:val="-2"/>
            </w:rPr>
            <w:delText>literal</w:delText>
          </w:r>
        </w:del>
      </w:moveTo>
    </w:p>
    <w:moveToRangeEnd w:id="1900"/>
    <w:p w14:paraId="05795793" w14:textId="6F1042BA" w:rsidR="00E527DA" w:rsidDel="006E30F7" w:rsidRDefault="00EB2904">
      <w:pPr>
        <w:pStyle w:val="NormalBPBHEB"/>
        <w:rPr>
          <w:del w:id="1903" w:author="Abhiram Arali" w:date="2024-11-12T12:20:00Z"/>
          <w:sz w:val="20"/>
        </w:rPr>
        <w:pPrChange w:id="1904" w:author="Abhiram Arali" w:date="2024-11-12T12:23:00Z">
          <w:pPr>
            <w:pStyle w:val="BodyText"/>
            <w:spacing w:before="46"/>
          </w:pPr>
        </w:pPrChange>
      </w:pPr>
      <w:del w:id="1905" w:author="Abhiram Arali" w:date="2024-11-06T15:20:00Z">
        <w:r w:rsidDel="004479F0">
          <w:rPr>
            <w:noProof/>
            <w:lang w:val="en-IN" w:eastAsia="en-IN"/>
            <w:rPrChange w:id="1906" w:author="Unknown">
              <w:rPr>
                <w:noProof/>
                <w:lang w:val="en-IN" w:eastAsia="en-IN"/>
              </w:rPr>
            </w:rPrChange>
          </w:rPr>
          <mc:AlternateContent>
            <mc:Choice Requires="wps">
              <w:drawing>
                <wp:anchor distT="0" distB="0" distL="0" distR="0" simplePos="0" relativeHeight="487609856" behindDoc="1" locked="0" layoutInCell="1" allowOverlap="1" wp14:anchorId="47ED4243" wp14:editId="675E2308">
                  <wp:simplePos x="0" y="0"/>
                  <wp:positionH relativeFrom="page">
                    <wp:posOffset>843076</wp:posOffset>
                  </wp:positionH>
                  <wp:positionV relativeFrom="paragraph">
                    <wp:posOffset>194257</wp:posOffset>
                  </wp:positionV>
                  <wp:extent cx="5876290" cy="292735"/>
                  <wp:effectExtent l="0" t="0" r="0" b="0"/>
                  <wp:wrapTopAndBottom/>
                  <wp:docPr id="83" name="Text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292735"/>
                          </a:xfrm>
                          <a:prstGeom prst="rect">
                            <a:avLst/>
                          </a:prstGeom>
                          <a:ln w="6096">
                            <a:solidFill>
                              <a:srgbClr val="000000"/>
                            </a:solidFill>
                            <a:prstDash val="solid"/>
                          </a:ln>
                        </wps:spPr>
                        <wps:txbx>
                          <w:txbxContent>
                            <w:p w14:paraId="0CB3407F" w14:textId="44DAC4FE" w:rsidR="00E527DA" w:rsidRDefault="00EB2904">
                              <w:pPr>
                                <w:pStyle w:val="BodyText"/>
                                <w:spacing w:before="18"/>
                                <w:ind w:left="107"/>
                              </w:pPr>
                              <w:moveFromRangeStart w:id="1907" w:author="Abhiram Arali" w:date="2024-11-06T15:20:00Z" w:name="move181798830"/>
                              <w:moveFrom w:id="1908" w:author="Abhiram Arali" w:date="2024-11-06T15:20:00Z">
                                <w:r w:rsidDel="007A2504">
                                  <w:t>char</w:t>
                                </w:r>
                                <w:r w:rsidDel="007A2504">
                                  <w:rPr>
                                    <w:spacing w:val="-3"/>
                                  </w:rPr>
                                  <w:t xml:space="preserve"> </w:t>
                                </w:r>
                                <w:r w:rsidDel="007A2504">
                                  <w:t>str[20]</w:t>
                                </w:r>
                                <w:r w:rsidDel="007A2504">
                                  <w:rPr>
                                    <w:spacing w:val="-1"/>
                                  </w:rPr>
                                  <w:t xml:space="preserve"> </w:t>
                                </w:r>
                                <w:r w:rsidDel="007A2504">
                                  <w:t>=</w:t>
                                </w:r>
                                <w:r w:rsidDel="007A2504">
                                  <w:rPr>
                                    <w:spacing w:val="-3"/>
                                  </w:rPr>
                                  <w:t xml:space="preserve"> </w:t>
                                </w:r>
                                <w:r w:rsidDel="007A2504">
                                  <w:t>"Hello, World!";</w:t>
                                </w:r>
                                <w:r w:rsidDel="007A2504">
                                  <w:rPr>
                                    <w:spacing w:val="-1"/>
                                  </w:rPr>
                                  <w:t xml:space="preserve"> </w:t>
                                </w:r>
                                <w:r w:rsidDel="007A2504">
                                  <w:t>//</w:t>
                                </w:r>
                                <w:r w:rsidDel="007A2504">
                                  <w:rPr>
                                    <w:spacing w:val="-1"/>
                                  </w:rPr>
                                  <w:t xml:space="preserve"> </w:t>
                                </w:r>
                                <w:r w:rsidDel="007A2504">
                                  <w:t>Initializes with</w:t>
                                </w:r>
                                <w:r w:rsidDel="007A2504">
                                  <w:rPr>
                                    <w:spacing w:val="1"/>
                                  </w:rPr>
                                  <w:t xml:space="preserve"> </w:t>
                                </w:r>
                                <w:r w:rsidDel="007A2504">
                                  <w:t>a</w:t>
                                </w:r>
                                <w:r w:rsidDel="007A2504">
                                  <w:rPr>
                                    <w:spacing w:val="-2"/>
                                  </w:rPr>
                                  <w:t xml:space="preserve"> </w:t>
                                </w:r>
                                <w:r w:rsidDel="007A2504">
                                  <w:t xml:space="preserve">string </w:t>
                                </w:r>
                                <w:r w:rsidDel="007A2504">
                                  <w:rPr>
                                    <w:spacing w:val="-2"/>
                                  </w:rPr>
                                  <w:t>literal</w:t>
                                </w:r>
                              </w:moveFrom>
                              <w:moveFromRangeEnd w:id="1907"/>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ED4243" id="Textbox 83" o:spid="_x0000_s1103" type="#_x0000_t202" style="position:absolute;left:0;text-align:left;margin-left:66.4pt;margin-top:15.3pt;width:462.7pt;height:23.05pt;z-index:-157066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" filled="f" strokeweight=".48pt">
                  <v:path arrowok="t"/>
                  <v:textbox inset="0,0,0,0">
                    <w:txbxContent>
                      <w:p w14:paraId="0CB3407F" w14:textId="44DAC4FE" w:rsidR="00E527DA" w:rsidRDefault="00000000">
                        <w:pPr>
                          <w:pStyle w:val="BodyText"/>
                          <w:spacing w:before="18"/>
                          <w:ind w:left="107"/>
                        </w:pPr>
                        <w:moveFromRangeStart w:id="2806" w:author="Abhiram Arali" w:date="2024-11-06T15:20:00Z" w:name="move181798830"/>
                        <w:moveFrom w:id="2807" w:author="Abhiram Arali" w:date="2024-11-06T15:20:00Z" w16du:dateUtc="2024-11-06T09:50:00Z">
                          <w:r w:rsidDel="007A2504">
                            <w:t>char</w:t>
                          </w:r>
                          <w:r w:rsidDel="007A2504">
                            <w:rPr>
                              <w:spacing w:val="-3"/>
                            </w:rPr>
                            <w:t xml:space="preserve"> </w:t>
                          </w:r>
                          <w:r w:rsidDel="007A2504">
                            <w:t>str[20]</w:t>
                          </w:r>
                          <w:r w:rsidDel="007A2504">
                            <w:rPr>
                              <w:spacing w:val="-1"/>
                            </w:rPr>
                            <w:t xml:space="preserve"> </w:t>
                          </w:r>
                          <w:r w:rsidDel="007A2504">
                            <w:t>=</w:t>
                          </w:r>
                          <w:r w:rsidDel="007A2504">
                            <w:rPr>
                              <w:spacing w:val="-3"/>
                            </w:rPr>
                            <w:t xml:space="preserve"> </w:t>
                          </w:r>
                          <w:r w:rsidDel="007A2504">
                            <w:t>"Hello, World!";</w:t>
                          </w:r>
                          <w:r w:rsidDel="007A2504">
                            <w:rPr>
                              <w:spacing w:val="-1"/>
                            </w:rPr>
                            <w:t xml:space="preserve"> </w:t>
                          </w:r>
                          <w:r w:rsidDel="007A2504">
                            <w:t>//</w:t>
                          </w:r>
                          <w:r w:rsidDel="007A2504">
                            <w:rPr>
                              <w:spacing w:val="-1"/>
                            </w:rPr>
                            <w:t xml:space="preserve"> </w:t>
                          </w:r>
                          <w:r w:rsidDel="007A2504">
                            <w:t>Initializes with</w:t>
                          </w:r>
                          <w:r w:rsidDel="007A2504">
                            <w:rPr>
                              <w:spacing w:val="1"/>
                            </w:rPr>
                            <w:t xml:space="preserve"> </w:t>
                          </w:r>
                          <w:r w:rsidDel="007A2504">
                            <w:t>a</w:t>
                          </w:r>
                          <w:r w:rsidDel="007A2504">
                            <w:rPr>
                              <w:spacing w:val="-2"/>
                            </w:rPr>
                            <w:t xml:space="preserve"> </w:t>
                          </w:r>
                          <w:r w:rsidDel="007A2504">
                            <w:t xml:space="preserve">string </w:t>
                          </w:r>
                          <w:r w:rsidDel="007A2504">
                            <w:rPr>
                              <w:spacing w:val="-2"/>
                            </w:rPr>
                            <w:t>literal</w:t>
                          </w:r>
                        </w:moveFrom>
                        <w:moveFromRangeEnd w:id="2806"/>
                      </w:p>
                    </w:txbxContent>
                  </v:textbox>
                  <w10:wrap type="topAndBottom" anchorx="page"/>
                </v:shape>
              </w:pict>
            </mc:Fallback>
          </mc:AlternateContent>
        </w:r>
      </w:del>
    </w:p>
    <w:p w14:paraId="1B215F8C" w14:textId="650D436B" w:rsidR="00E527DA" w:rsidRPr="002326D4" w:rsidDel="006E30F7" w:rsidRDefault="00EB2904">
      <w:pPr>
        <w:pStyle w:val="NormalBPBHEB"/>
        <w:rPr>
          <w:del w:id="1909" w:author="Abhiram Arali" w:date="2024-11-12T12:20:00Z"/>
          <w:b/>
          <w:bCs/>
          <w:rPrChange w:id="1910" w:author="Abhiram Arali" w:date="2024-11-06T15:20:00Z">
            <w:rPr>
              <w:del w:id="1911" w:author="Abhiram Arali" w:date="2024-11-12T12:20:00Z"/>
            </w:rPr>
          </w:rPrChange>
        </w:rPr>
        <w:pPrChange w:id="1912" w:author="Abhiram Arali" w:date="2024-11-12T12:23:00Z">
          <w:pPr>
            <w:spacing w:before="164"/>
            <w:ind w:left="220"/>
          </w:pPr>
        </w:pPrChange>
      </w:pPr>
      <w:del w:id="1913" w:author="Abhiram Arali" w:date="2024-11-12T12:20:00Z">
        <w:r w:rsidRPr="002326D4" w:rsidDel="006E30F7">
          <w:rPr>
            <w:b/>
            <w:bCs/>
            <w:rPrChange w:id="1914" w:author="Abhiram Arali" w:date="2024-11-06T15:20:00Z">
              <w:rPr/>
            </w:rPrChange>
          </w:rPr>
          <w:delText>Using</w:delText>
        </w:r>
        <w:r w:rsidRPr="002326D4" w:rsidDel="006E30F7">
          <w:rPr>
            <w:b/>
            <w:bCs/>
            <w:spacing w:val="-1"/>
            <w:rPrChange w:id="1915" w:author="Abhiram Arali" w:date="2024-11-06T15:20:00Z">
              <w:rPr>
                <w:spacing w:val="-1"/>
              </w:rPr>
            </w:rPrChange>
          </w:rPr>
          <w:delText xml:space="preserve"> </w:delText>
        </w:r>
        <w:r w:rsidR="002326D4" w:rsidRPr="002326D4" w:rsidDel="006E30F7">
          <w:rPr>
            <w:b/>
            <w:bCs/>
          </w:rPr>
          <w:delText>individual characters</w:delText>
        </w:r>
        <w:r w:rsidRPr="002326D4" w:rsidDel="006E30F7">
          <w:rPr>
            <w:b/>
            <w:bCs/>
            <w:spacing w:val="-2"/>
            <w:rPrChange w:id="1916" w:author="Abhiram Arali" w:date="2024-11-06T15:20:00Z">
              <w:rPr>
                <w:spacing w:val="-2"/>
              </w:rPr>
            </w:rPrChange>
          </w:rPr>
          <w:delText>:</w:delText>
        </w:r>
      </w:del>
    </w:p>
    <w:p w14:paraId="141B1B4E" w14:textId="57F328F1" w:rsidR="003A6EA2" w:rsidDel="006E30F7" w:rsidRDefault="003A6EA2">
      <w:pPr>
        <w:pStyle w:val="NormalBPBHEB"/>
        <w:rPr>
          <w:del w:id="1917" w:author="Abhiram Arali" w:date="2024-11-12T12:20:00Z"/>
        </w:rPr>
        <w:pPrChange w:id="1918" w:author="Abhiram Arali" w:date="2024-11-12T12:23:00Z">
          <w:pPr>
            <w:pStyle w:val="BodyText"/>
            <w:spacing w:before="19"/>
            <w:ind w:left="107"/>
          </w:pPr>
        </w:pPrChange>
      </w:pPr>
      <w:moveToRangeStart w:id="1919" w:author="Abhiram Arali" w:date="2024-11-06T15:20:00Z" w:name="move181798848"/>
      <w:moveTo w:id="1920" w:author="Abhiram Arali" w:date="2024-11-06T15:20:00Z">
        <w:del w:id="1921" w:author="Abhiram Arali" w:date="2024-11-12T12:20:00Z">
          <w:r w:rsidDel="006E30F7">
            <w:delText>char</w:delText>
          </w:r>
          <w:r w:rsidDel="006E30F7">
            <w:rPr>
              <w:spacing w:val="-3"/>
            </w:rPr>
            <w:delText xml:space="preserve"> </w:delText>
          </w:r>
          <w:r w:rsidDel="006E30F7">
            <w:delText>str[5]</w:delText>
          </w:r>
          <w:r w:rsidDel="006E30F7">
            <w:rPr>
              <w:spacing w:val="-1"/>
            </w:rPr>
            <w:delText xml:space="preserve"> </w:delText>
          </w:r>
          <w:r w:rsidDel="006E30F7">
            <w:delText>=</w:delText>
          </w:r>
          <w:r w:rsidDel="006E30F7">
            <w:rPr>
              <w:spacing w:val="-2"/>
            </w:rPr>
            <w:delText xml:space="preserve"> </w:delText>
          </w:r>
          <w:r w:rsidDel="006E30F7">
            <w:delText>{'H',</w:delText>
          </w:r>
          <w:r w:rsidDel="006E30F7">
            <w:rPr>
              <w:spacing w:val="-1"/>
            </w:rPr>
            <w:delText xml:space="preserve"> </w:delText>
          </w:r>
          <w:r w:rsidDel="006E30F7">
            <w:delText>'e', 'l',</w:delText>
          </w:r>
          <w:r w:rsidDel="006E30F7">
            <w:rPr>
              <w:spacing w:val="-1"/>
            </w:rPr>
            <w:delText xml:space="preserve"> </w:delText>
          </w:r>
          <w:r w:rsidDel="006E30F7">
            <w:delText>'l', 'o',</w:delText>
          </w:r>
          <w:r w:rsidDel="006E30F7">
            <w:rPr>
              <w:spacing w:val="-1"/>
            </w:rPr>
            <w:delText xml:space="preserve"> </w:delText>
          </w:r>
          <w:r w:rsidDel="006E30F7">
            <w:delText>'\0'}; //</w:delText>
          </w:r>
          <w:r w:rsidDel="006E30F7">
            <w:rPr>
              <w:spacing w:val="-1"/>
            </w:rPr>
            <w:delText xml:space="preserve"> </w:delText>
          </w:r>
          <w:r w:rsidDel="006E30F7">
            <w:delText>Explicitly</w:delText>
          </w:r>
          <w:r w:rsidDel="006E30F7">
            <w:rPr>
              <w:spacing w:val="-3"/>
            </w:rPr>
            <w:delText xml:space="preserve"> </w:delText>
          </w:r>
          <w:r w:rsidDel="006E30F7">
            <w:delText>initializing</w:delText>
          </w:r>
          <w:r w:rsidDel="006E30F7">
            <w:rPr>
              <w:spacing w:val="-1"/>
            </w:rPr>
            <w:delText xml:space="preserve"> </w:delText>
          </w:r>
          <w:r w:rsidDel="006E30F7">
            <w:delText xml:space="preserve">each </w:delText>
          </w:r>
          <w:r w:rsidDel="006E30F7">
            <w:rPr>
              <w:spacing w:val="-2"/>
            </w:rPr>
            <w:delText>character</w:delText>
          </w:r>
        </w:del>
      </w:moveTo>
    </w:p>
    <w:moveToRangeEnd w:id="1919"/>
    <w:p w14:paraId="6A5B39BA" w14:textId="5D341985" w:rsidR="00E527DA" w:rsidDel="006E30F7" w:rsidRDefault="00EB2904">
      <w:pPr>
        <w:pStyle w:val="NormalBPBHEB"/>
        <w:rPr>
          <w:del w:id="1922" w:author="Abhiram Arali" w:date="2024-11-12T12:20:00Z"/>
          <w:sz w:val="20"/>
        </w:rPr>
        <w:pPrChange w:id="1923" w:author="Abhiram Arali" w:date="2024-11-12T12:23:00Z">
          <w:pPr>
            <w:pStyle w:val="BodyText"/>
            <w:spacing w:before="47"/>
          </w:pPr>
        </w:pPrChange>
      </w:pPr>
      <w:del w:id="1924" w:author="Abhiram Arali" w:date="2024-11-06T15:20:00Z">
        <w:r w:rsidDel="00A101DC">
          <w:rPr>
            <w:noProof/>
            <w:lang w:val="en-IN" w:eastAsia="en-IN"/>
            <w:rPrChange w:id="1925" w:author="Unknown">
              <w:rPr>
                <w:noProof/>
                <w:lang w:val="en-IN" w:eastAsia="en-IN"/>
              </w:rPr>
            </w:rPrChange>
          </w:rPr>
          <mc:AlternateContent>
            <mc:Choice Requires="wps">
              <w:drawing>
                <wp:anchor distT="0" distB="0" distL="0" distR="0" simplePos="0" relativeHeight="487610368" behindDoc="1" locked="0" layoutInCell="1" allowOverlap="1" wp14:anchorId="37BE2DB7" wp14:editId="340D2358">
                  <wp:simplePos x="0" y="0"/>
                  <wp:positionH relativeFrom="page">
                    <wp:posOffset>843076</wp:posOffset>
                  </wp:positionH>
                  <wp:positionV relativeFrom="paragraph">
                    <wp:posOffset>194578</wp:posOffset>
                  </wp:positionV>
                  <wp:extent cx="5876290" cy="293370"/>
                  <wp:effectExtent l="0" t="0" r="0" b="0"/>
                  <wp:wrapTopAndBottom/>
                  <wp:docPr id="84" name="Text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293370"/>
                          </a:xfrm>
                          <a:prstGeom prst="rect">
                            <a:avLst/>
                          </a:prstGeom>
                          <a:ln w="6096">
                            <a:solidFill>
                              <a:srgbClr val="000000"/>
                            </a:solidFill>
                            <a:prstDash val="solid"/>
                          </a:ln>
                        </wps:spPr>
                        <wps:txbx>
                          <w:txbxContent>
                            <w:p w14:paraId="3D3C073F" w14:textId="40095425" w:rsidR="00E527DA" w:rsidRDefault="00EB2904">
                              <w:pPr>
                                <w:pStyle w:val="BodyText"/>
                                <w:spacing w:before="19"/>
                                <w:ind w:left="107"/>
                              </w:pPr>
                              <w:moveFromRangeStart w:id="1926" w:author="Abhiram Arali" w:date="2024-11-06T15:20:00Z" w:name="move181798848"/>
                              <w:moveFrom w:id="1927" w:author="Abhiram Arali" w:date="2024-11-06T15:20:00Z">
                                <w:r w:rsidDel="003A6EA2">
                                  <w:t>char</w:t>
                                </w:r>
                                <w:r w:rsidDel="003A6EA2">
                                  <w:rPr>
                                    <w:spacing w:val="-3"/>
                                  </w:rPr>
                                  <w:t xml:space="preserve"> </w:t>
                                </w:r>
                                <w:r w:rsidDel="003A6EA2">
                                  <w:t>str[5]</w:t>
                                </w:r>
                                <w:r w:rsidDel="003A6EA2">
                                  <w:rPr>
                                    <w:spacing w:val="-1"/>
                                  </w:rPr>
                                  <w:t xml:space="preserve"> </w:t>
                                </w:r>
                                <w:r w:rsidDel="003A6EA2">
                                  <w:t>=</w:t>
                                </w:r>
                                <w:r w:rsidDel="003A6EA2">
                                  <w:rPr>
                                    <w:spacing w:val="-2"/>
                                  </w:rPr>
                                  <w:t xml:space="preserve"> </w:t>
                                </w:r>
                                <w:r w:rsidDel="003A6EA2">
                                  <w:t>{'H',</w:t>
                                </w:r>
                                <w:r w:rsidDel="003A6EA2">
                                  <w:rPr>
                                    <w:spacing w:val="-1"/>
                                  </w:rPr>
                                  <w:t xml:space="preserve"> </w:t>
                                </w:r>
                                <w:r w:rsidDel="003A6EA2">
                                  <w:t>'e', 'l',</w:t>
                                </w:r>
                                <w:r w:rsidDel="003A6EA2">
                                  <w:rPr>
                                    <w:spacing w:val="-1"/>
                                  </w:rPr>
                                  <w:t xml:space="preserve"> </w:t>
                                </w:r>
                                <w:r w:rsidDel="003A6EA2">
                                  <w:t>'l', 'o',</w:t>
                                </w:r>
                                <w:r w:rsidDel="003A6EA2">
                                  <w:rPr>
                                    <w:spacing w:val="-1"/>
                                  </w:rPr>
                                  <w:t xml:space="preserve"> </w:t>
                                </w:r>
                                <w:r w:rsidDel="003A6EA2">
                                  <w:t>'\0'}; //</w:t>
                                </w:r>
                                <w:r w:rsidDel="003A6EA2">
                                  <w:rPr>
                                    <w:spacing w:val="-1"/>
                                  </w:rPr>
                                  <w:t xml:space="preserve"> </w:t>
                                </w:r>
                                <w:r w:rsidDel="003A6EA2">
                                  <w:t>Explicitly</w:t>
                                </w:r>
                                <w:r w:rsidDel="003A6EA2">
                                  <w:rPr>
                                    <w:spacing w:val="-3"/>
                                  </w:rPr>
                                  <w:t xml:space="preserve"> </w:t>
                                </w:r>
                                <w:r w:rsidDel="003A6EA2">
                                  <w:t>initializing</w:t>
                                </w:r>
                                <w:r w:rsidDel="003A6EA2">
                                  <w:rPr>
                                    <w:spacing w:val="-1"/>
                                  </w:rPr>
                                  <w:t xml:space="preserve"> </w:t>
                                </w:r>
                                <w:r w:rsidDel="003A6EA2">
                                  <w:t xml:space="preserve">each </w:t>
                                </w:r>
                                <w:r w:rsidDel="003A6EA2">
                                  <w:rPr>
                                    <w:spacing w:val="-2"/>
                                  </w:rPr>
                                  <w:t>character</w:t>
                                </w:r>
                              </w:moveFrom>
                              <w:moveFromRangeEnd w:id="1926"/>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BE2DB7" id="Textbox 84" o:spid="_x0000_s1104" type="#_x0000_t202" style="position:absolute;left:0;text-align:left;margin-left:66.4pt;margin-top:15.3pt;width:462.7pt;height:23.1pt;z-index:-15706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" filled="f" strokeweight=".48pt">
                  <v:path arrowok="t"/>
                  <v:textbox inset="0,0,0,0">
                    <w:txbxContent>
                      <w:p w14:paraId="3D3C073F" w14:textId="40095425" w:rsidR="00E527DA" w:rsidRDefault="00000000">
                        <w:pPr>
                          <w:pStyle w:val="BodyText"/>
                          <w:spacing w:before="19"/>
                          <w:ind w:left="107"/>
                        </w:pPr>
                        <w:moveFromRangeStart w:id="2827" w:author="Abhiram Arali" w:date="2024-11-06T15:20:00Z" w:name="move181798848"/>
                        <w:moveFrom w:id="2828" w:author="Abhiram Arali" w:date="2024-11-06T15:20:00Z" w16du:dateUtc="2024-11-06T09:50:00Z">
                          <w:r w:rsidDel="003A6EA2">
                            <w:t>char</w:t>
                          </w:r>
                          <w:r w:rsidDel="003A6EA2">
                            <w:rPr>
                              <w:spacing w:val="-3"/>
                            </w:rPr>
                            <w:t xml:space="preserve"> </w:t>
                          </w:r>
                          <w:r w:rsidDel="003A6EA2">
                            <w:t>str[5]</w:t>
                          </w:r>
                          <w:r w:rsidDel="003A6EA2">
                            <w:rPr>
                              <w:spacing w:val="-1"/>
                            </w:rPr>
                            <w:t xml:space="preserve"> </w:t>
                          </w:r>
                          <w:r w:rsidDel="003A6EA2">
                            <w:t>=</w:t>
                          </w:r>
                          <w:r w:rsidDel="003A6EA2">
                            <w:rPr>
                              <w:spacing w:val="-2"/>
                            </w:rPr>
                            <w:t xml:space="preserve"> </w:t>
                          </w:r>
                          <w:r w:rsidDel="003A6EA2">
                            <w:t>{'H',</w:t>
                          </w:r>
                          <w:r w:rsidDel="003A6EA2">
                            <w:rPr>
                              <w:spacing w:val="-1"/>
                            </w:rPr>
                            <w:t xml:space="preserve"> </w:t>
                          </w:r>
                          <w:r w:rsidDel="003A6EA2">
                            <w:t>'e', 'l',</w:t>
                          </w:r>
                          <w:r w:rsidDel="003A6EA2">
                            <w:rPr>
                              <w:spacing w:val="-1"/>
                            </w:rPr>
                            <w:t xml:space="preserve"> </w:t>
                          </w:r>
                          <w:r w:rsidDel="003A6EA2">
                            <w:t>'l', 'o',</w:t>
                          </w:r>
                          <w:r w:rsidDel="003A6EA2">
                            <w:rPr>
                              <w:spacing w:val="-1"/>
                            </w:rPr>
                            <w:t xml:space="preserve"> </w:t>
                          </w:r>
                          <w:r w:rsidDel="003A6EA2">
                            <w:t>'\0'}; //</w:t>
                          </w:r>
                          <w:r w:rsidDel="003A6EA2">
                            <w:rPr>
                              <w:spacing w:val="-1"/>
                            </w:rPr>
                            <w:t xml:space="preserve"> </w:t>
                          </w:r>
                          <w:r w:rsidDel="003A6EA2">
                            <w:t>Explicitly</w:t>
                          </w:r>
                          <w:r w:rsidDel="003A6EA2">
                            <w:rPr>
                              <w:spacing w:val="-3"/>
                            </w:rPr>
                            <w:t xml:space="preserve"> </w:t>
                          </w:r>
                          <w:r w:rsidDel="003A6EA2">
                            <w:t>initializing</w:t>
                          </w:r>
                          <w:r w:rsidDel="003A6EA2">
                            <w:rPr>
                              <w:spacing w:val="-1"/>
                            </w:rPr>
                            <w:t xml:space="preserve"> </w:t>
                          </w:r>
                          <w:r w:rsidDel="003A6EA2">
                            <w:t xml:space="preserve">each </w:t>
                          </w:r>
                          <w:r w:rsidDel="003A6EA2">
                            <w:rPr>
                              <w:spacing w:val="-2"/>
                            </w:rPr>
                            <w:t>character</w:t>
                          </w:r>
                        </w:moveFrom>
                        <w:moveFromRangeEnd w:id="2827"/>
                      </w:p>
                    </w:txbxContent>
                  </v:textbox>
                  <w10:wrap type="topAndBottom" anchorx="page"/>
                </v:shape>
              </w:pict>
            </mc:Fallback>
          </mc:AlternateContent>
        </w:r>
      </w:del>
    </w:p>
    <w:p w14:paraId="0F5A3527" w14:textId="38589423" w:rsidR="007E450B" w:rsidDel="006E30F7" w:rsidRDefault="00EB2904">
      <w:pPr>
        <w:pStyle w:val="NormalBPBHEB"/>
        <w:rPr>
          <w:del w:id="1928" w:author="Abhiram Arali" w:date="2024-11-12T12:20:00Z"/>
        </w:rPr>
        <w:pPrChange w:id="1929" w:author="Abhiram Arali" w:date="2024-11-12T12:23:00Z">
          <w:pPr>
            <w:pStyle w:val="BodyText"/>
            <w:spacing w:before="164" w:line="360" w:lineRule="auto"/>
            <w:ind w:left="220"/>
          </w:pPr>
        </w:pPrChange>
      </w:pPr>
      <w:del w:id="1930" w:author="Abhiram Arali" w:date="2024-11-12T12:20:00Z">
        <w:r w:rsidDel="006E30F7">
          <w:delText>In</w:delText>
        </w:r>
        <w:r w:rsidDel="006E30F7">
          <w:rPr>
            <w:spacing w:val="-6"/>
          </w:rPr>
          <w:delText xml:space="preserve"> </w:delText>
        </w:r>
        <w:r w:rsidDel="006E30F7">
          <w:delText>the</w:delText>
        </w:r>
        <w:r w:rsidDel="006E30F7">
          <w:rPr>
            <w:spacing w:val="-6"/>
          </w:rPr>
          <w:delText xml:space="preserve"> </w:delText>
        </w:r>
        <w:r w:rsidDel="006E30F7">
          <w:delText>above</w:delText>
        </w:r>
        <w:r w:rsidDel="006E30F7">
          <w:rPr>
            <w:spacing w:val="-7"/>
          </w:rPr>
          <w:delText xml:space="preserve"> </w:delText>
        </w:r>
        <w:r w:rsidDel="006E30F7">
          <w:delText>examples,</w:delText>
        </w:r>
        <w:r w:rsidDel="006E30F7">
          <w:rPr>
            <w:spacing w:val="-6"/>
          </w:rPr>
          <w:delText xml:space="preserve"> </w:delText>
        </w:r>
        <w:r w:rsidDel="006E30F7">
          <w:delText>the</w:delText>
        </w:r>
        <w:r w:rsidDel="006E30F7">
          <w:rPr>
            <w:spacing w:val="-6"/>
          </w:rPr>
          <w:delText xml:space="preserve"> </w:delText>
        </w:r>
        <w:r w:rsidDel="006E30F7">
          <w:delText>string</w:delText>
        </w:r>
        <w:r w:rsidDel="006E30F7">
          <w:rPr>
            <w:spacing w:val="-5"/>
          </w:rPr>
          <w:delText xml:space="preserve"> </w:delText>
        </w:r>
        <w:r w:rsidDel="006E30F7">
          <w:delText>is</w:delText>
        </w:r>
        <w:r w:rsidDel="006E30F7">
          <w:rPr>
            <w:spacing w:val="-5"/>
          </w:rPr>
          <w:delText xml:space="preserve"> </w:delText>
        </w:r>
        <w:r w:rsidDel="006E30F7">
          <w:delText>automatically</w:delText>
        </w:r>
        <w:r w:rsidDel="006E30F7">
          <w:rPr>
            <w:spacing w:val="-6"/>
          </w:rPr>
          <w:delText xml:space="preserve"> </w:delText>
        </w:r>
        <w:r w:rsidDel="006E30F7">
          <w:delText>terminated</w:delText>
        </w:r>
        <w:r w:rsidDel="006E30F7">
          <w:rPr>
            <w:spacing w:val="-6"/>
          </w:rPr>
          <w:delText xml:space="preserve"> </w:delText>
        </w:r>
        <w:r w:rsidDel="006E30F7">
          <w:delText>by</w:delText>
        </w:r>
        <w:r w:rsidDel="006E30F7">
          <w:rPr>
            <w:spacing w:val="-6"/>
          </w:rPr>
          <w:delText xml:space="preserve"> </w:delText>
        </w:r>
        <w:r w:rsidDel="006E30F7">
          <w:delText>the</w:delText>
        </w:r>
        <w:r w:rsidDel="006E30F7">
          <w:rPr>
            <w:spacing w:val="-6"/>
          </w:rPr>
          <w:delText xml:space="preserve"> </w:delText>
        </w:r>
        <w:r w:rsidDel="006E30F7">
          <w:delText>null</w:delText>
        </w:r>
        <w:r w:rsidDel="006E30F7">
          <w:rPr>
            <w:spacing w:val="-5"/>
          </w:rPr>
          <w:delText xml:space="preserve"> </w:delText>
        </w:r>
        <w:r w:rsidDel="006E30F7">
          <w:delText>character</w:delText>
        </w:r>
        <w:r w:rsidDel="006E30F7">
          <w:rPr>
            <w:spacing w:val="-7"/>
          </w:rPr>
          <w:delText xml:space="preserve"> </w:delText>
        </w:r>
        <w:r w:rsidDel="006E30F7">
          <w:delText>('\0'),</w:delText>
        </w:r>
        <w:r w:rsidDel="006E30F7">
          <w:rPr>
            <w:spacing w:val="-6"/>
          </w:rPr>
          <w:delText xml:space="preserve"> </w:delText>
        </w:r>
        <w:r w:rsidDel="006E30F7">
          <w:delText>which marks the end of the string in memory.</w:delText>
        </w:r>
      </w:del>
    </w:p>
    <w:p w14:paraId="66D31B26" w14:textId="59C52F6A" w:rsidR="00E527DA" w:rsidDel="006E30F7" w:rsidRDefault="00EB2904">
      <w:pPr>
        <w:pStyle w:val="NormalBPBHEB"/>
        <w:rPr>
          <w:del w:id="1931" w:author="Abhiram Arali" w:date="2024-11-12T12:20:00Z"/>
        </w:rPr>
        <w:pPrChange w:id="1932" w:author="Abhiram Arali" w:date="2024-11-12T12:23:00Z">
          <w:pPr>
            <w:pStyle w:val="Heading1"/>
            <w:numPr>
              <w:numId w:val="3"/>
            </w:numPr>
            <w:tabs>
              <w:tab w:val="left" w:pos="460"/>
            </w:tabs>
            <w:spacing w:before="161"/>
            <w:ind w:left="460" w:hanging="240"/>
          </w:pPr>
        </w:pPrChange>
      </w:pPr>
      <w:del w:id="1933" w:author="Abhiram Arali" w:date="2024-11-12T12:20:00Z">
        <w:r w:rsidDel="006E30F7">
          <w:delText>Input</w:delText>
        </w:r>
        <w:r w:rsidDel="006E30F7">
          <w:rPr>
            <w:spacing w:val="-2"/>
          </w:rPr>
          <w:delText xml:space="preserve"> </w:delText>
        </w:r>
        <w:r w:rsidDel="006E30F7">
          <w:delText>and</w:delText>
        </w:r>
        <w:r w:rsidDel="006E30F7">
          <w:rPr>
            <w:spacing w:val="-1"/>
          </w:rPr>
          <w:delText xml:space="preserve"> </w:delText>
        </w:r>
        <w:r w:rsidR="0041312F" w:rsidDel="006E30F7">
          <w:delText>output</w:delText>
        </w:r>
        <w:r w:rsidR="0041312F" w:rsidDel="006E30F7">
          <w:rPr>
            <w:spacing w:val="-1"/>
          </w:rPr>
          <w:delText xml:space="preserve"> </w:delText>
        </w:r>
        <w:r w:rsidR="0041312F" w:rsidDel="006E30F7">
          <w:delText>of</w:delText>
        </w:r>
        <w:r w:rsidR="0041312F" w:rsidDel="006E30F7">
          <w:rPr>
            <w:spacing w:val="-3"/>
          </w:rPr>
          <w:delText xml:space="preserve"> </w:delText>
        </w:r>
        <w:r w:rsidR="0041312F" w:rsidDel="006E30F7">
          <w:rPr>
            <w:spacing w:val="-2"/>
          </w:rPr>
          <w:delText>strings</w:delText>
        </w:r>
      </w:del>
    </w:p>
    <w:p w14:paraId="4BC578FD" w14:textId="382C29E1" w:rsidR="00E527DA" w:rsidDel="000A4237" w:rsidRDefault="00E527DA">
      <w:pPr>
        <w:pStyle w:val="NormalBPBHEB"/>
        <w:rPr>
          <w:del w:id="1934" w:author="Abhiram Arali" w:date="2024-11-06T15:21:00Z"/>
          <w:b/>
        </w:rPr>
        <w:pPrChange w:id="1935" w:author="Abhiram Arali" w:date="2024-11-12T12:23:00Z">
          <w:pPr>
            <w:pStyle w:val="BodyText"/>
            <w:spacing w:before="22"/>
          </w:pPr>
        </w:pPrChange>
      </w:pPr>
    </w:p>
    <w:p w14:paraId="71BF693C" w14:textId="07F1EFF4" w:rsidR="00E527DA" w:rsidDel="006E30F7" w:rsidRDefault="00EB2904">
      <w:pPr>
        <w:pStyle w:val="NormalBPBHEB"/>
        <w:rPr>
          <w:del w:id="1936" w:author="Abhiram Arali" w:date="2024-11-12T12:20:00Z"/>
        </w:rPr>
        <w:pPrChange w:id="1937" w:author="Abhiram Arali" w:date="2024-11-12T12:23:00Z">
          <w:pPr>
            <w:pStyle w:val="BodyText"/>
            <w:spacing w:line="360" w:lineRule="auto"/>
            <w:ind w:left="220"/>
          </w:pPr>
        </w:pPrChange>
      </w:pPr>
      <w:del w:id="1938" w:author="Abhiram Arali" w:date="2024-11-12T12:20:00Z">
        <w:r w:rsidDel="006E30F7">
          <w:delText>You</w:delText>
        </w:r>
        <w:r w:rsidDel="006E30F7">
          <w:rPr>
            <w:spacing w:val="-13"/>
          </w:rPr>
          <w:delText xml:space="preserve"> </w:delText>
        </w:r>
        <w:r w:rsidDel="006E30F7">
          <w:delText>can</w:delText>
        </w:r>
        <w:r w:rsidDel="006E30F7">
          <w:rPr>
            <w:spacing w:val="-11"/>
          </w:rPr>
          <w:delText xml:space="preserve"> </w:delText>
        </w:r>
        <w:r w:rsidDel="006E30F7">
          <w:delText>read</w:delText>
        </w:r>
        <w:r w:rsidDel="006E30F7">
          <w:rPr>
            <w:spacing w:val="-13"/>
          </w:rPr>
          <w:delText xml:space="preserve"> </w:delText>
        </w:r>
        <w:r w:rsidDel="006E30F7">
          <w:delText>and</w:delText>
        </w:r>
        <w:r w:rsidDel="006E30F7">
          <w:rPr>
            <w:spacing w:val="-11"/>
          </w:rPr>
          <w:delText xml:space="preserve"> </w:delText>
        </w:r>
        <w:r w:rsidDel="006E30F7">
          <w:delText>print</w:delText>
        </w:r>
        <w:r w:rsidDel="006E30F7">
          <w:rPr>
            <w:spacing w:val="-13"/>
          </w:rPr>
          <w:delText xml:space="preserve"> </w:delText>
        </w:r>
        <w:r w:rsidDel="006E30F7">
          <w:delText>strings</w:delText>
        </w:r>
        <w:r w:rsidDel="006E30F7">
          <w:rPr>
            <w:spacing w:val="-12"/>
          </w:rPr>
          <w:delText xml:space="preserve"> </w:delText>
        </w:r>
        <w:r w:rsidDel="006E30F7">
          <w:delText>using</w:delText>
        </w:r>
        <w:r w:rsidDel="006E30F7">
          <w:rPr>
            <w:spacing w:val="-13"/>
          </w:rPr>
          <w:delText xml:space="preserve"> </w:delText>
        </w:r>
        <w:r w:rsidDel="006E30F7">
          <w:delText>standard</w:delText>
        </w:r>
        <w:r w:rsidDel="006E30F7">
          <w:rPr>
            <w:spacing w:val="-13"/>
          </w:rPr>
          <w:delText xml:space="preserve"> </w:delText>
        </w:r>
        <w:r w:rsidDel="006E30F7">
          <w:delText>input/output</w:delText>
        </w:r>
        <w:r w:rsidDel="006E30F7">
          <w:rPr>
            <w:spacing w:val="-13"/>
          </w:rPr>
          <w:delText xml:space="preserve"> </w:delText>
        </w:r>
        <w:r w:rsidDel="006E30F7">
          <w:delText>functions</w:delText>
        </w:r>
        <w:r w:rsidDel="006E30F7">
          <w:rPr>
            <w:spacing w:val="-13"/>
          </w:rPr>
          <w:delText xml:space="preserve"> </w:delText>
        </w:r>
        <w:r w:rsidDel="006E30F7">
          <w:delText>like</w:delText>
        </w:r>
        <w:r w:rsidDel="006E30F7">
          <w:rPr>
            <w:spacing w:val="-13"/>
          </w:rPr>
          <w:delText xml:space="preserve"> </w:delText>
        </w:r>
        <w:r w:rsidDel="006E30F7">
          <w:delText>scanf,</w:delText>
        </w:r>
        <w:r w:rsidDel="006E30F7">
          <w:rPr>
            <w:spacing w:val="-13"/>
          </w:rPr>
          <w:delText xml:space="preserve"> </w:delText>
        </w:r>
        <w:r w:rsidDel="006E30F7">
          <w:delText>gets,</w:delText>
        </w:r>
        <w:r w:rsidDel="006E30F7">
          <w:rPr>
            <w:spacing w:val="-12"/>
          </w:rPr>
          <w:delText xml:space="preserve"> </w:delText>
        </w:r>
        <w:r w:rsidDel="006E30F7">
          <w:delText>printf,</w:delText>
        </w:r>
        <w:r w:rsidDel="006E30F7">
          <w:rPr>
            <w:spacing w:val="-11"/>
          </w:rPr>
          <w:delText xml:space="preserve"> </w:delText>
        </w:r>
        <w:r w:rsidDel="006E30F7">
          <w:delText xml:space="preserve">and </w:delText>
        </w:r>
        <w:r w:rsidDel="006E30F7">
          <w:rPr>
            <w:spacing w:val="-2"/>
          </w:rPr>
          <w:delText>puts</w:delText>
        </w:r>
      </w:del>
      <w:del w:id="1939" w:author="Abhiram Arali" w:date="2024-11-06T15:21:00Z">
        <w:r w:rsidDel="00C40985">
          <w:rPr>
            <w:spacing w:val="-2"/>
          </w:rPr>
          <w:delText>.</w:delText>
        </w:r>
      </w:del>
    </w:p>
    <w:p w14:paraId="57350F24" w14:textId="577C46C7" w:rsidR="00E527DA" w:rsidRPr="00246AB2" w:rsidDel="006E30F7" w:rsidRDefault="00EB2904">
      <w:pPr>
        <w:pStyle w:val="NormalBPBHEB"/>
        <w:rPr>
          <w:del w:id="1940" w:author="Abhiram Arali" w:date="2024-11-12T12:20:00Z"/>
          <w:b/>
          <w:bCs/>
          <w:rPrChange w:id="1941" w:author="Abhiram Arali" w:date="2024-11-06T15:21:00Z">
            <w:rPr>
              <w:del w:id="1942" w:author="Abhiram Arali" w:date="2024-11-12T12:20:00Z"/>
            </w:rPr>
          </w:rPrChange>
        </w:rPr>
        <w:pPrChange w:id="1943" w:author="Abhiram Arali" w:date="2024-11-12T12:23:00Z">
          <w:pPr>
            <w:spacing w:before="161"/>
            <w:ind w:left="220"/>
          </w:pPr>
        </w:pPrChange>
      </w:pPr>
      <w:del w:id="1944" w:author="Abhiram Arali" w:date="2024-11-12T12:20:00Z">
        <w:r w:rsidRPr="00246AB2" w:rsidDel="006E30F7">
          <w:rPr>
            <w:b/>
            <w:bCs/>
            <w:rPrChange w:id="1945" w:author="Abhiram Arali" w:date="2024-11-06T15:21:00Z">
              <w:rPr/>
            </w:rPrChange>
          </w:rPr>
          <w:delText xml:space="preserve">Using scanf and </w:delText>
        </w:r>
        <w:r w:rsidRPr="00246AB2" w:rsidDel="006E30F7">
          <w:rPr>
            <w:b/>
            <w:bCs/>
            <w:spacing w:val="-2"/>
            <w:rPrChange w:id="1946" w:author="Abhiram Arali" w:date="2024-11-06T15:21:00Z">
              <w:rPr>
                <w:spacing w:val="-2"/>
              </w:rPr>
            </w:rPrChange>
          </w:rPr>
          <w:delText>printf:</w:delText>
        </w:r>
      </w:del>
    </w:p>
    <w:p w14:paraId="20BEDF55" w14:textId="79FFD321" w:rsidR="00007D50" w:rsidDel="006E30F7" w:rsidRDefault="00007D50">
      <w:pPr>
        <w:pStyle w:val="NormalBPBHEB"/>
        <w:rPr>
          <w:del w:id="1947" w:author="Abhiram Arali" w:date="2024-11-12T12:20:00Z"/>
        </w:rPr>
        <w:pPrChange w:id="1948" w:author="Abhiram Arali" w:date="2024-11-12T12:23:00Z">
          <w:pPr>
            <w:pStyle w:val="BodyText"/>
            <w:spacing w:before="18"/>
            <w:ind w:left="107"/>
          </w:pPr>
        </w:pPrChange>
      </w:pPr>
      <w:moveToRangeStart w:id="1949" w:author="Abhiram Arali" w:date="2024-11-06T15:21:00Z" w:name="move181798930"/>
      <w:moveTo w:id="1950" w:author="Abhiram Arali" w:date="2024-11-06T15:21:00Z">
        <w:del w:id="1951" w:author="Abhiram Arali" w:date="2024-11-12T12:20:00Z">
          <w:r w:rsidDel="006E30F7">
            <w:delText>char</w:delText>
          </w:r>
          <w:r w:rsidDel="006E30F7">
            <w:rPr>
              <w:spacing w:val="-2"/>
            </w:rPr>
            <w:delText xml:space="preserve"> name[50];</w:delText>
          </w:r>
        </w:del>
      </w:moveTo>
    </w:p>
    <w:p w14:paraId="558A89C2" w14:textId="4F5B1F26" w:rsidR="00007D50" w:rsidDel="006E30F7" w:rsidRDefault="00007D50">
      <w:pPr>
        <w:pStyle w:val="NormalBPBHEB"/>
        <w:rPr>
          <w:del w:id="1952" w:author="Abhiram Arali" w:date="2024-11-12T12:20:00Z"/>
        </w:rPr>
        <w:pPrChange w:id="1953" w:author="Abhiram Arali" w:date="2024-11-12T12:23:00Z">
          <w:pPr>
            <w:pStyle w:val="BodyText"/>
            <w:spacing w:before="59" w:line="576" w:lineRule="exact"/>
            <w:ind w:left="107" w:right="3221"/>
          </w:pPr>
        </w:pPrChange>
      </w:pPr>
      <w:moveTo w:id="1954" w:author="Abhiram Arali" w:date="2024-11-06T15:21:00Z">
        <w:del w:id="1955" w:author="Abhiram Arali" w:date="2024-11-12T12:20:00Z">
          <w:r w:rsidDel="006E30F7">
            <w:delText>scanf("%s",</w:delText>
          </w:r>
          <w:r w:rsidDel="006E30F7">
            <w:rPr>
              <w:spacing w:val="-5"/>
            </w:rPr>
            <w:delText xml:space="preserve"> </w:delText>
          </w:r>
          <w:r w:rsidDel="006E30F7">
            <w:delText>name);</w:delText>
          </w:r>
          <w:r w:rsidDel="006E30F7">
            <w:rPr>
              <w:spacing w:val="-5"/>
            </w:rPr>
            <w:delText xml:space="preserve"> </w:delText>
          </w:r>
          <w:r w:rsidDel="006E30F7">
            <w:delText>//</w:delText>
          </w:r>
          <w:r w:rsidDel="006E30F7">
            <w:rPr>
              <w:spacing w:val="-5"/>
            </w:rPr>
            <w:delText xml:space="preserve"> </w:delText>
          </w:r>
          <w:r w:rsidDel="006E30F7">
            <w:delText>Reads</w:delText>
          </w:r>
          <w:r w:rsidDel="006E30F7">
            <w:rPr>
              <w:spacing w:val="-5"/>
            </w:rPr>
            <w:delText xml:space="preserve"> </w:delText>
          </w:r>
          <w:r w:rsidDel="006E30F7">
            <w:delText>a</w:delText>
          </w:r>
          <w:r w:rsidDel="006E30F7">
            <w:rPr>
              <w:spacing w:val="-6"/>
            </w:rPr>
            <w:delText xml:space="preserve"> </w:delText>
          </w:r>
          <w:r w:rsidDel="006E30F7">
            <w:delText>single</w:delText>
          </w:r>
          <w:r w:rsidDel="006E30F7">
            <w:rPr>
              <w:spacing w:val="-6"/>
            </w:rPr>
            <w:delText xml:space="preserve"> </w:delText>
          </w:r>
          <w:r w:rsidDel="006E30F7">
            <w:delText>word</w:delText>
          </w:r>
          <w:r w:rsidDel="006E30F7">
            <w:rPr>
              <w:spacing w:val="-5"/>
            </w:rPr>
            <w:delText xml:space="preserve"> </w:delText>
          </w:r>
          <w:r w:rsidDel="006E30F7">
            <w:delText>(without</w:delText>
          </w:r>
          <w:r w:rsidDel="006E30F7">
            <w:rPr>
              <w:spacing w:val="-5"/>
            </w:rPr>
            <w:delText xml:space="preserve"> </w:delText>
          </w:r>
          <w:r w:rsidDel="006E30F7">
            <w:delText>spaces) printf("Hello, %s!", name); // Prints the string</w:delText>
          </w:r>
        </w:del>
      </w:moveTo>
    </w:p>
    <w:moveToRangeEnd w:id="1949"/>
    <w:p w14:paraId="2992CAF2" w14:textId="63C1AB53" w:rsidR="00E527DA" w:rsidDel="006E30F7" w:rsidRDefault="00EB2904">
      <w:pPr>
        <w:pStyle w:val="NormalBPBHEB"/>
        <w:rPr>
          <w:del w:id="1956" w:author="Abhiram Arali" w:date="2024-11-12T12:20:00Z"/>
          <w:sz w:val="20"/>
        </w:rPr>
        <w:pPrChange w:id="1957" w:author="Abhiram Arali" w:date="2024-11-12T12:23:00Z">
          <w:pPr>
            <w:pStyle w:val="BodyText"/>
            <w:spacing w:before="47"/>
          </w:pPr>
        </w:pPrChange>
      </w:pPr>
      <w:del w:id="1958" w:author="Abhiram Arali" w:date="2024-11-06T15:21:00Z">
        <w:r w:rsidDel="009F11DF">
          <w:rPr>
            <w:noProof/>
            <w:lang w:val="en-IN" w:eastAsia="en-IN"/>
            <w:rPrChange w:id="1959" w:author="Unknown">
              <w:rPr>
                <w:noProof/>
                <w:lang w:val="en-IN" w:eastAsia="en-IN"/>
              </w:rPr>
            </w:rPrChange>
          </w:rPr>
          <mc:AlternateContent>
            <mc:Choice Requires="wps">
              <w:drawing>
                <wp:anchor distT="0" distB="0" distL="0" distR="0" simplePos="0" relativeHeight="487610880" behindDoc="1" locked="0" layoutInCell="1" allowOverlap="1" wp14:anchorId="2E1C8754" wp14:editId="00A86A8F">
                  <wp:simplePos x="0" y="0"/>
                  <wp:positionH relativeFrom="page">
                    <wp:posOffset>843076</wp:posOffset>
                  </wp:positionH>
                  <wp:positionV relativeFrom="paragraph">
                    <wp:posOffset>194443</wp:posOffset>
                  </wp:positionV>
                  <wp:extent cx="5876290" cy="1019810"/>
                  <wp:effectExtent l="0" t="0" r="0" b="0"/>
                  <wp:wrapTopAndBottom/>
                  <wp:docPr id="85" name="Text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1019810"/>
                          </a:xfrm>
                          <a:prstGeom prst="rect">
                            <a:avLst/>
                          </a:prstGeom>
                          <a:ln w="6096">
                            <a:solidFill>
                              <a:srgbClr val="000000"/>
                            </a:solidFill>
                            <a:prstDash val="solid"/>
                          </a:ln>
                        </wps:spPr>
                        <wps:txbx>
                          <w:txbxContent>
                            <w:p w14:paraId="5FAF708F" w14:textId="4E5BBE98" w:rsidR="00E527DA" w:rsidDel="00007D50" w:rsidRDefault="00EB2904">
                              <w:pPr>
                                <w:pStyle w:val="BodyText"/>
                                <w:spacing w:before="18"/>
                                <w:ind w:left="107"/>
                              </w:pPr>
                              <w:moveFromRangeStart w:id="1960" w:author="Abhiram Arali" w:date="2024-11-06T15:21:00Z" w:name="move181798930"/>
                              <w:moveFrom w:id="1961" w:author="Abhiram Arali" w:date="2024-11-06T15:21:00Z">
                                <w:r w:rsidDel="00007D50">
                                  <w:t>char</w:t>
                                </w:r>
                                <w:r w:rsidDel="00007D50">
                                  <w:rPr>
                                    <w:spacing w:val="-2"/>
                                  </w:rPr>
                                  <w:t xml:space="preserve"> name[50];</w:t>
                                </w:r>
                              </w:moveFrom>
                            </w:p>
                            <w:p w14:paraId="687E0E7D" w14:textId="54C44C46" w:rsidR="00E527DA" w:rsidRDefault="00EB2904">
                              <w:pPr>
                                <w:pStyle w:val="BodyText"/>
                                <w:spacing w:before="59" w:line="576" w:lineRule="exact"/>
                                <w:ind w:left="107" w:right="3221"/>
                              </w:pPr>
                              <w:moveFrom w:id="1962" w:author="Abhiram Arali" w:date="2024-11-06T15:21:00Z">
                                <w:r w:rsidDel="00007D50">
                                  <w:t>scanf("%s",</w:t>
                                </w:r>
                                <w:r w:rsidDel="00007D50">
                                  <w:rPr>
                                    <w:spacing w:val="-5"/>
                                  </w:rPr>
                                  <w:t xml:space="preserve"> </w:t>
                                </w:r>
                                <w:r w:rsidDel="00007D50">
                                  <w:t>name);</w:t>
                                </w:r>
                                <w:r w:rsidDel="00007D50">
                                  <w:rPr>
                                    <w:spacing w:val="-5"/>
                                  </w:rPr>
                                  <w:t xml:space="preserve"> </w:t>
                                </w:r>
                                <w:r w:rsidDel="00007D50">
                                  <w:t>//</w:t>
                                </w:r>
                                <w:r w:rsidDel="00007D50">
                                  <w:rPr>
                                    <w:spacing w:val="-5"/>
                                  </w:rPr>
                                  <w:t xml:space="preserve"> </w:t>
                                </w:r>
                                <w:r w:rsidDel="00007D50">
                                  <w:t>Reads</w:t>
                                </w:r>
                                <w:r w:rsidDel="00007D50">
                                  <w:rPr>
                                    <w:spacing w:val="-5"/>
                                  </w:rPr>
                                  <w:t xml:space="preserve"> </w:t>
                                </w:r>
                                <w:r w:rsidDel="00007D50">
                                  <w:t>a</w:t>
                                </w:r>
                                <w:r w:rsidDel="00007D50">
                                  <w:rPr>
                                    <w:spacing w:val="-6"/>
                                  </w:rPr>
                                  <w:t xml:space="preserve"> </w:t>
                                </w:r>
                                <w:r w:rsidDel="00007D50">
                                  <w:t>single</w:t>
                                </w:r>
                                <w:r w:rsidDel="00007D50">
                                  <w:rPr>
                                    <w:spacing w:val="-6"/>
                                  </w:rPr>
                                  <w:t xml:space="preserve"> </w:t>
                                </w:r>
                                <w:r w:rsidDel="00007D50">
                                  <w:t>word</w:t>
                                </w:r>
                                <w:r w:rsidDel="00007D50">
                                  <w:rPr>
                                    <w:spacing w:val="-5"/>
                                  </w:rPr>
                                  <w:t xml:space="preserve"> </w:t>
                                </w:r>
                                <w:r w:rsidDel="00007D50">
                                  <w:t>(without</w:t>
                                </w:r>
                                <w:r w:rsidDel="00007D50">
                                  <w:rPr>
                                    <w:spacing w:val="-5"/>
                                  </w:rPr>
                                  <w:t xml:space="preserve"> </w:t>
                                </w:r>
                                <w:r w:rsidDel="00007D50">
                                  <w:t>spaces) printf("Hello, %s!", name); // Prints the string</w:t>
                                </w:r>
                              </w:moveFrom>
                              <w:moveFromRangeEnd w:id="1960"/>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1C8754" id="Textbox 85" o:spid="_x0000_s1105" type="#_x0000_t202" style="position:absolute;left:0;text-align:left;margin-left:66.4pt;margin-top:15.3pt;width:462.7pt;height:80.3pt;z-index:-157056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" filled="f" strokeweight=".48pt">
                  <v:path arrowok="t"/>
                  <v:textbox inset="0,0,0,0">
                    <w:txbxContent>
                      <w:p w14:paraId="5FAF708F" w14:textId="4E5BBE98" w:rsidR="00E527DA" w:rsidDel="00007D50" w:rsidRDefault="00000000">
                        <w:pPr>
                          <w:pStyle w:val="BodyText"/>
                          <w:spacing w:before="18"/>
                          <w:ind w:left="107"/>
                          <w:rPr>
                            <w:moveFrom w:id="2866" w:author="Abhiram Arali" w:date="2024-11-06T15:21:00Z" w16du:dateUtc="2024-11-06T09:51:00Z"/>
                          </w:rPr>
                        </w:pPr>
                        <w:moveFromRangeStart w:id="2867" w:author="Abhiram Arali" w:date="2024-11-06T15:21:00Z" w:name="move181798930"/>
                        <w:moveFrom w:id="2868" w:author="Abhiram Arali" w:date="2024-11-06T15:21:00Z" w16du:dateUtc="2024-11-06T09:51:00Z">
                          <w:r w:rsidDel="00007D50">
                            <w:t>char</w:t>
                          </w:r>
                          <w:r w:rsidDel="00007D50">
                            <w:rPr>
                              <w:spacing w:val="-2"/>
                            </w:rPr>
                            <w:t xml:space="preserve"> name[50];</w:t>
                          </w:r>
                        </w:moveFrom>
                      </w:p>
                      <w:p w14:paraId="687E0E7D" w14:textId="54C44C46" w:rsidR="00E527DA" w:rsidRDefault="00000000">
                        <w:pPr>
                          <w:pStyle w:val="BodyText"/>
                          <w:spacing w:before="59" w:line="576" w:lineRule="exact"/>
                          <w:ind w:left="107" w:right="3221"/>
                        </w:pPr>
                        <w:moveFrom w:id="2869" w:author="Abhiram Arali" w:date="2024-11-06T15:21:00Z" w16du:dateUtc="2024-11-06T09:51:00Z">
                          <w:r w:rsidDel="00007D50">
                            <w:t>scanf("%s",</w:t>
                          </w:r>
                          <w:r w:rsidDel="00007D50">
                            <w:rPr>
                              <w:spacing w:val="-5"/>
                            </w:rPr>
                            <w:t xml:space="preserve"> </w:t>
                          </w:r>
                          <w:r w:rsidDel="00007D50">
                            <w:t>name);</w:t>
                          </w:r>
                          <w:r w:rsidDel="00007D50">
                            <w:rPr>
                              <w:spacing w:val="-5"/>
                            </w:rPr>
                            <w:t xml:space="preserve"> </w:t>
                          </w:r>
                          <w:r w:rsidDel="00007D50">
                            <w:t>//</w:t>
                          </w:r>
                          <w:r w:rsidDel="00007D50">
                            <w:rPr>
                              <w:spacing w:val="-5"/>
                            </w:rPr>
                            <w:t xml:space="preserve"> </w:t>
                          </w:r>
                          <w:r w:rsidDel="00007D50">
                            <w:t>Reads</w:t>
                          </w:r>
                          <w:r w:rsidDel="00007D50">
                            <w:rPr>
                              <w:spacing w:val="-5"/>
                            </w:rPr>
                            <w:t xml:space="preserve"> </w:t>
                          </w:r>
                          <w:r w:rsidDel="00007D50">
                            <w:t>a</w:t>
                          </w:r>
                          <w:r w:rsidDel="00007D50">
                            <w:rPr>
                              <w:spacing w:val="-6"/>
                            </w:rPr>
                            <w:t xml:space="preserve"> </w:t>
                          </w:r>
                          <w:r w:rsidDel="00007D50">
                            <w:t>single</w:t>
                          </w:r>
                          <w:r w:rsidDel="00007D50">
                            <w:rPr>
                              <w:spacing w:val="-6"/>
                            </w:rPr>
                            <w:t xml:space="preserve"> </w:t>
                          </w:r>
                          <w:r w:rsidDel="00007D50">
                            <w:t>word</w:t>
                          </w:r>
                          <w:r w:rsidDel="00007D50">
                            <w:rPr>
                              <w:spacing w:val="-5"/>
                            </w:rPr>
                            <w:t xml:space="preserve"> </w:t>
                          </w:r>
                          <w:r w:rsidDel="00007D50">
                            <w:t>(without</w:t>
                          </w:r>
                          <w:r w:rsidDel="00007D50">
                            <w:rPr>
                              <w:spacing w:val="-5"/>
                            </w:rPr>
                            <w:t xml:space="preserve"> </w:t>
                          </w:r>
                          <w:r w:rsidDel="00007D50">
                            <w:t>spaces) printf("Hello, %s!", name); // Prints the string</w:t>
                          </w:r>
                        </w:moveFrom>
                        <w:moveFromRangeEnd w:id="2867"/>
                      </w:p>
                    </w:txbxContent>
                  </v:textbox>
                  <w10:wrap type="topAndBottom" anchorx="page"/>
                </v:shape>
              </w:pict>
            </mc:Fallback>
          </mc:AlternateContent>
        </w:r>
      </w:del>
    </w:p>
    <w:p w14:paraId="7F806AD8" w14:textId="48CB7C97" w:rsidR="00E527DA" w:rsidDel="006E30F7" w:rsidRDefault="00EB2904">
      <w:pPr>
        <w:pStyle w:val="NormalBPBHEB"/>
        <w:rPr>
          <w:del w:id="1963" w:author="Abhiram Arali" w:date="2024-11-12T12:20:00Z"/>
        </w:rPr>
        <w:pPrChange w:id="1964" w:author="Abhiram Arali" w:date="2024-11-12T12:23:00Z">
          <w:pPr>
            <w:pStyle w:val="BodyText"/>
            <w:spacing w:before="167" w:line="360" w:lineRule="auto"/>
            <w:ind w:left="220"/>
          </w:pPr>
        </w:pPrChange>
      </w:pPr>
      <w:del w:id="1965" w:author="Abhiram Arali" w:date="2024-11-12T12:20:00Z">
        <w:r w:rsidDel="006E30F7">
          <w:delText>Note</w:delText>
        </w:r>
        <w:r w:rsidDel="006E30F7">
          <w:rPr>
            <w:spacing w:val="20"/>
          </w:rPr>
          <w:delText xml:space="preserve"> </w:delText>
        </w:r>
        <w:r w:rsidDel="006E30F7">
          <w:delText>that</w:delText>
        </w:r>
        <w:r w:rsidDel="006E30F7">
          <w:rPr>
            <w:spacing w:val="21"/>
          </w:rPr>
          <w:delText xml:space="preserve"> </w:delText>
        </w:r>
        <w:r w:rsidDel="006E30F7">
          <w:delText>scanf</w:delText>
        </w:r>
        <w:r w:rsidDel="006E30F7">
          <w:rPr>
            <w:spacing w:val="23"/>
          </w:rPr>
          <w:delText xml:space="preserve"> </w:delText>
        </w:r>
        <w:r w:rsidDel="006E30F7">
          <w:delText>stops</w:delText>
        </w:r>
        <w:r w:rsidDel="006E30F7">
          <w:rPr>
            <w:spacing w:val="22"/>
          </w:rPr>
          <w:delText xml:space="preserve"> </w:delText>
        </w:r>
        <w:r w:rsidDel="006E30F7">
          <w:delText>reading</w:delText>
        </w:r>
        <w:r w:rsidDel="006E30F7">
          <w:rPr>
            <w:spacing w:val="22"/>
          </w:rPr>
          <w:delText xml:space="preserve"> </w:delText>
        </w:r>
        <w:r w:rsidDel="006E30F7">
          <w:delText>the</w:delText>
        </w:r>
        <w:r w:rsidDel="006E30F7">
          <w:rPr>
            <w:spacing w:val="21"/>
          </w:rPr>
          <w:delText xml:space="preserve"> </w:delText>
        </w:r>
        <w:r w:rsidDel="006E30F7">
          <w:delText>string</w:delText>
        </w:r>
        <w:r w:rsidDel="006E30F7">
          <w:rPr>
            <w:spacing w:val="24"/>
          </w:rPr>
          <w:delText xml:space="preserve"> </w:delText>
        </w:r>
        <w:r w:rsidDel="006E30F7">
          <w:delText>when</w:delText>
        </w:r>
        <w:r w:rsidDel="006E30F7">
          <w:rPr>
            <w:spacing w:val="21"/>
          </w:rPr>
          <w:delText xml:space="preserve"> </w:delText>
        </w:r>
        <w:r w:rsidDel="006E30F7">
          <w:delText>it</w:delText>
        </w:r>
        <w:r w:rsidDel="006E30F7">
          <w:rPr>
            <w:spacing w:val="24"/>
          </w:rPr>
          <w:delText xml:space="preserve"> </w:delText>
        </w:r>
        <w:r w:rsidDel="006E30F7">
          <w:delText>encounters</w:delText>
        </w:r>
        <w:r w:rsidDel="006E30F7">
          <w:rPr>
            <w:spacing w:val="24"/>
          </w:rPr>
          <w:delText xml:space="preserve"> </w:delText>
        </w:r>
        <w:r w:rsidDel="006E30F7">
          <w:delText>a</w:delText>
        </w:r>
        <w:r w:rsidDel="006E30F7">
          <w:rPr>
            <w:spacing w:val="20"/>
          </w:rPr>
          <w:delText xml:space="preserve"> </w:delText>
        </w:r>
        <w:r w:rsidDel="006E30F7">
          <w:delText>space.</w:delText>
        </w:r>
        <w:r w:rsidDel="006E30F7">
          <w:rPr>
            <w:spacing w:val="23"/>
          </w:rPr>
          <w:delText xml:space="preserve"> </w:delText>
        </w:r>
        <w:r w:rsidDel="006E30F7">
          <w:delText>To</w:delText>
        </w:r>
        <w:r w:rsidDel="006E30F7">
          <w:rPr>
            <w:spacing w:val="23"/>
          </w:rPr>
          <w:delText xml:space="preserve"> </w:delText>
        </w:r>
        <w:r w:rsidDel="006E30F7">
          <w:delText>handle</w:delText>
        </w:r>
        <w:r w:rsidDel="006E30F7">
          <w:rPr>
            <w:spacing w:val="21"/>
          </w:rPr>
          <w:delText xml:space="preserve"> </w:delText>
        </w:r>
        <w:r w:rsidDel="006E30F7">
          <w:delText>strings</w:delText>
        </w:r>
        <w:r w:rsidDel="006E30F7">
          <w:rPr>
            <w:spacing w:val="22"/>
          </w:rPr>
          <w:delText xml:space="preserve"> </w:delText>
        </w:r>
        <w:r w:rsidDel="006E30F7">
          <w:delText>with spaces, you can use gets (although fgets is preferred for safety reasons).</w:delText>
        </w:r>
      </w:del>
    </w:p>
    <w:p w14:paraId="42E319D7" w14:textId="4C24CF26" w:rsidR="00B23B5A" w:rsidDel="006E30F7" w:rsidRDefault="00EB2904">
      <w:pPr>
        <w:pStyle w:val="NormalBPBHEB"/>
        <w:rPr>
          <w:del w:id="1966" w:author="Abhiram Arali" w:date="2024-11-12T12:20:00Z"/>
        </w:rPr>
        <w:pPrChange w:id="1967" w:author="Abhiram Arali" w:date="2024-11-12T12:23:00Z">
          <w:pPr>
            <w:pStyle w:val="BodyText"/>
            <w:spacing w:before="19"/>
            <w:ind w:left="107"/>
          </w:pPr>
        </w:pPrChange>
      </w:pPr>
      <w:del w:id="1968" w:author="Abhiram Arali" w:date="2024-11-12T12:20:00Z">
        <w:r w:rsidRPr="00B23B5A" w:rsidDel="006E30F7">
          <w:rPr>
            <w:b/>
            <w:bCs/>
            <w:rPrChange w:id="1969" w:author="Abhiram Arali" w:date="2024-11-06T15:22:00Z">
              <w:rPr/>
            </w:rPrChange>
          </w:rPr>
          <w:delText>Using</w:delText>
        </w:r>
        <w:r w:rsidRPr="00B23B5A" w:rsidDel="006E30F7">
          <w:rPr>
            <w:b/>
            <w:bCs/>
            <w:spacing w:val="-1"/>
            <w:rPrChange w:id="1970" w:author="Abhiram Arali" w:date="2024-11-06T15:22:00Z">
              <w:rPr>
                <w:spacing w:val="-1"/>
              </w:rPr>
            </w:rPrChange>
          </w:rPr>
          <w:delText xml:space="preserve"> </w:delText>
        </w:r>
        <w:r w:rsidRPr="00B23B5A" w:rsidDel="006E30F7">
          <w:rPr>
            <w:b/>
            <w:bCs/>
            <w:rPrChange w:id="1971" w:author="Abhiram Arali" w:date="2024-11-06T15:22:00Z">
              <w:rPr/>
            </w:rPrChange>
          </w:rPr>
          <w:delText xml:space="preserve">fgets and </w:delText>
        </w:r>
        <w:r w:rsidRPr="00B23B5A" w:rsidDel="006E30F7">
          <w:rPr>
            <w:b/>
            <w:bCs/>
            <w:spacing w:val="-2"/>
            <w:rPrChange w:id="1972" w:author="Abhiram Arali" w:date="2024-11-06T15:22:00Z">
              <w:rPr>
                <w:spacing w:val="-2"/>
              </w:rPr>
            </w:rPrChange>
          </w:rPr>
          <w:delText>puts:</w:delText>
        </w:r>
      </w:del>
      <w:moveToRangeStart w:id="1973" w:author="Abhiram Arali" w:date="2024-11-06T15:22:00Z" w:name="move181798957"/>
      <w:moveTo w:id="1974" w:author="Abhiram Arali" w:date="2024-11-06T15:22:00Z">
        <w:del w:id="1975" w:author="Abhiram Arali" w:date="2024-11-12T12:20:00Z">
          <w:r w:rsidR="00B23B5A" w:rsidDel="006E30F7">
            <w:delText>char</w:delText>
          </w:r>
          <w:r w:rsidR="00B23B5A" w:rsidDel="006E30F7">
            <w:rPr>
              <w:spacing w:val="-2"/>
            </w:rPr>
            <w:delText xml:space="preserve"> sentence[100];</w:delText>
          </w:r>
        </w:del>
      </w:moveTo>
    </w:p>
    <w:p w14:paraId="1D631CC2" w14:textId="18FD79F8" w:rsidR="00B23B5A" w:rsidDel="006E30F7" w:rsidRDefault="00B23B5A">
      <w:pPr>
        <w:pStyle w:val="NormalBPBHEB"/>
        <w:rPr>
          <w:del w:id="1976" w:author="Abhiram Arali" w:date="2024-11-12T12:20:00Z"/>
        </w:rPr>
        <w:pPrChange w:id="1977" w:author="Abhiram Arali" w:date="2024-11-12T12:23:00Z">
          <w:pPr>
            <w:pStyle w:val="BodyText"/>
            <w:spacing w:before="3" w:line="570" w:lineRule="atLeast"/>
            <w:ind w:left="107" w:right="1276"/>
          </w:pPr>
        </w:pPrChange>
      </w:pPr>
      <w:moveTo w:id="1978" w:author="Abhiram Arali" w:date="2024-11-06T15:22:00Z">
        <w:del w:id="1979" w:author="Abhiram Arali" w:date="2024-11-12T12:20:00Z">
          <w:r w:rsidDel="006E30F7">
            <w:delText>fgets(sentence,</w:delText>
          </w:r>
          <w:r w:rsidDel="006E30F7">
            <w:rPr>
              <w:spacing w:val="-5"/>
            </w:rPr>
            <w:delText xml:space="preserve"> </w:delText>
          </w:r>
          <w:r w:rsidDel="006E30F7">
            <w:delText>100,</w:delText>
          </w:r>
          <w:r w:rsidDel="006E30F7">
            <w:rPr>
              <w:spacing w:val="-5"/>
            </w:rPr>
            <w:delText xml:space="preserve"> </w:delText>
          </w:r>
          <w:r w:rsidDel="006E30F7">
            <w:delText>stdin);</w:delText>
          </w:r>
          <w:r w:rsidDel="006E30F7">
            <w:rPr>
              <w:spacing w:val="-5"/>
            </w:rPr>
            <w:delText xml:space="preserve"> </w:delText>
          </w:r>
          <w:r w:rsidDel="006E30F7">
            <w:delText>//</w:delText>
          </w:r>
          <w:r w:rsidDel="006E30F7">
            <w:rPr>
              <w:spacing w:val="-5"/>
            </w:rPr>
            <w:delText xml:space="preserve"> </w:delText>
          </w:r>
          <w:r w:rsidDel="006E30F7">
            <w:delText>Reads</w:delText>
          </w:r>
          <w:r w:rsidDel="006E30F7">
            <w:rPr>
              <w:spacing w:val="-5"/>
            </w:rPr>
            <w:delText xml:space="preserve"> </w:delText>
          </w:r>
          <w:r w:rsidDel="006E30F7">
            <w:delText>a</w:delText>
          </w:r>
          <w:r w:rsidDel="006E30F7">
            <w:rPr>
              <w:spacing w:val="-5"/>
            </w:rPr>
            <w:delText xml:space="preserve"> </w:delText>
          </w:r>
          <w:r w:rsidDel="006E30F7">
            <w:delText>line</w:delText>
          </w:r>
          <w:r w:rsidDel="006E30F7">
            <w:rPr>
              <w:spacing w:val="-5"/>
            </w:rPr>
            <w:delText xml:space="preserve"> </w:delText>
          </w:r>
          <w:r w:rsidDel="006E30F7">
            <w:delText>of</w:delText>
          </w:r>
          <w:r w:rsidDel="006E30F7">
            <w:rPr>
              <w:spacing w:val="-5"/>
            </w:rPr>
            <w:delText xml:space="preserve"> </w:delText>
          </w:r>
          <w:r w:rsidDel="006E30F7">
            <w:delText>input</w:delText>
          </w:r>
          <w:r w:rsidDel="006E30F7">
            <w:rPr>
              <w:spacing w:val="-5"/>
            </w:rPr>
            <w:delText xml:space="preserve"> </w:delText>
          </w:r>
          <w:r w:rsidDel="006E30F7">
            <w:delText>including</w:delText>
          </w:r>
          <w:r w:rsidDel="006E30F7">
            <w:rPr>
              <w:spacing w:val="-5"/>
            </w:rPr>
            <w:delText xml:space="preserve"> </w:delText>
          </w:r>
          <w:r w:rsidDel="006E30F7">
            <w:delText>spaces puts(sentence); // Outputs the string</w:delText>
          </w:r>
        </w:del>
      </w:moveTo>
    </w:p>
    <w:moveToRangeEnd w:id="1973"/>
    <w:p w14:paraId="02A4A213" w14:textId="42638735" w:rsidR="00B23B5A" w:rsidRPr="00C363C7" w:rsidDel="007A4D5A" w:rsidRDefault="00B23B5A">
      <w:pPr>
        <w:pStyle w:val="NormalBPBHEB"/>
        <w:rPr>
          <w:del w:id="1980" w:author="Abhiram Arali" w:date="2024-11-06T15:22:00Z"/>
        </w:rPr>
        <w:pPrChange w:id="1981" w:author="Abhiram Arali" w:date="2024-11-12T12:23:00Z">
          <w:pPr>
            <w:spacing w:before="161"/>
            <w:ind w:left="220"/>
          </w:pPr>
        </w:pPrChange>
      </w:pPr>
    </w:p>
    <w:p w14:paraId="374BF0FD" w14:textId="7AC83671" w:rsidR="00E527DA" w:rsidDel="006E30F7" w:rsidRDefault="00EB2904">
      <w:pPr>
        <w:pStyle w:val="NormalBPBHEB"/>
        <w:rPr>
          <w:del w:id="1982" w:author="Abhiram Arali" w:date="2024-11-12T12:20:00Z"/>
          <w:sz w:val="20"/>
        </w:rPr>
        <w:pPrChange w:id="1983" w:author="Abhiram Arali" w:date="2024-11-12T12:23:00Z">
          <w:pPr>
            <w:pStyle w:val="BodyText"/>
            <w:spacing w:before="46"/>
          </w:pPr>
        </w:pPrChange>
      </w:pPr>
      <w:del w:id="1984" w:author="Abhiram Arali" w:date="2024-11-06T15:22:00Z">
        <w:r w:rsidDel="0080323A">
          <w:rPr>
            <w:noProof/>
            <w:lang w:val="en-IN" w:eastAsia="en-IN"/>
            <w:rPrChange w:id="1985" w:author="Unknown">
              <w:rPr>
                <w:noProof/>
                <w:lang w:val="en-IN" w:eastAsia="en-IN"/>
              </w:rPr>
            </w:rPrChange>
          </w:rPr>
          <mc:AlternateContent>
            <mc:Choice Requires="wps">
              <w:drawing>
                <wp:anchor distT="0" distB="0" distL="0" distR="0" simplePos="0" relativeHeight="487611392" behindDoc="1" locked="0" layoutInCell="1" allowOverlap="1" wp14:anchorId="36A76821" wp14:editId="5ED42228">
                  <wp:simplePos x="0" y="0"/>
                  <wp:positionH relativeFrom="page">
                    <wp:posOffset>843076</wp:posOffset>
                  </wp:positionH>
                  <wp:positionV relativeFrom="paragraph">
                    <wp:posOffset>194115</wp:posOffset>
                  </wp:positionV>
                  <wp:extent cx="5876290" cy="1020444"/>
                  <wp:effectExtent l="0" t="0" r="0" b="0"/>
                  <wp:wrapTopAndBottom/>
                  <wp:docPr id="86" name="Text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1020444"/>
                          </a:xfrm>
                          <a:prstGeom prst="rect">
                            <a:avLst/>
                          </a:prstGeom>
                          <a:ln w="6096">
                            <a:solidFill>
                              <a:srgbClr val="000000"/>
                            </a:solidFill>
                            <a:prstDash val="solid"/>
                          </a:ln>
                        </wps:spPr>
                        <wps:txbx>
                          <w:txbxContent>
                            <w:p w14:paraId="37B99159" w14:textId="5437E9CA" w:rsidR="00E527DA" w:rsidDel="00B23B5A" w:rsidRDefault="00EB2904">
                              <w:pPr>
                                <w:pStyle w:val="BodyText"/>
                                <w:spacing w:before="19"/>
                                <w:ind w:left="107"/>
                              </w:pPr>
                              <w:moveFromRangeStart w:id="1986" w:author="Abhiram Arali" w:date="2024-11-06T15:22:00Z" w:name="move181798957"/>
                              <w:moveFrom w:id="1987" w:author="Abhiram Arali" w:date="2024-11-06T15:22:00Z">
                                <w:r w:rsidDel="00B23B5A">
                                  <w:t>char</w:t>
                                </w:r>
                                <w:r w:rsidDel="00B23B5A">
                                  <w:rPr>
                                    <w:spacing w:val="-2"/>
                                  </w:rPr>
                                  <w:t xml:space="preserve"> sentence[100];</w:t>
                                </w:r>
                              </w:moveFrom>
                            </w:p>
                            <w:p w14:paraId="6509CFFB" w14:textId="7E9DA5F5" w:rsidR="00E527DA" w:rsidRDefault="00EB2904">
                              <w:pPr>
                                <w:pStyle w:val="BodyText"/>
                                <w:spacing w:before="3" w:line="570" w:lineRule="atLeast"/>
                                <w:ind w:left="107" w:right="1276"/>
                              </w:pPr>
                              <w:moveFrom w:id="1988" w:author="Abhiram Arali" w:date="2024-11-06T15:22:00Z">
                                <w:r w:rsidDel="00B23B5A">
                                  <w:t>fgets(sentence,</w:t>
                                </w:r>
                                <w:r w:rsidDel="00B23B5A">
                                  <w:rPr>
                                    <w:spacing w:val="-5"/>
                                  </w:rPr>
                                  <w:t xml:space="preserve"> </w:t>
                                </w:r>
                                <w:r w:rsidDel="00B23B5A">
                                  <w:t>100,</w:t>
                                </w:r>
                                <w:r w:rsidDel="00B23B5A">
                                  <w:rPr>
                                    <w:spacing w:val="-5"/>
                                  </w:rPr>
                                  <w:t xml:space="preserve"> </w:t>
                                </w:r>
                                <w:r w:rsidDel="00B23B5A">
                                  <w:t>stdin);</w:t>
                                </w:r>
                                <w:r w:rsidDel="00B23B5A">
                                  <w:rPr>
                                    <w:spacing w:val="-5"/>
                                  </w:rPr>
                                  <w:t xml:space="preserve"> </w:t>
                                </w:r>
                                <w:r w:rsidDel="00B23B5A">
                                  <w:t>//</w:t>
                                </w:r>
                                <w:r w:rsidDel="00B23B5A">
                                  <w:rPr>
                                    <w:spacing w:val="-5"/>
                                  </w:rPr>
                                  <w:t xml:space="preserve"> </w:t>
                                </w:r>
                                <w:r w:rsidDel="00B23B5A">
                                  <w:t>Reads</w:t>
                                </w:r>
                                <w:r w:rsidDel="00B23B5A">
                                  <w:rPr>
                                    <w:spacing w:val="-5"/>
                                  </w:rPr>
                                  <w:t xml:space="preserve"> </w:t>
                                </w:r>
                                <w:r w:rsidDel="00B23B5A">
                                  <w:t>a</w:t>
                                </w:r>
                                <w:r w:rsidDel="00B23B5A">
                                  <w:rPr>
                                    <w:spacing w:val="-5"/>
                                  </w:rPr>
                                  <w:t xml:space="preserve"> </w:t>
                                </w:r>
                                <w:r w:rsidDel="00B23B5A">
                                  <w:t>line</w:t>
                                </w:r>
                                <w:r w:rsidDel="00B23B5A">
                                  <w:rPr>
                                    <w:spacing w:val="-5"/>
                                  </w:rPr>
                                  <w:t xml:space="preserve"> </w:t>
                                </w:r>
                                <w:r w:rsidDel="00B23B5A">
                                  <w:t>of</w:t>
                                </w:r>
                                <w:r w:rsidDel="00B23B5A">
                                  <w:rPr>
                                    <w:spacing w:val="-5"/>
                                  </w:rPr>
                                  <w:t xml:space="preserve"> </w:t>
                                </w:r>
                                <w:r w:rsidDel="00B23B5A">
                                  <w:t>input</w:t>
                                </w:r>
                                <w:r w:rsidDel="00B23B5A">
                                  <w:rPr>
                                    <w:spacing w:val="-5"/>
                                  </w:rPr>
                                  <w:t xml:space="preserve"> </w:t>
                                </w:r>
                                <w:r w:rsidDel="00B23B5A">
                                  <w:t>including</w:t>
                                </w:r>
                                <w:r w:rsidDel="00B23B5A">
                                  <w:rPr>
                                    <w:spacing w:val="-5"/>
                                  </w:rPr>
                                  <w:t xml:space="preserve"> </w:t>
                                </w:r>
                                <w:r w:rsidDel="00B23B5A">
                                  <w:t>spaces puts(sentence); // Outputs the string</w:t>
                                </w:r>
                              </w:moveFrom>
                              <w:moveFromRangeEnd w:id="1986"/>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A76821" id="Textbox 86" o:spid="_x0000_s1106" type="#_x0000_t202" style="position:absolute;left:0;text-align:left;margin-left:66.4pt;margin-top:15.3pt;width:462.7pt;height:80.35pt;z-index:-157050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" filled="f" strokeweight=".48pt">
                  <v:path arrowok="t"/>
                  <v:textbox inset="0,0,0,0">
                    <w:txbxContent>
                      <w:p w14:paraId="37B99159" w14:textId="5437E9CA" w:rsidR="00E527DA" w:rsidDel="00B23B5A" w:rsidRDefault="00000000">
                        <w:pPr>
                          <w:pStyle w:val="BodyText"/>
                          <w:spacing w:before="19"/>
                          <w:ind w:left="107"/>
                          <w:rPr>
                            <w:moveFrom w:id="2898" w:author="Abhiram Arali" w:date="2024-11-06T15:22:00Z" w16du:dateUtc="2024-11-06T09:52:00Z"/>
                          </w:rPr>
                        </w:pPr>
                        <w:moveFromRangeStart w:id="2899" w:author="Abhiram Arali" w:date="2024-11-06T15:22:00Z" w:name="move181798957"/>
                        <w:moveFrom w:id="2900" w:author="Abhiram Arali" w:date="2024-11-06T15:22:00Z" w16du:dateUtc="2024-11-06T09:52:00Z">
                          <w:r w:rsidDel="00B23B5A">
                            <w:t>char</w:t>
                          </w:r>
                          <w:r w:rsidDel="00B23B5A">
                            <w:rPr>
                              <w:spacing w:val="-2"/>
                            </w:rPr>
                            <w:t xml:space="preserve"> sentence[100];</w:t>
                          </w:r>
                        </w:moveFrom>
                      </w:p>
                      <w:p w14:paraId="6509CFFB" w14:textId="7E9DA5F5" w:rsidR="00E527DA" w:rsidRDefault="00000000">
                        <w:pPr>
                          <w:pStyle w:val="BodyText"/>
                          <w:spacing w:before="3" w:line="570" w:lineRule="atLeast"/>
                          <w:ind w:left="107" w:right="1276"/>
                        </w:pPr>
                        <w:moveFrom w:id="2901" w:author="Abhiram Arali" w:date="2024-11-06T15:22:00Z" w16du:dateUtc="2024-11-06T09:52:00Z">
                          <w:r w:rsidDel="00B23B5A">
                            <w:t>fgets(sentence,</w:t>
                          </w:r>
                          <w:r w:rsidDel="00B23B5A">
                            <w:rPr>
                              <w:spacing w:val="-5"/>
                            </w:rPr>
                            <w:t xml:space="preserve"> </w:t>
                          </w:r>
                          <w:r w:rsidDel="00B23B5A">
                            <w:t>100,</w:t>
                          </w:r>
                          <w:r w:rsidDel="00B23B5A">
                            <w:rPr>
                              <w:spacing w:val="-5"/>
                            </w:rPr>
                            <w:t xml:space="preserve"> </w:t>
                          </w:r>
                          <w:r w:rsidDel="00B23B5A">
                            <w:t>stdin);</w:t>
                          </w:r>
                          <w:r w:rsidDel="00B23B5A">
                            <w:rPr>
                              <w:spacing w:val="-5"/>
                            </w:rPr>
                            <w:t xml:space="preserve"> </w:t>
                          </w:r>
                          <w:r w:rsidDel="00B23B5A">
                            <w:t>//</w:t>
                          </w:r>
                          <w:r w:rsidDel="00B23B5A">
                            <w:rPr>
                              <w:spacing w:val="-5"/>
                            </w:rPr>
                            <w:t xml:space="preserve"> </w:t>
                          </w:r>
                          <w:r w:rsidDel="00B23B5A">
                            <w:t>Reads</w:t>
                          </w:r>
                          <w:r w:rsidDel="00B23B5A">
                            <w:rPr>
                              <w:spacing w:val="-5"/>
                            </w:rPr>
                            <w:t xml:space="preserve"> </w:t>
                          </w:r>
                          <w:r w:rsidDel="00B23B5A">
                            <w:t>a</w:t>
                          </w:r>
                          <w:r w:rsidDel="00B23B5A">
                            <w:rPr>
                              <w:spacing w:val="-5"/>
                            </w:rPr>
                            <w:t xml:space="preserve"> </w:t>
                          </w:r>
                          <w:r w:rsidDel="00B23B5A">
                            <w:t>line</w:t>
                          </w:r>
                          <w:r w:rsidDel="00B23B5A">
                            <w:rPr>
                              <w:spacing w:val="-5"/>
                            </w:rPr>
                            <w:t xml:space="preserve"> </w:t>
                          </w:r>
                          <w:r w:rsidDel="00B23B5A">
                            <w:t>of</w:t>
                          </w:r>
                          <w:r w:rsidDel="00B23B5A">
                            <w:rPr>
                              <w:spacing w:val="-5"/>
                            </w:rPr>
                            <w:t xml:space="preserve"> </w:t>
                          </w:r>
                          <w:r w:rsidDel="00B23B5A">
                            <w:t>input</w:t>
                          </w:r>
                          <w:r w:rsidDel="00B23B5A">
                            <w:rPr>
                              <w:spacing w:val="-5"/>
                            </w:rPr>
                            <w:t xml:space="preserve"> </w:t>
                          </w:r>
                          <w:r w:rsidDel="00B23B5A">
                            <w:t>including</w:t>
                          </w:r>
                          <w:r w:rsidDel="00B23B5A">
                            <w:rPr>
                              <w:spacing w:val="-5"/>
                            </w:rPr>
                            <w:t xml:space="preserve"> </w:t>
                          </w:r>
                          <w:r w:rsidDel="00B23B5A">
                            <w:t>spaces puts(sentence); // Outputs the string</w:t>
                          </w:r>
                        </w:moveFrom>
                        <w:moveFromRangeEnd w:id="2899"/>
                      </w:p>
                    </w:txbxContent>
                  </v:textbox>
                  <w10:wrap type="topAndBottom" anchorx="page"/>
                </v:shape>
              </w:pict>
            </mc:Fallback>
          </mc:AlternateContent>
        </w:r>
      </w:del>
    </w:p>
    <w:p w14:paraId="7768F9BE" w14:textId="0675A3CE" w:rsidR="00E527DA" w:rsidDel="006E30F7" w:rsidRDefault="00EB2904">
      <w:pPr>
        <w:pStyle w:val="NormalBPBHEB"/>
        <w:rPr>
          <w:del w:id="1989" w:author="Abhiram Arali" w:date="2024-11-12T12:20:00Z"/>
        </w:rPr>
        <w:pPrChange w:id="1990" w:author="Abhiram Arali" w:date="2024-11-12T12:23:00Z">
          <w:pPr>
            <w:pStyle w:val="Heading1"/>
            <w:numPr>
              <w:numId w:val="3"/>
            </w:numPr>
            <w:tabs>
              <w:tab w:val="left" w:pos="460"/>
            </w:tabs>
            <w:spacing w:before="167"/>
            <w:ind w:left="460" w:hanging="240"/>
          </w:pPr>
        </w:pPrChange>
      </w:pPr>
      <w:del w:id="1991" w:author="Abhiram Arali" w:date="2024-11-12T12:20:00Z">
        <w:r w:rsidDel="006E30F7">
          <w:delText>Common</w:delText>
        </w:r>
        <w:r w:rsidDel="006E30F7">
          <w:rPr>
            <w:spacing w:val="-2"/>
          </w:rPr>
          <w:delText xml:space="preserve"> </w:delText>
        </w:r>
        <w:r w:rsidR="00BC4D2F" w:rsidDel="006E30F7">
          <w:delText>string</w:delText>
        </w:r>
        <w:r w:rsidR="00BC4D2F" w:rsidDel="006E30F7">
          <w:rPr>
            <w:spacing w:val="-1"/>
          </w:rPr>
          <w:delText xml:space="preserve"> </w:delText>
        </w:r>
        <w:r w:rsidR="00BC4D2F" w:rsidDel="006E30F7">
          <w:delText>handling</w:delText>
        </w:r>
        <w:r w:rsidR="00BC4D2F" w:rsidDel="006E30F7">
          <w:rPr>
            <w:spacing w:val="-1"/>
          </w:rPr>
          <w:delText xml:space="preserve"> </w:delText>
        </w:r>
        <w:r w:rsidR="00BC4D2F" w:rsidDel="006E30F7">
          <w:rPr>
            <w:spacing w:val="-2"/>
          </w:rPr>
          <w:delText>functions</w:delText>
        </w:r>
      </w:del>
    </w:p>
    <w:p w14:paraId="1141D414" w14:textId="1AF25C5B" w:rsidR="00E527DA" w:rsidDel="00C363C7" w:rsidRDefault="00E527DA">
      <w:pPr>
        <w:pStyle w:val="NormalBPBHEB"/>
        <w:rPr>
          <w:del w:id="1992" w:author="Abhiram Arali" w:date="2024-11-06T15:22:00Z"/>
        </w:rPr>
        <w:sectPr w:rsidR="00E527DA" w:rsidDel="00C363C7">
          <w:pgSz w:w="11910" w:h="16840"/>
          <w:pgMar w:top="1540" w:right="1220" w:bottom="1200" w:left="1220" w:header="758" w:footer="1000" w:gutter="0"/>
          <w:cols w:space="720"/>
        </w:sectPr>
        <w:pPrChange w:id="1993" w:author="Abhiram Arali" w:date="2024-11-12T12:23:00Z">
          <w:pPr/>
        </w:pPrChange>
      </w:pPr>
    </w:p>
    <w:p w14:paraId="2571C5E1" w14:textId="5ABEE496" w:rsidR="00E527DA" w:rsidDel="006E30F7" w:rsidRDefault="00EB2904">
      <w:pPr>
        <w:pStyle w:val="NormalBPBHEB"/>
        <w:rPr>
          <w:del w:id="1994" w:author="Abhiram Arali" w:date="2024-11-12T12:20:00Z"/>
        </w:rPr>
        <w:pPrChange w:id="1995" w:author="Abhiram Arali" w:date="2024-11-12T12:23:00Z">
          <w:pPr>
            <w:pStyle w:val="BodyText"/>
            <w:spacing w:before="88" w:line="360" w:lineRule="auto"/>
            <w:ind w:left="220" w:right="223"/>
            <w:jc w:val="both"/>
          </w:pPr>
        </w:pPrChange>
      </w:pPr>
      <w:del w:id="1996" w:author="Abhiram Arali" w:date="2024-11-12T12:20:00Z">
        <w:r w:rsidDel="006E30F7">
          <w:delText xml:space="preserve">C provides </w:delText>
        </w:r>
      </w:del>
      <w:del w:id="1997" w:author="Abhiram Arali" w:date="2024-11-06T15:22:00Z">
        <w:r w:rsidDel="00CF3152">
          <w:delText>a number of</w:delText>
        </w:r>
      </w:del>
      <w:del w:id="1998" w:author="Abhiram Arali" w:date="2024-11-12T12:20:00Z">
        <w:r w:rsidDel="006E30F7">
          <w:delText xml:space="preserve"> standard library functions for performing operations on strings</w:delText>
        </w:r>
      </w:del>
      <w:del w:id="1999" w:author="Abhiram Arali" w:date="2024-11-06T15:22:00Z">
        <w:r w:rsidDel="00F2393D">
          <w:delText>,</w:delText>
        </w:r>
      </w:del>
      <w:del w:id="2000" w:author="Abhiram Arali" w:date="2024-11-12T12:20:00Z">
        <w:r w:rsidDel="006E30F7">
          <w:delText xml:space="preserve"> declared</w:delText>
        </w:r>
        <w:r w:rsidDel="006E30F7">
          <w:rPr>
            <w:spacing w:val="-12"/>
          </w:rPr>
          <w:delText xml:space="preserve"> </w:delText>
        </w:r>
        <w:r w:rsidDel="006E30F7">
          <w:delText>in</w:delText>
        </w:r>
        <w:r w:rsidDel="006E30F7">
          <w:rPr>
            <w:spacing w:val="-12"/>
          </w:rPr>
          <w:delText xml:space="preserve"> </w:delText>
        </w:r>
        <w:r w:rsidDel="006E30F7">
          <w:delText>the</w:delText>
        </w:r>
        <w:r w:rsidDel="006E30F7">
          <w:rPr>
            <w:spacing w:val="-10"/>
          </w:rPr>
          <w:delText xml:space="preserve"> </w:delText>
        </w:r>
        <w:r w:rsidDel="006E30F7">
          <w:delText>&lt;string.h&gt;</w:delText>
        </w:r>
        <w:r w:rsidDel="006E30F7">
          <w:rPr>
            <w:spacing w:val="-10"/>
          </w:rPr>
          <w:delText xml:space="preserve"> </w:delText>
        </w:r>
        <w:r w:rsidDel="006E30F7">
          <w:delText>header</w:delText>
        </w:r>
        <w:r w:rsidDel="006E30F7">
          <w:rPr>
            <w:spacing w:val="-13"/>
          </w:rPr>
          <w:delText xml:space="preserve"> </w:delText>
        </w:r>
        <w:r w:rsidDel="006E30F7">
          <w:delText>file.</w:delText>
        </w:r>
        <w:r w:rsidDel="006E30F7">
          <w:rPr>
            <w:spacing w:val="-10"/>
          </w:rPr>
          <w:delText xml:space="preserve"> </w:delText>
        </w:r>
        <w:r w:rsidDel="006E30F7">
          <w:delText>These</w:delText>
        </w:r>
        <w:r w:rsidDel="006E30F7">
          <w:rPr>
            <w:spacing w:val="-11"/>
          </w:rPr>
          <w:delText xml:space="preserve"> </w:delText>
        </w:r>
        <w:r w:rsidDel="006E30F7">
          <w:delText>include</w:delText>
        </w:r>
        <w:r w:rsidDel="006E30F7">
          <w:rPr>
            <w:spacing w:val="-13"/>
          </w:rPr>
          <w:delText xml:space="preserve"> </w:delText>
        </w:r>
        <w:r w:rsidDel="006E30F7">
          <w:delText>functions</w:delText>
        </w:r>
        <w:r w:rsidDel="006E30F7">
          <w:rPr>
            <w:spacing w:val="-12"/>
          </w:rPr>
          <w:delText xml:space="preserve"> </w:delText>
        </w:r>
        <w:r w:rsidDel="006E30F7">
          <w:delText>for</w:delText>
        </w:r>
        <w:r w:rsidDel="006E30F7">
          <w:rPr>
            <w:spacing w:val="-13"/>
          </w:rPr>
          <w:delText xml:space="preserve"> </w:delText>
        </w:r>
        <w:r w:rsidDel="006E30F7">
          <w:delText>finding</w:delText>
        </w:r>
        <w:r w:rsidDel="006E30F7">
          <w:rPr>
            <w:spacing w:val="-12"/>
          </w:rPr>
          <w:delText xml:space="preserve"> </w:delText>
        </w:r>
        <w:r w:rsidDel="006E30F7">
          <w:delText>the</w:delText>
        </w:r>
        <w:r w:rsidDel="006E30F7">
          <w:rPr>
            <w:spacing w:val="-13"/>
          </w:rPr>
          <w:delText xml:space="preserve"> </w:delText>
        </w:r>
        <w:r w:rsidDel="006E30F7">
          <w:delText>length</w:delText>
        </w:r>
        <w:r w:rsidDel="006E30F7">
          <w:rPr>
            <w:spacing w:val="-12"/>
          </w:rPr>
          <w:delText xml:space="preserve"> </w:delText>
        </w:r>
        <w:r w:rsidDel="006E30F7">
          <w:delText>of</w:delText>
        </w:r>
        <w:r w:rsidDel="006E30F7">
          <w:rPr>
            <w:spacing w:val="-10"/>
          </w:rPr>
          <w:delText xml:space="preserve"> </w:delText>
        </w:r>
        <w:r w:rsidDel="006E30F7">
          <w:delText>a</w:delText>
        </w:r>
        <w:r w:rsidDel="006E30F7">
          <w:rPr>
            <w:spacing w:val="-13"/>
          </w:rPr>
          <w:delText xml:space="preserve"> </w:delText>
        </w:r>
        <w:r w:rsidDel="006E30F7">
          <w:delText>string, copying, concatenating, comparing, and more</w:delText>
        </w:r>
      </w:del>
      <w:del w:id="2001" w:author="Abhiram Arali" w:date="2024-11-06T15:22:00Z">
        <w:r w:rsidDel="00155DB6">
          <w:delText>.</w:delText>
        </w:r>
      </w:del>
    </w:p>
    <w:p w14:paraId="18C10E93" w14:textId="0E185E61" w:rsidR="00E527DA" w:rsidDel="00BD3EE6" w:rsidRDefault="00EB2904">
      <w:pPr>
        <w:pStyle w:val="NormalBPBHEB"/>
        <w:rPr>
          <w:del w:id="2002" w:author="Abhiram Arali" w:date="2024-11-06T15:23:00Z"/>
        </w:rPr>
        <w:pPrChange w:id="2003" w:author="Abhiram Arali" w:date="2024-11-12T12:23:00Z">
          <w:pPr>
            <w:pStyle w:val="Heading1"/>
            <w:numPr>
              <w:numId w:val="2"/>
            </w:numPr>
            <w:tabs>
              <w:tab w:val="left" w:pos="460"/>
            </w:tabs>
            <w:spacing w:before="159"/>
            <w:ind w:left="460" w:hanging="240"/>
            <w:jc w:val="both"/>
          </w:pPr>
        </w:pPrChange>
      </w:pPr>
      <w:del w:id="2004" w:author="Abhiram Arali" w:date="2024-11-12T12:20:00Z">
        <w:r w:rsidRPr="009003E3" w:rsidDel="006E30F7">
          <w:rPr>
            <w:b/>
            <w:bCs/>
            <w:rPrChange w:id="2005" w:author="Abhiram Arali" w:date="2024-11-06T15:23:00Z">
              <w:rPr/>
            </w:rPrChange>
          </w:rPr>
          <w:delText>strlen():</w:delText>
        </w:r>
        <w:r w:rsidDel="006E30F7">
          <w:rPr>
            <w:spacing w:val="-1"/>
          </w:rPr>
          <w:delText xml:space="preserve"> </w:delText>
        </w:r>
        <w:r w:rsidDel="006E30F7">
          <w:delText xml:space="preserve">Find the </w:delText>
        </w:r>
        <w:r w:rsidDel="006E30F7">
          <w:delText>length</w:delText>
        </w:r>
        <w:r w:rsidDel="006E30F7">
          <w:rPr>
            <w:spacing w:val="-1"/>
          </w:rPr>
          <w:delText xml:space="preserve"> </w:delText>
        </w:r>
        <w:r w:rsidDel="006E30F7">
          <w:delText xml:space="preserve">of a </w:delText>
        </w:r>
        <w:r w:rsidDel="006E30F7">
          <w:rPr>
            <w:spacing w:val="-2"/>
          </w:rPr>
          <w:delText>string</w:delText>
        </w:r>
      </w:del>
    </w:p>
    <w:p w14:paraId="4158DBF8" w14:textId="776502EA" w:rsidR="00E527DA" w:rsidDel="006502CF" w:rsidRDefault="00E527DA">
      <w:pPr>
        <w:pStyle w:val="NormalBPBHEB"/>
        <w:rPr>
          <w:del w:id="2006" w:author="Abhiram Arali" w:date="2024-11-06T15:22:00Z"/>
          <w:b/>
        </w:rPr>
        <w:pPrChange w:id="2007" w:author="Abhiram Arali" w:date="2024-11-12T12:23:00Z">
          <w:pPr>
            <w:pStyle w:val="BodyText"/>
            <w:spacing w:before="22"/>
          </w:pPr>
        </w:pPrChange>
      </w:pPr>
    </w:p>
    <w:p w14:paraId="08FB8646" w14:textId="14368BFD" w:rsidR="00E527DA" w:rsidDel="006E30F7" w:rsidRDefault="00EB2904">
      <w:pPr>
        <w:pStyle w:val="NormalBPBHEB"/>
        <w:rPr>
          <w:del w:id="2008" w:author="Abhiram Arali" w:date="2024-11-12T12:20:00Z"/>
        </w:rPr>
        <w:pPrChange w:id="2009" w:author="Abhiram Arali" w:date="2024-11-12T12:23:00Z">
          <w:pPr>
            <w:pStyle w:val="BodyText"/>
            <w:ind w:left="220"/>
            <w:jc w:val="both"/>
          </w:pPr>
        </w:pPrChange>
      </w:pPr>
      <w:del w:id="2010" w:author="Abhiram Arali" w:date="2024-11-12T12:20:00Z">
        <w:r w:rsidDel="006E30F7">
          <w:delText>This</w:delText>
        </w:r>
        <w:r w:rsidDel="006E30F7">
          <w:rPr>
            <w:spacing w:val="-3"/>
          </w:rPr>
          <w:delText xml:space="preserve"> </w:delText>
        </w:r>
        <w:r w:rsidDel="006E30F7">
          <w:delText>function returns</w:delText>
        </w:r>
        <w:r w:rsidDel="006E30F7">
          <w:rPr>
            <w:spacing w:val="-1"/>
          </w:rPr>
          <w:delText xml:space="preserve"> </w:delText>
        </w:r>
        <w:r w:rsidDel="006E30F7">
          <w:delText>the</w:delText>
        </w:r>
        <w:r w:rsidDel="006E30F7">
          <w:rPr>
            <w:spacing w:val="1"/>
          </w:rPr>
          <w:delText xml:space="preserve"> </w:delText>
        </w:r>
        <w:r w:rsidDel="006E30F7">
          <w:delText>number</w:delText>
        </w:r>
        <w:r w:rsidDel="006E30F7">
          <w:rPr>
            <w:spacing w:val="-3"/>
          </w:rPr>
          <w:delText xml:space="preserve"> </w:delText>
        </w:r>
        <w:r w:rsidDel="006E30F7">
          <w:delText>of characters</w:delText>
        </w:r>
        <w:r w:rsidDel="006E30F7">
          <w:rPr>
            <w:spacing w:val="-1"/>
          </w:rPr>
          <w:delText xml:space="preserve"> </w:delText>
        </w:r>
        <w:r w:rsidDel="006E30F7">
          <w:delText>in the</w:delText>
        </w:r>
        <w:r w:rsidDel="006E30F7">
          <w:rPr>
            <w:spacing w:val="-2"/>
          </w:rPr>
          <w:delText xml:space="preserve"> </w:delText>
        </w:r>
        <w:r w:rsidDel="006E30F7">
          <w:delText>string, excluding</w:delText>
        </w:r>
        <w:r w:rsidDel="006E30F7">
          <w:rPr>
            <w:spacing w:val="-1"/>
          </w:rPr>
          <w:delText xml:space="preserve"> </w:delText>
        </w:r>
        <w:r w:rsidDel="006E30F7">
          <w:delText xml:space="preserve">the null </w:delText>
        </w:r>
        <w:r w:rsidDel="006E30F7">
          <w:rPr>
            <w:spacing w:val="-2"/>
          </w:rPr>
          <w:delText>terminator.</w:delText>
        </w:r>
      </w:del>
    </w:p>
    <w:p w14:paraId="392111F5" w14:textId="152C162B" w:rsidR="00E93CBF" w:rsidDel="006E30F7" w:rsidRDefault="00E93CBF">
      <w:pPr>
        <w:pStyle w:val="NormalBPBHEB"/>
        <w:rPr>
          <w:del w:id="2011" w:author="Abhiram Arali" w:date="2024-11-12T12:20:00Z"/>
        </w:rPr>
        <w:pPrChange w:id="2012" w:author="Abhiram Arali" w:date="2024-11-12T12:23:00Z">
          <w:pPr>
            <w:pStyle w:val="BodyText"/>
            <w:spacing w:before="18"/>
            <w:ind w:left="107"/>
          </w:pPr>
        </w:pPrChange>
      </w:pPr>
      <w:moveToRangeStart w:id="2013" w:author="Abhiram Arali" w:date="2024-11-06T15:23:00Z" w:name="move181799012"/>
      <w:moveTo w:id="2014" w:author="Abhiram Arali" w:date="2024-11-06T15:23:00Z">
        <w:del w:id="2015" w:author="Abhiram Arali" w:date="2024-11-12T12:20:00Z">
          <w:r w:rsidDel="006E30F7">
            <w:delText>char</w:delText>
          </w:r>
          <w:r w:rsidDel="006E30F7">
            <w:rPr>
              <w:spacing w:val="-1"/>
            </w:rPr>
            <w:delText xml:space="preserve"> </w:delText>
          </w:r>
          <w:r w:rsidDel="006E30F7">
            <w:delText>str[]</w:delText>
          </w:r>
          <w:r w:rsidDel="006E30F7">
            <w:rPr>
              <w:spacing w:val="-1"/>
            </w:rPr>
            <w:delText xml:space="preserve"> </w:delText>
          </w:r>
          <w:r w:rsidDel="006E30F7">
            <w:delText>=</w:delText>
          </w:r>
          <w:r w:rsidDel="006E30F7">
            <w:rPr>
              <w:spacing w:val="-2"/>
            </w:rPr>
            <w:delText xml:space="preserve"> "Hello";</w:delText>
          </w:r>
        </w:del>
      </w:moveTo>
    </w:p>
    <w:p w14:paraId="44BAB41A" w14:textId="575B1B74" w:rsidR="00E93CBF" w:rsidDel="006E30F7" w:rsidRDefault="00E93CBF">
      <w:pPr>
        <w:pStyle w:val="NormalBPBHEB"/>
        <w:rPr>
          <w:del w:id="2016" w:author="Abhiram Arali" w:date="2024-11-12T12:20:00Z"/>
        </w:rPr>
        <w:pPrChange w:id="2017" w:author="Abhiram Arali" w:date="2024-11-12T12:23:00Z">
          <w:pPr>
            <w:pStyle w:val="BodyText"/>
            <w:spacing w:before="19"/>
          </w:pPr>
        </w:pPrChange>
      </w:pPr>
    </w:p>
    <w:p w14:paraId="499C29F4" w14:textId="0EB4D765" w:rsidR="00E93CBF" w:rsidDel="006E30F7" w:rsidRDefault="00E93CBF">
      <w:pPr>
        <w:pStyle w:val="NormalBPBHEB"/>
        <w:rPr>
          <w:del w:id="2018" w:author="Abhiram Arali" w:date="2024-11-12T12:20:00Z"/>
        </w:rPr>
        <w:pPrChange w:id="2019" w:author="Abhiram Arali" w:date="2024-11-12T12:23:00Z">
          <w:pPr>
            <w:pStyle w:val="BodyText"/>
            <w:ind w:left="107"/>
          </w:pPr>
        </w:pPrChange>
      </w:pPr>
      <w:moveTo w:id="2020" w:author="Abhiram Arali" w:date="2024-11-06T15:23:00Z">
        <w:del w:id="2021" w:author="Abhiram Arali" w:date="2024-11-12T12:20:00Z">
          <w:r w:rsidDel="006E30F7">
            <w:delText>int</w:delText>
          </w:r>
          <w:r w:rsidDel="006E30F7">
            <w:rPr>
              <w:spacing w:val="-1"/>
            </w:rPr>
            <w:delText xml:space="preserve"> </w:delText>
          </w:r>
          <w:r w:rsidDel="006E30F7">
            <w:delText>len =</w:delText>
          </w:r>
          <w:r w:rsidDel="006E30F7">
            <w:rPr>
              <w:spacing w:val="-3"/>
            </w:rPr>
            <w:delText xml:space="preserve"> </w:delText>
          </w:r>
          <w:r w:rsidDel="006E30F7">
            <w:delText>strlen(str); // len</w:delText>
          </w:r>
          <w:r w:rsidDel="006E30F7">
            <w:rPr>
              <w:spacing w:val="-1"/>
            </w:rPr>
            <w:delText xml:space="preserve"> </w:delText>
          </w:r>
          <w:r w:rsidDel="006E30F7">
            <w:delText xml:space="preserve">will be </w:delText>
          </w:r>
          <w:r w:rsidDel="006E30F7">
            <w:rPr>
              <w:spacing w:val="-10"/>
            </w:rPr>
            <w:delText>5</w:delText>
          </w:r>
        </w:del>
      </w:moveTo>
    </w:p>
    <w:moveToRangeEnd w:id="2013"/>
    <w:p w14:paraId="345AE25A" w14:textId="668F4DB2" w:rsidR="00E527DA" w:rsidDel="006E30F7" w:rsidRDefault="00EB2904">
      <w:pPr>
        <w:pStyle w:val="NormalBPBHEB"/>
        <w:rPr>
          <w:del w:id="2022" w:author="Abhiram Arali" w:date="2024-11-12T12:20:00Z"/>
          <w:sz w:val="20"/>
        </w:rPr>
        <w:pPrChange w:id="2023" w:author="Abhiram Arali" w:date="2024-11-12T12:23:00Z">
          <w:pPr>
            <w:pStyle w:val="BodyText"/>
            <w:spacing w:before="49"/>
          </w:pPr>
        </w:pPrChange>
      </w:pPr>
      <w:del w:id="2024" w:author="Abhiram Arali" w:date="2024-11-06T15:23:00Z">
        <w:r w:rsidDel="00927F53">
          <w:rPr>
            <w:noProof/>
            <w:lang w:val="en-IN" w:eastAsia="en-IN"/>
            <w:rPrChange w:id="2025" w:author="Unknown">
              <w:rPr>
                <w:noProof/>
                <w:lang w:val="en-IN" w:eastAsia="en-IN"/>
              </w:rPr>
            </w:rPrChange>
          </w:rPr>
          <mc:AlternateContent>
            <mc:Choice Requires="wps">
              <w:drawing>
                <wp:anchor distT="0" distB="0" distL="0" distR="0" simplePos="0" relativeHeight="487611904" behindDoc="1" locked="0" layoutInCell="1" allowOverlap="1" wp14:anchorId="2BED157C" wp14:editId="525D3312">
                  <wp:simplePos x="0" y="0"/>
                  <wp:positionH relativeFrom="page">
                    <wp:posOffset>843076</wp:posOffset>
                  </wp:positionH>
                  <wp:positionV relativeFrom="paragraph">
                    <wp:posOffset>195875</wp:posOffset>
                  </wp:positionV>
                  <wp:extent cx="5876290" cy="655955"/>
                  <wp:effectExtent l="0" t="0" r="0" b="0"/>
                  <wp:wrapTopAndBottom/>
                  <wp:docPr id="87" name="Text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655955"/>
                          </a:xfrm>
                          <a:prstGeom prst="rect">
                            <a:avLst/>
                          </a:prstGeom>
                          <a:ln w="6096">
                            <a:solidFill>
                              <a:srgbClr val="000000"/>
                            </a:solidFill>
                            <a:prstDash val="solid"/>
                          </a:ln>
                        </wps:spPr>
                        <wps:txbx>
                          <w:txbxContent>
                            <w:p w14:paraId="0247E3AB" w14:textId="7085FF69" w:rsidR="00E527DA" w:rsidDel="00E93CBF" w:rsidRDefault="00EB2904">
                              <w:pPr>
                                <w:pStyle w:val="BodyText"/>
                                <w:spacing w:before="18"/>
                                <w:ind w:left="107"/>
                              </w:pPr>
                              <w:moveFromRangeStart w:id="2026" w:author="Abhiram Arali" w:date="2024-11-06T15:23:00Z" w:name="move181799012"/>
                              <w:moveFrom w:id="2027" w:author="Abhiram Arali" w:date="2024-11-06T15:23:00Z">
                                <w:r w:rsidDel="00E93CBF">
                                  <w:t>char</w:t>
                                </w:r>
                                <w:r w:rsidDel="00E93CBF">
                                  <w:rPr>
                                    <w:spacing w:val="-1"/>
                                  </w:rPr>
                                  <w:t xml:space="preserve"> </w:t>
                                </w:r>
                                <w:r w:rsidDel="00E93CBF">
                                  <w:t>str[]</w:t>
                                </w:r>
                                <w:r w:rsidDel="00E93CBF">
                                  <w:rPr>
                                    <w:spacing w:val="-1"/>
                                  </w:rPr>
                                  <w:t xml:space="preserve"> </w:t>
                                </w:r>
                                <w:r w:rsidDel="00E93CBF">
                                  <w:t>=</w:t>
                                </w:r>
                                <w:r w:rsidDel="00E93CBF">
                                  <w:rPr>
                                    <w:spacing w:val="-2"/>
                                  </w:rPr>
                                  <w:t xml:space="preserve"> "Hello";</w:t>
                                </w:r>
                              </w:moveFrom>
                            </w:p>
                            <w:p w14:paraId="1AF5C9C6" w14:textId="5FA45D3F" w:rsidR="00E527DA" w:rsidDel="00E93CBF" w:rsidRDefault="00E527DA">
                              <w:pPr>
                                <w:pStyle w:val="BodyText"/>
                                <w:spacing w:before="19"/>
                              </w:pPr>
                            </w:p>
                            <w:p w14:paraId="624A82AD" w14:textId="52B55DFB" w:rsidR="00E527DA" w:rsidRDefault="00EB2904">
                              <w:pPr>
                                <w:pStyle w:val="BodyText"/>
                                <w:ind w:left="107"/>
                              </w:pPr>
                              <w:moveFrom w:id="2028" w:author="Abhiram Arali" w:date="2024-11-06T15:23:00Z">
                                <w:r w:rsidDel="00E93CBF">
                                  <w:t>int</w:t>
                                </w:r>
                                <w:r w:rsidDel="00E93CBF">
                                  <w:rPr>
                                    <w:spacing w:val="-1"/>
                                  </w:rPr>
                                  <w:t xml:space="preserve"> </w:t>
                                </w:r>
                                <w:r w:rsidDel="00E93CBF">
                                  <w:t>len =</w:t>
                                </w:r>
                                <w:r w:rsidDel="00E93CBF">
                                  <w:rPr>
                                    <w:spacing w:val="-3"/>
                                  </w:rPr>
                                  <w:t xml:space="preserve"> </w:t>
                                </w:r>
                                <w:r w:rsidDel="00E93CBF">
                                  <w:t>strlen(str); // len</w:t>
                                </w:r>
                                <w:r w:rsidDel="00E93CBF">
                                  <w:rPr>
                                    <w:spacing w:val="-1"/>
                                  </w:rPr>
                                  <w:t xml:space="preserve"> </w:t>
                                </w:r>
                                <w:r w:rsidDel="00E93CBF">
                                  <w:t xml:space="preserve">will be </w:t>
                                </w:r>
                                <w:r w:rsidDel="00E93CBF">
                                  <w:rPr>
                                    <w:spacing w:val="-10"/>
                                  </w:rPr>
                                  <w:t>5</w:t>
                                </w:r>
                              </w:moveFrom>
                              <w:moveFromRangeEnd w:id="2026"/>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ED157C" id="Textbox 87" o:spid="_x0000_s1107" type="#_x0000_t202" style="position:absolute;left:0;text-align:left;margin-left:66.4pt;margin-top:15.4pt;width:462.7pt;height:51.65pt;z-index:-157045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" filled="f" strokeweight=".48pt">
                  <v:path arrowok="t"/>
                  <v:textbox inset="0,0,0,0">
                    <w:txbxContent>
                      <w:p w14:paraId="0247E3AB" w14:textId="7085FF69" w:rsidR="00E527DA" w:rsidDel="00E93CBF" w:rsidRDefault="00000000">
                        <w:pPr>
                          <w:pStyle w:val="BodyText"/>
                          <w:spacing w:before="18"/>
                          <w:ind w:left="107"/>
                          <w:rPr>
                            <w:moveFrom w:id="2946" w:author="Abhiram Arali" w:date="2024-11-06T15:23:00Z" w16du:dateUtc="2024-11-06T09:53:00Z"/>
                          </w:rPr>
                        </w:pPr>
                        <w:moveFromRangeStart w:id="2947" w:author="Abhiram Arali" w:date="2024-11-06T15:23:00Z" w:name="move181799012"/>
                        <w:moveFrom w:id="2948" w:author="Abhiram Arali" w:date="2024-11-06T15:23:00Z" w16du:dateUtc="2024-11-06T09:53:00Z">
                          <w:r w:rsidDel="00E93CBF">
                            <w:t>char</w:t>
                          </w:r>
                          <w:r w:rsidDel="00E93CBF">
                            <w:rPr>
                              <w:spacing w:val="-1"/>
                            </w:rPr>
                            <w:t xml:space="preserve"> </w:t>
                          </w:r>
                          <w:r w:rsidDel="00E93CBF">
                            <w:t>str[]</w:t>
                          </w:r>
                          <w:r w:rsidDel="00E93CBF">
                            <w:rPr>
                              <w:spacing w:val="-1"/>
                            </w:rPr>
                            <w:t xml:space="preserve"> </w:t>
                          </w:r>
                          <w:r w:rsidDel="00E93CBF">
                            <w:t>=</w:t>
                          </w:r>
                          <w:r w:rsidDel="00E93CBF">
                            <w:rPr>
                              <w:spacing w:val="-2"/>
                            </w:rPr>
                            <w:t xml:space="preserve"> "Hello";</w:t>
                          </w:r>
                        </w:moveFrom>
                      </w:p>
                      <w:p w14:paraId="1AF5C9C6" w14:textId="5FA45D3F" w:rsidR="00E527DA" w:rsidDel="00E93CBF" w:rsidRDefault="00E527DA">
                        <w:pPr>
                          <w:pStyle w:val="BodyText"/>
                          <w:spacing w:before="19"/>
                          <w:rPr>
                            <w:moveFrom w:id="2949" w:author="Abhiram Arali" w:date="2024-11-06T15:23:00Z" w16du:dateUtc="2024-11-06T09:53:00Z"/>
                          </w:rPr>
                        </w:pPr>
                      </w:p>
                      <w:p w14:paraId="624A82AD" w14:textId="52B55DFB" w:rsidR="00E527DA" w:rsidRDefault="00000000">
                        <w:pPr>
                          <w:pStyle w:val="BodyText"/>
                          <w:ind w:left="107"/>
                        </w:pPr>
                        <w:moveFrom w:id="2950" w:author="Abhiram Arali" w:date="2024-11-06T15:23:00Z" w16du:dateUtc="2024-11-06T09:53:00Z">
                          <w:r w:rsidDel="00E93CBF">
                            <w:t>int</w:t>
                          </w:r>
                          <w:r w:rsidDel="00E93CBF">
                            <w:rPr>
                              <w:spacing w:val="-1"/>
                            </w:rPr>
                            <w:t xml:space="preserve"> </w:t>
                          </w:r>
                          <w:r w:rsidDel="00E93CBF">
                            <w:t>len =</w:t>
                          </w:r>
                          <w:r w:rsidDel="00E93CBF">
                            <w:rPr>
                              <w:spacing w:val="-3"/>
                            </w:rPr>
                            <w:t xml:space="preserve"> </w:t>
                          </w:r>
                          <w:r w:rsidDel="00E93CBF">
                            <w:t>strlen(str); // len</w:t>
                          </w:r>
                          <w:r w:rsidDel="00E93CBF">
                            <w:rPr>
                              <w:spacing w:val="-1"/>
                            </w:rPr>
                            <w:t xml:space="preserve"> </w:t>
                          </w:r>
                          <w:r w:rsidDel="00E93CBF">
                            <w:t xml:space="preserve">will be </w:t>
                          </w:r>
                          <w:r w:rsidDel="00E93CBF">
                            <w:rPr>
                              <w:spacing w:val="-10"/>
                            </w:rPr>
                            <w:t>5</w:t>
                          </w:r>
                        </w:moveFrom>
                        <w:moveFromRangeEnd w:id="2947"/>
                      </w:p>
                    </w:txbxContent>
                  </v:textbox>
                  <w10:wrap type="topAndBottom" anchorx="page"/>
                </v:shape>
              </w:pict>
            </mc:Fallback>
          </mc:AlternateContent>
        </w:r>
      </w:del>
    </w:p>
    <w:p w14:paraId="1DAA7602" w14:textId="2AD424CB" w:rsidR="00E527DA" w:rsidDel="006B77BC" w:rsidRDefault="00EB2904">
      <w:pPr>
        <w:pStyle w:val="NormalBPBHEB"/>
        <w:rPr>
          <w:del w:id="2029" w:author="Abhiram Arali" w:date="2024-11-06T15:23:00Z"/>
        </w:rPr>
        <w:pPrChange w:id="2030" w:author="Abhiram Arali" w:date="2024-11-12T12:23:00Z">
          <w:pPr>
            <w:pStyle w:val="Heading1"/>
            <w:numPr>
              <w:numId w:val="2"/>
            </w:numPr>
            <w:tabs>
              <w:tab w:val="left" w:pos="460"/>
            </w:tabs>
            <w:spacing w:before="167"/>
            <w:ind w:left="460" w:hanging="240"/>
          </w:pPr>
        </w:pPrChange>
      </w:pPr>
      <w:del w:id="2031" w:author="Abhiram Arali" w:date="2024-11-12T12:20:00Z">
        <w:r w:rsidRPr="004611F2" w:rsidDel="006E30F7">
          <w:rPr>
            <w:b/>
            <w:bCs/>
            <w:rPrChange w:id="2032" w:author="Abhiram Arali" w:date="2024-11-06T15:23:00Z">
              <w:rPr/>
            </w:rPrChange>
          </w:rPr>
          <w:delText>strcpy():</w:delText>
        </w:r>
        <w:r w:rsidDel="006E30F7">
          <w:rPr>
            <w:spacing w:val="-1"/>
          </w:rPr>
          <w:delText xml:space="preserve"> </w:delText>
        </w:r>
        <w:r w:rsidDel="006E30F7">
          <w:delText>Copy</w:delText>
        </w:r>
        <w:r w:rsidDel="006E30F7">
          <w:rPr>
            <w:spacing w:val="-1"/>
          </w:rPr>
          <w:delText xml:space="preserve"> </w:delText>
        </w:r>
        <w:r w:rsidDel="006E30F7">
          <w:delText>one</w:delText>
        </w:r>
        <w:r w:rsidDel="006E30F7">
          <w:rPr>
            <w:spacing w:val="-2"/>
          </w:rPr>
          <w:delText xml:space="preserve"> </w:delText>
        </w:r>
        <w:r w:rsidDel="006E30F7">
          <w:delText>string</w:delText>
        </w:r>
        <w:r w:rsidDel="006E30F7">
          <w:rPr>
            <w:spacing w:val="-1"/>
          </w:rPr>
          <w:delText xml:space="preserve"> </w:delText>
        </w:r>
        <w:r w:rsidDel="006E30F7">
          <w:delText xml:space="preserve">to </w:delText>
        </w:r>
        <w:r w:rsidDel="006E30F7">
          <w:rPr>
            <w:spacing w:val="-2"/>
          </w:rPr>
          <w:delText>another</w:delText>
        </w:r>
      </w:del>
    </w:p>
    <w:p w14:paraId="2F7DE000" w14:textId="10B19576" w:rsidR="00E527DA" w:rsidDel="006B77BC" w:rsidRDefault="00E527DA">
      <w:pPr>
        <w:pStyle w:val="NormalBPBHEB"/>
        <w:rPr>
          <w:del w:id="2033" w:author="Abhiram Arali" w:date="2024-11-06T15:23:00Z"/>
          <w:b/>
        </w:rPr>
        <w:pPrChange w:id="2034" w:author="Abhiram Arali" w:date="2024-11-12T12:23:00Z">
          <w:pPr>
            <w:pStyle w:val="BodyText"/>
            <w:spacing w:before="22"/>
          </w:pPr>
        </w:pPrChange>
      </w:pPr>
    </w:p>
    <w:p w14:paraId="0B073F76" w14:textId="564C96D0" w:rsidR="00E527DA" w:rsidDel="006E30F7" w:rsidRDefault="00EB2904">
      <w:pPr>
        <w:pStyle w:val="NormalBPBHEB"/>
        <w:rPr>
          <w:del w:id="2035" w:author="Abhiram Arali" w:date="2024-11-12T12:20:00Z"/>
        </w:rPr>
        <w:pPrChange w:id="2036" w:author="Abhiram Arali" w:date="2024-11-12T12:23:00Z">
          <w:pPr>
            <w:pStyle w:val="BodyText"/>
            <w:ind w:left="220"/>
          </w:pPr>
        </w:pPrChange>
      </w:pPr>
      <w:del w:id="2037" w:author="Abhiram Arali" w:date="2024-11-12T12:20:00Z">
        <w:r w:rsidDel="006E30F7">
          <w:delText>This</w:delText>
        </w:r>
        <w:r w:rsidDel="006E30F7">
          <w:rPr>
            <w:spacing w:val="-1"/>
          </w:rPr>
          <w:delText xml:space="preserve"> </w:delText>
        </w:r>
        <w:r w:rsidRPr="006B77BC" w:rsidDel="006E30F7">
          <w:rPr>
            <w:b/>
            <w:bCs/>
            <w:rPrChange w:id="2038" w:author="Abhiram Arali" w:date="2024-11-06T15:23:00Z">
              <w:rPr/>
            </w:rPrChange>
          </w:rPr>
          <w:delText>function</w:delText>
        </w:r>
        <w:r w:rsidDel="006E30F7">
          <w:delText xml:space="preserve"> copies</w:delText>
        </w:r>
        <w:r w:rsidDel="006E30F7">
          <w:rPr>
            <w:spacing w:val="-1"/>
          </w:rPr>
          <w:delText xml:space="preserve"> </w:delText>
        </w:r>
        <w:r w:rsidDel="006E30F7">
          <w:delText>the</w:delText>
        </w:r>
        <w:r w:rsidDel="006E30F7">
          <w:rPr>
            <w:spacing w:val="1"/>
          </w:rPr>
          <w:delText xml:space="preserve"> </w:delText>
        </w:r>
        <w:r w:rsidDel="006E30F7">
          <w:delText>content</w:delText>
        </w:r>
        <w:r w:rsidDel="006E30F7">
          <w:rPr>
            <w:spacing w:val="-1"/>
          </w:rPr>
          <w:delText xml:space="preserve"> </w:delText>
        </w:r>
        <w:r w:rsidDel="006E30F7">
          <w:delText>of</w:delText>
        </w:r>
        <w:r w:rsidDel="006E30F7">
          <w:rPr>
            <w:spacing w:val="-1"/>
          </w:rPr>
          <w:delText xml:space="preserve"> </w:delText>
        </w:r>
        <w:r w:rsidDel="006E30F7">
          <w:delText>one</w:delText>
        </w:r>
        <w:r w:rsidDel="006E30F7">
          <w:rPr>
            <w:spacing w:val="-2"/>
          </w:rPr>
          <w:delText xml:space="preserve"> </w:delText>
        </w:r>
        <w:r w:rsidDel="006E30F7">
          <w:delText xml:space="preserve">string into </w:delText>
        </w:r>
        <w:r w:rsidDel="006E30F7">
          <w:rPr>
            <w:spacing w:val="-2"/>
          </w:rPr>
          <w:delText>another.</w:delText>
        </w:r>
      </w:del>
    </w:p>
    <w:p w14:paraId="051FF915" w14:textId="7A622A29" w:rsidR="00E02810" w:rsidDel="006E30F7" w:rsidRDefault="00E02810">
      <w:pPr>
        <w:pStyle w:val="NormalBPBHEB"/>
        <w:rPr>
          <w:del w:id="2039" w:author="Abhiram Arali" w:date="2024-11-12T12:20:00Z"/>
        </w:rPr>
        <w:pPrChange w:id="2040" w:author="Abhiram Arali" w:date="2024-11-12T12:23:00Z">
          <w:pPr>
            <w:pStyle w:val="BodyText"/>
            <w:spacing w:before="18" w:line="499" w:lineRule="auto"/>
            <w:ind w:left="107" w:right="6820"/>
          </w:pPr>
        </w:pPrChange>
      </w:pPr>
      <w:moveToRangeStart w:id="2041" w:author="Abhiram Arali" w:date="2024-11-06T15:23:00Z" w:name="move181799040"/>
      <w:moveTo w:id="2042" w:author="Abhiram Arali" w:date="2024-11-06T15:23:00Z">
        <w:del w:id="2043" w:author="Abhiram Arali" w:date="2024-11-12T12:20:00Z">
          <w:r w:rsidDel="006E30F7">
            <w:delText>char</w:delText>
          </w:r>
          <w:r w:rsidDel="006E30F7">
            <w:rPr>
              <w:spacing w:val="-14"/>
            </w:rPr>
            <w:delText xml:space="preserve"> </w:delText>
          </w:r>
          <w:r w:rsidDel="006E30F7">
            <w:delText>src[]</w:delText>
          </w:r>
          <w:r w:rsidDel="006E30F7">
            <w:rPr>
              <w:spacing w:val="-14"/>
            </w:rPr>
            <w:delText xml:space="preserve"> </w:delText>
          </w:r>
          <w:r w:rsidDel="006E30F7">
            <w:delText>=</w:delText>
          </w:r>
          <w:r w:rsidDel="006E30F7">
            <w:rPr>
              <w:spacing w:val="-14"/>
            </w:rPr>
            <w:delText xml:space="preserve"> </w:delText>
          </w:r>
          <w:r w:rsidDel="006E30F7">
            <w:delText>"Source"; char dest[20];</w:delText>
          </w:r>
        </w:del>
      </w:moveTo>
    </w:p>
    <w:p w14:paraId="36A35C44" w14:textId="4CADAF9B" w:rsidR="00E02810" w:rsidDel="006E30F7" w:rsidRDefault="00E02810">
      <w:pPr>
        <w:pStyle w:val="NormalBPBHEB"/>
        <w:rPr>
          <w:del w:id="2044" w:author="Abhiram Arali" w:date="2024-11-12T12:20:00Z"/>
        </w:rPr>
        <w:pPrChange w:id="2045" w:author="Abhiram Arali" w:date="2024-11-12T12:23:00Z">
          <w:pPr>
            <w:pStyle w:val="BodyText"/>
            <w:spacing w:line="275" w:lineRule="exact"/>
            <w:ind w:left="107"/>
          </w:pPr>
        </w:pPrChange>
      </w:pPr>
      <w:moveTo w:id="2046" w:author="Abhiram Arali" w:date="2024-11-06T15:23:00Z">
        <w:del w:id="2047" w:author="Abhiram Arali" w:date="2024-11-12T12:20:00Z">
          <w:r w:rsidDel="006E30F7">
            <w:delText>strcpy(dest,</w:delText>
          </w:r>
          <w:r w:rsidDel="006E30F7">
            <w:rPr>
              <w:spacing w:val="-1"/>
            </w:rPr>
            <w:delText xml:space="preserve"> </w:delText>
          </w:r>
          <w:r w:rsidDel="006E30F7">
            <w:delText>src);</w:delText>
          </w:r>
          <w:r w:rsidDel="006E30F7">
            <w:rPr>
              <w:spacing w:val="-1"/>
            </w:rPr>
            <w:delText xml:space="preserve"> </w:delText>
          </w:r>
          <w:r w:rsidDel="006E30F7">
            <w:delText>//</w:delText>
          </w:r>
          <w:r w:rsidDel="006E30F7">
            <w:rPr>
              <w:spacing w:val="-1"/>
            </w:rPr>
            <w:delText xml:space="preserve"> </w:delText>
          </w:r>
          <w:r w:rsidDel="006E30F7">
            <w:delText>Copies</w:delText>
          </w:r>
          <w:r w:rsidDel="006E30F7">
            <w:rPr>
              <w:spacing w:val="-1"/>
            </w:rPr>
            <w:delText xml:space="preserve"> </w:delText>
          </w:r>
          <w:r w:rsidDel="006E30F7">
            <w:delText>"Source"</w:delText>
          </w:r>
          <w:r w:rsidDel="006E30F7">
            <w:rPr>
              <w:spacing w:val="-1"/>
            </w:rPr>
            <w:delText xml:space="preserve"> </w:delText>
          </w:r>
          <w:r w:rsidDel="006E30F7">
            <w:delText>into</w:delText>
          </w:r>
          <w:r w:rsidDel="006E30F7">
            <w:rPr>
              <w:spacing w:val="-1"/>
            </w:rPr>
            <w:delText xml:space="preserve"> </w:delText>
          </w:r>
          <w:r w:rsidDel="006E30F7">
            <w:rPr>
              <w:spacing w:val="-4"/>
            </w:rPr>
            <w:delText>dest</w:delText>
          </w:r>
        </w:del>
      </w:moveTo>
    </w:p>
    <w:moveToRangeEnd w:id="2041"/>
    <w:p w14:paraId="301A5514" w14:textId="75BD784E" w:rsidR="00E527DA" w:rsidDel="006E30F7" w:rsidRDefault="00EB2904">
      <w:pPr>
        <w:pStyle w:val="NormalBPBHEB"/>
        <w:rPr>
          <w:del w:id="2048" w:author="Abhiram Arali" w:date="2024-11-12T12:20:00Z"/>
          <w:sz w:val="20"/>
        </w:rPr>
        <w:pPrChange w:id="2049" w:author="Abhiram Arali" w:date="2024-11-12T12:23:00Z">
          <w:pPr>
            <w:pStyle w:val="BodyText"/>
            <w:spacing w:before="46"/>
          </w:pPr>
        </w:pPrChange>
      </w:pPr>
      <w:del w:id="2050" w:author="Abhiram Arali" w:date="2024-11-06T15:23:00Z">
        <w:r w:rsidDel="00486FBB">
          <w:rPr>
            <w:noProof/>
            <w:lang w:val="en-IN" w:eastAsia="en-IN"/>
            <w:rPrChange w:id="2051" w:author="Unknown">
              <w:rPr>
                <w:noProof/>
                <w:lang w:val="en-IN" w:eastAsia="en-IN"/>
              </w:rPr>
            </w:rPrChange>
          </w:rPr>
          <mc:AlternateContent>
            <mc:Choice Requires="wps">
              <w:drawing>
                <wp:anchor distT="0" distB="0" distL="0" distR="0" simplePos="0" relativeHeight="487612416" behindDoc="1" locked="0" layoutInCell="1" allowOverlap="1" wp14:anchorId="4F2A196E" wp14:editId="3B436729">
                  <wp:simplePos x="0" y="0"/>
                  <wp:positionH relativeFrom="page">
                    <wp:posOffset>843076</wp:posOffset>
                  </wp:positionH>
                  <wp:positionV relativeFrom="paragraph">
                    <wp:posOffset>194126</wp:posOffset>
                  </wp:positionV>
                  <wp:extent cx="5876290" cy="1021080"/>
                  <wp:effectExtent l="0" t="0" r="0" b="0"/>
                  <wp:wrapTopAndBottom/>
                  <wp:docPr id="88" name="Text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1021080"/>
                          </a:xfrm>
                          <a:prstGeom prst="rect">
                            <a:avLst/>
                          </a:prstGeom>
                          <a:ln w="6096">
                            <a:solidFill>
                              <a:srgbClr val="000000"/>
                            </a:solidFill>
                            <a:prstDash val="solid"/>
                          </a:ln>
                        </wps:spPr>
                        <wps:txbx>
                          <w:txbxContent>
                            <w:p w14:paraId="6A87BEA7" w14:textId="79250ED7" w:rsidR="00E527DA" w:rsidDel="00E02810" w:rsidRDefault="00EB2904">
                              <w:pPr>
                                <w:pStyle w:val="BodyText"/>
                                <w:spacing w:before="18" w:line="499" w:lineRule="auto"/>
                                <w:ind w:left="107" w:right="6820"/>
                              </w:pPr>
                              <w:moveFromRangeStart w:id="2052" w:author="Abhiram Arali" w:date="2024-11-06T15:23:00Z" w:name="move181799040"/>
                              <w:moveFrom w:id="2053" w:author="Abhiram Arali" w:date="2024-11-06T15:23:00Z">
                                <w:r w:rsidDel="00E02810">
                                  <w:t>char</w:t>
                                </w:r>
                                <w:r w:rsidDel="00E02810">
                                  <w:rPr>
                                    <w:spacing w:val="-14"/>
                                  </w:rPr>
                                  <w:t xml:space="preserve"> </w:t>
                                </w:r>
                                <w:r w:rsidDel="00E02810">
                                  <w:t>src[]</w:t>
                                </w:r>
                                <w:r w:rsidDel="00E02810">
                                  <w:rPr>
                                    <w:spacing w:val="-14"/>
                                  </w:rPr>
                                  <w:t xml:space="preserve"> </w:t>
                                </w:r>
                                <w:r w:rsidDel="00E02810">
                                  <w:t>=</w:t>
                                </w:r>
                                <w:r w:rsidDel="00E02810">
                                  <w:rPr>
                                    <w:spacing w:val="-14"/>
                                  </w:rPr>
                                  <w:t xml:space="preserve"> </w:t>
                                </w:r>
                                <w:r w:rsidDel="00E02810">
                                  <w:t>"Source"; char dest[20];</w:t>
                                </w:r>
                              </w:moveFrom>
                            </w:p>
                            <w:p w14:paraId="74A9FFFB" w14:textId="3B1FEA52" w:rsidR="00E527DA" w:rsidRDefault="00EB2904">
                              <w:pPr>
                                <w:pStyle w:val="BodyText"/>
                                <w:spacing w:line="275" w:lineRule="exact"/>
                                <w:ind w:left="107"/>
                              </w:pPr>
                              <w:moveFrom w:id="2054" w:author="Abhiram Arali" w:date="2024-11-06T15:23:00Z">
                                <w:r w:rsidDel="00E02810">
                                  <w:t>strcpy(dest,</w:t>
                                </w:r>
                                <w:r w:rsidDel="00E02810">
                                  <w:rPr>
                                    <w:spacing w:val="-1"/>
                                  </w:rPr>
                                  <w:t xml:space="preserve"> </w:t>
                                </w:r>
                                <w:r w:rsidDel="00E02810">
                                  <w:t>src);</w:t>
                                </w:r>
                                <w:r w:rsidDel="00E02810">
                                  <w:rPr>
                                    <w:spacing w:val="-1"/>
                                  </w:rPr>
                                  <w:t xml:space="preserve"> </w:t>
                                </w:r>
                                <w:r w:rsidDel="00E02810">
                                  <w:t>//</w:t>
                                </w:r>
                                <w:r w:rsidDel="00E02810">
                                  <w:rPr>
                                    <w:spacing w:val="-1"/>
                                  </w:rPr>
                                  <w:t xml:space="preserve"> </w:t>
                                </w:r>
                                <w:r w:rsidDel="00E02810">
                                  <w:t>Copies</w:t>
                                </w:r>
                                <w:r w:rsidDel="00E02810">
                                  <w:rPr>
                                    <w:spacing w:val="-1"/>
                                  </w:rPr>
                                  <w:t xml:space="preserve"> </w:t>
                                </w:r>
                                <w:r w:rsidDel="00E02810">
                                  <w:t>"Source"</w:t>
                                </w:r>
                                <w:r w:rsidDel="00E02810">
                                  <w:rPr>
                                    <w:spacing w:val="-1"/>
                                  </w:rPr>
                                  <w:t xml:space="preserve"> </w:t>
                                </w:r>
                                <w:r w:rsidDel="00E02810">
                                  <w:t>into</w:t>
                                </w:r>
                                <w:r w:rsidDel="00E02810">
                                  <w:rPr>
                                    <w:spacing w:val="-1"/>
                                  </w:rPr>
                                  <w:t xml:space="preserve"> </w:t>
                                </w:r>
                                <w:r w:rsidDel="00E02810">
                                  <w:rPr>
                                    <w:spacing w:val="-4"/>
                                  </w:rPr>
                                  <w:t>dest</w:t>
                                </w:r>
                              </w:moveFrom>
                              <w:moveFromRangeEnd w:id="2052"/>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2A196E" id="Textbox 88" o:spid="_x0000_s1108" type="#_x0000_t202" style="position:absolute;left:0;text-align:left;margin-left:66.4pt;margin-top:15.3pt;width:462.7pt;height:80.4pt;z-index:-157040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" filled="f" strokeweight=".48pt">
                  <v:path arrowok="t"/>
                  <v:textbox inset="0,0,0,0">
                    <w:txbxContent>
                      <w:p w14:paraId="6A87BEA7" w14:textId="79250ED7" w:rsidR="00E527DA" w:rsidDel="00E02810" w:rsidRDefault="00000000">
                        <w:pPr>
                          <w:pStyle w:val="BodyText"/>
                          <w:spacing w:before="18" w:line="499" w:lineRule="auto"/>
                          <w:ind w:left="107" w:right="6820"/>
                          <w:rPr>
                            <w:moveFrom w:id="2979" w:author="Abhiram Arali" w:date="2024-11-06T15:23:00Z" w16du:dateUtc="2024-11-06T09:53:00Z"/>
                          </w:rPr>
                        </w:pPr>
                        <w:moveFromRangeStart w:id="2980" w:author="Abhiram Arali" w:date="2024-11-06T15:23:00Z" w:name="move181799040"/>
                        <w:moveFrom w:id="2981" w:author="Abhiram Arali" w:date="2024-11-06T15:23:00Z" w16du:dateUtc="2024-11-06T09:53:00Z">
                          <w:r w:rsidDel="00E02810">
                            <w:t>char</w:t>
                          </w:r>
                          <w:r w:rsidDel="00E02810">
                            <w:rPr>
                              <w:spacing w:val="-14"/>
                            </w:rPr>
                            <w:t xml:space="preserve"> </w:t>
                          </w:r>
                          <w:r w:rsidDel="00E02810">
                            <w:t>src[]</w:t>
                          </w:r>
                          <w:r w:rsidDel="00E02810">
                            <w:rPr>
                              <w:spacing w:val="-14"/>
                            </w:rPr>
                            <w:t xml:space="preserve"> </w:t>
                          </w:r>
                          <w:r w:rsidDel="00E02810">
                            <w:t>=</w:t>
                          </w:r>
                          <w:r w:rsidDel="00E02810">
                            <w:rPr>
                              <w:spacing w:val="-14"/>
                            </w:rPr>
                            <w:t xml:space="preserve"> </w:t>
                          </w:r>
                          <w:r w:rsidDel="00E02810">
                            <w:t>"Source"; char dest[20];</w:t>
                          </w:r>
                        </w:moveFrom>
                      </w:p>
                      <w:p w14:paraId="74A9FFFB" w14:textId="3B1FEA52" w:rsidR="00E527DA" w:rsidRDefault="00000000">
                        <w:pPr>
                          <w:pStyle w:val="BodyText"/>
                          <w:spacing w:line="275" w:lineRule="exact"/>
                          <w:ind w:left="107"/>
                        </w:pPr>
                        <w:moveFrom w:id="2982" w:author="Abhiram Arali" w:date="2024-11-06T15:23:00Z" w16du:dateUtc="2024-11-06T09:53:00Z">
                          <w:r w:rsidDel="00E02810">
                            <w:t>strcpy(dest,</w:t>
                          </w:r>
                          <w:r w:rsidDel="00E02810">
                            <w:rPr>
                              <w:spacing w:val="-1"/>
                            </w:rPr>
                            <w:t xml:space="preserve"> </w:t>
                          </w:r>
                          <w:r w:rsidDel="00E02810">
                            <w:t>src);</w:t>
                          </w:r>
                          <w:r w:rsidDel="00E02810">
                            <w:rPr>
                              <w:spacing w:val="-1"/>
                            </w:rPr>
                            <w:t xml:space="preserve"> </w:t>
                          </w:r>
                          <w:r w:rsidDel="00E02810">
                            <w:t>//</w:t>
                          </w:r>
                          <w:r w:rsidDel="00E02810">
                            <w:rPr>
                              <w:spacing w:val="-1"/>
                            </w:rPr>
                            <w:t xml:space="preserve"> </w:t>
                          </w:r>
                          <w:r w:rsidDel="00E02810">
                            <w:t>Copies</w:t>
                          </w:r>
                          <w:r w:rsidDel="00E02810">
                            <w:rPr>
                              <w:spacing w:val="-1"/>
                            </w:rPr>
                            <w:t xml:space="preserve"> </w:t>
                          </w:r>
                          <w:r w:rsidDel="00E02810">
                            <w:t>"Source"</w:t>
                          </w:r>
                          <w:r w:rsidDel="00E02810">
                            <w:rPr>
                              <w:spacing w:val="-1"/>
                            </w:rPr>
                            <w:t xml:space="preserve"> </w:t>
                          </w:r>
                          <w:r w:rsidDel="00E02810">
                            <w:t>into</w:t>
                          </w:r>
                          <w:r w:rsidDel="00E02810">
                            <w:rPr>
                              <w:spacing w:val="-1"/>
                            </w:rPr>
                            <w:t xml:space="preserve"> </w:t>
                          </w:r>
                          <w:r w:rsidDel="00E02810">
                            <w:rPr>
                              <w:spacing w:val="-4"/>
                            </w:rPr>
                            <w:t>dest</w:t>
                          </w:r>
                        </w:moveFrom>
                        <w:moveFromRangeEnd w:id="2980"/>
                      </w:p>
                    </w:txbxContent>
                  </v:textbox>
                  <w10:wrap type="topAndBottom" anchorx="page"/>
                </v:shape>
              </w:pict>
            </mc:Fallback>
          </mc:AlternateContent>
        </w:r>
      </w:del>
    </w:p>
    <w:p w14:paraId="7D3EB77B" w14:textId="4312DF8C" w:rsidR="00E527DA" w:rsidDel="00486FBB" w:rsidRDefault="00EB2904">
      <w:pPr>
        <w:pStyle w:val="NormalBPBHEB"/>
        <w:rPr>
          <w:del w:id="2055" w:author="Abhiram Arali" w:date="2024-11-06T15:23:00Z"/>
        </w:rPr>
        <w:pPrChange w:id="2056" w:author="Abhiram Arali" w:date="2024-11-12T12:23:00Z">
          <w:pPr>
            <w:pStyle w:val="Heading1"/>
            <w:numPr>
              <w:numId w:val="2"/>
            </w:numPr>
            <w:tabs>
              <w:tab w:val="left" w:pos="460"/>
            </w:tabs>
            <w:spacing w:before="167"/>
            <w:ind w:left="460" w:hanging="240"/>
          </w:pPr>
        </w:pPrChange>
      </w:pPr>
      <w:del w:id="2057" w:author="Abhiram Arali" w:date="2024-11-12T12:20:00Z">
        <w:r w:rsidRPr="002344B9" w:rsidDel="006E30F7">
          <w:rPr>
            <w:b/>
            <w:bCs/>
            <w:rPrChange w:id="2058" w:author="Abhiram Arali" w:date="2024-11-06T15:23:00Z">
              <w:rPr/>
            </w:rPrChange>
          </w:rPr>
          <w:delText>strcat():</w:delText>
        </w:r>
        <w:r w:rsidDel="006E30F7">
          <w:rPr>
            <w:spacing w:val="-3"/>
          </w:rPr>
          <w:delText xml:space="preserve"> </w:delText>
        </w:r>
        <w:r w:rsidDel="006E30F7">
          <w:delText>Concatenate</w:delText>
        </w:r>
        <w:r w:rsidDel="006E30F7">
          <w:rPr>
            <w:spacing w:val="-3"/>
          </w:rPr>
          <w:delText xml:space="preserve"> </w:delText>
        </w:r>
        <w:r w:rsidDel="006E30F7">
          <w:delText>two</w:delText>
        </w:r>
        <w:r w:rsidDel="006E30F7">
          <w:rPr>
            <w:spacing w:val="-3"/>
          </w:rPr>
          <w:delText xml:space="preserve"> </w:delText>
        </w:r>
        <w:r w:rsidDel="006E30F7">
          <w:rPr>
            <w:spacing w:val="-2"/>
          </w:rPr>
          <w:delText>strings</w:delText>
        </w:r>
      </w:del>
    </w:p>
    <w:p w14:paraId="6A11D401" w14:textId="716FB6E4" w:rsidR="00E527DA" w:rsidDel="00486FBB" w:rsidRDefault="00E527DA">
      <w:pPr>
        <w:pStyle w:val="NormalBPBHEB"/>
        <w:rPr>
          <w:del w:id="2059" w:author="Abhiram Arali" w:date="2024-11-06T15:23:00Z"/>
          <w:b/>
        </w:rPr>
        <w:pPrChange w:id="2060" w:author="Abhiram Arali" w:date="2024-11-12T12:23:00Z">
          <w:pPr>
            <w:pStyle w:val="BodyText"/>
            <w:spacing w:before="22"/>
          </w:pPr>
        </w:pPrChange>
      </w:pPr>
    </w:p>
    <w:p w14:paraId="48FF20F9" w14:textId="0B54F8DE" w:rsidR="00E527DA" w:rsidDel="006E30F7" w:rsidRDefault="00EB2904">
      <w:pPr>
        <w:pStyle w:val="NormalBPBHEB"/>
        <w:rPr>
          <w:del w:id="2061" w:author="Abhiram Arali" w:date="2024-11-12T12:20:00Z"/>
        </w:rPr>
        <w:pPrChange w:id="2062" w:author="Abhiram Arali" w:date="2024-11-12T12:23:00Z">
          <w:pPr>
            <w:pStyle w:val="BodyText"/>
            <w:ind w:left="220"/>
          </w:pPr>
        </w:pPrChange>
      </w:pPr>
      <w:del w:id="2063" w:author="Abhiram Arali" w:date="2024-11-12T12:20:00Z">
        <w:r w:rsidDel="006E30F7">
          <w:delText>This</w:delText>
        </w:r>
        <w:r w:rsidDel="006E30F7">
          <w:rPr>
            <w:spacing w:val="-1"/>
          </w:rPr>
          <w:delText xml:space="preserve"> </w:delText>
        </w:r>
        <w:r w:rsidDel="006E30F7">
          <w:delText>function appends</w:delText>
        </w:r>
        <w:r w:rsidDel="006E30F7">
          <w:rPr>
            <w:spacing w:val="-1"/>
          </w:rPr>
          <w:delText xml:space="preserve"> </w:delText>
        </w:r>
        <w:r w:rsidDel="006E30F7">
          <w:delText>one</w:delText>
        </w:r>
        <w:r w:rsidDel="006E30F7">
          <w:rPr>
            <w:spacing w:val="-1"/>
          </w:rPr>
          <w:delText xml:space="preserve"> </w:delText>
        </w:r>
        <w:r w:rsidDel="006E30F7">
          <w:delText>string</w:delText>
        </w:r>
        <w:r w:rsidDel="006E30F7">
          <w:rPr>
            <w:spacing w:val="-1"/>
          </w:rPr>
          <w:delText xml:space="preserve"> </w:delText>
        </w:r>
        <w:r w:rsidDel="006E30F7">
          <w:delText>to the</w:delText>
        </w:r>
        <w:r w:rsidDel="006E30F7">
          <w:rPr>
            <w:spacing w:val="-1"/>
          </w:rPr>
          <w:delText xml:space="preserve"> </w:delText>
        </w:r>
        <w:r w:rsidDel="006E30F7">
          <w:delText>end of</w:delText>
        </w:r>
        <w:r w:rsidDel="006E30F7">
          <w:rPr>
            <w:spacing w:val="-1"/>
          </w:rPr>
          <w:delText xml:space="preserve"> </w:delText>
        </w:r>
        <w:r w:rsidDel="006E30F7">
          <w:rPr>
            <w:spacing w:val="-2"/>
          </w:rPr>
          <w:delText>another.</w:delText>
        </w:r>
      </w:del>
    </w:p>
    <w:p w14:paraId="61A0D35A" w14:textId="28EBE27B" w:rsidR="002C612D" w:rsidDel="006E30F7" w:rsidRDefault="002C612D">
      <w:pPr>
        <w:pStyle w:val="NormalBPBHEB"/>
        <w:rPr>
          <w:del w:id="2064" w:author="Abhiram Arali" w:date="2024-11-12T12:20:00Z"/>
        </w:rPr>
        <w:pPrChange w:id="2065" w:author="Abhiram Arali" w:date="2024-11-12T12:23:00Z">
          <w:pPr>
            <w:pStyle w:val="BodyText"/>
            <w:spacing w:before="18" w:line="499" w:lineRule="auto"/>
            <w:ind w:left="107" w:right="6820"/>
          </w:pPr>
        </w:pPrChange>
      </w:pPr>
      <w:moveToRangeStart w:id="2066" w:author="Abhiram Arali" w:date="2024-11-06T15:24:00Z" w:name="move181799070"/>
      <w:moveTo w:id="2067" w:author="Abhiram Arali" w:date="2024-11-06T15:24:00Z">
        <w:del w:id="2068" w:author="Abhiram Arali" w:date="2024-11-12T12:20:00Z">
          <w:r w:rsidDel="006E30F7">
            <w:delText>char</w:delText>
          </w:r>
          <w:r w:rsidDel="006E30F7">
            <w:rPr>
              <w:spacing w:val="-12"/>
            </w:rPr>
            <w:delText xml:space="preserve"> </w:delText>
          </w:r>
          <w:r w:rsidDel="006E30F7">
            <w:delText>str1[20]</w:delText>
          </w:r>
          <w:r w:rsidDel="006E30F7">
            <w:rPr>
              <w:spacing w:val="-12"/>
            </w:rPr>
            <w:delText xml:space="preserve"> </w:delText>
          </w:r>
          <w:r w:rsidDel="006E30F7">
            <w:delText>=</w:delText>
          </w:r>
          <w:r w:rsidDel="006E30F7">
            <w:rPr>
              <w:spacing w:val="-14"/>
            </w:rPr>
            <w:delText xml:space="preserve"> </w:delText>
          </w:r>
          <w:r w:rsidDel="006E30F7">
            <w:delText>"Hello"; char str2[] = " World";</w:delText>
          </w:r>
        </w:del>
      </w:moveTo>
    </w:p>
    <w:p w14:paraId="71D9009B" w14:textId="4A539124" w:rsidR="002C612D" w:rsidDel="006E30F7" w:rsidRDefault="002C612D">
      <w:pPr>
        <w:pStyle w:val="NormalBPBHEB"/>
        <w:rPr>
          <w:del w:id="2069" w:author="Abhiram Arali" w:date="2024-11-12T12:20:00Z"/>
        </w:rPr>
        <w:pPrChange w:id="2070" w:author="Abhiram Arali" w:date="2024-11-12T12:23:00Z">
          <w:pPr>
            <w:pStyle w:val="BodyText"/>
            <w:spacing w:line="275" w:lineRule="exact"/>
            <w:ind w:left="107"/>
          </w:pPr>
        </w:pPrChange>
      </w:pPr>
      <w:moveTo w:id="2071" w:author="Abhiram Arali" w:date="2024-11-06T15:24:00Z">
        <w:del w:id="2072" w:author="Abhiram Arali" w:date="2024-11-12T12:20:00Z">
          <w:r w:rsidDel="006E30F7">
            <w:delText>strcat(str1,</w:delText>
          </w:r>
          <w:r w:rsidDel="006E30F7">
            <w:rPr>
              <w:spacing w:val="-1"/>
            </w:rPr>
            <w:delText xml:space="preserve"> </w:delText>
          </w:r>
          <w:r w:rsidDel="006E30F7">
            <w:delText>str2);</w:delText>
          </w:r>
          <w:r w:rsidDel="006E30F7">
            <w:rPr>
              <w:spacing w:val="-1"/>
            </w:rPr>
            <w:delText xml:space="preserve"> </w:delText>
          </w:r>
          <w:r w:rsidDel="006E30F7">
            <w:delText>//</w:delText>
          </w:r>
          <w:r w:rsidDel="006E30F7">
            <w:rPr>
              <w:spacing w:val="-1"/>
            </w:rPr>
            <w:delText xml:space="preserve"> </w:delText>
          </w:r>
          <w:r w:rsidDel="006E30F7">
            <w:delText>str1</w:delText>
          </w:r>
          <w:r w:rsidDel="006E30F7">
            <w:rPr>
              <w:spacing w:val="-1"/>
            </w:rPr>
            <w:delText xml:space="preserve"> </w:delText>
          </w:r>
          <w:r w:rsidDel="006E30F7">
            <w:delText>now</w:delText>
          </w:r>
          <w:r w:rsidDel="006E30F7">
            <w:rPr>
              <w:spacing w:val="-1"/>
            </w:rPr>
            <w:delText xml:space="preserve"> </w:delText>
          </w:r>
          <w:r w:rsidDel="006E30F7">
            <w:delText>contains</w:delText>
          </w:r>
          <w:r w:rsidDel="006E30F7">
            <w:rPr>
              <w:spacing w:val="-1"/>
            </w:rPr>
            <w:delText xml:space="preserve"> </w:delText>
          </w:r>
          <w:r w:rsidDel="006E30F7">
            <w:delText xml:space="preserve">"Hello </w:delText>
          </w:r>
          <w:r w:rsidDel="006E30F7">
            <w:rPr>
              <w:spacing w:val="-2"/>
            </w:rPr>
            <w:delText>World"</w:delText>
          </w:r>
        </w:del>
      </w:moveTo>
    </w:p>
    <w:moveToRangeEnd w:id="2066"/>
    <w:p w14:paraId="7EA0DEE6" w14:textId="764C7EF7" w:rsidR="00E527DA" w:rsidDel="006E30F7" w:rsidRDefault="00EB2904">
      <w:pPr>
        <w:pStyle w:val="NormalBPBHEB"/>
        <w:rPr>
          <w:del w:id="2073" w:author="Abhiram Arali" w:date="2024-11-12T12:20:00Z"/>
          <w:sz w:val="20"/>
        </w:rPr>
        <w:pPrChange w:id="2074" w:author="Abhiram Arali" w:date="2024-11-12T12:23:00Z">
          <w:pPr>
            <w:pStyle w:val="BodyText"/>
            <w:spacing w:before="46"/>
          </w:pPr>
        </w:pPrChange>
      </w:pPr>
      <w:del w:id="2075" w:author="Abhiram Arali" w:date="2024-11-06T15:24:00Z">
        <w:r w:rsidDel="00A5712C">
          <w:rPr>
            <w:noProof/>
            <w:lang w:val="en-IN" w:eastAsia="en-IN"/>
            <w:rPrChange w:id="2076" w:author="Unknown">
              <w:rPr>
                <w:noProof/>
                <w:lang w:val="en-IN" w:eastAsia="en-IN"/>
              </w:rPr>
            </w:rPrChange>
          </w:rPr>
          <mc:AlternateContent>
            <mc:Choice Requires="wps">
              <w:drawing>
                <wp:anchor distT="0" distB="0" distL="0" distR="0" simplePos="0" relativeHeight="487612928" behindDoc="1" locked="0" layoutInCell="1" allowOverlap="1" wp14:anchorId="35F6697C" wp14:editId="0145E6F0">
                  <wp:simplePos x="0" y="0"/>
                  <wp:positionH relativeFrom="page">
                    <wp:posOffset>843076</wp:posOffset>
                  </wp:positionH>
                  <wp:positionV relativeFrom="paragraph">
                    <wp:posOffset>194227</wp:posOffset>
                  </wp:positionV>
                  <wp:extent cx="5876290" cy="1019810"/>
                  <wp:effectExtent l="0" t="0" r="0" b="0"/>
                  <wp:wrapTopAndBottom/>
                  <wp:docPr id="89" name="Text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1019810"/>
                          </a:xfrm>
                          <a:prstGeom prst="rect">
                            <a:avLst/>
                          </a:prstGeom>
                          <a:ln w="6096">
                            <a:solidFill>
                              <a:srgbClr val="000000"/>
                            </a:solidFill>
                            <a:prstDash val="solid"/>
                          </a:ln>
                        </wps:spPr>
                        <wps:txbx>
                          <w:txbxContent>
                            <w:p w14:paraId="58EB25C5" w14:textId="208DAA78" w:rsidR="00E527DA" w:rsidDel="002C612D" w:rsidRDefault="00EB2904">
                              <w:pPr>
                                <w:pStyle w:val="BodyText"/>
                                <w:spacing w:before="18" w:line="499" w:lineRule="auto"/>
                                <w:ind w:left="107" w:right="6820"/>
                              </w:pPr>
                              <w:moveFromRangeStart w:id="2077" w:author="Abhiram Arali" w:date="2024-11-06T15:24:00Z" w:name="move181799070"/>
                              <w:moveFrom w:id="2078" w:author="Abhiram Arali" w:date="2024-11-06T15:24:00Z">
                                <w:r w:rsidDel="002C612D">
                                  <w:t>char</w:t>
                                </w:r>
                                <w:r w:rsidDel="002C612D">
                                  <w:rPr>
                                    <w:spacing w:val="-12"/>
                                  </w:rPr>
                                  <w:t xml:space="preserve"> </w:t>
                                </w:r>
                                <w:r w:rsidDel="002C612D">
                                  <w:t>str1[20]</w:t>
                                </w:r>
                                <w:r w:rsidDel="002C612D">
                                  <w:rPr>
                                    <w:spacing w:val="-12"/>
                                  </w:rPr>
                                  <w:t xml:space="preserve"> </w:t>
                                </w:r>
                                <w:r w:rsidDel="002C612D">
                                  <w:t>=</w:t>
                                </w:r>
                                <w:r w:rsidDel="002C612D">
                                  <w:rPr>
                                    <w:spacing w:val="-14"/>
                                  </w:rPr>
                                  <w:t xml:space="preserve"> </w:t>
                                </w:r>
                                <w:r w:rsidDel="002C612D">
                                  <w:t xml:space="preserve">"Hello"; char str2[] = " </w:t>
                                </w:r>
                                <w:r w:rsidDel="002C612D">
                                  <w:t>World";</w:t>
                                </w:r>
                              </w:moveFrom>
                            </w:p>
                            <w:p w14:paraId="5014D114" w14:textId="21792E4C" w:rsidR="00E527DA" w:rsidRDefault="00EB2904">
                              <w:pPr>
                                <w:pStyle w:val="BodyText"/>
                                <w:spacing w:line="275" w:lineRule="exact"/>
                                <w:ind w:left="107"/>
                              </w:pPr>
                              <w:moveFrom w:id="2079" w:author="Abhiram Arali" w:date="2024-11-06T15:24:00Z">
                                <w:r w:rsidDel="002C612D">
                                  <w:t>strcat(str1,</w:t>
                                </w:r>
                                <w:r w:rsidDel="002C612D">
                                  <w:rPr>
                                    <w:spacing w:val="-1"/>
                                  </w:rPr>
                                  <w:t xml:space="preserve"> </w:t>
                                </w:r>
                                <w:r w:rsidDel="002C612D">
                                  <w:t>str2);</w:t>
                                </w:r>
                                <w:r w:rsidDel="002C612D">
                                  <w:rPr>
                                    <w:spacing w:val="-1"/>
                                  </w:rPr>
                                  <w:t xml:space="preserve"> </w:t>
                                </w:r>
                                <w:r w:rsidDel="002C612D">
                                  <w:t>//</w:t>
                                </w:r>
                                <w:r w:rsidDel="002C612D">
                                  <w:rPr>
                                    <w:spacing w:val="-1"/>
                                  </w:rPr>
                                  <w:t xml:space="preserve"> </w:t>
                                </w:r>
                                <w:r w:rsidDel="002C612D">
                                  <w:t>str1</w:t>
                                </w:r>
                                <w:r w:rsidDel="002C612D">
                                  <w:rPr>
                                    <w:spacing w:val="-1"/>
                                  </w:rPr>
                                  <w:t xml:space="preserve"> </w:t>
                                </w:r>
                                <w:r w:rsidDel="002C612D">
                                  <w:t>now</w:t>
                                </w:r>
                                <w:r w:rsidDel="002C612D">
                                  <w:rPr>
                                    <w:spacing w:val="-1"/>
                                  </w:rPr>
                                  <w:t xml:space="preserve"> </w:t>
                                </w:r>
                                <w:r w:rsidDel="002C612D">
                                  <w:t>contains</w:t>
                                </w:r>
                                <w:r w:rsidDel="002C612D">
                                  <w:rPr>
                                    <w:spacing w:val="-1"/>
                                  </w:rPr>
                                  <w:t xml:space="preserve"> </w:t>
                                </w:r>
                                <w:r w:rsidDel="002C612D">
                                  <w:t xml:space="preserve">"Hello </w:t>
                                </w:r>
                                <w:r w:rsidDel="002C612D">
                                  <w:rPr>
                                    <w:spacing w:val="-2"/>
                                  </w:rPr>
                                  <w:t>World"</w:t>
                                </w:r>
                              </w:moveFrom>
                              <w:moveFromRangeEnd w:id="2077"/>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F6697C" id="Textbox 89" o:spid="_x0000_s1109" type="#_x0000_t202" style="position:absolute;left:0;text-align:left;margin-left:66.4pt;margin-top:15.3pt;width:462.7pt;height:80.3pt;z-index:-157035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" filled="f" strokeweight=".48pt">
                  <v:path arrowok="t"/>
                  <v:textbox inset="0,0,0,0">
                    <w:txbxContent>
                      <w:p w14:paraId="58EB25C5" w14:textId="208DAA78" w:rsidR="00E527DA" w:rsidDel="002C612D" w:rsidRDefault="00000000">
                        <w:pPr>
                          <w:pStyle w:val="BodyText"/>
                          <w:spacing w:before="18" w:line="499" w:lineRule="auto"/>
                          <w:ind w:left="107" w:right="6820"/>
                          <w:rPr>
                            <w:moveFrom w:id="3010" w:author="Abhiram Arali" w:date="2024-11-06T15:24:00Z" w16du:dateUtc="2024-11-06T09:54:00Z"/>
                          </w:rPr>
                        </w:pPr>
                        <w:moveFromRangeStart w:id="3011" w:author="Abhiram Arali" w:date="2024-11-06T15:24:00Z" w:name="move181799070"/>
                        <w:moveFrom w:id="3012" w:author="Abhiram Arali" w:date="2024-11-06T15:24:00Z" w16du:dateUtc="2024-11-06T09:54:00Z">
                          <w:r w:rsidDel="002C612D">
                            <w:t>char</w:t>
                          </w:r>
                          <w:r w:rsidDel="002C612D">
                            <w:rPr>
                              <w:spacing w:val="-12"/>
                            </w:rPr>
                            <w:t xml:space="preserve"> </w:t>
                          </w:r>
                          <w:r w:rsidDel="002C612D">
                            <w:t>str1[20]</w:t>
                          </w:r>
                          <w:r w:rsidDel="002C612D">
                            <w:rPr>
                              <w:spacing w:val="-12"/>
                            </w:rPr>
                            <w:t xml:space="preserve"> </w:t>
                          </w:r>
                          <w:r w:rsidDel="002C612D">
                            <w:t>=</w:t>
                          </w:r>
                          <w:r w:rsidDel="002C612D">
                            <w:rPr>
                              <w:spacing w:val="-14"/>
                            </w:rPr>
                            <w:t xml:space="preserve"> </w:t>
                          </w:r>
                          <w:r w:rsidDel="002C612D">
                            <w:t>"Hello"; char str2[] = " World";</w:t>
                          </w:r>
                        </w:moveFrom>
                      </w:p>
                      <w:p w14:paraId="5014D114" w14:textId="21792E4C" w:rsidR="00E527DA" w:rsidRDefault="00000000">
                        <w:pPr>
                          <w:pStyle w:val="BodyText"/>
                          <w:spacing w:line="275" w:lineRule="exact"/>
                          <w:ind w:left="107"/>
                        </w:pPr>
                        <w:moveFrom w:id="3013" w:author="Abhiram Arali" w:date="2024-11-06T15:24:00Z" w16du:dateUtc="2024-11-06T09:54:00Z">
                          <w:r w:rsidDel="002C612D">
                            <w:t>strcat(str1,</w:t>
                          </w:r>
                          <w:r w:rsidDel="002C612D">
                            <w:rPr>
                              <w:spacing w:val="-1"/>
                            </w:rPr>
                            <w:t xml:space="preserve"> </w:t>
                          </w:r>
                          <w:r w:rsidDel="002C612D">
                            <w:t>str2);</w:t>
                          </w:r>
                          <w:r w:rsidDel="002C612D">
                            <w:rPr>
                              <w:spacing w:val="-1"/>
                            </w:rPr>
                            <w:t xml:space="preserve"> </w:t>
                          </w:r>
                          <w:r w:rsidDel="002C612D">
                            <w:t>//</w:t>
                          </w:r>
                          <w:r w:rsidDel="002C612D">
                            <w:rPr>
                              <w:spacing w:val="-1"/>
                            </w:rPr>
                            <w:t xml:space="preserve"> </w:t>
                          </w:r>
                          <w:r w:rsidDel="002C612D">
                            <w:t>str1</w:t>
                          </w:r>
                          <w:r w:rsidDel="002C612D">
                            <w:rPr>
                              <w:spacing w:val="-1"/>
                            </w:rPr>
                            <w:t xml:space="preserve"> </w:t>
                          </w:r>
                          <w:r w:rsidDel="002C612D">
                            <w:t>now</w:t>
                          </w:r>
                          <w:r w:rsidDel="002C612D">
                            <w:rPr>
                              <w:spacing w:val="-1"/>
                            </w:rPr>
                            <w:t xml:space="preserve"> </w:t>
                          </w:r>
                          <w:r w:rsidDel="002C612D">
                            <w:t>contains</w:t>
                          </w:r>
                          <w:r w:rsidDel="002C612D">
                            <w:rPr>
                              <w:spacing w:val="-1"/>
                            </w:rPr>
                            <w:t xml:space="preserve"> </w:t>
                          </w:r>
                          <w:r w:rsidDel="002C612D">
                            <w:t xml:space="preserve">"Hello </w:t>
                          </w:r>
                          <w:r w:rsidDel="002C612D">
                            <w:rPr>
                              <w:spacing w:val="-2"/>
                            </w:rPr>
                            <w:t>World"</w:t>
                          </w:r>
                        </w:moveFrom>
                        <w:moveFromRangeEnd w:id="3011"/>
                      </w:p>
                    </w:txbxContent>
                  </v:textbox>
                  <w10:wrap type="topAndBottom" anchorx="page"/>
                </v:shape>
              </w:pict>
            </mc:Fallback>
          </mc:AlternateContent>
        </w:r>
      </w:del>
    </w:p>
    <w:p w14:paraId="7C9413B7" w14:textId="646C50E7" w:rsidR="00E527DA" w:rsidDel="00A5712C" w:rsidRDefault="00EB2904">
      <w:pPr>
        <w:pStyle w:val="NormalBPBHEB"/>
        <w:rPr>
          <w:del w:id="2080" w:author="Abhiram Arali" w:date="2024-11-06T15:24:00Z"/>
        </w:rPr>
        <w:pPrChange w:id="2081" w:author="Abhiram Arali" w:date="2024-11-12T12:23:00Z">
          <w:pPr>
            <w:pStyle w:val="Heading1"/>
            <w:numPr>
              <w:numId w:val="2"/>
            </w:numPr>
            <w:tabs>
              <w:tab w:val="left" w:pos="460"/>
            </w:tabs>
            <w:spacing w:before="167"/>
            <w:ind w:left="460" w:hanging="240"/>
          </w:pPr>
        </w:pPrChange>
      </w:pPr>
      <w:del w:id="2082" w:author="Abhiram Arali" w:date="2024-11-12T12:20:00Z">
        <w:r w:rsidRPr="00A5712C" w:rsidDel="006E30F7">
          <w:rPr>
            <w:b/>
            <w:bCs/>
            <w:rPrChange w:id="2083" w:author="Abhiram Arali" w:date="2024-11-06T15:24:00Z">
              <w:rPr/>
            </w:rPrChange>
          </w:rPr>
          <w:delText>strcmp():</w:delText>
        </w:r>
        <w:r w:rsidDel="006E30F7">
          <w:rPr>
            <w:spacing w:val="-2"/>
          </w:rPr>
          <w:delText xml:space="preserve"> </w:delText>
        </w:r>
        <w:r w:rsidDel="006E30F7">
          <w:delText>Compare</w:delText>
        </w:r>
        <w:r w:rsidDel="006E30F7">
          <w:rPr>
            <w:spacing w:val="-3"/>
          </w:rPr>
          <w:delText xml:space="preserve"> </w:delText>
        </w:r>
        <w:r w:rsidDel="006E30F7">
          <w:delText>two</w:delText>
        </w:r>
        <w:r w:rsidDel="006E30F7">
          <w:rPr>
            <w:spacing w:val="-1"/>
          </w:rPr>
          <w:delText xml:space="preserve"> </w:delText>
        </w:r>
        <w:r w:rsidDel="006E30F7">
          <w:rPr>
            <w:spacing w:val="-2"/>
          </w:rPr>
          <w:delText>strings</w:delText>
        </w:r>
      </w:del>
    </w:p>
    <w:p w14:paraId="57C53E8D" w14:textId="11F9DAC5" w:rsidR="00E527DA" w:rsidDel="00A5712C" w:rsidRDefault="00E527DA">
      <w:pPr>
        <w:pStyle w:val="NormalBPBHEB"/>
        <w:rPr>
          <w:del w:id="2084" w:author="Abhiram Arali" w:date="2024-11-06T15:24:00Z"/>
          <w:b/>
        </w:rPr>
        <w:pPrChange w:id="2085" w:author="Abhiram Arali" w:date="2024-11-12T12:23:00Z">
          <w:pPr>
            <w:pStyle w:val="BodyText"/>
            <w:spacing w:before="24"/>
          </w:pPr>
        </w:pPrChange>
      </w:pPr>
    </w:p>
    <w:p w14:paraId="44FD96CA" w14:textId="664C3B47" w:rsidR="00E527DA" w:rsidDel="006E30F7" w:rsidRDefault="00EB2904">
      <w:pPr>
        <w:pStyle w:val="NormalBPBHEB"/>
        <w:rPr>
          <w:del w:id="2086" w:author="Abhiram Arali" w:date="2024-11-12T12:20:00Z"/>
        </w:rPr>
        <w:pPrChange w:id="2087" w:author="Abhiram Arali" w:date="2024-11-12T12:23:00Z">
          <w:pPr>
            <w:pStyle w:val="BodyText"/>
            <w:spacing w:line="499" w:lineRule="auto"/>
            <w:ind w:left="220" w:right="3991"/>
          </w:pPr>
        </w:pPrChange>
      </w:pPr>
      <w:del w:id="2088" w:author="Abhiram Arali" w:date="2024-11-12T12:20:00Z">
        <w:r w:rsidDel="006E30F7">
          <w:delText>This</w:delText>
        </w:r>
        <w:r w:rsidDel="006E30F7">
          <w:rPr>
            <w:spacing w:val="-8"/>
          </w:rPr>
          <w:delText xml:space="preserve"> </w:delText>
        </w:r>
        <w:r w:rsidDel="006E30F7">
          <w:delText>function</w:delText>
        </w:r>
        <w:r w:rsidDel="006E30F7">
          <w:rPr>
            <w:spacing w:val="-8"/>
          </w:rPr>
          <w:delText xml:space="preserve"> </w:delText>
        </w:r>
        <w:r w:rsidDel="006E30F7">
          <w:delText>compares</w:delText>
        </w:r>
        <w:r w:rsidDel="006E30F7">
          <w:rPr>
            <w:spacing w:val="-8"/>
          </w:rPr>
          <w:delText xml:space="preserve"> </w:delText>
        </w:r>
        <w:r w:rsidDel="006E30F7">
          <w:delText>two</w:delText>
        </w:r>
        <w:r w:rsidDel="006E30F7">
          <w:rPr>
            <w:spacing w:val="-8"/>
          </w:rPr>
          <w:delText xml:space="preserve"> </w:delText>
        </w:r>
        <w:r w:rsidDel="006E30F7">
          <w:delText>strings</w:delText>
        </w:r>
        <w:r w:rsidDel="006E30F7">
          <w:rPr>
            <w:spacing w:val="-8"/>
          </w:rPr>
          <w:delText xml:space="preserve"> </w:delText>
        </w:r>
        <w:r w:rsidDel="006E30F7">
          <w:delText>lexicographically. It returns:</w:delText>
        </w:r>
      </w:del>
    </w:p>
    <w:p w14:paraId="4F8EAEFB" w14:textId="6C5C9103" w:rsidR="00E527DA" w:rsidDel="006E30F7" w:rsidRDefault="00EB2904">
      <w:pPr>
        <w:pStyle w:val="NormalBPBHEB"/>
        <w:rPr>
          <w:del w:id="2089" w:author="Abhiram Arali" w:date="2024-11-12T12:20:00Z"/>
        </w:rPr>
        <w:pPrChange w:id="2090" w:author="Abhiram Arali" w:date="2024-11-12T12:23:00Z">
          <w:pPr>
            <w:pStyle w:val="ListParagraph"/>
            <w:numPr>
              <w:ilvl w:val="1"/>
              <w:numId w:val="2"/>
            </w:numPr>
            <w:tabs>
              <w:tab w:val="left" w:pos="940"/>
            </w:tabs>
            <w:spacing w:before="2"/>
            <w:ind w:left="940" w:hanging="360"/>
          </w:pPr>
        </w:pPrChange>
      </w:pPr>
      <w:del w:id="2091" w:author="Abhiram Arali" w:date="2024-11-12T12:20:00Z">
        <w:r w:rsidDel="006E30F7">
          <w:delText>0</w:delText>
        </w:r>
        <w:r w:rsidDel="006E30F7">
          <w:rPr>
            <w:spacing w:val="-3"/>
          </w:rPr>
          <w:delText xml:space="preserve"> </w:delText>
        </w:r>
        <w:r w:rsidDel="006E30F7">
          <w:delText>if the</w:delText>
        </w:r>
        <w:r w:rsidDel="006E30F7">
          <w:rPr>
            <w:spacing w:val="-1"/>
          </w:rPr>
          <w:delText xml:space="preserve"> </w:delText>
        </w:r>
        <w:r w:rsidDel="006E30F7">
          <w:delText>strings are</w:delText>
        </w:r>
        <w:r w:rsidDel="006E30F7">
          <w:rPr>
            <w:spacing w:val="-2"/>
          </w:rPr>
          <w:delText xml:space="preserve"> </w:delText>
        </w:r>
        <w:r w:rsidDel="006E30F7">
          <w:rPr>
            <w:spacing w:val="-4"/>
          </w:rPr>
          <w:delText>equal</w:delText>
        </w:r>
      </w:del>
    </w:p>
    <w:p w14:paraId="2FDBA6BB" w14:textId="53E22FE9" w:rsidR="00E527DA" w:rsidDel="006E30F7" w:rsidRDefault="00EB2904">
      <w:pPr>
        <w:pStyle w:val="NormalBPBHEB"/>
        <w:rPr>
          <w:del w:id="2092" w:author="Abhiram Arali" w:date="2024-11-12T12:20:00Z"/>
        </w:rPr>
        <w:pPrChange w:id="2093" w:author="Abhiram Arali" w:date="2024-11-12T12:23:00Z">
          <w:pPr>
            <w:pStyle w:val="ListParagraph"/>
            <w:numPr>
              <w:ilvl w:val="1"/>
              <w:numId w:val="2"/>
            </w:numPr>
            <w:tabs>
              <w:tab w:val="left" w:pos="940"/>
            </w:tabs>
            <w:spacing w:before="135"/>
            <w:ind w:left="940" w:hanging="360"/>
          </w:pPr>
        </w:pPrChange>
      </w:pPr>
      <w:del w:id="2094" w:author="Abhiram Arali" w:date="2024-11-12T12:20:00Z">
        <w:r w:rsidDel="006E30F7">
          <w:delText>A</w:delText>
        </w:r>
        <w:r w:rsidDel="006E30F7">
          <w:rPr>
            <w:spacing w:val="-1"/>
          </w:rPr>
          <w:delText xml:space="preserve"> </w:delText>
        </w:r>
        <w:r w:rsidDel="006E30F7">
          <w:delText>positive value</w:delText>
        </w:r>
        <w:r w:rsidDel="006E30F7">
          <w:rPr>
            <w:spacing w:val="-1"/>
          </w:rPr>
          <w:delText xml:space="preserve"> </w:delText>
        </w:r>
        <w:r w:rsidDel="006E30F7">
          <w:delText>if</w:delText>
        </w:r>
        <w:r w:rsidDel="006E30F7">
          <w:rPr>
            <w:spacing w:val="-1"/>
          </w:rPr>
          <w:delText xml:space="preserve"> </w:delText>
        </w:r>
        <w:r w:rsidDel="006E30F7">
          <w:delText>the first</w:delText>
        </w:r>
        <w:r w:rsidDel="006E30F7">
          <w:rPr>
            <w:spacing w:val="-1"/>
          </w:rPr>
          <w:delText xml:space="preserve"> </w:delText>
        </w:r>
        <w:r w:rsidDel="006E30F7">
          <w:delText xml:space="preserve">string is </w:delText>
        </w:r>
        <w:r w:rsidDel="006E30F7">
          <w:rPr>
            <w:spacing w:val="-2"/>
          </w:rPr>
          <w:delText>greater</w:delText>
        </w:r>
      </w:del>
    </w:p>
    <w:p w14:paraId="2B62585E" w14:textId="19058842" w:rsidR="00E22C6B" w:rsidDel="001558DB" w:rsidRDefault="00EB2904">
      <w:pPr>
        <w:pStyle w:val="NormalBPBHEB"/>
        <w:rPr>
          <w:del w:id="2095" w:author="Abhiram Arali" w:date="2024-11-06T15:24:00Z"/>
        </w:rPr>
      </w:pPr>
      <w:del w:id="2096" w:author="Abhiram Arali" w:date="2024-11-12T12:20:00Z">
        <w:r w:rsidDel="006E30F7">
          <w:delText>A</w:delText>
        </w:r>
        <w:r w:rsidDel="006E30F7">
          <w:rPr>
            <w:spacing w:val="-1"/>
          </w:rPr>
          <w:delText xml:space="preserve"> </w:delText>
        </w:r>
        <w:r w:rsidDel="006E30F7">
          <w:delText>negative</w:delText>
        </w:r>
        <w:r w:rsidDel="006E30F7">
          <w:rPr>
            <w:spacing w:val="-1"/>
          </w:rPr>
          <w:delText xml:space="preserve"> </w:delText>
        </w:r>
        <w:r w:rsidDel="006E30F7">
          <w:delText>value</w:delText>
        </w:r>
        <w:r w:rsidDel="006E30F7">
          <w:rPr>
            <w:spacing w:val="-1"/>
          </w:rPr>
          <w:delText xml:space="preserve"> </w:delText>
        </w:r>
        <w:r w:rsidDel="006E30F7">
          <w:delText xml:space="preserve">if </w:delText>
        </w:r>
        <w:r w:rsidDel="006E30F7">
          <w:delText>the</w:delText>
        </w:r>
        <w:r w:rsidDel="006E30F7">
          <w:rPr>
            <w:spacing w:val="-1"/>
          </w:rPr>
          <w:delText xml:space="preserve"> </w:delText>
        </w:r>
        <w:r w:rsidDel="006E30F7">
          <w:delText xml:space="preserve">first string is </w:delText>
        </w:r>
        <w:r w:rsidDel="006E30F7">
          <w:rPr>
            <w:spacing w:val="-2"/>
          </w:rPr>
          <w:delText>smaller</w:delText>
        </w:r>
      </w:del>
    </w:p>
    <w:p w14:paraId="28CE09E4" w14:textId="4A69F4F5" w:rsidR="001558DB" w:rsidDel="006E30F7" w:rsidRDefault="001558DB">
      <w:pPr>
        <w:pStyle w:val="NormalBPBHEB"/>
        <w:rPr>
          <w:del w:id="2097" w:author="Abhiram Arali" w:date="2024-11-12T12:20:00Z"/>
          <w:sz w:val="24"/>
        </w:rPr>
        <w:pPrChange w:id="2098" w:author="Abhiram Arali" w:date="2024-11-12T12:23:00Z">
          <w:pPr>
            <w:spacing w:before="18" w:line="499" w:lineRule="auto"/>
            <w:ind w:left="107" w:right="6646"/>
          </w:pPr>
        </w:pPrChange>
      </w:pPr>
      <w:moveToRangeStart w:id="2099" w:author="Abhiram Arali" w:date="2024-11-06T15:25:00Z" w:name="move181799116"/>
      <w:moveTo w:id="2100" w:author="Abhiram Arali" w:date="2024-11-06T15:25:00Z">
        <w:del w:id="2101" w:author="Abhiram Arali" w:date="2024-11-12T12:20:00Z">
          <w:r w:rsidDel="006E30F7">
            <w:rPr>
              <w:sz w:val="24"/>
            </w:rPr>
            <w:delText>char str1[] = "Apple"; char</w:delText>
          </w:r>
          <w:r w:rsidDel="006E30F7">
            <w:rPr>
              <w:spacing w:val="-1"/>
              <w:sz w:val="24"/>
            </w:rPr>
            <w:delText xml:space="preserve"> </w:delText>
          </w:r>
          <w:r w:rsidDel="006E30F7">
            <w:rPr>
              <w:sz w:val="24"/>
            </w:rPr>
            <w:delText>str2[]</w:delText>
          </w:r>
          <w:r w:rsidDel="006E30F7">
            <w:rPr>
              <w:spacing w:val="-1"/>
              <w:sz w:val="24"/>
            </w:rPr>
            <w:delText xml:space="preserve"> </w:delText>
          </w:r>
          <w:r w:rsidDel="006E30F7">
            <w:rPr>
              <w:sz w:val="24"/>
            </w:rPr>
            <w:delText>=</w:delText>
          </w:r>
          <w:r w:rsidDel="006E30F7">
            <w:rPr>
              <w:spacing w:val="-2"/>
              <w:sz w:val="24"/>
            </w:rPr>
            <w:delText xml:space="preserve"> "Orange";</w:delText>
          </w:r>
        </w:del>
      </w:moveTo>
    </w:p>
    <w:p w14:paraId="7A46DA0D" w14:textId="052335A4" w:rsidR="001558DB" w:rsidDel="006E30F7" w:rsidRDefault="001558DB">
      <w:pPr>
        <w:pStyle w:val="NormalBPBHEB"/>
        <w:rPr>
          <w:del w:id="2102" w:author="Abhiram Arali" w:date="2024-11-12T12:20:00Z"/>
          <w:sz w:val="24"/>
        </w:rPr>
        <w:pPrChange w:id="2103" w:author="Abhiram Arali" w:date="2024-11-12T12:23:00Z">
          <w:pPr>
            <w:spacing w:line="360" w:lineRule="auto"/>
            <w:ind w:left="107"/>
          </w:pPr>
        </w:pPrChange>
      </w:pPr>
      <w:moveToRangeStart w:id="2104" w:author="Abhiram Arali" w:date="2024-11-06T15:25:00Z" w:name="move181799124"/>
      <w:moveToRangeEnd w:id="2099"/>
      <w:moveTo w:id="2105" w:author="Abhiram Arali" w:date="2024-11-06T15:25:00Z">
        <w:del w:id="2106" w:author="Abhiram Arali" w:date="2024-11-12T12:20:00Z">
          <w:r w:rsidDel="006E30F7">
            <w:rPr>
              <w:sz w:val="24"/>
            </w:rPr>
            <w:delText>int</w:delText>
          </w:r>
          <w:r w:rsidDel="006E30F7">
            <w:rPr>
              <w:spacing w:val="40"/>
              <w:sz w:val="24"/>
            </w:rPr>
            <w:delText xml:space="preserve"> </w:delText>
          </w:r>
          <w:r w:rsidDel="006E30F7">
            <w:rPr>
              <w:sz w:val="24"/>
            </w:rPr>
            <w:delText>result</w:delText>
          </w:r>
          <w:r w:rsidDel="006E30F7">
            <w:rPr>
              <w:spacing w:val="40"/>
              <w:sz w:val="24"/>
            </w:rPr>
            <w:delText xml:space="preserve"> </w:delText>
          </w:r>
          <w:r w:rsidDel="006E30F7">
            <w:rPr>
              <w:sz w:val="24"/>
            </w:rPr>
            <w:delText>=</w:delText>
          </w:r>
          <w:r w:rsidDel="006E30F7">
            <w:rPr>
              <w:spacing w:val="40"/>
              <w:sz w:val="24"/>
            </w:rPr>
            <w:delText xml:space="preserve"> </w:delText>
          </w:r>
          <w:r w:rsidDel="006E30F7">
            <w:rPr>
              <w:sz w:val="24"/>
            </w:rPr>
            <w:delText>strcmp(str1,</w:delText>
          </w:r>
          <w:r w:rsidDel="006E30F7">
            <w:rPr>
              <w:spacing w:val="40"/>
              <w:sz w:val="24"/>
            </w:rPr>
            <w:delText xml:space="preserve"> </w:delText>
          </w:r>
          <w:r w:rsidDel="006E30F7">
            <w:rPr>
              <w:sz w:val="24"/>
            </w:rPr>
            <w:delText>str2);</w:delText>
          </w:r>
          <w:r w:rsidDel="006E30F7">
            <w:rPr>
              <w:spacing w:val="40"/>
              <w:sz w:val="24"/>
            </w:rPr>
            <w:delText xml:space="preserve"> </w:delText>
          </w:r>
          <w:r w:rsidDel="006E30F7">
            <w:rPr>
              <w:sz w:val="24"/>
            </w:rPr>
            <w:delText>//</w:delText>
          </w:r>
          <w:r w:rsidDel="006E30F7">
            <w:rPr>
              <w:spacing w:val="40"/>
              <w:sz w:val="24"/>
            </w:rPr>
            <w:delText xml:space="preserve"> </w:delText>
          </w:r>
          <w:r w:rsidDel="006E30F7">
            <w:rPr>
              <w:sz w:val="24"/>
            </w:rPr>
            <w:delText>Will</w:delText>
          </w:r>
          <w:r w:rsidDel="006E30F7">
            <w:rPr>
              <w:spacing w:val="40"/>
              <w:sz w:val="24"/>
            </w:rPr>
            <w:delText xml:space="preserve"> </w:delText>
          </w:r>
          <w:r w:rsidDel="006E30F7">
            <w:rPr>
              <w:sz w:val="24"/>
            </w:rPr>
            <w:delText>return</w:delText>
          </w:r>
          <w:r w:rsidDel="006E30F7">
            <w:rPr>
              <w:spacing w:val="40"/>
              <w:sz w:val="24"/>
            </w:rPr>
            <w:delText xml:space="preserve"> </w:delText>
          </w:r>
          <w:r w:rsidDel="006E30F7">
            <w:rPr>
              <w:sz w:val="24"/>
            </w:rPr>
            <w:delText>a</w:delText>
          </w:r>
          <w:r w:rsidDel="006E30F7">
            <w:rPr>
              <w:spacing w:val="40"/>
              <w:sz w:val="24"/>
            </w:rPr>
            <w:delText xml:space="preserve"> </w:delText>
          </w:r>
          <w:r w:rsidDel="006E30F7">
            <w:rPr>
              <w:sz w:val="24"/>
            </w:rPr>
            <w:delText>negative</w:delText>
          </w:r>
          <w:r w:rsidDel="006E30F7">
            <w:rPr>
              <w:spacing w:val="40"/>
              <w:sz w:val="24"/>
            </w:rPr>
            <w:delText xml:space="preserve"> </w:delText>
          </w:r>
          <w:r w:rsidDel="006E30F7">
            <w:rPr>
              <w:sz w:val="24"/>
            </w:rPr>
            <w:delText>value</w:delText>
          </w:r>
          <w:r w:rsidDel="006E30F7">
            <w:rPr>
              <w:spacing w:val="40"/>
              <w:sz w:val="24"/>
            </w:rPr>
            <w:delText xml:space="preserve"> </w:delText>
          </w:r>
          <w:r w:rsidDel="006E30F7">
            <w:rPr>
              <w:sz w:val="24"/>
            </w:rPr>
            <w:delText>as</w:delText>
          </w:r>
          <w:r w:rsidDel="006E30F7">
            <w:rPr>
              <w:spacing w:val="40"/>
              <w:sz w:val="24"/>
            </w:rPr>
            <w:delText xml:space="preserve"> </w:delText>
          </w:r>
          <w:r w:rsidDel="006E30F7">
            <w:rPr>
              <w:sz w:val="24"/>
            </w:rPr>
            <w:delText>"Apple"</w:delText>
          </w:r>
          <w:r w:rsidDel="006E30F7">
            <w:rPr>
              <w:spacing w:val="40"/>
              <w:sz w:val="24"/>
            </w:rPr>
            <w:delText xml:space="preserve"> </w:delText>
          </w:r>
          <w:r w:rsidDel="006E30F7">
            <w:rPr>
              <w:sz w:val="24"/>
            </w:rPr>
            <w:delText>is</w:delText>
          </w:r>
          <w:r w:rsidDel="006E30F7">
            <w:rPr>
              <w:spacing w:val="40"/>
              <w:sz w:val="24"/>
            </w:rPr>
            <w:delText xml:space="preserve"> </w:delText>
          </w:r>
          <w:r w:rsidDel="006E30F7">
            <w:rPr>
              <w:sz w:val="24"/>
            </w:rPr>
            <w:delText>smaller</w:delText>
          </w:r>
          <w:r w:rsidDel="006E30F7">
            <w:rPr>
              <w:spacing w:val="40"/>
              <w:sz w:val="24"/>
            </w:rPr>
            <w:delText xml:space="preserve"> </w:delText>
          </w:r>
          <w:r w:rsidDel="006E30F7">
            <w:rPr>
              <w:sz w:val="24"/>
            </w:rPr>
            <w:delText xml:space="preserve">than </w:delText>
          </w:r>
          <w:r w:rsidDel="006E30F7">
            <w:rPr>
              <w:spacing w:val="-2"/>
              <w:sz w:val="24"/>
            </w:rPr>
            <w:delText>"Orange"</w:delText>
          </w:r>
        </w:del>
      </w:moveTo>
    </w:p>
    <w:moveToRangeEnd w:id="2104"/>
    <w:p w14:paraId="1E6C15C5" w14:textId="35EE0B60" w:rsidR="00E527DA" w:rsidDel="00E22C6B" w:rsidRDefault="00EB2904">
      <w:pPr>
        <w:pStyle w:val="NormalBPBHEB"/>
        <w:rPr>
          <w:del w:id="2107" w:author="Abhiram Arali" w:date="2024-11-06T15:24:00Z"/>
          <w:sz w:val="20"/>
        </w:rPr>
        <w:pPrChange w:id="2108" w:author="Abhiram Arali" w:date="2024-11-12T12:23:00Z">
          <w:pPr>
            <w:pStyle w:val="BodyText"/>
            <w:spacing w:before="44"/>
          </w:pPr>
        </w:pPrChange>
      </w:pPr>
      <w:del w:id="2109" w:author="Abhiram Arali" w:date="2024-11-06T15:25:00Z">
        <w:r w:rsidDel="001558DB">
          <w:rPr>
            <w:noProof/>
            <w:lang w:val="en-IN" w:eastAsia="en-IN"/>
            <w:rPrChange w:id="2110" w:author="Unknown">
              <w:rPr>
                <w:noProof/>
                <w:lang w:val="en-IN" w:eastAsia="en-IN"/>
              </w:rPr>
            </w:rPrChange>
          </w:rPr>
          <mc:AlternateContent>
            <mc:Choice Requires="wpg">
              <w:drawing>
                <wp:anchor distT="0" distB="0" distL="0" distR="0" simplePos="0" relativeHeight="487613440" behindDoc="1" locked="0" layoutInCell="1" allowOverlap="1" wp14:anchorId="42106FF2" wp14:editId="0837258A">
                  <wp:simplePos x="0" y="0"/>
                  <wp:positionH relativeFrom="page">
                    <wp:posOffset>840028</wp:posOffset>
                  </wp:positionH>
                  <wp:positionV relativeFrom="paragraph">
                    <wp:posOffset>189302</wp:posOffset>
                  </wp:positionV>
                  <wp:extent cx="5882640" cy="746760"/>
                  <wp:effectExtent l="0" t="0" r="0" b="0"/>
                  <wp:wrapTopAndBottom/>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746760"/>
                            <a:chOff x="0" y="0"/>
                            <a:chExt cx="5882640" cy="746760"/>
                          </a:xfrm>
                        </wpg:grpSpPr>
                        <wps:wsp>
                          <wps:cNvPr id="92" name="Graphic 91"/>
                          <wps:cNvSpPr/>
                          <wps:spPr>
                            <a:xfrm>
                              <a:off x="0" y="0"/>
                              <a:ext cx="5882640" cy="746760"/>
                            </a:xfrm>
                            <a:custGeom>
                              <a:avLst/>
                              <a:gdLst/>
                              <a:ahLst/>
                              <a:cxnLst/>
                              <a:rect l="l" t="t" r="r" b="b"/>
                              <a:pathLst>
                                <a:path w="5882640" h="746760">
                                  <a:moveTo>
                                    <a:pt x="6096" y="382485"/>
                                  </a:moveTo>
                                  <a:lnTo>
                                    <a:pt x="0" y="382485"/>
                                  </a:lnTo>
                                  <a:lnTo>
                                    <a:pt x="0" y="746709"/>
                                  </a:lnTo>
                                  <a:lnTo>
                                    <a:pt x="6096" y="746709"/>
                                  </a:lnTo>
                                  <a:lnTo>
                                    <a:pt x="6096" y="382485"/>
                                  </a:lnTo>
                                  <a:close/>
                                </a:path>
                                <a:path w="5882640" h="746760">
                                  <a:moveTo>
                                    <a:pt x="5875909" y="0"/>
                                  </a:moveTo>
                                  <a:lnTo>
                                    <a:pt x="6096" y="0"/>
                                  </a:lnTo>
                                  <a:lnTo>
                                    <a:pt x="0" y="0"/>
                                  </a:lnTo>
                                  <a:lnTo>
                                    <a:pt x="0" y="6045"/>
                                  </a:lnTo>
                                  <a:lnTo>
                                    <a:pt x="0" y="382473"/>
                                  </a:lnTo>
                                  <a:lnTo>
                                    <a:pt x="6096" y="382473"/>
                                  </a:lnTo>
                                  <a:lnTo>
                                    <a:pt x="6096" y="6096"/>
                                  </a:lnTo>
                                  <a:lnTo>
                                    <a:pt x="5875909" y="6096"/>
                                  </a:lnTo>
                                  <a:lnTo>
                                    <a:pt x="5875909" y="0"/>
                                  </a:lnTo>
                                  <a:close/>
                                </a:path>
                                <a:path w="5882640" h="746760">
                                  <a:moveTo>
                                    <a:pt x="5882081" y="382485"/>
                                  </a:moveTo>
                                  <a:lnTo>
                                    <a:pt x="5875985" y="382485"/>
                                  </a:lnTo>
                                  <a:lnTo>
                                    <a:pt x="5875985" y="746709"/>
                                  </a:lnTo>
                                  <a:lnTo>
                                    <a:pt x="5882081" y="746709"/>
                                  </a:lnTo>
                                  <a:lnTo>
                                    <a:pt x="5882081" y="382485"/>
                                  </a:lnTo>
                                  <a:close/>
                                </a:path>
                                <a:path w="5882640" h="746760">
                                  <a:moveTo>
                                    <a:pt x="5882081" y="0"/>
                                  </a:moveTo>
                                  <a:lnTo>
                                    <a:pt x="5875985" y="0"/>
                                  </a:lnTo>
                                  <a:lnTo>
                                    <a:pt x="5875985" y="6045"/>
                                  </a:lnTo>
                                  <a:lnTo>
                                    <a:pt x="5875985" y="382473"/>
                                  </a:lnTo>
                                  <a:lnTo>
                                    <a:pt x="5882081" y="382473"/>
                                  </a:lnTo>
                                  <a:lnTo>
                                    <a:pt x="5882081" y="6096"/>
                                  </a:lnTo>
                                  <a:lnTo>
                                    <a:pt x="5882081" y="0"/>
                                  </a:lnTo>
                                  <a:close/>
                                </a:path>
                              </a:pathLst>
                            </a:custGeom>
                            <a:solidFill>
                              <a:srgbClr val="000000"/>
                            </a:solidFill>
                          </wps:spPr>
                          <wps:bodyPr wrap="square" lIns="0" tIns="0" rIns="0" bIns="0" rtlCol="0">
                            <a:prstTxWarp prst="textNoShape">
                              <a:avLst/>
                            </a:prstTxWarp>
                            <a:noAutofit/>
                          </wps:bodyPr>
                        </wps:wsp>
                        <wps:wsp>
                          <wps:cNvPr id="93" name="Textbox 92"/>
                          <wps:cNvSpPr txBox="1"/>
                          <wps:spPr>
                            <a:xfrm>
                              <a:off x="6095" y="6096"/>
                              <a:ext cx="5869940" cy="741045"/>
                            </a:xfrm>
                            <a:prstGeom prst="rect">
                              <a:avLst/>
                            </a:prstGeom>
                          </wps:spPr>
                          <wps:txbx>
                            <w:txbxContent>
                              <w:p w14:paraId="7A1AAF8B" w14:textId="69AD71FB" w:rsidR="00E527DA" w:rsidRDefault="00EB2904">
                                <w:pPr>
                                  <w:spacing w:before="18" w:line="499" w:lineRule="auto"/>
                                  <w:ind w:left="107" w:right="6646"/>
                                  <w:rPr>
                                    <w:sz w:val="24"/>
                                  </w:rPr>
                                </w:pPr>
                                <w:moveFromRangeStart w:id="2111" w:author="Abhiram Arali" w:date="2024-11-06T15:25:00Z" w:name="move181799116"/>
                                <w:moveFrom w:id="2112" w:author="Abhiram Arali" w:date="2024-11-06T15:25:00Z">
                                  <w:r w:rsidDel="001558DB">
                                    <w:rPr>
                                      <w:sz w:val="24"/>
                                    </w:rPr>
                                    <w:t>char str1[] = "Apple"; char</w:t>
                                  </w:r>
                                  <w:r w:rsidDel="001558DB">
                                    <w:rPr>
                                      <w:spacing w:val="-1"/>
                                      <w:sz w:val="24"/>
                                    </w:rPr>
                                    <w:t xml:space="preserve"> </w:t>
                                  </w:r>
                                  <w:r w:rsidDel="001558DB">
                                    <w:rPr>
                                      <w:sz w:val="24"/>
                                    </w:rPr>
                                    <w:t>str2[]</w:t>
                                  </w:r>
                                  <w:r w:rsidDel="001558DB">
                                    <w:rPr>
                                      <w:spacing w:val="-1"/>
                                      <w:sz w:val="24"/>
                                    </w:rPr>
                                    <w:t xml:space="preserve"> </w:t>
                                  </w:r>
                                  <w:r w:rsidDel="001558DB">
                                    <w:rPr>
                                      <w:sz w:val="24"/>
                                    </w:rPr>
                                    <w:t>=</w:t>
                                  </w:r>
                                  <w:r w:rsidDel="001558DB">
                                    <w:rPr>
                                      <w:spacing w:val="-2"/>
                                      <w:sz w:val="24"/>
                                    </w:rPr>
                                    <w:t xml:space="preserve"> "Orange";</w:t>
                                  </w:r>
                                </w:moveFrom>
                                <w:moveFromRangeEnd w:id="2111"/>
                              </w:p>
                            </w:txbxContent>
                          </wps:txbx>
                          <wps:bodyPr wrap="square" lIns="0" tIns="0" rIns="0" bIns="0" rtlCol="0">
                            <a:noAutofit/>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2106FF2" id="Group 90" o:spid="_x0000_s1110" style="position:absolute;left:0;text-align:left;margin-left:66.15pt;margin-top:14.9pt;width:463.2pt;height:58.8pt;z-index:-15703040;mso-wrap-distance-left:0;mso-wrap-distance-right:0;mso-position-horizontal-relative:page;mso-position-vertical-relative:text" coordsize="58826,7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">
                  <v:shape id="Graphic 91" o:spid="_x0000_s1111" style="position:absolute;width:58826;height:7467;visibility:visible;mso-wrap-style:square;v-text-anchor:top" coordsize="5882640,74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" path="m6096,382485r-6096,l,746709r6096,l6096,382485xem5875909,l6096,,,,,6045,,382473r6096,l6096,6096r5869813,l5875909,xem5882081,382485r-6096,l5875985,746709r6096,l5882081,382485xem5882081,r-6096,l5875985,6045r,376428l5882081,382473r,-376377l5882081,xe" fillcolor="black" stroked="f">
                    <v:path arrowok="t"/>
                  </v:shape>
                  <v:shape id="Textbox 92" o:spid="_x0000_s1112" type="#_x0000_t202" style="position:absolute;left:60;top:60;width:58700;height:7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" filled="f" stroked="f">
                    <v:textbox inset="0,0,0,0">
                      <w:txbxContent>
                        <w:p w14:paraId="7A1AAF8B" w14:textId="69AD71FB" w:rsidR="00E527DA" w:rsidRDefault="00000000">
                          <w:pPr>
                            <w:spacing w:before="18" w:line="499" w:lineRule="auto"/>
                            <w:ind w:left="107" w:right="6646"/>
                            <w:rPr>
                              <w:sz w:val="24"/>
                            </w:rPr>
                          </w:pPr>
                          <w:moveFromRangeStart w:id="3049" w:author="Abhiram Arali" w:date="2024-11-06T15:25:00Z" w:name="move181799116"/>
                          <w:moveFrom w:id="3050" w:author="Abhiram Arali" w:date="2024-11-06T15:25:00Z" w16du:dateUtc="2024-11-06T09:55:00Z">
                            <w:r w:rsidDel="001558DB">
                              <w:rPr>
                                <w:sz w:val="24"/>
                              </w:rPr>
                              <w:t>char str1[] = "Apple"; char</w:t>
                            </w:r>
                            <w:r w:rsidDel="001558DB">
                              <w:rPr>
                                <w:spacing w:val="-1"/>
                                <w:sz w:val="24"/>
                              </w:rPr>
                              <w:t xml:space="preserve"> </w:t>
                            </w:r>
                            <w:r w:rsidDel="001558DB">
                              <w:rPr>
                                <w:sz w:val="24"/>
                              </w:rPr>
                              <w:t>str2[]</w:t>
                            </w:r>
                            <w:r w:rsidDel="001558DB">
                              <w:rPr>
                                <w:spacing w:val="-1"/>
                                <w:sz w:val="24"/>
                              </w:rPr>
                              <w:t xml:space="preserve"> </w:t>
                            </w:r>
                            <w:r w:rsidDel="001558DB">
                              <w:rPr>
                                <w:sz w:val="24"/>
                              </w:rPr>
                              <w:t>=</w:t>
                            </w:r>
                            <w:r w:rsidDel="001558DB">
                              <w:rPr>
                                <w:spacing w:val="-2"/>
                                <w:sz w:val="24"/>
                              </w:rPr>
                              <w:t xml:space="preserve"> "Orange";</w:t>
                            </w:r>
                          </w:moveFrom>
                          <w:moveFromRangeEnd w:id="3049"/>
                        </w:p>
                      </w:txbxContent>
                    </v:textbox>
                  </v:shape>
                  <w10:wrap type="topAndBottom" anchorx="page"/>
                </v:group>
              </w:pict>
            </mc:Fallback>
          </mc:AlternateContent>
        </w:r>
      </w:del>
    </w:p>
    <w:p w14:paraId="338BFBB0" w14:textId="093FD363" w:rsidR="00E22C6B" w:rsidDel="00FB37D3" w:rsidRDefault="00E22C6B">
      <w:pPr>
        <w:pStyle w:val="NormalBPBHEB"/>
        <w:rPr>
          <w:del w:id="2113" w:author="Abhiram Arali" w:date="2024-11-06T15:24:00Z"/>
        </w:rPr>
        <w:sectPr w:rsidR="00E22C6B" w:rsidDel="00FB37D3">
          <w:pgSz w:w="11910" w:h="16840"/>
          <w:pgMar w:top="1540" w:right="1220" w:bottom="1200" w:left="1220" w:header="758" w:footer="1000" w:gutter="0"/>
          <w:cols w:space="720"/>
        </w:sectPr>
        <w:pPrChange w:id="2114" w:author="Abhiram Arali" w:date="2024-11-12T12:23:00Z">
          <w:pPr/>
        </w:pPrChange>
      </w:pPr>
    </w:p>
    <w:p w14:paraId="1C434F9A" w14:textId="4B892F3D" w:rsidR="00E527DA" w:rsidDel="00D1686D" w:rsidRDefault="00E527DA">
      <w:pPr>
        <w:pStyle w:val="NormalBPBHEB"/>
        <w:rPr>
          <w:del w:id="2115" w:author="Abhiram Arali" w:date="2024-11-06T15:25:00Z"/>
          <w:sz w:val="7"/>
        </w:rPr>
        <w:pPrChange w:id="2116" w:author="Abhiram Arali" w:date="2024-11-12T12:23:00Z">
          <w:pPr>
            <w:pStyle w:val="BodyText"/>
            <w:spacing w:before="7" w:after="1"/>
          </w:pPr>
        </w:pPrChange>
      </w:pPr>
    </w:p>
    <w:p w14:paraId="5D51976B" w14:textId="35CFDA6D" w:rsidR="00E527DA" w:rsidDel="006E30F7" w:rsidRDefault="00EB2904">
      <w:pPr>
        <w:pStyle w:val="NormalBPBHEB"/>
        <w:rPr>
          <w:del w:id="2117" w:author="Abhiram Arali" w:date="2024-11-12T12:20:00Z"/>
          <w:sz w:val="20"/>
        </w:rPr>
        <w:pPrChange w:id="2118" w:author="Abhiram Arali" w:date="2024-11-12T12:23:00Z">
          <w:pPr>
            <w:pStyle w:val="BodyText"/>
            <w:ind w:left="102"/>
          </w:pPr>
        </w:pPrChange>
      </w:pPr>
      <w:del w:id="2119" w:author="Abhiram Arali" w:date="2024-11-06T15:25:00Z">
        <w:r w:rsidDel="00D1686D">
          <w:rPr>
            <w:noProof/>
            <w:sz w:val="20"/>
            <w:lang w:val="en-IN" w:eastAsia="en-IN"/>
            <w:rPrChange w:id="2120" w:author="Unknown">
              <w:rPr>
                <w:noProof/>
                <w:lang w:val="en-IN" w:eastAsia="en-IN"/>
              </w:rPr>
            </w:rPrChange>
          </w:rPr>
          <mc:AlternateContent>
            <mc:Choice Requires="wpg">
              <w:drawing>
                <wp:inline distT="0" distB="0" distL="0" distR="0" wp14:anchorId="18576BB8" wp14:editId="60D8BF5A">
                  <wp:extent cx="5882640" cy="542925"/>
                  <wp:effectExtent l="0" t="0" r="0" b="0"/>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542925"/>
                            <a:chOff x="0" y="0"/>
                            <a:chExt cx="5882640" cy="542925"/>
                          </a:xfrm>
                        </wpg:grpSpPr>
                        <wps:wsp>
                          <wps:cNvPr id="63" name="Graphic 94"/>
                          <wps:cNvSpPr/>
                          <wps:spPr>
                            <a:xfrm>
                              <a:off x="0" y="0"/>
                              <a:ext cx="5882640" cy="542925"/>
                            </a:xfrm>
                            <a:custGeom>
                              <a:avLst/>
                              <a:gdLst/>
                              <a:ahLst/>
                              <a:cxnLst/>
                              <a:rect l="l" t="t" r="r" b="b"/>
                              <a:pathLst>
                                <a:path w="5882640" h="542925">
                                  <a:moveTo>
                                    <a:pt x="5875909" y="536752"/>
                                  </a:moveTo>
                                  <a:lnTo>
                                    <a:pt x="6096" y="536752"/>
                                  </a:lnTo>
                                  <a:lnTo>
                                    <a:pt x="6096" y="263956"/>
                                  </a:lnTo>
                                  <a:lnTo>
                                    <a:pt x="6096" y="0"/>
                                  </a:lnTo>
                                  <a:lnTo>
                                    <a:pt x="0" y="0"/>
                                  </a:lnTo>
                                  <a:lnTo>
                                    <a:pt x="0" y="263956"/>
                                  </a:lnTo>
                                  <a:lnTo>
                                    <a:pt x="0" y="536752"/>
                                  </a:lnTo>
                                  <a:lnTo>
                                    <a:pt x="0" y="542848"/>
                                  </a:lnTo>
                                  <a:lnTo>
                                    <a:pt x="6096" y="542848"/>
                                  </a:lnTo>
                                  <a:lnTo>
                                    <a:pt x="5875909" y="542848"/>
                                  </a:lnTo>
                                  <a:lnTo>
                                    <a:pt x="5875909" y="536752"/>
                                  </a:lnTo>
                                  <a:close/>
                                </a:path>
                                <a:path w="5882640" h="542925">
                                  <a:moveTo>
                                    <a:pt x="5882081" y="0"/>
                                  </a:moveTo>
                                  <a:lnTo>
                                    <a:pt x="5875985" y="0"/>
                                  </a:lnTo>
                                  <a:lnTo>
                                    <a:pt x="5875985" y="263956"/>
                                  </a:lnTo>
                                  <a:lnTo>
                                    <a:pt x="5875985" y="536752"/>
                                  </a:lnTo>
                                  <a:lnTo>
                                    <a:pt x="5875985" y="542848"/>
                                  </a:lnTo>
                                  <a:lnTo>
                                    <a:pt x="5882081" y="542848"/>
                                  </a:lnTo>
                                  <a:lnTo>
                                    <a:pt x="5882081" y="536752"/>
                                  </a:lnTo>
                                  <a:lnTo>
                                    <a:pt x="5882081" y="263956"/>
                                  </a:lnTo>
                                  <a:lnTo>
                                    <a:pt x="5882081" y="0"/>
                                  </a:lnTo>
                                  <a:close/>
                                </a:path>
                              </a:pathLst>
                            </a:custGeom>
                            <a:solidFill>
                              <a:srgbClr val="000000"/>
                            </a:solidFill>
                          </wps:spPr>
                          <wps:bodyPr wrap="square" lIns="0" tIns="0" rIns="0" bIns="0" rtlCol="0">
                            <a:prstTxWarp prst="textNoShape">
                              <a:avLst/>
                            </a:prstTxWarp>
                            <a:noAutofit/>
                          </wps:bodyPr>
                        </wps:wsp>
                        <wps:wsp>
                          <wps:cNvPr id="67" name="Textbox 95"/>
                          <wps:cNvSpPr txBox="1"/>
                          <wps:spPr>
                            <a:xfrm>
                              <a:off x="6095" y="0"/>
                              <a:ext cx="5869940" cy="537210"/>
                            </a:xfrm>
                            <a:prstGeom prst="rect">
                              <a:avLst/>
                            </a:prstGeom>
                          </wps:spPr>
                          <wps:txbx>
                            <w:txbxContent>
                              <w:p w14:paraId="1DD3DE01" w14:textId="736448E2" w:rsidR="00E527DA" w:rsidRDefault="00EB2904">
                                <w:pPr>
                                  <w:spacing w:line="360" w:lineRule="auto"/>
                                  <w:ind w:left="107"/>
                                  <w:rPr>
                                    <w:sz w:val="24"/>
                                  </w:rPr>
                                </w:pPr>
                                <w:moveFromRangeStart w:id="2121" w:author="Abhiram Arali" w:date="2024-11-06T15:25:00Z" w:name="move181799124"/>
                                <w:moveFrom w:id="2122" w:author="Abhiram Arali" w:date="2024-11-06T15:25:00Z">
                                  <w:r w:rsidDel="001558DB">
                                    <w:rPr>
                                      <w:sz w:val="24"/>
                                    </w:rPr>
                                    <w:t>int</w:t>
                                  </w:r>
                                  <w:r w:rsidDel="001558DB">
                                    <w:rPr>
                                      <w:spacing w:val="40"/>
                                      <w:sz w:val="24"/>
                                    </w:rPr>
                                    <w:t xml:space="preserve"> </w:t>
                                  </w:r>
                                  <w:r w:rsidDel="001558DB">
                                    <w:rPr>
                                      <w:sz w:val="24"/>
                                    </w:rPr>
                                    <w:t>result</w:t>
                                  </w:r>
                                  <w:r w:rsidDel="001558DB">
                                    <w:rPr>
                                      <w:spacing w:val="40"/>
                                      <w:sz w:val="24"/>
                                    </w:rPr>
                                    <w:t xml:space="preserve"> </w:t>
                                  </w:r>
                                  <w:r w:rsidDel="001558DB">
                                    <w:rPr>
                                      <w:sz w:val="24"/>
                                    </w:rPr>
                                    <w:t>=</w:t>
                                  </w:r>
                                  <w:r w:rsidDel="001558DB">
                                    <w:rPr>
                                      <w:spacing w:val="40"/>
                                      <w:sz w:val="24"/>
                                    </w:rPr>
                                    <w:t xml:space="preserve"> </w:t>
                                  </w:r>
                                  <w:r w:rsidDel="001558DB">
                                    <w:rPr>
                                      <w:sz w:val="24"/>
                                    </w:rPr>
                                    <w:t>strcmp(str1,</w:t>
                                  </w:r>
                                  <w:r w:rsidDel="001558DB">
                                    <w:rPr>
                                      <w:spacing w:val="40"/>
                                      <w:sz w:val="24"/>
                                    </w:rPr>
                                    <w:t xml:space="preserve"> </w:t>
                                  </w:r>
                                  <w:r w:rsidDel="001558DB">
                                    <w:rPr>
                                      <w:sz w:val="24"/>
                                    </w:rPr>
                                    <w:t>str2);</w:t>
                                  </w:r>
                                  <w:r w:rsidDel="001558DB">
                                    <w:rPr>
                                      <w:spacing w:val="40"/>
                                      <w:sz w:val="24"/>
                                    </w:rPr>
                                    <w:t xml:space="preserve"> </w:t>
                                  </w:r>
                                  <w:r w:rsidDel="001558DB">
                                    <w:rPr>
                                      <w:sz w:val="24"/>
                                    </w:rPr>
                                    <w:t>//</w:t>
                                  </w:r>
                                  <w:r w:rsidDel="001558DB">
                                    <w:rPr>
                                      <w:spacing w:val="40"/>
                                      <w:sz w:val="24"/>
                                    </w:rPr>
                                    <w:t xml:space="preserve"> </w:t>
                                  </w:r>
                                  <w:r w:rsidDel="001558DB">
                                    <w:rPr>
                                      <w:sz w:val="24"/>
                                    </w:rPr>
                                    <w:t>Will</w:t>
                                  </w:r>
                                  <w:r w:rsidDel="001558DB">
                                    <w:rPr>
                                      <w:spacing w:val="40"/>
                                      <w:sz w:val="24"/>
                                    </w:rPr>
                                    <w:t xml:space="preserve"> </w:t>
                                  </w:r>
                                  <w:r w:rsidDel="001558DB">
                                    <w:rPr>
                                      <w:sz w:val="24"/>
                                    </w:rPr>
                                    <w:t>return</w:t>
                                  </w:r>
                                  <w:r w:rsidDel="001558DB">
                                    <w:rPr>
                                      <w:spacing w:val="40"/>
                                      <w:sz w:val="24"/>
                                    </w:rPr>
                                    <w:t xml:space="preserve"> </w:t>
                                  </w:r>
                                  <w:r w:rsidDel="001558DB">
                                    <w:rPr>
                                      <w:sz w:val="24"/>
                                    </w:rPr>
                                    <w:t>a</w:t>
                                  </w:r>
                                  <w:r w:rsidDel="001558DB">
                                    <w:rPr>
                                      <w:spacing w:val="40"/>
                                      <w:sz w:val="24"/>
                                    </w:rPr>
                                    <w:t xml:space="preserve"> </w:t>
                                  </w:r>
                                  <w:r w:rsidDel="001558DB">
                                    <w:rPr>
                                      <w:sz w:val="24"/>
                                    </w:rPr>
                                    <w:t>negative</w:t>
                                  </w:r>
                                  <w:r w:rsidDel="001558DB">
                                    <w:rPr>
                                      <w:spacing w:val="40"/>
                                      <w:sz w:val="24"/>
                                    </w:rPr>
                                    <w:t xml:space="preserve"> </w:t>
                                  </w:r>
                                  <w:r w:rsidDel="001558DB">
                                    <w:rPr>
                                      <w:sz w:val="24"/>
                                    </w:rPr>
                                    <w:t>value</w:t>
                                  </w:r>
                                  <w:r w:rsidDel="001558DB">
                                    <w:rPr>
                                      <w:spacing w:val="40"/>
                                      <w:sz w:val="24"/>
                                    </w:rPr>
                                    <w:t xml:space="preserve"> </w:t>
                                  </w:r>
                                  <w:r w:rsidDel="001558DB">
                                    <w:rPr>
                                      <w:sz w:val="24"/>
                                    </w:rPr>
                                    <w:t>as</w:t>
                                  </w:r>
                                  <w:r w:rsidDel="001558DB">
                                    <w:rPr>
                                      <w:spacing w:val="40"/>
                                      <w:sz w:val="24"/>
                                    </w:rPr>
                                    <w:t xml:space="preserve"> </w:t>
                                  </w:r>
                                  <w:r w:rsidDel="001558DB">
                                    <w:rPr>
                                      <w:sz w:val="24"/>
                                    </w:rPr>
                                    <w:t>"Apple"</w:t>
                                  </w:r>
                                  <w:r w:rsidDel="001558DB">
                                    <w:rPr>
                                      <w:spacing w:val="40"/>
                                      <w:sz w:val="24"/>
                                    </w:rPr>
                                    <w:t xml:space="preserve"> </w:t>
                                  </w:r>
                                  <w:r w:rsidDel="001558DB">
                                    <w:rPr>
                                      <w:sz w:val="24"/>
                                    </w:rPr>
                                    <w:t>is</w:t>
                                  </w:r>
                                  <w:r w:rsidDel="001558DB">
                                    <w:rPr>
                                      <w:spacing w:val="40"/>
                                      <w:sz w:val="24"/>
                                    </w:rPr>
                                    <w:t xml:space="preserve"> </w:t>
                                  </w:r>
                                  <w:r w:rsidDel="001558DB">
                                    <w:rPr>
                                      <w:sz w:val="24"/>
                                    </w:rPr>
                                    <w:t>smaller</w:t>
                                  </w:r>
                                  <w:r w:rsidDel="001558DB">
                                    <w:rPr>
                                      <w:spacing w:val="40"/>
                                      <w:sz w:val="24"/>
                                    </w:rPr>
                                    <w:t xml:space="preserve"> </w:t>
                                  </w:r>
                                  <w:r w:rsidDel="001558DB">
                                    <w:rPr>
                                      <w:sz w:val="24"/>
                                    </w:rPr>
                                    <w:t xml:space="preserve">than </w:t>
                                  </w:r>
                                  <w:r w:rsidDel="001558DB">
                                    <w:rPr>
                                      <w:spacing w:val="-2"/>
                                      <w:sz w:val="24"/>
                                    </w:rPr>
                                    <w:t>"Orange"</w:t>
                                  </w:r>
                                </w:moveFrom>
                                <w:moveFromRangeEnd w:id="2121"/>
                              </w:p>
                            </w:txbxContent>
                          </wps:txbx>
                          <wps:bodyPr wrap="square" lIns="0" tIns="0" rIns="0" bIns="0" rtlCol="0">
                            <a:noAutofit/>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8576BB8" id="Group 93" o:spid="_x0000_s1113" style="width:463.2pt;height:42.75pt;mso-position-horizontal-relative:char;mso-position-vertical-relative:line" coordsize="58826,5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">
                  <v:shape id="Graphic 94" o:spid="_x0000_s1114" style="position:absolute;width:58826;height:5429;visibility:visible;mso-wrap-style:square;v-text-anchor:top" coordsize="5882640,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" path="m5875909,536752r-5869813,l6096,263956,6096,,,,,263956,,536752r,6096l6096,542848r5869813,l5875909,536752xem5882081,r-6096,l5875985,263956r,272796l5875985,542848r6096,l5882081,536752r,-272796l5882081,xe" fillcolor="black" stroked="f">
                    <v:path arrowok="t"/>
                  </v:shape>
                  <v:shape id="Textbox 95" o:spid="_x0000_s1115" type="#_x0000_t202" style="position:absolute;left:60;width:58700;height:5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" filled="f" stroked="f">
                    <v:textbox inset="0,0,0,0">
                      <w:txbxContent>
                        <w:p w14:paraId="1DD3DE01" w14:textId="736448E2" w:rsidR="00E527DA" w:rsidRDefault="00000000">
                          <w:pPr>
                            <w:spacing w:line="360" w:lineRule="auto"/>
                            <w:ind w:left="107"/>
                            <w:rPr>
                              <w:sz w:val="24"/>
                            </w:rPr>
                          </w:pPr>
                          <w:moveFromRangeStart w:id="3060" w:author="Abhiram Arali" w:date="2024-11-06T15:25:00Z" w:name="move181799124"/>
                          <w:moveFrom w:id="3061" w:author="Abhiram Arali" w:date="2024-11-06T15:25:00Z" w16du:dateUtc="2024-11-06T09:55:00Z">
                            <w:r w:rsidDel="001558DB">
                              <w:rPr>
                                <w:sz w:val="24"/>
                              </w:rPr>
                              <w:t>int</w:t>
                            </w:r>
                            <w:r w:rsidDel="001558DB">
                              <w:rPr>
                                <w:spacing w:val="40"/>
                                <w:sz w:val="24"/>
                              </w:rPr>
                              <w:t xml:space="preserve"> </w:t>
                            </w:r>
                            <w:r w:rsidDel="001558DB">
                              <w:rPr>
                                <w:sz w:val="24"/>
                              </w:rPr>
                              <w:t>result</w:t>
                            </w:r>
                            <w:r w:rsidDel="001558DB">
                              <w:rPr>
                                <w:spacing w:val="40"/>
                                <w:sz w:val="24"/>
                              </w:rPr>
                              <w:t xml:space="preserve"> </w:t>
                            </w:r>
                            <w:r w:rsidDel="001558DB">
                              <w:rPr>
                                <w:sz w:val="24"/>
                              </w:rPr>
                              <w:t>=</w:t>
                            </w:r>
                            <w:r w:rsidDel="001558DB">
                              <w:rPr>
                                <w:spacing w:val="40"/>
                                <w:sz w:val="24"/>
                              </w:rPr>
                              <w:t xml:space="preserve"> </w:t>
                            </w:r>
                            <w:r w:rsidDel="001558DB">
                              <w:rPr>
                                <w:sz w:val="24"/>
                              </w:rPr>
                              <w:t>strcmp(str1,</w:t>
                            </w:r>
                            <w:r w:rsidDel="001558DB">
                              <w:rPr>
                                <w:spacing w:val="40"/>
                                <w:sz w:val="24"/>
                              </w:rPr>
                              <w:t xml:space="preserve"> </w:t>
                            </w:r>
                            <w:r w:rsidDel="001558DB">
                              <w:rPr>
                                <w:sz w:val="24"/>
                              </w:rPr>
                              <w:t>str2);</w:t>
                            </w:r>
                            <w:r w:rsidDel="001558DB">
                              <w:rPr>
                                <w:spacing w:val="40"/>
                                <w:sz w:val="24"/>
                              </w:rPr>
                              <w:t xml:space="preserve"> </w:t>
                            </w:r>
                            <w:r w:rsidDel="001558DB">
                              <w:rPr>
                                <w:sz w:val="24"/>
                              </w:rPr>
                              <w:t>//</w:t>
                            </w:r>
                            <w:r w:rsidDel="001558DB">
                              <w:rPr>
                                <w:spacing w:val="40"/>
                                <w:sz w:val="24"/>
                              </w:rPr>
                              <w:t xml:space="preserve"> </w:t>
                            </w:r>
                            <w:r w:rsidDel="001558DB">
                              <w:rPr>
                                <w:sz w:val="24"/>
                              </w:rPr>
                              <w:t>Will</w:t>
                            </w:r>
                            <w:r w:rsidDel="001558DB">
                              <w:rPr>
                                <w:spacing w:val="40"/>
                                <w:sz w:val="24"/>
                              </w:rPr>
                              <w:t xml:space="preserve"> </w:t>
                            </w:r>
                            <w:r w:rsidDel="001558DB">
                              <w:rPr>
                                <w:sz w:val="24"/>
                              </w:rPr>
                              <w:t>return</w:t>
                            </w:r>
                            <w:r w:rsidDel="001558DB">
                              <w:rPr>
                                <w:spacing w:val="40"/>
                                <w:sz w:val="24"/>
                              </w:rPr>
                              <w:t xml:space="preserve"> </w:t>
                            </w:r>
                            <w:r w:rsidDel="001558DB">
                              <w:rPr>
                                <w:sz w:val="24"/>
                              </w:rPr>
                              <w:t>a</w:t>
                            </w:r>
                            <w:r w:rsidDel="001558DB">
                              <w:rPr>
                                <w:spacing w:val="40"/>
                                <w:sz w:val="24"/>
                              </w:rPr>
                              <w:t xml:space="preserve"> </w:t>
                            </w:r>
                            <w:r w:rsidDel="001558DB">
                              <w:rPr>
                                <w:sz w:val="24"/>
                              </w:rPr>
                              <w:t>negative</w:t>
                            </w:r>
                            <w:r w:rsidDel="001558DB">
                              <w:rPr>
                                <w:spacing w:val="40"/>
                                <w:sz w:val="24"/>
                              </w:rPr>
                              <w:t xml:space="preserve"> </w:t>
                            </w:r>
                            <w:r w:rsidDel="001558DB">
                              <w:rPr>
                                <w:sz w:val="24"/>
                              </w:rPr>
                              <w:t>value</w:t>
                            </w:r>
                            <w:r w:rsidDel="001558DB">
                              <w:rPr>
                                <w:spacing w:val="40"/>
                                <w:sz w:val="24"/>
                              </w:rPr>
                              <w:t xml:space="preserve"> </w:t>
                            </w:r>
                            <w:r w:rsidDel="001558DB">
                              <w:rPr>
                                <w:sz w:val="24"/>
                              </w:rPr>
                              <w:t>as</w:t>
                            </w:r>
                            <w:r w:rsidDel="001558DB">
                              <w:rPr>
                                <w:spacing w:val="40"/>
                                <w:sz w:val="24"/>
                              </w:rPr>
                              <w:t xml:space="preserve"> </w:t>
                            </w:r>
                            <w:r w:rsidDel="001558DB">
                              <w:rPr>
                                <w:sz w:val="24"/>
                              </w:rPr>
                              <w:t>"Apple"</w:t>
                            </w:r>
                            <w:r w:rsidDel="001558DB">
                              <w:rPr>
                                <w:spacing w:val="40"/>
                                <w:sz w:val="24"/>
                              </w:rPr>
                              <w:t xml:space="preserve"> </w:t>
                            </w:r>
                            <w:r w:rsidDel="001558DB">
                              <w:rPr>
                                <w:sz w:val="24"/>
                              </w:rPr>
                              <w:t>is</w:t>
                            </w:r>
                            <w:r w:rsidDel="001558DB">
                              <w:rPr>
                                <w:spacing w:val="40"/>
                                <w:sz w:val="24"/>
                              </w:rPr>
                              <w:t xml:space="preserve"> </w:t>
                            </w:r>
                            <w:r w:rsidDel="001558DB">
                              <w:rPr>
                                <w:sz w:val="24"/>
                              </w:rPr>
                              <w:t>smaller</w:t>
                            </w:r>
                            <w:r w:rsidDel="001558DB">
                              <w:rPr>
                                <w:spacing w:val="40"/>
                                <w:sz w:val="24"/>
                              </w:rPr>
                              <w:t xml:space="preserve"> </w:t>
                            </w:r>
                            <w:r w:rsidDel="001558DB">
                              <w:rPr>
                                <w:sz w:val="24"/>
                              </w:rPr>
                              <w:t xml:space="preserve">than </w:t>
                            </w:r>
                            <w:r w:rsidDel="001558DB">
                              <w:rPr>
                                <w:spacing w:val="-2"/>
                                <w:sz w:val="24"/>
                              </w:rPr>
                              <w:t>"Orange"</w:t>
                            </w:r>
                          </w:moveFrom>
                          <w:moveFromRangeEnd w:id="3060"/>
                        </w:p>
                      </w:txbxContent>
                    </v:textbox>
                  </v:shape>
                  <w10:anchorlock/>
                </v:group>
              </w:pict>
            </mc:Fallback>
          </mc:AlternateContent>
        </w:r>
      </w:del>
    </w:p>
    <w:p w14:paraId="1E2AC0DC" w14:textId="2D611C44" w:rsidR="00E527DA" w:rsidDel="001C0E31" w:rsidRDefault="00EB2904">
      <w:pPr>
        <w:pStyle w:val="NormalBPBHEB"/>
        <w:rPr>
          <w:del w:id="2123" w:author="Abhiram Arali" w:date="2024-11-06T15:25:00Z"/>
        </w:rPr>
        <w:pPrChange w:id="2124" w:author="Abhiram Arali" w:date="2024-11-12T12:23:00Z">
          <w:pPr>
            <w:pStyle w:val="Heading1"/>
            <w:numPr>
              <w:numId w:val="2"/>
            </w:numPr>
            <w:tabs>
              <w:tab w:val="left" w:pos="460"/>
            </w:tabs>
            <w:spacing w:before="137"/>
            <w:ind w:left="460" w:hanging="240"/>
          </w:pPr>
        </w:pPrChange>
      </w:pPr>
      <w:del w:id="2125" w:author="Abhiram Arali" w:date="2024-11-12T12:20:00Z">
        <w:r w:rsidRPr="001C0E31" w:rsidDel="006E30F7">
          <w:rPr>
            <w:b/>
            <w:bCs/>
            <w:rPrChange w:id="2126" w:author="Abhiram Arali" w:date="2024-11-06T15:25:00Z">
              <w:rPr/>
            </w:rPrChange>
          </w:rPr>
          <w:delText>strncpy()</w:delText>
        </w:r>
        <w:r w:rsidRPr="001C0E31" w:rsidDel="006E30F7">
          <w:rPr>
            <w:b/>
            <w:bCs/>
            <w:spacing w:val="-4"/>
            <w:rPrChange w:id="2127" w:author="Abhiram Arali" w:date="2024-11-06T15:25:00Z">
              <w:rPr>
                <w:spacing w:val="-4"/>
              </w:rPr>
            </w:rPrChange>
          </w:rPr>
          <w:delText xml:space="preserve"> </w:delText>
        </w:r>
        <w:r w:rsidRPr="001C0E31" w:rsidDel="006E30F7">
          <w:rPr>
            <w:b/>
            <w:bCs/>
            <w:rPrChange w:id="2128" w:author="Abhiram Arali" w:date="2024-11-06T15:25:00Z">
              <w:rPr/>
            </w:rPrChange>
          </w:rPr>
          <w:delText>and</w:delText>
        </w:r>
        <w:r w:rsidRPr="001C0E31" w:rsidDel="006E30F7">
          <w:rPr>
            <w:b/>
            <w:bCs/>
            <w:spacing w:val="-1"/>
            <w:rPrChange w:id="2129" w:author="Abhiram Arali" w:date="2024-11-06T15:25:00Z">
              <w:rPr>
                <w:spacing w:val="-1"/>
              </w:rPr>
            </w:rPrChange>
          </w:rPr>
          <w:delText xml:space="preserve"> </w:delText>
        </w:r>
        <w:r w:rsidRPr="001C0E31" w:rsidDel="006E30F7">
          <w:rPr>
            <w:b/>
            <w:bCs/>
            <w:rPrChange w:id="2130" w:author="Abhiram Arali" w:date="2024-11-06T15:25:00Z">
              <w:rPr/>
            </w:rPrChange>
          </w:rPr>
          <w:delText>strncat():</w:delText>
        </w:r>
        <w:r w:rsidDel="006E30F7">
          <w:rPr>
            <w:spacing w:val="-1"/>
          </w:rPr>
          <w:delText xml:space="preserve"> </w:delText>
        </w:r>
        <w:r w:rsidDel="006E30F7">
          <w:delText>Secure</w:delText>
        </w:r>
        <w:r w:rsidDel="006E30F7">
          <w:rPr>
            <w:spacing w:val="-2"/>
          </w:rPr>
          <w:delText xml:space="preserve"> </w:delText>
        </w:r>
        <w:r w:rsidDel="006E30F7">
          <w:delText>versions</w:delText>
        </w:r>
        <w:r w:rsidDel="006E30F7">
          <w:rPr>
            <w:spacing w:val="-2"/>
          </w:rPr>
          <w:delText xml:space="preserve"> </w:delText>
        </w:r>
        <w:r w:rsidDel="006E30F7">
          <w:delText>of</w:delText>
        </w:r>
        <w:r w:rsidDel="006E30F7">
          <w:rPr>
            <w:spacing w:val="-1"/>
          </w:rPr>
          <w:delText xml:space="preserve"> </w:delText>
        </w:r>
        <w:r w:rsidDel="006E30F7">
          <w:delText>copying</w:delText>
        </w:r>
        <w:r w:rsidDel="006E30F7">
          <w:rPr>
            <w:spacing w:val="-1"/>
          </w:rPr>
          <w:delText xml:space="preserve"> </w:delText>
        </w:r>
        <w:r w:rsidDel="006E30F7">
          <w:delText>and</w:delText>
        </w:r>
        <w:r w:rsidDel="006E30F7">
          <w:rPr>
            <w:spacing w:val="-1"/>
          </w:rPr>
          <w:delText xml:space="preserve"> </w:delText>
        </w:r>
        <w:r w:rsidDel="006E30F7">
          <w:rPr>
            <w:spacing w:val="-2"/>
          </w:rPr>
          <w:delText>concatenation</w:delText>
        </w:r>
      </w:del>
    </w:p>
    <w:p w14:paraId="69357B5B" w14:textId="3E13698C" w:rsidR="00E527DA" w:rsidDel="002B42C0" w:rsidRDefault="00E527DA">
      <w:pPr>
        <w:pStyle w:val="NormalBPBHEB"/>
        <w:rPr>
          <w:del w:id="2131" w:author="Abhiram Arali" w:date="2024-11-06T15:25:00Z"/>
          <w:b/>
        </w:rPr>
        <w:pPrChange w:id="2132" w:author="Abhiram Arali" w:date="2024-11-12T12:23:00Z">
          <w:pPr>
            <w:pStyle w:val="BodyText"/>
            <w:spacing w:before="21"/>
          </w:pPr>
        </w:pPrChange>
      </w:pPr>
    </w:p>
    <w:p w14:paraId="488C9494" w14:textId="49C00EF3" w:rsidR="00004320" w:rsidDel="006E30F7" w:rsidRDefault="00EB2904">
      <w:pPr>
        <w:pStyle w:val="NormalBPBHEB"/>
        <w:rPr>
          <w:del w:id="2133" w:author="Abhiram Arali" w:date="2024-11-12T12:20:00Z"/>
        </w:rPr>
        <w:pPrChange w:id="2134" w:author="Abhiram Arali" w:date="2024-11-12T12:23:00Z">
          <w:pPr>
            <w:pStyle w:val="BodyText"/>
            <w:spacing w:before="18" w:line="499" w:lineRule="auto"/>
            <w:ind w:left="107" w:right="6820"/>
          </w:pPr>
        </w:pPrChange>
      </w:pPr>
      <w:del w:id="2135" w:author="Abhiram Arali" w:date="2024-11-12T12:20:00Z">
        <w:r w:rsidDel="006E30F7">
          <w:delText>These</w:delText>
        </w:r>
        <w:r w:rsidDel="006E30F7">
          <w:rPr>
            <w:spacing w:val="-9"/>
          </w:rPr>
          <w:delText xml:space="preserve"> </w:delText>
        </w:r>
        <w:r w:rsidDel="006E30F7">
          <w:delText>functions</w:delText>
        </w:r>
        <w:r w:rsidDel="006E30F7">
          <w:rPr>
            <w:spacing w:val="-8"/>
          </w:rPr>
          <w:delText xml:space="preserve"> </w:delText>
        </w:r>
        <w:r w:rsidDel="006E30F7">
          <w:delText>allow</w:delText>
        </w:r>
        <w:r w:rsidDel="006E30F7">
          <w:rPr>
            <w:spacing w:val="-9"/>
          </w:rPr>
          <w:delText xml:space="preserve"> </w:delText>
        </w:r>
        <w:r w:rsidDel="006E30F7">
          <w:delText>you</w:delText>
        </w:r>
        <w:r w:rsidDel="006E30F7">
          <w:rPr>
            <w:spacing w:val="-8"/>
          </w:rPr>
          <w:delText xml:space="preserve"> </w:delText>
        </w:r>
        <w:r w:rsidDel="006E30F7">
          <w:delText>to</w:delText>
        </w:r>
        <w:r w:rsidDel="006E30F7">
          <w:rPr>
            <w:spacing w:val="-8"/>
          </w:rPr>
          <w:delText xml:space="preserve"> </w:delText>
        </w:r>
        <w:r w:rsidDel="006E30F7">
          <w:delText>copy/concatenate</w:delText>
        </w:r>
        <w:r w:rsidDel="006E30F7">
          <w:rPr>
            <w:spacing w:val="-9"/>
          </w:rPr>
          <w:delText xml:space="preserve"> </w:delText>
        </w:r>
        <w:r w:rsidDel="006E30F7">
          <w:delText>a</w:delText>
        </w:r>
        <w:r w:rsidDel="006E30F7">
          <w:rPr>
            <w:spacing w:val="-9"/>
          </w:rPr>
          <w:delText xml:space="preserve"> </w:delText>
        </w:r>
        <w:r w:rsidDel="006E30F7">
          <w:delText>limited</w:delText>
        </w:r>
        <w:r w:rsidDel="006E30F7">
          <w:rPr>
            <w:spacing w:val="-9"/>
          </w:rPr>
          <w:delText xml:space="preserve"> </w:delText>
        </w:r>
        <w:r w:rsidDel="006E30F7">
          <w:delText>number</w:delText>
        </w:r>
        <w:r w:rsidDel="006E30F7">
          <w:rPr>
            <w:spacing w:val="-9"/>
          </w:rPr>
          <w:delText xml:space="preserve"> </w:delText>
        </w:r>
        <w:r w:rsidDel="006E30F7">
          <w:delText>of</w:delText>
        </w:r>
        <w:r w:rsidDel="006E30F7">
          <w:rPr>
            <w:spacing w:val="-9"/>
          </w:rPr>
          <w:delText xml:space="preserve"> </w:delText>
        </w:r>
        <w:r w:rsidDel="006E30F7">
          <w:delText>characters,</w:delText>
        </w:r>
        <w:r w:rsidDel="006E30F7">
          <w:rPr>
            <w:spacing w:val="-9"/>
          </w:rPr>
          <w:delText xml:space="preserve"> </w:delText>
        </w:r>
        <w:r w:rsidDel="006E30F7">
          <w:delText>providing</w:delText>
        </w:r>
        <w:r w:rsidDel="006E30F7">
          <w:rPr>
            <w:spacing w:val="-8"/>
          </w:rPr>
          <w:delText xml:space="preserve"> </w:delText>
        </w:r>
        <w:r w:rsidDel="006E30F7">
          <w:delText>safer alternatives to strcpy and strcat.</w:delText>
        </w:r>
      </w:del>
      <w:moveToRangeStart w:id="2136" w:author="Abhiram Arali" w:date="2024-11-06T15:25:00Z" w:name="move181799157"/>
      <w:moveTo w:id="2137" w:author="Abhiram Arali" w:date="2024-11-06T15:25:00Z">
        <w:del w:id="2138" w:author="Abhiram Arali" w:date="2024-11-12T12:20:00Z">
          <w:r w:rsidR="00004320" w:rsidDel="006E30F7">
            <w:delText>char</w:delText>
          </w:r>
          <w:r w:rsidR="00004320" w:rsidDel="006E30F7">
            <w:rPr>
              <w:spacing w:val="-13"/>
            </w:rPr>
            <w:delText xml:space="preserve"> </w:delText>
          </w:r>
          <w:r w:rsidR="00004320" w:rsidDel="006E30F7">
            <w:delText>src[]</w:delText>
          </w:r>
          <w:r w:rsidR="00004320" w:rsidDel="006E30F7">
            <w:rPr>
              <w:spacing w:val="-13"/>
            </w:rPr>
            <w:delText xml:space="preserve"> </w:delText>
          </w:r>
          <w:r w:rsidR="00004320" w:rsidDel="006E30F7">
            <w:delText>=</w:delText>
          </w:r>
          <w:r w:rsidR="00004320" w:rsidDel="006E30F7">
            <w:rPr>
              <w:spacing w:val="-14"/>
            </w:rPr>
            <w:delText xml:space="preserve"> </w:delText>
          </w:r>
          <w:r w:rsidR="00004320" w:rsidDel="006E30F7">
            <w:delText>"Hello"; char dest[10];</w:delText>
          </w:r>
        </w:del>
      </w:moveTo>
    </w:p>
    <w:p w14:paraId="542CDAD0" w14:textId="566FD8A8" w:rsidR="00004320" w:rsidDel="006E30F7" w:rsidRDefault="00004320">
      <w:pPr>
        <w:pStyle w:val="NormalBPBHEB"/>
        <w:rPr>
          <w:del w:id="2139" w:author="Abhiram Arali" w:date="2024-11-12T12:20:00Z"/>
        </w:rPr>
        <w:pPrChange w:id="2140" w:author="Abhiram Arali" w:date="2024-11-12T12:23:00Z">
          <w:pPr>
            <w:pStyle w:val="BodyText"/>
            <w:spacing w:line="276" w:lineRule="exact"/>
            <w:ind w:left="107"/>
          </w:pPr>
        </w:pPrChange>
      </w:pPr>
      <w:moveTo w:id="2141" w:author="Abhiram Arali" w:date="2024-11-06T15:25:00Z">
        <w:del w:id="2142" w:author="Abhiram Arali" w:date="2024-11-12T12:20:00Z">
          <w:r w:rsidDel="006E30F7">
            <w:delText>strncpy(dest,</w:delText>
          </w:r>
          <w:r w:rsidDel="006E30F7">
            <w:rPr>
              <w:spacing w:val="-1"/>
            </w:rPr>
            <w:delText xml:space="preserve"> </w:delText>
          </w:r>
          <w:r w:rsidDel="006E30F7">
            <w:delText>src, 3);</w:delText>
          </w:r>
          <w:r w:rsidDel="006E30F7">
            <w:rPr>
              <w:spacing w:val="-1"/>
            </w:rPr>
            <w:delText xml:space="preserve"> </w:delText>
          </w:r>
          <w:r w:rsidDel="006E30F7">
            <w:delText>// Copies</w:delText>
          </w:r>
          <w:r w:rsidDel="006E30F7">
            <w:rPr>
              <w:spacing w:val="-1"/>
            </w:rPr>
            <w:delText xml:space="preserve"> </w:delText>
          </w:r>
          <w:r w:rsidDel="006E30F7">
            <w:delText>only "Hel"</w:delText>
          </w:r>
          <w:r w:rsidDel="006E30F7">
            <w:rPr>
              <w:spacing w:val="-1"/>
            </w:rPr>
            <w:delText xml:space="preserve"> </w:delText>
          </w:r>
          <w:r w:rsidDel="006E30F7">
            <w:delText xml:space="preserve">into </w:delText>
          </w:r>
          <w:r w:rsidDel="006E30F7">
            <w:rPr>
              <w:spacing w:val="-4"/>
            </w:rPr>
            <w:delText>dest</w:delText>
          </w:r>
        </w:del>
      </w:moveTo>
    </w:p>
    <w:moveToRangeEnd w:id="2136"/>
    <w:p w14:paraId="1F948018" w14:textId="2B3D9F19" w:rsidR="00004320" w:rsidDel="006E30F7" w:rsidRDefault="00004320">
      <w:pPr>
        <w:pStyle w:val="NormalBPBHEB"/>
        <w:rPr>
          <w:del w:id="2143" w:author="Abhiram Arali" w:date="2024-11-12T12:20:00Z"/>
        </w:rPr>
        <w:pPrChange w:id="2144" w:author="Abhiram Arali" w:date="2024-11-12T12:23:00Z">
          <w:pPr>
            <w:pStyle w:val="BodyText"/>
            <w:spacing w:before="1" w:line="360" w:lineRule="auto"/>
            <w:ind w:left="220"/>
          </w:pPr>
        </w:pPrChange>
      </w:pPr>
    </w:p>
    <w:p w14:paraId="40C048AC" w14:textId="3BA0DEA1" w:rsidR="00E527DA" w:rsidDel="0000785E" w:rsidRDefault="00EB2904">
      <w:pPr>
        <w:pStyle w:val="NormalBPBHEB"/>
        <w:rPr>
          <w:del w:id="2145" w:author="Abhiram Arali" w:date="2024-11-06T15:25:00Z"/>
          <w:sz w:val="12"/>
        </w:rPr>
        <w:pPrChange w:id="2146" w:author="Abhiram Arali" w:date="2024-11-12T12:23:00Z">
          <w:pPr>
            <w:pStyle w:val="BodyText"/>
            <w:spacing w:before="1"/>
          </w:pPr>
        </w:pPrChange>
      </w:pPr>
      <w:del w:id="2147" w:author="Abhiram Arali" w:date="2024-11-06T15:25:00Z">
        <w:r w:rsidDel="00004320">
          <w:rPr>
            <w:noProof/>
            <w:lang w:val="en-IN" w:eastAsia="en-IN"/>
            <w:rPrChange w:id="2148" w:author="Unknown">
              <w:rPr>
                <w:noProof/>
                <w:lang w:val="en-IN" w:eastAsia="en-IN"/>
              </w:rPr>
            </w:rPrChange>
          </w:rPr>
          <mc:AlternateContent>
            <mc:Choice Requires="wps">
              <w:drawing>
                <wp:anchor distT="0" distB="0" distL="0" distR="0" simplePos="0" relativeHeight="487614464" behindDoc="1" locked="0" layoutInCell="1" allowOverlap="1" wp14:anchorId="704D3A9C" wp14:editId="05CFE9CF">
                  <wp:simplePos x="0" y="0"/>
                  <wp:positionH relativeFrom="page">
                    <wp:posOffset>843076</wp:posOffset>
                  </wp:positionH>
                  <wp:positionV relativeFrom="paragraph">
                    <wp:posOffset>107186</wp:posOffset>
                  </wp:positionV>
                  <wp:extent cx="5876290" cy="1020444"/>
                  <wp:effectExtent l="0" t="0" r="0" b="0"/>
                  <wp:wrapTopAndBottom/>
                  <wp:docPr id="96" name="Text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1020444"/>
                          </a:xfrm>
                          <a:prstGeom prst="rect">
                            <a:avLst/>
                          </a:prstGeom>
                          <a:ln w="6096">
                            <a:solidFill>
                              <a:srgbClr val="000000"/>
                            </a:solidFill>
                            <a:prstDash val="solid"/>
                          </a:ln>
                        </wps:spPr>
                        <wps:txbx>
                          <w:txbxContent>
                            <w:p w14:paraId="4F3BED8D" w14:textId="1BC09686" w:rsidR="00E527DA" w:rsidDel="00004320" w:rsidRDefault="00EB2904">
                              <w:pPr>
                                <w:pStyle w:val="BodyText"/>
                                <w:spacing w:before="18" w:line="499" w:lineRule="auto"/>
                                <w:ind w:left="107" w:right="6820"/>
                              </w:pPr>
                              <w:moveFromRangeStart w:id="2149" w:author="Abhiram Arali" w:date="2024-11-06T15:25:00Z" w:name="move181799157"/>
                              <w:moveFrom w:id="2150" w:author="Abhiram Arali" w:date="2024-11-06T15:25:00Z">
                                <w:r w:rsidDel="00004320">
                                  <w:t>char</w:t>
                                </w:r>
                                <w:r w:rsidDel="00004320">
                                  <w:rPr>
                                    <w:spacing w:val="-13"/>
                                  </w:rPr>
                                  <w:t xml:space="preserve"> </w:t>
                                </w:r>
                                <w:r w:rsidDel="00004320">
                                  <w:t>src[]</w:t>
                                </w:r>
                                <w:r w:rsidDel="00004320">
                                  <w:rPr>
                                    <w:spacing w:val="-13"/>
                                  </w:rPr>
                                  <w:t xml:space="preserve"> </w:t>
                                </w:r>
                                <w:r w:rsidDel="00004320">
                                  <w:t>=</w:t>
                                </w:r>
                                <w:r w:rsidDel="00004320">
                                  <w:rPr>
                                    <w:spacing w:val="-14"/>
                                  </w:rPr>
                                  <w:t xml:space="preserve"> </w:t>
                                </w:r>
                                <w:r w:rsidDel="00004320">
                                  <w:t>"Hello"; char dest[10];</w:t>
                                </w:r>
                              </w:moveFrom>
                            </w:p>
                            <w:p w14:paraId="49152C57" w14:textId="3DAD05E1" w:rsidR="00E527DA" w:rsidRDefault="00EB2904">
                              <w:pPr>
                                <w:pStyle w:val="BodyText"/>
                                <w:spacing w:line="276" w:lineRule="exact"/>
                                <w:ind w:left="107"/>
                              </w:pPr>
                              <w:moveFrom w:id="2151" w:author="Abhiram Arali" w:date="2024-11-06T15:25:00Z">
                                <w:r w:rsidDel="00004320">
                                  <w:t>strncpy(dest,</w:t>
                                </w:r>
                                <w:r w:rsidDel="00004320">
                                  <w:rPr>
                                    <w:spacing w:val="-1"/>
                                  </w:rPr>
                                  <w:t xml:space="preserve"> </w:t>
                                </w:r>
                                <w:r w:rsidDel="00004320">
                                  <w:t>src, 3);</w:t>
                                </w:r>
                                <w:r w:rsidDel="00004320">
                                  <w:rPr>
                                    <w:spacing w:val="-1"/>
                                  </w:rPr>
                                  <w:t xml:space="preserve"> </w:t>
                                </w:r>
                                <w:r w:rsidDel="00004320">
                                  <w:t>// Copies</w:t>
                                </w:r>
                                <w:r w:rsidDel="00004320">
                                  <w:rPr>
                                    <w:spacing w:val="-1"/>
                                  </w:rPr>
                                  <w:t xml:space="preserve"> </w:t>
                                </w:r>
                                <w:r w:rsidDel="00004320">
                                  <w:t>only "Hel"</w:t>
                                </w:r>
                                <w:r w:rsidDel="00004320">
                                  <w:rPr>
                                    <w:spacing w:val="-1"/>
                                  </w:rPr>
                                  <w:t xml:space="preserve"> </w:t>
                                </w:r>
                                <w:r w:rsidDel="00004320">
                                  <w:t xml:space="preserve">into </w:t>
                                </w:r>
                                <w:r w:rsidDel="00004320">
                                  <w:rPr>
                                    <w:spacing w:val="-4"/>
                                  </w:rPr>
                                  <w:t>dest</w:t>
                                </w:r>
                              </w:moveFrom>
                              <w:moveFromRangeEnd w:id="2149"/>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4D3A9C" id="Textbox 96" o:spid="_x0000_s1116" type="#_x0000_t202" style="position:absolute;left:0;text-align:left;margin-left:66.4pt;margin-top:8.45pt;width:462.7pt;height:80.35pt;z-index:-157020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" filled="f" strokeweight=".48pt">
                  <v:path arrowok="t"/>
                  <v:textbox inset="0,0,0,0">
                    <w:txbxContent>
                      <w:p w14:paraId="4F3BED8D" w14:textId="1BC09686" w:rsidR="00E527DA" w:rsidDel="00004320" w:rsidRDefault="00000000">
                        <w:pPr>
                          <w:pStyle w:val="BodyText"/>
                          <w:spacing w:before="18" w:line="499" w:lineRule="auto"/>
                          <w:ind w:left="107" w:right="6820"/>
                          <w:rPr>
                            <w:moveFrom w:id="3093" w:author="Abhiram Arali" w:date="2024-11-06T15:25:00Z" w16du:dateUtc="2024-11-06T09:55:00Z"/>
                          </w:rPr>
                        </w:pPr>
                        <w:moveFromRangeStart w:id="3094" w:author="Abhiram Arali" w:date="2024-11-06T15:25:00Z" w:name="move181799157"/>
                        <w:moveFrom w:id="3095" w:author="Abhiram Arali" w:date="2024-11-06T15:25:00Z" w16du:dateUtc="2024-11-06T09:55:00Z">
                          <w:r w:rsidDel="00004320">
                            <w:t>char</w:t>
                          </w:r>
                          <w:r w:rsidDel="00004320">
                            <w:rPr>
                              <w:spacing w:val="-13"/>
                            </w:rPr>
                            <w:t xml:space="preserve"> </w:t>
                          </w:r>
                          <w:r w:rsidDel="00004320">
                            <w:t>src[]</w:t>
                          </w:r>
                          <w:r w:rsidDel="00004320">
                            <w:rPr>
                              <w:spacing w:val="-13"/>
                            </w:rPr>
                            <w:t xml:space="preserve"> </w:t>
                          </w:r>
                          <w:r w:rsidDel="00004320">
                            <w:t>=</w:t>
                          </w:r>
                          <w:r w:rsidDel="00004320">
                            <w:rPr>
                              <w:spacing w:val="-14"/>
                            </w:rPr>
                            <w:t xml:space="preserve"> </w:t>
                          </w:r>
                          <w:r w:rsidDel="00004320">
                            <w:t>"Hello"; char dest[10];</w:t>
                          </w:r>
                        </w:moveFrom>
                      </w:p>
                      <w:p w14:paraId="49152C57" w14:textId="3DAD05E1" w:rsidR="00E527DA" w:rsidRDefault="00000000">
                        <w:pPr>
                          <w:pStyle w:val="BodyText"/>
                          <w:spacing w:line="276" w:lineRule="exact"/>
                          <w:ind w:left="107"/>
                        </w:pPr>
                        <w:moveFrom w:id="3096" w:author="Abhiram Arali" w:date="2024-11-06T15:25:00Z" w16du:dateUtc="2024-11-06T09:55:00Z">
                          <w:r w:rsidDel="00004320">
                            <w:t>strncpy(dest,</w:t>
                          </w:r>
                          <w:r w:rsidDel="00004320">
                            <w:rPr>
                              <w:spacing w:val="-1"/>
                            </w:rPr>
                            <w:t xml:space="preserve"> </w:t>
                          </w:r>
                          <w:r w:rsidDel="00004320">
                            <w:t>src, 3);</w:t>
                          </w:r>
                          <w:r w:rsidDel="00004320">
                            <w:rPr>
                              <w:spacing w:val="-1"/>
                            </w:rPr>
                            <w:t xml:space="preserve"> </w:t>
                          </w:r>
                          <w:r w:rsidDel="00004320">
                            <w:t>// Copies</w:t>
                          </w:r>
                          <w:r w:rsidDel="00004320">
                            <w:rPr>
                              <w:spacing w:val="-1"/>
                            </w:rPr>
                            <w:t xml:space="preserve"> </w:t>
                          </w:r>
                          <w:r w:rsidDel="00004320">
                            <w:t>only "Hel"</w:t>
                          </w:r>
                          <w:r w:rsidDel="00004320">
                            <w:rPr>
                              <w:spacing w:val="-1"/>
                            </w:rPr>
                            <w:t xml:space="preserve"> </w:t>
                          </w:r>
                          <w:r w:rsidDel="00004320">
                            <w:t xml:space="preserve">into </w:t>
                          </w:r>
                          <w:r w:rsidDel="00004320">
                            <w:rPr>
                              <w:spacing w:val="-4"/>
                            </w:rPr>
                            <w:t>dest</w:t>
                          </w:r>
                        </w:moveFrom>
                        <w:moveFromRangeEnd w:id="3094"/>
                      </w:p>
                    </w:txbxContent>
                  </v:textbox>
                  <w10:wrap type="topAndBottom" anchorx="page"/>
                </v:shape>
              </w:pict>
            </mc:Fallback>
          </mc:AlternateContent>
        </w:r>
      </w:del>
    </w:p>
    <w:p w14:paraId="2BB0BFC8" w14:textId="0CD74A17" w:rsidR="00E527DA" w:rsidDel="006E30F7" w:rsidRDefault="00EB2904">
      <w:pPr>
        <w:pStyle w:val="NormalBPBHEB"/>
        <w:rPr>
          <w:del w:id="2152" w:author="Abhiram Arali" w:date="2024-11-12T12:20:00Z"/>
        </w:rPr>
        <w:pPrChange w:id="2153" w:author="Abhiram Arali" w:date="2024-11-12T12:23:00Z">
          <w:pPr>
            <w:pStyle w:val="Heading1"/>
            <w:numPr>
              <w:numId w:val="3"/>
            </w:numPr>
            <w:tabs>
              <w:tab w:val="left" w:pos="460"/>
            </w:tabs>
            <w:spacing w:before="167"/>
            <w:ind w:left="460" w:hanging="240"/>
          </w:pPr>
        </w:pPrChange>
      </w:pPr>
      <w:del w:id="2154" w:author="Abhiram Arali" w:date="2024-11-12T12:20:00Z">
        <w:r w:rsidDel="006E30F7">
          <w:delText>Processing</w:delText>
        </w:r>
        <w:r w:rsidDel="006E30F7">
          <w:rPr>
            <w:spacing w:val="-4"/>
          </w:rPr>
          <w:delText xml:space="preserve"> </w:delText>
        </w:r>
        <w:r w:rsidR="0000785E" w:rsidDel="006E30F7">
          <w:rPr>
            <w:spacing w:val="-2"/>
          </w:rPr>
          <w:delText>strings</w:delText>
        </w:r>
      </w:del>
    </w:p>
    <w:p w14:paraId="36BA3891" w14:textId="6581B6A1" w:rsidR="00E527DA" w:rsidDel="00EF5F86" w:rsidRDefault="00E527DA">
      <w:pPr>
        <w:pStyle w:val="NormalBPBHEB"/>
        <w:rPr>
          <w:del w:id="2155" w:author="Abhiram Arali" w:date="2024-11-06T15:25:00Z"/>
          <w:b/>
        </w:rPr>
        <w:pPrChange w:id="2156" w:author="Abhiram Arali" w:date="2024-11-12T12:23:00Z">
          <w:pPr>
            <w:pStyle w:val="BodyText"/>
            <w:spacing w:before="24"/>
          </w:pPr>
        </w:pPrChange>
      </w:pPr>
    </w:p>
    <w:p w14:paraId="2118F582" w14:textId="5B191623" w:rsidR="00E527DA" w:rsidDel="006E30F7" w:rsidRDefault="00EB2904">
      <w:pPr>
        <w:pStyle w:val="NormalBPBHEB"/>
        <w:rPr>
          <w:del w:id="2157" w:author="Abhiram Arali" w:date="2024-11-12T12:20:00Z"/>
        </w:rPr>
        <w:pPrChange w:id="2158" w:author="Abhiram Arali" w:date="2024-11-12T12:23:00Z">
          <w:pPr>
            <w:pStyle w:val="BodyText"/>
            <w:spacing w:line="360" w:lineRule="auto"/>
            <w:ind w:left="220"/>
          </w:pPr>
        </w:pPrChange>
      </w:pPr>
      <w:del w:id="2159" w:author="Abhiram Arali" w:date="2024-11-12T12:20:00Z">
        <w:r w:rsidDel="006E30F7">
          <w:delText>Strings</w:delText>
        </w:r>
        <w:r w:rsidDel="006E30F7">
          <w:rPr>
            <w:spacing w:val="33"/>
          </w:rPr>
          <w:delText xml:space="preserve"> </w:delText>
        </w:r>
        <w:r w:rsidDel="006E30F7">
          <w:delText>can</w:delText>
        </w:r>
        <w:r w:rsidDel="006E30F7">
          <w:rPr>
            <w:spacing w:val="33"/>
          </w:rPr>
          <w:delText xml:space="preserve"> </w:delText>
        </w:r>
        <w:r w:rsidDel="006E30F7">
          <w:delText>be</w:delText>
        </w:r>
        <w:r w:rsidDel="006E30F7">
          <w:rPr>
            <w:spacing w:val="32"/>
          </w:rPr>
          <w:delText xml:space="preserve"> </w:delText>
        </w:r>
        <w:r w:rsidDel="006E30F7">
          <w:delText>processed</w:delText>
        </w:r>
        <w:r w:rsidDel="006E30F7">
          <w:rPr>
            <w:spacing w:val="33"/>
          </w:rPr>
          <w:delText xml:space="preserve"> </w:delText>
        </w:r>
        <w:r w:rsidDel="006E30F7">
          <w:delText>using</w:delText>
        </w:r>
        <w:r w:rsidDel="006E30F7">
          <w:rPr>
            <w:spacing w:val="33"/>
          </w:rPr>
          <w:delText xml:space="preserve"> </w:delText>
        </w:r>
        <w:r w:rsidDel="006E30F7">
          <w:delText>loops,</w:delText>
        </w:r>
        <w:r w:rsidDel="006E30F7">
          <w:rPr>
            <w:spacing w:val="33"/>
          </w:rPr>
          <w:delText xml:space="preserve"> </w:delText>
        </w:r>
        <w:r w:rsidDel="006E30F7">
          <w:delText>just</w:delText>
        </w:r>
        <w:r w:rsidDel="006E30F7">
          <w:rPr>
            <w:spacing w:val="33"/>
          </w:rPr>
          <w:delText xml:space="preserve"> </w:delText>
        </w:r>
        <w:r w:rsidDel="006E30F7">
          <w:delText>like</w:delText>
        </w:r>
        <w:r w:rsidDel="006E30F7">
          <w:rPr>
            <w:spacing w:val="30"/>
          </w:rPr>
          <w:delText xml:space="preserve"> </w:delText>
        </w:r>
        <w:r w:rsidDel="006E30F7">
          <w:delText>arrays.</w:delText>
        </w:r>
        <w:r w:rsidDel="006E30F7">
          <w:rPr>
            <w:spacing w:val="33"/>
          </w:rPr>
          <w:delText xml:space="preserve"> </w:delText>
        </w:r>
        <w:r w:rsidDel="006E30F7">
          <w:delText>Each</w:delText>
        </w:r>
        <w:r w:rsidDel="006E30F7">
          <w:rPr>
            <w:spacing w:val="35"/>
          </w:rPr>
          <w:delText xml:space="preserve"> </w:delText>
        </w:r>
        <w:r w:rsidDel="006E30F7">
          <w:delText>character</w:delText>
        </w:r>
        <w:r w:rsidDel="006E30F7">
          <w:rPr>
            <w:spacing w:val="33"/>
          </w:rPr>
          <w:delText xml:space="preserve"> </w:delText>
        </w:r>
        <w:r w:rsidDel="006E30F7">
          <w:delText>in</w:delText>
        </w:r>
        <w:r w:rsidDel="006E30F7">
          <w:rPr>
            <w:spacing w:val="33"/>
          </w:rPr>
          <w:delText xml:space="preserve"> </w:delText>
        </w:r>
        <w:r w:rsidDel="006E30F7">
          <w:delText>the</w:delText>
        </w:r>
        <w:r w:rsidDel="006E30F7">
          <w:rPr>
            <w:spacing w:val="33"/>
          </w:rPr>
          <w:delText xml:space="preserve"> </w:delText>
        </w:r>
        <w:r w:rsidDel="006E30F7">
          <w:delText>string</w:delText>
        </w:r>
        <w:r w:rsidDel="006E30F7">
          <w:rPr>
            <w:spacing w:val="33"/>
          </w:rPr>
          <w:delText xml:space="preserve"> </w:delText>
        </w:r>
        <w:r w:rsidDel="006E30F7">
          <w:delText>can</w:delText>
        </w:r>
        <w:r w:rsidDel="006E30F7">
          <w:rPr>
            <w:spacing w:val="33"/>
          </w:rPr>
          <w:delText xml:space="preserve"> </w:delText>
        </w:r>
        <w:r w:rsidDel="006E30F7">
          <w:delText>be accessed and manipulated using its index.</w:delText>
        </w:r>
      </w:del>
    </w:p>
    <w:p w14:paraId="558F461B" w14:textId="790B8122" w:rsidR="00E527DA" w:rsidRPr="00E56153" w:rsidDel="006E30F7" w:rsidRDefault="00EB2904">
      <w:pPr>
        <w:pStyle w:val="NormalBPBHEB"/>
        <w:rPr>
          <w:del w:id="2160" w:author="Abhiram Arali" w:date="2024-11-12T12:20:00Z"/>
          <w:rPrChange w:id="2161" w:author="Abhiram Arali" w:date="2024-11-06T15:38:00Z">
            <w:rPr>
              <w:del w:id="2162" w:author="Abhiram Arali" w:date="2024-11-12T12:20:00Z"/>
              <w:i/>
              <w:sz w:val="24"/>
            </w:rPr>
          </w:rPrChange>
        </w:rPr>
        <w:pPrChange w:id="2163" w:author="Abhiram Arali" w:date="2024-11-12T12:23:00Z">
          <w:pPr>
            <w:spacing w:before="158"/>
            <w:ind w:left="220"/>
          </w:pPr>
        </w:pPrChange>
      </w:pPr>
      <w:del w:id="2164" w:author="Abhiram Arali" w:date="2024-11-12T12:20:00Z">
        <w:r w:rsidRPr="009979DD" w:rsidDel="006E30F7">
          <w:rPr>
            <w:b/>
            <w:bCs/>
            <w:rPrChange w:id="2165" w:author="Abhiram Arali" w:date="2024-11-06T15:42:00Z">
              <w:rPr>
                <w:i/>
                <w:sz w:val="24"/>
              </w:rPr>
            </w:rPrChange>
          </w:rPr>
          <w:delText>Example</w:delText>
        </w:r>
        <w:r w:rsidRPr="00E56153" w:rsidDel="006E30F7">
          <w:rPr>
            <w:rPrChange w:id="2166" w:author="Abhiram Arali" w:date="2024-11-06T15:38:00Z">
              <w:rPr>
                <w:i/>
                <w:sz w:val="24"/>
              </w:rPr>
            </w:rPrChange>
          </w:rPr>
          <w:delText>:</w:delText>
        </w:r>
        <w:r w:rsidRPr="00E56153" w:rsidDel="006E30F7">
          <w:rPr>
            <w:rPrChange w:id="2167" w:author="Abhiram Arali" w:date="2024-11-06T15:38:00Z">
              <w:rPr>
                <w:i/>
                <w:spacing w:val="-1"/>
                <w:sz w:val="24"/>
              </w:rPr>
            </w:rPrChange>
          </w:rPr>
          <w:delText xml:space="preserve"> </w:delText>
        </w:r>
        <w:r w:rsidRPr="00E56153" w:rsidDel="006E30F7">
          <w:rPr>
            <w:rPrChange w:id="2168" w:author="Abhiram Arali" w:date="2024-11-06T15:38:00Z">
              <w:rPr>
                <w:i/>
                <w:sz w:val="24"/>
              </w:rPr>
            </w:rPrChange>
          </w:rPr>
          <w:delText>Counting</w:delText>
        </w:r>
        <w:r w:rsidRPr="00E56153" w:rsidDel="006E30F7">
          <w:rPr>
            <w:rPrChange w:id="2169" w:author="Abhiram Arali" w:date="2024-11-06T15:38:00Z">
              <w:rPr>
                <w:i/>
                <w:spacing w:val="-1"/>
                <w:sz w:val="24"/>
              </w:rPr>
            </w:rPrChange>
          </w:rPr>
          <w:delText xml:space="preserve"> </w:delText>
        </w:r>
        <w:r w:rsidR="00B92FD6" w:rsidRPr="00B92FD6" w:rsidDel="006E30F7">
          <w:delText xml:space="preserve">vowels </w:delText>
        </w:r>
        <w:r w:rsidRPr="00E56153" w:rsidDel="006E30F7">
          <w:rPr>
            <w:rPrChange w:id="2170" w:author="Abhiram Arali" w:date="2024-11-06T15:38:00Z">
              <w:rPr>
                <w:i/>
                <w:sz w:val="24"/>
              </w:rPr>
            </w:rPrChange>
          </w:rPr>
          <w:delText>in</w:delText>
        </w:r>
        <w:r w:rsidRPr="00E56153" w:rsidDel="006E30F7">
          <w:rPr>
            <w:rPrChange w:id="2171" w:author="Abhiram Arali" w:date="2024-11-06T15:38:00Z">
              <w:rPr>
                <w:i/>
                <w:spacing w:val="-1"/>
                <w:sz w:val="24"/>
              </w:rPr>
            </w:rPrChange>
          </w:rPr>
          <w:delText xml:space="preserve"> </w:delText>
        </w:r>
        <w:r w:rsidRPr="00E56153" w:rsidDel="006E30F7">
          <w:rPr>
            <w:rPrChange w:id="2172" w:author="Abhiram Arali" w:date="2024-11-06T15:38:00Z">
              <w:rPr>
                <w:i/>
                <w:sz w:val="24"/>
              </w:rPr>
            </w:rPrChange>
          </w:rPr>
          <w:delText xml:space="preserve">a </w:delText>
        </w:r>
        <w:r w:rsidRPr="00E56153" w:rsidDel="006E30F7">
          <w:rPr>
            <w:rPrChange w:id="2173" w:author="Abhiram Arali" w:date="2024-11-06T15:38:00Z">
              <w:rPr>
                <w:i/>
                <w:spacing w:val="-2"/>
                <w:sz w:val="24"/>
              </w:rPr>
            </w:rPrChange>
          </w:rPr>
          <w:delText>String:</w:delText>
        </w:r>
      </w:del>
    </w:p>
    <w:p w14:paraId="784893ED" w14:textId="10A23499" w:rsidR="00B92FD6" w:rsidDel="006E30F7" w:rsidRDefault="00B92FD6">
      <w:pPr>
        <w:pStyle w:val="NormalBPBHEB"/>
        <w:rPr>
          <w:del w:id="2174" w:author="Abhiram Arali" w:date="2024-11-12T12:20:00Z"/>
        </w:rPr>
        <w:pPrChange w:id="2175" w:author="Abhiram Arali" w:date="2024-11-12T12:23:00Z">
          <w:pPr>
            <w:pStyle w:val="BodyText"/>
            <w:spacing w:before="18" w:line="499" w:lineRule="auto"/>
            <w:ind w:left="107" w:right="6344"/>
          </w:pPr>
        </w:pPrChange>
      </w:pPr>
      <w:moveToRangeStart w:id="2176" w:author="Abhiram Arali" w:date="2024-11-06T15:42:00Z" w:name="move181800171"/>
      <w:moveTo w:id="2177" w:author="Abhiram Arali" w:date="2024-11-06T15:42:00Z">
        <w:del w:id="2178" w:author="Abhiram Arali" w:date="2024-11-12T12:20:00Z">
          <w:r w:rsidDel="006E30F7">
            <w:delText>char</w:delText>
          </w:r>
          <w:r w:rsidDel="006E30F7">
            <w:rPr>
              <w:spacing w:val="-9"/>
            </w:rPr>
            <w:delText xml:space="preserve"> </w:delText>
          </w:r>
          <w:r w:rsidDel="006E30F7">
            <w:delText>str[]</w:delText>
          </w:r>
          <w:r w:rsidDel="006E30F7">
            <w:rPr>
              <w:spacing w:val="-9"/>
            </w:rPr>
            <w:delText xml:space="preserve"> </w:delText>
          </w:r>
          <w:r w:rsidDel="006E30F7">
            <w:delText>=</w:delText>
          </w:r>
          <w:r w:rsidDel="006E30F7">
            <w:rPr>
              <w:spacing w:val="-11"/>
            </w:rPr>
            <w:delText xml:space="preserve"> </w:delText>
          </w:r>
          <w:r w:rsidDel="006E30F7">
            <w:delText>"Hello</w:delText>
          </w:r>
          <w:r w:rsidDel="006E30F7">
            <w:rPr>
              <w:spacing w:val="-9"/>
            </w:rPr>
            <w:delText xml:space="preserve"> </w:delText>
          </w:r>
          <w:r w:rsidDel="006E30F7">
            <w:delText>World"; int vowels = 0;</w:delText>
          </w:r>
        </w:del>
      </w:moveTo>
    </w:p>
    <w:p w14:paraId="135FE1F0" w14:textId="66C70D95" w:rsidR="00B92FD6" w:rsidDel="006E30F7" w:rsidRDefault="00B92FD6">
      <w:pPr>
        <w:pStyle w:val="NormalBPBHEB"/>
        <w:rPr>
          <w:del w:id="2179" w:author="Abhiram Arali" w:date="2024-11-12T12:20:00Z"/>
        </w:rPr>
        <w:pPrChange w:id="2180" w:author="Abhiram Arali" w:date="2024-11-12T12:23:00Z">
          <w:pPr>
            <w:pStyle w:val="BodyText"/>
            <w:spacing w:line="276" w:lineRule="exact"/>
            <w:ind w:left="107"/>
          </w:pPr>
        </w:pPrChange>
      </w:pPr>
      <w:moveTo w:id="2181" w:author="Abhiram Arali" w:date="2024-11-06T15:42:00Z">
        <w:del w:id="2182" w:author="Abhiram Arali" w:date="2024-11-12T12:20:00Z">
          <w:r w:rsidDel="006E30F7">
            <w:delText>for</w:delText>
          </w:r>
          <w:r w:rsidDel="006E30F7">
            <w:rPr>
              <w:spacing w:val="-3"/>
            </w:rPr>
            <w:delText xml:space="preserve"> </w:delText>
          </w:r>
          <w:r w:rsidDel="006E30F7">
            <w:delText>(int i =</w:delText>
          </w:r>
          <w:r w:rsidDel="006E30F7">
            <w:rPr>
              <w:spacing w:val="-2"/>
            </w:rPr>
            <w:delText xml:space="preserve"> </w:delText>
          </w:r>
          <w:r w:rsidDel="006E30F7">
            <w:delText>0; str[i] !=</w:delText>
          </w:r>
          <w:r w:rsidDel="006E30F7">
            <w:rPr>
              <w:spacing w:val="-2"/>
            </w:rPr>
            <w:delText xml:space="preserve"> </w:delText>
          </w:r>
          <w:r w:rsidDel="006E30F7">
            <w:delText xml:space="preserve">'\0'; i++) </w:delText>
          </w:r>
          <w:r w:rsidDel="006E30F7">
            <w:rPr>
              <w:spacing w:val="-10"/>
            </w:rPr>
            <w:delText>{</w:delText>
          </w:r>
        </w:del>
      </w:moveTo>
    </w:p>
    <w:p w14:paraId="606B6ACF" w14:textId="7D60E8D6" w:rsidR="00B92FD6" w:rsidDel="006E30F7" w:rsidRDefault="00B92FD6">
      <w:pPr>
        <w:pStyle w:val="NormalBPBHEB"/>
        <w:rPr>
          <w:del w:id="2183" w:author="Abhiram Arali" w:date="2024-11-12T12:20:00Z"/>
        </w:rPr>
        <w:pPrChange w:id="2184" w:author="Abhiram Arali" w:date="2024-11-12T12:23:00Z">
          <w:pPr>
            <w:pStyle w:val="BodyText"/>
            <w:spacing w:before="21"/>
          </w:pPr>
        </w:pPrChange>
      </w:pPr>
    </w:p>
    <w:p w14:paraId="13ED7100" w14:textId="38390068" w:rsidR="00B92FD6" w:rsidDel="006E30F7" w:rsidRDefault="00B92FD6">
      <w:pPr>
        <w:pStyle w:val="NormalBPBHEB"/>
        <w:rPr>
          <w:del w:id="2185" w:author="Abhiram Arali" w:date="2024-11-12T12:20:00Z"/>
        </w:rPr>
        <w:pPrChange w:id="2186" w:author="Abhiram Arali" w:date="2024-11-12T12:23:00Z">
          <w:pPr>
            <w:pStyle w:val="BodyText"/>
            <w:spacing w:before="1"/>
            <w:ind w:left="347"/>
          </w:pPr>
        </w:pPrChange>
      </w:pPr>
      <w:moveTo w:id="2187" w:author="Abhiram Arali" w:date="2024-11-06T15:42:00Z">
        <w:del w:id="2188" w:author="Abhiram Arali" w:date="2024-11-12T12:20:00Z">
          <w:r w:rsidDel="006E30F7">
            <w:delText>if</w:delText>
          </w:r>
          <w:r w:rsidDel="006E30F7">
            <w:rPr>
              <w:spacing w:val="-1"/>
            </w:rPr>
            <w:delText xml:space="preserve"> </w:delText>
          </w:r>
          <w:r w:rsidDel="006E30F7">
            <w:delText>(str[i]</w:delText>
          </w:r>
          <w:r w:rsidDel="006E30F7">
            <w:rPr>
              <w:spacing w:val="-1"/>
            </w:rPr>
            <w:delText xml:space="preserve"> </w:delText>
          </w:r>
          <w:r w:rsidDel="006E30F7">
            <w:delText>==</w:delText>
          </w:r>
          <w:r w:rsidDel="006E30F7">
            <w:rPr>
              <w:spacing w:val="-1"/>
            </w:rPr>
            <w:delText xml:space="preserve"> </w:delText>
          </w:r>
          <w:r w:rsidDel="006E30F7">
            <w:delText>'a'</w:delText>
          </w:r>
          <w:r w:rsidDel="006E30F7">
            <w:rPr>
              <w:spacing w:val="2"/>
            </w:rPr>
            <w:delText xml:space="preserve"> </w:delText>
          </w:r>
          <w:r w:rsidDel="006E30F7">
            <w:delText>||</w:delText>
          </w:r>
          <w:r w:rsidDel="006E30F7">
            <w:rPr>
              <w:spacing w:val="-3"/>
            </w:rPr>
            <w:delText xml:space="preserve"> </w:delText>
          </w:r>
          <w:r w:rsidDel="006E30F7">
            <w:delText>str[i] ==</w:delText>
          </w:r>
          <w:r w:rsidDel="006E30F7">
            <w:rPr>
              <w:spacing w:val="-1"/>
            </w:rPr>
            <w:delText xml:space="preserve"> </w:delText>
          </w:r>
          <w:r w:rsidDel="006E30F7">
            <w:delText>'e'</w:delText>
          </w:r>
          <w:r w:rsidDel="006E30F7">
            <w:rPr>
              <w:spacing w:val="2"/>
            </w:rPr>
            <w:delText xml:space="preserve"> </w:delText>
          </w:r>
          <w:r w:rsidDel="006E30F7">
            <w:delText>||</w:delText>
          </w:r>
          <w:r w:rsidDel="006E30F7">
            <w:rPr>
              <w:spacing w:val="-3"/>
            </w:rPr>
            <w:delText xml:space="preserve"> </w:delText>
          </w:r>
          <w:r w:rsidDel="006E30F7">
            <w:delText>str[i]</w:delText>
          </w:r>
          <w:r w:rsidDel="006E30F7">
            <w:rPr>
              <w:spacing w:val="1"/>
            </w:rPr>
            <w:delText xml:space="preserve"> </w:delText>
          </w:r>
          <w:r w:rsidDel="006E30F7">
            <w:delText>==</w:delText>
          </w:r>
          <w:r w:rsidDel="006E30F7">
            <w:rPr>
              <w:spacing w:val="-2"/>
            </w:rPr>
            <w:delText xml:space="preserve"> </w:delText>
          </w:r>
          <w:r w:rsidDel="006E30F7">
            <w:delText>'i'</w:delText>
          </w:r>
          <w:r w:rsidDel="006E30F7">
            <w:rPr>
              <w:spacing w:val="2"/>
            </w:rPr>
            <w:delText xml:space="preserve"> </w:delText>
          </w:r>
          <w:r w:rsidDel="006E30F7">
            <w:delText>||</w:delText>
          </w:r>
          <w:r w:rsidDel="006E30F7">
            <w:rPr>
              <w:spacing w:val="-3"/>
            </w:rPr>
            <w:delText xml:space="preserve"> </w:delText>
          </w:r>
          <w:r w:rsidDel="006E30F7">
            <w:delText>str[i]</w:delText>
          </w:r>
          <w:r w:rsidDel="006E30F7">
            <w:rPr>
              <w:spacing w:val="1"/>
            </w:rPr>
            <w:delText xml:space="preserve"> </w:delText>
          </w:r>
          <w:r w:rsidDel="006E30F7">
            <w:delText>==</w:delText>
          </w:r>
          <w:r w:rsidDel="006E30F7">
            <w:rPr>
              <w:spacing w:val="-1"/>
            </w:rPr>
            <w:delText xml:space="preserve"> </w:delText>
          </w:r>
          <w:r w:rsidDel="006E30F7">
            <w:delText>'o'</w:delText>
          </w:r>
          <w:r w:rsidDel="006E30F7">
            <w:rPr>
              <w:spacing w:val="1"/>
            </w:rPr>
            <w:delText xml:space="preserve"> </w:delText>
          </w:r>
          <w:r w:rsidDel="006E30F7">
            <w:delText>||</w:delText>
          </w:r>
          <w:r w:rsidDel="006E30F7">
            <w:rPr>
              <w:spacing w:val="-3"/>
            </w:rPr>
            <w:delText xml:space="preserve"> </w:delText>
          </w:r>
          <w:r w:rsidDel="006E30F7">
            <w:delText>str[i]</w:delText>
          </w:r>
          <w:r w:rsidDel="006E30F7">
            <w:rPr>
              <w:spacing w:val="1"/>
            </w:rPr>
            <w:delText xml:space="preserve"> </w:delText>
          </w:r>
          <w:r w:rsidDel="006E30F7">
            <w:delText>==</w:delText>
          </w:r>
          <w:r w:rsidDel="006E30F7">
            <w:rPr>
              <w:spacing w:val="-1"/>
            </w:rPr>
            <w:delText xml:space="preserve"> </w:delText>
          </w:r>
          <w:r w:rsidDel="006E30F7">
            <w:delText>'u'</w:delText>
          </w:r>
          <w:r w:rsidDel="006E30F7">
            <w:rPr>
              <w:spacing w:val="2"/>
            </w:rPr>
            <w:delText xml:space="preserve"> </w:delText>
          </w:r>
          <w:r w:rsidDel="006E30F7">
            <w:rPr>
              <w:spacing w:val="-5"/>
            </w:rPr>
            <w:delText>||</w:delText>
          </w:r>
        </w:del>
      </w:moveTo>
    </w:p>
    <w:p w14:paraId="1714D2C3" w14:textId="7DD16E6B" w:rsidR="00B92FD6" w:rsidDel="006E30F7" w:rsidRDefault="00B92FD6">
      <w:pPr>
        <w:pStyle w:val="NormalBPBHEB"/>
        <w:rPr>
          <w:del w:id="2189" w:author="Abhiram Arali" w:date="2024-11-12T12:20:00Z"/>
        </w:rPr>
        <w:pPrChange w:id="2190" w:author="Abhiram Arali" w:date="2024-11-12T12:23:00Z">
          <w:pPr>
            <w:pStyle w:val="BodyText"/>
            <w:spacing w:before="24"/>
          </w:pPr>
        </w:pPrChange>
      </w:pPr>
    </w:p>
    <w:p w14:paraId="14E63A71" w14:textId="30DFA677" w:rsidR="00B92FD6" w:rsidDel="006E30F7" w:rsidRDefault="00B92FD6">
      <w:pPr>
        <w:pStyle w:val="NormalBPBHEB"/>
        <w:rPr>
          <w:del w:id="2191" w:author="Abhiram Arali" w:date="2024-11-12T12:20:00Z"/>
        </w:rPr>
        <w:pPrChange w:id="2192" w:author="Abhiram Arali" w:date="2024-11-12T12:23:00Z">
          <w:pPr>
            <w:pStyle w:val="BodyText"/>
            <w:spacing w:line="499" w:lineRule="auto"/>
            <w:ind w:left="587" w:right="1276"/>
          </w:pPr>
        </w:pPrChange>
      </w:pPr>
      <w:moveTo w:id="2193" w:author="Abhiram Arali" w:date="2024-11-06T15:42:00Z">
        <w:del w:id="2194" w:author="Abhiram Arali" w:date="2024-11-12T12:20:00Z">
          <w:r w:rsidDel="006E30F7">
            <w:delText>str[i]</w:delText>
          </w:r>
          <w:r w:rsidDel="006E30F7">
            <w:rPr>
              <w:spacing w:val="-3"/>
            </w:rPr>
            <w:delText xml:space="preserve"> </w:delText>
          </w:r>
          <w:r w:rsidDel="006E30F7">
            <w:delText>==</w:delText>
          </w:r>
          <w:r w:rsidDel="006E30F7">
            <w:rPr>
              <w:spacing w:val="-3"/>
            </w:rPr>
            <w:delText xml:space="preserve"> </w:delText>
          </w:r>
          <w:r w:rsidDel="006E30F7">
            <w:delText>'A'</w:delText>
          </w:r>
          <w:r w:rsidDel="006E30F7">
            <w:rPr>
              <w:spacing w:val="-1"/>
            </w:rPr>
            <w:delText xml:space="preserve"> </w:delText>
          </w:r>
          <w:r w:rsidDel="006E30F7">
            <w:delText>||</w:delText>
          </w:r>
          <w:r w:rsidDel="006E30F7">
            <w:rPr>
              <w:spacing w:val="-2"/>
            </w:rPr>
            <w:delText xml:space="preserve"> </w:delText>
          </w:r>
          <w:r w:rsidDel="006E30F7">
            <w:delText>str[i]</w:delText>
          </w:r>
          <w:r w:rsidDel="006E30F7">
            <w:rPr>
              <w:spacing w:val="-1"/>
            </w:rPr>
            <w:delText xml:space="preserve"> </w:delText>
          </w:r>
          <w:r w:rsidDel="006E30F7">
            <w:delText>==</w:delText>
          </w:r>
          <w:r w:rsidDel="006E30F7">
            <w:rPr>
              <w:spacing w:val="-3"/>
            </w:rPr>
            <w:delText xml:space="preserve"> </w:delText>
          </w:r>
          <w:r w:rsidDel="006E30F7">
            <w:delText>'E'</w:delText>
          </w:r>
          <w:r w:rsidDel="006E30F7">
            <w:rPr>
              <w:spacing w:val="-1"/>
            </w:rPr>
            <w:delText xml:space="preserve"> </w:delText>
          </w:r>
          <w:r w:rsidDel="006E30F7">
            <w:delText>||</w:delText>
          </w:r>
          <w:r w:rsidDel="006E30F7">
            <w:rPr>
              <w:spacing w:val="-5"/>
            </w:rPr>
            <w:delText xml:space="preserve"> </w:delText>
          </w:r>
          <w:r w:rsidDel="006E30F7">
            <w:delText>str[i]</w:delText>
          </w:r>
          <w:r w:rsidDel="006E30F7">
            <w:rPr>
              <w:spacing w:val="-1"/>
            </w:rPr>
            <w:delText xml:space="preserve"> </w:delText>
          </w:r>
          <w:r w:rsidDel="006E30F7">
            <w:delText>==</w:delText>
          </w:r>
          <w:r w:rsidDel="006E30F7">
            <w:rPr>
              <w:spacing w:val="-3"/>
            </w:rPr>
            <w:delText xml:space="preserve"> </w:delText>
          </w:r>
          <w:r w:rsidDel="006E30F7">
            <w:delText>'I'</w:delText>
          </w:r>
          <w:r w:rsidDel="006E30F7">
            <w:rPr>
              <w:spacing w:val="-1"/>
            </w:rPr>
            <w:delText xml:space="preserve"> </w:delText>
          </w:r>
          <w:r w:rsidDel="006E30F7">
            <w:delText>||</w:delText>
          </w:r>
          <w:r w:rsidDel="006E30F7">
            <w:rPr>
              <w:spacing w:val="-5"/>
            </w:rPr>
            <w:delText xml:space="preserve"> </w:delText>
          </w:r>
          <w:r w:rsidDel="006E30F7">
            <w:delText>str[i]</w:delText>
          </w:r>
          <w:r w:rsidDel="006E30F7">
            <w:rPr>
              <w:spacing w:val="-2"/>
            </w:rPr>
            <w:delText xml:space="preserve"> </w:delText>
          </w:r>
          <w:r w:rsidDel="006E30F7">
            <w:delText>==</w:delText>
          </w:r>
          <w:r w:rsidDel="006E30F7">
            <w:rPr>
              <w:spacing w:val="-3"/>
            </w:rPr>
            <w:delText xml:space="preserve"> </w:delText>
          </w:r>
          <w:r w:rsidDel="006E30F7">
            <w:delText>'O'</w:delText>
          </w:r>
          <w:r w:rsidDel="006E30F7">
            <w:rPr>
              <w:spacing w:val="-1"/>
            </w:rPr>
            <w:delText xml:space="preserve"> </w:delText>
          </w:r>
          <w:r w:rsidDel="006E30F7">
            <w:delText>||</w:delText>
          </w:r>
          <w:r w:rsidDel="006E30F7">
            <w:rPr>
              <w:spacing w:val="-5"/>
            </w:rPr>
            <w:delText xml:space="preserve"> </w:delText>
          </w:r>
          <w:r w:rsidDel="006E30F7">
            <w:delText>str[i]</w:delText>
          </w:r>
          <w:r w:rsidDel="006E30F7">
            <w:rPr>
              <w:spacing w:val="-3"/>
            </w:rPr>
            <w:delText xml:space="preserve"> </w:delText>
          </w:r>
          <w:r w:rsidDel="006E30F7">
            <w:delText>==</w:delText>
          </w:r>
          <w:r w:rsidDel="006E30F7">
            <w:rPr>
              <w:spacing w:val="-3"/>
            </w:rPr>
            <w:delText xml:space="preserve"> </w:delText>
          </w:r>
          <w:r w:rsidDel="006E30F7">
            <w:delText>'U')</w:delText>
          </w:r>
          <w:r w:rsidDel="006E30F7">
            <w:rPr>
              <w:spacing w:val="-4"/>
            </w:rPr>
            <w:delText xml:space="preserve"> </w:delText>
          </w:r>
          <w:r w:rsidDel="006E30F7">
            <w:delText xml:space="preserve">{ </w:delText>
          </w:r>
          <w:r w:rsidDel="006E30F7">
            <w:rPr>
              <w:spacing w:val="-2"/>
            </w:rPr>
            <w:delText>vowels++;</w:delText>
          </w:r>
        </w:del>
      </w:moveTo>
    </w:p>
    <w:p w14:paraId="5F5CABFC" w14:textId="5A50AD78" w:rsidR="00B92FD6" w:rsidDel="006E30F7" w:rsidRDefault="00B92FD6">
      <w:pPr>
        <w:pStyle w:val="NormalBPBHEB"/>
        <w:rPr>
          <w:del w:id="2195" w:author="Abhiram Arali" w:date="2024-11-12T12:20:00Z"/>
          <w:sz w:val="24"/>
        </w:rPr>
        <w:pPrChange w:id="2196" w:author="Abhiram Arali" w:date="2024-11-12T12:23:00Z">
          <w:pPr>
            <w:spacing w:line="275" w:lineRule="exact"/>
            <w:ind w:left="347"/>
          </w:pPr>
        </w:pPrChange>
      </w:pPr>
      <w:moveTo w:id="2197" w:author="Abhiram Arali" w:date="2024-11-06T15:42:00Z">
        <w:del w:id="2198" w:author="Abhiram Arali" w:date="2024-11-12T12:20:00Z">
          <w:r w:rsidDel="006E30F7">
            <w:rPr>
              <w:spacing w:val="-10"/>
              <w:sz w:val="24"/>
            </w:rPr>
            <w:delText>}</w:delText>
          </w:r>
        </w:del>
      </w:moveTo>
    </w:p>
    <w:p w14:paraId="013EBF76" w14:textId="641BB639" w:rsidR="00B92FD6" w:rsidDel="006E30F7" w:rsidRDefault="00B92FD6">
      <w:pPr>
        <w:pStyle w:val="NormalBPBHEB"/>
        <w:rPr>
          <w:del w:id="2199" w:author="Abhiram Arali" w:date="2024-11-12T12:20:00Z"/>
        </w:rPr>
        <w:pPrChange w:id="2200" w:author="Abhiram Arali" w:date="2024-11-12T12:23:00Z">
          <w:pPr>
            <w:pStyle w:val="BodyText"/>
            <w:spacing w:before="22"/>
          </w:pPr>
        </w:pPrChange>
      </w:pPr>
    </w:p>
    <w:p w14:paraId="5F43CE55" w14:textId="7BC479A7" w:rsidR="00B92FD6" w:rsidDel="006E30F7" w:rsidRDefault="00B92FD6">
      <w:pPr>
        <w:pStyle w:val="NormalBPBHEB"/>
        <w:rPr>
          <w:del w:id="2201" w:author="Abhiram Arali" w:date="2024-11-12T12:20:00Z"/>
          <w:sz w:val="24"/>
        </w:rPr>
        <w:pPrChange w:id="2202" w:author="Abhiram Arali" w:date="2024-11-12T12:23:00Z">
          <w:pPr>
            <w:ind w:left="107"/>
          </w:pPr>
        </w:pPrChange>
      </w:pPr>
      <w:moveTo w:id="2203" w:author="Abhiram Arali" w:date="2024-11-06T15:42:00Z">
        <w:del w:id="2204" w:author="Abhiram Arali" w:date="2024-11-12T12:20:00Z">
          <w:r w:rsidDel="006E30F7">
            <w:rPr>
              <w:spacing w:val="-10"/>
              <w:sz w:val="24"/>
            </w:rPr>
            <w:delText>}</w:delText>
          </w:r>
        </w:del>
      </w:moveTo>
    </w:p>
    <w:p w14:paraId="474F831F" w14:textId="3B7BF0DB" w:rsidR="00B92FD6" w:rsidDel="006E30F7" w:rsidRDefault="00B92FD6">
      <w:pPr>
        <w:pStyle w:val="NormalBPBHEB"/>
        <w:rPr>
          <w:del w:id="2205" w:author="Abhiram Arali" w:date="2024-11-12T12:20:00Z"/>
        </w:rPr>
        <w:pPrChange w:id="2206" w:author="Abhiram Arali" w:date="2024-11-12T12:23:00Z">
          <w:pPr>
            <w:pStyle w:val="BodyText"/>
            <w:spacing w:before="21"/>
          </w:pPr>
        </w:pPrChange>
      </w:pPr>
    </w:p>
    <w:p w14:paraId="5066254F" w14:textId="39F57B35" w:rsidR="00B92FD6" w:rsidDel="006E30F7" w:rsidRDefault="00B92FD6">
      <w:pPr>
        <w:pStyle w:val="NormalBPBHEB"/>
        <w:rPr>
          <w:del w:id="2207" w:author="Abhiram Arali" w:date="2024-11-12T12:20:00Z"/>
        </w:rPr>
        <w:pPrChange w:id="2208" w:author="Abhiram Arali" w:date="2024-11-12T12:23:00Z">
          <w:pPr>
            <w:pStyle w:val="BodyText"/>
            <w:spacing w:before="1"/>
            <w:ind w:left="107"/>
          </w:pPr>
        </w:pPrChange>
      </w:pPr>
      <w:moveTo w:id="2209" w:author="Abhiram Arali" w:date="2024-11-06T15:42:00Z">
        <w:del w:id="2210" w:author="Abhiram Arali" w:date="2024-11-12T12:20:00Z">
          <w:r w:rsidDel="006E30F7">
            <w:delText>printf("Number</w:delText>
          </w:r>
          <w:r w:rsidDel="006E30F7">
            <w:rPr>
              <w:spacing w:val="-3"/>
            </w:rPr>
            <w:delText xml:space="preserve"> </w:delText>
          </w:r>
          <w:r w:rsidDel="006E30F7">
            <w:delText xml:space="preserve">of vowels: %d", </w:delText>
          </w:r>
          <w:r w:rsidDel="006E30F7">
            <w:rPr>
              <w:spacing w:val="-2"/>
            </w:rPr>
            <w:delText>vowels);</w:delText>
          </w:r>
        </w:del>
      </w:moveTo>
    </w:p>
    <w:moveToRangeEnd w:id="2176"/>
    <w:p w14:paraId="74815764" w14:textId="342D65F2" w:rsidR="00E527DA" w:rsidDel="006E30F7" w:rsidRDefault="00EB2904">
      <w:pPr>
        <w:pStyle w:val="NormalBPBHEB"/>
        <w:rPr>
          <w:del w:id="2211" w:author="Abhiram Arali" w:date="2024-11-12T12:20:00Z"/>
          <w:sz w:val="20"/>
        </w:rPr>
        <w:pPrChange w:id="2212" w:author="Abhiram Arali" w:date="2024-11-12T12:23:00Z">
          <w:pPr>
            <w:pStyle w:val="BodyText"/>
            <w:spacing w:before="47"/>
          </w:pPr>
        </w:pPrChange>
      </w:pPr>
      <w:del w:id="2213" w:author="Abhiram Arali" w:date="2024-11-06T15:42:00Z">
        <w:r w:rsidDel="006E01AE">
          <w:rPr>
            <w:noProof/>
            <w:lang w:val="en-IN" w:eastAsia="en-IN"/>
            <w:rPrChange w:id="2214" w:author="Unknown">
              <w:rPr>
                <w:noProof/>
                <w:lang w:val="en-IN" w:eastAsia="en-IN"/>
              </w:rPr>
            </w:rPrChange>
          </w:rPr>
          <mc:AlternateContent>
            <mc:Choice Requires="wps">
              <w:drawing>
                <wp:anchor distT="0" distB="0" distL="0" distR="0" simplePos="0" relativeHeight="487614976" behindDoc="1" locked="0" layoutInCell="1" allowOverlap="1" wp14:anchorId="550B4242" wp14:editId="12FAAF06">
                  <wp:simplePos x="0" y="0"/>
                  <wp:positionH relativeFrom="page">
                    <wp:posOffset>843076</wp:posOffset>
                  </wp:positionH>
                  <wp:positionV relativeFrom="paragraph">
                    <wp:posOffset>194526</wp:posOffset>
                  </wp:positionV>
                  <wp:extent cx="5876290" cy="3208655"/>
                  <wp:effectExtent l="0" t="0" r="0" b="0"/>
                  <wp:wrapTopAndBottom/>
                  <wp:docPr id="97" name="Text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3208655"/>
                          </a:xfrm>
                          <a:prstGeom prst="rect">
                            <a:avLst/>
                          </a:prstGeom>
                          <a:ln w="6096">
                            <a:solidFill>
                              <a:srgbClr val="000000"/>
                            </a:solidFill>
                            <a:prstDash val="solid"/>
                          </a:ln>
                        </wps:spPr>
                        <wps:txbx>
                          <w:txbxContent>
                            <w:p w14:paraId="203F2203" w14:textId="5F0694D0" w:rsidR="00E527DA" w:rsidDel="00B92FD6" w:rsidRDefault="00EB2904">
                              <w:pPr>
                                <w:pStyle w:val="BodyText"/>
                                <w:spacing w:before="18" w:line="499" w:lineRule="auto"/>
                                <w:ind w:left="107" w:right="6344"/>
                              </w:pPr>
                              <w:moveFromRangeStart w:id="2215" w:author="Abhiram Arali" w:date="2024-11-06T15:42:00Z" w:name="move181800171"/>
                              <w:moveFrom w:id="2216" w:author="Abhiram Arali" w:date="2024-11-06T15:42:00Z">
                                <w:r w:rsidDel="00B92FD6">
                                  <w:t>char</w:t>
                                </w:r>
                                <w:r w:rsidDel="00B92FD6">
                                  <w:rPr>
                                    <w:spacing w:val="-9"/>
                                  </w:rPr>
                                  <w:t xml:space="preserve"> </w:t>
                                </w:r>
                                <w:r w:rsidDel="00B92FD6">
                                  <w:t>str[]</w:t>
                                </w:r>
                                <w:r w:rsidDel="00B92FD6">
                                  <w:rPr>
                                    <w:spacing w:val="-9"/>
                                  </w:rPr>
                                  <w:t xml:space="preserve"> </w:t>
                                </w:r>
                                <w:r w:rsidDel="00B92FD6">
                                  <w:t>=</w:t>
                                </w:r>
                                <w:r w:rsidDel="00B92FD6">
                                  <w:rPr>
                                    <w:spacing w:val="-11"/>
                                  </w:rPr>
                                  <w:t xml:space="preserve"> </w:t>
                                </w:r>
                                <w:r w:rsidDel="00B92FD6">
                                  <w:t>"Hello</w:t>
                                </w:r>
                                <w:r w:rsidDel="00B92FD6">
                                  <w:rPr>
                                    <w:spacing w:val="-9"/>
                                  </w:rPr>
                                  <w:t xml:space="preserve"> </w:t>
                                </w:r>
                                <w:r w:rsidDel="00B92FD6">
                                  <w:t>World"; int vowels = 0;</w:t>
                                </w:r>
                              </w:moveFrom>
                            </w:p>
                            <w:p w14:paraId="3108A19C" w14:textId="69A41A17" w:rsidR="00E527DA" w:rsidDel="00B92FD6" w:rsidRDefault="00EB2904">
                              <w:pPr>
                                <w:pStyle w:val="BodyText"/>
                                <w:spacing w:line="276" w:lineRule="exact"/>
                                <w:ind w:left="107"/>
                              </w:pPr>
                              <w:moveFrom w:id="2217" w:author="Abhiram Arali" w:date="2024-11-06T15:42:00Z">
                                <w:r w:rsidDel="00B92FD6">
                                  <w:t>for</w:t>
                                </w:r>
                                <w:r w:rsidDel="00B92FD6">
                                  <w:rPr>
                                    <w:spacing w:val="-3"/>
                                  </w:rPr>
                                  <w:t xml:space="preserve"> </w:t>
                                </w:r>
                                <w:r w:rsidDel="00B92FD6">
                                  <w:t>(int i =</w:t>
                                </w:r>
                                <w:r w:rsidDel="00B92FD6">
                                  <w:rPr>
                                    <w:spacing w:val="-2"/>
                                  </w:rPr>
                                  <w:t xml:space="preserve"> </w:t>
                                </w:r>
                                <w:r w:rsidDel="00B92FD6">
                                  <w:t>0; str[i] !=</w:t>
                                </w:r>
                                <w:r w:rsidDel="00B92FD6">
                                  <w:rPr>
                                    <w:spacing w:val="-2"/>
                                  </w:rPr>
                                  <w:t xml:space="preserve"> </w:t>
                                </w:r>
                                <w:r w:rsidDel="00B92FD6">
                                  <w:t xml:space="preserve">'\0'; i++) </w:t>
                                </w:r>
                                <w:r w:rsidDel="00B92FD6">
                                  <w:rPr>
                                    <w:spacing w:val="-10"/>
                                  </w:rPr>
                                  <w:t>{</w:t>
                                </w:r>
                              </w:moveFrom>
                            </w:p>
                            <w:p w14:paraId="332CB351" w14:textId="5789D2CC" w:rsidR="00E527DA" w:rsidDel="00B92FD6" w:rsidRDefault="00E527DA">
                              <w:pPr>
                                <w:pStyle w:val="BodyText"/>
                                <w:spacing w:before="21"/>
                              </w:pPr>
                            </w:p>
                            <w:p w14:paraId="54E7F581" w14:textId="1E76F3B7" w:rsidR="00E527DA" w:rsidDel="00B92FD6" w:rsidRDefault="00EB2904">
                              <w:pPr>
                                <w:pStyle w:val="BodyText"/>
                                <w:spacing w:before="1"/>
                                <w:ind w:left="347"/>
                              </w:pPr>
                              <w:moveFrom w:id="2218" w:author="Abhiram Arali" w:date="2024-11-06T15:42:00Z">
                                <w:r w:rsidDel="00B92FD6">
                                  <w:t>if</w:t>
                                </w:r>
                                <w:r w:rsidDel="00B92FD6">
                                  <w:rPr>
                                    <w:spacing w:val="-1"/>
                                  </w:rPr>
                                  <w:t xml:space="preserve"> </w:t>
                                </w:r>
                                <w:r w:rsidDel="00B92FD6">
                                  <w:t>(str[i]</w:t>
                                </w:r>
                                <w:r w:rsidDel="00B92FD6">
                                  <w:rPr>
                                    <w:spacing w:val="-1"/>
                                  </w:rPr>
                                  <w:t xml:space="preserve"> </w:t>
                                </w:r>
                                <w:r w:rsidDel="00B92FD6">
                                  <w:t>==</w:t>
                                </w:r>
                                <w:r w:rsidDel="00B92FD6">
                                  <w:rPr>
                                    <w:spacing w:val="-1"/>
                                  </w:rPr>
                                  <w:t xml:space="preserve"> </w:t>
                                </w:r>
                                <w:r w:rsidDel="00B92FD6">
                                  <w:t>'a'</w:t>
                                </w:r>
                                <w:r w:rsidDel="00B92FD6">
                                  <w:rPr>
                                    <w:spacing w:val="2"/>
                                  </w:rPr>
                                  <w:t xml:space="preserve"> </w:t>
                                </w:r>
                                <w:r w:rsidDel="00B92FD6">
                                  <w:t>||</w:t>
                                </w:r>
                                <w:r w:rsidDel="00B92FD6">
                                  <w:rPr>
                                    <w:spacing w:val="-3"/>
                                  </w:rPr>
                                  <w:t xml:space="preserve"> </w:t>
                                </w:r>
                                <w:r w:rsidDel="00B92FD6">
                                  <w:t>str[i] ==</w:t>
                                </w:r>
                                <w:r w:rsidDel="00B92FD6">
                                  <w:rPr>
                                    <w:spacing w:val="-1"/>
                                  </w:rPr>
                                  <w:t xml:space="preserve"> </w:t>
                                </w:r>
                                <w:r w:rsidDel="00B92FD6">
                                  <w:t>'e'</w:t>
                                </w:r>
                                <w:r w:rsidDel="00B92FD6">
                                  <w:rPr>
                                    <w:spacing w:val="2"/>
                                  </w:rPr>
                                  <w:t xml:space="preserve"> </w:t>
                                </w:r>
                                <w:r w:rsidDel="00B92FD6">
                                  <w:t>||</w:t>
                                </w:r>
                                <w:r w:rsidDel="00B92FD6">
                                  <w:rPr>
                                    <w:spacing w:val="-3"/>
                                  </w:rPr>
                                  <w:t xml:space="preserve"> </w:t>
                                </w:r>
                                <w:r w:rsidDel="00B92FD6">
                                  <w:t>str[i]</w:t>
                                </w:r>
                                <w:r w:rsidDel="00B92FD6">
                                  <w:rPr>
                                    <w:spacing w:val="1"/>
                                  </w:rPr>
                                  <w:t xml:space="preserve"> </w:t>
                                </w:r>
                                <w:r w:rsidDel="00B92FD6">
                                  <w:t>==</w:t>
                                </w:r>
                                <w:r w:rsidDel="00B92FD6">
                                  <w:rPr>
                                    <w:spacing w:val="-2"/>
                                  </w:rPr>
                                  <w:t xml:space="preserve"> </w:t>
                                </w:r>
                                <w:r w:rsidDel="00B92FD6">
                                  <w:t>'i'</w:t>
                                </w:r>
                                <w:r w:rsidDel="00B92FD6">
                                  <w:rPr>
                                    <w:spacing w:val="2"/>
                                  </w:rPr>
                                  <w:t xml:space="preserve"> </w:t>
                                </w:r>
                                <w:r w:rsidDel="00B92FD6">
                                  <w:t>||</w:t>
                                </w:r>
                                <w:r w:rsidDel="00B92FD6">
                                  <w:rPr>
                                    <w:spacing w:val="-3"/>
                                  </w:rPr>
                                  <w:t xml:space="preserve"> </w:t>
                                </w:r>
                                <w:r w:rsidDel="00B92FD6">
                                  <w:t>str[i]</w:t>
                                </w:r>
                                <w:r w:rsidDel="00B92FD6">
                                  <w:rPr>
                                    <w:spacing w:val="1"/>
                                  </w:rPr>
                                  <w:t xml:space="preserve"> </w:t>
                                </w:r>
                                <w:r w:rsidDel="00B92FD6">
                                  <w:t>==</w:t>
                                </w:r>
                                <w:r w:rsidDel="00B92FD6">
                                  <w:rPr>
                                    <w:spacing w:val="-1"/>
                                  </w:rPr>
                                  <w:t xml:space="preserve"> </w:t>
                                </w:r>
                                <w:r w:rsidDel="00B92FD6">
                                  <w:t>'o'</w:t>
                                </w:r>
                                <w:r w:rsidDel="00B92FD6">
                                  <w:rPr>
                                    <w:spacing w:val="1"/>
                                  </w:rPr>
                                  <w:t xml:space="preserve"> </w:t>
                                </w:r>
                                <w:r w:rsidDel="00B92FD6">
                                  <w:t>||</w:t>
                                </w:r>
                                <w:r w:rsidDel="00B92FD6">
                                  <w:rPr>
                                    <w:spacing w:val="-3"/>
                                  </w:rPr>
                                  <w:t xml:space="preserve"> </w:t>
                                </w:r>
                                <w:r w:rsidDel="00B92FD6">
                                  <w:t>str[i]</w:t>
                                </w:r>
                                <w:r w:rsidDel="00B92FD6">
                                  <w:rPr>
                                    <w:spacing w:val="1"/>
                                  </w:rPr>
                                  <w:t xml:space="preserve"> </w:t>
                                </w:r>
                                <w:r w:rsidDel="00B92FD6">
                                  <w:t>==</w:t>
                                </w:r>
                                <w:r w:rsidDel="00B92FD6">
                                  <w:rPr>
                                    <w:spacing w:val="-1"/>
                                  </w:rPr>
                                  <w:t xml:space="preserve"> </w:t>
                                </w:r>
                                <w:r w:rsidDel="00B92FD6">
                                  <w:t>'u'</w:t>
                                </w:r>
                                <w:r w:rsidDel="00B92FD6">
                                  <w:rPr>
                                    <w:spacing w:val="2"/>
                                  </w:rPr>
                                  <w:t xml:space="preserve"> </w:t>
                                </w:r>
                                <w:r w:rsidDel="00B92FD6">
                                  <w:rPr>
                                    <w:spacing w:val="-5"/>
                                  </w:rPr>
                                  <w:t>||</w:t>
                                </w:r>
                              </w:moveFrom>
                            </w:p>
                            <w:p w14:paraId="61C22FDA" w14:textId="547063A9" w:rsidR="00E527DA" w:rsidDel="00B92FD6" w:rsidRDefault="00E527DA">
                              <w:pPr>
                                <w:pStyle w:val="BodyText"/>
                                <w:spacing w:before="24"/>
                              </w:pPr>
                            </w:p>
                            <w:p w14:paraId="71B29DCD" w14:textId="631B8EE4" w:rsidR="00E527DA" w:rsidDel="00B92FD6" w:rsidRDefault="00EB2904">
                              <w:pPr>
                                <w:pStyle w:val="BodyText"/>
                                <w:spacing w:line="499" w:lineRule="auto"/>
                                <w:ind w:left="587" w:right="1276"/>
                              </w:pPr>
                              <w:moveFrom w:id="2219" w:author="Abhiram Arali" w:date="2024-11-06T15:42:00Z">
                                <w:r w:rsidDel="00B92FD6">
                                  <w:t>str[i]</w:t>
                                </w:r>
                                <w:r w:rsidDel="00B92FD6">
                                  <w:rPr>
                                    <w:spacing w:val="-3"/>
                                  </w:rPr>
                                  <w:t xml:space="preserve"> </w:t>
                                </w:r>
                                <w:r w:rsidDel="00B92FD6">
                                  <w:t>==</w:t>
                                </w:r>
                                <w:r w:rsidDel="00B92FD6">
                                  <w:rPr>
                                    <w:spacing w:val="-3"/>
                                  </w:rPr>
                                  <w:t xml:space="preserve"> </w:t>
                                </w:r>
                                <w:r w:rsidDel="00B92FD6">
                                  <w:t>'A'</w:t>
                                </w:r>
                                <w:r w:rsidDel="00B92FD6">
                                  <w:rPr>
                                    <w:spacing w:val="-1"/>
                                  </w:rPr>
                                  <w:t xml:space="preserve"> </w:t>
                                </w:r>
                                <w:r w:rsidDel="00B92FD6">
                                  <w:t>||</w:t>
                                </w:r>
                                <w:r w:rsidDel="00B92FD6">
                                  <w:rPr>
                                    <w:spacing w:val="-2"/>
                                  </w:rPr>
                                  <w:t xml:space="preserve"> </w:t>
                                </w:r>
                                <w:r w:rsidDel="00B92FD6">
                                  <w:t>str[i]</w:t>
                                </w:r>
                                <w:r w:rsidDel="00B92FD6">
                                  <w:rPr>
                                    <w:spacing w:val="-1"/>
                                  </w:rPr>
                                  <w:t xml:space="preserve"> </w:t>
                                </w:r>
                                <w:r w:rsidDel="00B92FD6">
                                  <w:t>==</w:t>
                                </w:r>
                                <w:r w:rsidDel="00B92FD6">
                                  <w:rPr>
                                    <w:spacing w:val="-3"/>
                                  </w:rPr>
                                  <w:t xml:space="preserve"> </w:t>
                                </w:r>
                                <w:r w:rsidDel="00B92FD6">
                                  <w:t>'E'</w:t>
                                </w:r>
                                <w:r w:rsidDel="00B92FD6">
                                  <w:rPr>
                                    <w:spacing w:val="-1"/>
                                  </w:rPr>
                                  <w:t xml:space="preserve"> </w:t>
                                </w:r>
                                <w:r w:rsidDel="00B92FD6">
                                  <w:t>||</w:t>
                                </w:r>
                                <w:r w:rsidDel="00B92FD6">
                                  <w:rPr>
                                    <w:spacing w:val="-5"/>
                                  </w:rPr>
                                  <w:t xml:space="preserve"> </w:t>
                                </w:r>
                                <w:r w:rsidDel="00B92FD6">
                                  <w:t>str[i]</w:t>
                                </w:r>
                                <w:r w:rsidDel="00B92FD6">
                                  <w:rPr>
                                    <w:spacing w:val="-1"/>
                                  </w:rPr>
                                  <w:t xml:space="preserve"> </w:t>
                                </w:r>
                                <w:r w:rsidDel="00B92FD6">
                                  <w:t>==</w:t>
                                </w:r>
                                <w:r w:rsidDel="00B92FD6">
                                  <w:rPr>
                                    <w:spacing w:val="-3"/>
                                  </w:rPr>
                                  <w:t xml:space="preserve"> </w:t>
                                </w:r>
                                <w:r w:rsidDel="00B92FD6">
                                  <w:t>'I'</w:t>
                                </w:r>
                                <w:r w:rsidDel="00B92FD6">
                                  <w:rPr>
                                    <w:spacing w:val="-1"/>
                                  </w:rPr>
                                  <w:t xml:space="preserve"> </w:t>
                                </w:r>
                                <w:r w:rsidDel="00B92FD6">
                                  <w:t>||</w:t>
                                </w:r>
                                <w:r w:rsidDel="00B92FD6">
                                  <w:rPr>
                                    <w:spacing w:val="-5"/>
                                  </w:rPr>
                                  <w:t xml:space="preserve"> </w:t>
                                </w:r>
                                <w:r w:rsidDel="00B92FD6">
                                  <w:t>str[i]</w:t>
                                </w:r>
                                <w:r w:rsidDel="00B92FD6">
                                  <w:rPr>
                                    <w:spacing w:val="-2"/>
                                  </w:rPr>
                                  <w:t xml:space="preserve"> </w:t>
                                </w:r>
                                <w:r w:rsidDel="00B92FD6">
                                  <w:t>==</w:t>
                                </w:r>
                                <w:r w:rsidDel="00B92FD6">
                                  <w:rPr>
                                    <w:spacing w:val="-3"/>
                                  </w:rPr>
                                  <w:t xml:space="preserve"> </w:t>
                                </w:r>
                                <w:r w:rsidDel="00B92FD6">
                                  <w:t>'O'</w:t>
                                </w:r>
                                <w:r w:rsidDel="00B92FD6">
                                  <w:rPr>
                                    <w:spacing w:val="-1"/>
                                  </w:rPr>
                                  <w:t xml:space="preserve"> </w:t>
                                </w:r>
                                <w:r w:rsidDel="00B92FD6">
                                  <w:t>||</w:t>
                                </w:r>
                                <w:r w:rsidDel="00B92FD6">
                                  <w:rPr>
                                    <w:spacing w:val="-5"/>
                                  </w:rPr>
                                  <w:t xml:space="preserve"> </w:t>
                                </w:r>
                                <w:r w:rsidDel="00B92FD6">
                                  <w:t>str[i]</w:t>
                                </w:r>
                                <w:r w:rsidDel="00B92FD6">
                                  <w:rPr>
                                    <w:spacing w:val="-3"/>
                                  </w:rPr>
                                  <w:t xml:space="preserve"> </w:t>
                                </w:r>
                                <w:r w:rsidDel="00B92FD6">
                                  <w:t>==</w:t>
                                </w:r>
                                <w:r w:rsidDel="00B92FD6">
                                  <w:rPr>
                                    <w:spacing w:val="-3"/>
                                  </w:rPr>
                                  <w:t xml:space="preserve"> </w:t>
                                </w:r>
                                <w:r w:rsidDel="00B92FD6">
                                  <w:t>'U')</w:t>
                                </w:r>
                                <w:r w:rsidDel="00B92FD6">
                                  <w:rPr>
                                    <w:spacing w:val="-4"/>
                                  </w:rPr>
                                  <w:t xml:space="preserve"> </w:t>
                                </w:r>
                                <w:r w:rsidDel="00B92FD6">
                                  <w:t xml:space="preserve">{ </w:t>
                                </w:r>
                                <w:r w:rsidDel="00B92FD6">
                                  <w:rPr>
                                    <w:spacing w:val="-2"/>
                                  </w:rPr>
                                  <w:t>vowels++;</w:t>
                                </w:r>
                              </w:moveFrom>
                            </w:p>
                            <w:p w14:paraId="6C5CB8FB" w14:textId="13FFF91E" w:rsidR="00E527DA" w:rsidDel="00B92FD6" w:rsidRDefault="00EB2904">
                              <w:pPr>
                                <w:spacing w:line="275" w:lineRule="exact"/>
                                <w:ind w:left="347"/>
                                <w:rPr>
                                  <w:sz w:val="24"/>
                                </w:rPr>
                              </w:pPr>
                              <w:moveFrom w:id="2220" w:author="Abhiram Arali" w:date="2024-11-06T15:42:00Z">
                                <w:r w:rsidDel="00B92FD6">
                                  <w:rPr>
                                    <w:spacing w:val="-10"/>
                                    <w:sz w:val="24"/>
                                  </w:rPr>
                                  <w:t>}</w:t>
                                </w:r>
                              </w:moveFrom>
                            </w:p>
                            <w:p w14:paraId="3C316A99" w14:textId="5E04BC0E" w:rsidR="00E527DA" w:rsidDel="00B92FD6" w:rsidRDefault="00E527DA">
                              <w:pPr>
                                <w:pStyle w:val="BodyText"/>
                                <w:spacing w:before="22"/>
                              </w:pPr>
                            </w:p>
                            <w:p w14:paraId="4ED33B55" w14:textId="3B980113" w:rsidR="00E527DA" w:rsidDel="00B92FD6" w:rsidRDefault="00EB2904">
                              <w:pPr>
                                <w:ind w:left="107"/>
                                <w:rPr>
                                  <w:sz w:val="24"/>
                                </w:rPr>
                              </w:pPr>
                              <w:moveFrom w:id="2221" w:author="Abhiram Arali" w:date="2024-11-06T15:42:00Z">
                                <w:r w:rsidDel="00B92FD6">
                                  <w:rPr>
                                    <w:spacing w:val="-10"/>
                                    <w:sz w:val="24"/>
                                  </w:rPr>
                                  <w:t>}</w:t>
                                </w:r>
                              </w:moveFrom>
                            </w:p>
                            <w:p w14:paraId="18981E39" w14:textId="516DF883" w:rsidR="00E527DA" w:rsidDel="00B92FD6" w:rsidRDefault="00E527DA">
                              <w:pPr>
                                <w:pStyle w:val="BodyText"/>
                                <w:spacing w:before="21"/>
                              </w:pPr>
                            </w:p>
                            <w:p w14:paraId="1ECC2B3A" w14:textId="037FE55C" w:rsidR="00E527DA" w:rsidRDefault="00EB2904">
                              <w:pPr>
                                <w:pStyle w:val="BodyText"/>
                                <w:spacing w:before="1"/>
                                <w:ind w:left="107"/>
                              </w:pPr>
                              <w:moveFrom w:id="2222" w:author="Abhiram Arali" w:date="2024-11-06T15:42:00Z">
                                <w:r w:rsidDel="00B92FD6">
                                  <w:t>printf("Number</w:t>
                                </w:r>
                                <w:r w:rsidDel="00B92FD6">
                                  <w:rPr>
                                    <w:spacing w:val="-3"/>
                                  </w:rPr>
                                  <w:t xml:space="preserve"> </w:t>
                                </w:r>
                                <w:r w:rsidDel="00B92FD6">
                                  <w:t xml:space="preserve">of vowels: %d", </w:t>
                                </w:r>
                                <w:r w:rsidDel="00B92FD6">
                                  <w:rPr>
                                    <w:spacing w:val="-2"/>
                                  </w:rPr>
                                  <w:t>vowels);</w:t>
                                </w:r>
                              </w:moveFrom>
                              <w:moveFromRangeEnd w:id="2215"/>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0B4242" id="Textbox 97" o:spid="_x0000_s1117" type="#_x0000_t202" style="position:absolute;left:0;text-align:left;margin-left:66.4pt;margin-top:15.3pt;width:462.7pt;height:252.65pt;z-index:-157015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" filled="f" strokeweight=".48pt">
                  <v:path arrowok="t"/>
                  <v:textbox inset="0,0,0,0">
                    <w:txbxContent>
                      <w:p w14:paraId="203F2203" w14:textId="5F0694D0" w:rsidR="00E527DA" w:rsidDel="00B92FD6" w:rsidRDefault="00000000">
                        <w:pPr>
                          <w:pStyle w:val="BodyText"/>
                          <w:spacing w:before="18" w:line="499" w:lineRule="auto"/>
                          <w:ind w:left="107" w:right="6344"/>
                          <w:rPr>
                            <w:moveFrom w:id="3188" w:author="Abhiram Arali" w:date="2024-11-06T15:42:00Z" w16du:dateUtc="2024-11-06T10:12:00Z"/>
                          </w:rPr>
                        </w:pPr>
                        <w:moveFromRangeStart w:id="3189" w:author="Abhiram Arali" w:date="2024-11-06T15:42:00Z" w:name="move181800171"/>
                        <w:moveFrom w:id="3190" w:author="Abhiram Arali" w:date="2024-11-06T15:42:00Z" w16du:dateUtc="2024-11-06T10:12:00Z">
                          <w:r w:rsidDel="00B92FD6">
                            <w:t>char</w:t>
                          </w:r>
                          <w:r w:rsidDel="00B92FD6">
                            <w:rPr>
                              <w:spacing w:val="-9"/>
                            </w:rPr>
                            <w:t xml:space="preserve"> </w:t>
                          </w:r>
                          <w:r w:rsidDel="00B92FD6">
                            <w:t>str[]</w:t>
                          </w:r>
                          <w:r w:rsidDel="00B92FD6">
                            <w:rPr>
                              <w:spacing w:val="-9"/>
                            </w:rPr>
                            <w:t xml:space="preserve"> </w:t>
                          </w:r>
                          <w:r w:rsidDel="00B92FD6">
                            <w:t>=</w:t>
                          </w:r>
                          <w:r w:rsidDel="00B92FD6">
                            <w:rPr>
                              <w:spacing w:val="-11"/>
                            </w:rPr>
                            <w:t xml:space="preserve"> </w:t>
                          </w:r>
                          <w:r w:rsidDel="00B92FD6">
                            <w:t>"Hello</w:t>
                          </w:r>
                          <w:r w:rsidDel="00B92FD6">
                            <w:rPr>
                              <w:spacing w:val="-9"/>
                            </w:rPr>
                            <w:t xml:space="preserve"> </w:t>
                          </w:r>
                          <w:r w:rsidDel="00B92FD6">
                            <w:t>World"; int vowels = 0;</w:t>
                          </w:r>
                        </w:moveFrom>
                      </w:p>
                      <w:p w14:paraId="3108A19C" w14:textId="69A41A17" w:rsidR="00E527DA" w:rsidDel="00B92FD6" w:rsidRDefault="00000000">
                        <w:pPr>
                          <w:pStyle w:val="BodyText"/>
                          <w:spacing w:line="276" w:lineRule="exact"/>
                          <w:ind w:left="107"/>
                          <w:rPr>
                            <w:moveFrom w:id="3191" w:author="Abhiram Arali" w:date="2024-11-06T15:42:00Z" w16du:dateUtc="2024-11-06T10:12:00Z"/>
                          </w:rPr>
                        </w:pPr>
                        <w:moveFrom w:id="3192" w:author="Abhiram Arali" w:date="2024-11-06T15:42:00Z" w16du:dateUtc="2024-11-06T10:12:00Z">
                          <w:r w:rsidDel="00B92FD6">
                            <w:t>for</w:t>
                          </w:r>
                          <w:r w:rsidDel="00B92FD6">
                            <w:rPr>
                              <w:spacing w:val="-3"/>
                            </w:rPr>
                            <w:t xml:space="preserve"> </w:t>
                          </w:r>
                          <w:r w:rsidDel="00B92FD6">
                            <w:t>(int i =</w:t>
                          </w:r>
                          <w:r w:rsidDel="00B92FD6">
                            <w:rPr>
                              <w:spacing w:val="-2"/>
                            </w:rPr>
                            <w:t xml:space="preserve"> </w:t>
                          </w:r>
                          <w:r w:rsidDel="00B92FD6">
                            <w:t>0; str[i] !=</w:t>
                          </w:r>
                          <w:r w:rsidDel="00B92FD6">
                            <w:rPr>
                              <w:spacing w:val="-2"/>
                            </w:rPr>
                            <w:t xml:space="preserve"> </w:t>
                          </w:r>
                          <w:r w:rsidDel="00B92FD6">
                            <w:t xml:space="preserve">'\0'; i++) </w:t>
                          </w:r>
                          <w:r w:rsidDel="00B92FD6">
                            <w:rPr>
                              <w:spacing w:val="-10"/>
                            </w:rPr>
                            <w:t>{</w:t>
                          </w:r>
                        </w:moveFrom>
                      </w:p>
                      <w:p w14:paraId="332CB351" w14:textId="5789D2CC" w:rsidR="00E527DA" w:rsidDel="00B92FD6" w:rsidRDefault="00E527DA">
                        <w:pPr>
                          <w:pStyle w:val="BodyText"/>
                          <w:spacing w:before="21"/>
                          <w:rPr>
                            <w:moveFrom w:id="3193" w:author="Abhiram Arali" w:date="2024-11-06T15:42:00Z" w16du:dateUtc="2024-11-06T10:12:00Z"/>
                          </w:rPr>
                        </w:pPr>
                      </w:p>
                      <w:p w14:paraId="54E7F581" w14:textId="1E76F3B7" w:rsidR="00E527DA" w:rsidDel="00B92FD6" w:rsidRDefault="00000000">
                        <w:pPr>
                          <w:pStyle w:val="BodyText"/>
                          <w:spacing w:before="1"/>
                          <w:ind w:left="347"/>
                          <w:rPr>
                            <w:moveFrom w:id="3194" w:author="Abhiram Arali" w:date="2024-11-06T15:42:00Z" w16du:dateUtc="2024-11-06T10:12:00Z"/>
                          </w:rPr>
                        </w:pPr>
                        <w:moveFrom w:id="3195" w:author="Abhiram Arali" w:date="2024-11-06T15:42:00Z" w16du:dateUtc="2024-11-06T10:12:00Z">
                          <w:r w:rsidDel="00B92FD6">
                            <w:t>if</w:t>
                          </w:r>
                          <w:r w:rsidDel="00B92FD6">
                            <w:rPr>
                              <w:spacing w:val="-1"/>
                            </w:rPr>
                            <w:t xml:space="preserve"> </w:t>
                          </w:r>
                          <w:r w:rsidDel="00B92FD6">
                            <w:t>(str[i]</w:t>
                          </w:r>
                          <w:r w:rsidDel="00B92FD6">
                            <w:rPr>
                              <w:spacing w:val="-1"/>
                            </w:rPr>
                            <w:t xml:space="preserve"> </w:t>
                          </w:r>
                          <w:r w:rsidDel="00B92FD6">
                            <w:t>==</w:t>
                          </w:r>
                          <w:r w:rsidDel="00B92FD6">
                            <w:rPr>
                              <w:spacing w:val="-1"/>
                            </w:rPr>
                            <w:t xml:space="preserve"> </w:t>
                          </w:r>
                          <w:r w:rsidDel="00B92FD6">
                            <w:t>'a'</w:t>
                          </w:r>
                          <w:r w:rsidDel="00B92FD6">
                            <w:rPr>
                              <w:spacing w:val="2"/>
                            </w:rPr>
                            <w:t xml:space="preserve"> </w:t>
                          </w:r>
                          <w:r w:rsidDel="00B92FD6">
                            <w:t>||</w:t>
                          </w:r>
                          <w:r w:rsidDel="00B92FD6">
                            <w:rPr>
                              <w:spacing w:val="-3"/>
                            </w:rPr>
                            <w:t xml:space="preserve"> </w:t>
                          </w:r>
                          <w:r w:rsidDel="00B92FD6">
                            <w:t>str[i] ==</w:t>
                          </w:r>
                          <w:r w:rsidDel="00B92FD6">
                            <w:rPr>
                              <w:spacing w:val="-1"/>
                            </w:rPr>
                            <w:t xml:space="preserve"> </w:t>
                          </w:r>
                          <w:r w:rsidDel="00B92FD6">
                            <w:t>'e'</w:t>
                          </w:r>
                          <w:r w:rsidDel="00B92FD6">
                            <w:rPr>
                              <w:spacing w:val="2"/>
                            </w:rPr>
                            <w:t xml:space="preserve"> </w:t>
                          </w:r>
                          <w:r w:rsidDel="00B92FD6">
                            <w:t>||</w:t>
                          </w:r>
                          <w:r w:rsidDel="00B92FD6">
                            <w:rPr>
                              <w:spacing w:val="-3"/>
                            </w:rPr>
                            <w:t xml:space="preserve"> </w:t>
                          </w:r>
                          <w:r w:rsidDel="00B92FD6">
                            <w:t>str[i]</w:t>
                          </w:r>
                          <w:r w:rsidDel="00B92FD6">
                            <w:rPr>
                              <w:spacing w:val="1"/>
                            </w:rPr>
                            <w:t xml:space="preserve"> </w:t>
                          </w:r>
                          <w:r w:rsidDel="00B92FD6">
                            <w:t>==</w:t>
                          </w:r>
                          <w:r w:rsidDel="00B92FD6">
                            <w:rPr>
                              <w:spacing w:val="-2"/>
                            </w:rPr>
                            <w:t xml:space="preserve"> </w:t>
                          </w:r>
                          <w:r w:rsidDel="00B92FD6">
                            <w:t>'i'</w:t>
                          </w:r>
                          <w:r w:rsidDel="00B92FD6">
                            <w:rPr>
                              <w:spacing w:val="2"/>
                            </w:rPr>
                            <w:t xml:space="preserve"> </w:t>
                          </w:r>
                          <w:r w:rsidDel="00B92FD6">
                            <w:t>||</w:t>
                          </w:r>
                          <w:r w:rsidDel="00B92FD6">
                            <w:rPr>
                              <w:spacing w:val="-3"/>
                            </w:rPr>
                            <w:t xml:space="preserve"> </w:t>
                          </w:r>
                          <w:r w:rsidDel="00B92FD6">
                            <w:t>str[i]</w:t>
                          </w:r>
                          <w:r w:rsidDel="00B92FD6">
                            <w:rPr>
                              <w:spacing w:val="1"/>
                            </w:rPr>
                            <w:t xml:space="preserve"> </w:t>
                          </w:r>
                          <w:r w:rsidDel="00B92FD6">
                            <w:t>==</w:t>
                          </w:r>
                          <w:r w:rsidDel="00B92FD6">
                            <w:rPr>
                              <w:spacing w:val="-1"/>
                            </w:rPr>
                            <w:t xml:space="preserve"> </w:t>
                          </w:r>
                          <w:r w:rsidDel="00B92FD6">
                            <w:t>'o'</w:t>
                          </w:r>
                          <w:r w:rsidDel="00B92FD6">
                            <w:rPr>
                              <w:spacing w:val="1"/>
                            </w:rPr>
                            <w:t xml:space="preserve"> </w:t>
                          </w:r>
                          <w:r w:rsidDel="00B92FD6">
                            <w:t>||</w:t>
                          </w:r>
                          <w:r w:rsidDel="00B92FD6">
                            <w:rPr>
                              <w:spacing w:val="-3"/>
                            </w:rPr>
                            <w:t xml:space="preserve"> </w:t>
                          </w:r>
                          <w:r w:rsidDel="00B92FD6">
                            <w:t>str[i]</w:t>
                          </w:r>
                          <w:r w:rsidDel="00B92FD6">
                            <w:rPr>
                              <w:spacing w:val="1"/>
                            </w:rPr>
                            <w:t xml:space="preserve"> </w:t>
                          </w:r>
                          <w:r w:rsidDel="00B92FD6">
                            <w:t>==</w:t>
                          </w:r>
                          <w:r w:rsidDel="00B92FD6">
                            <w:rPr>
                              <w:spacing w:val="-1"/>
                            </w:rPr>
                            <w:t xml:space="preserve"> </w:t>
                          </w:r>
                          <w:r w:rsidDel="00B92FD6">
                            <w:t>'u'</w:t>
                          </w:r>
                          <w:r w:rsidDel="00B92FD6">
                            <w:rPr>
                              <w:spacing w:val="2"/>
                            </w:rPr>
                            <w:t xml:space="preserve"> </w:t>
                          </w:r>
                          <w:r w:rsidDel="00B92FD6">
                            <w:rPr>
                              <w:spacing w:val="-5"/>
                            </w:rPr>
                            <w:t>||</w:t>
                          </w:r>
                        </w:moveFrom>
                      </w:p>
                      <w:p w14:paraId="61C22FDA" w14:textId="547063A9" w:rsidR="00E527DA" w:rsidDel="00B92FD6" w:rsidRDefault="00E527DA">
                        <w:pPr>
                          <w:pStyle w:val="BodyText"/>
                          <w:spacing w:before="24"/>
                          <w:rPr>
                            <w:moveFrom w:id="3196" w:author="Abhiram Arali" w:date="2024-11-06T15:42:00Z" w16du:dateUtc="2024-11-06T10:12:00Z"/>
                          </w:rPr>
                        </w:pPr>
                      </w:p>
                      <w:p w14:paraId="71B29DCD" w14:textId="631B8EE4" w:rsidR="00E527DA" w:rsidDel="00B92FD6" w:rsidRDefault="00000000">
                        <w:pPr>
                          <w:pStyle w:val="BodyText"/>
                          <w:spacing w:line="499" w:lineRule="auto"/>
                          <w:ind w:left="587" w:right="1276"/>
                          <w:rPr>
                            <w:moveFrom w:id="3197" w:author="Abhiram Arali" w:date="2024-11-06T15:42:00Z" w16du:dateUtc="2024-11-06T10:12:00Z"/>
                          </w:rPr>
                        </w:pPr>
                        <w:moveFrom w:id="3198" w:author="Abhiram Arali" w:date="2024-11-06T15:42:00Z" w16du:dateUtc="2024-11-06T10:12:00Z">
                          <w:r w:rsidDel="00B92FD6">
                            <w:t>str[i]</w:t>
                          </w:r>
                          <w:r w:rsidDel="00B92FD6">
                            <w:rPr>
                              <w:spacing w:val="-3"/>
                            </w:rPr>
                            <w:t xml:space="preserve"> </w:t>
                          </w:r>
                          <w:r w:rsidDel="00B92FD6">
                            <w:t>==</w:t>
                          </w:r>
                          <w:r w:rsidDel="00B92FD6">
                            <w:rPr>
                              <w:spacing w:val="-3"/>
                            </w:rPr>
                            <w:t xml:space="preserve"> </w:t>
                          </w:r>
                          <w:r w:rsidDel="00B92FD6">
                            <w:t>'A'</w:t>
                          </w:r>
                          <w:r w:rsidDel="00B92FD6">
                            <w:rPr>
                              <w:spacing w:val="-1"/>
                            </w:rPr>
                            <w:t xml:space="preserve"> </w:t>
                          </w:r>
                          <w:r w:rsidDel="00B92FD6">
                            <w:t>||</w:t>
                          </w:r>
                          <w:r w:rsidDel="00B92FD6">
                            <w:rPr>
                              <w:spacing w:val="-2"/>
                            </w:rPr>
                            <w:t xml:space="preserve"> </w:t>
                          </w:r>
                          <w:r w:rsidDel="00B92FD6">
                            <w:t>str[i]</w:t>
                          </w:r>
                          <w:r w:rsidDel="00B92FD6">
                            <w:rPr>
                              <w:spacing w:val="-1"/>
                            </w:rPr>
                            <w:t xml:space="preserve"> </w:t>
                          </w:r>
                          <w:r w:rsidDel="00B92FD6">
                            <w:t>==</w:t>
                          </w:r>
                          <w:r w:rsidDel="00B92FD6">
                            <w:rPr>
                              <w:spacing w:val="-3"/>
                            </w:rPr>
                            <w:t xml:space="preserve"> </w:t>
                          </w:r>
                          <w:r w:rsidDel="00B92FD6">
                            <w:t>'E'</w:t>
                          </w:r>
                          <w:r w:rsidDel="00B92FD6">
                            <w:rPr>
                              <w:spacing w:val="-1"/>
                            </w:rPr>
                            <w:t xml:space="preserve"> </w:t>
                          </w:r>
                          <w:r w:rsidDel="00B92FD6">
                            <w:t>||</w:t>
                          </w:r>
                          <w:r w:rsidDel="00B92FD6">
                            <w:rPr>
                              <w:spacing w:val="-5"/>
                            </w:rPr>
                            <w:t xml:space="preserve"> </w:t>
                          </w:r>
                          <w:r w:rsidDel="00B92FD6">
                            <w:t>str[i]</w:t>
                          </w:r>
                          <w:r w:rsidDel="00B92FD6">
                            <w:rPr>
                              <w:spacing w:val="-1"/>
                            </w:rPr>
                            <w:t xml:space="preserve"> </w:t>
                          </w:r>
                          <w:r w:rsidDel="00B92FD6">
                            <w:t>==</w:t>
                          </w:r>
                          <w:r w:rsidDel="00B92FD6">
                            <w:rPr>
                              <w:spacing w:val="-3"/>
                            </w:rPr>
                            <w:t xml:space="preserve"> </w:t>
                          </w:r>
                          <w:r w:rsidDel="00B92FD6">
                            <w:t>'I'</w:t>
                          </w:r>
                          <w:r w:rsidDel="00B92FD6">
                            <w:rPr>
                              <w:spacing w:val="-1"/>
                            </w:rPr>
                            <w:t xml:space="preserve"> </w:t>
                          </w:r>
                          <w:r w:rsidDel="00B92FD6">
                            <w:t>||</w:t>
                          </w:r>
                          <w:r w:rsidDel="00B92FD6">
                            <w:rPr>
                              <w:spacing w:val="-5"/>
                            </w:rPr>
                            <w:t xml:space="preserve"> </w:t>
                          </w:r>
                          <w:r w:rsidDel="00B92FD6">
                            <w:t>str[i]</w:t>
                          </w:r>
                          <w:r w:rsidDel="00B92FD6">
                            <w:rPr>
                              <w:spacing w:val="-2"/>
                            </w:rPr>
                            <w:t xml:space="preserve"> </w:t>
                          </w:r>
                          <w:r w:rsidDel="00B92FD6">
                            <w:t>==</w:t>
                          </w:r>
                          <w:r w:rsidDel="00B92FD6">
                            <w:rPr>
                              <w:spacing w:val="-3"/>
                            </w:rPr>
                            <w:t xml:space="preserve"> </w:t>
                          </w:r>
                          <w:r w:rsidDel="00B92FD6">
                            <w:t>'O'</w:t>
                          </w:r>
                          <w:r w:rsidDel="00B92FD6">
                            <w:rPr>
                              <w:spacing w:val="-1"/>
                            </w:rPr>
                            <w:t xml:space="preserve"> </w:t>
                          </w:r>
                          <w:r w:rsidDel="00B92FD6">
                            <w:t>||</w:t>
                          </w:r>
                          <w:r w:rsidDel="00B92FD6">
                            <w:rPr>
                              <w:spacing w:val="-5"/>
                            </w:rPr>
                            <w:t xml:space="preserve"> </w:t>
                          </w:r>
                          <w:r w:rsidDel="00B92FD6">
                            <w:t>str[i]</w:t>
                          </w:r>
                          <w:r w:rsidDel="00B92FD6">
                            <w:rPr>
                              <w:spacing w:val="-3"/>
                            </w:rPr>
                            <w:t xml:space="preserve"> </w:t>
                          </w:r>
                          <w:r w:rsidDel="00B92FD6">
                            <w:t>==</w:t>
                          </w:r>
                          <w:r w:rsidDel="00B92FD6">
                            <w:rPr>
                              <w:spacing w:val="-3"/>
                            </w:rPr>
                            <w:t xml:space="preserve"> </w:t>
                          </w:r>
                          <w:r w:rsidDel="00B92FD6">
                            <w:t>'U')</w:t>
                          </w:r>
                          <w:r w:rsidDel="00B92FD6">
                            <w:rPr>
                              <w:spacing w:val="-4"/>
                            </w:rPr>
                            <w:t xml:space="preserve"> </w:t>
                          </w:r>
                          <w:r w:rsidDel="00B92FD6">
                            <w:t xml:space="preserve">{ </w:t>
                          </w:r>
                          <w:r w:rsidDel="00B92FD6">
                            <w:rPr>
                              <w:spacing w:val="-2"/>
                            </w:rPr>
                            <w:t>vowels++;</w:t>
                          </w:r>
                        </w:moveFrom>
                      </w:p>
                      <w:p w14:paraId="6C5CB8FB" w14:textId="13FFF91E" w:rsidR="00E527DA" w:rsidDel="00B92FD6" w:rsidRDefault="00000000">
                        <w:pPr>
                          <w:spacing w:line="275" w:lineRule="exact"/>
                          <w:ind w:left="347"/>
                          <w:rPr>
                            <w:moveFrom w:id="3199" w:author="Abhiram Arali" w:date="2024-11-06T15:42:00Z" w16du:dateUtc="2024-11-06T10:12:00Z"/>
                            <w:sz w:val="24"/>
                          </w:rPr>
                        </w:pPr>
                        <w:moveFrom w:id="3200" w:author="Abhiram Arali" w:date="2024-11-06T15:42:00Z" w16du:dateUtc="2024-11-06T10:12:00Z">
                          <w:r w:rsidDel="00B92FD6">
                            <w:rPr>
                              <w:spacing w:val="-10"/>
                              <w:sz w:val="24"/>
                            </w:rPr>
                            <w:t>}</w:t>
                          </w:r>
                        </w:moveFrom>
                      </w:p>
                      <w:p w14:paraId="3C316A99" w14:textId="5E04BC0E" w:rsidR="00E527DA" w:rsidDel="00B92FD6" w:rsidRDefault="00E527DA">
                        <w:pPr>
                          <w:pStyle w:val="BodyText"/>
                          <w:spacing w:before="22"/>
                          <w:rPr>
                            <w:moveFrom w:id="3201" w:author="Abhiram Arali" w:date="2024-11-06T15:42:00Z" w16du:dateUtc="2024-11-06T10:12:00Z"/>
                          </w:rPr>
                        </w:pPr>
                      </w:p>
                      <w:p w14:paraId="4ED33B55" w14:textId="3B980113" w:rsidR="00E527DA" w:rsidDel="00B92FD6" w:rsidRDefault="00000000">
                        <w:pPr>
                          <w:ind w:left="107"/>
                          <w:rPr>
                            <w:moveFrom w:id="3202" w:author="Abhiram Arali" w:date="2024-11-06T15:42:00Z" w16du:dateUtc="2024-11-06T10:12:00Z"/>
                            <w:sz w:val="24"/>
                          </w:rPr>
                        </w:pPr>
                        <w:moveFrom w:id="3203" w:author="Abhiram Arali" w:date="2024-11-06T15:42:00Z" w16du:dateUtc="2024-11-06T10:12:00Z">
                          <w:r w:rsidDel="00B92FD6">
                            <w:rPr>
                              <w:spacing w:val="-10"/>
                              <w:sz w:val="24"/>
                            </w:rPr>
                            <w:t>}</w:t>
                          </w:r>
                        </w:moveFrom>
                      </w:p>
                      <w:p w14:paraId="18981E39" w14:textId="516DF883" w:rsidR="00E527DA" w:rsidDel="00B92FD6" w:rsidRDefault="00E527DA">
                        <w:pPr>
                          <w:pStyle w:val="BodyText"/>
                          <w:spacing w:before="21"/>
                          <w:rPr>
                            <w:moveFrom w:id="3204" w:author="Abhiram Arali" w:date="2024-11-06T15:42:00Z" w16du:dateUtc="2024-11-06T10:12:00Z"/>
                          </w:rPr>
                        </w:pPr>
                      </w:p>
                      <w:p w14:paraId="1ECC2B3A" w14:textId="037FE55C" w:rsidR="00E527DA" w:rsidRDefault="00000000">
                        <w:pPr>
                          <w:pStyle w:val="BodyText"/>
                          <w:spacing w:before="1"/>
                          <w:ind w:left="107"/>
                        </w:pPr>
                        <w:moveFrom w:id="3205" w:author="Abhiram Arali" w:date="2024-11-06T15:42:00Z" w16du:dateUtc="2024-11-06T10:12:00Z">
                          <w:r w:rsidDel="00B92FD6">
                            <w:t>printf("Number</w:t>
                          </w:r>
                          <w:r w:rsidDel="00B92FD6">
                            <w:rPr>
                              <w:spacing w:val="-3"/>
                            </w:rPr>
                            <w:t xml:space="preserve"> </w:t>
                          </w:r>
                          <w:r w:rsidDel="00B92FD6">
                            <w:t xml:space="preserve">of vowels: %d", </w:t>
                          </w:r>
                          <w:r w:rsidDel="00B92FD6">
                            <w:rPr>
                              <w:spacing w:val="-2"/>
                            </w:rPr>
                            <w:t>vowels);</w:t>
                          </w:r>
                        </w:moveFrom>
                        <w:moveFromRangeEnd w:id="3189"/>
                      </w:p>
                    </w:txbxContent>
                  </v:textbox>
                  <w10:wrap type="topAndBottom" anchorx="page"/>
                </v:shape>
              </w:pict>
            </mc:Fallback>
          </mc:AlternateContent>
        </w:r>
      </w:del>
    </w:p>
    <w:p w14:paraId="68DC716A" w14:textId="50C7DD24" w:rsidR="003B5231" w:rsidDel="006E30F7" w:rsidRDefault="00EB2904">
      <w:pPr>
        <w:pStyle w:val="NormalBPBHEB"/>
        <w:rPr>
          <w:del w:id="2223" w:author="Abhiram Arali" w:date="2024-11-12T12:20:00Z"/>
        </w:rPr>
        <w:pPrChange w:id="2224" w:author="Abhiram Arali" w:date="2024-11-12T12:23:00Z">
          <w:pPr>
            <w:pStyle w:val="BodyText"/>
            <w:spacing w:before="167" w:line="360" w:lineRule="auto"/>
            <w:ind w:left="220"/>
          </w:pPr>
        </w:pPrChange>
      </w:pPr>
      <w:del w:id="2225" w:author="Abhiram Arali" w:date="2024-11-12T12:20:00Z">
        <w:r w:rsidDel="006E30F7">
          <w:delText>This</w:delText>
        </w:r>
        <w:r w:rsidDel="006E30F7">
          <w:rPr>
            <w:spacing w:val="23"/>
          </w:rPr>
          <w:delText xml:space="preserve"> </w:delText>
        </w:r>
        <w:r w:rsidDel="006E30F7">
          <w:delText>example</w:delText>
        </w:r>
        <w:r w:rsidDel="006E30F7">
          <w:rPr>
            <w:spacing w:val="22"/>
          </w:rPr>
          <w:delText xml:space="preserve"> </w:delText>
        </w:r>
        <w:r w:rsidDel="006E30F7">
          <w:delText>shows</w:delText>
        </w:r>
        <w:r w:rsidDel="006E30F7">
          <w:rPr>
            <w:spacing w:val="23"/>
          </w:rPr>
          <w:delText xml:space="preserve"> </w:delText>
        </w:r>
        <w:r w:rsidDel="006E30F7">
          <w:delText>how</w:delText>
        </w:r>
        <w:r w:rsidDel="006E30F7">
          <w:rPr>
            <w:spacing w:val="22"/>
          </w:rPr>
          <w:delText xml:space="preserve"> </w:delText>
        </w:r>
        <w:r w:rsidDel="006E30F7">
          <w:delText>to</w:delText>
        </w:r>
        <w:r w:rsidDel="006E30F7">
          <w:rPr>
            <w:spacing w:val="23"/>
          </w:rPr>
          <w:delText xml:space="preserve"> </w:delText>
        </w:r>
        <w:r w:rsidDel="006E30F7">
          <w:delText>loop</w:delText>
        </w:r>
        <w:r w:rsidDel="006E30F7">
          <w:rPr>
            <w:spacing w:val="21"/>
          </w:rPr>
          <w:delText xml:space="preserve"> </w:delText>
        </w:r>
        <w:r w:rsidDel="006E30F7">
          <w:delText>through</w:delText>
        </w:r>
        <w:r w:rsidDel="006E30F7">
          <w:rPr>
            <w:spacing w:val="22"/>
          </w:rPr>
          <w:delText xml:space="preserve"> </w:delText>
        </w:r>
        <w:r w:rsidDel="006E30F7">
          <w:delText>each</w:delText>
        </w:r>
        <w:r w:rsidDel="006E30F7">
          <w:rPr>
            <w:spacing w:val="23"/>
          </w:rPr>
          <w:delText xml:space="preserve"> </w:delText>
        </w:r>
        <w:r w:rsidDel="006E30F7">
          <w:delText>character</w:delText>
        </w:r>
        <w:r w:rsidDel="006E30F7">
          <w:rPr>
            <w:spacing w:val="21"/>
          </w:rPr>
          <w:delText xml:space="preserve"> </w:delText>
        </w:r>
        <w:r w:rsidDel="006E30F7">
          <w:delText>in</w:delText>
        </w:r>
        <w:r w:rsidDel="006E30F7">
          <w:rPr>
            <w:spacing w:val="23"/>
          </w:rPr>
          <w:delText xml:space="preserve"> </w:delText>
        </w:r>
        <w:r w:rsidDel="006E30F7">
          <w:delText>a</w:delText>
        </w:r>
        <w:r w:rsidDel="006E30F7">
          <w:rPr>
            <w:spacing w:val="22"/>
          </w:rPr>
          <w:delText xml:space="preserve"> </w:delText>
        </w:r>
        <w:r w:rsidDel="006E30F7">
          <w:delText>string</w:delText>
        </w:r>
        <w:r w:rsidDel="006E30F7">
          <w:rPr>
            <w:spacing w:val="23"/>
          </w:rPr>
          <w:delText xml:space="preserve"> </w:delText>
        </w:r>
        <w:r w:rsidDel="006E30F7">
          <w:delText>and</w:delText>
        </w:r>
        <w:r w:rsidDel="006E30F7">
          <w:rPr>
            <w:spacing w:val="23"/>
          </w:rPr>
          <w:delText xml:space="preserve"> </w:delText>
        </w:r>
        <w:r w:rsidDel="006E30F7">
          <w:delText>perform</w:delText>
        </w:r>
        <w:r w:rsidDel="006E30F7">
          <w:rPr>
            <w:spacing w:val="22"/>
          </w:rPr>
          <w:delText xml:space="preserve"> </w:delText>
        </w:r>
        <w:r w:rsidDel="006E30F7">
          <w:delText>a</w:delText>
        </w:r>
        <w:r w:rsidDel="006E30F7">
          <w:rPr>
            <w:spacing w:val="22"/>
          </w:rPr>
          <w:delText xml:space="preserve"> </w:delText>
        </w:r>
        <w:r w:rsidDel="006E30F7">
          <w:delText>specific operation (counting vowels).</w:delText>
        </w:r>
      </w:del>
    </w:p>
    <w:p w14:paraId="7ABB76BD" w14:textId="09D4C90C" w:rsidR="00E527DA" w:rsidDel="006E30F7" w:rsidRDefault="00EB2904">
      <w:pPr>
        <w:pStyle w:val="NormalBPBHEB"/>
        <w:rPr>
          <w:del w:id="2226" w:author="Abhiram Arali" w:date="2024-11-12T12:20:00Z"/>
        </w:rPr>
        <w:pPrChange w:id="2227" w:author="Abhiram Arali" w:date="2024-11-12T12:23:00Z">
          <w:pPr>
            <w:pStyle w:val="Heading1"/>
            <w:numPr>
              <w:numId w:val="3"/>
            </w:numPr>
            <w:tabs>
              <w:tab w:val="left" w:pos="460"/>
            </w:tabs>
            <w:spacing w:before="158"/>
            <w:ind w:left="460" w:hanging="240"/>
          </w:pPr>
        </w:pPrChange>
      </w:pPr>
      <w:del w:id="2228" w:author="Abhiram Arali" w:date="2024-11-12T12:20:00Z">
        <w:r w:rsidDel="006E30F7">
          <w:delText>String</w:delText>
        </w:r>
        <w:r w:rsidDel="006E30F7">
          <w:rPr>
            <w:spacing w:val="-3"/>
          </w:rPr>
          <w:delText xml:space="preserve"> </w:delText>
        </w:r>
        <w:r w:rsidR="002B58EC" w:rsidDel="006E30F7">
          <w:delText>manipulation</w:delText>
        </w:r>
        <w:r w:rsidR="002B58EC" w:rsidDel="006E30F7">
          <w:rPr>
            <w:spacing w:val="-3"/>
          </w:rPr>
          <w:delText xml:space="preserve"> </w:delText>
        </w:r>
        <w:r w:rsidR="002B58EC" w:rsidDel="006E30F7">
          <w:rPr>
            <w:spacing w:val="-2"/>
          </w:rPr>
          <w:delText>example</w:delText>
        </w:r>
      </w:del>
    </w:p>
    <w:p w14:paraId="04C737FC" w14:textId="6EEBDE53" w:rsidR="00E527DA" w:rsidDel="002B58EC" w:rsidRDefault="00E527DA">
      <w:pPr>
        <w:pStyle w:val="NormalBPBHEB"/>
        <w:rPr>
          <w:del w:id="2229" w:author="Abhiram Arali" w:date="2024-11-06T15:43:00Z"/>
          <w:b/>
        </w:rPr>
        <w:pPrChange w:id="2230" w:author="Abhiram Arali" w:date="2024-11-12T12:23:00Z">
          <w:pPr>
            <w:pStyle w:val="BodyText"/>
            <w:spacing w:before="24"/>
          </w:pPr>
        </w:pPrChange>
      </w:pPr>
    </w:p>
    <w:p w14:paraId="69BB73AB" w14:textId="74AAC2C2" w:rsidR="00E527DA" w:rsidDel="006E30F7" w:rsidRDefault="00EB2904">
      <w:pPr>
        <w:pStyle w:val="NormalBPBHEB"/>
        <w:rPr>
          <w:del w:id="2231" w:author="Abhiram Arali" w:date="2024-11-12T12:20:00Z"/>
        </w:rPr>
        <w:pPrChange w:id="2232" w:author="Abhiram Arali" w:date="2024-11-12T12:23:00Z">
          <w:pPr>
            <w:pStyle w:val="BodyText"/>
            <w:ind w:left="220"/>
          </w:pPr>
        </w:pPrChange>
      </w:pPr>
      <w:del w:id="2233" w:author="Abhiram Arali" w:date="2024-11-12T12:20:00Z">
        <w:r w:rsidDel="006E30F7">
          <w:delText>Consider</w:delText>
        </w:r>
        <w:r w:rsidDel="006E30F7">
          <w:rPr>
            <w:spacing w:val="-3"/>
          </w:rPr>
          <w:delText xml:space="preserve"> </w:delText>
        </w:r>
        <w:r w:rsidDel="006E30F7">
          <w:delText>the</w:delText>
        </w:r>
        <w:r w:rsidDel="006E30F7">
          <w:rPr>
            <w:spacing w:val="-2"/>
          </w:rPr>
          <w:delText xml:space="preserve"> </w:delText>
        </w:r>
        <w:r w:rsidDel="006E30F7">
          <w:delText>following</w:delText>
        </w:r>
        <w:r w:rsidDel="006E30F7">
          <w:rPr>
            <w:spacing w:val="-1"/>
          </w:rPr>
          <w:delText xml:space="preserve"> </w:delText>
        </w:r>
        <w:r w:rsidDel="006E30F7">
          <w:delText>example</w:delText>
        </w:r>
        <w:r w:rsidDel="006E30F7">
          <w:rPr>
            <w:spacing w:val="-1"/>
          </w:rPr>
          <w:delText xml:space="preserve"> </w:delText>
        </w:r>
        <w:r w:rsidDel="006E30F7">
          <w:delText>that</w:delText>
        </w:r>
        <w:r w:rsidDel="006E30F7">
          <w:rPr>
            <w:spacing w:val="-1"/>
          </w:rPr>
          <w:delText xml:space="preserve"> </w:delText>
        </w:r>
        <w:r w:rsidDel="006E30F7">
          <w:delText>demonstrates</w:delText>
        </w:r>
        <w:r w:rsidDel="006E30F7">
          <w:rPr>
            <w:spacing w:val="1"/>
          </w:rPr>
          <w:delText xml:space="preserve"> </w:delText>
        </w:r>
        <w:r w:rsidDel="006E30F7">
          <w:delText>multiple</w:delText>
        </w:r>
        <w:r w:rsidDel="006E30F7">
          <w:rPr>
            <w:spacing w:val="-1"/>
          </w:rPr>
          <w:delText xml:space="preserve"> </w:delText>
        </w:r>
        <w:r w:rsidDel="006E30F7">
          <w:delText xml:space="preserve">string </w:delText>
        </w:r>
        <w:r w:rsidDel="006E30F7">
          <w:rPr>
            <w:spacing w:val="-2"/>
          </w:rPr>
          <w:delText>operations:</w:delText>
        </w:r>
      </w:del>
    </w:p>
    <w:p w14:paraId="57515F01" w14:textId="4AFB4B07" w:rsidR="002B58EC" w:rsidDel="002C476C" w:rsidRDefault="002B58EC">
      <w:pPr>
        <w:pStyle w:val="NormalBPBHEB"/>
        <w:rPr>
          <w:del w:id="2234" w:author="Abhiram Arali" w:date="2024-11-06T15:44:00Z"/>
        </w:rPr>
        <w:sectPr w:rsidR="002B58EC" w:rsidDel="002C476C">
          <w:pgSz w:w="11910" w:h="16840"/>
          <w:pgMar w:top="1540" w:right="1220" w:bottom="1200" w:left="1220" w:header="758" w:footer="1000" w:gutter="0"/>
          <w:cols w:space="720"/>
        </w:sectPr>
        <w:pPrChange w:id="2235" w:author="Abhiram Arali" w:date="2024-11-12T12:23:00Z">
          <w:pPr/>
        </w:pPrChange>
      </w:pPr>
    </w:p>
    <w:p w14:paraId="67B69B2D" w14:textId="1DD73FD7" w:rsidR="00E527DA" w:rsidDel="006E30F7" w:rsidRDefault="00EB2904">
      <w:pPr>
        <w:pStyle w:val="NormalBPBHEB"/>
        <w:rPr>
          <w:del w:id="2236" w:author="Abhiram Arali" w:date="2024-11-12T12:20:00Z"/>
        </w:rPr>
        <w:pPrChange w:id="2237" w:author="Abhiram Arali" w:date="2024-11-12T12:23:00Z">
          <w:pPr>
            <w:pStyle w:val="BodyText"/>
            <w:spacing w:before="119"/>
            <w:ind w:left="220"/>
          </w:pPr>
        </w:pPrChange>
      </w:pPr>
      <w:del w:id="2238" w:author="Abhiram Arali" w:date="2024-11-06T15:43:00Z">
        <w:r w:rsidDel="001236ED">
          <w:rPr>
            <w:noProof/>
            <w:lang w:val="en-IN" w:eastAsia="en-IN"/>
            <w:rPrChange w:id="2239" w:author="Unknown">
              <w:rPr>
                <w:noProof/>
                <w:lang w:val="en-IN" w:eastAsia="en-IN"/>
              </w:rPr>
            </w:rPrChange>
          </w:rPr>
          <mc:AlternateContent>
            <mc:Choice Requires="wps">
              <w:drawing>
                <wp:anchor distT="0" distB="0" distL="0" distR="0" simplePos="0" relativeHeight="487076864" behindDoc="1" locked="0" layoutInCell="1" allowOverlap="1" wp14:anchorId="26E534E6" wp14:editId="6E6A34F6">
                  <wp:simplePos x="0" y="0"/>
                  <wp:positionH relativeFrom="page">
                    <wp:posOffset>840028</wp:posOffset>
                  </wp:positionH>
                  <wp:positionV relativeFrom="page">
                    <wp:posOffset>1045463</wp:posOffset>
                  </wp:positionV>
                  <wp:extent cx="5882640" cy="8682355"/>
                  <wp:effectExtent l="0" t="0" r="0" b="0"/>
                  <wp:wrapNone/>
                  <wp:docPr id="98" name="Graphic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2640" cy="8682355"/>
                          </a:xfrm>
                          <a:custGeom>
                            <a:avLst/>
                            <a:gdLst/>
                            <a:ahLst/>
                            <a:cxnLst/>
                            <a:rect l="l" t="t" r="r" b="b"/>
                            <a:pathLst>
                              <a:path w="5882640" h="8682355">
                                <a:moveTo>
                                  <a:pt x="6096" y="2570111"/>
                                </a:moveTo>
                                <a:lnTo>
                                  <a:pt x="0" y="2570111"/>
                                </a:lnTo>
                                <a:lnTo>
                                  <a:pt x="0" y="2934335"/>
                                </a:lnTo>
                                <a:lnTo>
                                  <a:pt x="0" y="3298571"/>
                                </a:lnTo>
                                <a:lnTo>
                                  <a:pt x="0" y="6578473"/>
                                </a:lnTo>
                                <a:lnTo>
                                  <a:pt x="6096" y="6578473"/>
                                </a:lnTo>
                                <a:lnTo>
                                  <a:pt x="6096" y="2934335"/>
                                </a:lnTo>
                                <a:lnTo>
                                  <a:pt x="6096" y="2570111"/>
                                </a:lnTo>
                                <a:close/>
                              </a:path>
                              <a:path w="5882640" h="8682355">
                                <a:moveTo>
                                  <a:pt x="6096" y="2205558"/>
                                </a:moveTo>
                                <a:lnTo>
                                  <a:pt x="0" y="2205558"/>
                                </a:lnTo>
                                <a:lnTo>
                                  <a:pt x="0" y="2570099"/>
                                </a:lnTo>
                                <a:lnTo>
                                  <a:pt x="6096" y="2570099"/>
                                </a:lnTo>
                                <a:lnTo>
                                  <a:pt x="6096" y="2205558"/>
                                </a:lnTo>
                                <a:close/>
                              </a:path>
                              <a:path w="5882640" h="8682355">
                                <a:moveTo>
                                  <a:pt x="6096" y="1111262"/>
                                </a:moveTo>
                                <a:lnTo>
                                  <a:pt x="0" y="1111262"/>
                                </a:lnTo>
                                <a:lnTo>
                                  <a:pt x="0" y="1475486"/>
                                </a:lnTo>
                                <a:lnTo>
                                  <a:pt x="0" y="1839722"/>
                                </a:lnTo>
                                <a:lnTo>
                                  <a:pt x="0" y="2205482"/>
                                </a:lnTo>
                                <a:lnTo>
                                  <a:pt x="6096" y="2205482"/>
                                </a:lnTo>
                                <a:lnTo>
                                  <a:pt x="6096" y="1839722"/>
                                </a:lnTo>
                                <a:lnTo>
                                  <a:pt x="6096" y="1475486"/>
                                </a:lnTo>
                                <a:lnTo>
                                  <a:pt x="6096" y="1111262"/>
                                </a:lnTo>
                                <a:close/>
                              </a:path>
                              <a:path w="5882640" h="8682355">
                                <a:moveTo>
                                  <a:pt x="6096" y="382790"/>
                                </a:moveTo>
                                <a:lnTo>
                                  <a:pt x="0" y="382790"/>
                                </a:lnTo>
                                <a:lnTo>
                                  <a:pt x="0" y="747014"/>
                                </a:lnTo>
                                <a:lnTo>
                                  <a:pt x="0" y="1111250"/>
                                </a:lnTo>
                                <a:lnTo>
                                  <a:pt x="6096" y="1111250"/>
                                </a:lnTo>
                                <a:lnTo>
                                  <a:pt x="6096" y="747014"/>
                                </a:lnTo>
                                <a:lnTo>
                                  <a:pt x="6096" y="382790"/>
                                </a:lnTo>
                                <a:close/>
                              </a:path>
                              <a:path w="5882640" h="8682355">
                                <a:moveTo>
                                  <a:pt x="5875909" y="8675827"/>
                                </a:moveTo>
                                <a:lnTo>
                                  <a:pt x="6096" y="8675827"/>
                                </a:lnTo>
                                <a:lnTo>
                                  <a:pt x="6096" y="8401507"/>
                                </a:lnTo>
                                <a:lnTo>
                                  <a:pt x="6096" y="8037322"/>
                                </a:lnTo>
                                <a:lnTo>
                                  <a:pt x="6096" y="6578549"/>
                                </a:lnTo>
                                <a:lnTo>
                                  <a:pt x="0" y="6578549"/>
                                </a:lnTo>
                                <a:lnTo>
                                  <a:pt x="0" y="8681923"/>
                                </a:lnTo>
                                <a:lnTo>
                                  <a:pt x="6096" y="8681923"/>
                                </a:lnTo>
                                <a:lnTo>
                                  <a:pt x="5875909" y="8681923"/>
                                </a:lnTo>
                                <a:lnTo>
                                  <a:pt x="5875909" y="8675827"/>
                                </a:lnTo>
                                <a:close/>
                              </a:path>
                              <a:path w="5882640" h="8682355">
                                <a:moveTo>
                                  <a:pt x="5875909" y="0"/>
                                </a:moveTo>
                                <a:lnTo>
                                  <a:pt x="6096" y="0"/>
                                </a:lnTo>
                                <a:lnTo>
                                  <a:pt x="0" y="0"/>
                                </a:lnTo>
                                <a:lnTo>
                                  <a:pt x="0" y="6045"/>
                                </a:lnTo>
                                <a:lnTo>
                                  <a:pt x="0" y="382778"/>
                                </a:lnTo>
                                <a:lnTo>
                                  <a:pt x="6096" y="382778"/>
                                </a:lnTo>
                                <a:lnTo>
                                  <a:pt x="6096" y="6096"/>
                                </a:lnTo>
                                <a:lnTo>
                                  <a:pt x="5875909" y="6096"/>
                                </a:lnTo>
                                <a:lnTo>
                                  <a:pt x="5875909" y="0"/>
                                </a:lnTo>
                                <a:close/>
                              </a:path>
                              <a:path w="5882640" h="8682355">
                                <a:moveTo>
                                  <a:pt x="5882081" y="6578549"/>
                                </a:moveTo>
                                <a:lnTo>
                                  <a:pt x="5875985" y="6578549"/>
                                </a:lnTo>
                                <a:lnTo>
                                  <a:pt x="5875985" y="6943090"/>
                                </a:lnTo>
                                <a:lnTo>
                                  <a:pt x="5875985" y="7308850"/>
                                </a:lnTo>
                                <a:lnTo>
                                  <a:pt x="5875985" y="8681923"/>
                                </a:lnTo>
                                <a:lnTo>
                                  <a:pt x="5882081" y="8681923"/>
                                </a:lnTo>
                                <a:lnTo>
                                  <a:pt x="5882081" y="6943090"/>
                                </a:lnTo>
                                <a:lnTo>
                                  <a:pt x="5882081" y="6578549"/>
                                </a:lnTo>
                                <a:close/>
                              </a:path>
                              <a:path w="5882640" h="8682355">
                                <a:moveTo>
                                  <a:pt x="5882081" y="2570111"/>
                                </a:moveTo>
                                <a:lnTo>
                                  <a:pt x="5875985" y="2570111"/>
                                </a:lnTo>
                                <a:lnTo>
                                  <a:pt x="5875985" y="2934335"/>
                                </a:lnTo>
                                <a:lnTo>
                                  <a:pt x="5875985" y="3298571"/>
                                </a:lnTo>
                                <a:lnTo>
                                  <a:pt x="5875985" y="6578473"/>
                                </a:lnTo>
                                <a:lnTo>
                                  <a:pt x="5882081" y="6578473"/>
                                </a:lnTo>
                                <a:lnTo>
                                  <a:pt x="5882081" y="2934335"/>
                                </a:lnTo>
                                <a:lnTo>
                                  <a:pt x="5882081" y="2570111"/>
                                </a:lnTo>
                                <a:close/>
                              </a:path>
                              <a:path w="5882640" h="8682355">
                                <a:moveTo>
                                  <a:pt x="5882081" y="2205558"/>
                                </a:moveTo>
                                <a:lnTo>
                                  <a:pt x="5875985" y="2205558"/>
                                </a:lnTo>
                                <a:lnTo>
                                  <a:pt x="5875985" y="2570099"/>
                                </a:lnTo>
                                <a:lnTo>
                                  <a:pt x="5882081" y="2570099"/>
                                </a:lnTo>
                                <a:lnTo>
                                  <a:pt x="5882081" y="2205558"/>
                                </a:lnTo>
                                <a:close/>
                              </a:path>
                              <a:path w="5882640" h="8682355">
                                <a:moveTo>
                                  <a:pt x="5882081" y="1111262"/>
                                </a:moveTo>
                                <a:lnTo>
                                  <a:pt x="5875985" y="1111262"/>
                                </a:lnTo>
                                <a:lnTo>
                                  <a:pt x="5875985" y="1475486"/>
                                </a:lnTo>
                                <a:lnTo>
                                  <a:pt x="5875985" y="1839722"/>
                                </a:lnTo>
                                <a:lnTo>
                                  <a:pt x="5875985" y="2205482"/>
                                </a:lnTo>
                                <a:lnTo>
                                  <a:pt x="5882081" y="2205482"/>
                                </a:lnTo>
                                <a:lnTo>
                                  <a:pt x="5882081" y="1839722"/>
                                </a:lnTo>
                                <a:lnTo>
                                  <a:pt x="5882081" y="1475486"/>
                                </a:lnTo>
                                <a:lnTo>
                                  <a:pt x="5882081" y="1111262"/>
                                </a:lnTo>
                                <a:close/>
                              </a:path>
                              <a:path w="5882640" h="8682355">
                                <a:moveTo>
                                  <a:pt x="5882081" y="382790"/>
                                </a:moveTo>
                                <a:lnTo>
                                  <a:pt x="5875985" y="382790"/>
                                </a:lnTo>
                                <a:lnTo>
                                  <a:pt x="5875985" y="747014"/>
                                </a:lnTo>
                                <a:lnTo>
                                  <a:pt x="5875985" y="1111250"/>
                                </a:lnTo>
                                <a:lnTo>
                                  <a:pt x="5882081" y="1111250"/>
                                </a:lnTo>
                                <a:lnTo>
                                  <a:pt x="5882081" y="747014"/>
                                </a:lnTo>
                                <a:lnTo>
                                  <a:pt x="5882081" y="382790"/>
                                </a:lnTo>
                                <a:close/>
                              </a:path>
                              <a:path w="5882640" h="8682355">
                                <a:moveTo>
                                  <a:pt x="5882081" y="0"/>
                                </a:moveTo>
                                <a:lnTo>
                                  <a:pt x="5875985" y="0"/>
                                </a:lnTo>
                                <a:lnTo>
                                  <a:pt x="5875985" y="6045"/>
                                </a:lnTo>
                                <a:lnTo>
                                  <a:pt x="5875985" y="382778"/>
                                </a:lnTo>
                                <a:lnTo>
                                  <a:pt x="5882081" y="382778"/>
                                </a:lnTo>
                                <a:lnTo>
                                  <a:pt x="5882081" y="6096"/>
                                </a:lnTo>
                                <a:lnTo>
                                  <a:pt x="58820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399BEC" id="Graphic 98" o:spid="_x0000_s1026" style="position:absolute;margin-left:66.15pt;margin-top:82.3pt;width:463.2pt;height:683.65pt;z-index:-16239616;visibility:visible;mso-wrap-style:square;mso-wrap-distance-left:0;mso-wrap-distance-top:0;mso-wrap-distance-right:0;mso-wrap-distance-bottom:0;mso-position-horizontal:absolute;mso-position-horizontal-relative:page;mso-position-vertical:absolute;mso-position-vertical-relative:page;v-text-anchor:top" coordsize="5882640,868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" path="m6096,2570111r-6096,l,2934335r,364236l,6578473r6096,l6096,2934335r,-364224xem6096,2205558r-6096,l,2570099r6096,l6096,2205558xem6096,1111262r-6096,l,1475486r,364236l,2205482r6096,l6096,1839722r,-364236l6096,1111262xem6096,382790r-6096,l,747014r,364236l6096,1111250r,-364236l6096,382790xem5875909,8675827r-5869813,l6096,8401507r,-364185l6096,6578549r-6096,l,8681923r6096,l5875909,8681923r,-6096xem5875909,l6096,,,,,6045,,382778r6096,l6096,6096r5869813,l5875909,xem5882081,6578549r-6096,l5875985,6943090r,365760l5875985,8681923r6096,l5882081,6943090r,-364541xem5882081,2570111r-6096,l5875985,2934335r,364236l5875985,6578473r6096,l5882081,2934335r,-364224xem5882081,2205558r-6096,l5875985,2570099r6096,l5882081,2205558xem5882081,1111262r-6096,l5875985,1475486r,364236l5875985,2205482r6096,l5882081,1839722r,-364236l5882081,1111262xem5882081,382790r-6096,l5875985,747014r,364236l5882081,1111250r,-364236l5882081,382790xem5882081,r-6096,l5875985,6045r,376733l5882081,382778r,-376682l5882081,xe" fillcolor="black" stroked="f">
                  <v:path arrowok="t"/>
                  <w10:wrap anchorx="page" anchory="page"/>
                </v:shape>
              </w:pict>
            </mc:Fallback>
          </mc:AlternateContent>
        </w:r>
      </w:del>
      <w:del w:id="2240" w:author="Abhiram Arali" w:date="2024-11-12T12:20:00Z">
        <w:r w:rsidDel="006E30F7">
          <w:delText>#include</w:delText>
        </w:r>
        <w:r w:rsidDel="006E30F7">
          <w:rPr>
            <w:spacing w:val="-1"/>
          </w:rPr>
          <w:delText xml:space="preserve"> </w:delText>
        </w:r>
        <w:r w:rsidDel="006E30F7">
          <w:rPr>
            <w:spacing w:val="-2"/>
          </w:rPr>
          <w:delText>&lt;stdio.h&gt;</w:delText>
        </w:r>
      </w:del>
    </w:p>
    <w:p w14:paraId="636C0A2D" w14:textId="65B8E8E1" w:rsidR="00E527DA" w:rsidDel="006E30F7" w:rsidRDefault="00E527DA">
      <w:pPr>
        <w:pStyle w:val="NormalBPBHEB"/>
        <w:rPr>
          <w:del w:id="2241" w:author="Abhiram Arali" w:date="2024-11-12T12:20:00Z"/>
        </w:rPr>
        <w:pPrChange w:id="2242" w:author="Abhiram Arali" w:date="2024-11-12T12:23:00Z">
          <w:pPr>
            <w:pStyle w:val="BodyText"/>
            <w:spacing w:before="21"/>
          </w:pPr>
        </w:pPrChange>
      </w:pPr>
    </w:p>
    <w:p w14:paraId="42CF51B7" w14:textId="32FA4ADD" w:rsidR="00E527DA" w:rsidDel="006E30F7" w:rsidRDefault="00EB2904">
      <w:pPr>
        <w:pStyle w:val="NormalBPBHEB"/>
        <w:rPr>
          <w:del w:id="2243" w:author="Abhiram Arali" w:date="2024-11-12T12:20:00Z"/>
        </w:rPr>
        <w:pPrChange w:id="2244" w:author="Abhiram Arali" w:date="2024-11-12T12:23:00Z">
          <w:pPr>
            <w:pStyle w:val="BodyText"/>
            <w:spacing w:before="1"/>
            <w:ind w:left="220"/>
          </w:pPr>
        </w:pPrChange>
      </w:pPr>
      <w:del w:id="2245" w:author="Abhiram Arali" w:date="2024-11-12T12:20:00Z">
        <w:r w:rsidDel="006E30F7">
          <w:delText>#include</w:delText>
        </w:r>
        <w:r w:rsidDel="006E30F7">
          <w:rPr>
            <w:spacing w:val="-1"/>
          </w:rPr>
          <w:delText xml:space="preserve"> </w:delText>
        </w:r>
        <w:r w:rsidDel="006E30F7">
          <w:rPr>
            <w:spacing w:val="-2"/>
          </w:rPr>
          <w:delText>&lt;string.h&gt;</w:delText>
        </w:r>
      </w:del>
    </w:p>
    <w:p w14:paraId="267EAC81" w14:textId="4716D57B" w:rsidR="00E527DA" w:rsidDel="006E30F7" w:rsidRDefault="00E527DA">
      <w:pPr>
        <w:pStyle w:val="NormalBPBHEB"/>
        <w:rPr>
          <w:del w:id="2246" w:author="Abhiram Arali" w:date="2024-11-12T12:20:00Z"/>
        </w:rPr>
        <w:pPrChange w:id="2247" w:author="Abhiram Arali" w:date="2024-11-12T12:23:00Z">
          <w:pPr>
            <w:pStyle w:val="BodyText"/>
            <w:spacing w:before="21"/>
          </w:pPr>
        </w:pPrChange>
      </w:pPr>
    </w:p>
    <w:p w14:paraId="64AC8E3A" w14:textId="4EAF306E" w:rsidR="00E527DA" w:rsidDel="006E30F7" w:rsidRDefault="00EB2904">
      <w:pPr>
        <w:pStyle w:val="NormalBPBHEB"/>
        <w:rPr>
          <w:del w:id="2248" w:author="Abhiram Arali" w:date="2024-11-12T12:20:00Z"/>
        </w:rPr>
        <w:pPrChange w:id="2249" w:author="Abhiram Arali" w:date="2024-11-12T12:23:00Z">
          <w:pPr>
            <w:pStyle w:val="BodyText"/>
            <w:ind w:left="220"/>
          </w:pPr>
        </w:pPrChange>
      </w:pPr>
      <w:del w:id="2250" w:author="Abhiram Arali" w:date="2024-11-12T12:20:00Z">
        <w:r w:rsidDel="006E30F7">
          <w:delText>int</w:delText>
        </w:r>
        <w:r w:rsidDel="006E30F7">
          <w:rPr>
            <w:spacing w:val="-1"/>
          </w:rPr>
          <w:delText xml:space="preserve"> </w:delText>
        </w:r>
        <w:r w:rsidDel="006E30F7">
          <w:delText xml:space="preserve">main() </w:delText>
        </w:r>
        <w:r w:rsidDel="006E30F7">
          <w:rPr>
            <w:spacing w:val="-10"/>
          </w:rPr>
          <w:delText>{</w:delText>
        </w:r>
      </w:del>
    </w:p>
    <w:p w14:paraId="4AD93E35" w14:textId="31E1CBCC" w:rsidR="00E527DA" w:rsidDel="006E30F7" w:rsidRDefault="00E527DA">
      <w:pPr>
        <w:pStyle w:val="NormalBPBHEB"/>
        <w:rPr>
          <w:del w:id="2251" w:author="Abhiram Arali" w:date="2024-11-12T12:20:00Z"/>
        </w:rPr>
        <w:pPrChange w:id="2252" w:author="Abhiram Arali" w:date="2024-11-12T12:23:00Z">
          <w:pPr>
            <w:pStyle w:val="BodyText"/>
            <w:spacing w:before="22"/>
          </w:pPr>
        </w:pPrChange>
      </w:pPr>
    </w:p>
    <w:p w14:paraId="0B3449C1" w14:textId="4DE5B425" w:rsidR="00E527DA" w:rsidDel="006E30F7" w:rsidRDefault="00EB2904">
      <w:pPr>
        <w:pStyle w:val="NormalBPBHEB"/>
        <w:rPr>
          <w:del w:id="2253" w:author="Abhiram Arali" w:date="2024-11-12T12:20:00Z"/>
        </w:rPr>
        <w:pPrChange w:id="2254" w:author="Abhiram Arali" w:date="2024-11-12T12:23:00Z">
          <w:pPr>
            <w:pStyle w:val="BodyText"/>
            <w:ind w:left="460"/>
          </w:pPr>
        </w:pPrChange>
      </w:pPr>
      <w:del w:id="2255" w:author="Abhiram Arali" w:date="2024-11-12T12:20:00Z">
        <w:r w:rsidDel="006E30F7">
          <w:delText>char</w:delText>
        </w:r>
        <w:r w:rsidDel="006E30F7">
          <w:rPr>
            <w:spacing w:val="-2"/>
          </w:rPr>
          <w:delText xml:space="preserve"> </w:delText>
        </w:r>
        <w:r w:rsidDel="006E30F7">
          <w:delText>firstName[50],</w:delText>
        </w:r>
        <w:r w:rsidDel="006E30F7">
          <w:rPr>
            <w:spacing w:val="-2"/>
          </w:rPr>
          <w:delText xml:space="preserve"> </w:delText>
        </w:r>
        <w:r w:rsidDel="006E30F7">
          <w:delText>lastName[50],</w:delText>
        </w:r>
        <w:r w:rsidDel="006E30F7">
          <w:rPr>
            <w:spacing w:val="-2"/>
          </w:rPr>
          <w:delText xml:space="preserve"> fullName[100];</w:delText>
        </w:r>
      </w:del>
    </w:p>
    <w:p w14:paraId="6FFE2410" w14:textId="003CD20D" w:rsidR="00E527DA" w:rsidDel="006E30F7" w:rsidRDefault="00E527DA">
      <w:pPr>
        <w:pStyle w:val="NormalBPBHEB"/>
        <w:rPr>
          <w:del w:id="2256" w:author="Abhiram Arali" w:date="2024-11-12T12:20:00Z"/>
        </w:rPr>
        <w:pPrChange w:id="2257" w:author="Abhiram Arali" w:date="2024-11-12T12:23:00Z">
          <w:pPr>
            <w:pStyle w:val="BodyText"/>
          </w:pPr>
        </w:pPrChange>
      </w:pPr>
    </w:p>
    <w:p w14:paraId="03BA6770" w14:textId="3852F1B3" w:rsidR="00E527DA" w:rsidDel="006E30F7" w:rsidRDefault="00E527DA">
      <w:pPr>
        <w:pStyle w:val="NormalBPBHEB"/>
        <w:rPr>
          <w:del w:id="2258" w:author="Abhiram Arali" w:date="2024-11-12T12:20:00Z"/>
        </w:rPr>
        <w:pPrChange w:id="2259" w:author="Abhiram Arali" w:date="2024-11-12T12:23:00Z">
          <w:pPr>
            <w:pStyle w:val="BodyText"/>
          </w:pPr>
        </w:pPrChange>
      </w:pPr>
    </w:p>
    <w:p w14:paraId="211EDD46" w14:textId="610F239D" w:rsidR="00E527DA" w:rsidDel="006E30F7" w:rsidRDefault="00E527DA">
      <w:pPr>
        <w:pStyle w:val="NormalBPBHEB"/>
        <w:rPr>
          <w:del w:id="2260" w:author="Abhiram Arali" w:date="2024-11-12T12:20:00Z"/>
        </w:rPr>
        <w:pPrChange w:id="2261" w:author="Abhiram Arali" w:date="2024-11-12T12:23:00Z">
          <w:pPr>
            <w:pStyle w:val="BodyText"/>
            <w:spacing w:before="43"/>
          </w:pPr>
        </w:pPrChange>
      </w:pPr>
    </w:p>
    <w:p w14:paraId="381B9900" w14:textId="74492EFE" w:rsidR="00E527DA" w:rsidDel="006E30F7" w:rsidRDefault="00EB2904">
      <w:pPr>
        <w:pStyle w:val="NormalBPBHEB"/>
        <w:rPr>
          <w:del w:id="2262" w:author="Abhiram Arali" w:date="2024-11-12T12:20:00Z"/>
        </w:rPr>
        <w:pPrChange w:id="2263" w:author="Abhiram Arali" w:date="2024-11-12T12:23:00Z">
          <w:pPr>
            <w:pStyle w:val="BodyText"/>
            <w:ind w:left="460"/>
          </w:pPr>
        </w:pPrChange>
      </w:pPr>
      <w:del w:id="2264" w:author="Abhiram Arali" w:date="2024-11-12T12:20:00Z">
        <w:r w:rsidDel="006E30F7">
          <w:delText>//</w:delText>
        </w:r>
        <w:r w:rsidDel="006E30F7">
          <w:rPr>
            <w:spacing w:val="-3"/>
          </w:rPr>
          <w:delText xml:space="preserve"> </w:delText>
        </w:r>
        <w:r w:rsidDel="006E30F7">
          <w:delText>Input</w:delText>
        </w:r>
        <w:r w:rsidDel="006E30F7">
          <w:rPr>
            <w:spacing w:val="-1"/>
          </w:rPr>
          <w:delText xml:space="preserve"> </w:delText>
        </w:r>
        <w:r w:rsidDel="006E30F7">
          <w:delText>first</w:delText>
        </w:r>
        <w:r w:rsidDel="006E30F7">
          <w:rPr>
            <w:spacing w:val="-1"/>
          </w:rPr>
          <w:delText xml:space="preserve"> </w:delText>
        </w:r>
        <w:r w:rsidDel="006E30F7">
          <w:delText>and</w:delText>
        </w:r>
        <w:r w:rsidDel="006E30F7">
          <w:rPr>
            <w:spacing w:val="-1"/>
          </w:rPr>
          <w:delText xml:space="preserve"> </w:delText>
        </w:r>
        <w:r w:rsidDel="006E30F7">
          <w:delText>last</w:delText>
        </w:r>
        <w:r w:rsidDel="006E30F7">
          <w:rPr>
            <w:spacing w:val="-1"/>
          </w:rPr>
          <w:delText xml:space="preserve"> </w:delText>
        </w:r>
        <w:r w:rsidDel="006E30F7">
          <w:rPr>
            <w:spacing w:val="-4"/>
          </w:rPr>
          <w:delText>name</w:delText>
        </w:r>
      </w:del>
    </w:p>
    <w:p w14:paraId="15C97549" w14:textId="369CB3D2" w:rsidR="00E527DA" w:rsidDel="006E30F7" w:rsidRDefault="00E527DA">
      <w:pPr>
        <w:pStyle w:val="NormalBPBHEB"/>
        <w:rPr>
          <w:del w:id="2265" w:author="Abhiram Arali" w:date="2024-11-12T12:20:00Z"/>
        </w:rPr>
        <w:pPrChange w:id="2266" w:author="Abhiram Arali" w:date="2024-11-12T12:23:00Z">
          <w:pPr>
            <w:pStyle w:val="BodyText"/>
            <w:spacing w:before="25"/>
          </w:pPr>
        </w:pPrChange>
      </w:pPr>
    </w:p>
    <w:p w14:paraId="6CA534A7" w14:textId="7ACCE98F" w:rsidR="00E527DA" w:rsidDel="006E30F7" w:rsidRDefault="00EB2904">
      <w:pPr>
        <w:pStyle w:val="NormalBPBHEB"/>
        <w:rPr>
          <w:del w:id="2267" w:author="Abhiram Arali" w:date="2024-11-12T12:20:00Z"/>
        </w:rPr>
        <w:pPrChange w:id="2268" w:author="Abhiram Arali" w:date="2024-11-12T12:23:00Z">
          <w:pPr>
            <w:pStyle w:val="BodyText"/>
            <w:ind w:left="460"/>
          </w:pPr>
        </w:pPrChange>
      </w:pPr>
      <w:del w:id="2269" w:author="Abhiram Arali" w:date="2024-11-12T12:20:00Z">
        <w:r w:rsidDel="006E30F7">
          <w:delText>printf("Enter</w:delText>
        </w:r>
        <w:r w:rsidDel="006E30F7">
          <w:rPr>
            <w:spacing w:val="-4"/>
          </w:rPr>
          <w:delText xml:space="preserve"> </w:delText>
        </w:r>
        <w:r w:rsidDel="006E30F7">
          <w:delText>first</w:delText>
        </w:r>
        <w:r w:rsidDel="006E30F7">
          <w:rPr>
            <w:spacing w:val="-1"/>
          </w:rPr>
          <w:delText xml:space="preserve"> </w:delText>
        </w:r>
        <w:r w:rsidDel="006E30F7">
          <w:delText xml:space="preserve">name: </w:delText>
        </w:r>
        <w:r w:rsidDel="006E30F7">
          <w:rPr>
            <w:spacing w:val="-5"/>
          </w:rPr>
          <w:delText>");</w:delText>
        </w:r>
      </w:del>
    </w:p>
    <w:p w14:paraId="18E1E148" w14:textId="2229037F" w:rsidR="00E527DA" w:rsidDel="006E30F7" w:rsidRDefault="00E527DA">
      <w:pPr>
        <w:pStyle w:val="NormalBPBHEB"/>
        <w:rPr>
          <w:del w:id="2270" w:author="Abhiram Arali" w:date="2024-11-12T12:20:00Z"/>
        </w:rPr>
        <w:pPrChange w:id="2271" w:author="Abhiram Arali" w:date="2024-11-12T12:23:00Z">
          <w:pPr>
            <w:pStyle w:val="BodyText"/>
            <w:spacing w:before="21"/>
          </w:pPr>
        </w:pPrChange>
      </w:pPr>
    </w:p>
    <w:p w14:paraId="2C8C4F50" w14:textId="3D8A0DA5" w:rsidR="00E527DA" w:rsidDel="006E30F7" w:rsidRDefault="00EB2904">
      <w:pPr>
        <w:pStyle w:val="NormalBPBHEB"/>
        <w:rPr>
          <w:del w:id="2272" w:author="Abhiram Arali" w:date="2024-11-12T12:20:00Z"/>
        </w:rPr>
        <w:pPrChange w:id="2273" w:author="Abhiram Arali" w:date="2024-11-12T12:23:00Z">
          <w:pPr>
            <w:pStyle w:val="BodyText"/>
            <w:ind w:left="460"/>
          </w:pPr>
        </w:pPrChange>
      </w:pPr>
      <w:del w:id="2274" w:author="Abhiram Arali" w:date="2024-11-12T12:20:00Z">
        <w:r w:rsidDel="006E30F7">
          <w:delText>scanf("%s",</w:delText>
        </w:r>
        <w:r w:rsidDel="006E30F7">
          <w:rPr>
            <w:spacing w:val="-4"/>
          </w:rPr>
          <w:delText xml:space="preserve"> </w:delText>
        </w:r>
        <w:r w:rsidDel="006E30F7">
          <w:rPr>
            <w:spacing w:val="-2"/>
          </w:rPr>
          <w:delText>firstName);</w:delText>
        </w:r>
      </w:del>
    </w:p>
    <w:p w14:paraId="1DCB86D5" w14:textId="743A5A7D" w:rsidR="00E527DA" w:rsidDel="006E30F7" w:rsidRDefault="00E527DA">
      <w:pPr>
        <w:pStyle w:val="NormalBPBHEB"/>
        <w:rPr>
          <w:del w:id="2275" w:author="Abhiram Arali" w:date="2024-11-12T12:20:00Z"/>
        </w:rPr>
        <w:pPrChange w:id="2276" w:author="Abhiram Arali" w:date="2024-11-12T12:23:00Z">
          <w:pPr>
            <w:pStyle w:val="BodyText"/>
            <w:spacing w:before="22"/>
          </w:pPr>
        </w:pPrChange>
      </w:pPr>
    </w:p>
    <w:p w14:paraId="240059E5" w14:textId="43A5E904" w:rsidR="00E527DA" w:rsidDel="006E30F7" w:rsidRDefault="00EB2904">
      <w:pPr>
        <w:pStyle w:val="NormalBPBHEB"/>
        <w:rPr>
          <w:del w:id="2277" w:author="Abhiram Arali" w:date="2024-11-12T12:20:00Z"/>
        </w:rPr>
        <w:pPrChange w:id="2278" w:author="Abhiram Arali" w:date="2024-11-12T12:23:00Z">
          <w:pPr>
            <w:pStyle w:val="BodyText"/>
            <w:ind w:left="460"/>
          </w:pPr>
        </w:pPrChange>
      </w:pPr>
      <w:del w:id="2279" w:author="Abhiram Arali" w:date="2024-11-12T12:20:00Z">
        <w:r w:rsidDel="006E30F7">
          <w:delText>printf("Enter</w:delText>
        </w:r>
        <w:r w:rsidDel="006E30F7">
          <w:rPr>
            <w:spacing w:val="-4"/>
          </w:rPr>
          <w:delText xml:space="preserve"> </w:delText>
        </w:r>
        <w:r w:rsidDel="006E30F7">
          <w:delText>last</w:delText>
        </w:r>
        <w:r w:rsidDel="006E30F7">
          <w:rPr>
            <w:spacing w:val="-1"/>
          </w:rPr>
          <w:delText xml:space="preserve"> </w:delText>
        </w:r>
        <w:r w:rsidDel="006E30F7">
          <w:delText xml:space="preserve">name: </w:delText>
        </w:r>
        <w:r w:rsidDel="006E30F7">
          <w:rPr>
            <w:spacing w:val="-5"/>
          </w:rPr>
          <w:delText>");</w:delText>
        </w:r>
      </w:del>
    </w:p>
    <w:p w14:paraId="3C8568BA" w14:textId="4EE91645" w:rsidR="00E527DA" w:rsidDel="006E30F7" w:rsidRDefault="00E527DA">
      <w:pPr>
        <w:pStyle w:val="NormalBPBHEB"/>
        <w:rPr>
          <w:del w:id="2280" w:author="Abhiram Arali" w:date="2024-11-12T12:20:00Z"/>
        </w:rPr>
        <w:pPrChange w:id="2281" w:author="Abhiram Arali" w:date="2024-11-12T12:23:00Z">
          <w:pPr>
            <w:pStyle w:val="BodyText"/>
            <w:spacing w:before="22"/>
          </w:pPr>
        </w:pPrChange>
      </w:pPr>
    </w:p>
    <w:p w14:paraId="650F8CCC" w14:textId="595099F7" w:rsidR="00E527DA" w:rsidDel="006E30F7" w:rsidRDefault="00EB2904">
      <w:pPr>
        <w:pStyle w:val="NormalBPBHEB"/>
        <w:rPr>
          <w:del w:id="2282" w:author="Abhiram Arali" w:date="2024-11-12T12:20:00Z"/>
        </w:rPr>
        <w:pPrChange w:id="2283" w:author="Abhiram Arali" w:date="2024-11-12T12:23:00Z">
          <w:pPr>
            <w:pStyle w:val="BodyText"/>
            <w:ind w:left="460"/>
          </w:pPr>
        </w:pPrChange>
      </w:pPr>
      <w:del w:id="2284" w:author="Abhiram Arali" w:date="2024-11-12T12:20:00Z">
        <w:r w:rsidDel="006E30F7">
          <w:delText>scanf("%s",</w:delText>
        </w:r>
        <w:r w:rsidDel="006E30F7">
          <w:rPr>
            <w:spacing w:val="-4"/>
          </w:rPr>
          <w:delText xml:space="preserve"> </w:delText>
        </w:r>
        <w:r w:rsidDel="006E30F7">
          <w:rPr>
            <w:spacing w:val="-2"/>
          </w:rPr>
          <w:delText>lastName);</w:delText>
        </w:r>
      </w:del>
    </w:p>
    <w:p w14:paraId="20995729" w14:textId="042F77F8" w:rsidR="00E527DA" w:rsidDel="006E30F7" w:rsidRDefault="00E527DA">
      <w:pPr>
        <w:pStyle w:val="NormalBPBHEB"/>
        <w:rPr>
          <w:del w:id="2285" w:author="Abhiram Arali" w:date="2024-11-12T12:20:00Z"/>
        </w:rPr>
        <w:pPrChange w:id="2286" w:author="Abhiram Arali" w:date="2024-11-12T12:23:00Z">
          <w:pPr>
            <w:pStyle w:val="BodyText"/>
          </w:pPr>
        </w:pPrChange>
      </w:pPr>
    </w:p>
    <w:p w14:paraId="35B18CB2" w14:textId="2C1A1367" w:rsidR="00E527DA" w:rsidDel="006E30F7" w:rsidRDefault="00E527DA">
      <w:pPr>
        <w:pStyle w:val="NormalBPBHEB"/>
        <w:rPr>
          <w:del w:id="2287" w:author="Abhiram Arali" w:date="2024-11-12T12:20:00Z"/>
        </w:rPr>
        <w:pPrChange w:id="2288" w:author="Abhiram Arali" w:date="2024-11-12T12:23:00Z">
          <w:pPr>
            <w:pStyle w:val="BodyText"/>
          </w:pPr>
        </w:pPrChange>
      </w:pPr>
    </w:p>
    <w:p w14:paraId="776F6978" w14:textId="7F6713A1" w:rsidR="00E527DA" w:rsidDel="006E30F7" w:rsidRDefault="00E527DA">
      <w:pPr>
        <w:pStyle w:val="NormalBPBHEB"/>
        <w:rPr>
          <w:del w:id="2289" w:author="Abhiram Arali" w:date="2024-11-12T12:20:00Z"/>
        </w:rPr>
        <w:pPrChange w:id="2290" w:author="Abhiram Arali" w:date="2024-11-12T12:23:00Z">
          <w:pPr>
            <w:pStyle w:val="BodyText"/>
            <w:spacing w:before="43"/>
          </w:pPr>
        </w:pPrChange>
      </w:pPr>
    </w:p>
    <w:p w14:paraId="082E1483" w14:textId="763F60F8" w:rsidR="00E527DA" w:rsidDel="006E30F7" w:rsidRDefault="00EB2904">
      <w:pPr>
        <w:pStyle w:val="NormalBPBHEB"/>
        <w:rPr>
          <w:del w:id="2291" w:author="Abhiram Arali" w:date="2024-11-12T12:20:00Z"/>
        </w:rPr>
        <w:pPrChange w:id="2292" w:author="Abhiram Arali" w:date="2024-11-12T12:23:00Z">
          <w:pPr>
            <w:pStyle w:val="BodyText"/>
            <w:ind w:left="460"/>
          </w:pPr>
        </w:pPrChange>
      </w:pPr>
      <w:del w:id="2293" w:author="Abhiram Arali" w:date="2024-11-12T12:20:00Z">
        <w:r w:rsidDel="006E30F7">
          <w:delText>//</w:delText>
        </w:r>
        <w:r w:rsidDel="006E30F7">
          <w:rPr>
            <w:spacing w:val="-1"/>
          </w:rPr>
          <w:delText xml:space="preserve"> </w:delText>
        </w:r>
        <w:r w:rsidDel="006E30F7">
          <w:delText>Concatenate</w:delText>
        </w:r>
        <w:r w:rsidDel="006E30F7">
          <w:rPr>
            <w:spacing w:val="-1"/>
          </w:rPr>
          <w:delText xml:space="preserve"> </w:delText>
        </w:r>
        <w:r w:rsidDel="006E30F7">
          <w:delText>first</w:delText>
        </w:r>
        <w:r w:rsidDel="006E30F7">
          <w:rPr>
            <w:spacing w:val="-1"/>
          </w:rPr>
          <w:delText xml:space="preserve"> </w:delText>
        </w:r>
        <w:r w:rsidDel="006E30F7">
          <w:delText>and</w:delText>
        </w:r>
        <w:r w:rsidDel="006E30F7">
          <w:rPr>
            <w:spacing w:val="-1"/>
          </w:rPr>
          <w:delText xml:space="preserve"> </w:delText>
        </w:r>
        <w:r w:rsidDel="006E30F7">
          <w:delText>last</w:delText>
        </w:r>
        <w:r w:rsidDel="006E30F7">
          <w:rPr>
            <w:spacing w:val="-1"/>
          </w:rPr>
          <w:delText xml:space="preserve"> </w:delText>
        </w:r>
        <w:r w:rsidDel="006E30F7">
          <w:rPr>
            <w:spacing w:val="-4"/>
          </w:rPr>
          <w:delText>name</w:delText>
        </w:r>
      </w:del>
    </w:p>
    <w:p w14:paraId="6AD59910" w14:textId="78780AF8" w:rsidR="00E527DA" w:rsidDel="006E30F7" w:rsidRDefault="00E527DA">
      <w:pPr>
        <w:pStyle w:val="NormalBPBHEB"/>
        <w:rPr>
          <w:del w:id="2294" w:author="Abhiram Arali" w:date="2024-11-12T12:20:00Z"/>
        </w:rPr>
        <w:pPrChange w:id="2295" w:author="Abhiram Arali" w:date="2024-11-12T12:23:00Z">
          <w:pPr>
            <w:pStyle w:val="BodyText"/>
            <w:spacing w:before="21"/>
          </w:pPr>
        </w:pPrChange>
      </w:pPr>
    </w:p>
    <w:p w14:paraId="1F5DF2DA" w14:textId="7FE746F4" w:rsidR="00E527DA" w:rsidDel="006E30F7" w:rsidRDefault="00EB2904">
      <w:pPr>
        <w:pStyle w:val="NormalBPBHEB"/>
        <w:rPr>
          <w:del w:id="2296" w:author="Abhiram Arali" w:date="2024-11-12T12:20:00Z"/>
        </w:rPr>
        <w:pPrChange w:id="2297" w:author="Abhiram Arali" w:date="2024-11-12T12:23:00Z">
          <w:pPr>
            <w:pStyle w:val="BodyText"/>
            <w:spacing w:before="1"/>
            <w:ind w:left="460"/>
          </w:pPr>
        </w:pPrChange>
      </w:pPr>
      <w:del w:id="2298" w:author="Abhiram Arali" w:date="2024-11-12T12:20:00Z">
        <w:r w:rsidDel="006E30F7">
          <w:delText>strcpy(fullName,</w:delText>
        </w:r>
        <w:r w:rsidDel="006E30F7">
          <w:rPr>
            <w:spacing w:val="-4"/>
          </w:rPr>
          <w:delText xml:space="preserve"> </w:delText>
        </w:r>
        <w:r w:rsidDel="006E30F7">
          <w:rPr>
            <w:spacing w:val="-2"/>
          </w:rPr>
          <w:delText>firstName);</w:delText>
        </w:r>
      </w:del>
    </w:p>
    <w:p w14:paraId="723A4838" w14:textId="6699F7B9" w:rsidR="00E527DA" w:rsidDel="006E30F7" w:rsidRDefault="00E527DA">
      <w:pPr>
        <w:pStyle w:val="NormalBPBHEB"/>
        <w:rPr>
          <w:del w:id="2299" w:author="Abhiram Arali" w:date="2024-11-12T12:20:00Z"/>
        </w:rPr>
        <w:pPrChange w:id="2300" w:author="Abhiram Arali" w:date="2024-11-12T12:23:00Z">
          <w:pPr>
            <w:pStyle w:val="BodyText"/>
            <w:spacing w:before="24"/>
          </w:pPr>
        </w:pPrChange>
      </w:pPr>
    </w:p>
    <w:p w14:paraId="40F180EF" w14:textId="29711CBE" w:rsidR="00E527DA" w:rsidDel="006E30F7" w:rsidRDefault="00EB2904">
      <w:pPr>
        <w:pStyle w:val="NormalBPBHEB"/>
        <w:rPr>
          <w:del w:id="2301" w:author="Abhiram Arali" w:date="2024-11-12T12:20:00Z"/>
        </w:rPr>
        <w:pPrChange w:id="2302" w:author="Abhiram Arali" w:date="2024-11-12T12:23:00Z">
          <w:pPr>
            <w:pStyle w:val="BodyText"/>
            <w:ind w:left="460"/>
          </w:pPr>
        </w:pPrChange>
      </w:pPr>
      <w:del w:id="2303" w:author="Abhiram Arali" w:date="2024-11-12T12:20:00Z">
        <w:r w:rsidDel="006E30F7">
          <w:delText>strcat(fullName,</w:delText>
        </w:r>
        <w:r w:rsidDel="006E30F7">
          <w:rPr>
            <w:spacing w:val="-4"/>
          </w:rPr>
          <w:delText xml:space="preserve"> </w:delText>
        </w:r>
        <w:r w:rsidDel="006E30F7">
          <w:delText>"</w:delText>
        </w:r>
        <w:r w:rsidDel="006E30F7">
          <w:rPr>
            <w:spacing w:val="-2"/>
          </w:rPr>
          <w:delText xml:space="preserve"> </w:delText>
        </w:r>
        <w:r w:rsidDel="006E30F7">
          <w:rPr>
            <w:spacing w:val="-5"/>
          </w:rPr>
          <w:delText>");</w:delText>
        </w:r>
      </w:del>
    </w:p>
    <w:p w14:paraId="0BEC1C95" w14:textId="7368714C" w:rsidR="00E527DA" w:rsidDel="006E30F7" w:rsidRDefault="00E527DA">
      <w:pPr>
        <w:pStyle w:val="NormalBPBHEB"/>
        <w:rPr>
          <w:del w:id="2304" w:author="Abhiram Arali" w:date="2024-11-12T12:20:00Z"/>
        </w:rPr>
        <w:pPrChange w:id="2305" w:author="Abhiram Arali" w:date="2024-11-12T12:23:00Z">
          <w:pPr>
            <w:pStyle w:val="BodyText"/>
            <w:spacing w:before="22"/>
          </w:pPr>
        </w:pPrChange>
      </w:pPr>
    </w:p>
    <w:p w14:paraId="7C1125BD" w14:textId="245CF03A" w:rsidR="00E527DA" w:rsidDel="006E30F7" w:rsidRDefault="00EB2904">
      <w:pPr>
        <w:pStyle w:val="NormalBPBHEB"/>
        <w:rPr>
          <w:del w:id="2306" w:author="Abhiram Arali" w:date="2024-11-12T12:20:00Z"/>
        </w:rPr>
        <w:pPrChange w:id="2307" w:author="Abhiram Arali" w:date="2024-11-12T12:23:00Z">
          <w:pPr>
            <w:pStyle w:val="BodyText"/>
            <w:ind w:left="460"/>
          </w:pPr>
        </w:pPrChange>
      </w:pPr>
      <w:del w:id="2308" w:author="Abhiram Arali" w:date="2024-11-12T12:20:00Z">
        <w:r w:rsidDel="006E30F7">
          <w:delText>strcat(fullName,</w:delText>
        </w:r>
        <w:r w:rsidDel="006E30F7">
          <w:rPr>
            <w:spacing w:val="-4"/>
          </w:rPr>
          <w:delText xml:space="preserve"> </w:delText>
        </w:r>
        <w:r w:rsidDel="006E30F7">
          <w:rPr>
            <w:spacing w:val="-2"/>
          </w:rPr>
          <w:delText>lastName);</w:delText>
        </w:r>
      </w:del>
    </w:p>
    <w:p w14:paraId="38E1CAE8" w14:textId="1C78B5BE" w:rsidR="00E527DA" w:rsidDel="006E30F7" w:rsidRDefault="00E527DA">
      <w:pPr>
        <w:pStyle w:val="NormalBPBHEB"/>
        <w:rPr>
          <w:del w:id="2309" w:author="Abhiram Arali" w:date="2024-11-12T12:20:00Z"/>
        </w:rPr>
        <w:pPrChange w:id="2310" w:author="Abhiram Arali" w:date="2024-11-12T12:23:00Z">
          <w:pPr>
            <w:pStyle w:val="BodyText"/>
          </w:pPr>
        </w:pPrChange>
      </w:pPr>
    </w:p>
    <w:p w14:paraId="4931FAE0" w14:textId="5DE0F73D" w:rsidR="00E527DA" w:rsidDel="006E30F7" w:rsidRDefault="00E527DA">
      <w:pPr>
        <w:pStyle w:val="NormalBPBHEB"/>
        <w:rPr>
          <w:del w:id="2311" w:author="Abhiram Arali" w:date="2024-11-12T12:20:00Z"/>
        </w:rPr>
        <w:pPrChange w:id="2312" w:author="Abhiram Arali" w:date="2024-11-12T12:23:00Z">
          <w:pPr>
            <w:pStyle w:val="BodyText"/>
          </w:pPr>
        </w:pPrChange>
      </w:pPr>
    </w:p>
    <w:p w14:paraId="1D723FFD" w14:textId="1A79C85D" w:rsidR="00E527DA" w:rsidDel="006E30F7" w:rsidRDefault="00E527DA">
      <w:pPr>
        <w:pStyle w:val="NormalBPBHEB"/>
        <w:rPr>
          <w:del w:id="2313" w:author="Abhiram Arali" w:date="2024-11-12T12:20:00Z"/>
        </w:rPr>
        <w:pPrChange w:id="2314" w:author="Abhiram Arali" w:date="2024-11-12T12:23:00Z">
          <w:pPr>
            <w:pStyle w:val="BodyText"/>
            <w:spacing w:before="43"/>
          </w:pPr>
        </w:pPrChange>
      </w:pPr>
    </w:p>
    <w:p w14:paraId="430D93DE" w14:textId="4B686722" w:rsidR="00E527DA" w:rsidDel="006E30F7" w:rsidRDefault="00EB2904">
      <w:pPr>
        <w:pStyle w:val="NormalBPBHEB"/>
        <w:rPr>
          <w:del w:id="2315" w:author="Abhiram Arali" w:date="2024-11-12T12:20:00Z"/>
        </w:rPr>
        <w:pPrChange w:id="2316" w:author="Abhiram Arali" w:date="2024-11-12T12:23:00Z">
          <w:pPr>
            <w:pStyle w:val="BodyText"/>
            <w:ind w:left="460"/>
          </w:pPr>
        </w:pPrChange>
      </w:pPr>
      <w:del w:id="2317" w:author="Abhiram Arali" w:date="2024-11-12T12:20:00Z">
        <w:r w:rsidDel="006E30F7">
          <w:delText>//</w:delText>
        </w:r>
        <w:r w:rsidDel="006E30F7">
          <w:rPr>
            <w:spacing w:val="-3"/>
          </w:rPr>
          <w:delText xml:space="preserve"> </w:delText>
        </w:r>
        <w:r w:rsidDel="006E30F7">
          <w:delText>Display</w:delText>
        </w:r>
        <w:r w:rsidDel="006E30F7">
          <w:rPr>
            <w:spacing w:val="-1"/>
          </w:rPr>
          <w:delText xml:space="preserve"> </w:delText>
        </w:r>
        <w:r w:rsidDel="006E30F7">
          <w:delText>the</w:delText>
        </w:r>
        <w:r w:rsidDel="006E30F7">
          <w:rPr>
            <w:spacing w:val="-1"/>
          </w:rPr>
          <w:delText xml:space="preserve"> </w:delText>
        </w:r>
        <w:r w:rsidDel="006E30F7">
          <w:delText xml:space="preserve">full </w:delText>
        </w:r>
        <w:r w:rsidDel="006E30F7">
          <w:rPr>
            <w:spacing w:val="-4"/>
          </w:rPr>
          <w:delText>name</w:delText>
        </w:r>
      </w:del>
    </w:p>
    <w:p w14:paraId="7AEE8602" w14:textId="7F497218" w:rsidR="00E527DA" w:rsidDel="006E30F7" w:rsidRDefault="00E527DA">
      <w:pPr>
        <w:pStyle w:val="NormalBPBHEB"/>
        <w:rPr>
          <w:del w:id="2318" w:author="Abhiram Arali" w:date="2024-11-12T12:20:00Z"/>
        </w:rPr>
        <w:pPrChange w:id="2319" w:author="Abhiram Arali" w:date="2024-11-12T12:23:00Z">
          <w:pPr>
            <w:pStyle w:val="BodyText"/>
            <w:spacing w:before="22"/>
          </w:pPr>
        </w:pPrChange>
      </w:pPr>
    </w:p>
    <w:p w14:paraId="2B97FD2E" w14:textId="3F2BE9FD" w:rsidR="00E527DA" w:rsidDel="006E30F7" w:rsidRDefault="00EB2904">
      <w:pPr>
        <w:pStyle w:val="NormalBPBHEB"/>
        <w:rPr>
          <w:del w:id="2320" w:author="Abhiram Arali" w:date="2024-11-12T12:20:00Z"/>
        </w:rPr>
        <w:pPrChange w:id="2321" w:author="Abhiram Arali" w:date="2024-11-12T12:23:00Z">
          <w:pPr>
            <w:pStyle w:val="BodyText"/>
            <w:ind w:left="460"/>
          </w:pPr>
        </w:pPrChange>
      </w:pPr>
      <w:del w:id="2322" w:author="Abhiram Arali" w:date="2024-11-12T12:20:00Z">
        <w:r w:rsidDel="006E30F7">
          <w:delText>printf("Full</w:delText>
        </w:r>
        <w:r w:rsidDel="006E30F7">
          <w:rPr>
            <w:spacing w:val="-1"/>
          </w:rPr>
          <w:delText xml:space="preserve"> </w:delText>
        </w:r>
        <w:r w:rsidDel="006E30F7">
          <w:delText>Name:</w:delText>
        </w:r>
        <w:r w:rsidDel="006E30F7">
          <w:rPr>
            <w:spacing w:val="-1"/>
          </w:rPr>
          <w:delText xml:space="preserve"> </w:delText>
        </w:r>
        <w:r w:rsidDel="006E30F7">
          <w:delText>%s\n",</w:delText>
        </w:r>
        <w:r w:rsidDel="006E30F7">
          <w:rPr>
            <w:spacing w:val="-1"/>
          </w:rPr>
          <w:delText xml:space="preserve"> </w:delText>
        </w:r>
        <w:r w:rsidDel="006E30F7">
          <w:rPr>
            <w:spacing w:val="-2"/>
          </w:rPr>
          <w:delText>fullName);</w:delText>
        </w:r>
      </w:del>
    </w:p>
    <w:p w14:paraId="00D88A55" w14:textId="12BC733E" w:rsidR="00E527DA" w:rsidDel="006E30F7" w:rsidRDefault="00E527DA">
      <w:pPr>
        <w:pStyle w:val="NormalBPBHEB"/>
        <w:rPr>
          <w:del w:id="2323" w:author="Abhiram Arali" w:date="2024-11-12T12:20:00Z"/>
        </w:rPr>
        <w:pPrChange w:id="2324" w:author="Abhiram Arali" w:date="2024-11-12T12:23:00Z">
          <w:pPr>
            <w:pStyle w:val="BodyText"/>
          </w:pPr>
        </w:pPrChange>
      </w:pPr>
    </w:p>
    <w:p w14:paraId="0E3F9056" w14:textId="629DCD50" w:rsidR="00E527DA" w:rsidDel="006E30F7" w:rsidRDefault="00E527DA">
      <w:pPr>
        <w:pStyle w:val="NormalBPBHEB"/>
        <w:rPr>
          <w:del w:id="2325" w:author="Abhiram Arali" w:date="2024-11-12T12:20:00Z"/>
        </w:rPr>
        <w:pPrChange w:id="2326" w:author="Abhiram Arali" w:date="2024-11-12T12:23:00Z">
          <w:pPr>
            <w:pStyle w:val="BodyText"/>
          </w:pPr>
        </w:pPrChange>
      </w:pPr>
    </w:p>
    <w:p w14:paraId="3790E239" w14:textId="5ADA7451" w:rsidR="00E527DA" w:rsidDel="006E30F7" w:rsidRDefault="00E527DA">
      <w:pPr>
        <w:pStyle w:val="NormalBPBHEB"/>
        <w:rPr>
          <w:del w:id="2327" w:author="Abhiram Arali" w:date="2024-11-12T12:20:00Z"/>
        </w:rPr>
        <w:pPrChange w:id="2328" w:author="Abhiram Arali" w:date="2024-11-12T12:23:00Z">
          <w:pPr>
            <w:pStyle w:val="BodyText"/>
            <w:spacing w:before="43"/>
          </w:pPr>
        </w:pPrChange>
      </w:pPr>
    </w:p>
    <w:p w14:paraId="4C4385C7" w14:textId="7E2AD0C0" w:rsidR="00E527DA" w:rsidDel="006E30F7" w:rsidRDefault="00EB2904">
      <w:pPr>
        <w:pStyle w:val="NormalBPBHEB"/>
        <w:rPr>
          <w:del w:id="2329" w:author="Abhiram Arali" w:date="2024-11-12T12:20:00Z"/>
        </w:rPr>
        <w:pPrChange w:id="2330" w:author="Abhiram Arali" w:date="2024-11-12T12:23:00Z">
          <w:pPr>
            <w:pStyle w:val="BodyText"/>
            <w:spacing w:before="1"/>
            <w:ind w:left="460"/>
          </w:pPr>
        </w:pPrChange>
      </w:pPr>
      <w:del w:id="2331" w:author="Abhiram Arali" w:date="2024-11-12T12:20:00Z">
        <w:r w:rsidDel="006E30F7">
          <w:delText>//</w:delText>
        </w:r>
        <w:r w:rsidDel="006E30F7">
          <w:rPr>
            <w:spacing w:val="-1"/>
          </w:rPr>
          <w:delText xml:space="preserve"> </w:delText>
        </w:r>
        <w:r w:rsidDel="006E30F7">
          <w:delText>Find</w:delText>
        </w:r>
        <w:r w:rsidDel="006E30F7">
          <w:rPr>
            <w:spacing w:val="-1"/>
          </w:rPr>
          <w:delText xml:space="preserve"> </w:delText>
        </w:r>
        <w:r w:rsidDel="006E30F7">
          <w:delText>the</w:delText>
        </w:r>
        <w:r w:rsidDel="006E30F7">
          <w:rPr>
            <w:spacing w:val="-1"/>
          </w:rPr>
          <w:delText xml:space="preserve"> </w:delText>
        </w:r>
        <w:r w:rsidDel="006E30F7">
          <w:delText>length</w:delText>
        </w:r>
        <w:r w:rsidDel="006E30F7">
          <w:rPr>
            <w:spacing w:val="-1"/>
          </w:rPr>
          <w:delText xml:space="preserve"> </w:delText>
        </w:r>
        <w:r w:rsidDel="006E30F7">
          <w:delText>of</w:delText>
        </w:r>
        <w:r w:rsidDel="006E30F7">
          <w:rPr>
            <w:spacing w:val="-1"/>
          </w:rPr>
          <w:delText xml:space="preserve"> </w:delText>
        </w:r>
        <w:r w:rsidDel="006E30F7">
          <w:delText>the</w:delText>
        </w:r>
        <w:r w:rsidDel="006E30F7">
          <w:rPr>
            <w:spacing w:val="-1"/>
          </w:rPr>
          <w:delText xml:space="preserve"> </w:delText>
        </w:r>
        <w:r w:rsidDel="006E30F7">
          <w:delText xml:space="preserve">full </w:delText>
        </w:r>
        <w:r w:rsidDel="006E30F7">
          <w:rPr>
            <w:spacing w:val="-4"/>
          </w:rPr>
          <w:delText>name</w:delText>
        </w:r>
      </w:del>
    </w:p>
    <w:p w14:paraId="556FF616" w14:textId="4B975534" w:rsidR="00E527DA" w:rsidDel="006E30F7" w:rsidRDefault="00E527DA">
      <w:pPr>
        <w:pStyle w:val="NormalBPBHEB"/>
        <w:rPr>
          <w:del w:id="2332" w:author="Abhiram Arali" w:date="2024-11-12T12:20:00Z"/>
        </w:rPr>
        <w:pPrChange w:id="2333" w:author="Abhiram Arali" w:date="2024-11-12T12:23:00Z">
          <w:pPr>
            <w:pStyle w:val="BodyText"/>
            <w:spacing w:before="23"/>
          </w:pPr>
        </w:pPrChange>
      </w:pPr>
    </w:p>
    <w:p w14:paraId="43409F2E" w14:textId="7E590866" w:rsidR="00E527DA" w:rsidDel="006E30F7" w:rsidRDefault="00EB2904">
      <w:pPr>
        <w:pStyle w:val="NormalBPBHEB"/>
        <w:rPr>
          <w:del w:id="2334" w:author="Abhiram Arali" w:date="2024-11-12T12:20:00Z"/>
        </w:rPr>
        <w:pPrChange w:id="2335" w:author="Abhiram Arali" w:date="2024-11-12T12:23:00Z">
          <w:pPr>
            <w:pStyle w:val="BodyText"/>
            <w:spacing w:before="1"/>
            <w:ind w:left="460"/>
          </w:pPr>
        </w:pPrChange>
      </w:pPr>
      <w:del w:id="2336" w:author="Abhiram Arali" w:date="2024-11-12T12:20:00Z">
        <w:r w:rsidDel="006E30F7">
          <w:delText>printf("Length</w:delText>
        </w:r>
        <w:r w:rsidDel="006E30F7">
          <w:rPr>
            <w:spacing w:val="-2"/>
          </w:rPr>
          <w:delText xml:space="preserve"> </w:delText>
        </w:r>
        <w:r w:rsidDel="006E30F7">
          <w:delText>of Full</w:delText>
        </w:r>
        <w:r w:rsidDel="006E30F7">
          <w:rPr>
            <w:spacing w:val="-2"/>
          </w:rPr>
          <w:delText xml:space="preserve"> </w:delText>
        </w:r>
        <w:r w:rsidDel="006E30F7">
          <w:delText>Name:</w:delText>
        </w:r>
        <w:r w:rsidDel="006E30F7">
          <w:rPr>
            <w:spacing w:val="-1"/>
          </w:rPr>
          <w:delText xml:space="preserve"> </w:delText>
        </w:r>
        <w:r w:rsidDel="006E30F7">
          <w:delText>%lu\n",</w:delText>
        </w:r>
        <w:r w:rsidDel="006E30F7">
          <w:rPr>
            <w:spacing w:val="-1"/>
          </w:rPr>
          <w:delText xml:space="preserve"> </w:delText>
        </w:r>
        <w:r w:rsidDel="006E30F7">
          <w:rPr>
            <w:spacing w:val="-2"/>
          </w:rPr>
          <w:delText>strlen(fullName));</w:delText>
        </w:r>
      </w:del>
    </w:p>
    <w:p w14:paraId="212784D9" w14:textId="38A4341B" w:rsidR="00E527DA" w:rsidDel="006E30F7" w:rsidRDefault="00E527DA">
      <w:pPr>
        <w:pStyle w:val="NormalBPBHEB"/>
        <w:rPr>
          <w:del w:id="2337" w:author="Abhiram Arali" w:date="2024-11-12T12:20:00Z"/>
        </w:rPr>
        <w:pPrChange w:id="2338" w:author="Abhiram Arali" w:date="2024-11-12T12:23:00Z">
          <w:pPr>
            <w:pStyle w:val="BodyText"/>
          </w:pPr>
        </w:pPrChange>
      </w:pPr>
    </w:p>
    <w:p w14:paraId="04204A35" w14:textId="0E6FBDD0" w:rsidR="00E527DA" w:rsidDel="006E30F7" w:rsidRDefault="00E527DA">
      <w:pPr>
        <w:pStyle w:val="NormalBPBHEB"/>
        <w:rPr>
          <w:del w:id="2339" w:author="Abhiram Arali" w:date="2024-11-12T12:20:00Z"/>
        </w:rPr>
        <w:pPrChange w:id="2340" w:author="Abhiram Arali" w:date="2024-11-12T12:23:00Z">
          <w:pPr>
            <w:pStyle w:val="BodyText"/>
          </w:pPr>
        </w:pPrChange>
      </w:pPr>
    </w:p>
    <w:p w14:paraId="65CB90C5" w14:textId="6FD18B68" w:rsidR="00E527DA" w:rsidDel="006E30F7" w:rsidRDefault="00E527DA">
      <w:pPr>
        <w:pStyle w:val="NormalBPBHEB"/>
        <w:rPr>
          <w:del w:id="2341" w:author="Abhiram Arali" w:date="2024-11-12T12:20:00Z"/>
        </w:rPr>
        <w:pPrChange w:id="2342" w:author="Abhiram Arali" w:date="2024-11-12T12:23:00Z">
          <w:pPr>
            <w:pStyle w:val="BodyText"/>
            <w:spacing w:before="43"/>
          </w:pPr>
        </w:pPrChange>
      </w:pPr>
    </w:p>
    <w:p w14:paraId="4D7DB446" w14:textId="46ECAA5B" w:rsidR="00E527DA" w:rsidDel="006E30F7" w:rsidRDefault="00EB2904">
      <w:pPr>
        <w:pStyle w:val="NormalBPBHEB"/>
        <w:rPr>
          <w:del w:id="2343" w:author="Abhiram Arali" w:date="2024-11-12T12:20:00Z"/>
        </w:rPr>
        <w:pPrChange w:id="2344" w:author="Abhiram Arali" w:date="2024-11-12T12:23:00Z">
          <w:pPr>
            <w:pStyle w:val="BodyText"/>
            <w:ind w:left="460"/>
          </w:pPr>
        </w:pPrChange>
      </w:pPr>
      <w:del w:id="2345" w:author="Abhiram Arali" w:date="2024-11-12T12:20:00Z">
        <w:r w:rsidDel="006E30F7">
          <w:delText>return</w:delText>
        </w:r>
        <w:r w:rsidDel="006E30F7">
          <w:rPr>
            <w:spacing w:val="-2"/>
          </w:rPr>
          <w:delText xml:space="preserve"> </w:delText>
        </w:r>
        <w:r w:rsidDel="006E30F7">
          <w:rPr>
            <w:spacing w:val="-5"/>
          </w:rPr>
          <w:delText>0;</w:delText>
        </w:r>
      </w:del>
    </w:p>
    <w:p w14:paraId="6A79D20B" w14:textId="00505142" w:rsidR="00E527DA" w:rsidDel="006E30F7" w:rsidRDefault="00E527DA">
      <w:pPr>
        <w:pStyle w:val="NormalBPBHEB"/>
        <w:rPr>
          <w:del w:id="2346" w:author="Abhiram Arali" w:date="2024-11-12T12:20:00Z"/>
        </w:rPr>
        <w:pPrChange w:id="2347" w:author="Abhiram Arali" w:date="2024-11-12T12:23:00Z">
          <w:pPr>
            <w:pStyle w:val="BodyText"/>
            <w:spacing w:before="21"/>
          </w:pPr>
        </w:pPrChange>
      </w:pPr>
    </w:p>
    <w:p w14:paraId="5E7BF06C" w14:textId="484314AC" w:rsidR="00E527DA" w:rsidDel="006E30F7" w:rsidRDefault="00EB2904">
      <w:pPr>
        <w:pStyle w:val="NormalBPBHEB"/>
        <w:rPr>
          <w:del w:id="2348" w:author="Abhiram Arali" w:date="2024-11-12T12:20:00Z"/>
          <w:sz w:val="24"/>
        </w:rPr>
        <w:pPrChange w:id="2349" w:author="Abhiram Arali" w:date="2024-11-12T12:23:00Z">
          <w:pPr>
            <w:spacing w:before="1"/>
            <w:ind w:left="220"/>
          </w:pPr>
        </w:pPrChange>
      </w:pPr>
      <w:del w:id="2350" w:author="Abhiram Arali" w:date="2024-11-12T12:20:00Z">
        <w:r w:rsidDel="006E30F7">
          <w:rPr>
            <w:spacing w:val="-10"/>
            <w:sz w:val="24"/>
          </w:rPr>
          <w:delText>}</w:delText>
        </w:r>
      </w:del>
    </w:p>
    <w:p w14:paraId="53C345CF" w14:textId="7E0940CD" w:rsidR="00822901" w:rsidDel="00822901" w:rsidRDefault="00822901">
      <w:pPr>
        <w:pStyle w:val="NormalBPBHEB"/>
        <w:rPr>
          <w:del w:id="2351" w:author="Abhiram Arali" w:date="2024-11-06T15:43:00Z"/>
          <w:sz w:val="24"/>
        </w:rPr>
        <w:sectPr w:rsidR="00822901" w:rsidDel="00822901">
          <w:pgSz w:w="11910" w:h="16840"/>
          <w:pgMar w:top="1540" w:right="1220" w:bottom="1200" w:left="1220" w:header="758" w:footer="1000" w:gutter="0"/>
          <w:cols w:space="720"/>
        </w:sectPr>
        <w:pPrChange w:id="2352" w:author="Abhiram Arali" w:date="2024-11-12T12:23:00Z">
          <w:pPr/>
        </w:pPrChange>
      </w:pPr>
    </w:p>
    <w:p w14:paraId="499144FB" w14:textId="3AD88B05" w:rsidR="00E258AA" w:rsidDel="006E30F7" w:rsidRDefault="00EB2904">
      <w:pPr>
        <w:pStyle w:val="NormalBPBHEB"/>
        <w:rPr>
          <w:del w:id="2353" w:author="Abhiram Arali" w:date="2024-11-12T12:20:00Z"/>
        </w:rPr>
        <w:pPrChange w:id="2354" w:author="Abhiram Arali" w:date="2024-11-12T12:23:00Z">
          <w:pPr>
            <w:pStyle w:val="BodyText"/>
            <w:spacing w:before="88" w:line="360" w:lineRule="auto"/>
            <w:ind w:left="220"/>
          </w:pPr>
        </w:pPrChange>
      </w:pPr>
      <w:del w:id="2355" w:author="Abhiram Arali" w:date="2024-11-12T12:20:00Z">
        <w:r w:rsidDel="006E30F7">
          <w:delText>In this example, the user inputs a first and last name, which are then concatenated into a full name, and the length of the full name is displayed using strlen().</w:delText>
        </w:r>
      </w:del>
    </w:p>
    <w:p w14:paraId="6A2EB534" w14:textId="2B247D94" w:rsidR="00E527DA" w:rsidDel="006E30F7" w:rsidRDefault="00EB2904">
      <w:pPr>
        <w:pStyle w:val="NormalBPBHEB"/>
        <w:rPr>
          <w:del w:id="2356" w:author="Abhiram Arali" w:date="2024-11-12T12:20:00Z"/>
        </w:rPr>
        <w:pPrChange w:id="2357" w:author="Abhiram Arali" w:date="2024-11-12T12:23:00Z">
          <w:pPr>
            <w:pStyle w:val="Heading1"/>
            <w:spacing w:before="161"/>
            <w:ind w:left="4226"/>
          </w:pPr>
        </w:pPrChange>
      </w:pPr>
      <w:del w:id="2358" w:author="Abhiram Arali" w:date="2024-11-06T15:16:00Z">
        <w:r w:rsidDel="000877F3">
          <w:delText>Summary</w:delText>
        </w:r>
      </w:del>
    </w:p>
    <w:p w14:paraId="1CEA7372" w14:textId="1AD37C5C" w:rsidR="00E527DA" w:rsidDel="00CF25DE" w:rsidRDefault="00E527DA">
      <w:pPr>
        <w:pStyle w:val="NormalBPBHEB"/>
        <w:rPr>
          <w:del w:id="2359" w:author="Abhiram Arali" w:date="2024-11-06T15:16:00Z"/>
          <w:b/>
        </w:rPr>
        <w:pPrChange w:id="2360" w:author="Abhiram Arali" w:date="2024-11-12T12:23:00Z">
          <w:pPr>
            <w:pStyle w:val="BodyText"/>
            <w:spacing w:before="21"/>
          </w:pPr>
        </w:pPrChange>
      </w:pPr>
    </w:p>
    <w:p w14:paraId="00D0E3E7" w14:textId="41AB5211" w:rsidR="00306E85" w:rsidDel="006E30F7" w:rsidRDefault="00EB2904">
      <w:pPr>
        <w:pStyle w:val="NormalBPBHEB"/>
        <w:rPr>
          <w:del w:id="2361" w:author="Abhiram Arali" w:date="2024-11-12T12:20:00Z"/>
        </w:rPr>
        <w:pPrChange w:id="2362" w:author="Abhiram Arali" w:date="2024-11-12T12:23:00Z">
          <w:pPr>
            <w:pStyle w:val="BodyText"/>
            <w:spacing w:line="360" w:lineRule="auto"/>
            <w:ind w:left="220" w:right="215"/>
            <w:jc w:val="both"/>
          </w:pPr>
        </w:pPrChange>
      </w:pPr>
      <w:del w:id="2363" w:author="Abhiram Arali" w:date="2024-11-12T12:20:00Z">
        <w:r w:rsidDel="006E30F7">
          <w:delText xml:space="preserve">This chapter explores the critical concepts of functions and arrays in C, beginning with the definition of functions as reusable code blocks that perform specific tasks. It covers function prototypes, parameter-passing techniques (including </w:delText>
        </w:r>
        <w:r w:rsidDel="006E30F7">
          <w:delText>pass-by-value and pass-by-reference), and</w:delText>
        </w:r>
        <w:r w:rsidDel="006E30F7">
          <w:rPr>
            <w:spacing w:val="-12"/>
          </w:rPr>
          <w:delText xml:space="preserve"> </w:delText>
        </w:r>
        <w:r w:rsidDel="006E30F7">
          <w:delText>recursion,</w:delText>
        </w:r>
        <w:r w:rsidDel="006E30F7">
          <w:rPr>
            <w:spacing w:val="-10"/>
          </w:rPr>
          <w:delText xml:space="preserve"> </w:delText>
        </w:r>
        <w:r w:rsidDel="006E30F7">
          <w:delText>emphasizing</w:delText>
        </w:r>
        <w:r w:rsidDel="006E30F7">
          <w:rPr>
            <w:spacing w:val="-12"/>
          </w:rPr>
          <w:delText xml:space="preserve"> </w:delText>
        </w:r>
        <w:r w:rsidDel="006E30F7">
          <w:delText>the</w:delText>
        </w:r>
        <w:r w:rsidDel="006E30F7">
          <w:rPr>
            <w:spacing w:val="-13"/>
          </w:rPr>
          <w:delText xml:space="preserve"> </w:delText>
        </w:r>
        <w:r w:rsidDel="006E30F7">
          <w:delText>ability</w:delText>
        </w:r>
        <w:r w:rsidDel="006E30F7">
          <w:rPr>
            <w:spacing w:val="-12"/>
          </w:rPr>
          <w:delText xml:space="preserve"> </w:delText>
        </w:r>
        <w:r w:rsidDel="006E30F7">
          <w:delText>of</w:delText>
        </w:r>
        <w:r w:rsidDel="006E30F7">
          <w:rPr>
            <w:spacing w:val="-10"/>
          </w:rPr>
          <w:delText xml:space="preserve"> </w:delText>
        </w:r>
        <w:r w:rsidDel="006E30F7">
          <w:delText>functions</w:delText>
        </w:r>
        <w:r w:rsidDel="006E30F7">
          <w:rPr>
            <w:spacing w:val="-10"/>
          </w:rPr>
          <w:delText xml:space="preserve"> </w:delText>
        </w:r>
        <w:r w:rsidDel="006E30F7">
          <w:delText>to</w:delText>
        </w:r>
        <w:r w:rsidDel="006E30F7">
          <w:rPr>
            <w:spacing w:val="-12"/>
          </w:rPr>
          <w:delText xml:space="preserve"> </w:delText>
        </w:r>
        <w:r w:rsidDel="006E30F7">
          <w:delText>call</w:delText>
        </w:r>
        <w:r w:rsidDel="006E30F7">
          <w:rPr>
            <w:spacing w:val="-11"/>
          </w:rPr>
          <w:delText xml:space="preserve"> </w:delText>
        </w:r>
        <w:r w:rsidDel="006E30F7">
          <w:delText>themselves</w:delText>
        </w:r>
        <w:r w:rsidDel="006E30F7">
          <w:rPr>
            <w:spacing w:val="-12"/>
          </w:rPr>
          <w:delText xml:space="preserve"> </w:delText>
        </w:r>
        <w:r w:rsidDel="006E30F7">
          <w:delText>for</w:delText>
        </w:r>
        <w:r w:rsidDel="006E30F7">
          <w:rPr>
            <w:spacing w:val="-13"/>
          </w:rPr>
          <w:delText xml:space="preserve"> </w:delText>
        </w:r>
        <w:r w:rsidDel="006E30F7">
          <w:delText>problem-solving.</w:delText>
        </w:r>
        <w:r w:rsidDel="006E30F7">
          <w:rPr>
            <w:spacing w:val="-12"/>
          </w:rPr>
          <w:delText xml:space="preserve"> </w:delText>
        </w:r>
        <w:r w:rsidDel="006E30F7">
          <w:delText>The chapter also highlights built-in functions from C standard libraries, along with how to pass arrays to functions and retur</w:delText>
        </w:r>
        <w:r w:rsidDel="006E30F7">
          <w:delText>n them. Transitioning to arrays, it defines them as collections of elements of the same type, discusses various types (one-dimensional and multi-dimensional), and</w:delText>
        </w:r>
        <w:r w:rsidDel="006E30F7">
          <w:rPr>
            <w:spacing w:val="-15"/>
          </w:rPr>
          <w:delText xml:space="preserve"> </w:delText>
        </w:r>
        <w:r w:rsidDel="006E30F7">
          <w:delText>explains</w:delText>
        </w:r>
        <w:r w:rsidDel="006E30F7">
          <w:rPr>
            <w:spacing w:val="-15"/>
          </w:rPr>
          <w:delText xml:space="preserve"> </w:delText>
        </w:r>
        <w:r w:rsidDel="006E30F7">
          <w:delText>initialization</w:delText>
        </w:r>
        <w:r w:rsidDel="006E30F7">
          <w:rPr>
            <w:spacing w:val="-15"/>
          </w:rPr>
          <w:delText xml:space="preserve"> </w:delText>
        </w:r>
        <w:r w:rsidDel="006E30F7">
          <w:delText>and</w:delText>
        </w:r>
        <w:r w:rsidDel="006E30F7">
          <w:rPr>
            <w:spacing w:val="-15"/>
          </w:rPr>
          <w:delText xml:space="preserve"> </w:delText>
        </w:r>
        <w:r w:rsidDel="006E30F7">
          <w:delText>processing</w:delText>
        </w:r>
        <w:r w:rsidDel="006E30F7">
          <w:rPr>
            <w:spacing w:val="-15"/>
          </w:rPr>
          <w:delText xml:space="preserve"> </w:delText>
        </w:r>
        <w:r w:rsidDel="006E30F7">
          <w:delText>techniques.</w:delText>
        </w:r>
        <w:r w:rsidDel="006E30F7">
          <w:rPr>
            <w:spacing w:val="-15"/>
          </w:rPr>
          <w:delText xml:space="preserve"> </w:delText>
        </w:r>
        <w:r w:rsidDel="006E30F7">
          <w:delText>Additionally,</w:delText>
        </w:r>
        <w:r w:rsidDel="006E30F7">
          <w:rPr>
            <w:spacing w:val="-15"/>
          </w:rPr>
          <w:delText xml:space="preserve"> </w:delText>
        </w:r>
        <w:r w:rsidDel="006E30F7">
          <w:delText>the</w:delText>
        </w:r>
        <w:r w:rsidDel="006E30F7">
          <w:rPr>
            <w:spacing w:val="-15"/>
          </w:rPr>
          <w:delText xml:space="preserve"> </w:delText>
        </w:r>
        <w:r w:rsidDel="006E30F7">
          <w:delText>chapter</w:delText>
        </w:r>
        <w:r w:rsidDel="006E30F7">
          <w:rPr>
            <w:spacing w:val="-15"/>
          </w:rPr>
          <w:delText xml:space="preserve"> </w:delText>
        </w:r>
        <w:r w:rsidDel="006E30F7">
          <w:delText>addresses</w:delText>
        </w:r>
        <w:r w:rsidDel="006E30F7">
          <w:rPr>
            <w:spacing w:val="-15"/>
          </w:rPr>
          <w:delText xml:space="preserve"> </w:delText>
        </w:r>
        <w:r w:rsidDel="006E30F7">
          <w:delText>string</w:delText>
        </w:r>
        <w:r w:rsidDel="006E30F7">
          <w:delText xml:space="preserve"> handling in C, showcasing how strings are managed as arrays of characters and introducing string manipulation functions such as strlen(), strcpy(), and strcat(). Overall, this chapter provides a comprehensive understanding of functions and arrays</w:delText>
        </w:r>
      </w:del>
      <w:del w:id="2364" w:author="Abhiram Arali" w:date="2024-11-06T15:17:00Z">
        <w:r w:rsidDel="00CF2D3E">
          <w:delText>,</w:delText>
        </w:r>
      </w:del>
      <w:del w:id="2365" w:author="Abhiram Arali" w:date="2024-11-12T12:20:00Z">
        <w:r w:rsidDel="006E30F7">
          <w:delText xml:space="preserve"> essenti</w:delText>
        </w:r>
        <w:r w:rsidDel="006E30F7">
          <w:delText xml:space="preserve">al for modular programming and data management in </w:delText>
        </w:r>
        <w:commentRangeStart w:id="2366"/>
        <w:r w:rsidDel="006E30F7">
          <w:delText>C</w:delText>
        </w:r>
        <w:commentRangeEnd w:id="2366"/>
        <w:r w:rsidR="005F076F" w:rsidDel="006E30F7">
          <w:rPr>
            <w:rStyle w:val="CommentReference"/>
            <w:rFonts w:asciiTheme="minorHAnsi" w:eastAsiaTheme="minorHAnsi" w:hAnsiTheme="minorHAnsi" w:cstheme="minorBidi"/>
          </w:rPr>
          <w:commentReference w:id="2366"/>
        </w:r>
        <w:r w:rsidDel="006E30F7">
          <w:delText>.</w:delText>
        </w:r>
      </w:del>
    </w:p>
    <w:p w14:paraId="78D42DB0" w14:textId="021BE79B" w:rsidR="00E527DA" w:rsidDel="00306E85" w:rsidRDefault="00E527DA">
      <w:pPr>
        <w:pStyle w:val="NormalBPBHEB"/>
        <w:rPr>
          <w:del w:id="2367" w:author="Abhiram Arali" w:date="2024-11-06T15:16:00Z"/>
        </w:rPr>
        <w:sectPr w:rsidR="00E527DA" w:rsidDel="00306E85">
          <w:pgSz w:w="11910" w:h="16840"/>
          <w:pgMar w:top="1540" w:right="1220" w:bottom="1200" w:left="1220" w:header="758" w:footer="1000" w:gutter="0"/>
          <w:cols w:space="720"/>
        </w:sectPr>
        <w:pPrChange w:id="2368" w:author="Abhiram Arali" w:date="2024-11-12T12:23:00Z">
          <w:pPr>
            <w:spacing w:line="360" w:lineRule="auto"/>
            <w:jc w:val="both"/>
          </w:pPr>
        </w:pPrChange>
      </w:pPr>
    </w:p>
    <w:p w14:paraId="7EE9A55B" w14:textId="72CB3021" w:rsidR="00E527DA" w:rsidDel="006E30F7" w:rsidRDefault="00EB2904">
      <w:pPr>
        <w:pStyle w:val="NormalBPBHEB"/>
        <w:rPr>
          <w:del w:id="2369" w:author="Abhiram Arali" w:date="2024-11-12T12:20:00Z"/>
        </w:rPr>
        <w:pPrChange w:id="2370" w:author="Abhiram Arali" w:date="2024-11-12T12:23:00Z">
          <w:pPr>
            <w:spacing w:before="88"/>
            <w:ind w:left="220"/>
          </w:pPr>
        </w:pPrChange>
      </w:pPr>
      <w:del w:id="2371" w:author="Abhiram Arali" w:date="2024-11-06T15:16:00Z">
        <w:r w:rsidDel="00306E85">
          <w:delText>Questioners:</w:delText>
        </w:r>
      </w:del>
    </w:p>
    <w:p w14:paraId="64798DF7" w14:textId="3DF871D2" w:rsidR="00E527DA" w:rsidRPr="00EB6CA4" w:rsidDel="00306E85" w:rsidRDefault="00E527DA">
      <w:pPr>
        <w:pStyle w:val="NormalBPBHEB"/>
        <w:rPr>
          <w:del w:id="2372" w:author="Abhiram Arali" w:date="2024-11-06T15:17:00Z"/>
        </w:rPr>
        <w:pPrChange w:id="2373" w:author="Abhiram Arali" w:date="2024-11-12T12:23:00Z">
          <w:pPr>
            <w:pStyle w:val="BodyText"/>
            <w:spacing w:before="23"/>
          </w:pPr>
        </w:pPrChange>
      </w:pPr>
    </w:p>
    <w:p w14:paraId="26482AF4" w14:textId="17ACA068" w:rsidR="00E527DA" w:rsidRPr="00EB6CA4" w:rsidDel="006E30F7" w:rsidRDefault="00EB2904">
      <w:pPr>
        <w:pStyle w:val="NormalBPBHEB"/>
        <w:rPr>
          <w:del w:id="2374" w:author="Abhiram Arali" w:date="2024-11-12T12:20:00Z"/>
          <w:rPrChange w:id="2375" w:author="Abhiram Arali" w:date="2024-11-06T15:17:00Z">
            <w:rPr>
              <w:del w:id="2376" w:author="Abhiram Arali" w:date="2024-11-12T12:20:00Z"/>
              <w:sz w:val="24"/>
            </w:rPr>
          </w:rPrChange>
        </w:rPr>
        <w:pPrChange w:id="2377" w:author="Abhiram Arali" w:date="2024-11-12T12:23:00Z">
          <w:pPr>
            <w:pStyle w:val="ListParagraph"/>
            <w:numPr>
              <w:numId w:val="1"/>
            </w:numPr>
            <w:tabs>
              <w:tab w:val="left" w:pos="940"/>
            </w:tabs>
            <w:spacing w:line="350" w:lineRule="auto"/>
            <w:ind w:left="940" w:right="223" w:hanging="360"/>
          </w:pPr>
        </w:pPrChange>
      </w:pPr>
      <w:del w:id="2378" w:author="Abhiram Arali" w:date="2024-11-12T12:20:00Z">
        <w:r w:rsidRPr="00EB6CA4" w:rsidDel="006E30F7">
          <w:rPr>
            <w:rPrChange w:id="2379" w:author="Abhiram Arali" w:date="2024-11-06T15:17:00Z">
              <w:rPr>
                <w:sz w:val="24"/>
              </w:rPr>
            </w:rPrChange>
          </w:rPr>
          <w:delText>Define a function that takes two integers as parameters and returns their sum. Write a main function to test this.</w:delText>
        </w:r>
      </w:del>
    </w:p>
    <w:p w14:paraId="39A48D89" w14:textId="10D12FA9" w:rsidR="00E527DA" w:rsidRPr="00EB6CA4" w:rsidDel="006E30F7" w:rsidRDefault="00EB2904">
      <w:pPr>
        <w:pStyle w:val="NormalBPBHEB"/>
        <w:rPr>
          <w:del w:id="2380" w:author="Abhiram Arali" w:date="2024-11-12T12:20:00Z"/>
          <w:rPrChange w:id="2381" w:author="Abhiram Arali" w:date="2024-11-06T15:17:00Z">
            <w:rPr>
              <w:del w:id="2382" w:author="Abhiram Arali" w:date="2024-11-12T12:20:00Z"/>
              <w:sz w:val="24"/>
            </w:rPr>
          </w:rPrChange>
        </w:rPr>
        <w:pPrChange w:id="2383" w:author="Abhiram Arali" w:date="2024-11-12T12:23:00Z">
          <w:pPr>
            <w:pStyle w:val="ListParagraph"/>
            <w:numPr>
              <w:numId w:val="1"/>
            </w:numPr>
            <w:tabs>
              <w:tab w:val="left" w:pos="940"/>
            </w:tabs>
            <w:spacing w:before="13" w:line="350" w:lineRule="auto"/>
            <w:ind w:left="940" w:right="216" w:hanging="360"/>
          </w:pPr>
        </w:pPrChange>
      </w:pPr>
      <w:del w:id="2384" w:author="Abhiram Arali" w:date="2024-11-12T12:20:00Z">
        <w:r w:rsidRPr="00EB6CA4" w:rsidDel="006E30F7">
          <w:rPr>
            <w:rPrChange w:id="2385" w:author="Abhiram Arali" w:date="2024-11-06T15:17:00Z">
              <w:rPr>
                <w:sz w:val="24"/>
              </w:rPr>
            </w:rPrChange>
          </w:rPr>
          <w:delText xml:space="preserve">What is a function prototype? Write a program where </w:delText>
        </w:r>
        <w:r w:rsidRPr="00EB6CA4" w:rsidDel="006E30F7">
          <w:rPr>
            <w:rPrChange w:id="2386" w:author="Abhiram Arali" w:date="2024-11-06T15:17:00Z">
              <w:rPr>
                <w:sz w:val="24"/>
              </w:rPr>
            </w:rPrChange>
          </w:rPr>
          <w:delText>you declare the prototype of a function before defining it.</w:delText>
        </w:r>
      </w:del>
    </w:p>
    <w:p w14:paraId="78D691C4" w14:textId="51017B20" w:rsidR="00E527DA" w:rsidRPr="00EB6CA4" w:rsidDel="006E30F7" w:rsidRDefault="00EB2904">
      <w:pPr>
        <w:pStyle w:val="NormalBPBHEB"/>
        <w:rPr>
          <w:del w:id="2387" w:author="Abhiram Arali" w:date="2024-11-12T12:20:00Z"/>
          <w:rPrChange w:id="2388" w:author="Abhiram Arali" w:date="2024-11-06T15:17:00Z">
            <w:rPr>
              <w:del w:id="2389" w:author="Abhiram Arali" w:date="2024-11-12T12:20:00Z"/>
              <w:sz w:val="24"/>
            </w:rPr>
          </w:rPrChange>
        </w:rPr>
        <w:pPrChange w:id="2390" w:author="Abhiram Arali" w:date="2024-11-12T12:23:00Z">
          <w:pPr>
            <w:pStyle w:val="ListParagraph"/>
            <w:numPr>
              <w:numId w:val="1"/>
            </w:numPr>
            <w:tabs>
              <w:tab w:val="left" w:pos="940"/>
            </w:tabs>
            <w:spacing w:before="15" w:line="348" w:lineRule="auto"/>
            <w:ind w:left="940" w:right="219" w:hanging="360"/>
          </w:pPr>
        </w:pPrChange>
      </w:pPr>
      <w:del w:id="2391" w:author="Abhiram Arali" w:date="2024-11-12T12:20:00Z">
        <w:r w:rsidRPr="00EB6CA4" w:rsidDel="006E30F7">
          <w:rPr>
            <w:rPrChange w:id="2392" w:author="Abhiram Arali" w:date="2024-11-06T15:17:00Z">
              <w:rPr>
                <w:sz w:val="24"/>
              </w:rPr>
            </w:rPrChange>
          </w:rPr>
          <w:delText>Write a program to demonstrate pass-by-value, where a function swaps two numbers, but the changes do not reflect in the calling function.</w:delText>
        </w:r>
      </w:del>
    </w:p>
    <w:p w14:paraId="5AA2F39A" w14:textId="25E6A1BF" w:rsidR="00E527DA" w:rsidRPr="00EB6CA4" w:rsidDel="006E30F7" w:rsidRDefault="00EB2904">
      <w:pPr>
        <w:pStyle w:val="NormalBPBHEB"/>
        <w:rPr>
          <w:del w:id="2393" w:author="Abhiram Arali" w:date="2024-11-12T12:20:00Z"/>
          <w:rPrChange w:id="2394" w:author="Abhiram Arali" w:date="2024-11-06T15:17:00Z">
            <w:rPr>
              <w:del w:id="2395" w:author="Abhiram Arali" w:date="2024-11-12T12:20:00Z"/>
              <w:sz w:val="24"/>
            </w:rPr>
          </w:rPrChange>
        </w:rPr>
        <w:pPrChange w:id="2396" w:author="Abhiram Arali" w:date="2024-11-12T12:23:00Z">
          <w:pPr>
            <w:pStyle w:val="ListParagraph"/>
            <w:numPr>
              <w:numId w:val="1"/>
            </w:numPr>
            <w:tabs>
              <w:tab w:val="left" w:pos="940"/>
            </w:tabs>
            <w:spacing w:before="18"/>
            <w:ind w:left="940" w:hanging="360"/>
          </w:pPr>
        </w:pPrChange>
      </w:pPr>
      <w:del w:id="2397" w:author="Abhiram Arali" w:date="2024-11-12T12:20:00Z">
        <w:r w:rsidRPr="00EB6CA4" w:rsidDel="006E30F7">
          <w:rPr>
            <w:rPrChange w:id="2398" w:author="Abhiram Arali" w:date="2024-11-06T15:17:00Z">
              <w:rPr>
                <w:sz w:val="24"/>
              </w:rPr>
            </w:rPrChange>
          </w:rPr>
          <w:delText>Modify</w:delText>
        </w:r>
        <w:r w:rsidRPr="00EB6CA4" w:rsidDel="006E30F7">
          <w:rPr>
            <w:rPrChange w:id="2399" w:author="Abhiram Arali" w:date="2024-11-06T15:17:00Z">
              <w:rPr>
                <w:spacing w:val="-3"/>
                <w:sz w:val="24"/>
              </w:rPr>
            </w:rPrChange>
          </w:rPr>
          <w:delText xml:space="preserve"> </w:delText>
        </w:r>
        <w:r w:rsidRPr="00EB6CA4" w:rsidDel="006E30F7">
          <w:rPr>
            <w:rPrChange w:id="2400" w:author="Abhiram Arali" w:date="2024-11-06T15:17:00Z">
              <w:rPr>
                <w:sz w:val="24"/>
              </w:rPr>
            </w:rPrChange>
          </w:rPr>
          <w:delText>the</w:delText>
        </w:r>
        <w:r w:rsidRPr="00EB6CA4" w:rsidDel="006E30F7">
          <w:rPr>
            <w:rPrChange w:id="2401" w:author="Abhiram Arali" w:date="2024-11-06T15:17:00Z">
              <w:rPr>
                <w:spacing w:val="-2"/>
                <w:sz w:val="24"/>
              </w:rPr>
            </w:rPrChange>
          </w:rPr>
          <w:delText xml:space="preserve"> </w:delText>
        </w:r>
        <w:r w:rsidRPr="00EB6CA4" w:rsidDel="006E30F7">
          <w:rPr>
            <w:rPrChange w:id="2402" w:author="Abhiram Arali" w:date="2024-11-06T15:17:00Z">
              <w:rPr>
                <w:sz w:val="24"/>
              </w:rPr>
            </w:rPrChange>
          </w:rPr>
          <w:delText>above</w:delText>
        </w:r>
        <w:r w:rsidRPr="00EB6CA4" w:rsidDel="006E30F7">
          <w:rPr>
            <w:rPrChange w:id="2403" w:author="Abhiram Arali" w:date="2024-11-06T15:17:00Z">
              <w:rPr>
                <w:spacing w:val="-2"/>
                <w:sz w:val="24"/>
              </w:rPr>
            </w:rPrChange>
          </w:rPr>
          <w:delText xml:space="preserve"> </w:delText>
        </w:r>
        <w:r w:rsidRPr="00EB6CA4" w:rsidDel="006E30F7">
          <w:rPr>
            <w:rPrChange w:id="2404" w:author="Abhiram Arali" w:date="2024-11-06T15:17:00Z">
              <w:rPr>
                <w:sz w:val="24"/>
              </w:rPr>
            </w:rPrChange>
          </w:rPr>
          <w:delText>program to</w:delText>
        </w:r>
        <w:r w:rsidRPr="00EB6CA4" w:rsidDel="006E30F7">
          <w:rPr>
            <w:rPrChange w:id="2405" w:author="Abhiram Arali" w:date="2024-11-06T15:17:00Z">
              <w:rPr>
                <w:spacing w:val="-1"/>
                <w:sz w:val="24"/>
              </w:rPr>
            </w:rPrChange>
          </w:rPr>
          <w:delText xml:space="preserve"> </w:delText>
        </w:r>
        <w:r w:rsidRPr="00EB6CA4" w:rsidDel="006E30F7">
          <w:rPr>
            <w:rPrChange w:id="2406" w:author="Abhiram Arali" w:date="2024-11-06T15:17:00Z">
              <w:rPr>
                <w:sz w:val="24"/>
              </w:rPr>
            </w:rPrChange>
          </w:rPr>
          <w:delText>swap two</w:delText>
        </w:r>
        <w:r w:rsidRPr="00EB6CA4" w:rsidDel="006E30F7">
          <w:rPr>
            <w:rPrChange w:id="2407" w:author="Abhiram Arali" w:date="2024-11-06T15:17:00Z">
              <w:rPr>
                <w:spacing w:val="-1"/>
                <w:sz w:val="24"/>
              </w:rPr>
            </w:rPrChange>
          </w:rPr>
          <w:delText xml:space="preserve"> </w:delText>
        </w:r>
        <w:r w:rsidRPr="00EB6CA4" w:rsidDel="006E30F7">
          <w:rPr>
            <w:rPrChange w:id="2408" w:author="Abhiram Arali" w:date="2024-11-06T15:17:00Z">
              <w:rPr>
                <w:sz w:val="24"/>
              </w:rPr>
            </w:rPrChange>
          </w:rPr>
          <w:delText>numbers</w:delText>
        </w:r>
        <w:r w:rsidRPr="00EB6CA4" w:rsidDel="006E30F7">
          <w:rPr>
            <w:rPrChange w:id="2409" w:author="Abhiram Arali" w:date="2024-11-06T15:17:00Z">
              <w:rPr>
                <w:spacing w:val="2"/>
                <w:sz w:val="24"/>
              </w:rPr>
            </w:rPrChange>
          </w:rPr>
          <w:delText xml:space="preserve"> </w:delText>
        </w:r>
        <w:r w:rsidRPr="00EB6CA4" w:rsidDel="006E30F7">
          <w:rPr>
            <w:rPrChange w:id="2410" w:author="Abhiram Arali" w:date="2024-11-06T15:17:00Z">
              <w:rPr>
                <w:sz w:val="24"/>
              </w:rPr>
            </w:rPrChange>
          </w:rPr>
          <w:delText>using pass-by</w:delText>
        </w:r>
        <w:r w:rsidRPr="00EB6CA4" w:rsidDel="006E30F7">
          <w:rPr>
            <w:rPrChange w:id="2411" w:author="Abhiram Arali" w:date="2024-11-06T15:17:00Z">
              <w:rPr>
                <w:sz w:val="24"/>
              </w:rPr>
            </w:rPrChange>
          </w:rPr>
          <w:delText>-</w:delText>
        </w:r>
        <w:r w:rsidRPr="00EB6CA4" w:rsidDel="006E30F7">
          <w:rPr>
            <w:rPrChange w:id="2412" w:author="Abhiram Arali" w:date="2024-11-06T15:17:00Z">
              <w:rPr>
                <w:spacing w:val="-2"/>
                <w:sz w:val="24"/>
              </w:rPr>
            </w:rPrChange>
          </w:rPr>
          <w:delText>reference.</w:delText>
        </w:r>
      </w:del>
    </w:p>
    <w:p w14:paraId="38684E43" w14:textId="2C6D808D" w:rsidR="00E527DA" w:rsidRPr="00EB6CA4" w:rsidDel="006E30F7" w:rsidRDefault="00EB2904">
      <w:pPr>
        <w:pStyle w:val="NormalBPBHEB"/>
        <w:rPr>
          <w:del w:id="2413" w:author="Abhiram Arali" w:date="2024-11-12T12:20:00Z"/>
          <w:rPrChange w:id="2414" w:author="Abhiram Arali" w:date="2024-11-06T15:17:00Z">
            <w:rPr>
              <w:del w:id="2415" w:author="Abhiram Arali" w:date="2024-11-12T12:20:00Z"/>
              <w:sz w:val="24"/>
            </w:rPr>
          </w:rPrChange>
        </w:rPr>
        <w:pPrChange w:id="2416" w:author="Abhiram Arali" w:date="2024-11-12T12:23:00Z">
          <w:pPr>
            <w:pStyle w:val="ListParagraph"/>
            <w:numPr>
              <w:numId w:val="1"/>
            </w:numPr>
            <w:tabs>
              <w:tab w:val="left" w:pos="940"/>
            </w:tabs>
            <w:spacing w:before="136"/>
            <w:ind w:left="940" w:hanging="360"/>
          </w:pPr>
        </w:pPrChange>
      </w:pPr>
      <w:del w:id="2417" w:author="Abhiram Arali" w:date="2024-11-12T12:20:00Z">
        <w:r w:rsidRPr="00EB6CA4" w:rsidDel="006E30F7">
          <w:rPr>
            <w:rPrChange w:id="2418" w:author="Abhiram Arali" w:date="2024-11-06T15:17:00Z">
              <w:rPr>
                <w:sz w:val="24"/>
              </w:rPr>
            </w:rPrChange>
          </w:rPr>
          <w:delText>Write</w:delText>
        </w:r>
        <w:r w:rsidRPr="00EB6CA4" w:rsidDel="006E30F7">
          <w:rPr>
            <w:rPrChange w:id="2419" w:author="Abhiram Arali" w:date="2024-11-06T15:17:00Z">
              <w:rPr>
                <w:spacing w:val="-2"/>
                <w:sz w:val="24"/>
              </w:rPr>
            </w:rPrChange>
          </w:rPr>
          <w:delText xml:space="preserve"> </w:delText>
        </w:r>
        <w:r w:rsidRPr="00EB6CA4" w:rsidDel="006E30F7">
          <w:rPr>
            <w:rPrChange w:id="2420" w:author="Abhiram Arali" w:date="2024-11-06T15:17:00Z">
              <w:rPr>
                <w:sz w:val="24"/>
              </w:rPr>
            </w:rPrChange>
          </w:rPr>
          <w:delText>a</w:delText>
        </w:r>
        <w:r w:rsidRPr="00EB6CA4" w:rsidDel="006E30F7">
          <w:rPr>
            <w:rPrChange w:id="2421" w:author="Abhiram Arali" w:date="2024-11-06T15:17:00Z">
              <w:rPr>
                <w:spacing w:val="-1"/>
                <w:sz w:val="24"/>
              </w:rPr>
            </w:rPrChange>
          </w:rPr>
          <w:delText xml:space="preserve"> </w:delText>
        </w:r>
        <w:r w:rsidRPr="00EB6CA4" w:rsidDel="006E30F7">
          <w:rPr>
            <w:rPrChange w:id="2422" w:author="Abhiram Arali" w:date="2024-11-06T15:17:00Z">
              <w:rPr>
                <w:sz w:val="24"/>
              </w:rPr>
            </w:rPrChange>
          </w:rPr>
          <w:delText>recursive</w:delText>
        </w:r>
        <w:r w:rsidRPr="00EB6CA4" w:rsidDel="006E30F7">
          <w:rPr>
            <w:rPrChange w:id="2423" w:author="Abhiram Arali" w:date="2024-11-06T15:17:00Z">
              <w:rPr>
                <w:spacing w:val="-1"/>
                <w:sz w:val="24"/>
              </w:rPr>
            </w:rPrChange>
          </w:rPr>
          <w:delText xml:space="preserve"> </w:delText>
        </w:r>
        <w:r w:rsidRPr="00EB6CA4" w:rsidDel="006E30F7">
          <w:rPr>
            <w:rPrChange w:id="2424" w:author="Abhiram Arali" w:date="2024-11-06T15:17:00Z">
              <w:rPr>
                <w:sz w:val="24"/>
              </w:rPr>
            </w:rPrChange>
          </w:rPr>
          <w:delText>function</w:delText>
        </w:r>
        <w:r w:rsidRPr="00EB6CA4" w:rsidDel="006E30F7">
          <w:rPr>
            <w:rPrChange w:id="2425" w:author="Abhiram Arali" w:date="2024-11-06T15:17:00Z">
              <w:rPr>
                <w:spacing w:val="-1"/>
                <w:sz w:val="24"/>
              </w:rPr>
            </w:rPrChange>
          </w:rPr>
          <w:delText xml:space="preserve"> </w:delText>
        </w:r>
        <w:r w:rsidRPr="00EB6CA4" w:rsidDel="006E30F7">
          <w:rPr>
            <w:rPrChange w:id="2426" w:author="Abhiram Arali" w:date="2024-11-06T15:17:00Z">
              <w:rPr>
                <w:sz w:val="24"/>
              </w:rPr>
            </w:rPrChange>
          </w:rPr>
          <w:delText>to calculate the</w:delText>
        </w:r>
        <w:r w:rsidRPr="00EB6CA4" w:rsidDel="006E30F7">
          <w:rPr>
            <w:rPrChange w:id="2427" w:author="Abhiram Arali" w:date="2024-11-06T15:17:00Z">
              <w:rPr>
                <w:spacing w:val="1"/>
                <w:sz w:val="24"/>
              </w:rPr>
            </w:rPrChange>
          </w:rPr>
          <w:delText xml:space="preserve"> </w:delText>
        </w:r>
        <w:r w:rsidRPr="00EB6CA4" w:rsidDel="006E30F7">
          <w:rPr>
            <w:rPrChange w:id="2428" w:author="Abhiram Arali" w:date="2024-11-06T15:17:00Z">
              <w:rPr>
                <w:sz w:val="24"/>
              </w:rPr>
            </w:rPrChange>
          </w:rPr>
          <w:delText>factorial</w:delText>
        </w:r>
        <w:r w:rsidRPr="00EB6CA4" w:rsidDel="006E30F7">
          <w:rPr>
            <w:rPrChange w:id="2429" w:author="Abhiram Arali" w:date="2024-11-06T15:17:00Z">
              <w:rPr>
                <w:spacing w:val="-1"/>
                <w:sz w:val="24"/>
              </w:rPr>
            </w:rPrChange>
          </w:rPr>
          <w:delText xml:space="preserve"> </w:delText>
        </w:r>
        <w:r w:rsidRPr="00EB6CA4" w:rsidDel="006E30F7">
          <w:rPr>
            <w:rPrChange w:id="2430" w:author="Abhiram Arali" w:date="2024-11-06T15:17:00Z">
              <w:rPr>
                <w:sz w:val="24"/>
              </w:rPr>
            </w:rPrChange>
          </w:rPr>
          <w:delText>of a</w:delText>
        </w:r>
        <w:r w:rsidRPr="00EB6CA4" w:rsidDel="006E30F7">
          <w:rPr>
            <w:rPrChange w:id="2431" w:author="Abhiram Arali" w:date="2024-11-06T15:17:00Z">
              <w:rPr>
                <w:spacing w:val="-2"/>
                <w:sz w:val="24"/>
              </w:rPr>
            </w:rPrChange>
          </w:rPr>
          <w:delText xml:space="preserve"> </w:delText>
        </w:r>
        <w:r w:rsidRPr="00EB6CA4" w:rsidDel="006E30F7">
          <w:rPr>
            <w:rPrChange w:id="2432" w:author="Abhiram Arali" w:date="2024-11-06T15:17:00Z">
              <w:rPr>
                <w:sz w:val="24"/>
              </w:rPr>
            </w:rPrChange>
          </w:rPr>
          <w:delText xml:space="preserve">given </w:delText>
        </w:r>
        <w:r w:rsidRPr="00EB6CA4" w:rsidDel="006E30F7">
          <w:rPr>
            <w:rPrChange w:id="2433" w:author="Abhiram Arali" w:date="2024-11-06T15:17:00Z">
              <w:rPr>
                <w:spacing w:val="-2"/>
                <w:sz w:val="24"/>
              </w:rPr>
            </w:rPrChange>
          </w:rPr>
          <w:delText>number.</w:delText>
        </w:r>
      </w:del>
    </w:p>
    <w:p w14:paraId="148F28B9" w14:textId="7A7EB551" w:rsidR="00E527DA" w:rsidRPr="00EB6CA4" w:rsidDel="006E30F7" w:rsidRDefault="00EB2904">
      <w:pPr>
        <w:pStyle w:val="NormalBPBHEB"/>
        <w:rPr>
          <w:del w:id="2434" w:author="Abhiram Arali" w:date="2024-11-12T12:20:00Z"/>
          <w:rPrChange w:id="2435" w:author="Abhiram Arali" w:date="2024-11-06T15:17:00Z">
            <w:rPr>
              <w:del w:id="2436" w:author="Abhiram Arali" w:date="2024-11-12T12:20:00Z"/>
              <w:sz w:val="24"/>
            </w:rPr>
          </w:rPrChange>
        </w:rPr>
        <w:pPrChange w:id="2437" w:author="Abhiram Arali" w:date="2024-11-12T12:23:00Z">
          <w:pPr>
            <w:pStyle w:val="ListParagraph"/>
            <w:numPr>
              <w:numId w:val="1"/>
            </w:numPr>
            <w:tabs>
              <w:tab w:val="left" w:pos="940"/>
            </w:tabs>
            <w:ind w:left="940" w:hanging="360"/>
          </w:pPr>
        </w:pPrChange>
      </w:pPr>
      <w:del w:id="2438" w:author="Abhiram Arali" w:date="2024-11-12T12:20:00Z">
        <w:r w:rsidRPr="00EB6CA4" w:rsidDel="006E30F7">
          <w:rPr>
            <w:rPrChange w:id="2439" w:author="Abhiram Arali" w:date="2024-11-06T15:17:00Z">
              <w:rPr>
                <w:sz w:val="24"/>
              </w:rPr>
            </w:rPrChange>
          </w:rPr>
          <w:delText>Write</w:delText>
        </w:r>
        <w:r w:rsidRPr="00EB6CA4" w:rsidDel="006E30F7">
          <w:rPr>
            <w:rPrChange w:id="2440" w:author="Abhiram Arali" w:date="2024-11-06T15:17:00Z">
              <w:rPr>
                <w:spacing w:val="-4"/>
                <w:sz w:val="24"/>
              </w:rPr>
            </w:rPrChange>
          </w:rPr>
          <w:delText xml:space="preserve"> </w:delText>
        </w:r>
        <w:r w:rsidRPr="00EB6CA4" w:rsidDel="006E30F7">
          <w:rPr>
            <w:rPrChange w:id="2441" w:author="Abhiram Arali" w:date="2024-11-06T15:17:00Z">
              <w:rPr>
                <w:sz w:val="24"/>
              </w:rPr>
            </w:rPrChange>
          </w:rPr>
          <w:delText>a</w:delText>
        </w:r>
        <w:r w:rsidRPr="00EB6CA4" w:rsidDel="006E30F7">
          <w:rPr>
            <w:rPrChange w:id="2442" w:author="Abhiram Arali" w:date="2024-11-06T15:17:00Z">
              <w:rPr>
                <w:spacing w:val="-1"/>
                <w:sz w:val="24"/>
              </w:rPr>
            </w:rPrChange>
          </w:rPr>
          <w:delText xml:space="preserve"> </w:delText>
        </w:r>
        <w:r w:rsidRPr="00EB6CA4" w:rsidDel="006E30F7">
          <w:rPr>
            <w:rPrChange w:id="2443" w:author="Abhiram Arali" w:date="2024-11-06T15:17:00Z">
              <w:rPr>
                <w:sz w:val="24"/>
              </w:rPr>
            </w:rPrChange>
          </w:rPr>
          <w:delText>recursive</w:delText>
        </w:r>
        <w:r w:rsidRPr="00EB6CA4" w:rsidDel="006E30F7">
          <w:rPr>
            <w:rPrChange w:id="2444" w:author="Abhiram Arali" w:date="2024-11-06T15:17:00Z">
              <w:rPr>
                <w:spacing w:val="-1"/>
                <w:sz w:val="24"/>
              </w:rPr>
            </w:rPrChange>
          </w:rPr>
          <w:delText xml:space="preserve"> </w:delText>
        </w:r>
        <w:r w:rsidRPr="00EB6CA4" w:rsidDel="006E30F7">
          <w:rPr>
            <w:rPrChange w:id="2445" w:author="Abhiram Arali" w:date="2024-11-06T15:17:00Z">
              <w:rPr>
                <w:sz w:val="24"/>
              </w:rPr>
            </w:rPrChange>
          </w:rPr>
          <w:delText>function that</w:delText>
        </w:r>
        <w:r w:rsidRPr="00EB6CA4" w:rsidDel="006E30F7">
          <w:rPr>
            <w:rPrChange w:id="2446" w:author="Abhiram Arali" w:date="2024-11-06T15:17:00Z">
              <w:rPr>
                <w:spacing w:val="-1"/>
                <w:sz w:val="24"/>
              </w:rPr>
            </w:rPrChange>
          </w:rPr>
          <w:delText xml:space="preserve"> </w:delText>
        </w:r>
        <w:r w:rsidRPr="00EB6CA4" w:rsidDel="006E30F7">
          <w:rPr>
            <w:rPrChange w:id="2447" w:author="Abhiram Arali" w:date="2024-11-06T15:17:00Z">
              <w:rPr>
                <w:sz w:val="24"/>
              </w:rPr>
            </w:rPrChange>
          </w:rPr>
          <w:delText>returns the nth number</w:delText>
        </w:r>
        <w:r w:rsidRPr="00EB6CA4" w:rsidDel="006E30F7">
          <w:rPr>
            <w:rPrChange w:id="2448" w:author="Abhiram Arali" w:date="2024-11-06T15:17:00Z">
              <w:rPr>
                <w:spacing w:val="-3"/>
                <w:sz w:val="24"/>
              </w:rPr>
            </w:rPrChange>
          </w:rPr>
          <w:delText xml:space="preserve"> </w:delText>
        </w:r>
        <w:r w:rsidRPr="00EB6CA4" w:rsidDel="006E30F7">
          <w:rPr>
            <w:rPrChange w:id="2449" w:author="Abhiram Arali" w:date="2024-11-06T15:17:00Z">
              <w:rPr>
                <w:sz w:val="24"/>
              </w:rPr>
            </w:rPrChange>
          </w:rPr>
          <w:delText>in the</w:delText>
        </w:r>
        <w:r w:rsidRPr="00EB6CA4" w:rsidDel="006E30F7">
          <w:rPr>
            <w:rPrChange w:id="2450" w:author="Abhiram Arali" w:date="2024-11-06T15:17:00Z">
              <w:rPr>
                <w:spacing w:val="-1"/>
                <w:sz w:val="24"/>
              </w:rPr>
            </w:rPrChange>
          </w:rPr>
          <w:delText xml:space="preserve"> </w:delText>
        </w:r>
        <w:r w:rsidRPr="00EB6CA4" w:rsidDel="006E30F7">
          <w:rPr>
            <w:rPrChange w:id="2451" w:author="Abhiram Arali" w:date="2024-11-06T15:17:00Z">
              <w:rPr>
                <w:sz w:val="24"/>
              </w:rPr>
            </w:rPrChange>
          </w:rPr>
          <w:delText xml:space="preserve">Fibonacci </w:delText>
        </w:r>
        <w:r w:rsidRPr="00EB6CA4" w:rsidDel="006E30F7">
          <w:rPr>
            <w:rPrChange w:id="2452" w:author="Abhiram Arali" w:date="2024-11-06T15:17:00Z">
              <w:rPr>
                <w:spacing w:val="-2"/>
                <w:sz w:val="24"/>
              </w:rPr>
            </w:rPrChange>
          </w:rPr>
          <w:delText>series.</w:delText>
        </w:r>
      </w:del>
    </w:p>
    <w:p w14:paraId="531A0684" w14:textId="72C983E8" w:rsidR="00E527DA" w:rsidRPr="00EB6CA4" w:rsidDel="006E30F7" w:rsidRDefault="00EB2904">
      <w:pPr>
        <w:pStyle w:val="NormalBPBHEB"/>
        <w:rPr>
          <w:del w:id="2453" w:author="Abhiram Arali" w:date="2024-11-12T12:20:00Z"/>
          <w:rPrChange w:id="2454" w:author="Abhiram Arali" w:date="2024-11-06T15:17:00Z">
            <w:rPr>
              <w:del w:id="2455" w:author="Abhiram Arali" w:date="2024-11-12T12:20:00Z"/>
              <w:sz w:val="24"/>
            </w:rPr>
          </w:rPrChange>
        </w:rPr>
        <w:pPrChange w:id="2456" w:author="Abhiram Arali" w:date="2024-11-12T12:23:00Z">
          <w:pPr>
            <w:pStyle w:val="ListParagraph"/>
            <w:numPr>
              <w:numId w:val="1"/>
            </w:numPr>
            <w:tabs>
              <w:tab w:val="left" w:pos="940"/>
            </w:tabs>
            <w:spacing w:line="348" w:lineRule="auto"/>
            <w:ind w:left="940" w:right="222" w:hanging="360"/>
          </w:pPr>
        </w:pPrChange>
      </w:pPr>
      <w:del w:id="2457" w:author="Abhiram Arali" w:date="2024-11-12T12:20:00Z">
        <w:r w:rsidRPr="00EB6CA4" w:rsidDel="006E30F7">
          <w:rPr>
            <w:rPrChange w:id="2458" w:author="Abhiram Arali" w:date="2024-11-06T15:17:00Z">
              <w:rPr>
                <w:sz w:val="24"/>
              </w:rPr>
            </w:rPrChange>
          </w:rPr>
          <w:delText xml:space="preserve">Create a program that defines a function to check if a number is prime. If the number is </w:delText>
        </w:r>
        <w:r w:rsidRPr="00EB6CA4" w:rsidDel="006E30F7">
          <w:rPr>
            <w:rPrChange w:id="2459" w:author="Abhiram Arali" w:date="2024-11-06T15:17:00Z">
              <w:rPr>
                <w:sz w:val="24"/>
              </w:rPr>
            </w:rPrChange>
          </w:rPr>
          <w:delText>prime, return 1; otherwise, return 0.</w:delText>
        </w:r>
      </w:del>
    </w:p>
    <w:p w14:paraId="2878D078" w14:textId="6E2651F8" w:rsidR="00E527DA" w:rsidRPr="00EB6CA4" w:rsidDel="006E30F7" w:rsidRDefault="00EB2904">
      <w:pPr>
        <w:pStyle w:val="NormalBPBHEB"/>
        <w:rPr>
          <w:del w:id="2460" w:author="Abhiram Arali" w:date="2024-11-12T12:20:00Z"/>
          <w:rPrChange w:id="2461" w:author="Abhiram Arali" w:date="2024-11-06T15:17:00Z">
            <w:rPr>
              <w:del w:id="2462" w:author="Abhiram Arali" w:date="2024-11-12T12:20:00Z"/>
              <w:sz w:val="24"/>
            </w:rPr>
          </w:rPrChange>
        </w:rPr>
        <w:pPrChange w:id="2463" w:author="Abhiram Arali" w:date="2024-11-12T12:23:00Z">
          <w:pPr>
            <w:pStyle w:val="ListParagraph"/>
            <w:numPr>
              <w:numId w:val="1"/>
            </w:numPr>
            <w:tabs>
              <w:tab w:val="left" w:pos="940"/>
            </w:tabs>
            <w:spacing w:before="19" w:line="350" w:lineRule="auto"/>
            <w:ind w:left="940" w:right="225" w:hanging="360"/>
          </w:pPr>
        </w:pPrChange>
      </w:pPr>
      <w:del w:id="2464" w:author="Abhiram Arali" w:date="2024-11-12T12:20:00Z">
        <w:r w:rsidRPr="00EB6CA4" w:rsidDel="006E30F7">
          <w:rPr>
            <w:rPrChange w:id="2465" w:author="Abhiram Arali" w:date="2024-11-06T15:17:00Z">
              <w:rPr>
                <w:sz w:val="24"/>
              </w:rPr>
            </w:rPrChange>
          </w:rPr>
          <w:delText>Write</w:delText>
        </w:r>
        <w:r w:rsidRPr="00EB6CA4" w:rsidDel="006E30F7">
          <w:rPr>
            <w:rPrChange w:id="2466" w:author="Abhiram Arali" w:date="2024-11-06T15:17:00Z">
              <w:rPr>
                <w:spacing w:val="-8"/>
                <w:sz w:val="24"/>
              </w:rPr>
            </w:rPrChange>
          </w:rPr>
          <w:delText xml:space="preserve"> </w:delText>
        </w:r>
        <w:r w:rsidRPr="00EB6CA4" w:rsidDel="006E30F7">
          <w:rPr>
            <w:rPrChange w:id="2467" w:author="Abhiram Arali" w:date="2024-11-06T15:17:00Z">
              <w:rPr>
                <w:sz w:val="24"/>
              </w:rPr>
            </w:rPrChange>
          </w:rPr>
          <w:delText>a</w:delText>
        </w:r>
        <w:r w:rsidRPr="00EB6CA4" w:rsidDel="006E30F7">
          <w:rPr>
            <w:rPrChange w:id="2468" w:author="Abhiram Arali" w:date="2024-11-06T15:17:00Z">
              <w:rPr>
                <w:spacing w:val="-6"/>
                <w:sz w:val="24"/>
              </w:rPr>
            </w:rPrChange>
          </w:rPr>
          <w:delText xml:space="preserve"> </w:delText>
        </w:r>
        <w:r w:rsidRPr="00EB6CA4" w:rsidDel="006E30F7">
          <w:rPr>
            <w:rPrChange w:id="2469" w:author="Abhiram Arali" w:date="2024-11-06T15:17:00Z">
              <w:rPr>
                <w:sz w:val="24"/>
              </w:rPr>
            </w:rPrChange>
          </w:rPr>
          <w:delText>function</w:delText>
        </w:r>
        <w:r w:rsidRPr="00EB6CA4" w:rsidDel="006E30F7">
          <w:rPr>
            <w:rPrChange w:id="2470" w:author="Abhiram Arali" w:date="2024-11-06T15:17:00Z">
              <w:rPr>
                <w:spacing w:val="-7"/>
                <w:sz w:val="24"/>
              </w:rPr>
            </w:rPrChange>
          </w:rPr>
          <w:delText xml:space="preserve"> </w:delText>
        </w:r>
        <w:r w:rsidRPr="00EB6CA4" w:rsidDel="006E30F7">
          <w:rPr>
            <w:rPrChange w:id="2471" w:author="Abhiram Arali" w:date="2024-11-06T15:17:00Z">
              <w:rPr>
                <w:sz w:val="24"/>
              </w:rPr>
            </w:rPrChange>
          </w:rPr>
          <w:delText>that</w:delText>
        </w:r>
        <w:r w:rsidRPr="00EB6CA4" w:rsidDel="006E30F7">
          <w:rPr>
            <w:rPrChange w:id="2472" w:author="Abhiram Arali" w:date="2024-11-06T15:17:00Z">
              <w:rPr>
                <w:spacing w:val="-7"/>
                <w:sz w:val="24"/>
              </w:rPr>
            </w:rPrChange>
          </w:rPr>
          <w:delText xml:space="preserve"> </w:delText>
        </w:r>
        <w:r w:rsidRPr="00EB6CA4" w:rsidDel="006E30F7">
          <w:rPr>
            <w:rPrChange w:id="2473" w:author="Abhiram Arali" w:date="2024-11-06T15:17:00Z">
              <w:rPr>
                <w:sz w:val="24"/>
              </w:rPr>
            </w:rPrChange>
          </w:rPr>
          <w:delText>accepts</w:delText>
        </w:r>
        <w:r w:rsidRPr="00EB6CA4" w:rsidDel="006E30F7">
          <w:rPr>
            <w:rPrChange w:id="2474" w:author="Abhiram Arali" w:date="2024-11-06T15:17:00Z">
              <w:rPr>
                <w:spacing w:val="-7"/>
                <w:sz w:val="24"/>
              </w:rPr>
            </w:rPrChange>
          </w:rPr>
          <w:delText xml:space="preserve"> </w:delText>
        </w:r>
        <w:r w:rsidRPr="00EB6CA4" w:rsidDel="006E30F7">
          <w:rPr>
            <w:rPrChange w:id="2475" w:author="Abhiram Arali" w:date="2024-11-06T15:17:00Z">
              <w:rPr>
                <w:sz w:val="24"/>
              </w:rPr>
            </w:rPrChange>
          </w:rPr>
          <w:delText>an</w:delText>
        </w:r>
        <w:r w:rsidRPr="00EB6CA4" w:rsidDel="006E30F7">
          <w:rPr>
            <w:rPrChange w:id="2476" w:author="Abhiram Arali" w:date="2024-11-06T15:17:00Z">
              <w:rPr>
                <w:spacing w:val="-5"/>
                <w:sz w:val="24"/>
              </w:rPr>
            </w:rPrChange>
          </w:rPr>
          <w:delText xml:space="preserve"> </w:delText>
        </w:r>
        <w:r w:rsidRPr="00EB6CA4" w:rsidDel="006E30F7">
          <w:rPr>
            <w:rPrChange w:id="2477" w:author="Abhiram Arali" w:date="2024-11-06T15:17:00Z">
              <w:rPr>
                <w:sz w:val="24"/>
              </w:rPr>
            </w:rPrChange>
          </w:rPr>
          <w:delText>array</w:delText>
        </w:r>
        <w:r w:rsidRPr="00EB6CA4" w:rsidDel="006E30F7">
          <w:rPr>
            <w:rPrChange w:id="2478" w:author="Abhiram Arali" w:date="2024-11-06T15:17:00Z">
              <w:rPr>
                <w:spacing w:val="-7"/>
                <w:sz w:val="24"/>
              </w:rPr>
            </w:rPrChange>
          </w:rPr>
          <w:delText xml:space="preserve"> </w:delText>
        </w:r>
        <w:r w:rsidRPr="00EB6CA4" w:rsidDel="006E30F7">
          <w:rPr>
            <w:rPrChange w:id="2479" w:author="Abhiram Arali" w:date="2024-11-06T15:17:00Z">
              <w:rPr>
                <w:sz w:val="24"/>
              </w:rPr>
            </w:rPrChange>
          </w:rPr>
          <w:delText>of</w:delText>
        </w:r>
        <w:r w:rsidRPr="00EB6CA4" w:rsidDel="006E30F7">
          <w:rPr>
            <w:rPrChange w:id="2480" w:author="Abhiram Arali" w:date="2024-11-06T15:17:00Z">
              <w:rPr>
                <w:spacing w:val="-6"/>
                <w:sz w:val="24"/>
              </w:rPr>
            </w:rPrChange>
          </w:rPr>
          <w:delText xml:space="preserve"> </w:delText>
        </w:r>
        <w:r w:rsidRPr="00EB6CA4" w:rsidDel="006E30F7">
          <w:rPr>
            <w:rPrChange w:id="2481" w:author="Abhiram Arali" w:date="2024-11-06T15:17:00Z">
              <w:rPr>
                <w:sz w:val="24"/>
              </w:rPr>
            </w:rPrChange>
          </w:rPr>
          <w:delText>integers</w:delText>
        </w:r>
        <w:r w:rsidRPr="00EB6CA4" w:rsidDel="006E30F7">
          <w:rPr>
            <w:rPrChange w:id="2482" w:author="Abhiram Arali" w:date="2024-11-06T15:17:00Z">
              <w:rPr>
                <w:spacing w:val="-8"/>
                <w:sz w:val="24"/>
              </w:rPr>
            </w:rPrChange>
          </w:rPr>
          <w:delText xml:space="preserve"> </w:delText>
        </w:r>
        <w:r w:rsidRPr="00EB6CA4" w:rsidDel="006E30F7">
          <w:rPr>
            <w:rPrChange w:id="2483" w:author="Abhiram Arali" w:date="2024-11-06T15:17:00Z">
              <w:rPr>
                <w:sz w:val="24"/>
              </w:rPr>
            </w:rPrChange>
          </w:rPr>
          <w:delText>and</w:delText>
        </w:r>
        <w:r w:rsidRPr="00EB6CA4" w:rsidDel="006E30F7">
          <w:rPr>
            <w:rPrChange w:id="2484" w:author="Abhiram Arali" w:date="2024-11-06T15:17:00Z">
              <w:rPr>
                <w:spacing w:val="-7"/>
                <w:sz w:val="24"/>
              </w:rPr>
            </w:rPrChange>
          </w:rPr>
          <w:delText xml:space="preserve"> </w:delText>
        </w:r>
      </w:del>
      <w:del w:id="2485" w:author="Abhiram Arali" w:date="2024-11-06T15:17:00Z">
        <w:r w:rsidRPr="00EB6CA4" w:rsidDel="006B7EC7">
          <w:rPr>
            <w:rPrChange w:id="2486" w:author="Abhiram Arali" w:date="2024-11-06T15:17:00Z">
              <w:rPr>
                <w:sz w:val="24"/>
              </w:rPr>
            </w:rPrChange>
          </w:rPr>
          <w:delText>its</w:delText>
        </w:r>
        <w:r w:rsidRPr="00EB6CA4" w:rsidDel="006B7EC7">
          <w:rPr>
            <w:rPrChange w:id="2487" w:author="Abhiram Arali" w:date="2024-11-06T15:17:00Z">
              <w:rPr>
                <w:spacing w:val="-7"/>
                <w:sz w:val="24"/>
              </w:rPr>
            </w:rPrChange>
          </w:rPr>
          <w:delText xml:space="preserve"> </w:delText>
        </w:r>
      </w:del>
      <w:del w:id="2488" w:author="Abhiram Arali" w:date="2024-11-12T12:20:00Z">
        <w:r w:rsidRPr="00EB6CA4" w:rsidDel="006E30F7">
          <w:rPr>
            <w:rPrChange w:id="2489" w:author="Abhiram Arali" w:date="2024-11-06T15:17:00Z">
              <w:rPr>
                <w:sz w:val="24"/>
              </w:rPr>
            </w:rPrChange>
          </w:rPr>
          <w:delText>size</w:delText>
        </w:r>
      </w:del>
      <w:del w:id="2490" w:author="Abhiram Arali" w:date="2024-11-06T15:17:00Z">
        <w:r w:rsidRPr="00EB6CA4" w:rsidDel="006B7EC7">
          <w:rPr>
            <w:rPrChange w:id="2491" w:author="Abhiram Arali" w:date="2024-11-06T15:17:00Z">
              <w:rPr>
                <w:sz w:val="24"/>
              </w:rPr>
            </w:rPrChange>
          </w:rPr>
          <w:delText>,</w:delText>
        </w:r>
      </w:del>
      <w:del w:id="2492" w:author="Abhiram Arali" w:date="2024-11-12T12:20:00Z">
        <w:r w:rsidRPr="00EB6CA4" w:rsidDel="006E30F7">
          <w:rPr>
            <w:rPrChange w:id="2493" w:author="Abhiram Arali" w:date="2024-11-06T15:17:00Z">
              <w:rPr>
                <w:spacing w:val="-5"/>
                <w:sz w:val="24"/>
              </w:rPr>
            </w:rPrChange>
          </w:rPr>
          <w:delText xml:space="preserve"> </w:delText>
        </w:r>
        <w:r w:rsidRPr="00EB6CA4" w:rsidDel="006E30F7">
          <w:rPr>
            <w:rPrChange w:id="2494" w:author="Abhiram Arali" w:date="2024-11-06T15:17:00Z">
              <w:rPr>
                <w:sz w:val="24"/>
              </w:rPr>
            </w:rPrChange>
          </w:rPr>
          <w:delText>and</w:delText>
        </w:r>
        <w:r w:rsidRPr="00EB6CA4" w:rsidDel="006E30F7">
          <w:rPr>
            <w:rPrChange w:id="2495" w:author="Abhiram Arali" w:date="2024-11-06T15:17:00Z">
              <w:rPr>
                <w:spacing w:val="-7"/>
                <w:sz w:val="24"/>
              </w:rPr>
            </w:rPrChange>
          </w:rPr>
          <w:delText xml:space="preserve"> </w:delText>
        </w:r>
        <w:r w:rsidRPr="00EB6CA4" w:rsidDel="006E30F7">
          <w:rPr>
            <w:rPrChange w:id="2496" w:author="Abhiram Arali" w:date="2024-11-06T15:17:00Z">
              <w:rPr>
                <w:sz w:val="24"/>
              </w:rPr>
            </w:rPrChange>
          </w:rPr>
          <w:delText>returns</w:delText>
        </w:r>
        <w:r w:rsidRPr="00EB6CA4" w:rsidDel="006E30F7">
          <w:rPr>
            <w:rPrChange w:id="2497" w:author="Abhiram Arali" w:date="2024-11-06T15:17:00Z">
              <w:rPr>
                <w:spacing w:val="-7"/>
                <w:sz w:val="24"/>
              </w:rPr>
            </w:rPrChange>
          </w:rPr>
          <w:delText xml:space="preserve"> </w:delText>
        </w:r>
        <w:r w:rsidRPr="00EB6CA4" w:rsidDel="006E30F7">
          <w:rPr>
            <w:rPrChange w:id="2498" w:author="Abhiram Arali" w:date="2024-11-06T15:17:00Z">
              <w:rPr>
                <w:sz w:val="24"/>
              </w:rPr>
            </w:rPrChange>
          </w:rPr>
          <w:delText>the</w:delText>
        </w:r>
        <w:r w:rsidRPr="00EB6CA4" w:rsidDel="006E30F7">
          <w:rPr>
            <w:rPrChange w:id="2499" w:author="Abhiram Arali" w:date="2024-11-06T15:17:00Z">
              <w:rPr>
                <w:spacing w:val="-8"/>
                <w:sz w:val="24"/>
              </w:rPr>
            </w:rPrChange>
          </w:rPr>
          <w:delText xml:space="preserve"> </w:delText>
        </w:r>
        <w:r w:rsidRPr="00EB6CA4" w:rsidDel="006E30F7">
          <w:rPr>
            <w:rPrChange w:id="2500" w:author="Abhiram Arali" w:date="2024-11-06T15:17:00Z">
              <w:rPr>
                <w:sz w:val="24"/>
              </w:rPr>
            </w:rPrChange>
          </w:rPr>
          <w:delText>sum</w:delText>
        </w:r>
        <w:r w:rsidRPr="00EB6CA4" w:rsidDel="006E30F7">
          <w:rPr>
            <w:rPrChange w:id="2501" w:author="Abhiram Arali" w:date="2024-11-06T15:17:00Z">
              <w:rPr>
                <w:spacing w:val="-7"/>
                <w:sz w:val="24"/>
              </w:rPr>
            </w:rPrChange>
          </w:rPr>
          <w:delText xml:space="preserve"> </w:delText>
        </w:r>
        <w:r w:rsidRPr="00EB6CA4" w:rsidDel="006E30F7">
          <w:rPr>
            <w:rPrChange w:id="2502" w:author="Abhiram Arali" w:date="2024-11-06T15:17:00Z">
              <w:rPr>
                <w:sz w:val="24"/>
              </w:rPr>
            </w:rPrChange>
          </w:rPr>
          <w:delText>of</w:delText>
        </w:r>
        <w:r w:rsidRPr="00EB6CA4" w:rsidDel="006E30F7">
          <w:rPr>
            <w:rPrChange w:id="2503" w:author="Abhiram Arali" w:date="2024-11-06T15:17:00Z">
              <w:rPr>
                <w:spacing w:val="-6"/>
                <w:sz w:val="24"/>
              </w:rPr>
            </w:rPrChange>
          </w:rPr>
          <w:delText xml:space="preserve"> </w:delText>
        </w:r>
        <w:r w:rsidRPr="00EB6CA4" w:rsidDel="006E30F7">
          <w:rPr>
            <w:rPrChange w:id="2504" w:author="Abhiram Arali" w:date="2024-11-06T15:17:00Z">
              <w:rPr>
                <w:sz w:val="24"/>
              </w:rPr>
            </w:rPrChange>
          </w:rPr>
          <w:delText xml:space="preserve">all </w:delText>
        </w:r>
        <w:r w:rsidRPr="00EB6CA4" w:rsidDel="006E30F7">
          <w:rPr>
            <w:rPrChange w:id="2505" w:author="Abhiram Arali" w:date="2024-11-06T15:17:00Z">
              <w:rPr>
                <w:spacing w:val="-2"/>
                <w:sz w:val="24"/>
              </w:rPr>
            </w:rPrChange>
          </w:rPr>
          <w:delText>elements.</w:delText>
        </w:r>
      </w:del>
    </w:p>
    <w:p w14:paraId="3DE24F41" w14:textId="0179D66F" w:rsidR="00E527DA" w:rsidRPr="00EB6CA4" w:rsidDel="006E30F7" w:rsidRDefault="00EB2904">
      <w:pPr>
        <w:pStyle w:val="NormalBPBHEB"/>
        <w:rPr>
          <w:del w:id="2506" w:author="Abhiram Arali" w:date="2024-11-12T12:20:00Z"/>
          <w:rPrChange w:id="2507" w:author="Abhiram Arali" w:date="2024-11-06T15:17:00Z">
            <w:rPr>
              <w:del w:id="2508" w:author="Abhiram Arali" w:date="2024-11-12T12:20:00Z"/>
              <w:sz w:val="24"/>
            </w:rPr>
          </w:rPrChange>
        </w:rPr>
        <w:pPrChange w:id="2509" w:author="Abhiram Arali" w:date="2024-11-12T12:23:00Z">
          <w:pPr>
            <w:pStyle w:val="ListParagraph"/>
            <w:numPr>
              <w:numId w:val="1"/>
            </w:numPr>
            <w:tabs>
              <w:tab w:val="left" w:pos="940"/>
            </w:tabs>
            <w:spacing w:before="12"/>
            <w:ind w:left="940" w:hanging="360"/>
          </w:pPr>
        </w:pPrChange>
      </w:pPr>
      <w:del w:id="2510" w:author="Abhiram Arali" w:date="2024-11-12T12:20:00Z">
        <w:r w:rsidRPr="00EB6CA4" w:rsidDel="006E30F7">
          <w:rPr>
            <w:rPrChange w:id="2511" w:author="Abhiram Arali" w:date="2024-11-06T15:17:00Z">
              <w:rPr>
                <w:sz w:val="24"/>
              </w:rPr>
            </w:rPrChange>
          </w:rPr>
          <w:delText>Write</w:delText>
        </w:r>
        <w:r w:rsidRPr="00EB6CA4" w:rsidDel="006E30F7">
          <w:rPr>
            <w:rPrChange w:id="2512" w:author="Abhiram Arali" w:date="2024-11-06T15:17:00Z">
              <w:rPr>
                <w:spacing w:val="-4"/>
                <w:sz w:val="24"/>
              </w:rPr>
            </w:rPrChange>
          </w:rPr>
          <w:delText xml:space="preserve"> </w:delText>
        </w:r>
        <w:r w:rsidRPr="00EB6CA4" w:rsidDel="006E30F7">
          <w:rPr>
            <w:rPrChange w:id="2513" w:author="Abhiram Arali" w:date="2024-11-06T15:17:00Z">
              <w:rPr>
                <w:sz w:val="24"/>
              </w:rPr>
            </w:rPrChange>
          </w:rPr>
          <w:delText>a</w:delText>
        </w:r>
        <w:r w:rsidRPr="00EB6CA4" w:rsidDel="006E30F7">
          <w:rPr>
            <w:rPrChange w:id="2514" w:author="Abhiram Arali" w:date="2024-11-06T15:17:00Z">
              <w:rPr>
                <w:spacing w:val="-2"/>
                <w:sz w:val="24"/>
              </w:rPr>
            </w:rPrChange>
          </w:rPr>
          <w:delText xml:space="preserve"> </w:delText>
        </w:r>
        <w:r w:rsidRPr="00EB6CA4" w:rsidDel="006E30F7">
          <w:rPr>
            <w:rPrChange w:id="2515" w:author="Abhiram Arali" w:date="2024-11-06T15:17:00Z">
              <w:rPr>
                <w:sz w:val="24"/>
              </w:rPr>
            </w:rPrChange>
          </w:rPr>
          <w:delText>program</w:delText>
        </w:r>
        <w:r w:rsidRPr="00EB6CA4" w:rsidDel="006E30F7">
          <w:rPr>
            <w:rPrChange w:id="2516" w:author="Abhiram Arali" w:date="2024-11-06T15:17:00Z">
              <w:rPr>
                <w:spacing w:val="-1"/>
                <w:sz w:val="24"/>
              </w:rPr>
            </w:rPrChange>
          </w:rPr>
          <w:delText xml:space="preserve"> </w:delText>
        </w:r>
        <w:r w:rsidRPr="00EB6CA4" w:rsidDel="006E30F7">
          <w:rPr>
            <w:rPrChange w:id="2517" w:author="Abhiram Arali" w:date="2024-11-06T15:17:00Z">
              <w:rPr>
                <w:sz w:val="24"/>
              </w:rPr>
            </w:rPrChange>
          </w:rPr>
          <w:delText>where</w:delText>
        </w:r>
        <w:r w:rsidRPr="00EB6CA4" w:rsidDel="006E30F7">
          <w:rPr>
            <w:rPrChange w:id="2518" w:author="Abhiram Arali" w:date="2024-11-06T15:17:00Z">
              <w:rPr>
                <w:spacing w:val="-1"/>
                <w:sz w:val="24"/>
              </w:rPr>
            </w:rPrChange>
          </w:rPr>
          <w:delText xml:space="preserve"> </w:delText>
        </w:r>
        <w:r w:rsidRPr="00EB6CA4" w:rsidDel="006E30F7">
          <w:rPr>
            <w:rPrChange w:id="2519" w:author="Abhiram Arali" w:date="2024-11-06T15:17:00Z">
              <w:rPr>
                <w:sz w:val="24"/>
              </w:rPr>
            </w:rPrChange>
          </w:rPr>
          <w:delText>a function</w:delText>
        </w:r>
        <w:r w:rsidRPr="00EB6CA4" w:rsidDel="006E30F7">
          <w:rPr>
            <w:rPrChange w:id="2520" w:author="Abhiram Arali" w:date="2024-11-06T15:17:00Z">
              <w:rPr>
                <w:spacing w:val="-1"/>
                <w:sz w:val="24"/>
              </w:rPr>
            </w:rPrChange>
          </w:rPr>
          <w:delText xml:space="preserve"> </w:delText>
        </w:r>
        <w:r w:rsidRPr="00EB6CA4" w:rsidDel="006E30F7">
          <w:rPr>
            <w:rPrChange w:id="2521" w:author="Abhiram Arali" w:date="2024-11-06T15:17:00Z">
              <w:rPr>
                <w:sz w:val="24"/>
              </w:rPr>
            </w:rPrChange>
          </w:rPr>
          <w:delText>returns an</w:delText>
        </w:r>
        <w:r w:rsidRPr="00EB6CA4" w:rsidDel="006E30F7">
          <w:rPr>
            <w:rPrChange w:id="2522" w:author="Abhiram Arali" w:date="2024-11-06T15:17:00Z">
              <w:rPr>
                <w:spacing w:val="1"/>
                <w:sz w:val="24"/>
              </w:rPr>
            </w:rPrChange>
          </w:rPr>
          <w:delText xml:space="preserve"> </w:delText>
        </w:r>
        <w:r w:rsidRPr="00EB6CA4" w:rsidDel="006E30F7">
          <w:rPr>
            <w:rPrChange w:id="2523" w:author="Abhiram Arali" w:date="2024-11-06T15:17:00Z">
              <w:rPr>
                <w:sz w:val="24"/>
              </w:rPr>
            </w:rPrChange>
          </w:rPr>
          <w:delText>array</w:delText>
        </w:r>
        <w:r w:rsidRPr="00EB6CA4" w:rsidDel="006E30F7">
          <w:rPr>
            <w:rPrChange w:id="2524" w:author="Abhiram Arali" w:date="2024-11-06T15:17:00Z">
              <w:rPr>
                <w:spacing w:val="1"/>
                <w:sz w:val="24"/>
              </w:rPr>
            </w:rPrChange>
          </w:rPr>
          <w:delText xml:space="preserve"> </w:delText>
        </w:r>
        <w:r w:rsidRPr="00EB6CA4" w:rsidDel="006E30F7">
          <w:rPr>
            <w:rPrChange w:id="2525" w:author="Abhiram Arali" w:date="2024-11-06T15:17:00Z">
              <w:rPr>
                <w:sz w:val="24"/>
              </w:rPr>
            </w:rPrChange>
          </w:rPr>
          <w:delText>of</w:delText>
        </w:r>
        <w:r w:rsidRPr="00EB6CA4" w:rsidDel="006E30F7">
          <w:rPr>
            <w:rPrChange w:id="2526" w:author="Abhiram Arali" w:date="2024-11-06T15:17:00Z">
              <w:rPr>
                <w:spacing w:val="-1"/>
                <w:sz w:val="24"/>
              </w:rPr>
            </w:rPrChange>
          </w:rPr>
          <w:delText xml:space="preserve"> </w:delText>
        </w:r>
        <w:r w:rsidRPr="00EB6CA4" w:rsidDel="006E30F7">
          <w:rPr>
            <w:rPrChange w:id="2527" w:author="Abhiram Arali" w:date="2024-11-06T15:17:00Z">
              <w:rPr>
                <w:sz w:val="24"/>
              </w:rPr>
            </w:rPrChange>
          </w:rPr>
          <w:delText>the</w:delText>
        </w:r>
        <w:r w:rsidRPr="00EB6CA4" w:rsidDel="006E30F7">
          <w:rPr>
            <w:rPrChange w:id="2528" w:author="Abhiram Arali" w:date="2024-11-06T15:17:00Z">
              <w:rPr>
                <w:spacing w:val="-3"/>
                <w:sz w:val="24"/>
              </w:rPr>
            </w:rPrChange>
          </w:rPr>
          <w:delText xml:space="preserve"> </w:delText>
        </w:r>
        <w:r w:rsidRPr="00EB6CA4" w:rsidDel="006E30F7">
          <w:rPr>
            <w:rPrChange w:id="2529" w:author="Abhiram Arali" w:date="2024-11-06T15:17:00Z">
              <w:rPr>
                <w:sz w:val="24"/>
              </w:rPr>
            </w:rPrChange>
          </w:rPr>
          <w:delText>first</w:delText>
        </w:r>
        <w:r w:rsidRPr="00EB6CA4" w:rsidDel="006E30F7">
          <w:rPr>
            <w:rPrChange w:id="2530" w:author="Abhiram Arali" w:date="2024-11-06T15:17:00Z">
              <w:rPr>
                <w:spacing w:val="-1"/>
                <w:sz w:val="24"/>
              </w:rPr>
            </w:rPrChange>
          </w:rPr>
          <w:delText xml:space="preserve"> </w:delText>
        </w:r>
      </w:del>
      <w:del w:id="2531" w:author="Abhiram Arali" w:date="2024-11-06T15:17:00Z">
        <w:r w:rsidRPr="00EB6CA4" w:rsidDel="006B7EC7">
          <w:rPr>
            <w:rPrChange w:id="2532" w:author="Abhiram Arali" w:date="2024-11-06T15:17:00Z">
              <w:rPr>
                <w:sz w:val="24"/>
              </w:rPr>
            </w:rPrChange>
          </w:rPr>
          <w:delText>10</w:delText>
        </w:r>
        <w:r w:rsidRPr="00EB6CA4" w:rsidDel="006B7EC7">
          <w:rPr>
            <w:rPrChange w:id="2533" w:author="Abhiram Arali" w:date="2024-11-06T15:17:00Z">
              <w:rPr>
                <w:spacing w:val="-1"/>
                <w:sz w:val="24"/>
              </w:rPr>
            </w:rPrChange>
          </w:rPr>
          <w:delText xml:space="preserve"> </w:delText>
        </w:r>
      </w:del>
      <w:del w:id="2534" w:author="Abhiram Arali" w:date="2024-11-12T12:20:00Z">
        <w:r w:rsidRPr="00EB6CA4" w:rsidDel="006E30F7">
          <w:rPr>
            <w:rPrChange w:id="2535" w:author="Abhiram Arali" w:date="2024-11-06T15:17:00Z">
              <w:rPr>
                <w:sz w:val="24"/>
              </w:rPr>
            </w:rPrChange>
          </w:rPr>
          <w:delText xml:space="preserve">natural </w:delText>
        </w:r>
        <w:r w:rsidRPr="00EB6CA4" w:rsidDel="006E30F7">
          <w:rPr>
            <w:rPrChange w:id="2536" w:author="Abhiram Arali" w:date="2024-11-06T15:17:00Z">
              <w:rPr>
                <w:spacing w:val="-2"/>
                <w:sz w:val="24"/>
              </w:rPr>
            </w:rPrChange>
          </w:rPr>
          <w:delText>numbers.</w:delText>
        </w:r>
      </w:del>
    </w:p>
    <w:p w14:paraId="2E074B47" w14:textId="3AE133B0" w:rsidR="00E527DA" w:rsidRPr="00EB6CA4" w:rsidDel="006E30F7" w:rsidRDefault="00EB2904">
      <w:pPr>
        <w:pStyle w:val="NormalBPBHEB"/>
        <w:rPr>
          <w:del w:id="2537" w:author="Abhiram Arali" w:date="2024-11-12T12:20:00Z"/>
          <w:rPrChange w:id="2538" w:author="Abhiram Arali" w:date="2024-11-06T15:17:00Z">
            <w:rPr>
              <w:del w:id="2539" w:author="Abhiram Arali" w:date="2024-11-12T12:20:00Z"/>
              <w:sz w:val="24"/>
            </w:rPr>
          </w:rPrChange>
        </w:rPr>
        <w:pPrChange w:id="2540" w:author="Abhiram Arali" w:date="2024-11-12T12:23:00Z">
          <w:pPr>
            <w:pStyle w:val="ListParagraph"/>
            <w:numPr>
              <w:numId w:val="1"/>
            </w:numPr>
            <w:tabs>
              <w:tab w:val="left" w:pos="940"/>
            </w:tabs>
            <w:spacing w:line="350" w:lineRule="auto"/>
            <w:ind w:left="940" w:right="223" w:hanging="360"/>
          </w:pPr>
        </w:pPrChange>
      </w:pPr>
      <w:del w:id="2541" w:author="Abhiram Arali" w:date="2024-11-12T12:20:00Z">
        <w:r w:rsidRPr="00EB6CA4" w:rsidDel="006E30F7">
          <w:rPr>
            <w:rPrChange w:id="2542" w:author="Abhiram Arali" w:date="2024-11-06T15:17:00Z">
              <w:rPr>
                <w:sz w:val="24"/>
              </w:rPr>
            </w:rPrChange>
          </w:rPr>
          <w:delText>Use</w:delText>
        </w:r>
        <w:r w:rsidRPr="00EB6CA4" w:rsidDel="006E30F7">
          <w:rPr>
            <w:rPrChange w:id="2543" w:author="Abhiram Arali" w:date="2024-11-06T15:17:00Z">
              <w:rPr>
                <w:spacing w:val="32"/>
                <w:sz w:val="24"/>
              </w:rPr>
            </w:rPrChange>
          </w:rPr>
          <w:delText xml:space="preserve"> </w:delText>
        </w:r>
        <w:r w:rsidRPr="00EB6CA4" w:rsidDel="006E30F7">
          <w:rPr>
            <w:rPrChange w:id="2544" w:author="Abhiram Arali" w:date="2024-11-06T15:17:00Z">
              <w:rPr>
                <w:sz w:val="24"/>
              </w:rPr>
            </w:rPrChange>
          </w:rPr>
          <w:delText>the</w:delText>
        </w:r>
        <w:r w:rsidRPr="00EB6CA4" w:rsidDel="006E30F7">
          <w:rPr>
            <w:rPrChange w:id="2545" w:author="Abhiram Arali" w:date="2024-11-06T15:17:00Z">
              <w:rPr>
                <w:spacing w:val="33"/>
                <w:sz w:val="24"/>
              </w:rPr>
            </w:rPrChange>
          </w:rPr>
          <w:delText xml:space="preserve"> </w:delText>
        </w:r>
        <w:r w:rsidRPr="00EB6CA4" w:rsidDel="006E30F7">
          <w:rPr>
            <w:rPrChange w:id="2546" w:author="Abhiram Arali" w:date="2024-11-06T15:17:00Z">
              <w:rPr>
                <w:sz w:val="24"/>
              </w:rPr>
            </w:rPrChange>
          </w:rPr>
          <w:delText>strlen()</w:delText>
        </w:r>
        <w:r w:rsidRPr="00EB6CA4" w:rsidDel="006E30F7">
          <w:rPr>
            <w:rPrChange w:id="2547" w:author="Abhiram Arali" w:date="2024-11-06T15:17:00Z">
              <w:rPr>
                <w:spacing w:val="34"/>
                <w:sz w:val="24"/>
              </w:rPr>
            </w:rPrChange>
          </w:rPr>
          <w:delText xml:space="preserve"> </w:delText>
        </w:r>
        <w:r w:rsidRPr="00EB6CA4" w:rsidDel="006E30F7">
          <w:rPr>
            <w:rPrChange w:id="2548" w:author="Abhiram Arali" w:date="2024-11-06T15:17:00Z">
              <w:rPr>
                <w:sz w:val="24"/>
              </w:rPr>
            </w:rPrChange>
          </w:rPr>
          <w:delText>and</w:delText>
        </w:r>
        <w:r w:rsidRPr="00EB6CA4" w:rsidDel="006E30F7">
          <w:rPr>
            <w:rPrChange w:id="2549" w:author="Abhiram Arali" w:date="2024-11-06T15:17:00Z">
              <w:rPr>
                <w:spacing w:val="33"/>
                <w:sz w:val="24"/>
              </w:rPr>
            </w:rPrChange>
          </w:rPr>
          <w:delText xml:space="preserve"> </w:delText>
        </w:r>
        <w:r w:rsidRPr="00EB6CA4" w:rsidDel="006E30F7">
          <w:rPr>
            <w:rPrChange w:id="2550" w:author="Abhiram Arali" w:date="2024-11-06T15:17:00Z">
              <w:rPr>
                <w:sz w:val="24"/>
              </w:rPr>
            </w:rPrChange>
          </w:rPr>
          <w:delText>strcat()</w:delText>
        </w:r>
        <w:r w:rsidRPr="00EB6CA4" w:rsidDel="006E30F7">
          <w:rPr>
            <w:rPrChange w:id="2551" w:author="Abhiram Arali" w:date="2024-11-06T15:17:00Z">
              <w:rPr>
                <w:spacing w:val="32"/>
                <w:sz w:val="24"/>
              </w:rPr>
            </w:rPrChange>
          </w:rPr>
          <w:delText xml:space="preserve"> </w:delText>
        </w:r>
        <w:r w:rsidRPr="00EB6CA4" w:rsidDel="006E30F7">
          <w:rPr>
            <w:rPrChange w:id="2552" w:author="Abhiram Arali" w:date="2024-11-06T15:17:00Z">
              <w:rPr>
                <w:sz w:val="24"/>
              </w:rPr>
            </w:rPrChange>
          </w:rPr>
          <w:delText>functions</w:delText>
        </w:r>
        <w:r w:rsidRPr="00EB6CA4" w:rsidDel="006E30F7">
          <w:rPr>
            <w:rPrChange w:id="2553" w:author="Abhiram Arali" w:date="2024-11-06T15:17:00Z">
              <w:rPr>
                <w:spacing w:val="34"/>
                <w:sz w:val="24"/>
              </w:rPr>
            </w:rPrChange>
          </w:rPr>
          <w:delText xml:space="preserve"> </w:delText>
        </w:r>
        <w:r w:rsidRPr="00EB6CA4" w:rsidDel="006E30F7">
          <w:rPr>
            <w:rPrChange w:id="2554" w:author="Abhiram Arali" w:date="2024-11-06T15:17:00Z">
              <w:rPr>
                <w:sz w:val="24"/>
              </w:rPr>
            </w:rPrChange>
          </w:rPr>
          <w:delText>in</w:delText>
        </w:r>
        <w:r w:rsidRPr="00EB6CA4" w:rsidDel="006E30F7">
          <w:rPr>
            <w:rPrChange w:id="2555" w:author="Abhiram Arali" w:date="2024-11-06T15:17:00Z">
              <w:rPr>
                <w:spacing w:val="34"/>
                <w:sz w:val="24"/>
              </w:rPr>
            </w:rPrChange>
          </w:rPr>
          <w:delText xml:space="preserve"> </w:delText>
        </w:r>
        <w:r w:rsidRPr="00EB6CA4" w:rsidDel="006E30F7">
          <w:rPr>
            <w:rPrChange w:id="2556" w:author="Abhiram Arali" w:date="2024-11-06T15:17:00Z">
              <w:rPr>
                <w:sz w:val="24"/>
              </w:rPr>
            </w:rPrChange>
          </w:rPr>
          <w:delText>a</w:delText>
        </w:r>
        <w:r w:rsidRPr="00EB6CA4" w:rsidDel="006E30F7">
          <w:rPr>
            <w:rPrChange w:id="2557" w:author="Abhiram Arali" w:date="2024-11-06T15:17:00Z">
              <w:rPr>
                <w:spacing w:val="32"/>
                <w:sz w:val="24"/>
              </w:rPr>
            </w:rPrChange>
          </w:rPr>
          <w:delText xml:space="preserve"> </w:delText>
        </w:r>
        <w:r w:rsidRPr="00EB6CA4" w:rsidDel="006E30F7">
          <w:rPr>
            <w:rPrChange w:id="2558" w:author="Abhiram Arali" w:date="2024-11-06T15:17:00Z">
              <w:rPr>
                <w:sz w:val="24"/>
              </w:rPr>
            </w:rPrChange>
          </w:rPr>
          <w:delText>program</w:delText>
        </w:r>
        <w:r w:rsidRPr="00EB6CA4" w:rsidDel="006E30F7">
          <w:rPr>
            <w:rPrChange w:id="2559" w:author="Abhiram Arali" w:date="2024-11-06T15:17:00Z">
              <w:rPr>
                <w:spacing w:val="34"/>
                <w:sz w:val="24"/>
              </w:rPr>
            </w:rPrChange>
          </w:rPr>
          <w:delText xml:space="preserve"> </w:delText>
        </w:r>
        <w:r w:rsidRPr="00EB6CA4" w:rsidDel="006E30F7">
          <w:rPr>
            <w:rPrChange w:id="2560" w:author="Abhiram Arali" w:date="2024-11-06T15:17:00Z">
              <w:rPr>
                <w:sz w:val="24"/>
              </w:rPr>
            </w:rPrChange>
          </w:rPr>
          <w:delText>to</w:delText>
        </w:r>
        <w:r w:rsidRPr="00EB6CA4" w:rsidDel="006E30F7">
          <w:rPr>
            <w:rPrChange w:id="2561" w:author="Abhiram Arali" w:date="2024-11-06T15:17:00Z">
              <w:rPr>
                <w:spacing w:val="34"/>
                <w:sz w:val="24"/>
              </w:rPr>
            </w:rPrChange>
          </w:rPr>
          <w:delText xml:space="preserve"> </w:delText>
        </w:r>
        <w:r w:rsidRPr="00EB6CA4" w:rsidDel="006E30F7">
          <w:rPr>
            <w:rPrChange w:id="2562" w:author="Abhiram Arali" w:date="2024-11-06T15:17:00Z">
              <w:rPr>
                <w:sz w:val="24"/>
              </w:rPr>
            </w:rPrChange>
          </w:rPr>
          <w:delText>concatenate</w:delText>
        </w:r>
        <w:r w:rsidRPr="00EB6CA4" w:rsidDel="006E30F7">
          <w:rPr>
            <w:rPrChange w:id="2563" w:author="Abhiram Arali" w:date="2024-11-06T15:17:00Z">
              <w:rPr>
                <w:spacing w:val="35"/>
                <w:sz w:val="24"/>
              </w:rPr>
            </w:rPrChange>
          </w:rPr>
          <w:delText xml:space="preserve"> </w:delText>
        </w:r>
        <w:r w:rsidRPr="00EB6CA4" w:rsidDel="006E30F7">
          <w:rPr>
            <w:rPrChange w:id="2564" w:author="Abhiram Arali" w:date="2024-11-06T15:17:00Z">
              <w:rPr>
                <w:sz w:val="24"/>
              </w:rPr>
            </w:rPrChange>
          </w:rPr>
          <w:delText>two</w:delText>
        </w:r>
        <w:r w:rsidRPr="00EB6CA4" w:rsidDel="006E30F7">
          <w:rPr>
            <w:rPrChange w:id="2565" w:author="Abhiram Arali" w:date="2024-11-06T15:17:00Z">
              <w:rPr>
                <w:spacing w:val="33"/>
                <w:sz w:val="24"/>
              </w:rPr>
            </w:rPrChange>
          </w:rPr>
          <w:delText xml:space="preserve"> </w:delText>
        </w:r>
        <w:r w:rsidRPr="00EB6CA4" w:rsidDel="006E30F7">
          <w:rPr>
            <w:rPrChange w:id="2566" w:author="Abhiram Arali" w:date="2024-11-06T15:17:00Z">
              <w:rPr>
                <w:sz w:val="24"/>
              </w:rPr>
            </w:rPrChange>
          </w:rPr>
          <w:delText>strings</w:delText>
        </w:r>
        <w:r w:rsidRPr="00EB6CA4" w:rsidDel="006E30F7">
          <w:rPr>
            <w:rPrChange w:id="2567" w:author="Abhiram Arali" w:date="2024-11-06T15:17:00Z">
              <w:rPr>
                <w:spacing w:val="34"/>
                <w:sz w:val="24"/>
              </w:rPr>
            </w:rPrChange>
          </w:rPr>
          <w:delText xml:space="preserve"> </w:delText>
        </w:r>
        <w:r w:rsidRPr="00EB6CA4" w:rsidDel="006E30F7">
          <w:rPr>
            <w:rPrChange w:id="2568" w:author="Abhiram Arali" w:date="2024-11-06T15:17:00Z">
              <w:rPr>
                <w:sz w:val="24"/>
              </w:rPr>
            </w:rPrChange>
          </w:rPr>
          <w:delText>and display their total length.</w:delText>
        </w:r>
      </w:del>
    </w:p>
    <w:p w14:paraId="68DFB463" w14:textId="0616B7F2" w:rsidR="00E527DA" w:rsidRPr="00EB6CA4" w:rsidDel="006E30F7" w:rsidRDefault="00EB2904">
      <w:pPr>
        <w:pStyle w:val="NormalBPBHEB"/>
        <w:rPr>
          <w:del w:id="2569" w:author="Abhiram Arali" w:date="2024-11-12T12:20:00Z"/>
          <w:rPrChange w:id="2570" w:author="Abhiram Arali" w:date="2024-11-06T15:17:00Z">
            <w:rPr>
              <w:del w:id="2571" w:author="Abhiram Arali" w:date="2024-11-12T12:20:00Z"/>
              <w:sz w:val="24"/>
            </w:rPr>
          </w:rPrChange>
        </w:rPr>
        <w:pPrChange w:id="2572" w:author="Abhiram Arali" w:date="2024-11-12T12:23:00Z">
          <w:pPr>
            <w:pStyle w:val="ListParagraph"/>
            <w:numPr>
              <w:numId w:val="1"/>
            </w:numPr>
            <w:tabs>
              <w:tab w:val="left" w:pos="940"/>
            </w:tabs>
            <w:spacing w:before="13" w:line="348" w:lineRule="auto"/>
            <w:ind w:left="940" w:right="220" w:hanging="360"/>
          </w:pPr>
        </w:pPrChange>
      </w:pPr>
      <w:del w:id="2573" w:author="Abhiram Arali" w:date="2024-11-12T12:20:00Z">
        <w:r w:rsidRPr="00EB6CA4" w:rsidDel="006E30F7">
          <w:rPr>
            <w:rPrChange w:id="2574" w:author="Abhiram Arali" w:date="2024-11-06T15:17:00Z">
              <w:rPr>
                <w:sz w:val="24"/>
              </w:rPr>
            </w:rPrChange>
          </w:rPr>
          <w:delText>Write</w:delText>
        </w:r>
        <w:r w:rsidRPr="00EB6CA4" w:rsidDel="006E30F7">
          <w:rPr>
            <w:rPrChange w:id="2575" w:author="Abhiram Arali" w:date="2024-11-06T15:17:00Z">
              <w:rPr>
                <w:spacing w:val="-13"/>
                <w:sz w:val="24"/>
              </w:rPr>
            </w:rPrChange>
          </w:rPr>
          <w:delText xml:space="preserve"> </w:delText>
        </w:r>
        <w:r w:rsidRPr="00EB6CA4" w:rsidDel="006E30F7">
          <w:rPr>
            <w:rPrChange w:id="2576" w:author="Abhiram Arali" w:date="2024-11-06T15:17:00Z">
              <w:rPr>
                <w:sz w:val="24"/>
              </w:rPr>
            </w:rPrChange>
          </w:rPr>
          <w:delText>a</w:delText>
        </w:r>
        <w:r w:rsidRPr="00EB6CA4" w:rsidDel="006E30F7">
          <w:rPr>
            <w:rPrChange w:id="2577" w:author="Abhiram Arali" w:date="2024-11-06T15:17:00Z">
              <w:rPr>
                <w:spacing w:val="-11"/>
                <w:sz w:val="24"/>
              </w:rPr>
            </w:rPrChange>
          </w:rPr>
          <w:delText xml:space="preserve"> </w:delText>
        </w:r>
        <w:r w:rsidRPr="00EB6CA4" w:rsidDel="006E30F7">
          <w:rPr>
            <w:rPrChange w:id="2578" w:author="Abhiram Arali" w:date="2024-11-06T15:17:00Z">
              <w:rPr>
                <w:sz w:val="24"/>
              </w:rPr>
            </w:rPrChange>
          </w:rPr>
          <w:delText>program</w:delText>
        </w:r>
        <w:r w:rsidRPr="00EB6CA4" w:rsidDel="006E30F7">
          <w:rPr>
            <w:rPrChange w:id="2579" w:author="Abhiram Arali" w:date="2024-11-06T15:17:00Z">
              <w:rPr>
                <w:spacing w:val="-12"/>
                <w:sz w:val="24"/>
              </w:rPr>
            </w:rPrChange>
          </w:rPr>
          <w:delText xml:space="preserve"> </w:delText>
        </w:r>
        <w:r w:rsidRPr="00EB6CA4" w:rsidDel="006E30F7">
          <w:rPr>
            <w:rPrChange w:id="2580" w:author="Abhiram Arali" w:date="2024-11-06T15:17:00Z">
              <w:rPr>
                <w:sz w:val="24"/>
              </w:rPr>
            </w:rPrChange>
          </w:rPr>
          <w:delText>to</w:delText>
        </w:r>
        <w:r w:rsidRPr="00EB6CA4" w:rsidDel="006E30F7">
          <w:rPr>
            <w:rPrChange w:id="2581" w:author="Abhiram Arali" w:date="2024-11-06T15:17:00Z">
              <w:rPr>
                <w:spacing w:val="-12"/>
                <w:sz w:val="24"/>
              </w:rPr>
            </w:rPrChange>
          </w:rPr>
          <w:delText xml:space="preserve"> </w:delText>
        </w:r>
        <w:r w:rsidRPr="00EB6CA4" w:rsidDel="006E30F7">
          <w:rPr>
            <w:rPrChange w:id="2582" w:author="Abhiram Arali" w:date="2024-11-06T15:17:00Z">
              <w:rPr>
                <w:sz w:val="24"/>
              </w:rPr>
            </w:rPrChange>
          </w:rPr>
          <w:delText>declare</w:delText>
        </w:r>
        <w:r w:rsidRPr="00EB6CA4" w:rsidDel="006E30F7">
          <w:rPr>
            <w:rPrChange w:id="2583" w:author="Abhiram Arali" w:date="2024-11-06T15:17:00Z">
              <w:rPr>
                <w:spacing w:val="-13"/>
                <w:sz w:val="24"/>
              </w:rPr>
            </w:rPrChange>
          </w:rPr>
          <w:delText xml:space="preserve"> </w:delText>
        </w:r>
        <w:r w:rsidRPr="00EB6CA4" w:rsidDel="006E30F7">
          <w:rPr>
            <w:rPrChange w:id="2584" w:author="Abhiram Arali" w:date="2024-11-06T15:17:00Z">
              <w:rPr>
                <w:sz w:val="24"/>
              </w:rPr>
            </w:rPrChange>
          </w:rPr>
          <w:delText>a</w:delText>
        </w:r>
        <w:r w:rsidRPr="00EB6CA4" w:rsidDel="006E30F7">
          <w:rPr>
            <w:rPrChange w:id="2585" w:author="Abhiram Arali" w:date="2024-11-06T15:17:00Z">
              <w:rPr>
                <w:spacing w:val="-11"/>
                <w:sz w:val="24"/>
              </w:rPr>
            </w:rPrChange>
          </w:rPr>
          <w:delText xml:space="preserve"> </w:delText>
        </w:r>
        <w:r w:rsidRPr="00EB6CA4" w:rsidDel="006E30F7">
          <w:rPr>
            <w:rPrChange w:id="2586" w:author="Abhiram Arali" w:date="2024-11-06T15:17:00Z">
              <w:rPr>
                <w:sz w:val="24"/>
              </w:rPr>
            </w:rPrChange>
          </w:rPr>
          <w:delText>one-dimensional</w:delText>
        </w:r>
        <w:r w:rsidRPr="00EB6CA4" w:rsidDel="006E30F7">
          <w:rPr>
            <w:rPrChange w:id="2587" w:author="Abhiram Arali" w:date="2024-11-06T15:17:00Z">
              <w:rPr>
                <w:spacing w:val="-9"/>
                <w:sz w:val="24"/>
              </w:rPr>
            </w:rPrChange>
          </w:rPr>
          <w:delText xml:space="preserve"> </w:delText>
        </w:r>
        <w:r w:rsidRPr="00EB6CA4" w:rsidDel="006E30F7">
          <w:rPr>
            <w:rPrChange w:id="2588" w:author="Abhiram Arali" w:date="2024-11-06T15:17:00Z">
              <w:rPr>
                <w:sz w:val="24"/>
              </w:rPr>
            </w:rPrChange>
          </w:rPr>
          <w:delText>array</w:delText>
        </w:r>
        <w:r w:rsidRPr="00EB6CA4" w:rsidDel="006E30F7">
          <w:rPr>
            <w:rPrChange w:id="2589" w:author="Abhiram Arali" w:date="2024-11-06T15:17:00Z">
              <w:rPr>
                <w:spacing w:val="-12"/>
                <w:sz w:val="24"/>
              </w:rPr>
            </w:rPrChange>
          </w:rPr>
          <w:delText xml:space="preserve"> </w:delText>
        </w:r>
        <w:r w:rsidRPr="00EB6CA4" w:rsidDel="006E30F7">
          <w:rPr>
            <w:rPrChange w:id="2590" w:author="Abhiram Arali" w:date="2024-11-06T15:17:00Z">
              <w:rPr>
                <w:sz w:val="24"/>
              </w:rPr>
            </w:rPrChange>
          </w:rPr>
          <w:delText>of</w:delText>
        </w:r>
        <w:r w:rsidRPr="00EB6CA4" w:rsidDel="006E30F7">
          <w:rPr>
            <w:rPrChange w:id="2591" w:author="Abhiram Arali" w:date="2024-11-06T15:17:00Z">
              <w:rPr>
                <w:spacing w:val="-13"/>
                <w:sz w:val="24"/>
              </w:rPr>
            </w:rPrChange>
          </w:rPr>
          <w:delText xml:space="preserve"> </w:delText>
        </w:r>
        <w:r w:rsidRPr="00EB6CA4" w:rsidDel="006E30F7">
          <w:rPr>
            <w:rPrChange w:id="2592" w:author="Abhiram Arali" w:date="2024-11-06T15:17:00Z">
              <w:rPr>
                <w:sz w:val="24"/>
              </w:rPr>
            </w:rPrChange>
          </w:rPr>
          <w:delText>integers,</w:delText>
        </w:r>
        <w:r w:rsidRPr="00EB6CA4" w:rsidDel="006E30F7">
          <w:rPr>
            <w:rPrChange w:id="2593" w:author="Abhiram Arali" w:date="2024-11-06T15:17:00Z">
              <w:rPr>
                <w:spacing w:val="-13"/>
                <w:sz w:val="24"/>
              </w:rPr>
            </w:rPrChange>
          </w:rPr>
          <w:delText xml:space="preserve"> </w:delText>
        </w:r>
        <w:r w:rsidRPr="00EB6CA4" w:rsidDel="006E30F7">
          <w:rPr>
            <w:rPrChange w:id="2594" w:author="Abhiram Arali" w:date="2024-11-06T15:17:00Z">
              <w:rPr>
                <w:sz w:val="24"/>
              </w:rPr>
            </w:rPrChange>
          </w:rPr>
          <w:delText>initialize</w:delText>
        </w:r>
        <w:r w:rsidRPr="00EB6CA4" w:rsidDel="006E30F7">
          <w:rPr>
            <w:rPrChange w:id="2595" w:author="Abhiram Arali" w:date="2024-11-06T15:17:00Z">
              <w:rPr>
                <w:spacing w:val="-11"/>
                <w:sz w:val="24"/>
              </w:rPr>
            </w:rPrChange>
          </w:rPr>
          <w:delText xml:space="preserve"> </w:delText>
        </w:r>
        <w:r w:rsidRPr="00EB6CA4" w:rsidDel="006E30F7">
          <w:rPr>
            <w:rPrChange w:id="2596" w:author="Abhiram Arali" w:date="2024-11-06T15:17:00Z">
              <w:rPr>
                <w:sz w:val="24"/>
              </w:rPr>
            </w:rPrChange>
          </w:rPr>
          <w:delText>it</w:delText>
        </w:r>
        <w:r w:rsidRPr="00EB6CA4" w:rsidDel="006E30F7">
          <w:rPr>
            <w:rPrChange w:id="2597" w:author="Abhiram Arali" w:date="2024-11-06T15:17:00Z">
              <w:rPr>
                <w:spacing w:val="-9"/>
                <w:sz w:val="24"/>
              </w:rPr>
            </w:rPrChange>
          </w:rPr>
          <w:delText xml:space="preserve"> </w:delText>
        </w:r>
        <w:r w:rsidRPr="00EB6CA4" w:rsidDel="006E30F7">
          <w:rPr>
            <w:rPrChange w:id="2598" w:author="Abhiram Arali" w:date="2024-11-06T15:17:00Z">
              <w:rPr>
                <w:sz w:val="24"/>
              </w:rPr>
            </w:rPrChange>
          </w:rPr>
          <w:delText>with</w:delText>
        </w:r>
        <w:r w:rsidRPr="00EB6CA4" w:rsidDel="006E30F7">
          <w:rPr>
            <w:rPrChange w:id="2599" w:author="Abhiram Arali" w:date="2024-11-06T15:17:00Z">
              <w:rPr>
                <w:spacing w:val="-12"/>
                <w:sz w:val="24"/>
              </w:rPr>
            </w:rPrChange>
          </w:rPr>
          <w:delText xml:space="preserve"> </w:delText>
        </w:r>
        <w:r w:rsidRPr="00EB6CA4" w:rsidDel="006E30F7">
          <w:rPr>
            <w:rPrChange w:id="2600" w:author="Abhiram Arali" w:date="2024-11-06T15:17:00Z">
              <w:rPr>
                <w:sz w:val="24"/>
              </w:rPr>
            </w:rPrChange>
          </w:rPr>
          <w:delText>values, and display the values.</w:delText>
        </w:r>
      </w:del>
    </w:p>
    <w:p w14:paraId="691832BF" w14:textId="46A9EDD5" w:rsidR="00E527DA" w:rsidRPr="00EB6CA4" w:rsidDel="006E30F7" w:rsidRDefault="00EB2904">
      <w:pPr>
        <w:pStyle w:val="NormalBPBHEB"/>
        <w:rPr>
          <w:del w:id="2601" w:author="Abhiram Arali" w:date="2024-11-12T12:20:00Z"/>
          <w:rPrChange w:id="2602" w:author="Abhiram Arali" w:date="2024-11-06T15:17:00Z">
            <w:rPr>
              <w:del w:id="2603" w:author="Abhiram Arali" w:date="2024-11-12T12:20:00Z"/>
              <w:sz w:val="24"/>
            </w:rPr>
          </w:rPrChange>
        </w:rPr>
        <w:pPrChange w:id="2604" w:author="Abhiram Arali" w:date="2024-11-12T12:23:00Z">
          <w:pPr>
            <w:pStyle w:val="ListParagraph"/>
            <w:numPr>
              <w:numId w:val="1"/>
            </w:numPr>
            <w:tabs>
              <w:tab w:val="left" w:pos="940"/>
            </w:tabs>
            <w:spacing w:before="19" w:line="350" w:lineRule="auto"/>
            <w:ind w:left="940" w:right="216" w:hanging="360"/>
          </w:pPr>
        </w:pPrChange>
      </w:pPr>
      <w:del w:id="2605" w:author="Abhiram Arali" w:date="2024-11-12T12:20:00Z">
        <w:r w:rsidRPr="00EB6CA4" w:rsidDel="006E30F7">
          <w:rPr>
            <w:rPrChange w:id="2606" w:author="Abhiram Arali" w:date="2024-11-06T15:17:00Z">
              <w:rPr>
                <w:sz w:val="24"/>
              </w:rPr>
            </w:rPrChange>
          </w:rPr>
          <w:delText>Write</w:delText>
        </w:r>
        <w:r w:rsidRPr="00EB6CA4" w:rsidDel="006E30F7">
          <w:rPr>
            <w:rPrChange w:id="2607" w:author="Abhiram Arali" w:date="2024-11-06T15:17:00Z">
              <w:rPr>
                <w:spacing w:val="27"/>
                <w:sz w:val="24"/>
              </w:rPr>
            </w:rPrChange>
          </w:rPr>
          <w:delText xml:space="preserve"> </w:delText>
        </w:r>
        <w:r w:rsidRPr="00EB6CA4" w:rsidDel="006E30F7">
          <w:rPr>
            <w:rPrChange w:id="2608" w:author="Abhiram Arali" w:date="2024-11-06T15:17:00Z">
              <w:rPr>
                <w:sz w:val="24"/>
              </w:rPr>
            </w:rPrChange>
          </w:rPr>
          <w:delText>a</w:delText>
        </w:r>
        <w:r w:rsidRPr="00EB6CA4" w:rsidDel="006E30F7">
          <w:rPr>
            <w:rPrChange w:id="2609" w:author="Abhiram Arali" w:date="2024-11-06T15:17:00Z">
              <w:rPr>
                <w:spacing w:val="27"/>
                <w:sz w:val="24"/>
              </w:rPr>
            </w:rPrChange>
          </w:rPr>
          <w:delText xml:space="preserve"> </w:delText>
        </w:r>
        <w:r w:rsidRPr="00EB6CA4" w:rsidDel="006E30F7">
          <w:rPr>
            <w:rPrChange w:id="2610" w:author="Abhiram Arali" w:date="2024-11-06T15:17:00Z">
              <w:rPr>
                <w:sz w:val="24"/>
              </w:rPr>
            </w:rPrChange>
          </w:rPr>
          <w:delText>program</w:delText>
        </w:r>
        <w:r w:rsidRPr="00EB6CA4" w:rsidDel="006E30F7">
          <w:rPr>
            <w:rPrChange w:id="2611" w:author="Abhiram Arali" w:date="2024-11-06T15:17:00Z">
              <w:rPr>
                <w:spacing w:val="28"/>
                <w:sz w:val="24"/>
              </w:rPr>
            </w:rPrChange>
          </w:rPr>
          <w:delText xml:space="preserve"> </w:delText>
        </w:r>
        <w:r w:rsidRPr="00EB6CA4" w:rsidDel="006E30F7">
          <w:rPr>
            <w:rPrChange w:id="2612" w:author="Abhiram Arali" w:date="2024-11-06T15:17:00Z">
              <w:rPr>
                <w:sz w:val="24"/>
              </w:rPr>
            </w:rPrChange>
          </w:rPr>
          <w:delText>that</w:delText>
        </w:r>
        <w:r w:rsidRPr="00EB6CA4" w:rsidDel="006E30F7">
          <w:rPr>
            <w:rPrChange w:id="2613" w:author="Abhiram Arali" w:date="2024-11-06T15:17:00Z">
              <w:rPr>
                <w:spacing w:val="27"/>
                <w:sz w:val="24"/>
              </w:rPr>
            </w:rPrChange>
          </w:rPr>
          <w:delText xml:space="preserve"> </w:delText>
        </w:r>
        <w:r w:rsidRPr="00EB6CA4" w:rsidDel="006E30F7">
          <w:rPr>
            <w:rPrChange w:id="2614" w:author="Abhiram Arali" w:date="2024-11-06T15:17:00Z">
              <w:rPr>
                <w:sz w:val="24"/>
              </w:rPr>
            </w:rPrChange>
          </w:rPr>
          <w:delText>takes</w:delText>
        </w:r>
        <w:r w:rsidRPr="00EB6CA4" w:rsidDel="006E30F7">
          <w:rPr>
            <w:rPrChange w:id="2615" w:author="Abhiram Arali" w:date="2024-11-06T15:17:00Z">
              <w:rPr>
                <w:spacing w:val="28"/>
                <w:sz w:val="24"/>
              </w:rPr>
            </w:rPrChange>
          </w:rPr>
          <w:delText xml:space="preserve"> </w:delText>
        </w:r>
        <w:r w:rsidRPr="00EB6CA4" w:rsidDel="006E30F7">
          <w:rPr>
            <w:rPrChange w:id="2616" w:author="Abhiram Arali" w:date="2024-11-06T15:17:00Z">
              <w:rPr>
                <w:sz w:val="24"/>
              </w:rPr>
            </w:rPrChange>
          </w:rPr>
          <w:delText>an</w:delText>
        </w:r>
        <w:r w:rsidRPr="00EB6CA4" w:rsidDel="006E30F7">
          <w:rPr>
            <w:rPrChange w:id="2617" w:author="Abhiram Arali" w:date="2024-11-06T15:17:00Z">
              <w:rPr>
                <w:spacing w:val="27"/>
                <w:sz w:val="24"/>
              </w:rPr>
            </w:rPrChange>
          </w:rPr>
          <w:delText xml:space="preserve"> </w:delText>
        </w:r>
        <w:r w:rsidRPr="00EB6CA4" w:rsidDel="006E30F7">
          <w:rPr>
            <w:rPrChange w:id="2618" w:author="Abhiram Arali" w:date="2024-11-06T15:17:00Z">
              <w:rPr>
                <w:sz w:val="24"/>
              </w:rPr>
            </w:rPrChange>
          </w:rPr>
          <w:delText>array</w:delText>
        </w:r>
        <w:r w:rsidRPr="00EB6CA4" w:rsidDel="006E30F7">
          <w:rPr>
            <w:rPrChange w:id="2619" w:author="Abhiram Arali" w:date="2024-11-06T15:17:00Z">
              <w:rPr>
                <w:spacing w:val="27"/>
                <w:sz w:val="24"/>
              </w:rPr>
            </w:rPrChange>
          </w:rPr>
          <w:delText xml:space="preserve"> </w:delText>
        </w:r>
        <w:r w:rsidRPr="00EB6CA4" w:rsidDel="006E30F7">
          <w:rPr>
            <w:rPrChange w:id="2620" w:author="Abhiram Arali" w:date="2024-11-06T15:17:00Z">
              <w:rPr>
                <w:sz w:val="24"/>
              </w:rPr>
            </w:rPrChange>
          </w:rPr>
          <w:delText>of</w:delText>
        </w:r>
        <w:r w:rsidRPr="00EB6CA4" w:rsidDel="006E30F7">
          <w:rPr>
            <w:rPrChange w:id="2621" w:author="Abhiram Arali" w:date="2024-11-06T15:17:00Z">
              <w:rPr>
                <w:spacing w:val="27"/>
                <w:sz w:val="24"/>
              </w:rPr>
            </w:rPrChange>
          </w:rPr>
          <w:delText xml:space="preserve"> </w:delText>
        </w:r>
        <w:r w:rsidRPr="00EB6CA4" w:rsidDel="006E30F7">
          <w:rPr>
            <w:rPrChange w:id="2622" w:author="Abhiram Arali" w:date="2024-11-06T15:17:00Z">
              <w:rPr>
                <w:sz w:val="24"/>
              </w:rPr>
            </w:rPrChange>
          </w:rPr>
          <w:delText>10</w:delText>
        </w:r>
        <w:r w:rsidRPr="00EB6CA4" w:rsidDel="006E30F7">
          <w:rPr>
            <w:rPrChange w:id="2623" w:author="Abhiram Arali" w:date="2024-11-06T15:17:00Z">
              <w:rPr>
                <w:spacing w:val="27"/>
                <w:sz w:val="24"/>
              </w:rPr>
            </w:rPrChange>
          </w:rPr>
          <w:delText xml:space="preserve"> </w:delText>
        </w:r>
        <w:r w:rsidRPr="00EB6CA4" w:rsidDel="006E30F7">
          <w:rPr>
            <w:rPrChange w:id="2624" w:author="Abhiram Arali" w:date="2024-11-06T15:17:00Z">
              <w:rPr>
                <w:sz w:val="24"/>
              </w:rPr>
            </w:rPrChange>
          </w:rPr>
          <w:delText>integers</w:delText>
        </w:r>
        <w:r w:rsidRPr="00EB6CA4" w:rsidDel="006E30F7">
          <w:rPr>
            <w:rPrChange w:id="2625" w:author="Abhiram Arali" w:date="2024-11-06T15:17:00Z">
              <w:rPr>
                <w:spacing w:val="27"/>
                <w:sz w:val="24"/>
              </w:rPr>
            </w:rPrChange>
          </w:rPr>
          <w:delText xml:space="preserve"> </w:delText>
        </w:r>
        <w:r w:rsidRPr="00EB6CA4" w:rsidDel="006E30F7">
          <w:rPr>
            <w:rPrChange w:id="2626" w:author="Abhiram Arali" w:date="2024-11-06T15:17:00Z">
              <w:rPr>
                <w:sz w:val="24"/>
              </w:rPr>
            </w:rPrChange>
          </w:rPr>
          <w:delText>as</w:delText>
        </w:r>
        <w:r w:rsidRPr="00EB6CA4" w:rsidDel="006E30F7">
          <w:rPr>
            <w:rPrChange w:id="2627" w:author="Abhiram Arali" w:date="2024-11-06T15:17:00Z">
              <w:rPr>
                <w:spacing w:val="28"/>
                <w:sz w:val="24"/>
              </w:rPr>
            </w:rPrChange>
          </w:rPr>
          <w:delText xml:space="preserve"> </w:delText>
        </w:r>
        <w:r w:rsidRPr="00EB6CA4" w:rsidDel="006E30F7">
          <w:rPr>
            <w:rPrChange w:id="2628" w:author="Abhiram Arali" w:date="2024-11-06T15:17:00Z">
              <w:rPr>
                <w:sz w:val="24"/>
              </w:rPr>
            </w:rPrChange>
          </w:rPr>
          <w:delText>input</w:delText>
        </w:r>
        <w:r w:rsidRPr="00EB6CA4" w:rsidDel="006E30F7">
          <w:rPr>
            <w:rPrChange w:id="2629" w:author="Abhiram Arali" w:date="2024-11-06T15:17:00Z">
              <w:rPr>
                <w:spacing w:val="28"/>
                <w:sz w:val="24"/>
              </w:rPr>
            </w:rPrChange>
          </w:rPr>
          <w:delText xml:space="preserve"> </w:delText>
        </w:r>
        <w:r w:rsidRPr="00EB6CA4" w:rsidDel="006E30F7">
          <w:rPr>
            <w:rPrChange w:id="2630" w:author="Abhiram Arali" w:date="2024-11-06T15:17:00Z">
              <w:rPr>
                <w:sz w:val="24"/>
              </w:rPr>
            </w:rPrChange>
          </w:rPr>
          <w:delText>and</w:delText>
        </w:r>
        <w:r w:rsidRPr="00EB6CA4" w:rsidDel="006E30F7">
          <w:rPr>
            <w:rPrChange w:id="2631" w:author="Abhiram Arali" w:date="2024-11-06T15:17:00Z">
              <w:rPr>
                <w:spacing w:val="27"/>
                <w:sz w:val="24"/>
              </w:rPr>
            </w:rPrChange>
          </w:rPr>
          <w:delText xml:space="preserve"> </w:delText>
        </w:r>
        <w:r w:rsidRPr="00EB6CA4" w:rsidDel="006E30F7">
          <w:rPr>
            <w:rPrChange w:id="2632" w:author="Abhiram Arali" w:date="2024-11-06T15:17:00Z">
              <w:rPr>
                <w:sz w:val="24"/>
              </w:rPr>
            </w:rPrChange>
          </w:rPr>
          <w:delText>prints</w:delText>
        </w:r>
        <w:r w:rsidRPr="00EB6CA4" w:rsidDel="006E30F7">
          <w:rPr>
            <w:rPrChange w:id="2633" w:author="Abhiram Arali" w:date="2024-11-06T15:17:00Z">
              <w:rPr>
                <w:spacing w:val="26"/>
                <w:sz w:val="24"/>
              </w:rPr>
            </w:rPrChange>
          </w:rPr>
          <w:delText xml:space="preserve"> </w:delText>
        </w:r>
        <w:r w:rsidRPr="00EB6CA4" w:rsidDel="006E30F7">
          <w:rPr>
            <w:rPrChange w:id="2634" w:author="Abhiram Arali" w:date="2024-11-06T15:17:00Z">
              <w:rPr>
                <w:sz w:val="24"/>
              </w:rPr>
            </w:rPrChange>
          </w:rPr>
          <w:delText>the</w:delText>
        </w:r>
        <w:r w:rsidRPr="00EB6CA4" w:rsidDel="006E30F7">
          <w:rPr>
            <w:rPrChange w:id="2635" w:author="Abhiram Arali" w:date="2024-11-06T15:17:00Z">
              <w:rPr>
                <w:spacing w:val="33"/>
                <w:sz w:val="24"/>
              </w:rPr>
            </w:rPrChange>
          </w:rPr>
          <w:delText xml:space="preserve"> </w:delText>
        </w:r>
        <w:r w:rsidRPr="00EB6CA4" w:rsidDel="006E30F7">
          <w:rPr>
            <w:rPrChange w:id="2636" w:author="Abhiram Arali" w:date="2024-11-06T15:17:00Z">
              <w:rPr>
                <w:sz w:val="24"/>
              </w:rPr>
            </w:rPrChange>
          </w:rPr>
          <w:delText>sum</w:delText>
        </w:r>
        <w:r w:rsidRPr="00EB6CA4" w:rsidDel="006E30F7">
          <w:rPr>
            <w:rPrChange w:id="2637" w:author="Abhiram Arali" w:date="2024-11-06T15:17:00Z">
              <w:rPr>
                <w:spacing w:val="28"/>
                <w:sz w:val="24"/>
              </w:rPr>
            </w:rPrChange>
          </w:rPr>
          <w:delText xml:space="preserve"> </w:delText>
        </w:r>
        <w:r w:rsidRPr="00EB6CA4" w:rsidDel="006E30F7">
          <w:rPr>
            <w:rPrChange w:id="2638" w:author="Abhiram Arali" w:date="2024-11-06T15:17:00Z">
              <w:rPr>
                <w:sz w:val="24"/>
              </w:rPr>
            </w:rPrChange>
          </w:rPr>
          <w:delText>and average of the array elements.</w:delText>
        </w:r>
      </w:del>
    </w:p>
    <w:p w14:paraId="605FC218" w14:textId="11D6BC32" w:rsidR="00E527DA" w:rsidRPr="00EB6CA4" w:rsidDel="006E30F7" w:rsidRDefault="00EB2904">
      <w:pPr>
        <w:pStyle w:val="NormalBPBHEB"/>
        <w:rPr>
          <w:del w:id="2639" w:author="Abhiram Arali" w:date="2024-11-12T12:20:00Z"/>
          <w:rPrChange w:id="2640" w:author="Abhiram Arali" w:date="2024-11-06T15:17:00Z">
            <w:rPr>
              <w:del w:id="2641" w:author="Abhiram Arali" w:date="2024-11-12T12:20:00Z"/>
              <w:sz w:val="24"/>
            </w:rPr>
          </w:rPrChange>
        </w:rPr>
        <w:pPrChange w:id="2642" w:author="Abhiram Arali" w:date="2024-11-12T12:23:00Z">
          <w:pPr>
            <w:pStyle w:val="ListParagraph"/>
            <w:numPr>
              <w:numId w:val="1"/>
            </w:numPr>
            <w:tabs>
              <w:tab w:val="left" w:pos="940"/>
            </w:tabs>
            <w:spacing w:before="12" w:line="350" w:lineRule="auto"/>
            <w:ind w:left="940" w:right="222" w:hanging="360"/>
          </w:pPr>
        </w:pPrChange>
      </w:pPr>
      <w:del w:id="2643" w:author="Abhiram Arali" w:date="2024-11-12T12:20:00Z">
        <w:r w:rsidRPr="00EB6CA4" w:rsidDel="006E30F7">
          <w:rPr>
            <w:rPrChange w:id="2644" w:author="Abhiram Arali" w:date="2024-11-06T15:17:00Z">
              <w:rPr>
                <w:sz w:val="24"/>
              </w:rPr>
            </w:rPrChange>
          </w:rPr>
          <w:delText>Write</w:delText>
        </w:r>
        <w:r w:rsidRPr="00EB6CA4" w:rsidDel="006E30F7">
          <w:rPr>
            <w:rPrChange w:id="2645" w:author="Abhiram Arali" w:date="2024-11-06T15:17:00Z">
              <w:rPr>
                <w:spacing w:val="33"/>
                <w:sz w:val="24"/>
              </w:rPr>
            </w:rPrChange>
          </w:rPr>
          <w:delText xml:space="preserve"> </w:delText>
        </w:r>
        <w:r w:rsidRPr="00EB6CA4" w:rsidDel="006E30F7">
          <w:rPr>
            <w:rPrChange w:id="2646" w:author="Abhiram Arali" w:date="2024-11-06T15:17:00Z">
              <w:rPr>
                <w:sz w:val="24"/>
              </w:rPr>
            </w:rPrChange>
          </w:rPr>
          <w:delText>a</w:delText>
        </w:r>
        <w:r w:rsidRPr="00EB6CA4" w:rsidDel="006E30F7">
          <w:rPr>
            <w:rPrChange w:id="2647" w:author="Abhiram Arali" w:date="2024-11-06T15:17:00Z">
              <w:rPr>
                <w:spacing w:val="33"/>
                <w:sz w:val="24"/>
              </w:rPr>
            </w:rPrChange>
          </w:rPr>
          <w:delText xml:space="preserve"> </w:delText>
        </w:r>
        <w:r w:rsidRPr="00EB6CA4" w:rsidDel="006E30F7">
          <w:rPr>
            <w:rPrChange w:id="2648" w:author="Abhiram Arali" w:date="2024-11-06T15:17:00Z">
              <w:rPr>
                <w:sz w:val="24"/>
              </w:rPr>
            </w:rPrChange>
          </w:rPr>
          <w:delText>program</w:delText>
        </w:r>
        <w:r w:rsidRPr="00EB6CA4" w:rsidDel="006E30F7">
          <w:rPr>
            <w:rPrChange w:id="2649" w:author="Abhiram Arali" w:date="2024-11-06T15:17:00Z">
              <w:rPr>
                <w:spacing w:val="34"/>
                <w:sz w:val="24"/>
              </w:rPr>
            </w:rPrChange>
          </w:rPr>
          <w:delText xml:space="preserve"> </w:delText>
        </w:r>
        <w:r w:rsidRPr="00EB6CA4" w:rsidDel="006E30F7">
          <w:rPr>
            <w:rPrChange w:id="2650" w:author="Abhiram Arali" w:date="2024-11-06T15:17:00Z">
              <w:rPr>
                <w:sz w:val="24"/>
              </w:rPr>
            </w:rPrChange>
          </w:rPr>
          <w:delText>to</w:delText>
        </w:r>
        <w:r w:rsidRPr="00EB6CA4" w:rsidDel="006E30F7">
          <w:rPr>
            <w:rPrChange w:id="2651" w:author="Abhiram Arali" w:date="2024-11-06T15:17:00Z">
              <w:rPr>
                <w:spacing w:val="34"/>
                <w:sz w:val="24"/>
              </w:rPr>
            </w:rPrChange>
          </w:rPr>
          <w:delText xml:space="preserve"> </w:delText>
        </w:r>
        <w:r w:rsidRPr="00EB6CA4" w:rsidDel="006E30F7">
          <w:rPr>
            <w:rPrChange w:id="2652" w:author="Abhiram Arali" w:date="2024-11-06T15:17:00Z">
              <w:rPr>
                <w:sz w:val="24"/>
              </w:rPr>
            </w:rPrChange>
          </w:rPr>
          <w:delText>declare</w:delText>
        </w:r>
        <w:r w:rsidRPr="00EB6CA4" w:rsidDel="006E30F7">
          <w:rPr>
            <w:rPrChange w:id="2653" w:author="Abhiram Arali" w:date="2024-11-06T15:17:00Z">
              <w:rPr>
                <w:spacing w:val="33"/>
                <w:sz w:val="24"/>
              </w:rPr>
            </w:rPrChange>
          </w:rPr>
          <w:delText xml:space="preserve"> </w:delText>
        </w:r>
        <w:r w:rsidRPr="00EB6CA4" w:rsidDel="006E30F7">
          <w:rPr>
            <w:rPrChange w:id="2654" w:author="Abhiram Arali" w:date="2024-11-06T15:17:00Z">
              <w:rPr>
                <w:sz w:val="24"/>
              </w:rPr>
            </w:rPrChange>
          </w:rPr>
          <w:delText>and</w:delText>
        </w:r>
        <w:r w:rsidRPr="00EB6CA4" w:rsidDel="006E30F7">
          <w:rPr>
            <w:rPrChange w:id="2655" w:author="Abhiram Arali" w:date="2024-11-06T15:17:00Z">
              <w:rPr>
                <w:spacing w:val="34"/>
                <w:sz w:val="24"/>
              </w:rPr>
            </w:rPrChange>
          </w:rPr>
          <w:delText xml:space="preserve"> </w:delText>
        </w:r>
        <w:r w:rsidRPr="00EB6CA4" w:rsidDel="006E30F7">
          <w:rPr>
            <w:rPrChange w:id="2656" w:author="Abhiram Arali" w:date="2024-11-06T15:17:00Z">
              <w:rPr>
                <w:sz w:val="24"/>
              </w:rPr>
            </w:rPrChange>
          </w:rPr>
          <w:delText>initialize</w:delText>
        </w:r>
        <w:r w:rsidRPr="00EB6CA4" w:rsidDel="006E30F7">
          <w:rPr>
            <w:rPrChange w:id="2657" w:author="Abhiram Arali" w:date="2024-11-06T15:17:00Z">
              <w:rPr>
                <w:spacing w:val="33"/>
                <w:sz w:val="24"/>
              </w:rPr>
            </w:rPrChange>
          </w:rPr>
          <w:delText xml:space="preserve"> </w:delText>
        </w:r>
        <w:r w:rsidRPr="00EB6CA4" w:rsidDel="006E30F7">
          <w:rPr>
            <w:rPrChange w:id="2658" w:author="Abhiram Arali" w:date="2024-11-06T15:17:00Z">
              <w:rPr>
                <w:sz w:val="24"/>
              </w:rPr>
            </w:rPrChange>
          </w:rPr>
          <w:delText>two</w:delText>
        </w:r>
        <w:r w:rsidRPr="00EB6CA4" w:rsidDel="006E30F7">
          <w:rPr>
            <w:rPrChange w:id="2659" w:author="Abhiram Arali" w:date="2024-11-06T15:17:00Z">
              <w:rPr>
                <w:spacing w:val="34"/>
                <w:sz w:val="24"/>
              </w:rPr>
            </w:rPrChange>
          </w:rPr>
          <w:delText xml:space="preserve"> </w:delText>
        </w:r>
        <w:r w:rsidRPr="00EB6CA4" w:rsidDel="006E30F7">
          <w:rPr>
            <w:rPrChange w:id="2660" w:author="Abhiram Arali" w:date="2024-11-06T15:17:00Z">
              <w:rPr>
                <w:sz w:val="24"/>
              </w:rPr>
            </w:rPrChange>
          </w:rPr>
          <w:delText>2D</w:delText>
        </w:r>
        <w:r w:rsidRPr="00EB6CA4" w:rsidDel="006E30F7">
          <w:rPr>
            <w:rPrChange w:id="2661" w:author="Abhiram Arali" w:date="2024-11-06T15:17:00Z">
              <w:rPr>
                <w:spacing w:val="33"/>
                <w:sz w:val="24"/>
              </w:rPr>
            </w:rPrChange>
          </w:rPr>
          <w:delText xml:space="preserve"> </w:delText>
        </w:r>
        <w:r w:rsidRPr="00EB6CA4" w:rsidDel="006E30F7">
          <w:rPr>
            <w:rPrChange w:id="2662" w:author="Abhiram Arali" w:date="2024-11-06T15:17:00Z">
              <w:rPr>
                <w:sz w:val="24"/>
              </w:rPr>
            </w:rPrChange>
          </w:rPr>
          <w:delText>arrays</w:delText>
        </w:r>
        <w:r w:rsidRPr="00EB6CA4" w:rsidDel="006E30F7">
          <w:rPr>
            <w:rPrChange w:id="2663" w:author="Abhiram Arali" w:date="2024-11-06T15:17:00Z">
              <w:rPr>
                <w:spacing w:val="34"/>
                <w:sz w:val="24"/>
              </w:rPr>
            </w:rPrChange>
          </w:rPr>
          <w:delText xml:space="preserve"> </w:delText>
        </w:r>
        <w:r w:rsidRPr="00EB6CA4" w:rsidDel="006E30F7">
          <w:rPr>
            <w:rPrChange w:id="2664" w:author="Abhiram Arali" w:date="2024-11-06T15:17:00Z">
              <w:rPr>
                <w:sz w:val="24"/>
              </w:rPr>
            </w:rPrChange>
          </w:rPr>
          <w:delText>and</w:delText>
        </w:r>
        <w:r w:rsidRPr="00EB6CA4" w:rsidDel="006E30F7">
          <w:rPr>
            <w:rPrChange w:id="2665" w:author="Abhiram Arali" w:date="2024-11-06T15:17:00Z">
              <w:rPr>
                <w:spacing w:val="34"/>
                <w:sz w:val="24"/>
              </w:rPr>
            </w:rPrChange>
          </w:rPr>
          <w:delText xml:space="preserve"> </w:delText>
        </w:r>
        <w:r w:rsidRPr="00EB6CA4" w:rsidDel="006E30F7">
          <w:rPr>
            <w:rPrChange w:id="2666" w:author="Abhiram Arali" w:date="2024-11-06T15:17:00Z">
              <w:rPr>
                <w:sz w:val="24"/>
              </w:rPr>
            </w:rPrChange>
          </w:rPr>
          <w:delText>add</w:delText>
        </w:r>
        <w:r w:rsidRPr="00EB6CA4" w:rsidDel="006E30F7">
          <w:rPr>
            <w:rPrChange w:id="2667" w:author="Abhiram Arali" w:date="2024-11-06T15:17:00Z">
              <w:rPr>
                <w:spacing w:val="34"/>
                <w:sz w:val="24"/>
              </w:rPr>
            </w:rPrChange>
          </w:rPr>
          <w:delText xml:space="preserve"> </w:delText>
        </w:r>
        <w:r w:rsidRPr="00EB6CA4" w:rsidDel="006E30F7">
          <w:rPr>
            <w:rPrChange w:id="2668" w:author="Abhiram Arali" w:date="2024-11-06T15:17:00Z">
              <w:rPr>
                <w:sz w:val="24"/>
              </w:rPr>
            </w:rPrChange>
          </w:rPr>
          <w:delText>them</w:delText>
        </w:r>
        <w:r w:rsidRPr="00EB6CA4" w:rsidDel="006E30F7">
          <w:rPr>
            <w:rPrChange w:id="2669" w:author="Abhiram Arali" w:date="2024-11-06T15:17:00Z">
              <w:rPr>
                <w:spacing w:val="34"/>
                <w:sz w:val="24"/>
              </w:rPr>
            </w:rPrChange>
          </w:rPr>
          <w:delText xml:space="preserve"> </w:delText>
        </w:r>
        <w:r w:rsidRPr="00EB6CA4" w:rsidDel="006E30F7">
          <w:rPr>
            <w:rPrChange w:id="2670" w:author="Abhiram Arali" w:date="2024-11-06T15:17:00Z">
              <w:rPr>
                <w:sz w:val="24"/>
              </w:rPr>
            </w:rPrChange>
          </w:rPr>
          <w:delText>element</w:delText>
        </w:r>
        <w:r w:rsidRPr="00EB6CA4" w:rsidDel="006E30F7">
          <w:rPr>
            <w:rPrChange w:id="2671" w:author="Abhiram Arali" w:date="2024-11-06T15:17:00Z">
              <w:rPr>
                <w:spacing w:val="34"/>
                <w:sz w:val="24"/>
              </w:rPr>
            </w:rPrChange>
          </w:rPr>
          <w:delText xml:space="preserve"> </w:delText>
        </w:r>
        <w:r w:rsidRPr="00EB6CA4" w:rsidDel="006E30F7">
          <w:rPr>
            <w:rPrChange w:id="2672" w:author="Abhiram Arali" w:date="2024-11-06T15:17:00Z">
              <w:rPr>
                <w:sz w:val="24"/>
              </w:rPr>
            </w:rPrChange>
          </w:rPr>
          <w:delText>by element. Display the resulting matrix.</w:delText>
        </w:r>
      </w:del>
    </w:p>
    <w:p w14:paraId="54A60475" w14:textId="402C627B" w:rsidR="00E527DA" w:rsidRPr="00EB6CA4" w:rsidDel="006E30F7" w:rsidRDefault="00EB2904">
      <w:pPr>
        <w:pStyle w:val="NormalBPBHEB"/>
        <w:rPr>
          <w:del w:id="2673" w:author="Abhiram Arali" w:date="2024-11-12T12:20:00Z"/>
          <w:rPrChange w:id="2674" w:author="Abhiram Arali" w:date="2024-11-06T15:17:00Z">
            <w:rPr>
              <w:del w:id="2675" w:author="Abhiram Arali" w:date="2024-11-12T12:20:00Z"/>
              <w:sz w:val="24"/>
            </w:rPr>
          </w:rPrChange>
        </w:rPr>
        <w:pPrChange w:id="2676" w:author="Abhiram Arali" w:date="2024-11-12T12:23:00Z">
          <w:pPr>
            <w:pStyle w:val="ListParagraph"/>
            <w:numPr>
              <w:numId w:val="1"/>
            </w:numPr>
            <w:tabs>
              <w:tab w:val="left" w:pos="940"/>
            </w:tabs>
            <w:spacing w:before="13" w:line="350" w:lineRule="auto"/>
            <w:ind w:left="940" w:right="226" w:hanging="360"/>
          </w:pPr>
        </w:pPrChange>
      </w:pPr>
      <w:del w:id="2677" w:author="Abhiram Arali" w:date="2024-11-12T12:20:00Z">
        <w:r w:rsidRPr="00EB6CA4" w:rsidDel="006E30F7">
          <w:rPr>
            <w:rPrChange w:id="2678" w:author="Abhiram Arali" w:date="2024-11-06T15:17:00Z">
              <w:rPr>
                <w:sz w:val="24"/>
              </w:rPr>
            </w:rPrChange>
          </w:rPr>
          <w:delText xml:space="preserve">Write a function to search for a specific value in an array. If found, return the </w:delText>
        </w:r>
        <w:r w:rsidRPr="00EB6CA4" w:rsidDel="006E30F7">
          <w:rPr>
            <w:rPrChange w:id="2679" w:author="Abhiram Arali" w:date="2024-11-06T15:17:00Z">
              <w:rPr>
                <w:sz w:val="24"/>
              </w:rPr>
            </w:rPrChange>
          </w:rPr>
          <w:delText>index; otherwise, return -1.</w:delText>
        </w:r>
      </w:del>
    </w:p>
    <w:p w14:paraId="0005F25F" w14:textId="3949100D" w:rsidR="00E527DA" w:rsidRPr="00EB6CA4" w:rsidDel="006E30F7" w:rsidRDefault="00EB2904">
      <w:pPr>
        <w:pStyle w:val="NormalBPBHEB"/>
        <w:rPr>
          <w:del w:id="2680" w:author="Abhiram Arali" w:date="2024-11-12T12:20:00Z"/>
          <w:rPrChange w:id="2681" w:author="Abhiram Arali" w:date="2024-11-06T15:17:00Z">
            <w:rPr>
              <w:del w:id="2682" w:author="Abhiram Arali" w:date="2024-11-12T12:20:00Z"/>
              <w:sz w:val="24"/>
            </w:rPr>
          </w:rPrChange>
        </w:rPr>
        <w:pPrChange w:id="2683" w:author="Abhiram Arali" w:date="2024-11-12T12:23:00Z">
          <w:pPr>
            <w:pStyle w:val="ListParagraph"/>
            <w:numPr>
              <w:numId w:val="1"/>
            </w:numPr>
            <w:tabs>
              <w:tab w:val="left" w:pos="940"/>
            </w:tabs>
            <w:spacing w:before="13" w:line="350" w:lineRule="auto"/>
            <w:ind w:left="940" w:right="217" w:hanging="360"/>
          </w:pPr>
        </w:pPrChange>
      </w:pPr>
      <w:del w:id="2684" w:author="Abhiram Arali" w:date="2024-11-12T12:20:00Z">
        <w:r w:rsidRPr="00EB6CA4" w:rsidDel="006E30F7">
          <w:rPr>
            <w:rPrChange w:id="2685" w:author="Abhiram Arali" w:date="2024-11-06T15:17:00Z">
              <w:rPr>
                <w:sz w:val="24"/>
              </w:rPr>
            </w:rPrChange>
          </w:rPr>
          <w:delText>Write</w:delText>
        </w:r>
        <w:r w:rsidRPr="00EB6CA4" w:rsidDel="006E30F7">
          <w:rPr>
            <w:rPrChange w:id="2686" w:author="Abhiram Arali" w:date="2024-11-06T15:17:00Z">
              <w:rPr>
                <w:spacing w:val="-4"/>
                <w:sz w:val="24"/>
              </w:rPr>
            </w:rPrChange>
          </w:rPr>
          <w:delText xml:space="preserve"> </w:delText>
        </w:r>
        <w:r w:rsidRPr="00EB6CA4" w:rsidDel="006E30F7">
          <w:rPr>
            <w:rPrChange w:id="2687" w:author="Abhiram Arali" w:date="2024-11-06T15:17:00Z">
              <w:rPr>
                <w:sz w:val="24"/>
              </w:rPr>
            </w:rPrChange>
          </w:rPr>
          <w:delText>a</w:delText>
        </w:r>
        <w:r w:rsidRPr="00EB6CA4" w:rsidDel="006E30F7">
          <w:rPr>
            <w:rPrChange w:id="2688" w:author="Abhiram Arali" w:date="2024-11-06T15:17:00Z">
              <w:rPr>
                <w:spacing w:val="-4"/>
                <w:sz w:val="24"/>
              </w:rPr>
            </w:rPrChange>
          </w:rPr>
          <w:delText xml:space="preserve"> </w:delText>
        </w:r>
        <w:r w:rsidRPr="00EB6CA4" w:rsidDel="006E30F7">
          <w:rPr>
            <w:rPrChange w:id="2689" w:author="Abhiram Arali" w:date="2024-11-06T15:17:00Z">
              <w:rPr>
                <w:sz w:val="24"/>
              </w:rPr>
            </w:rPrChange>
          </w:rPr>
          <w:delText>function</w:delText>
        </w:r>
        <w:r w:rsidRPr="00EB6CA4" w:rsidDel="006E30F7">
          <w:rPr>
            <w:rPrChange w:id="2690" w:author="Abhiram Arali" w:date="2024-11-06T15:17:00Z">
              <w:rPr>
                <w:spacing w:val="-3"/>
                <w:sz w:val="24"/>
              </w:rPr>
            </w:rPrChange>
          </w:rPr>
          <w:delText xml:space="preserve"> </w:delText>
        </w:r>
        <w:r w:rsidRPr="00EB6CA4" w:rsidDel="006E30F7">
          <w:rPr>
            <w:rPrChange w:id="2691" w:author="Abhiram Arali" w:date="2024-11-06T15:17:00Z">
              <w:rPr>
                <w:sz w:val="24"/>
              </w:rPr>
            </w:rPrChange>
          </w:rPr>
          <w:delText>to</w:delText>
        </w:r>
        <w:r w:rsidRPr="00EB6CA4" w:rsidDel="006E30F7">
          <w:rPr>
            <w:rPrChange w:id="2692" w:author="Abhiram Arali" w:date="2024-11-06T15:17:00Z">
              <w:rPr>
                <w:spacing w:val="-3"/>
                <w:sz w:val="24"/>
              </w:rPr>
            </w:rPrChange>
          </w:rPr>
          <w:delText xml:space="preserve"> </w:delText>
        </w:r>
        <w:r w:rsidRPr="00EB6CA4" w:rsidDel="006E30F7">
          <w:rPr>
            <w:rPrChange w:id="2693" w:author="Abhiram Arali" w:date="2024-11-06T15:17:00Z">
              <w:rPr>
                <w:sz w:val="24"/>
              </w:rPr>
            </w:rPrChange>
          </w:rPr>
          <w:delText>multiply</w:delText>
        </w:r>
        <w:r w:rsidRPr="00EB6CA4" w:rsidDel="006E30F7">
          <w:rPr>
            <w:rPrChange w:id="2694" w:author="Abhiram Arali" w:date="2024-11-06T15:17:00Z">
              <w:rPr>
                <w:spacing w:val="-3"/>
                <w:sz w:val="24"/>
              </w:rPr>
            </w:rPrChange>
          </w:rPr>
          <w:delText xml:space="preserve"> </w:delText>
        </w:r>
        <w:r w:rsidRPr="00EB6CA4" w:rsidDel="006E30F7">
          <w:rPr>
            <w:rPrChange w:id="2695" w:author="Abhiram Arali" w:date="2024-11-06T15:17:00Z">
              <w:rPr>
                <w:sz w:val="24"/>
              </w:rPr>
            </w:rPrChange>
          </w:rPr>
          <w:delText>two</w:delText>
        </w:r>
        <w:r w:rsidRPr="00EB6CA4" w:rsidDel="006E30F7">
          <w:rPr>
            <w:rPrChange w:id="2696" w:author="Abhiram Arali" w:date="2024-11-06T15:17:00Z">
              <w:rPr>
                <w:spacing w:val="-3"/>
                <w:sz w:val="24"/>
              </w:rPr>
            </w:rPrChange>
          </w:rPr>
          <w:delText xml:space="preserve"> </w:delText>
        </w:r>
        <w:r w:rsidRPr="00EB6CA4" w:rsidDel="006E30F7">
          <w:rPr>
            <w:rPrChange w:id="2697" w:author="Abhiram Arali" w:date="2024-11-06T15:17:00Z">
              <w:rPr>
                <w:sz w:val="24"/>
              </w:rPr>
            </w:rPrChange>
          </w:rPr>
          <w:delText>matrices.</w:delText>
        </w:r>
        <w:r w:rsidRPr="00EB6CA4" w:rsidDel="006E30F7">
          <w:rPr>
            <w:rPrChange w:id="2698" w:author="Abhiram Arali" w:date="2024-11-06T15:17:00Z">
              <w:rPr>
                <w:spacing w:val="-3"/>
                <w:sz w:val="24"/>
              </w:rPr>
            </w:rPrChange>
          </w:rPr>
          <w:delText xml:space="preserve"> </w:delText>
        </w:r>
        <w:r w:rsidRPr="00EB6CA4" w:rsidDel="006E30F7">
          <w:rPr>
            <w:rPrChange w:id="2699" w:author="Abhiram Arali" w:date="2024-11-06T15:17:00Z">
              <w:rPr>
                <w:sz w:val="24"/>
              </w:rPr>
            </w:rPrChange>
          </w:rPr>
          <w:delText>Take</w:delText>
        </w:r>
        <w:r w:rsidRPr="00EB6CA4" w:rsidDel="006E30F7">
          <w:rPr>
            <w:rPrChange w:id="2700" w:author="Abhiram Arali" w:date="2024-11-06T15:17:00Z">
              <w:rPr>
                <w:spacing w:val="-4"/>
                <w:sz w:val="24"/>
              </w:rPr>
            </w:rPrChange>
          </w:rPr>
          <w:delText xml:space="preserve"> </w:delText>
        </w:r>
        <w:r w:rsidRPr="00EB6CA4" w:rsidDel="006E30F7">
          <w:rPr>
            <w:rPrChange w:id="2701" w:author="Abhiram Arali" w:date="2024-11-06T15:17:00Z">
              <w:rPr>
                <w:sz w:val="24"/>
              </w:rPr>
            </w:rPrChange>
          </w:rPr>
          <w:delText>inputs</w:delText>
        </w:r>
        <w:r w:rsidRPr="00EB6CA4" w:rsidDel="006E30F7">
          <w:rPr>
            <w:rPrChange w:id="2702" w:author="Abhiram Arali" w:date="2024-11-06T15:17:00Z">
              <w:rPr>
                <w:spacing w:val="-3"/>
                <w:sz w:val="24"/>
              </w:rPr>
            </w:rPrChange>
          </w:rPr>
          <w:delText xml:space="preserve"> </w:delText>
        </w:r>
        <w:r w:rsidRPr="00EB6CA4" w:rsidDel="006E30F7">
          <w:rPr>
            <w:rPrChange w:id="2703" w:author="Abhiram Arali" w:date="2024-11-06T15:17:00Z">
              <w:rPr>
                <w:sz w:val="24"/>
              </w:rPr>
            </w:rPrChange>
          </w:rPr>
          <w:delText>for</w:delText>
        </w:r>
        <w:r w:rsidRPr="00EB6CA4" w:rsidDel="006E30F7">
          <w:rPr>
            <w:rPrChange w:id="2704" w:author="Abhiram Arali" w:date="2024-11-06T15:17:00Z">
              <w:rPr>
                <w:spacing w:val="-4"/>
                <w:sz w:val="24"/>
              </w:rPr>
            </w:rPrChange>
          </w:rPr>
          <w:delText xml:space="preserve"> </w:delText>
        </w:r>
        <w:r w:rsidRPr="00EB6CA4" w:rsidDel="006E30F7">
          <w:rPr>
            <w:rPrChange w:id="2705" w:author="Abhiram Arali" w:date="2024-11-06T15:17:00Z">
              <w:rPr>
                <w:sz w:val="24"/>
              </w:rPr>
            </w:rPrChange>
          </w:rPr>
          <w:delText>the</w:delText>
        </w:r>
        <w:r w:rsidRPr="00EB6CA4" w:rsidDel="006E30F7">
          <w:rPr>
            <w:rPrChange w:id="2706" w:author="Abhiram Arali" w:date="2024-11-06T15:17:00Z">
              <w:rPr>
                <w:spacing w:val="-3"/>
                <w:sz w:val="24"/>
              </w:rPr>
            </w:rPrChange>
          </w:rPr>
          <w:delText xml:space="preserve"> </w:delText>
        </w:r>
        <w:r w:rsidRPr="00EB6CA4" w:rsidDel="006E30F7">
          <w:rPr>
            <w:rPrChange w:id="2707" w:author="Abhiram Arali" w:date="2024-11-06T15:17:00Z">
              <w:rPr>
                <w:sz w:val="24"/>
              </w:rPr>
            </w:rPrChange>
          </w:rPr>
          <w:delText>matrices</w:delText>
        </w:r>
        <w:r w:rsidRPr="00EB6CA4" w:rsidDel="006E30F7">
          <w:rPr>
            <w:rPrChange w:id="2708" w:author="Abhiram Arali" w:date="2024-11-06T15:17:00Z">
              <w:rPr>
                <w:spacing w:val="-3"/>
                <w:sz w:val="24"/>
              </w:rPr>
            </w:rPrChange>
          </w:rPr>
          <w:delText xml:space="preserve"> </w:delText>
        </w:r>
        <w:r w:rsidRPr="00EB6CA4" w:rsidDel="006E30F7">
          <w:rPr>
            <w:rPrChange w:id="2709" w:author="Abhiram Arali" w:date="2024-11-06T15:17:00Z">
              <w:rPr>
                <w:sz w:val="24"/>
              </w:rPr>
            </w:rPrChange>
          </w:rPr>
          <w:delText>and</w:delText>
        </w:r>
        <w:r w:rsidRPr="00EB6CA4" w:rsidDel="006E30F7">
          <w:rPr>
            <w:rPrChange w:id="2710" w:author="Abhiram Arali" w:date="2024-11-06T15:17:00Z">
              <w:rPr>
                <w:spacing w:val="-1"/>
                <w:sz w:val="24"/>
              </w:rPr>
            </w:rPrChange>
          </w:rPr>
          <w:delText xml:space="preserve"> </w:delText>
        </w:r>
        <w:r w:rsidRPr="00EB6CA4" w:rsidDel="006E30F7">
          <w:rPr>
            <w:rPrChange w:id="2711" w:author="Abhiram Arali" w:date="2024-11-06T15:17:00Z">
              <w:rPr>
                <w:sz w:val="24"/>
              </w:rPr>
            </w:rPrChange>
          </w:rPr>
          <w:delText>display</w:delText>
        </w:r>
        <w:r w:rsidRPr="00EB6CA4" w:rsidDel="006E30F7">
          <w:rPr>
            <w:rPrChange w:id="2712" w:author="Abhiram Arali" w:date="2024-11-06T15:17:00Z">
              <w:rPr>
                <w:spacing w:val="-3"/>
                <w:sz w:val="24"/>
              </w:rPr>
            </w:rPrChange>
          </w:rPr>
          <w:delText xml:space="preserve"> </w:delText>
        </w:r>
        <w:r w:rsidRPr="00EB6CA4" w:rsidDel="006E30F7">
          <w:rPr>
            <w:rPrChange w:id="2713" w:author="Abhiram Arali" w:date="2024-11-06T15:17:00Z">
              <w:rPr>
                <w:sz w:val="24"/>
              </w:rPr>
            </w:rPrChange>
          </w:rPr>
          <w:delText xml:space="preserve">the </w:delText>
        </w:r>
        <w:r w:rsidRPr="00EB6CA4" w:rsidDel="006E30F7">
          <w:rPr>
            <w:rPrChange w:id="2714" w:author="Abhiram Arali" w:date="2024-11-06T15:17:00Z">
              <w:rPr>
                <w:spacing w:val="-2"/>
                <w:sz w:val="24"/>
              </w:rPr>
            </w:rPrChange>
          </w:rPr>
          <w:delText>result.</w:delText>
        </w:r>
      </w:del>
    </w:p>
    <w:p w14:paraId="7F2FCF45" w14:textId="4DA0E5C4" w:rsidR="00E527DA" w:rsidRPr="00EB6CA4" w:rsidDel="006E30F7" w:rsidRDefault="00EB2904">
      <w:pPr>
        <w:pStyle w:val="NormalBPBHEB"/>
        <w:rPr>
          <w:del w:id="2715" w:author="Abhiram Arali" w:date="2024-11-12T12:20:00Z"/>
          <w:rPrChange w:id="2716" w:author="Abhiram Arali" w:date="2024-11-06T15:17:00Z">
            <w:rPr>
              <w:del w:id="2717" w:author="Abhiram Arali" w:date="2024-11-12T12:20:00Z"/>
              <w:sz w:val="24"/>
            </w:rPr>
          </w:rPrChange>
        </w:rPr>
        <w:pPrChange w:id="2718" w:author="Abhiram Arali" w:date="2024-11-12T12:23:00Z">
          <w:pPr>
            <w:pStyle w:val="ListParagraph"/>
            <w:numPr>
              <w:numId w:val="1"/>
            </w:numPr>
            <w:tabs>
              <w:tab w:val="left" w:pos="940"/>
            </w:tabs>
            <w:spacing w:before="15"/>
            <w:ind w:left="940" w:hanging="360"/>
          </w:pPr>
        </w:pPrChange>
      </w:pPr>
      <w:del w:id="2719" w:author="Abhiram Arali" w:date="2024-11-12T12:20:00Z">
        <w:r w:rsidRPr="00EB6CA4" w:rsidDel="006E30F7">
          <w:rPr>
            <w:rPrChange w:id="2720" w:author="Abhiram Arali" w:date="2024-11-06T15:17:00Z">
              <w:rPr>
                <w:sz w:val="24"/>
              </w:rPr>
            </w:rPrChange>
          </w:rPr>
          <w:delText>Write</w:delText>
        </w:r>
        <w:r w:rsidRPr="00EB6CA4" w:rsidDel="006E30F7">
          <w:rPr>
            <w:rPrChange w:id="2721" w:author="Abhiram Arali" w:date="2024-11-06T15:17:00Z">
              <w:rPr>
                <w:spacing w:val="-4"/>
                <w:sz w:val="24"/>
              </w:rPr>
            </w:rPrChange>
          </w:rPr>
          <w:delText xml:space="preserve"> </w:delText>
        </w:r>
        <w:r w:rsidRPr="00EB6CA4" w:rsidDel="006E30F7">
          <w:rPr>
            <w:rPrChange w:id="2722" w:author="Abhiram Arali" w:date="2024-11-06T15:17:00Z">
              <w:rPr>
                <w:sz w:val="24"/>
              </w:rPr>
            </w:rPrChange>
          </w:rPr>
          <w:delText>a</w:delText>
        </w:r>
        <w:r w:rsidRPr="00EB6CA4" w:rsidDel="006E30F7">
          <w:rPr>
            <w:rPrChange w:id="2723" w:author="Abhiram Arali" w:date="2024-11-06T15:17:00Z">
              <w:rPr>
                <w:spacing w:val="-2"/>
                <w:sz w:val="24"/>
              </w:rPr>
            </w:rPrChange>
          </w:rPr>
          <w:delText xml:space="preserve"> </w:delText>
        </w:r>
        <w:r w:rsidRPr="00EB6CA4" w:rsidDel="006E30F7">
          <w:rPr>
            <w:rPrChange w:id="2724" w:author="Abhiram Arali" w:date="2024-11-06T15:17:00Z">
              <w:rPr>
                <w:sz w:val="24"/>
              </w:rPr>
            </w:rPrChange>
          </w:rPr>
          <w:delText>program</w:delText>
        </w:r>
        <w:r w:rsidRPr="00EB6CA4" w:rsidDel="006E30F7">
          <w:rPr>
            <w:rPrChange w:id="2725" w:author="Abhiram Arali" w:date="2024-11-06T15:17:00Z">
              <w:rPr>
                <w:spacing w:val="-1"/>
                <w:sz w:val="24"/>
              </w:rPr>
            </w:rPrChange>
          </w:rPr>
          <w:delText xml:space="preserve"> </w:delText>
        </w:r>
        <w:r w:rsidRPr="00EB6CA4" w:rsidDel="006E30F7">
          <w:rPr>
            <w:rPrChange w:id="2726" w:author="Abhiram Arali" w:date="2024-11-06T15:17:00Z">
              <w:rPr>
                <w:sz w:val="24"/>
              </w:rPr>
            </w:rPrChange>
          </w:rPr>
          <w:delText>to</w:delText>
        </w:r>
        <w:r w:rsidRPr="00EB6CA4" w:rsidDel="006E30F7">
          <w:rPr>
            <w:rPrChange w:id="2727" w:author="Abhiram Arali" w:date="2024-11-06T15:17:00Z">
              <w:rPr>
                <w:spacing w:val="-1"/>
                <w:sz w:val="24"/>
              </w:rPr>
            </w:rPrChange>
          </w:rPr>
          <w:delText xml:space="preserve"> </w:delText>
        </w:r>
        <w:r w:rsidRPr="00EB6CA4" w:rsidDel="006E30F7">
          <w:rPr>
            <w:rPrChange w:id="2728" w:author="Abhiram Arali" w:date="2024-11-06T15:17:00Z">
              <w:rPr>
                <w:sz w:val="24"/>
              </w:rPr>
            </w:rPrChange>
          </w:rPr>
          <w:delText>initialize</w:delText>
        </w:r>
        <w:r w:rsidRPr="00EB6CA4" w:rsidDel="006E30F7">
          <w:rPr>
            <w:rPrChange w:id="2729" w:author="Abhiram Arali" w:date="2024-11-06T15:17:00Z">
              <w:rPr>
                <w:spacing w:val="-2"/>
                <w:sz w:val="24"/>
              </w:rPr>
            </w:rPrChange>
          </w:rPr>
          <w:delText xml:space="preserve"> </w:delText>
        </w:r>
        <w:r w:rsidRPr="00EB6CA4" w:rsidDel="006E30F7">
          <w:rPr>
            <w:rPrChange w:id="2730" w:author="Abhiram Arali" w:date="2024-11-06T15:17:00Z">
              <w:rPr>
                <w:sz w:val="24"/>
              </w:rPr>
            </w:rPrChange>
          </w:rPr>
          <w:delText>an</w:delText>
        </w:r>
        <w:r w:rsidRPr="00EB6CA4" w:rsidDel="006E30F7">
          <w:rPr>
            <w:rPrChange w:id="2731" w:author="Abhiram Arali" w:date="2024-11-06T15:17:00Z">
              <w:rPr>
                <w:spacing w:val="-1"/>
                <w:sz w:val="24"/>
              </w:rPr>
            </w:rPrChange>
          </w:rPr>
          <w:delText xml:space="preserve"> </w:delText>
        </w:r>
        <w:r w:rsidRPr="00EB6CA4" w:rsidDel="006E30F7">
          <w:rPr>
            <w:rPrChange w:id="2732" w:author="Abhiram Arali" w:date="2024-11-06T15:17:00Z">
              <w:rPr>
                <w:sz w:val="24"/>
              </w:rPr>
            </w:rPrChange>
          </w:rPr>
          <w:delText>array</w:delText>
        </w:r>
        <w:r w:rsidRPr="00EB6CA4" w:rsidDel="006E30F7">
          <w:rPr>
            <w:rPrChange w:id="2733" w:author="Abhiram Arali" w:date="2024-11-06T15:17:00Z">
              <w:rPr>
                <w:spacing w:val="1"/>
                <w:sz w:val="24"/>
              </w:rPr>
            </w:rPrChange>
          </w:rPr>
          <w:delText xml:space="preserve"> </w:delText>
        </w:r>
        <w:r w:rsidRPr="00EB6CA4" w:rsidDel="006E30F7">
          <w:rPr>
            <w:rPrChange w:id="2734" w:author="Abhiram Arali" w:date="2024-11-06T15:17:00Z">
              <w:rPr>
                <w:sz w:val="24"/>
              </w:rPr>
            </w:rPrChange>
          </w:rPr>
          <w:delText>with</w:delText>
        </w:r>
        <w:r w:rsidRPr="00EB6CA4" w:rsidDel="006E30F7">
          <w:rPr>
            <w:rPrChange w:id="2735" w:author="Abhiram Arali" w:date="2024-11-06T15:17:00Z">
              <w:rPr>
                <w:spacing w:val="-1"/>
                <w:sz w:val="24"/>
              </w:rPr>
            </w:rPrChange>
          </w:rPr>
          <w:delText xml:space="preserve"> </w:delText>
        </w:r>
        <w:r w:rsidRPr="00EB6CA4" w:rsidDel="006E30F7">
          <w:rPr>
            <w:rPrChange w:id="2736" w:author="Abhiram Arali" w:date="2024-11-06T15:17:00Z">
              <w:rPr>
                <w:sz w:val="24"/>
              </w:rPr>
            </w:rPrChange>
          </w:rPr>
          <w:delText>user</w:delText>
        </w:r>
        <w:r w:rsidRPr="00EB6CA4" w:rsidDel="006E30F7">
          <w:rPr>
            <w:rPrChange w:id="2737" w:author="Abhiram Arali" w:date="2024-11-06T15:17:00Z">
              <w:rPr>
                <w:spacing w:val="-1"/>
                <w:sz w:val="24"/>
              </w:rPr>
            </w:rPrChange>
          </w:rPr>
          <w:delText xml:space="preserve"> </w:delText>
        </w:r>
        <w:r w:rsidRPr="00EB6CA4" w:rsidDel="006E30F7">
          <w:rPr>
            <w:rPrChange w:id="2738" w:author="Abhiram Arali" w:date="2024-11-06T15:17:00Z">
              <w:rPr>
                <w:sz w:val="24"/>
              </w:rPr>
            </w:rPrChange>
          </w:rPr>
          <w:delText>input</w:delText>
        </w:r>
        <w:r w:rsidRPr="00EB6CA4" w:rsidDel="006E30F7">
          <w:rPr>
            <w:rPrChange w:id="2739" w:author="Abhiram Arali" w:date="2024-11-06T15:17:00Z">
              <w:rPr>
                <w:spacing w:val="-1"/>
                <w:sz w:val="24"/>
              </w:rPr>
            </w:rPrChange>
          </w:rPr>
          <w:delText xml:space="preserve"> </w:delText>
        </w:r>
        <w:r w:rsidRPr="00EB6CA4" w:rsidDel="006E30F7">
          <w:rPr>
            <w:rPrChange w:id="2740" w:author="Abhiram Arali" w:date="2024-11-06T15:17:00Z">
              <w:rPr>
                <w:sz w:val="24"/>
              </w:rPr>
            </w:rPrChange>
          </w:rPr>
          <w:delText>and</w:delText>
        </w:r>
        <w:r w:rsidRPr="00EB6CA4" w:rsidDel="006E30F7">
          <w:rPr>
            <w:rPrChange w:id="2741" w:author="Abhiram Arali" w:date="2024-11-06T15:17:00Z">
              <w:rPr>
                <w:spacing w:val="-1"/>
                <w:sz w:val="24"/>
              </w:rPr>
            </w:rPrChange>
          </w:rPr>
          <w:delText xml:space="preserve"> </w:delText>
        </w:r>
        <w:r w:rsidRPr="00EB6CA4" w:rsidDel="006E30F7">
          <w:rPr>
            <w:rPrChange w:id="2742" w:author="Abhiram Arali" w:date="2024-11-06T15:17:00Z">
              <w:rPr>
                <w:sz w:val="24"/>
              </w:rPr>
            </w:rPrChange>
          </w:rPr>
          <w:delText>print</w:delText>
        </w:r>
        <w:r w:rsidRPr="00EB6CA4" w:rsidDel="006E30F7">
          <w:rPr>
            <w:rPrChange w:id="2743" w:author="Abhiram Arali" w:date="2024-11-06T15:17:00Z">
              <w:rPr>
                <w:spacing w:val="-1"/>
                <w:sz w:val="24"/>
              </w:rPr>
            </w:rPrChange>
          </w:rPr>
          <w:delText xml:space="preserve"> </w:delText>
        </w:r>
        <w:r w:rsidRPr="00EB6CA4" w:rsidDel="006E30F7">
          <w:rPr>
            <w:rPrChange w:id="2744" w:author="Abhiram Arali" w:date="2024-11-06T15:17:00Z">
              <w:rPr>
                <w:sz w:val="24"/>
              </w:rPr>
            </w:rPrChange>
          </w:rPr>
          <w:delText>the</w:delText>
        </w:r>
        <w:r w:rsidRPr="00EB6CA4" w:rsidDel="006E30F7">
          <w:rPr>
            <w:rPrChange w:id="2745" w:author="Abhiram Arali" w:date="2024-11-06T15:17:00Z">
              <w:rPr>
                <w:spacing w:val="-1"/>
                <w:sz w:val="24"/>
              </w:rPr>
            </w:rPrChange>
          </w:rPr>
          <w:delText xml:space="preserve"> </w:delText>
        </w:r>
        <w:r w:rsidRPr="00EB6CA4" w:rsidDel="006E30F7">
          <w:rPr>
            <w:rPrChange w:id="2746" w:author="Abhiram Arali" w:date="2024-11-06T15:17:00Z">
              <w:rPr>
                <w:sz w:val="24"/>
              </w:rPr>
            </w:rPrChange>
          </w:rPr>
          <w:delText>reversed</w:delText>
        </w:r>
        <w:r w:rsidRPr="00EB6CA4" w:rsidDel="006E30F7">
          <w:rPr>
            <w:rPrChange w:id="2747" w:author="Abhiram Arali" w:date="2024-11-06T15:17:00Z">
              <w:rPr>
                <w:spacing w:val="2"/>
                <w:sz w:val="24"/>
              </w:rPr>
            </w:rPrChange>
          </w:rPr>
          <w:delText xml:space="preserve"> </w:delText>
        </w:r>
        <w:r w:rsidRPr="00EB6CA4" w:rsidDel="006E30F7">
          <w:rPr>
            <w:rPrChange w:id="2748" w:author="Abhiram Arali" w:date="2024-11-06T15:17:00Z">
              <w:rPr>
                <w:spacing w:val="-2"/>
                <w:sz w:val="24"/>
              </w:rPr>
            </w:rPrChange>
          </w:rPr>
          <w:delText>array.</w:delText>
        </w:r>
      </w:del>
    </w:p>
    <w:p w14:paraId="682F8313" w14:textId="2CB7E6B7" w:rsidR="00E527DA" w:rsidRPr="00EB6CA4" w:rsidDel="006E30F7" w:rsidRDefault="00EB2904">
      <w:pPr>
        <w:pStyle w:val="NormalBPBHEB"/>
        <w:rPr>
          <w:del w:id="2749" w:author="Abhiram Arali" w:date="2024-11-12T12:20:00Z"/>
          <w:rPrChange w:id="2750" w:author="Abhiram Arali" w:date="2024-11-06T15:17:00Z">
            <w:rPr>
              <w:del w:id="2751" w:author="Abhiram Arali" w:date="2024-11-12T12:20:00Z"/>
              <w:sz w:val="24"/>
            </w:rPr>
          </w:rPrChange>
        </w:rPr>
        <w:pPrChange w:id="2752" w:author="Abhiram Arali" w:date="2024-11-12T12:23:00Z">
          <w:pPr>
            <w:pStyle w:val="ListParagraph"/>
            <w:numPr>
              <w:numId w:val="1"/>
            </w:numPr>
            <w:tabs>
              <w:tab w:val="left" w:pos="940"/>
            </w:tabs>
            <w:spacing w:before="136"/>
            <w:ind w:left="940" w:hanging="360"/>
          </w:pPr>
        </w:pPrChange>
      </w:pPr>
      <w:del w:id="2753" w:author="Abhiram Arali" w:date="2024-11-12T12:20:00Z">
        <w:r w:rsidRPr="00EB6CA4" w:rsidDel="006E30F7">
          <w:rPr>
            <w:rPrChange w:id="2754" w:author="Abhiram Arali" w:date="2024-11-06T15:17:00Z">
              <w:rPr>
                <w:sz w:val="24"/>
              </w:rPr>
            </w:rPrChange>
          </w:rPr>
          <w:delText>Write</w:delText>
        </w:r>
        <w:r w:rsidRPr="00EB6CA4" w:rsidDel="006E30F7">
          <w:rPr>
            <w:rPrChange w:id="2755" w:author="Abhiram Arali" w:date="2024-11-06T15:17:00Z">
              <w:rPr>
                <w:spacing w:val="-2"/>
                <w:sz w:val="24"/>
              </w:rPr>
            </w:rPrChange>
          </w:rPr>
          <w:delText xml:space="preserve"> </w:delText>
        </w:r>
        <w:r w:rsidRPr="00EB6CA4" w:rsidDel="006E30F7">
          <w:rPr>
            <w:rPrChange w:id="2756" w:author="Abhiram Arali" w:date="2024-11-06T15:17:00Z">
              <w:rPr>
                <w:sz w:val="24"/>
              </w:rPr>
            </w:rPrChange>
          </w:rPr>
          <w:delText>a</w:delText>
        </w:r>
        <w:r w:rsidRPr="00EB6CA4" w:rsidDel="006E30F7">
          <w:rPr>
            <w:rPrChange w:id="2757" w:author="Abhiram Arali" w:date="2024-11-06T15:17:00Z">
              <w:rPr>
                <w:spacing w:val="-1"/>
                <w:sz w:val="24"/>
              </w:rPr>
            </w:rPrChange>
          </w:rPr>
          <w:delText xml:space="preserve"> </w:delText>
        </w:r>
        <w:r w:rsidRPr="00EB6CA4" w:rsidDel="006E30F7">
          <w:rPr>
            <w:rPrChange w:id="2758" w:author="Abhiram Arali" w:date="2024-11-06T15:17:00Z">
              <w:rPr>
                <w:sz w:val="24"/>
              </w:rPr>
            </w:rPrChange>
          </w:rPr>
          <w:delText>program</w:delText>
        </w:r>
        <w:r w:rsidRPr="00EB6CA4" w:rsidDel="006E30F7">
          <w:rPr>
            <w:rPrChange w:id="2759" w:author="Abhiram Arali" w:date="2024-11-06T15:17:00Z">
              <w:rPr>
                <w:spacing w:val="-1"/>
                <w:sz w:val="24"/>
              </w:rPr>
            </w:rPrChange>
          </w:rPr>
          <w:delText xml:space="preserve"> </w:delText>
        </w:r>
        <w:r w:rsidRPr="00EB6CA4" w:rsidDel="006E30F7">
          <w:rPr>
            <w:rPrChange w:id="2760" w:author="Abhiram Arali" w:date="2024-11-06T15:17:00Z">
              <w:rPr>
                <w:sz w:val="24"/>
              </w:rPr>
            </w:rPrChange>
          </w:rPr>
          <w:delText>to reverse</w:delText>
        </w:r>
        <w:r w:rsidRPr="00EB6CA4" w:rsidDel="006E30F7">
          <w:rPr>
            <w:rPrChange w:id="2761" w:author="Abhiram Arali" w:date="2024-11-06T15:17:00Z">
              <w:rPr>
                <w:spacing w:val="-2"/>
                <w:sz w:val="24"/>
              </w:rPr>
            </w:rPrChange>
          </w:rPr>
          <w:delText xml:space="preserve"> </w:delText>
        </w:r>
        <w:r w:rsidRPr="00EB6CA4" w:rsidDel="006E30F7">
          <w:rPr>
            <w:rPrChange w:id="2762" w:author="Abhiram Arali" w:date="2024-11-06T15:17:00Z">
              <w:rPr>
                <w:sz w:val="24"/>
              </w:rPr>
            </w:rPrChange>
          </w:rPr>
          <w:delText>a</w:delText>
        </w:r>
        <w:r w:rsidRPr="00EB6CA4" w:rsidDel="006E30F7">
          <w:rPr>
            <w:rPrChange w:id="2763" w:author="Abhiram Arali" w:date="2024-11-06T15:17:00Z">
              <w:rPr>
                <w:spacing w:val="-1"/>
                <w:sz w:val="24"/>
              </w:rPr>
            </w:rPrChange>
          </w:rPr>
          <w:delText xml:space="preserve"> </w:delText>
        </w:r>
        <w:r w:rsidRPr="00EB6CA4" w:rsidDel="006E30F7">
          <w:rPr>
            <w:rPrChange w:id="2764" w:author="Abhiram Arali" w:date="2024-11-06T15:17:00Z">
              <w:rPr>
                <w:sz w:val="24"/>
              </w:rPr>
            </w:rPrChange>
          </w:rPr>
          <w:delText>string</w:delText>
        </w:r>
        <w:r w:rsidRPr="00EB6CA4" w:rsidDel="006E30F7">
          <w:rPr>
            <w:rPrChange w:id="2765" w:author="Abhiram Arali" w:date="2024-11-06T15:17:00Z">
              <w:rPr>
                <w:spacing w:val="-1"/>
                <w:sz w:val="24"/>
              </w:rPr>
            </w:rPrChange>
          </w:rPr>
          <w:delText xml:space="preserve"> </w:delText>
        </w:r>
        <w:r w:rsidRPr="00EB6CA4" w:rsidDel="006E30F7">
          <w:rPr>
            <w:rPrChange w:id="2766" w:author="Abhiram Arali" w:date="2024-11-06T15:17:00Z">
              <w:rPr>
                <w:sz w:val="24"/>
              </w:rPr>
            </w:rPrChange>
          </w:rPr>
          <w:delText xml:space="preserve">using array </w:delText>
        </w:r>
        <w:r w:rsidRPr="00EB6CA4" w:rsidDel="006E30F7">
          <w:rPr>
            <w:rPrChange w:id="2767" w:author="Abhiram Arali" w:date="2024-11-06T15:17:00Z">
              <w:rPr>
                <w:spacing w:val="-2"/>
                <w:sz w:val="24"/>
              </w:rPr>
            </w:rPrChange>
          </w:rPr>
          <w:delText>indexing.</w:delText>
        </w:r>
      </w:del>
    </w:p>
    <w:p w14:paraId="01C46505" w14:textId="34040550" w:rsidR="00E527DA" w:rsidRPr="00EB6CA4" w:rsidDel="006E30F7" w:rsidRDefault="00EB2904">
      <w:pPr>
        <w:pStyle w:val="NormalBPBHEB"/>
        <w:rPr>
          <w:del w:id="2768" w:author="Abhiram Arali" w:date="2024-11-12T12:20:00Z"/>
          <w:rPrChange w:id="2769" w:author="Abhiram Arali" w:date="2024-11-06T15:17:00Z">
            <w:rPr>
              <w:del w:id="2770" w:author="Abhiram Arali" w:date="2024-11-12T12:20:00Z"/>
              <w:sz w:val="24"/>
            </w:rPr>
          </w:rPrChange>
        </w:rPr>
        <w:pPrChange w:id="2771" w:author="Abhiram Arali" w:date="2024-11-12T12:23:00Z">
          <w:pPr>
            <w:pStyle w:val="ListParagraph"/>
            <w:numPr>
              <w:numId w:val="1"/>
            </w:numPr>
            <w:tabs>
              <w:tab w:val="left" w:pos="940"/>
            </w:tabs>
            <w:ind w:left="940" w:hanging="360"/>
          </w:pPr>
        </w:pPrChange>
      </w:pPr>
      <w:del w:id="2772" w:author="Abhiram Arali" w:date="2024-11-12T12:20:00Z">
        <w:r w:rsidRPr="00EB6CA4" w:rsidDel="006E30F7">
          <w:rPr>
            <w:rPrChange w:id="2773" w:author="Abhiram Arali" w:date="2024-11-06T15:17:00Z">
              <w:rPr>
                <w:sz w:val="24"/>
              </w:rPr>
            </w:rPrChange>
          </w:rPr>
          <w:delText>Write</w:delText>
        </w:r>
        <w:r w:rsidRPr="00EB6CA4" w:rsidDel="006E30F7">
          <w:rPr>
            <w:rPrChange w:id="2774" w:author="Abhiram Arali" w:date="2024-11-06T15:17:00Z">
              <w:rPr>
                <w:spacing w:val="-2"/>
                <w:sz w:val="24"/>
              </w:rPr>
            </w:rPrChange>
          </w:rPr>
          <w:delText xml:space="preserve"> </w:delText>
        </w:r>
        <w:r w:rsidRPr="00EB6CA4" w:rsidDel="006E30F7">
          <w:rPr>
            <w:rPrChange w:id="2775" w:author="Abhiram Arali" w:date="2024-11-06T15:17:00Z">
              <w:rPr>
                <w:sz w:val="24"/>
              </w:rPr>
            </w:rPrChange>
          </w:rPr>
          <w:delText>a</w:delText>
        </w:r>
        <w:r w:rsidRPr="00EB6CA4" w:rsidDel="006E30F7">
          <w:rPr>
            <w:rPrChange w:id="2776" w:author="Abhiram Arali" w:date="2024-11-06T15:17:00Z">
              <w:rPr>
                <w:spacing w:val="-1"/>
                <w:sz w:val="24"/>
              </w:rPr>
            </w:rPrChange>
          </w:rPr>
          <w:delText xml:space="preserve"> </w:delText>
        </w:r>
        <w:r w:rsidRPr="00EB6CA4" w:rsidDel="006E30F7">
          <w:rPr>
            <w:rPrChange w:id="2777" w:author="Abhiram Arali" w:date="2024-11-06T15:17:00Z">
              <w:rPr>
                <w:sz w:val="24"/>
              </w:rPr>
            </w:rPrChange>
          </w:rPr>
          <w:delText>function</w:delText>
        </w:r>
        <w:r w:rsidRPr="00EB6CA4" w:rsidDel="006E30F7">
          <w:rPr>
            <w:rPrChange w:id="2778" w:author="Abhiram Arali" w:date="2024-11-06T15:17:00Z">
              <w:rPr>
                <w:spacing w:val="-1"/>
                <w:sz w:val="24"/>
              </w:rPr>
            </w:rPrChange>
          </w:rPr>
          <w:delText xml:space="preserve"> </w:delText>
        </w:r>
        <w:r w:rsidRPr="00EB6CA4" w:rsidDel="006E30F7">
          <w:rPr>
            <w:rPrChange w:id="2779" w:author="Abhiram Arali" w:date="2024-11-06T15:17:00Z">
              <w:rPr>
                <w:sz w:val="24"/>
              </w:rPr>
            </w:rPrChange>
          </w:rPr>
          <w:delText>to check</w:delText>
        </w:r>
        <w:r w:rsidRPr="00EB6CA4" w:rsidDel="006E30F7">
          <w:rPr>
            <w:rPrChange w:id="2780" w:author="Abhiram Arali" w:date="2024-11-06T15:17:00Z">
              <w:rPr>
                <w:spacing w:val="1"/>
                <w:sz w:val="24"/>
              </w:rPr>
            </w:rPrChange>
          </w:rPr>
          <w:delText xml:space="preserve"> </w:delText>
        </w:r>
        <w:r w:rsidRPr="00EB6CA4" w:rsidDel="006E30F7">
          <w:rPr>
            <w:rPrChange w:id="2781" w:author="Abhiram Arali" w:date="2024-11-06T15:17:00Z">
              <w:rPr>
                <w:sz w:val="24"/>
              </w:rPr>
            </w:rPrChange>
          </w:rPr>
          <w:delText>whether</w:delText>
        </w:r>
        <w:r w:rsidRPr="00EB6CA4" w:rsidDel="006E30F7">
          <w:rPr>
            <w:rPrChange w:id="2782" w:author="Abhiram Arali" w:date="2024-11-06T15:17:00Z">
              <w:rPr>
                <w:spacing w:val="-2"/>
                <w:sz w:val="24"/>
              </w:rPr>
            </w:rPrChange>
          </w:rPr>
          <w:delText xml:space="preserve"> </w:delText>
        </w:r>
        <w:r w:rsidRPr="00EB6CA4" w:rsidDel="006E30F7">
          <w:rPr>
            <w:rPrChange w:id="2783" w:author="Abhiram Arali" w:date="2024-11-06T15:17:00Z">
              <w:rPr>
                <w:sz w:val="24"/>
              </w:rPr>
            </w:rPrChange>
          </w:rPr>
          <w:delText>a</w:delText>
        </w:r>
        <w:r w:rsidRPr="00EB6CA4" w:rsidDel="006E30F7">
          <w:rPr>
            <w:rPrChange w:id="2784" w:author="Abhiram Arali" w:date="2024-11-06T15:17:00Z">
              <w:rPr>
                <w:spacing w:val="-2"/>
                <w:sz w:val="24"/>
              </w:rPr>
            </w:rPrChange>
          </w:rPr>
          <w:delText xml:space="preserve"> </w:delText>
        </w:r>
        <w:r w:rsidRPr="00EB6CA4" w:rsidDel="006E30F7">
          <w:rPr>
            <w:rPrChange w:id="2785" w:author="Abhiram Arali" w:date="2024-11-06T15:17:00Z">
              <w:rPr>
                <w:sz w:val="24"/>
              </w:rPr>
            </w:rPrChange>
          </w:rPr>
          <w:delText>given string</w:delText>
        </w:r>
        <w:r w:rsidRPr="00EB6CA4" w:rsidDel="006E30F7">
          <w:rPr>
            <w:rPrChange w:id="2786" w:author="Abhiram Arali" w:date="2024-11-06T15:17:00Z">
              <w:rPr>
                <w:spacing w:val="-1"/>
                <w:sz w:val="24"/>
              </w:rPr>
            </w:rPrChange>
          </w:rPr>
          <w:delText xml:space="preserve"> </w:delText>
        </w:r>
        <w:r w:rsidRPr="00EB6CA4" w:rsidDel="006E30F7">
          <w:rPr>
            <w:rPrChange w:id="2787" w:author="Abhiram Arali" w:date="2024-11-06T15:17:00Z">
              <w:rPr>
                <w:sz w:val="24"/>
              </w:rPr>
            </w:rPrChange>
          </w:rPr>
          <w:delText xml:space="preserve">is a </w:delText>
        </w:r>
        <w:r w:rsidRPr="00EB6CA4" w:rsidDel="006E30F7">
          <w:rPr>
            <w:rPrChange w:id="2788" w:author="Abhiram Arali" w:date="2024-11-06T15:17:00Z">
              <w:rPr>
                <w:spacing w:val="-2"/>
                <w:sz w:val="24"/>
              </w:rPr>
            </w:rPrChange>
          </w:rPr>
          <w:delText>palindrome.</w:delText>
        </w:r>
      </w:del>
    </w:p>
    <w:p w14:paraId="6664209E" w14:textId="48C6EDAB" w:rsidR="00E527DA" w:rsidRPr="00EB6CA4" w:rsidRDefault="00EB2904">
      <w:pPr>
        <w:pStyle w:val="NormalBPBHEB"/>
        <w:rPr>
          <w:rPrChange w:id="2789" w:author="Abhiram Arali" w:date="2024-11-06T15:17:00Z">
            <w:rPr>
              <w:sz w:val="24"/>
            </w:rPr>
          </w:rPrChange>
        </w:rPr>
        <w:pPrChange w:id="2790" w:author="Abhiram Arali" w:date="2024-11-12T12:23:00Z">
          <w:pPr>
            <w:pStyle w:val="ListParagraph"/>
            <w:numPr>
              <w:numId w:val="1"/>
            </w:numPr>
            <w:tabs>
              <w:tab w:val="left" w:pos="940"/>
            </w:tabs>
            <w:spacing w:before="137" w:line="348" w:lineRule="auto"/>
            <w:ind w:left="940" w:right="220" w:hanging="360"/>
          </w:pPr>
        </w:pPrChange>
      </w:pPr>
      <w:del w:id="2791" w:author="Abhiram Arali" w:date="2024-11-12T12:20:00Z">
        <w:r w:rsidRPr="00EB6CA4" w:rsidDel="006E30F7">
          <w:rPr>
            <w:rPrChange w:id="2792" w:author="Abhiram Arali" w:date="2024-11-06T15:17:00Z">
              <w:rPr>
                <w:sz w:val="24"/>
              </w:rPr>
            </w:rPrChange>
          </w:rPr>
          <w:delText>Use</w:delText>
        </w:r>
        <w:r w:rsidRPr="00EB6CA4" w:rsidDel="006E30F7">
          <w:rPr>
            <w:rPrChange w:id="2793" w:author="Abhiram Arali" w:date="2024-11-06T15:17:00Z">
              <w:rPr>
                <w:spacing w:val="-16"/>
                <w:sz w:val="24"/>
              </w:rPr>
            </w:rPrChange>
          </w:rPr>
          <w:delText xml:space="preserve"> </w:delText>
        </w:r>
        <w:r w:rsidRPr="00EB6CA4" w:rsidDel="006E30F7">
          <w:rPr>
            <w:rPrChange w:id="2794" w:author="Abhiram Arali" w:date="2024-11-06T15:17:00Z">
              <w:rPr>
                <w:sz w:val="24"/>
              </w:rPr>
            </w:rPrChange>
          </w:rPr>
          <w:delText>the</w:delText>
        </w:r>
        <w:r w:rsidRPr="00EB6CA4" w:rsidDel="006E30F7">
          <w:rPr>
            <w:rPrChange w:id="2795" w:author="Abhiram Arali" w:date="2024-11-06T15:17:00Z">
              <w:rPr>
                <w:spacing w:val="-15"/>
                <w:sz w:val="24"/>
              </w:rPr>
            </w:rPrChange>
          </w:rPr>
          <w:delText xml:space="preserve"> </w:delText>
        </w:r>
        <w:r w:rsidRPr="00EB6CA4" w:rsidDel="006E30F7">
          <w:rPr>
            <w:rPrChange w:id="2796" w:author="Abhiram Arali" w:date="2024-11-06T15:17:00Z">
              <w:rPr>
                <w:sz w:val="24"/>
              </w:rPr>
            </w:rPrChange>
          </w:rPr>
          <w:delText>strcmp()</w:delText>
        </w:r>
        <w:r w:rsidRPr="00EB6CA4" w:rsidDel="006E30F7">
          <w:rPr>
            <w:rPrChange w:id="2797" w:author="Abhiram Arali" w:date="2024-11-06T15:17:00Z">
              <w:rPr>
                <w:spacing w:val="-16"/>
                <w:sz w:val="24"/>
              </w:rPr>
            </w:rPrChange>
          </w:rPr>
          <w:delText xml:space="preserve"> </w:delText>
        </w:r>
        <w:r w:rsidRPr="00EB6CA4" w:rsidDel="006E30F7">
          <w:rPr>
            <w:rPrChange w:id="2798" w:author="Abhiram Arali" w:date="2024-11-06T15:17:00Z">
              <w:rPr>
                <w:sz w:val="24"/>
              </w:rPr>
            </w:rPrChange>
          </w:rPr>
          <w:delText>function</w:delText>
        </w:r>
        <w:r w:rsidRPr="00EB6CA4" w:rsidDel="006E30F7">
          <w:rPr>
            <w:rPrChange w:id="2799" w:author="Abhiram Arali" w:date="2024-11-06T15:17:00Z">
              <w:rPr>
                <w:spacing w:val="-15"/>
                <w:sz w:val="24"/>
              </w:rPr>
            </w:rPrChange>
          </w:rPr>
          <w:delText xml:space="preserve"> </w:delText>
        </w:r>
        <w:r w:rsidRPr="00EB6CA4" w:rsidDel="006E30F7">
          <w:rPr>
            <w:rPrChange w:id="2800" w:author="Abhiram Arali" w:date="2024-11-06T15:17:00Z">
              <w:rPr>
                <w:sz w:val="24"/>
              </w:rPr>
            </w:rPrChange>
          </w:rPr>
          <w:delText>to</w:delText>
        </w:r>
        <w:r w:rsidRPr="00EB6CA4" w:rsidDel="006E30F7">
          <w:rPr>
            <w:rPrChange w:id="2801" w:author="Abhiram Arali" w:date="2024-11-06T15:17:00Z">
              <w:rPr>
                <w:spacing w:val="-15"/>
                <w:sz w:val="24"/>
              </w:rPr>
            </w:rPrChange>
          </w:rPr>
          <w:delText xml:space="preserve"> </w:delText>
        </w:r>
        <w:r w:rsidRPr="00EB6CA4" w:rsidDel="006E30F7">
          <w:rPr>
            <w:rPrChange w:id="2802" w:author="Abhiram Arali" w:date="2024-11-06T15:17:00Z">
              <w:rPr>
                <w:sz w:val="24"/>
              </w:rPr>
            </w:rPrChange>
          </w:rPr>
          <w:delText>compare</w:delText>
        </w:r>
        <w:r w:rsidRPr="00EB6CA4" w:rsidDel="006E30F7">
          <w:rPr>
            <w:rPrChange w:id="2803" w:author="Abhiram Arali" w:date="2024-11-06T15:17:00Z">
              <w:rPr>
                <w:spacing w:val="-16"/>
                <w:sz w:val="24"/>
              </w:rPr>
            </w:rPrChange>
          </w:rPr>
          <w:delText xml:space="preserve"> </w:delText>
        </w:r>
        <w:r w:rsidRPr="00EB6CA4" w:rsidDel="006E30F7">
          <w:rPr>
            <w:rPrChange w:id="2804" w:author="Abhiram Arali" w:date="2024-11-06T15:17:00Z">
              <w:rPr>
                <w:sz w:val="24"/>
              </w:rPr>
            </w:rPrChange>
          </w:rPr>
          <w:delText>two</w:delText>
        </w:r>
        <w:r w:rsidRPr="00EB6CA4" w:rsidDel="006E30F7">
          <w:rPr>
            <w:rPrChange w:id="2805" w:author="Abhiram Arali" w:date="2024-11-06T15:17:00Z">
              <w:rPr>
                <w:spacing w:val="-15"/>
                <w:sz w:val="24"/>
              </w:rPr>
            </w:rPrChange>
          </w:rPr>
          <w:delText xml:space="preserve"> </w:delText>
        </w:r>
        <w:r w:rsidRPr="00EB6CA4" w:rsidDel="006E30F7">
          <w:rPr>
            <w:rPrChange w:id="2806" w:author="Abhiram Arali" w:date="2024-11-06T15:17:00Z">
              <w:rPr>
                <w:sz w:val="24"/>
              </w:rPr>
            </w:rPrChange>
          </w:rPr>
          <w:delText>strings.</w:delText>
        </w:r>
        <w:r w:rsidRPr="00EB6CA4" w:rsidDel="006E30F7">
          <w:rPr>
            <w:rPrChange w:id="2807" w:author="Abhiram Arali" w:date="2024-11-06T15:17:00Z">
              <w:rPr>
                <w:spacing w:val="-15"/>
                <w:sz w:val="24"/>
              </w:rPr>
            </w:rPrChange>
          </w:rPr>
          <w:delText xml:space="preserve"> </w:delText>
        </w:r>
        <w:r w:rsidRPr="00EB6CA4" w:rsidDel="006E30F7">
          <w:rPr>
            <w:rPrChange w:id="2808" w:author="Abhiram Arali" w:date="2024-11-06T15:17:00Z">
              <w:rPr>
                <w:sz w:val="24"/>
              </w:rPr>
            </w:rPrChange>
          </w:rPr>
          <w:delText>Write</w:delText>
        </w:r>
        <w:r w:rsidRPr="00EB6CA4" w:rsidDel="006E30F7">
          <w:rPr>
            <w:rPrChange w:id="2809" w:author="Abhiram Arali" w:date="2024-11-06T15:17:00Z">
              <w:rPr>
                <w:spacing w:val="-16"/>
                <w:sz w:val="24"/>
              </w:rPr>
            </w:rPrChange>
          </w:rPr>
          <w:delText xml:space="preserve"> </w:delText>
        </w:r>
        <w:r w:rsidRPr="00EB6CA4" w:rsidDel="006E30F7">
          <w:rPr>
            <w:rPrChange w:id="2810" w:author="Abhiram Arali" w:date="2024-11-06T15:17:00Z">
              <w:rPr>
                <w:sz w:val="24"/>
              </w:rPr>
            </w:rPrChange>
          </w:rPr>
          <w:delText>a</w:delText>
        </w:r>
        <w:r w:rsidRPr="00EB6CA4" w:rsidDel="006E30F7">
          <w:rPr>
            <w:rPrChange w:id="2811" w:author="Abhiram Arali" w:date="2024-11-06T15:17:00Z">
              <w:rPr>
                <w:spacing w:val="-16"/>
                <w:sz w:val="24"/>
              </w:rPr>
            </w:rPrChange>
          </w:rPr>
          <w:delText xml:space="preserve"> </w:delText>
        </w:r>
        <w:r w:rsidRPr="00EB6CA4" w:rsidDel="006E30F7">
          <w:rPr>
            <w:rPrChange w:id="2812" w:author="Abhiram Arali" w:date="2024-11-06T15:17:00Z">
              <w:rPr>
                <w:sz w:val="24"/>
              </w:rPr>
            </w:rPrChange>
          </w:rPr>
          <w:delText>program</w:delText>
        </w:r>
        <w:r w:rsidRPr="00EB6CA4" w:rsidDel="006E30F7">
          <w:rPr>
            <w:rPrChange w:id="2813" w:author="Abhiram Arali" w:date="2024-11-06T15:17:00Z">
              <w:rPr>
                <w:spacing w:val="-15"/>
                <w:sz w:val="24"/>
              </w:rPr>
            </w:rPrChange>
          </w:rPr>
          <w:delText xml:space="preserve"> </w:delText>
        </w:r>
        <w:r w:rsidRPr="00EB6CA4" w:rsidDel="006E30F7">
          <w:rPr>
            <w:rPrChange w:id="2814" w:author="Abhiram Arali" w:date="2024-11-06T15:17:00Z">
              <w:rPr>
                <w:sz w:val="24"/>
              </w:rPr>
            </w:rPrChange>
          </w:rPr>
          <w:delText>that</w:delText>
        </w:r>
        <w:r w:rsidRPr="00EB6CA4" w:rsidDel="006E30F7">
          <w:rPr>
            <w:rPrChange w:id="2815" w:author="Abhiram Arali" w:date="2024-11-06T15:17:00Z">
              <w:rPr>
                <w:spacing w:val="-15"/>
                <w:sz w:val="24"/>
              </w:rPr>
            </w:rPrChange>
          </w:rPr>
          <w:delText xml:space="preserve"> </w:delText>
        </w:r>
        <w:r w:rsidRPr="00EB6CA4" w:rsidDel="006E30F7">
          <w:rPr>
            <w:rPrChange w:id="2816" w:author="Abhiram Arali" w:date="2024-11-06T15:17:00Z">
              <w:rPr>
                <w:sz w:val="24"/>
              </w:rPr>
            </w:rPrChange>
          </w:rPr>
          <w:delText>takes</w:delText>
        </w:r>
        <w:r w:rsidRPr="00EB6CA4" w:rsidDel="006E30F7">
          <w:rPr>
            <w:rPrChange w:id="2817" w:author="Abhiram Arali" w:date="2024-11-06T15:17:00Z">
              <w:rPr>
                <w:spacing w:val="-15"/>
                <w:sz w:val="24"/>
              </w:rPr>
            </w:rPrChange>
          </w:rPr>
          <w:delText xml:space="preserve"> </w:delText>
        </w:r>
        <w:r w:rsidRPr="00EB6CA4" w:rsidDel="006E30F7">
          <w:rPr>
            <w:rPrChange w:id="2818" w:author="Abhiram Arali" w:date="2024-11-06T15:17:00Z">
              <w:rPr>
                <w:sz w:val="24"/>
              </w:rPr>
            </w:rPrChange>
          </w:rPr>
          <w:delText>two</w:delText>
        </w:r>
        <w:r w:rsidRPr="00EB6CA4" w:rsidDel="006E30F7">
          <w:rPr>
            <w:rPrChange w:id="2819" w:author="Abhiram Arali" w:date="2024-11-06T15:17:00Z">
              <w:rPr>
                <w:spacing w:val="-15"/>
                <w:sz w:val="24"/>
              </w:rPr>
            </w:rPrChange>
          </w:rPr>
          <w:delText xml:space="preserve"> </w:delText>
        </w:r>
        <w:r w:rsidRPr="00EB6CA4" w:rsidDel="006E30F7">
          <w:rPr>
            <w:rPrChange w:id="2820" w:author="Abhiram Arali" w:date="2024-11-06T15:17:00Z">
              <w:rPr>
                <w:sz w:val="24"/>
              </w:rPr>
            </w:rPrChange>
          </w:rPr>
          <w:delText>strings as input and tells whether they are equal or not.</w:delText>
        </w:r>
      </w:del>
    </w:p>
    <w:sectPr w:rsidR="00E527DA" w:rsidRPr="00EB6CA4">
      <w:pgSz w:w="11910" w:h="16840"/>
      <w:pgMar w:top="1540" w:right="1220" w:bottom="1200" w:left="1220" w:header="758" w:footer="100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Abhiram Arali" w:date="2024-11-06T14:20:00Z" w:initials="AA">
    <w:p w14:paraId="5AF0FCB1" w14:textId="77777777" w:rsidR="00EE7737" w:rsidRDefault="00EE7737" w:rsidP="00EE7737">
      <w:r>
        <w:rPr>
          <w:rStyle w:val="CommentReference"/>
        </w:rPr>
        <w:annotationRef/>
      </w:r>
      <w:r>
        <w:rPr>
          <w:color w:val="000000"/>
          <w:sz w:val="20"/>
          <w:szCs w:val="20"/>
        </w:rPr>
        <w:t xml:space="preserve">GLOBAL COMMENT: Please note that the content provided in text boxes have been removed and added as text. </w:t>
      </w:r>
    </w:p>
    <w:p w14:paraId="4F11C1D6" w14:textId="77777777" w:rsidR="00EE7737" w:rsidRDefault="00EE7737" w:rsidP="00EE7737">
      <w:r>
        <w:rPr>
          <w:color w:val="000000"/>
          <w:sz w:val="20"/>
          <w:szCs w:val="20"/>
        </w:rPr>
        <w:t>Kindly let me know whether they are code, so as to format it accordingly.</w:t>
      </w:r>
    </w:p>
  </w:comment>
  <w:comment w:id="5" w:author="Abhiram Arali" w:date="2024-11-06T14:20:00Z" w:initials="AA">
    <w:p w14:paraId="3F2AB1FE" w14:textId="77777777" w:rsidR="006968FA" w:rsidRDefault="006968FA" w:rsidP="006968FA">
      <w:r>
        <w:rPr>
          <w:rStyle w:val="CommentReference"/>
        </w:rPr>
        <w:annotationRef/>
      </w:r>
      <w:r>
        <w:rPr>
          <w:color w:val="000000"/>
          <w:sz w:val="20"/>
          <w:szCs w:val="20"/>
        </w:rPr>
        <w:t>GLOBAL COMMENT: I have defined the heading levels. Please let me know if it is correct.</w:t>
      </w:r>
    </w:p>
  </w:comment>
  <w:comment w:id="41" w:author="Abhiram Arali" w:date="2024-11-06T11:34:00Z" w:initials="AA">
    <w:p w14:paraId="10696C85" w14:textId="177B6D50" w:rsidR="004A78D9" w:rsidRDefault="00287308" w:rsidP="004A78D9">
      <w:r>
        <w:rPr>
          <w:rStyle w:val="CommentReference"/>
        </w:rPr>
        <w:annotationRef/>
      </w:r>
      <w:r w:rsidR="004A78D9">
        <w:rPr>
          <w:sz w:val="20"/>
          <w:szCs w:val="20"/>
        </w:rPr>
        <w:t>Please add objectives talking about the learning outcomes of the chapter.</w:t>
      </w:r>
    </w:p>
    <w:p w14:paraId="24DA108B" w14:textId="77777777" w:rsidR="004A78D9" w:rsidRDefault="004A78D9" w:rsidP="004A78D9">
      <w:r>
        <w:rPr>
          <w:sz w:val="20"/>
          <w:szCs w:val="20"/>
        </w:rPr>
        <w:t>(paragraph format, 150-200 words)</w:t>
      </w:r>
    </w:p>
  </w:comment>
  <w:comment w:id="49" w:author="Abhiram Arali" w:date="2024-11-06T14:18:00Z" w:initials="AA">
    <w:p w14:paraId="4CE4358C" w14:textId="77777777" w:rsidR="002946E5" w:rsidRDefault="002946E5" w:rsidP="002946E5">
      <w:r>
        <w:rPr>
          <w:rStyle w:val="CommentReference"/>
        </w:rPr>
        <w:annotationRef/>
      </w:r>
      <w:r>
        <w:rPr>
          <w:color w:val="000000"/>
          <w:sz w:val="20"/>
          <w:szCs w:val="20"/>
        </w:rPr>
        <w:t xml:space="preserve">Please rephrase as headings cannot have colon. </w:t>
      </w:r>
    </w:p>
    <w:p w14:paraId="4A263B2A" w14:textId="77777777" w:rsidR="002946E5" w:rsidRDefault="002946E5" w:rsidP="002946E5"/>
  </w:comment>
  <w:comment w:id="50" w:author="Abhiram Arali" w:date="2024-11-06T14:18:00Z" w:initials="AA">
    <w:p w14:paraId="5B8C72CA" w14:textId="77777777" w:rsidR="00846772" w:rsidRDefault="00846772" w:rsidP="00846772">
      <w:r>
        <w:rPr>
          <w:rStyle w:val="CommentReference"/>
        </w:rPr>
        <w:annotationRef/>
      </w:r>
      <w:r>
        <w:rPr>
          <w:color w:val="000000"/>
          <w:sz w:val="20"/>
          <w:szCs w:val="20"/>
        </w:rPr>
        <w:t>A suggestion would be ‘Introduction to Functions’</w:t>
      </w:r>
    </w:p>
  </w:comment>
  <w:comment w:id="70" w:author="Abhiram Arali" w:date="2024-11-06T12:17:00Z" w:initials="AA">
    <w:p w14:paraId="76D55F8C" w14:textId="6CAE11AB" w:rsidR="00AF47B3" w:rsidRDefault="00AF47B3" w:rsidP="00AF47B3">
      <w:pPr>
        <w:rPr>
          <w:color w:val="000000"/>
          <w:sz w:val="20"/>
          <w:szCs w:val="20"/>
        </w:rPr>
      </w:pPr>
      <w:r>
        <w:rPr>
          <w:rStyle w:val="CommentReference"/>
        </w:rPr>
        <w:annotationRef/>
      </w:r>
      <w:r>
        <w:rPr>
          <w:color w:val="000000"/>
          <w:sz w:val="20"/>
          <w:szCs w:val="20"/>
        </w:rPr>
        <w:t>Please let me know if this is code so that I can format it accordingly.</w:t>
      </w:r>
      <w:r w:rsidR="00906A1C">
        <w:rPr>
          <w:color w:val="000000"/>
          <w:sz w:val="20"/>
          <w:szCs w:val="20"/>
        </w:rPr>
        <w:t xml:space="preserve"> </w:t>
      </w:r>
    </w:p>
    <w:p w14:paraId="6CE8C06F" w14:textId="77777777" w:rsidR="00906A1C" w:rsidRDefault="00906A1C" w:rsidP="00AF47B3">
      <w:pPr>
        <w:rPr>
          <w:color w:val="000000"/>
          <w:sz w:val="20"/>
          <w:szCs w:val="20"/>
        </w:rPr>
      </w:pPr>
    </w:p>
    <w:p w14:paraId="382B5125" w14:textId="3D88A437" w:rsidR="00906A1C" w:rsidRDefault="00906A1C" w:rsidP="00AF47B3">
      <w:r>
        <w:rPr>
          <w:color w:val="000000"/>
          <w:sz w:val="20"/>
          <w:szCs w:val="20"/>
        </w:rPr>
        <w:t>It is syntax</w:t>
      </w:r>
    </w:p>
  </w:comment>
  <w:comment w:id="81" w:author="Abhiram Arali" w:date="2024-11-06T12:17:00Z" w:initials="AA">
    <w:p w14:paraId="19EFCFDF" w14:textId="3A8440CD" w:rsidR="006E5421" w:rsidRDefault="006E5421" w:rsidP="006E5421">
      <w:r>
        <w:rPr>
          <w:rStyle w:val="CommentReference"/>
        </w:rPr>
        <w:annotationRef/>
      </w:r>
      <w:r>
        <w:rPr>
          <w:sz w:val="20"/>
          <w:szCs w:val="20"/>
        </w:rPr>
        <w:t>Please let me know if this is code so that I can format it accordingly.</w:t>
      </w:r>
      <w:r w:rsidR="00906A1C">
        <w:rPr>
          <w:sz w:val="20"/>
          <w:szCs w:val="20"/>
        </w:rPr>
        <w:t>, example code</w:t>
      </w:r>
    </w:p>
  </w:comment>
  <w:comment w:id="102" w:author="Abhiram Arali" w:date="2024-11-06T12:19:00Z" w:initials="AA">
    <w:p w14:paraId="2BF14833" w14:textId="4080715E" w:rsidR="001B38AD" w:rsidRDefault="001B38AD" w:rsidP="001B38AD">
      <w:r>
        <w:rPr>
          <w:rStyle w:val="CommentReference"/>
        </w:rPr>
        <w:annotationRef/>
      </w:r>
      <w:r>
        <w:rPr>
          <w:sz w:val="20"/>
          <w:szCs w:val="20"/>
        </w:rPr>
        <w:t>Please let me know if this is code so that I can format it accordingly.</w:t>
      </w:r>
      <w:r w:rsidR="00906A1C">
        <w:rPr>
          <w:sz w:val="20"/>
          <w:szCs w:val="20"/>
        </w:rPr>
        <w:t xml:space="preserve"> Syntax </w:t>
      </w:r>
    </w:p>
  </w:comment>
  <w:comment w:id="112" w:author="Abhiram Arali" w:date="2024-11-06T12:19:00Z" w:initials="AA">
    <w:p w14:paraId="2927ED5D" w14:textId="1A89F965" w:rsidR="001B38AD" w:rsidRDefault="001B38AD" w:rsidP="001B38AD">
      <w:r>
        <w:rPr>
          <w:rStyle w:val="CommentReference"/>
        </w:rPr>
        <w:annotationRef/>
      </w:r>
      <w:r>
        <w:rPr>
          <w:sz w:val="20"/>
          <w:szCs w:val="20"/>
        </w:rPr>
        <w:t>Please let me know if this is code so that I can format it accordingly.</w:t>
      </w:r>
      <w:r w:rsidR="00906A1C">
        <w:rPr>
          <w:sz w:val="20"/>
          <w:szCs w:val="20"/>
        </w:rPr>
        <w:t xml:space="preserve"> code</w:t>
      </w:r>
    </w:p>
  </w:comment>
  <w:comment w:id="144" w:author="Abhiram Arali" w:date="2024-11-06T12:22:00Z" w:initials="AA">
    <w:p w14:paraId="28A4478E" w14:textId="62AE6BB7" w:rsidR="00007E68" w:rsidRDefault="00007E68" w:rsidP="00007E68">
      <w:r>
        <w:rPr>
          <w:rStyle w:val="CommentReference"/>
        </w:rPr>
        <w:annotationRef/>
      </w:r>
      <w:r>
        <w:rPr>
          <w:sz w:val="20"/>
          <w:szCs w:val="20"/>
        </w:rPr>
        <w:t>Please let me know if this is code so that I can format it accordingly.</w:t>
      </w:r>
      <w:r w:rsidR="00906A1C">
        <w:rPr>
          <w:sz w:val="20"/>
          <w:szCs w:val="20"/>
        </w:rPr>
        <w:t xml:space="preserve"> Yes code</w:t>
      </w:r>
    </w:p>
  </w:comment>
  <w:comment w:id="206" w:author="Abhiram Arali" w:date="2024-11-06T12:22:00Z" w:initials="AA">
    <w:p w14:paraId="4D202997" w14:textId="71F7854F" w:rsidR="00007E68" w:rsidRDefault="00007E68" w:rsidP="00007E68">
      <w:r>
        <w:rPr>
          <w:rStyle w:val="CommentReference"/>
        </w:rPr>
        <w:annotationRef/>
      </w:r>
      <w:r>
        <w:rPr>
          <w:sz w:val="20"/>
          <w:szCs w:val="20"/>
        </w:rPr>
        <w:t>Please let me know if this is code so that I can format it accordingly.</w:t>
      </w:r>
      <w:r w:rsidR="00906A1C">
        <w:rPr>
          <w:sz w:val="20"/>
          <w:szCs w:val="20"/>
        </w:rPr>
        <w:t xml:space="preserve"> Yes code</w:t>
      </w:r>
    </w:p>
  </w:comment>
  <w:comment w:id="282" w:author="Abhiram Arali" w:date="2024-11-06T12:24:00Z" w:initials="AA">
    <w:p w14:paraId="7519316B" w14:textId="3FC21BB0" w:rsidR="00F6300A" w:rsidRDefault="00F6300A" w:rsidP="00F6300A">
      <w:r>
        <w:rPr>
          <w:rStyle w:val="CommentReference"/>
        </w:rPr>
        <w:annotationRef/>
      </w:r>
      <w:r>
        <w:rPr>
          <w:sz w:val="20"/>
          <w:szCs w:val="20"/>
        </w:rPr>
        <w:t>Please let me know if this is code so that I can format it accordingly.</w:t>
      </w:r>
      <w:r w:rsidR="00906A1C">
        <w:rPr>
          <w:sz w:val="20"/>
          <w:szCs w:val="20"/>
        </w:rPr>
        <w:t xml:space="preserve"> yes</w:t>
      </w:r>
    </w:p>
  </w:comment>
  <w:comment w:id="506" w:author="Abhiram Arali" w:date="2024-11-06T12:29:00Z" w:initials="AA">
    <w:p w14:paraId="1B14897A" w14:textId="4E3F0011" w:rsidR="0089178F" w:rsidRDefault="0089178F" w:rsidP="0089178F">
      <w:r>
        <w:rPr>
          <w:rStyle w:val="CommentReference"/>
        </w:rPr>
        <w:annotationRef/>
      </w:r>
      <w:r>
        <w:rPr>
          <w:sz w:val="20"/>
          <w:szCs w:val="20"/>
        </w:rPr>
        <w:t>Please let me know if this is code so that I can format it accordingly.</w:t>
      </w:r>
      <w:r w:rsidR="00906A1C">
        <w:rPr>
          <w:sz w:val="20"/>
          <w:szCs w:val="20"/>
        </w:rPr>
        <w:t xml:space="preserve"> yes</w:t>
      </w:r>
    </w:p>
  </w:comment>
  <w:comment w:id="870" w:author="Abhiram Arali" w:date="2024-11-06T14:23:00Z" w:initials="AA">
    <w:p w14:paraId="64CBA205" w14:textId="2DF973A8" w:rsidR="00E56961" w:rsidRDefault="00E56961" w:rsidP="00E56961">
      <w:r>
        <w:rPr>
          <w:rStyle w:val="CommentReference"/>
        </w:rPr>
        <w:annotationRef/>
      </w:r>
      <w:r>
        <w:rPr>
          <w:color w:val="000000"/>
          <w:sz w:val="20"/>
          <w:szCs w:val="20"/>
        </w:rPr>
        <w:t>Please add a lead-in statement explaining what the following text/code is for.</w:t>
      </w:r>
      <w:r w:rsidR="00906A1C">
        <w:rPr>
          <w:color w:val="000000"/>
          <w:sz w:val="20"/>
          <w:szCs w:val="20"/>
        </w:rPr>
        <w:t xml:space="preserve"> Yes syntax of code</w:t>
      </w:r>
    </w:p>
  </w:comment>
  <w:comment w:id="1156" w:author="Abhiram Arali" w:date="2024-11-12T12:22:00Z" w:initials="AA">
    <w:p w14:paraId="63DFD03F" w14:textId="77777777" w:rsidR="00E07BE2" w:rsidRDefault="00E07BE2" w:rsidP="00E07BE2">
      <w:r>
        <w:rPr>
          <w:rStyle w:val="CommentReference"/>
        </w:rPr>
        <w:annotationRef/>
      </w:r>
      <w:r>
        <w:rPr>
          <w:color w:val="000000"/>
          <w:sz w:val="20"/>
          <w:szCs w:val="20"/>
        </w:rPr>
        <w:t>Please add a paragraph providing a brief overview of the topics to be covered in the next chapter.</w:t>
      </w:r>
    </w:p>
  </w:comment>
  <w:comment w:id="2366" w:author="Abhiram Arali" w:date="2024-11-06T15:18:00Z" w:initials="AA">
    <w:p w14:paraId="39C4E534" w14:textId="25A359EA" w:rsidR="005F076F" w:rsidRDefault="005F076F" w:rsidP="005F076F">
      <w:r>
        <w:rPr>
          <w:rStyle w:val="CommentReference"/>
        </w:rPr>
        <w:annotationRef/>
      </w:r>
      <w:r>
        <w:rPr>
          <w:color w:val="000000"/>
          <w:sz w:val="20"/>
          <w:szCs w:val="20"/>
        </w:rPr>
        <w:t>Please add a paragraph providing a brief overview of the topics to be covered in the next chapter.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11C1D6" w15:done="0"/>
  <w15:commentEx w15:paraId="3F2AB1FE" w15:done="0"/>
  <w15:commentEx w15:paraId="24DA108B" w15:done="0"/>
  <w15:commentEx w15:paraId="4A263B2A" w15:done="0"/>
  <w15:commentEx w15:paraId="5B8C72CA" w15:paraIdParent="4A263B2A" w15:done="0"/>
  <w15:commentEx w15:paraId="382B5125" w15:done="0"/>
  <w15:commentEx w15:paraId="19EFCFDF" w15:done="0"/>
  <w15:commentEx w15:paraId="2BF14833" w15:done="0"/>
  <w15:commentEx w15:paraId="2927ED5D" w15:done="0"/>
  <w15:commentEx w15:paraId="28A4478E" w15:done="0"/>
  <w15:commentEx w15:paraId="4D202997" w15:done="0"/>
  <w15:commentEx w15:paraId="7519316B" w15:done="0"/>
  <w15:commentEx w15:paraId="1B14897A" w15:done="0"/>
  <w15:commentEx w15:paraId="64CBA205" w15:done="0"/>
  <w15:commentEx w15:paraId="63DFD03F" w15:done="0"/>
  <w15:commentEx w15:paraId="39C4E5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569A53D" w16cex:dateUtc="2024-11-06T08:50:00Z"/>
  <w16cex:commentExtensible w16cex:durableId="15401A37" w16cex:dateUtc="2024-11-06T08:50:00Z"/>
  <w16cex:commentExtensible w16cex:durableId="7A282A79" w16cex:dateUtc="2024-11-06T06:04:00Z"/>
  <w16cex:commentExtensible w16cex:durableId="39C58B05" w16cex:dateUtc="2024-11-06T08:48:00Z"/>
  <w16cex:commentExtensible w16cex:durableId="6CB2B973" w16cex:dateUtc="2024-11-06T08:48:00Z"/>
  <w16cex:commentExtensible w16cex:durableId="5CBB98AE" w16cex:dateUtc="2024-11-06T06:47:00Z"/>
  <w16cex:commentExtensible w16cex:durableId="0F75D7C1" w16cex:dateUtc="2024-11-06T06:47:00Z"/>
  <w16cex:commentExtensible w16cex:durableId="63A097B7" w16cex:dateUtc="2024-11-06T06:49:00Z"/>
  <w16cex:commentExtensible w16cex:durableId="08D6E9BE" w16cex:dateUtc="2024-11-06T06:49:00Z"/>
  <w16cex:commentExtensible w16cex:durableId="576091F7" w16cex:dateUtc="2024-11-06T06:52:00Z"/>
  <w16cex:commentExtensible w16cex:durableId="6F28C5F9" w16cex:dateUtc="2024-11-06T06:52:00Z"/>
  <w16cex:commentExtensible w16cex:durableId="4AEF8E12" w16cex:dateUtc="2024-11-06T06:54:00Z"/>
  <w16cex:commentExtensible w16cex:durableId="13BC63BC" w16cex:dateUtc="2024-11-06T06:59:00Z"/>
  <w16cex:commentExtensible w16cex:durableId="178593CC" w16cex:dateUtc="2024-11-06T08:53:00Z"/>
  <w16cex:commentExtensible w16cex:durableId="2185648B" w16cex:dateUtc="2024-11-12T06:52:00Z"/>
  <w16cex:commentExtensible w16cex:durableId="5E6881C8" w16cex:dateUtc="2024-11-06T09: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F11C1D6" w16cid:durableId="7569A53D"/>
  <w16cid:commentId w16cid:paraId="3F2AB1FE" w16cid:durableId="15401A37"/>
  <w16cid:commentId w16cid:paraId="24DA108B" w16cid:durableId="7A282A79"/>
  <w16cid:commentId w16cid:paraId="4A263B2A" w16cid:durableId="39C58B05"/>
  <w16cid:commentId w16cid:paraId="5B8C72CA" w16cid:durableId="6CB2B973"/>
  <w16cid:commentId w16cid:paraId="76D55F8C" w16cid:durableId="5CBB98AE"/>
  <w16cid:commentId w16cid:paraId="19EFCFDF" w16cid:durableId="0F75D7C1"/>
  <w16cid:commentId w16cid:paraId="2BF14833" w16cid:durableId="63A097B7"/>
  <w16cid:commentId w16cid:paraId="2927ED5D" w16cid:durableId="08D6E9BE"/>
  <w16cid:commentId w16cid:paraId="28A4478E" w16cid:durableId="576091F7"/>
  <w16cid:commentId w16cid:paraId="4D202997" w16cid:durableId="6F28C5F9"/>
  <w16cid:commentId w16cid:paraId="7519316B" w16cid:durableId="4AEF8E12"/>
  <w16cid:commentId w16cid:paraId="1B14897A" w16cid:durableId="13BC63BC"/>
  <w16cid:commentId w16cid:paraId="64CBA205" w16cid:durableId="178593CC"/>
  <w16cid:commentId w16cid:paraId="63DFD03F" w16cid:durableId="2185648B"/>
  <w16cid:commentId w16cid:paraId="39C4E534" w16cid:durableId="5E6881C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433519" w14:textId="77777777" w:rsidR="00EB2904" w:rsidRDefault="00EB2904">
      <w:pPr>
        <w:spacing w:after="0" w:line="240" w:lineRule="auto"/>
      </w:pPr>
      <w:r>
        <w:separator/>
      </w:r>
    </w:p>
  </w:endnote>
  <w:endnote w:type="continuationSeparator" w:id="0">
    <w:p w14:paraId="38A7F2B5" w14:textId="77777777" w:rsidR="00EB2904" w:rsidRDefault="00EB2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33A5AA" w14:textId="77777777" w:rsidR="00EB2904" w:rsidRDefault="00EB2904">
      <w:pPr>
        <w:spacing w:after="0" w:line="240" w:lineRule="auto"/>
      </w:pPr>
      <w:r>
        <w:separator/>
      </w:r>
    </w:p>
  </w:footnote>
  <w:footnote w:type="continuationSeparator" w:id="0">
    <w:p w14:paraId="173AE230" w14:textId="77777777" w:rsidR="00EB2904" w:rsidRDefault="00EB29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2A535" w14:textId="77777777" w:rsidR="00E527DA" w:rsidRDefault="00EB2904">
    <w:pPr>
      <w:pStyle w:val="BodyText"/>
      <w:spacing w:line="14" w:lineRule="auto"/>
      <w:rPr>
        <w:sz w:val="20"/>
      </w:rPr>
    </w:pPr>
    <w:r>
      <w:rPr>
        <w:noProof/>
        <w:lang w:val="en-IN" w:eastAsia="en-IN"/>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5840"/>
    <w:multiLevelType w:val="hybridMultilevel"/>
    <w:tmpl w:val="94668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234D61"/>
    <w:multiLevelType w:val="hybridMultilevel"/>
    <w:tmpl w:val="6C5EA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3FD232A"/>
    <w:multiLevelType w:val="hybridMultilevel"/>
    <w:tmpl w:val="6DF6ED7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06564247"/>
    <w:multiLevelType w:val="hybridMultilevel"/>
    <w:tmpl w:val="B3961F7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07297032"/>
    <w:multiLevelType w:val="hybridMultilevel"/>
    <w:tmpl w:val="0128B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8747306"/>
    <w:multiLevelType w:val="hybridMultilevel"/>
    <w:tmpl w:val="0E925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965089D"/>
    <w:multiLevelType w:val="hybridMultilevel"/>
    <w:tmpl w:val="3E546EE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09F372EE"/>
    <w:multiLevelType w:val="hybridMultilevel"/>
    <w:tmpl w:val="EF620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A463FD0"/>
    <w:multiLevelType w:val="hybridMultilevel"/>
    <w:tmpl w:val="A78C3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E7F5F65"/>
    <w:multiLevelType w:val="hybridMultilevel"/>
    <w:tmpl w:val="E1285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0F1F5DB5"/>
    <w:multiLevelType w:val="hybridMultilevel"/>
    <w:tmpl w:val="8814FCEC"/>
    <w:lvl w:ilvl="0" w:tplc="98600AB6">
      <w:start w:val="1"/>
      <w:numFmt w:val="decimal"/>
      <w:lvlText w:val="%1."/>
      <w:lvlJc w:val="left"/>
      <w:pPr>
        <w:ind w:left="460" w:hanging="240"/>
      </w:pPr>
      <w:rPr>
        <w:rFonts w:ascii="Times New Roman" w:eastAsia="Times New Roman" w:hAnsi="Times New Roman" w:cs="Times New Roman" w:hint="default"/>
        <w:b/>
        <w:bCs/>
        <w:i w:val="0"/>
        <w:iCs w:val="0"/>
        <w:spacing w:val="0"/>
        <w:w w:val="100"/>
        <w:sz w:val="24"/>
        <w:szCs w:val="24"/>
        <w:lang w:val="en-US" w:eastAsia="en-US" w:bidi="ar-SA"/>
      </w:rPr>
    </w:lvl>
    <w:lvl w:ilvl="1" w:tplc="229E7004">
      <w:numFmt w:val="bullet"/>
      <w:lvlText w:val="•"/>
      <w:lvlJc w:val="left"/>
      <w:pPr>
        <w:ind w:left="1360" w:hanging="240"/>
      </w:pPr>
      <w:rPr>
        <w:rFonts w:hint="default"/>
        <w:lang w:val="en-US" w:eastAsia="en-US" w:bidi="ar-SA"/>
      </w:rPr>
    </w:lvl>
    <w:lvl w:ilvl="2" w:tplc="AED0F8A0">
      <w:numFmt w:val="bullet"/>
      <w:lvlText w:val="•"/>
      <w:lvlJc w:val="left"/>
      <w:pPr>
        <w:ind w:left="2261" w:hanging="240"/>
      </w:pPr>
      <w:rPr>
        <w:rFonts w:hint="default"/>
        <w:lang w:val="en-US" w:eastAsia="en-US" w:bidi="ar-SA"/>
      </w:rPr>
    </w:lvl>
    <w:lvl w:ilvl="3" w:tplc="BC2207F8">
      <w:numFmt w:val="bullet"/>
      <w:lvlText w:val="•"/>
      <w:lvlJc w:val="left"/>
      <w:pPr>
        <w:ind w:left="3161" w:hanging="240"/>
      </w:pPr>
      <w:rPr>
        <w:rFonts w:hint="default"/>
        <w:lang w:val="en-US" w:eastAsia="en-US" w:bidi="ar-SA"/>
      </w:rPr>
    </w:lvl>
    <w:lvl w:ilvl="4" w:tplc="1DA6EA3C">
      <w:numFmt w:val="bullet"/>
      <w:lvlText w:val="•"/>
      <w:lvlJc w:val="left"/>
      <w:pPr>
        <w:ind w:left="4062" w:hanging="240"/>
      </w:pPr>
      <w:rPr>
        <w:rFonts w:hint="default"/>
        <w:lang w:val="en-US" w:eastAsia="en-US" w:bidi="ar-SA"/>
      </w:rPr>
    </w:lvl>
    <w:lvl w:ilvl="5" w:tplc="AEDA8EE0">
      <w:numFmt w:val="bullet"/>
      <w:lvlText w:val="•"/>
      <w:lvlJc w:val="left"/>
      <w:pPr>
        <w:ind w:left="4963" w:hanging="240"/>
      </w:pPr>
      <w:rPr>
        <w:rFonts w:hint="default"/>
        <w:lang w:val="en-US" w:eastAsia="en-US" w:bidi="ar-SA"/>
      </w:rPr>
    </w:lvl>
    <w:lvl w:ilvl="6" w:tplc="A5761BB8">
      <w:numFmt w:val="bullet"/>
      <w:lvlText w:val="•"/>
      <w:lvlJc w:val="left"/>
      <w:pPr>
        <w:ind w:left="5863" w:hanging="240"/>
      </w:pPr>
      <w:rPr>
        <w:rFonts w:hint="default"/>
        <w:lang w:val="en-US" w:eastAsia="en-US" w:bidi="ar-SA"/>
      </w:rPr>
    </w:lvl>
    <w:lvl w:ilvl="7" w:tplc="B2A27984">
      <w:numFmt w:val="bullet"/>
      <w:lvlText w:val="•"/>
      <w:lvlJc w:val="left"/>
      <w:pPr>
        <w:ind w:left="6764" w:hanging="240"/>
      </w:pPr>
      <w:rPr>
        <w:rFonts w:hint="default"/>
        <w:lang w:val="en-US" w:eastAsia="en-US" w:bidi="ar-SA"/>
      </w:rPr>
    </w:lvl>
    <w:lvl w:ilvl="8" w:tplc="49C8F474">
      <w:numFmt w:val="bullet"/>
      <w:lvlText w:val="•"/>
      <w:lvlJc w:val="left"/>
      <w:pPr>
        <w:ind w:left="7665" w:hanging="240"/>
      </w:pPr>
      <w:rPr>
        <w:rFonts w:hint="default"/>
        <w:lang w:val="en-US" w:eastAsia="en-US" w:bidi="ar-SA"/>
      </w:rPr>
    </w:lvl>
  </w:abstractNum>
  <w:abstractNum w:abstractNumId="11">
    <w:nsid w:val="123E0839"/>
    <w:multiLevelType w:val="hybridMultilevel"/>
    <w:tmpl w:val="497EBD54"/>
    <w:lvl w:ilvl="0" w:tplc="E10AC244">
      <w:start w:val="1"/>
      <w:numFmt w:val="decimal"/>
      <w:lvlText w:val="%1."/>
      <w:lvlJc w:val="left"/>
      <w:pPr>
        <w:ind w:left="460" w:hanging="240"/>
      </w:pPr>
      <w:rPr>
        <w:rFonts w:ascii="Times New Roman" w:eastAsia="Times New Roman" w:hAnsi="Times New Roman" w:cs="Times New Roman" w:hint="default"/>
        <w:b/>
        <w:bCs/>
        <w:i w:val="0"/>
        <w:iCs w:val="0"/>
        <w:spacing w:val="0"/>
        <w:w w:val="100"/>
        <w:sz w:val="24"/>
        <w:szCs w:val="24"/>
        <w:lang w:val="en-US" w:eastAsia="en-US" w:bidi="ar-SA"/>
      </w:rPr>
    </w:lvl>
    <w:lvl w:ilvl="1" w:tplc="381E2B06">
      <w:numFmt w:val="bullet"/>
      <w:lvlText w:val=""/>
      <w:lvlJc w:val="left"/>
      <w:pPr>
        <w:ind w:left="940" w:hanging="360"/>
      </w:pPr>
      <w:rPr>
        <w:rFonts w:ascii="Symbol" w:eastAsia="Symbol" w:hAnsi="Symbol" w:cs="Symbol" w:hint="default"/>
        <w:b w:val="0"/>
        <w:bCs w:val="0"/>
        <w:i w:val="0"/>
        <w:iCs w:val="0"/>
        <w:spacing w:val="0"/>
        <w:w w:val="100"/>
        <w:sz w:val="24"/>
        <w:szCs w:val="24"/>
        <w:lang w:val="en-US" w:eastAsia="en-US" w:bidi="ar-SA"/>
      </w:rPr>
    </w:lvl>
    <w:lvl w:ilvl="2" w:tplc="F208C68C">
      <w:numFmt w:val="bullet"/>
      <w:lvlText w:val="•"/>
      <w:lvlJc w:val="left"/>
      <w:pPr>
        <w:ind w:left="1887" w:hanging="360"/>
      </w:pPr>
      <w:rPr>
        <w:rFonts w:hint="default"/>
        <w:lang w:val="en-US" w:eastAsia="en-US" w:bidi="ar-SA"/>
      </w:rPr>
    </w:lvl>
    <w:lvl w:ilvl="3" w:tplc="9126EEFE">
      <w:numFmt w:val="bullet"/>
      <w:lvlText w:val="•"/>
      <w:lvlJc w:val="left"/>
      <w:pPr>
        <w:ind w:left="2834" w:hanging="360"/>
      </w:pPr>
      <w:rPr>
        <w:rFonts w:hint="default"/>
        <w:lang w:val="en-US" w:eastAsia="en-US" w:bidi="ar-SA"/>
      </w:rPr>
    </w:lvl>
    <w:lvl w:ilvl="4" w:tplc="2AC05516">
      <w:numFmt w:val="bullet"/>
      <w:lvlText w:val="•"/>
      <w:lvlJc w:val="left"/>
      <w:pPr>
        <w:ind w:left="3782" w:hanging="360"/>
      </w:pPr>
      <w:rPr>
        <w:rFonts w:hint="default"/>
        <w:lang w:val="en-US" w:eastAsia="en-US" w:bidi="ar-SA"/>
      </w:rPr>
    </w:lvl>
    <w:lvl w:ilvl="5" w:tplc="AE2A08FC">
      <w:numFmt w:val="bullet"/>
      <w:lvlText w:val="•"/>
      <w:lvlJc w:val="left"/>
      <w:pPr>
        <w:ind w:left="4729" w:hanging="360"/>
      </w:pPr>
      <w:rPr>
        <w:rFonts w:hint="default"/>
        <w:lang w:val="en-US" w:eastAsia="en-US" w:bidi="ar-SA"/>
      </w:rPr>
    </w:lvl>
    <w:lvl w:ilvl="6" w:tplc="0CD0DFA0">
      <w:numFmt w:val="bullet"/>
      <w:lvlText w:val="•"/>
      <w:lvlJc w:val="left"/>
      <w:pPr>
        <w:ind w:left="5676" w:hanging="360"/>
      </w:pPr>
      <w:rPr>
        <w:rFonts w:hint="default"/>
        <w:lang w:val="en-US" w:eastAsia="en-US" w:bidi="ar-SA"/>
      </w:rPr>
    </w:lvl>
    <w:lvl w:ilvl="7" w:tplc="9AC4DE24">
      <w:numFmt w:val="bullet"/>
      <w:lvlText w:val="•"/>
      <w:lvlJc w:val="left"/>
      <w:pPr>
        <w:ind w:left="6624" w:hanging="360"/>
      </w:pPr>
      <w:rPr>
        <w:rFonts w:hint="default"/>
        <w:lang w:val="en-US" w:eastAsia="en-US" w:bidi="ar-SA"/>
      </w:rPr>
    </w:lvl>
    <w:lvl w:ilvl="8" w:tplc="ADFE7D82">
      <w:numFmt w:val="bullet"/>
      <w:lvlText w:val="•"/>
      <w:lvlJc w:val="left"/>
      <w:pPr>
        <w:ind w:left="7571" w:hanging="360"/>
      </w:pPr>
      <w:rPr>
        <w:rFonts w:hint="default"/>
        <w:lang w:val="en-US" w:eastAsia="en-US" w:bidi="ar-SA"/>
      </w:rPr>
    </w:lvl>
  </w:abstractNum>
  <w:abstractNum w:abstractNumId="12">
    <w:nsid w:val="14996AF8"/>
    <w:multiLevelType w:val="hybridMultilevel"/>
    <w:tmpl w:val="17821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5A63FF9"/>
    <w:multiLevelType w:val="hybridMultilevel"/>
    <w:tmpl w:val="C3E4B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6974809"/>
    <w:multiLevelType w:val="hybridMultilevel"/>
    <w:tmpl w:val="75FEF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719486D"/>
    <w:multiLevelType w:val="hybridMultilevel"/>
    <w:tmpl w:val="03DEAA76"/>
    <w:lvl w:ilvl="0" w:tplc="08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nsid w:val="17351452"/>
    <w:multiLevelType w:val="hybridMultilevel"/>
    <w:tmpl w:val="AAB09E44"/>
    <w:lvl w:ilvl="0" w:tplc="08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1954655D"/>
    <w:multiLevelType w:val="hybridMultilevel"/>
    <w:tmpl w:val="B7D60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1C9400F1"/>
    <w:multiLevelType w:val="hybridMultilevel"/>
    <w:tmpl w:val="A04AD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CB637E1"/>
    <w:multiLevelType w:val="hybridMultilevel"/>
    <w:tmpl w:val="E4A87EF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nsid w:val="2531085F"/>
    <w:multiLevelType w:val="hybridMultilevel"/>
    <w:tmpl w:val="C21A1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61F208F"/>
    <w:multiLevelType w:val="hybridMultilevel"/>
    <w:tmpl w:val="7736E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8D3622F"/>
    <w:multiLevelType w:val="hybridMultilevel"/>
    <w:tmpl w:val="D52A62FA"/>
    <w:lvl w:ilvl="0" w:tplc="76FACBD0">
      <w:numFmt w:val="bullet"/>
      <w:lvlText w:val=""/>
      <w:lvlJc w:val="left"/>
      <w:pPr>
        <w:ind w:left="940" w:hanging="360"/>
      </w:pPr>
      <w:rPr>
        <w:rFonts w:ascii="Symbol" w:eastAsia="Symbol" w:hAnsi="Symbol" w:cs="Symbol" w:hint="default"/>
        <w:b w:val="0"/>
        <w:bCs w:val="0"/>
        <w:i w:val="0"/>
        <w:iCs w:val="0"/>
        <w:spacing w:val="0"/>
        <w:w w:val="100"/>
        <w:sz w:val="24"/>
        <w:szCs w:val="24"/>
        <w:lang w:val="en-US" w:eastAsia="en-US" w:bidi="ar-SA"/>
      </w:rPr>
    </w:lvl>
    <w:lvl w:ilvl="1" w:tplc="71AAFA1E">
      <w:numFmt w:val="bullet"/>
      <w:lvlText w:val="•"/>
      <w:lvlJc w:val="left"/>
      <w:pPr>
        <w:ind w:left="1792" w:hanging="360"/>
      </w:pPr>
      <w:rPr>
        <w:rFonts w:hint="default"/>
        <w:lang w:val="en-US" w:eastAsia="en-US" w:bidi="ar-SA"/>
      </w:rPr>
    </w:lvl>
    <w:lvl w:ilvl="2" w:tplc="EFBCB054">
      <w:numFmt w:val="bullet"/>
      <w:lvlText w:val="•"/>
      <w:lvlJc w:val="left"/>
      <w:pPr>
        <w:ind w:left="2645" w:hanging="360"/>
      </w:pPr>
      <w:rPr>
        <w:rFonts w:hint="default"/>
        <w:lang w:val="en-US" w:eastAsia="en-US" w:bidi="ar-SA"/>
      </w:rPr>
    </w:lvl>
    <w:lvl w:ilvl="3" w:tplc="1530355E">
      <w:numFmt w:val="bullet"/>
      <w:lvlText w:val="•"/>
      <w:lvlJc w:val="left"/>
      <w:pPr>
        <w:ind w:left="3497" w:hanging="360"/>
      </w:pPr>
      <w:rPr>
        <w:rFonts w:hint="default"/>
        <w:lang w:val="en-US" w:eastAsia="en-US" w:bidi="ar-SA"/>
      </w:rPr>
    </w:lvl>
    <w:lvl w:ilvl="4" w:tplc="D99CF2B4">
      <w:numFmt w:val="bullet"/>
      <w:lvlText w:val="•"/>
      <w:lvlJc w:val="left"/>
      <w:pPr>
        <w:ind w:left="4350" w:hanging="360"/>
      </w:pPr>
      <w:rPr>
        <w:rFonts w:hint="default"/>
        <w:lang w:val="en-US" w:eastAsia="en-US" w:bidi="ar-SA"/>
      </w:rPr>
    </w:lvl>
    <w:lvl w:ilvl="5" w:tplc="88ACA39E">
      <w:numFmt w:val="bullet"/>
      <w:lvlText w:val="•"/>
      <w:lvlJc w:val="left"/>
      <w:pPr>
        <w:ind w:left="5203" w:hanging="360"/>
      </w:pPr>
      <w:rPr>
        <w:rFonts w:hint="default"/>
        <w:lang w:val="en-US" w:eastAsia="en-US" w:bidi="ar-SA"/>
      </w:rPr>
    </w:lvl>
    <w:lvl w:ilvl="6" w:tplc="6B8066EC">
      <w:numFmt w:val="bullet"/>
      <w:lvlText w:val="•"/>
      <w:lvlJc w:val="left"/>
      <w:pPr>
        <w:ind w:left="6055" w:hanging="360"/>
      </w:pPr>
      <w:rPr>
        <w:rFonts w:hint="default"/>
        <w:lang w:val="en-US" w:eastAsia="en-US" w:bidi="ar-SA"/>
      </w:rPr>
    </w:lvl>
    <w:lvl w:ilvl="7" w:tplc="0764FEE6">
      <w:numFmt w:val="bullet"/>
      <w:lvlText w:val="•"/>
      <w:lvlJc w:val="left"/>
      <w:pPr>
        <w:ind w:left="6908" w:hanging="360"/>
      </w:pPr>
      <w:rPr>
        <w:rFonts w:hint="default"/>
        <w:lang w:val="en-US" w:eastAsia="en-US" w:bidi="ar-SA"/>
      </w:rPr>
    </w:lvl>
    <w:lvl w:ilvl="8" w:tplc="5788812A">
      <w:numFmt w:val="bullet"/>
      <w:lvlText w:val="•"/>
      <w:lvlJc w:val="left"/>
      <w:pPr>
        <w:ind w:left="7761" w:hanging="360"/>
      </w:pPr>
      <w:rPr>
        <w:rFonts w:hint="default"/>
        <w:lang w:val="en-US" w:eastAsia="en-US" w:bidi="ar-SA"/>
      </w:rPr>
    </w:lvl>
  </w:abstractNum>
  <w:abstractNum w:abstractNumId="23">
    <w:nsid w:val="294C0BD4"/>
    <w:multiLevelType w:val="hybridMultilevel"/>
    <w:tmpl w:val="FF865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A57081A"/>
    <w:multiLevelType w:val="hybridMultilevel"/>
    <w:tmpl w:val="0382D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2A9E1C52"/>
    <w:multiLevelType w:val="hybridMultilevel"/>
    <w:tmpl w:val="4664E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2EA3588B"/>
    <w:multiLevelType w:val="hybridMultilevel"/>
    <w:tmpl w:val="18085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33626D65"/>
    <w:multiLevelType w:val="hybridMultilevel"/>
    <w:tmpl w:val="0FE2D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337C6C99"/>
    <w:multiLevelType w:val="hybridMultilevel"/>
    <w:tmpl w:val="0AC2F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357C1A6F"/>
    <w:multiLevelType w:val="hybridMultilevel"/>
    <w:tmpl w:val="844A6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389916D0"/>
    <w:multiLevelType w:val="hybridMultilevel"/>
    <w:tmpl w:val="D4DA270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nsid w:val="3A157392"/>
    <w:multiLevelType w:val="hybridMultilevel"/>
    <w:tmpl w:val="CCF21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3A807BAE"/>
    <w:multiLevelType w:val="hybridMultilevel"/>
    <w:tmpl w:val="2B9C5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3A980D86"/>
    <w:multiLevelType w:val="hybridMultilevel"/>
    <w:tmpl w:val="2AF20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3CB777D7"/>
    <w:multiLevelType w:val="hybridMultilevel"/>
    <w:tmpl w:val="7E1EA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40D200E9"/>
    <w:multiLevelType w:val="hybridMultilevel"/>
    <w:tmpl w:val="3ECA3AA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nsid w:val="43C05DBD"/>
    <w:multiLevelType w:val="hybridMultilevel"/>
    <w:tmpl w:val="D9CAC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4CEE0798"/>
    <w:multiLevelType w:val="hybridMultilevel"/>
    <w:tmpl w:val="1C6007F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nsid w:val="4E4B5F9E"/>
    <w:multiLevelType w:val="hybridMultilevel"/>
    <w:tmpl w:val="FBE406C4"/>
    <w:lvl w:ilvl="0" w:tplc="FCB09B6A">
      <w:numFmt w:val="bullet"/>
      <w:lvlText w:val=""/>
      <w:lvlJc w:val="left"/>
      <w:pPr>
        <w:ind w:left="940" w:hanging="360"/>
      </w:pPr>
      <w:rPr>
        <w:rFonts w:ascii="Symbol" w:eastAsia="Symbol" w:hAnsi="Symbol" w:cs="Symbol" w:hint="default"/>
        <w:b w:val="0"/>
        <w:bCs w:val="0"/>
        <w:i w:val="0"/>
        <w:iCs w:val="0"/>
        <w:spacing w:val="0"/>
        <w:w w:val="100"/>
        <w:sz w:val="24"/>
        <w:szCs w:val="24"/>
        <w:lang w:val="en-US" w:eastAsia="en-US" w:bidi="ar-SA"/>
      </w:rPr>
    </w:lvl>
    <w:lvl w:ilvl="1" w:tplc="B03EC074">
      <w:numFmt w:val="bullet"/>
      <w:lvlText w:val="•"/>
      <w:lvlJc w:val="left"/>
      <w:pPr>
        <w:ind w:left="1792" w:hanging="360"/>
      </w:pPr>
      <w:rPr>
        <w:rFonts w:hint="default"/>
        <w:lang w:val="en-US" w:eastAsia="en-US" w:bidi="ar-SA"/>
      </w:rPr>
    </w:lvl>
    <w:lvl w:ilvl="2" w:tplc="CA6E9664">
      <w:numFmt w:val="bullet"/>
      <w:lvlText w:val="•"/>
      <w:lvlJc w:val="left"/>
      <w:pPr>
        <w:ind w:left="2645" w:hanging="360"/>
      </w:pPr>
      <w:rPr>
        <w:rFonts w:hint="default"/>
        <w:lang w:val="en-US" w:eastAsia="en-US" w:bidi="ar-SA"/>
      </w:rPr>
    </w:lvl>
    <w:lvl w:ilvl="3" w:tplc="2612DFE0">
      <w:numFmt w:val="bullet"/>
      <w:lvlText w:val="•"/>
      <w:lvlJc w:val="left"/>
      <w:pPr>
        <w:ind w:left="3497" w:hanging="360"/>
      </w:pPr>
      <w:rPr>
        <w:rFonts w:hint="default"/>
        <w:lang w:val="en-US" w:eastAsia="en-US" w:bidi="ar-SA"/>
      </w:rPr>
    </w:lvl>
    <w:lvl w:ilvl="4" w:tplc="35B4ABBE">
      <w:numFmt w:val="bullet"/>
      <w:lvlText w:val="•"/>
      <w:lvlJc w:val="left"/>
      <w:pPr>
        <w:ind w:left="4350" w:hanging="360"/>
      </w:pPr>
      <w:rPr>
        <w:rFonts w:hint="default"/>
        <w:lang w:val="en-US" w:eastAsia="en-US" w:bidi="ar-SA"/>
      </w:rPr>
    </w:lvl>
    <w:lvl w:ilvl="5" w:tplc="40C67548">
      <w:numFmt w:val="bullet"/>
      <w:lvlText w:val="•"/>
      <w:lvlJc w:val="left"/>
      <w:pPr>
        <w:ind w:left="5203" w:hanging="360"/>
      </w:pPr>
      <w:rPr>
        <w:rFonts w:hint="default"/>
        <w:lang w:val="en-US" w:eastAsia="en-US" w:bidi="ar-SA"/>
      </w:rPr>
    </w:lvl>
    <w:lvl w:ilvl="6" w:tplc="EB68B294">
      <w:numFmt w:val="bullet"/>
      <w:lvlText w:val="•"/>
      <w:lvlJc w:val="left"/>
      <w:pPr>
        <w:ind w:left="6055" w:hanging="360"/>
      </w:pPr>
      <w:rPr>
        <w:rFonts w:hint="default"/>
        <w:lang w:val="en-US" w:eastAsia="en-US" w:bidi="ar-SA"/>
      </w:rPr>
    </w:lvl>
    <w:lvl w:ilvl="7" w:tplc="4E128052">
      <w:numFmt w:val="bullet"/>
      <w:lvlText w:val="•"/>
      <w:lvlJc w:val="left"/>
      <w:pPr>
        <w:ind w:left="6908" w:hanging="360"/>
      </w:pPr>
      <w:rPr>
        <w:rFonts w:hint="default"/>
        <w:lang w:val="en-US" w:eastAsia="en-US" w:bidi="ar-SA"/>
      </w:rPr>
    </w:lvl>
    <w:lvl w:ilvl="8" w:tplc="45600880">
      <w:numFmt w:val="bullet"/>
      <w:lvlText w:val="•"/>
      <w:lvlJc w:val="left"/>
      <w:pPr>
        <w:ind w:left="7761" w:hanging="360"/>
      </w:pPr>
      <w:rPr>
        <w:rFonts w:hint="default"/>
        <w:lang w:val="en-US" w:eastAsia="en-US" w:bidi="ar-SA"/>
      </w:rPr>
    </w:lvl>
  </w:abstractNum>
  <w:abstractNum w:abstractNumId="39">
    <w:nsid w:val="4E990E87"/>
    <w:multiLevelType w:val="hybridMultilevel"/>
    <w:tmpl w:val="F14EB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4F9D0FDD"/>
    <w:multiLevelType w:val="hybridMultilevel"/>
    <w:tmpl w:val="86420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52705E47"/>
    <w:multiLevelType w:val="hybridMultilevel"/>
    <w:tmpl w:val="328CB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52CB0B33"/>
    <w:multiLevelType w:val="hybridMultilevel"/>
    <w:tmpl w:val="91FCF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531A5760"/>
    <w:multiLevelType w:val="hybridMultilevel"/>
    <w:tmpl w:val="8564B9D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nsid w:val="555E2D9E"/>
    <w:multiLevelType w:val="hybridMultilevel"/>
    <w:tmpl w:val="72C44456"/>
    <w:lvl w:ilvl="0" w:tplc="08090003">
      <w:start w:val="1"/>
      <w:numFmt w:val="bullet"/>
      <w:lvlText w:val="o"/>
      <w:lvlJc w:val="left"/>
      <w:pPr>
        <w:ind w:left="827" w:hanging="360"/>
      </w:pPr>
      <w:rPr>
        <w:rFonts w:ascii="Courier New" w:hAnsi="Courier New" w:cs="Courier New" w:hint="default"/>
      </w:rPr>
    </w:lvl>
    <w:lvl w:ilvl="1" w:tplc="08090003" w:tentative="1">
      <w:start w:val="1"/>
      <w:numFmt w:val="bullet"/>
      <w:lvlText w:val="o"/>
      <w:lvlJc w:val="left"/>
      <w:pPr>
        <w:ind w:left="1547" w:hanging="360"/>
      </w:pPr>
      <w:rPr>
        <w:rFonts w:ascii="Courier New" w:hAnsi="Courier New" w:cs="Courier New" w:hint="default"/>
      </w:rPr>
    </w:lvl>
    <w:lvl w:ilvl="2" w:tplc="08090005" w:tentative="1">
      <w:start w:val="1"/>
      <w:numFmt w:val="bullet"/>
      <w:lvlText w:val=""/>
      <w:lvlJc w:val="left"/>
      <w:pPr>
        <w:ind w:left="2267" w:hanging="360"/>
      </w:pPr>
      <w:rPr>
        <w:rFonts w:ascii="Wingdings" w:hAnsi="Wingdings" w:hint="default"/>
      </w:rPr>
    </w:lvl>
    <w:lvl w:ilvl="3" w:tplc="08090001" w:tentative="1">
      <w:start w:val="1"/>
      <w:numFmt w:val="bullet"/>
      <w:lvlText w:val=""/>
      <w:lvlJc w:val="left"/>
      <w:pPr>
        <w:ind w:left="2987" w:hanging="360"/>
      </w:pPr>
      <w:rPr>
        <w:rFonts w:ascii="Symbol" w:hAnsi="Symbol" w:hint="default"/>
      </w:rPr>
    </w:lvl>
    <w:lvl w:ilvl="4" w:tplc="08090003" w:tentative="1">
      <w:start w:val="1"/>
      <w:numFmt w:val="bullet"/>
      <w:lvlText w:val="o"/>
      <w:lvlJc w:val="left"/>
      <w:pPr>
        <w:ind w:left="3707" w:hanging="360"/>
      </w:pPr>
      <w:rPr>
        <w:rFonts w:ascii="Courier New" w:hAnsi="Courier New" w:cs="Courier New" w:hint="default"/>
      </w:rPr>
    </w:lvl>
    <w:lvl w:ilvl="5" w:tplc="08090005" w:tentative="1">
      <w:start w:val="1"/>
      <w:numFmt w:val="bullet"/>
      <w:lvlText w:val=""/>
      <w:lvlJc w:val="left"/>
      <w:pPr>
        <w:ind w:left="4427" w:hanging="360"/>
      </w:pPr>
      <w:rPr>
        <w:rFonts w:ascii="Wingdings" w:hAnsi="Wingdings" w:hint="default"/>
      </w:rPr>
    </w:lvl>
    <w:lvl w:ilvl="6" w:tplc="08090001" w:tentative="1">
      <w:start w:val="1"/>
      <w:numFmt w:val="bullet"/>
      <w:lvlText w:val=""/>
      <w:lvlJc w:val="left"/>
      <w:pPr>
        <w:ind w:left="5147" w:hanging="360"/>
      </w:pPr>
      <w:rPr>
        <w:rFonts w:ascii="Symbol" w:hAnsi="Symbol" w:hint="default"/>
      </w:rPr>
    </w:lvl>
    <w:lvl w:ilvl="7" w:tplc="08090003" w:tentative="1">
      <w:start w:val="1"/>
      <w:numFmt w:val="bullet"/>
      <w:lvlText w:val="o"/>
      <w:lvlJc w:val="left"/>
      <w:pPr>
        <w:ind w:left="5867" w:hanging="360"/>
      </w:pPr>
      <w:rPr>
        <w:rFonts w:ascii="Courier New" w:hAnsi="Courier New" w:cs="Courier New" w:hint="default"/>
      </w:rPr>
    </w:lvl>
    <w:lvl w:ilvl="8" w:tplc="08090005" w:tentative="1">
      <w:start w:val="1"/>
      <w:numFmt w:val="bullet"/>
      <w:lvlText w:val=""/>
      <w:lvlJc w:val="left"/>
      <w:pPr>
        <w:ind w:left="6587" w:hanging="360"/>
      </w:pPr>
      <w:rPr>
        <w:rFonts w:ascii="Wingdings" w:hAnsi="Wingdings" w:hint="default"/>
      </w:rPr>
    </w:lvl>
  </w:abstractNum>
  <w:abstractNum w:abstractNumId="45">
    <w:nsid w:val="59BE105E"/>
    <w:multiLevelType w:val="hybridMultilevel"/>
    <w:tmpl w:val="3F1C94E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6">
    <w:nsid w:val="5C9A3C23"/>
    <w:multiLevelType w:val="hybridMultilevel"/>
    <w:tmpl w:val="96165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5DF66F13"/>
    <w:multiLevelType w:val="hybridMultilevel"/>
    <w:tmpl w:val="14DEC9C2"/>
    <w:lvl w:ilvl="0" w:tplc="BA98DABA">
      <w:start w:val="1"/>
      <w:numFmt w:val="decimal"/>
      <w:lvlText w:val="%1."/>
      <w:lvlJc w:val="left"/>
      <w:pPr>
        <w:ind w:left="460" w:hanging="240"/>
      </w:pPr>
      <w:rPr>
        <w:rFonts w:ascii="Times New Roman" w:eastAsia="Times New Roman" w:hAnsi="Times New Roman" w:cs="Times New Roman" w:hint="default"/>
        <w:b/>
        <w:bCs/>
        <w:i w:val="0"/>
        <w:iCs w:val="0"/>
        <w:spacing w:val="0"/>
        <w:w w:val="100"/>
        <w:sz w:val="24"/>
        <w:szCs w:val="24"/>
        <w:lang w:val="en-US" w:eastAsia="en-US" w:bidi="ar-SA"/>
      </w:rPr>
    </w:lvl>
    <w:lvl w:ilvl="1" w:tplc="CE22AD18">
      <w:numFmt w:val="bullet"/>
      <w:lvlText w:val="•"/>
      <w:lvlJc w:val="left"/>
      <w:pPr>
        <w:ind w:left="1360" w:hanging="240"/>
      </w:pPr>
      <w:rPr>
        <w:rFonts w:hint="default"/>
        <w:lang w:val="en-US" w:eastAsia="en-US" w:bidi="ar-SA"/>
      </w:rPr>
    </w:lvl>
    <w:lvl w:ilvl="2" w:tplc="1F649CEE">
      <w:numFmt w:val="bullet"/>
      <w:lvlText w:val="•"/>
      <w:lvlJc w:val="left"/>
      <w:pPr>
        <w:ind w:left="2261" w:hanging="240"/>
      </w:pPr>
      <w:rPr>
        <w:rFonts w:hint="default"/>
        <w:lang w:val="en-US" w:eastAsia="en-US" w:bidi="ar-SA"/>
      </w:rPr>
    </w:lvl>
    <w:lvl w:ilvl="3" w:tplc="EBC0E7F0">
      <w:numFmt w:val="bullet"/>
      <w:lvlText w:val="•"/>
      <w:lvlJc w:val="left"/>
      <w:pPr>
        <w:ind w:left="3161" w:hanging="240"/>
      </w:pPr>
      <w:rPr>
        <w:rFonts w:hint="default"/>
        <w:lang w:val="en-US" w:eastAsia="en-US" w:bidi="ar-SA"/>
      </w:rPr>
    </w:lvl>
    <w:lvl w:ilvl="4" w:tplc="8E34E0B8">
      <w:numFmt w:val="bullet"/>
      <w:lvlText w:val="•"/>
      <w:lvlJc w:val="left"/>
      <w:pPr>
        <w:ind w:left="4062" w:hanging="240"/>
      </w:pPr>
      <w:rPr>
        <w:rFonts w:hint="default"/>
        <w:lang w:val="en-US" w:eastAsia="en-US" w:bidi="ar-SA"/>
      </w:rPr>
    </w:lvl>
    <w:lvl w:ilvl="5" w:tplc="AFC0E432">
      <w:numFmt w:val="bullet"/>
      <w:lvlText w:val="•"/>
      <w:lvlJc w:val="left"/>
      <w:pPr>
        <w:ind w:left="4963" w:hanging="240"/>
      </w:pPr>
      <w:rPr>
        <w:rFonts w:hint="default"/>
        <w:lang w:val="en-US" w:eastAsia="en-US" w:bidi="ar-SA"/>
      </w:rPr>
    </w:lvl>
    <w:lvl w:ilvl="6" w:tplc="D66A4FF8">
      <w:numFmt w:val="bullet"/>
      <w:lvlText w:val="•"/>
      <w:lvlJc w:val="left"/>
      <w:pPr>
        <w:ind w:left="5863" w:hanging="240"/>
      </w:pPr>
      <w:rPr>
        <w:rFonts w:hint="default"/>
        <w:lang w:val="en-US" w:eastAsia="en-US" w:bidi="ar-SA"/>
      </w:rPr>
    </w:lvl>
    <w:lvl w:ilvl="7" w:tplc="5672C234">
      <w:numFmt w:val="bullet"/>
      <w:lvlText w:val="•"/>
      <w:lvlJc w:val="left"/>
      <w:pPr>
        <w:ind w:left="6764" w:hanging="240"/>
      </w:pPr>
      <w:rPr>
        <w:rFonts w:hint="default"/>
        <w:lang w:val="en-US" w:eastAsia="en-US" w:bidi="ar-SA"/>
      </w:rPr>
    </w:lvl>
    <w:lvl w:ilvl="8" w:tplc="FEEE8272">
      <w:numFmt w:val="bullet"/>
      <w:lvlText w:val="•"/>
      <w:lvlJc w:val="left"/>
      <w:pPr>
        <w:ind w:left="7665" w:hanging="240"/>
      </w:pPr>
      <w:rPr>
        <w:rFonts w:hint="default"/>
        <w:lang w:val="en-US" w:eastAsia="en-US" w:bidi="ar-SA"/>
      </w:rPr>
    </w:lvl>
  </w:abstractNum>
  <w:abstractNum w:abstractNumId="48">
    <w:nsid w:val="62B51379"/>
    <w:multiLevelType w:val="hybridMultilevel"/>
    <w:tmpl w:val="62F02FF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63811D35"/>
    <w:multiLevelType w:val="hybridMultilevel"/>
    <w:tmpl w:val="5BFC506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0">
    <w:nsid w:val="6578052E"/>
    <w:multiLevelType w:val="hybridMultilevel"/>
    <w:tmpl w:val="E14CD90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1">
    <w:nsid w:val="65EE2B49"/>
    <w:multiLevelType w:val="hybridMultilevel"/>
    <w:tmpl w:val="4184F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nsid w:val="67FB4EC6"/>
    <w:multiLevelType w:val="hybridMultilevel"/>
    <w:tmpl w:val="AA446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68A009FF"/>
    <w:multiLevelType w:val="hybridMultilevel"/>
    <w:tmpl w:val="4CD62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6BA977E4"/>
    <w:multiLevelType w:val="hybridMultilevel"/>
    <w:tmpl w:val="92A09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nsid w:val="6BDF092C"/>
    <w:multiLevelType w:val="hybridMultilevel"/>
    <w:tmpl w:val="35EAC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nsid w:val="6C721C13"/>
    <w:multiLevelType w:val="hybridMultilevel"/>
    <w:tmpl w:val="54FA8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nsid w:val="714E0AB4"/>
    <w:multiLevelType w:val="hybridMultilevel"/>
    <w:tmpl w:val="95D460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nsid w:val="73583C94"/>
    <w:multiLevelType w:val="hybridMultilevel"/>
    <w:tmpl w:val="71BCA10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9">
    <w:nsid w:val="748F53AA"/>
    <w:multiLevelType w:val="hybridMultilevel"/>
    <w:tmpl w:val="EA5EDE7A"/>
    <w:lvl w:ilvl="0" w:tplc="806AD76C">
      <w:start w:val="1"/>
      <w:numFmt w:val="decimal"/>
      <w:lvlText w:val="%1."/>
      <w:lvlJc w:val="left"/>
      <w:pPr>
        <w:ind w:left="460" w:hanging="240"/>
      </w:pPr>
      <w:rPr>
        <w:rFonts w:ascii="Times New Roman" w:eastAsia="Times New Roman" w:hAnsi="Times New Roman" w:cs="Times New Roman" w:hint="default"/>
        <w:b/>
        <w:bCs/>
        <w:i w:val="0"/>
        <w:iCs w:val="0"/>
        <w:spacing w:val="0"/>
        <w:w w:val="100"/>
        <w:sz w:val="24"/>
        <w:szCs w:val="24"/>
        <w:lang w:val="en-US" w:eastAsia="en-US" w:bidi="ar-SA"/>
      </w:rPr>
    </w:lvl>
    <w:lvl w:ilvl="1" w:tplc="FB7A1440">
      <w:numFmt w:val="bullet"/>
      <w:lvlText w:val="•"/>
      <w:lvlJc w:val="left"/>
      <w:pPr>
        <w:ind w:left="1360" w:hanging="240"/>
      </w:pPr>
      <w:rPr>
        <w:rFonts w:hint="default"/>
        <w:lang w:val="en-US" w:eastAsia="en-US" w:bidi="ar-SA"/>
      </w:rPr>
    </w:lvl>
    <w:lvl w:ilvl="2" w:tplc="27543666">
      <w:numFmt w:val="bullet"/>
      <w:lvlText w:val="•"/>
      <w:lvlJc w:val="left"/>
      <w:pPr>
        <w:ind w:left="2261" w:hanging="240"/>
      </w:pPr>
      <w:rPr>
        <w:rFonts w:hint="default"/>
        <w:lang w:val="en-US" w:eastAsia="en-US" w:bidi="ar-SA"/>
      </w:rPr>
    </w:lvl>
    <w:lvl w:ilvl="3" w:tplc="54D4AFFC">
      <w:numFmt w:val="bullet"/>
      <w:lvlText w:val="•"/>
      <w:lvlJc w:val="left"/>
      <w:pPr>
        <w:ind w:left="3161" w:hanging="240"/>
      </w:pPr>
      <w:rPr>
        <w:rFonts w:hint="default"/>
        <w:lang w:val="en-US" w:eastAsia="en-US" w:bidi="ar-SA"/>
      </w:rPr>
    </w:lvl>
    <w:lvl w:ilvl="4" w:tplc="05284CB0">
      <w:numFmt w:val="bullet"/>
      <w:lvlText w:val="•"/>
      <w:lvlJc w:val="left"/>
      <w:pPr>
        <w:ind w:left="4062" w:hanging="240"/>
      </w:pPr>
      <w:rPr>
        <w:rFonts w:hint="default"/>
        <w:lang w:val="en-US" w:eastAsia="en-US" w:bidi="ar-SA"/>
      </w:rPr>
    </w:lvl>
    <w:lvl w:ilvl="5" w:tplc="6E6237FC">
      <w:numFmt w:val="bullet"/>
      <w:lvlText w:val="•"/>
      <w:lvlJc w:val="left"/>
      <w:pPr>
        <w:ind w:left="4963" w:hanging="240"/>
      </w:pPr>
      <w:rPr>
        <w:rFonts w:hint="default"/>
        <w:lang w:val="en-US" w:eastAsia="en-US" w:bidi="ar-SA"/>
      </w:rPr>
    </w:lvl>
    <w:lvl w:ilvl="6" w:tplc="445A95D6">
      <w:numFmt w:val="bullet"/>
      <w:lvlText w:val="•"/>
      <w:lvlJc w:val="left"/>
      <w:pPr>
        <w:ind w:left="5863" w:hanging="240"/>
      </w:pPr>
      <w:rPr>
        <w:rFonts w:hint="default"/>
        <w:lang w:val="en-US" w:eastAsia="en-US" w:bidi="ar-SA"/>
      </w:rPr>
    </w:lvl>
    <w:lvl w:ilvl="7" w:tplc="A82AD3D0">
      <w:numFmt w:val="bullet"/>
      <w:lvlText w:val="•"/>
      <w:lvlJc w:val="left"/>
      <w:pPr>
        <w:ind w:left="6764" w:hanging="240"/>
      </w:pPr>
      <w:rPr>
        <w:rFonts w:hint="default"/>
        <w:lang w:val="en-US" w:eastAsia="en-US" w:bidi="ar-SA"/>
      </w:rPr>
    </w:lvl>
    <w:lvl w:ilvl="8" w:tplc="71D468E8">
      <w:numFmt w:val="bullet"/>
      <w:lvlText w:val="•"/>
      <w:lvlJc w:val="left"/>
      <w:pPr>
        <w:ind w:left="7665" w:hanging="240"/>
      </w:pPr>
      <w:rPr>
        <w:rFonts w:hint="default"/>
        <w:lang w:val="en-US" w:eastAsia="en-US" w:bidi="ar-SA"/>
      </w:rPr>
    </w:lvl>
  </w:abstractNum>
  <w:abstractNum w:abstractNumId="60">
    <w:nsid w:val="74D442A7"/>
    <w:multiLevelType w:val="hybridMultilevel"/>
    <w:tmpl w:val="68A27D4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1">
    <w:nsid w:val="74EE2BD5"/>
    <w:multiLevelType w:val="hybridMultilevel"/>
    <w:tmpl w:val="9C86663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2">
    <w:nsid w:val="77F11871"/>
    <w:multiLevelType w:val="hybridMultilevel"/>
    <w:tmpl w:val="8CB2042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3">
    <w:nsid w:val="788D0218"/>
    <w:multiLevelType w:val="hybridMultilevel"/>
    <w:tmpl w:val="0FC8DC4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4">
    <w:nsid w:val="78E256BB"/>
    <w:multiLevelType w:val="hybridMultilevel"/>
    <w:tmpl w:val="F3023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nsid w:val="7A7C3EC4"/>
    <w:multiLevelType w:val="hybridMultilevel"/>
    <w:tmpl w:val="6CE4F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7B2E746A"/>
    <w:multiLevelType w:val="hybridMultilevel"/>
    <w:tmpl w:val="A9C8D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nsid w:val="7BDB5006"/>
    <w:multiLevelType w:val="hybridMultilevel"/>
    <w:tmpl w:val="9D24ECE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8">
    <w:nsid w:val="7E222700"/>
    <w:multiLevelType w:val="hybridMultilevel"/>
    <w:tmpl w:val="5AEA4E38"/>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9">
    <w:nsid w:val="7E555340"/>
    <w:multiLevelType w:val="hybridMultilevel"/>
    <w:tmpl w:val="F2CCF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nsid w:val="7EEA3232"/>
    <w:multiLevelType w:val="hybridMultilevel"/>
    <w:tmpl w:val="E2A447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nsid w:val="7FC864DF"/>
    <w:multiLevelType w:val="hybridMultilevel"/>
    <w:tmpl w:val="E9F64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8"/>
  </w:num>
  <w:num w:numId="2">
    <w:abstractNumId w:val="11"/>
  </w:num>
  <w:num w:numId="3">
    <w:abstractNumId w:val="10"/>
  </w:num>
  <w:num w:numId="4">
    <w:abstractNumId w:val="59"/>
  </w:num>
  <w:num w:numId="5">
    <w:abstractNumId w:val="47"/>
  </w:num>
  <w:num w:numId="6">
    <w:abstractNumId w:val="22"/>
  </w:num>
  <w:num w:numId="7">
    <w:abstractNumId w:val="42"/>
  </w:num>
  <w:num w:numId="8">
    <w:abstractNumId w:val="56"/>
  </w:num>
  <w:num w:numId="9">
    <w:abstractNumId w:val="48"/>
  </w:num>
  <w:num w:numId="10">
    <w:abstractNumId w:val="44"/>
  </w:num>
  <w:num w:numId="11">
    <w:abstractNumId w:val="19"/>
  </w:num>
  <w:num w:numId="12">
    <w:abstractNumId w:val="66"/>
  </w:num>
  <w:num w:numId="13">
    <w:abstractNumId w:val="23"/>
  </w:num>
  <w:num w:numId="14">
    <w:abstractNumId w:val="70"/>
  </w:num>
  <w:num w:numId="15">
    <w:abstractNumId w:val="2"/>
  </w:num>
  <w:num w:numId="16">
    <w:abstractNumId w:val="53"/>
  </w:num>
  <w:num w:numId="17">
    <w:abstractNumId w:val="26"/>
  </w:num>
  <w:num w:numId="18">
    <w:abstractNumId w:val="71"/>
  </w:num>
  <w:num w:numId="19">
    <w:abstractNumId w:val="6"/>
  </w:num>
  <w:num w:numId="20">
    <w:abstractNumId w:val="30"/>
  </w:num>
  <w:num w:numId="21">
    <w:abstractNumId w:val="24"/>
  </w:num>
  <w:num w:numId="22">
    <w:abstractNumId w:val="16"/>
  </w:num>
  <w:num w:numId="23">
    <w:abstractNumId w:val="37"/>
  </w:num>
  <w:num w:numId="24">
    <w:abstractNumId w:val="60"/>
  </w:num>
  <w:num w:numId="25">
    <w:abstractNumId w:val="67"/>
  </w:num>
  <w:num w:numId="26">
    <w:abstractNumId w:val="68"/>
  </w:num>
  <w:num w:numId="27">
    <w:abstractNumId w:val="5"/>
  </w:num>
  <w:num w:numId="28">
    <w:abstractNumId w:val="51"/>
  </w:num>
  <w:num w:numId="29">
    <w:abstractNumId w:val="50"/>
  </w:num>
  <w:num w:numId="30">
    <w:abstractNumId w:val="35"/>
  </w:num>
  <w:num w:numId="31">
    <w:abstractNumId w:val="39"/>
  </w:num>
  <w:num w:numId="32">
    <w:abstractNumId w:val="12"/>
  </w:num>
  <w:num w:numId="33">
    <w:abstractNumId w:val="28"/>
  </w:num>
  <w:num w:numId="34">
    <w:abstractNumId w:val="40"/>
  </w:num>
  <w:num w:numId="35">
    <w:abstractNumId w:val="63"/>
  </w:num>
  <w:num w:numId="36">
    <w:abstractNumId w:val="18"/>
  </w:num>
  <w:num w:numId="37">
    <w:abstractNumId w:val="34"/>
  </w:num>
  <w:num w:numId="38">
    <w:abstractNumId w:val="20"/>
  </w:num>
  <w:num w:numId="39">
    <w:abstractNumId w:val="15"/>
  </w:num>
  <w:num w:numId="40">
    <w:abstractNumId w:val="55"/>
  </w:num>
  <w:num w:numId="41">
    <w:abstractNumId w:val="43"/>
  </w:num>
  <w:num w:numId="42">
    <w:abstractNumId w:val="62"/>
  </w:num>
  <w:num w:numId="43">
    <w:abstractNumId w:val="4"/>
  </w:num>
  <w:num w:numId="44">
    <w:abstractNumId w:val="65"/>
  </w:num>
  <w:num w:numId="45">
    <w:abstractNumId w:val="49"/>
  </w:num>
  <w:num w:numId="46">
    <w:abstractNumId w:val="14"/>
  </w:num>
  <w:num w:numId="47">
    <w:abstractNumId w:val="32"/>
  </w:num>
  <w:num w:numId="48">
    <w:abstractNumId w:val="64"/>
  </w:num>
  <w:num w:numId="49">
    <w:abstractNumId w:val="46"/>
  </w:num>
  <w:num w:numId="50">
    <w:abstractNumId w:val="31"/>
  </w:num>
  <w:num w:numId="51">
    <w:abstractNumId w:val="45"/>
  </w:num>
  <w:num w:numId="52">
    <w:abstractNumId w:val="21"/>
  </w:num>
  <w:num w:numId="53">
    <w:abstractNumId w:val="17"/>
  </w:num>
  <w:num w:numId="54">
    <w:abstractNumId w:val="3"/>
  </w:num>
  <w:num w:numId="55">
    <w:abstractNumId w:val="54"/>
  </w:num>
  <w:num w:numId="56">
    <w:abstractNumId w:val="1"/>
  </w:num>
  <w:num w:numId="57">
    <w:abstractNumId w:val="13"/>
  </w:num>
  <w:num w:numId="58">
    <w:abstractNumId w:val="69"/>
  </w:num>
  <w:num w:numId="59">
    <w:abstractNumId w:val="29"/>
  </w:num>
  <w:num w:numId="60">
    <w:abstractNumId w:val="36"/>
  </w:num>
  <w:num w:numId="61">
    <w:abstractNumId w:val="61"/>
  </w:num>
  <w:num w:numId="62">
    <w:abstractNumId w:val="33"/>
  </w:num>
  <w:num w:numId="63">
    <w:abstractNumId w:val="57"/>
  </w:num>
  <w:num w:numId="64">
    <w:abstractNumId w:val="41"/>
  </w:num>
  <w:num w:numId="65">
    <w:abstractNumId w:val="0"/>
  </w:num>
  <w:num w:numId="66">
    <w:abstractNumId w:val="52"/>
  </w:num>
  <w:num w:numId="67">
    <w:abstractNumId w:val="25"/>
  </w:num>
  <w:num w:numId="68">
    <w:abstractNumId w:val="9"/>
  </w:num>
  <w:num w:numId="69">
    <w:abstractNumId w:val="58"/>
  </w:num>
  <w:num w:numId="70">
    <w:abstractNumId w:val="8"/>
  </w:num>
  <w:num w:numId="71">
    <w:abstractNumId w:val="7"/>
  </w:num>
  <w:num w:numId="72">
    <w:abstractNumId w:val="27"/>
  </w:num>
  <w:numIdMacAtCleanup w:val="7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bhiram Arali">
    <w15:presenceInfo w15:providerId="None" w15:userId="Abhiram Arali"/>
  </w15:person>
  <w15:person w15:author="Hii">
    <w15:presenceInfo w15:providerId="None" w15:userId="Hi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7UwtzSwNDY2MzAxMrNQ0lEKTi0uzszPAykwrAUAbuWp3iwAAAA="/>
  </w:docVars>
  <w:rsids>
    <w:rsidRoot w:val="00E527DA"/>
    <w:rsid w:val="00000297"/>
    <w:rsid w:val="00003508"/>
    <w:rsid w:val="00004320"/>
    <w:rsid w:val="0000785E"/>
    <w:rsid w:val="00007D50"/>
    <w:rsid w:val="00007E68"/>
    <w:rsid w:val="00011381"/>
    <w:rsid w:val="000158F4"/>
    <w:rsid w:val="000375E5"/>
    <w:rsid w:val="00042427"/>
    <w:rsid w:val="00063077"/>
    <w:rsid w:val="00065C5F"/>
    <w:rsid w:val="00073ADD"/>
    <w:rsid w:val="000877F3"/>
    <w:rsid w:val="00087D05"/>
    <w:rsid w:val="00090FAE"/>
    <w:rsid w:val="000A4237"/>
    <w:rsid w:val="000B0453"/>
    <w:rsid w:val="000C2068"/>
    <w:rsid w:val="000E13FD"/>
    <w:rsid w:val="000E4243"/>
    <w:rsid w:val="000F4A61"/>
    <w:rsid w:val="001128C7"/>
    <w:rsid w:val="001150BA"/>
    <w:rsid w:val="001222D2"/>
    <w:rsid w:val="001236ED"/>
    <w:rsid w:val="00130179"/>
    <w:rsid w:val="00132E8D"/>
    <w:rsid w:val="0013454D"/>
    <w:rsid w:val="00137E53"/>
    <w:rsid w:val="00141892"/>
    <w:rsid w:val="001558DB"/>
    <w:rsid w:val="00155DB6"/>
    <w:rsid w:val="00162709"/>
    <w:rsid w:val="001666B2"/>
    <w:rsid w:val="001669D0"/>
    <w:rsid w:val="00166B6A"/>
    <w:rsid w:val="001674CE"/>
    <w:rsid w:val="00177811"/>
    <w:rsid w:val="00180DD2"/>
    <w:rsid w:val="001812E9"/>
    <w:rsid w:val="00186A9A"/>
    <w:rsid w:val="001905EF"/>
    <w:rsid w:val="001957EF"/>
    <w:rsid w:val="00197D74"/>
    <w:rsid w:val="001A01BB"/>
    <w:rsid w:val="001A7AFA"/>
    <w:rsid w:val="001B1E50"/>
    <w:rsid w:val="001B2325"/>
    <w:rsid w:val="001B38AD"/>
    <w:rsid w:val="001C0E31"/>
    <w:rsid w:val="001D4A21"/>
    <w:rsid w:val="001D6925"/>
    <w:rsid w:val="001D7A0F"/>
    <w:rsid w:val="001D7E9C"/>
    <w:rsid w:val="001E171B"/>
    <w:rsid w:val="001F3896"/>
    <w:rsid w:val="001F3D4B"/>
    <w:rsid w:val="00202796"/>
    <w:rsid w:val="00202CC0"/>
    <w:rsid w:val="002046FD"/>
    <w:rsid w:val="00204BEB"/>
    <w:rsid w:val="00207B78"/>
    <w:rsid w:val="00220B47"/>
    <w:rsid w:val="002239B0"/>
    <w:rsid w:val="002326D4"/>
    <w:rsid w:val="002344B9"/>
    <w:rsid w:val="002408FD"/>
    <w:rsid w:val="00243836"/>
    <w:rsid w:val="00246AB2"/>
    <w:rsid w:val="002530CB"/>
    <w:rsid w:val="00256CAF"/>
    <w:rsid w:val="00264554"/>
    <w:rsid w:val="00272D8A"/>
    <w:rsid w:val="002770AE"/>
    <w:rsid w:val="00280027"/>
    <w:rsid w:val="0028225E"/>
    <w:rsid w:val="00287308"/>
    <w:rsid w:val="00293418"/>
    <w:rsid w:val="002939EE"/>
    <w:rsid w:val="00293CFB"/>
    <w:rsid w:val="002946E5"/>
    <w:rsid w:val="00294880"/>
    <w:rsid w:val="0029756D"/>
    <w:rsid w:val="002A21FA"/>
    <w:rsid w:val="002A35CC"/>
    <w:rsid w:val="002B125D"/>
    <w:rsid w:val="002B42C0"/>
    <w:rsid w:val="002B58EC"/>
    <w:rsid w:val="002C4528"/>
    <w:rsid w:val="002C476C"/>
    <w:rsid w:val="002C612D"/>
    <w:rsid w:val="002E2901"/>
    <w:rsid w:val="002E5830"/>
    <w:rsid w:val="002F6C58"/>
    <w:rsid w:val="00303761"/>
    <w:rsid w:val="0030624D"/>
    <w:rsid w:val="00306E85"/>
    <w:rsid w:val="003077DB"/>
    <w:rsid w:val="003174BF"/>
    <w:rsid w:val="00323AF2"/>
    <w:rsid w:val="00327A2A"/>
    <w:rsid w:val="00346E05"/>
    <w:rsid w:val="003604A2"/>
    <w:rsid w:val="00362C9F"/>
    <w:rsid w:val="00366DD8"/>
    <w:rsid w:val="00371667"/>
    <w:rsid w:val="00371904"/>
    <w:rsid w:val="0038687D"/>
    <w:rsid w:val="003940EE"/>
    <w:rsid w:val="003972D5"/>
    <w:rsid w:val="003A0857"/>
    <w:rsid w:val="003A1A10"/>
    <w:rsid w:val="003A2B9C"/>
    <w:rsid w:val="003A4FE0"/>
    <w:rsid w:val="003A6EA2"/>
    <w:rsid w:val="003B1A43"/>
    <w:rsid w:val="003B5231"/>
    <w:rsid w:val="003C3CF5"/>
    <w:rsid w:val="003D65D7"/>
    <w:rsid w:val="003D74F3"/>
    <w:rsid w:val="003E1D54"/>
    <w:rsid w:val="003F61D2"/>
    <w:rsid w:val="003F7F2F"/>
    <w:rsid w:val="004110D4"/>
    <w:rsid w:val="0041312F"/>
    <w:rsid w:val="0042093C"/>
    <w:rsid w:val="00425409"/>
    <w:rsid w:val="0043280D"/>
    <w:rsid w:val="004337A1"/>
    <w:rsid w:val="0044051B"/>
    <w:rsid w:val="004479F0"/>
    <w:rsid w:val="00454989"/>
    <w:rsid w:val="00457198"/>
    <w:rsid w:val="004611F2"/>
    <w:rsid w:val="00462497"/>
    <w:rsid w:val="00471236"/>
    <w:rsid w:val="004749B6"/>
    <w:rsid w:val="00475675"/>
    <w:rsid w:val="004779B6"/>
    <w:rsid w:val="00486FBB"/>
    <w:rsid w:val="004A78D9"/>
    <w:rsid w:val="004B46E6"/>
    <w:rsid w:val="004C0E75"/>
    <w:rsid w:val="004C1A0D"/>
    <w:rsid w:val="004D19D9"/>
    <w:rsid w:val="004E2D94"/>
    <w:rsid w:val="004E3273"/>
    <w:rsid w:val="004E330B"/>
    <w:rsid w:val="00503213"/>
    <w:rsid w:val="00503961"/>
    <w:rsid w:val="00505761"/>
    <w:rsid w:val="0050718B"/>
    <w:rsid w:val="005104AC"/>
    <w:rsid w:val="005121A6"/>
    <w:rsid w:val="00513D2E"/>
    <w:rsid w:val="005173D9"/>
    <w:rsid w:val="00524A22"/>
    <w:rsid w:val="00531234"/>
    <w:rsid w:val="00534AC7"/>
    <w:rsid w:val="005422CC"/>
    <w:rsid w:val="00542CCD"/>
    <w:rsid w:val="00544831"/>
    <w:rsid w:val="0054538A"/>
    <w:rsid w:val="00552EAA"/>
    <w:rsid w:val="00552EC9"/>
    <w:rsid w:val="005550E2"/>
    <w:rsid w:val="005553CC"/>
    <w:rsid w:val="00557902"/>
    <w:rsid w:val="00557EE3"/>
    <w:rsid w:val="0056537A"/>
    <w:rsid w:val="00572ABF"/>
    <w:rsid w:val="005732FC"/>
    <w:rsid w:val="005834D0"/>
    <w:rsid w:val="00590064"/>
    <w:rsid w:val="005A0978"/>
    <w:rsid w:val="005B52E2"/>
    <w:rsid w:val="005C14FB"/>
    <w:rsid w:val="005C546A"/>
    <w:rsid w:val="005D4268"/>
    <w:rsid w:val="005D6820"/>
    <w:rsid w:val="005E0A10"/>
    <w:rsid w:val="005F076F"/>
    <w:rsid w:val="005F0ED6"/>
    <w:rsid w:val="005F42BC"/>
    <w:rsid w:val="005F7BBE"/>
    <w:rsid w:val="005F7EBF"/>
    <w:rsid w:val="006049A5"/>
    <w:rsid w:val="00604AA0"/>
    <w:rsid w:val="006079A1"/>
    <w:rsid w:val="006264B4"/>
    <w:rsid w:val="0063003D"/>
    <w:rsid w:val="00631CA0"/>
    <w:rsid w:val="00632169"/>
    <w:rsid w:val="00635A46"/>
    <w:rsid w:val="00637EB4"/>
    <w:rsid w:val="006417F5"/>
    <w:rsid w:val="00643D8E"/>
    <w:rsid w:val="006502CF"/>
    <w:rsid w:val="006561C5"/>
    <w:rsid w:val="0066337E"/>
    <w:rsid w:val="006662C2"/>
    <w:rsid w:val="00680068"/>
    <w:rsid w:val="00680086"/>
    <w:rsid w:val="00683DB7"/>
    <w:rsid w:val="006846C8"/>
    <w:rsid w:val="0069107A"/>
    <w:rsid w:val="006968FA"/>
    <w:rsid w:val="006A3843"/>
    <w:rsid w:val="006A50CA"/>
    <w:rsid w:val="006A7D77"/>
    <w:rsid w:val="006B0AFD"/>
    <w:rsid w:val="006B3648"/>
    <w:rsid w:val="006B6823"/>
    <w:rsid w:val="006B77BC"/>
    <w:rsid w:val="006B7A35"/>
    <w:rsid w:val="006B7EC7"/>
    <w:rsid w:val="006C0613"/>
    <w:rsid w:val="006C66E2"/>
    <w:rsid w:val="006D5E84"/>
    <w:rsid w:val="006E01AE"/>
    <w:rsid w:val="006E17BD"/>
    <w:rsid w:val="006E30F7"/>
    <w:rsid w:val="006E5421"/>
    <w:rsid w:val="0070636F"/>
    <w:rsid w:val="0072079D"/>
    <w:rsid w:val="00727961"/>
    <w:rsid w:val="00743D8E"/>
    <w:rsid w:val="0074605A"/>
    <w:rsid w:val="00747FA5"/>
    <w:rsid w:val="00757364"/>
    <w:rsid w:val="00770381"/>
    <w:rsid w:val="00776303"/>
    <w:rsid w:val="00780450"/>
    <w:rsid w:val="007828C1"/>
    <w:rsid w:val="00787821"/>
    <w:rsid w:val="00793507"/>
    <w:rsid w:val="007A2504"/>
    <w:rsid w:val="007A4584"/>
    <w:rsid w:val="007A4D5A"/>
    <w:rsid w:val="007C4C9F"/>
    <w:rsid w:val="007D2F12"/>
    <w:rsid w:val="007D436C"/>
    <w:rsid w:val="007D5567"/>
    <w:rsid w:val="007E0F7E"/>
    <w:rsid w:val="007E2A19"/>
    <w:rsid w:val="007E3783"/>
    <w:rsid w:val="007E450B"/>
    <w:rsid w:val="007F29C9"/>
    <w:rsid w:val="007F7DB3"/>
    <w:rsid w:val="0080323A"/>
    <w:rsid w:val="00806604"/>
    <w:rsid w:val="00806F2A"/>
    <w:rsid w:val="00810966"/>
    <w:rsid w:val="008179A8"/>
    <w:rsid w:val="00822901"/>
    <w:rsid w:val="00822AC5"/>
    <w:rsid w:val="00823BD2"/>
    <w:rsid w:val="00831CB1"/>
    <w:rsid w:val="008321DD"/>
    <w:rsid w:val="00833D03"/>
    <w:rsid w:val="00835BCE"/>
    <w:rsid w:val="00841D32"/>
    <w:rsid w:val="008423BA"/>
    <w:rsid w:val="00846772"/>
    <w:rsid w:val="008517EC"/>
    <w:rsid w:val="00855396"/>
    <w:rsid w:val="00872C68"/>
    <w:rsid w:val="00873BF4"/>
    <w:rsid w:val="00875DBF"/>
    <w:rsid w:val="00875E4B"/>
    <w:rsid w:val="0089178F"/>
    <w:rsid w:val="0089569E"/>
    <w:rsid w:val="008A079D"/>
    <w:rsid w:val="008A1BFC"/>
    <w:rsid w:val="008A3277"/>
    <w:rsid w:val="008B096F"/>
    <w:rsid w:val="008B36A6"/>
    <w:rsid w:val="008B70AF"/>
    <w:rsid w:val="008D0F23"/>
    <w:rsid w:val="008D40FC"/>
    <w:rsid w:val="008D41FD"/>
    <w:rsid w:val="008E0204"/>
    <w:rsid w:val="008E7000"/>
    <w:rsid w:val="009003E3"/>
    <w:rsid w:val="00906A1C"/>
    <w:rsid w:val="00910541"/>
    <w:rsid w:val="0091487C"/>
    <w:rsid w:val="0092494F"/>
    <w:rsid w:val="00924BA4"/>
    <w:rsid w:val="0092532A"/>
    <w:rsid w:val="00925855"/>
    <w:rsid w:val="00927F53"/>
    <w:rsid w:val="00935B82"/>
    <w:rsid w:val="00943FE5"/>
    <w:rsid w:val="0094406A"/>
    <w:rsid w:val="009547AF"/>
    <w:rsid w:val="00955D83"/>
    <w:rsid w:val="00962EDC"/>
    <w:rsid w:val="0096574D"/>
    <w:rsid w:val="00977F04"/>
    <w:rsid w:val="00981945"/>
    <w:rsid w:val="00984BAC"/>
    <w:rsid w:val="00985E9E"/>
    <w:rsid w:val="00986047"/>
    <w:rsid w:val="009968A3"/>
    <w:rsid w:val="009979DD"/>
    <w:rsid w:val="009B3F07"/>
    <w:rsid w:val="009B506C"/>
    <w:rsid w:val="009B7B85"/>
    <w:rsid w:val="009C3E13"/>
    <w:rsid w:val="009C42AD"/>
    <w:rsid w:val="009C48D1"/>
    <w:rsid w:val="009C5581"/>
    <w:rsid w:val="009C5B70"/>
    <w:rsid w:val="009C5DFA"/>
    <w:rsid w:val="009C79B5"/>
    <w:rsid w:val="009D4979"/>
    <w:rsid w:val="009E1A2A"/>
    <w:rsid w:val="009F11DF"/>
    <w:rsid w:val="009F19F5"/>
    <w:rsid w:val="009F49DC"/>
    <w:rsid w:val="00A0039E"/>
    <w:rsid w:val="00A03784"/>
    <w:rsid w:val="00A059C7"/>
    <w:rsid w:val="00A101DC"/>
    <w:rsid w:val="00A31F81"/>
    <w:rsid w:val="00A411BA"/>
    <w:rsid w:val="00A462BD"/>
    <w:rsid w:val="00A5712C"/>
    <w:rsid w:val="00A627DD"/>
    <w:rsid w:val="00A63BA4"/>
    <w:rsid w:val="00A65FFC"/>
    <w:rsid w:val="00A72FFE"/>
    <w:rsid w:val="00A848B5"/>
    <w:rsid w:val="00A93E8B"/>
    <w:rsid w:val="00A97FD4"/>
    <w:rsid w:val="00AC4CCC"/>
    <w:rsid w:val="00AD3901"/>
    <w:rsid w:val="00AD609D"/>
    <w:rsid w:val="00AE3AAB"/>
    <w:rsid w:val="00AE3E44"/>
    <w:rsid w:val="00AF47B3"/>
    <w:rsid w:val="00B119D9"/>
    <w:rsid w:val="00B13AB0"/>
    <w:rsid w:val="00B23B5A"/>
    <w:rsid w:val="00B3199F"/>
    <w:rsid w:val="00B32B8F"/>
    <w:rsid w:val="00B364B2"/>
    <w:rsid w:val="00B44958"/>
    <w:rsid w:val="00B45D61"/>
    <w:rsid w:val="00B47D24"/>
    <w:rsid w:val="00B500BF"/>
    <w:rsid w:val="00B62339"/>
    <w:rsid w:val="00B726B4"/>
    <w:rsid w:val="00B73AB7"/>
    <w:rsid w:val="00B75CB7"/>
    <w:rsid w:val="00B84E17"/>
    <w:rsid w:val="00B87B0F"/>
    <w:rsid w:val="00B90563"/>
    <w:rsid w:val="00B92FD6"/>
    <w:rsid w:val="00B96292"/>
    <w:rsid w:val="00BB6BA0"/>
    <w:rsid w:val="00BC4D2F"/>
    <w:rsid w:val="00BD2199"/>
    <w:rsid w:val="00BD3EE6"/>
    <w:rsid w:val="00BF547B"/>
    <w:rsid w:val="00BF71BA"/>
    <w:rsid w:val="00C001B0"/>
    <w:rsid w:val="00C040B2"/>
    <w:rsid w:val="00C04684"/>
    <w:rsid w:val="00C0604E"/>
    <w:rsid w:val="00C321F6"/>
    <w:rsid w:val="00C363C7"/>
    <w:rsid w:val="00C37EF1"/>
    <w:rsid w:val="00C40985"/>
    <w:rsid w:val="00C41426"/>
    <w:rsid w:val="00C46A93"/>
    <w:rsid w:val="00C47745"/>
    <w:rsid w:val="00C5339C"/>
    <w:rsid w:val="00C6070F"/>
    <w:rsid w:val="00C64B59"/>
    <w:rsid w:val="00C714F5"/>
    <w:rsid w:val="00C73AB2"/>
    <w:rsid w:val="00C831E5"/>
    <w:rsid w:val="00C87B7C"/>
    <w:rsid w:val="00C91C8B"/>
    <w:rsid w:val="00CA0698"/>
    <w:rsid w:val="00CB125E"/>
    <w:rsid w:val="00CB1EDE"/>
    <w:rsid w:val="00CB3469"/>
    <w:rsid w:val="00CB4880"/>
    <w:rsid w:val="00CB4B48"/>
    <w:rsid w:val="00CB541A"/>
    <w:rsid w:val="00CB5750"/>
    <w:rsid w:val="00CB63B8"/>
    <w:rsid w:val="00CB73E3"/>
    <w:rsid w:val="00CC2998"/>
    <w:rsid w:val="00CD015B"/>
    <w:rsid w:val="00CD2FC0"/>
    <w:rsid w:val="00CE2F92"/>
    <w:rsid w:val="00CF25DE"/>
    <w:rsid w:val="00CF2D3E"/>
    <w:rsid w:val="00CF3152"/>
    <w:rsid w:val="00D1686D"/>
    <w:rsid w:val="00D17258"/>
    <w:rsid w:val="00D23044"/>
    <w:rsid w:val="00D24077"/>
    <w:rsid w:val="00D31217"/>
    <w:rsid w:val="00D3254B"/>
    <w:rsid w:val="00D367CC"/>
    <w:rsid w:val="00D50A7B"/>
    <w:rsid w:val="00D50E7C"/>
    <w:rsid w:val="00D653B5"/>
    <w:rsid w:val="00D67119"/>
    <w:rsid w:val="00D710FE"/>
    <w:rsid w:val="00D71A76"/>
    <w:rsid w:val="00D72FD7"/>
    <w:rsid w:val="00D74D60"/>
    <w:rsid w:val="00D816AC"/>
    <w:rsid w:val="00D90DA1"/>
    <w:rsid w:val="00D973A6"/>
    <w:rsid w:val="00DA18C7"/>
    <w:rsid w:val="00DA1F67"/>
    <w:rsid w:val="00DC1AF1"/>
    <w:rsid w:val="00DD09AE"/>
    <w:rsid w:val="00DD77E3"/>
    <w:rsid w:val="00DE3FFE"/>
    <w:rsid w:val="00DE41DB"/>
    <w:rsid w:val="00DE7F60"/>
    <w:rsid w:val="00E02810"/>
    <w:rsid w:val="00E07BE2"/>
    <w:rsid w:val="00E130BD"/>
    <w:rsid w:val="00E1317F"/>
    <w:rsid w:val="00E164DC"/>
    <w:rsid w:val="00E20129"/>
    <w:rsid w:val="00E22C6B"/>
    <w:rsid w:val="00E258AA"/>
    <w:rsid w:val="00E33A4E"/>
    <w:rsid w:val="00E376DB"/>
    <w:rsid w:val="00E4593E"/>
    <w:rsid w:val="00E506D7"/>
    <w:rsid w:val="00E527DA"/>
    <w:rsid w:val="00E52824"/>
    <w:rsid w:val="00E53C5E"/>
    <w:rsid w:val="00E56153"/>
    <w:rsid w:val="00E56961"/>
    <w:rsid w:val="00E61F97"/>
    <w:rsid w:val="00E63C8A"/>
    <w:rsid w:val="00E73953"/>
    <w:rsid w:val="00E91EFD"/>
    <w:rsid w:val="00E93767"/>
    <w:rsid w:val="00E93CBF"/>
    <w:rsid w:val="00EA2FBA"/>
    <w:rsid w:val="00EA74BE"/>
    <w:rsid w:val="00EB2904"/>
    <w:rsid w:val="00EB4839"/>
    <w:rsid w:val="00EB5A2F"/>
    <w:rsid w:val="00EB62C4"/>
    <w:rsid w:val="00EB6AAF"/>
    <w:rsid w:val="00EB6CA4"/>
    <w:rsid w:val="00EB713A"/>
    <w:rsid w:val="00EC67C1"/>
    <w:rsid w:val="00EE209E"/>
    <w:rsid w:val="00EE2745"/>
    <w:rsid w:val="00EE7737"/>
    <w:rsid w:val="00EF5F86"/>
    <w:rsid w:val="00EF7AC9"/>
    <w:rsid w:val="00F02637"/>
    <w:rsid w:val="00F02AF5"/>
    <w:rsid w:val="00F13BCF"/>
    <w:rsid w:val="00F13C56"/>
    <w:rsid w:val="00F226F3"/>
    <w:rsid w:val="00F2393D"/>
    <w:rsid w:val="00F301E0"/>
    <w:rsid w:val="00F35CD2"/>
    <w:rsid w:val="00F36CD1"/>
    <w:rsid w:val="00F46A42"/>
    <w:rsid w:val="00F5003C"/>
    <w:rsid w:val="00F57815"/>
    <w:rsid w:val="00F6133B"/>
    <w:rsid w:val="00F6300A"/>
    <w:rsid w:val="00F83363"/>
    <w:rsid w:val="00F8661C"/>
    <w:rsid w:val="00F912C9"/>
    <w:rsid w:val="00FA0F4C"/>
    <w:rsid w:val="00FA297B"/>
    <w:rsid w:val="00FA389F"/>
    <w:rsid w:val="00FA3E53"/>
    <w:rsid w:val="00FB29C4"/>
    <w:rsid w:val="00FB34EE"/>
    <w:rsid w:val="00FB37D3"/>
    <w:rsid w:val="00FC5F84"/>
    <w:rsid w:val="00FD4C86"/>
    <w:rsid w:val="00FD7515"/>
    <w:rsid w:val="00FF20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1FC50"/>
  <w15:docId w15:val="{7ADE81B3-C71D-3C40-85BA-F8C81EB59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50E2"/>
    <w:pPr>
      <w:widowControl/>
      <w:autoSpaceDE/>
      <w:autoSpaceDN/>
      <w:spacing w:after="160" w:line="259" w:lineRule="auto"/>
    </w:pPr>
  </w:style>
  <w:style w:type="paragraph" w:styleId="Heading1">
    <w:name w:val="heading 1"/>
    <w:basedOn w:val="Normal"/>
    <w:next w:val="Normal"/>
    <w:link w:val="Heading1Char"/>
    <w:uiPriority w:val="9"/>
    <w:qFormat/>
    <w:rsid w:val="005550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550E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550E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5550E2"/>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next w:val="Normal"/>
    <w:link w:val="Heading5Char"/>
    <w:uiPriority w:val="9"/>
    <w:unhideWhenUsed/>
    <w:qFormat/>
    <w:rsid w:val="005550E2"/>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rFonts w:ascii="Times New Roman" w:eastAsia="Times New Roman" w:hAnsi="Times New Roman" w:cs="Times New Roman"/>
      <w:sz w:val="24"/>
      <w:szCs w:val="24"/>
    </w:rPr>
  </w:style>
  <w:style w:type="paragraph" w:styleId="Title">
    <w:name w:val="Title"/>
    <w:basedOn w:val="Normal"/>
    <w:uiPriority w:val="10"/>
    <w:qFormat/>
    <w:pPr>
      <w:spacing w:line="306" w:lineRule="exact"/>
      <w:ind w:left="20"/>
    </w:pPr>
    <w:rPr>
      <w:rFonts w:ascii="Calibri" w:eastAsia="Calibri" w:hAnsi="Calibri" w:cs="Calibri"/>
      <w:b/>
      <w:bCs/>
      <w:i/>
      <w:iCs/>
      <w:sz w:val="28"/>
      <w:szCs w:val="28"/>
    </w:rPr>
  </w:style>
  <w:style w:type="paragraph" w:styleId="ListParagraph">
    <w:name w:val="List Paragraph"/>
    <w:basedOn w:val="Normal"/>
    <w:uiPriority w:val="34"/>
    <w:qFormat/>
    <w:rsid w:val="005550E2"/>
    <w:pPr>
      <w:ind w:left="720"/>
      <w:contextualSpacing/>
    </w:pPr>
  </w:style>
  <w:style w:type="paragraph" w:customStyle="1" w:styleId="TableParagraph">
    <w:name w:val="Table Paragraph"/>
    <w:basedOn w:val="Normal"/>
    <w:uiPriority w:val="1"/>
    <w:qFormat/>
  </w:style>
  <w:style w:type="character" w:styleId="BookTitle">
    <w:name w:val="Book Title"/>
    <w:basedOn w:val="DefaultParagraphFont"/>
    <w:uiPriority w:val="33"/>
    <w:qFormat/>
    <w:rsid w:val="005550E2"/>
    <w:rPr>
      <w:b/>
      <w:bCs/>
      <w:i/>
      <w:iCs/>
      <w:spacing w:val="5"/>
    </w:rPr>
  </w:style>
  <w:style w:type="character" w:customStyle="1" w:styleId="Heading1Char">
    <w:name w:val="Heading 1 Char"/>
    <w:basedOn w:val="DefaultParagraphFont"/>
    <w:link w:val="Heading1"/>
    <w:uiPriority w:val="9"/>
    <w:rsid w:val="005550E2"/>
    <w:rPr>
      <w:rFonts w:asciiTheme="majorHAnsi" w:eastAsiaTheme="majorEastAsia" w:hAnsiTheme="majorHAnsi" w:cstheme="majorBidi"/>
      <w:color w:val="365F91" w:themeColor="accent1" w:themeShade="BF"/>
      <w:sz w:val="32"/>
      <w:szCs w:val="32"/>
    </w:rPr>
  </w:style>
  <w:style w:type="paragraph" w:customStyle="1" w:styleId="ChapterTitleBPBHEB">
    <w:name w:val="Chapter Title [BPB HEB]"/>
    <w:basedOn w:val="Heading1"/>
    <w:link w:val="ChapterTitleBPBHEBChar"/>
    <w:qFormat/>
    <w:rsid w:val="005550E2"/>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5550E2"/>
    <w:rPr>
      <w:rFonts w:ascii="Palatino Linotype" w:eastAsia="Palatino Linotype" w:hAnsi="Palatino Linotype" w:cs="Palatino Linotype"/>
      <w:b/>
      <w:color w:val="365F91" w:themeColor="accent1" w:themeShade="BF"/>
      <w:sz w:val="80"/>
      <w:szCs w:val="80"/>
    </w:rPr>
  </w:style>
  <w:style w:type="paragraph" w:customStyle="1" w:styleId="ChapterTitleNumberBPBHEB">
    <w:name w:val="Chapter Title Number [BPB HEB]"/>
    <w:basedOn w:val="Heading1"/>
    <w:link w:val="ChapterTitleNumberBPBHEBChar"/>
    <w:qFormat/>
    <w:rsid w:val="005550E2"/>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5550E2"/>
    <w:rPr>
      <w:rFonts w:ascii="Palatino Linotype" w:eastAsia="Palatino Linotype" w:hAnsi="Palatino Linotype" w:cs="Palatino Linotype"/>
      <w:bCs/>
      <w:smallCaps/>
      <w:color w:val="365F91" w:themeColor="accent1" w:themeShade="BF"/>
      <w:sz w:val="70"/>
      <w:szCs w:val="70"/>
    </w:rPr>
  </w:style>
  <w:style w:type="paragraph" w:customStyle="1" w:styleId="CodeBlockBPBHEB">
    <w:name w:val="Code Block [BPB HEB]"/>
    <w:basedOn w:val="Normal"/>
    <w:link w:val="CodeBlockBPBHEBChar"/>
    <w:qFormat/>
    <w:rsid w:val="005550E2"/>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5550E2"/>
    <w:rPr>
      <w:rFonts w:ascii="Consolas" w:eastAsia="Arial" w:hAnsi="Consolas" w:cs="Arial"/>
      <w:sz w:val="20"/>
      <w:szCs w:val="20"/>
    </w:rPr>
  </w:style>
  <w:style w:type="paragraph" w:customStyle="1" w:styleId="CodeinTextBPBHEB">
    <w:name w:val="Code in Text [BPB HEB]"/>
    <w:basedOn w:val="Normal"/>
    <w:link w:val="CodeinTextBPBHEBChar"/>
    <w:qFormat/>
    <w:rsid w:val="005550E2"/>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5550E2"/>
    <w:rPr>
      <w:rFonts w:ascii="Consolas" w:eastAsia="Palatino Linotype" w:hAnsi="Consolas" w:cs="Palatino Linotype"/>
      <w:b/>
      <w:sz w:val="20"/>
      <w:szCs w:val="20"/>
    </w:rPr>
  </w:style>
  <w:style w:type="character" w:styleId="CommentReference">
    <w:name w:val="annotation reference"/>
    <w:basedOn w:val="DefaultParagraphFont"/>
    <w:uiPriority w:val="99"/>
    <w:semiHidden/>
    <w:unhideWhenUsed/>
    <w:rsid w:val="005550E2"/>
    <w:rPr>
      <w:sz w:val="16"/>
      <w:szCs w:val="16"/>
    </w:rPr>
  </w:style>
  <w:style w:type="paragraph" w:styleId="CommentText">
    <w:name w:val="annotation text"/>
    <w:basedOn w:val="Normal"/>
    <w:link w:val="CommentTextChar"/>
    <w:uiPriority w:val="99"/>
    <w:unhideWhenUsed/>
    <w:rsid w:val="005550E2"/>
    <w:pPr>
      <w:spacing w:line="240" w:lineRule="auto"/>
    </w:pPr>
    <w:rPr>
      <w:sz w:val="20"/>
      <w:szCs w:val="20"/>
    </w:rPr>
  </w:style>
  <w:style w:type="character" w:customStyle="1" w:styleId="CommentTextChar">
    <w:name w:val="Comment Text Char"/>
    <w:basedOn w:val="DefaultParagraphFont"/>
    <w:link w:val="CommentText"/>
    <w:uiPriority w:val="99"/>
    <w:rsid w:val="005550E2"/>
    <w:rPr>
      <w:sz w:val="20"/>
      <w:szCs w:val="20"/>
    </w:rPr>
  </w:style>
  <w:style w:type="paragraph" w:styleId="CommentSubject">
    <w:name w:val="annotation subject"/>
    <w:basedOn w:val="CommentText"/>
    <w:next w:val="CommentText"/>
    <w:link w:val="CommentSubjectChar"/>
    <w:uiPriority w:val="99"/>
    <w:semiHidden/>
    <w:unhideWhenUsed/>
    <w:rsid w:val="005550E2"/>
    <w:rPr>
      <w:b/>
      <w:bCs/>
    </w:rPr>
  </w:style>
  <w:style w:type="character" w:customStyle="1" w:styleId="CommentSubjectChar">
    <w:name w:val="Comment Subject Char"/>
    <w:basedOn w:val="CommentTextChar"/>
    <w:link w:val="CommentSubject"/>
    <w:uiPriority w:val="99"/>
    <w:semiHidden/>
    <w:rsid w:val="005550E2"/>
    <w:rPr>
      <w:b/>
      <w:bCs/>
      <w:sz w:val="20"/>
      <w:szCs w:val="20"/>
    </w:rPr>
  </w:style>
  <w:style w:type="character" w:styleId="Emphasis">
    <w:name w:val="Emphasis"/>
    <w:basedOn w:val="DefaultParagraphFont"/>
    <w:uiPriority w:val="20"/>
    <w:qFormat/>
    <w:rsid w:val="005550E2"/>
    <w:rPr>
      <w:i/>
      <w:iCs/>
    </w:rPr>
  </w:style>
  <w:style w:type="paragraph" w:customStyle="1" w:styleId="FigureBPBHEB">
    <w:name w:val="Figure [BPB HEB]"/>
    <w:basedOn w:val="Normal"/>
    <w:qFormat/>
    <w:rsid w:val="005550E2"/>
    <w:pPr>
      <w:spacing w:after="200" w:line="276" w:lineRule="auto"/>
      <w:jc w:val="center"/>
    </w:pPr>
    <w:rPr>
      <w:rFonts w:ascii="Palatino Linotype" w:hAnsi="Palatino Linotype"/>
      <w:sz w:val="18"/>
    </w:rPr>
  </w:style>
  <w:style w:type="paragraph" w:customStyle="1" w:styleId="FigureCaptionBPBHEB">
    <w:name w:val="Figure Caption [BPB HEB]"/>
    <w:basedOn w:val="Normal"/>
    <w:link w:val="FigureCaptionBPBHEBChar"/>
    <w:qFormat/>
    <w:rsid w:val="005550E2"/>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5550E2"/>
    <w:rPr>
      <w:rFonts w:ascii="Palatino Linotype" w:eastAsia="Palatino Linotype" w:hAnsi="Palatino Linotype" w:cs="Palatino Linotype"/>
      <w:bCs/>
      <w:i/>
      <w:iCs/>
      <w:sz w:val="18"/>
      <w:szCs w:val="18"/>
    </w:rPr>
  </w:style>
  <w:style w:type="character" w:styleId="FollowedHyperlink">
    <w:name w:val="FollowedHyperlink"/>
    <w:basedOn w:val="DefaultParagraphFont"/>
    <w:uiPriority w:val="99"/>
    <w:semiHidden/>
    <w:unhideWhenUsed/>
    <w:rsid w:val="005550E2"/>
    <w:rPr>
      <w:color w:val="800080" w:themeColor="followedHyperlink"/>
      <w:u w:val="single"/>
    </w:rPr>
  </w:style>
  <w:style w:type="paragraph" w:styleId="Footer">
    <w:name w:val="footer"/>
    <w:basedOn w:val="Normal"/>
    <w:link w:val="FooterChar"/>
    <w:uiPriority w:val="99"/>
    <w:unhideWhenUsed/>
    <w:rsid w:val="005550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50E2"/>
  </w:style>
  <w:style w:type="paragraph" w:styleId="Header">
    <w:name w:val="header"/>
    <w:basedOn w:val="Normal"/>
    <w:link w:val="HeaderChar"/>
    <w:uiPriority w:val="99"/>
    <w:unhideWhenUsed/>
    <w:rsid w:val="005550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50E2"/>
  </w:style>
  <w:style w:type="paragraph" w:customStyle="1" w:styleId="Heading1BPBHEB">
    <w:name w:val="Heading 1 [BPB HEB]"/>
    <w:basedOn w:val="Heading1"/>
    <w:rsid w:val="005550E2"/>
    <w:pPr>
      <w:spacing w:before="400" w:line="276" w:lineRule="auto"/>
    </w:pPr>
    <w:rPr>
      <w:rFonts w:ascii="Palatino Linotype" w:eastAsia="Palatino Linotype" w:hAnsi="Palatino Linotype" w:cs="Palatino Linotype"/>
      <w:b/>
      <w:color w:val="auto"/>
      <w:sz w:val="40"/>
      <w:szCs w:val="40"/>
    </w:rPr>
  </w:style>
  <w:style w:type="character" w:customStyle="1" w:styleId="Heading2Char">
    <w:name w:val="Heading 2 Char"/>
    <w:basedOn w:val="DefaultParagraphFont"/>
    <w:link w:val="Heading2"/>
    <w:uiPriority w:val="9"/>
    <w:rsid w:val="005550E2"/>
    <w:rPr>
      <w:rFonts w:asciiTheme="majorHAnsi" w:eastAsiaTheme="majorEastAsia" w:hAnsiTheme="majorHAnsi" w:cstheme="majorBidi"/>
      <w:color w:val="365F91" w:themeColor="accent1" w:themeShade="BF"/>
      <w:sz w:val="26"/>
      <w:szCs w:val="26"/>
    </w:rPr>
  </w:style>
  <w:style w:type="paragraph" w:customStyle="1" w:styleId="Heading2BPBHEB">
    <w:name w:val="Heading 2 [BPB HEB]"/>
    <w:basedOn w:val="Heading2"/>
    <w:link w:val="Heading2BPBHEBChar"/>
    <w:qFormat/>
    <w:rsid w:val="005550E2"/>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5550E2"/>
    <w:rPr>
      <w:rFonts w:ascii="Palatino Linotype" w:eastAsia="Palatino Linotype" w:hAnsi="Palatino Linotype" w:cs="Palatino Linotype"/>
      <w:b/>
      <w:color w:val="365F91" w:themeColor="accent1" w:themeShade="BF"/>
      <w:sz w:val="36"/>
      <w:szCs w:val="36"/>
    </w:rPr>
  </w:style>
  <w:style w:type="character" w:customStyle="1" w:styleId="Heading3Char">
    <w:name w:val="Heading 3 Char"/>
    <w:basedOn w:val="DefaultParagraphFont"/>
    <w:link w:val="Heading3"/>
    <w:uiPriority w:val="9"/>
    <w:rsid w:val="005550E2"/>
    <w:rPr>
      <w:rFonts w:asciiTheme="majorHAnsi" w:eastAsiaTheme="majorEastAsia" w:hAnsiTheme="majorHAnsi" w:cstheme="majorBidi"/>
      <w:color w:val="243F60" w:themeColor="accent1" w:themeShade="7F"/>
      <w:sz w:val="24"/>
      <w:szCs w:val="24"/>
    </w:rPr>
  </w:style>
  <w:style w:type="paragraph" w:customStyle="1" w:styleId="Heading3BPBHEB">
    <w:name w:val="Heading 3 [BPB HEB]"/>
    <w:basedOn w:val="Heading3"/>
    <w:qFormat/>
    <w:rsid w:val="005550E2"/>
    <w:rPr>
      <w:rFonts w:ascii="Palatino Linotype" w:hAnsi="Palatino Linotype"/>
      <w:b/>
      <w:color w:val="000000" w:themeColor="text1"/>
      <w:sz w:val="32"/>
      <w:lang w:val="en-IN"/>
    </w:rPr>
  </w:style>
  <w:style w:type="character" w:customStyle="1" w:styleId="Heading4Char">
    <w:name w:val="Heading 4 Char"/>
    <w:basedOn w:val="DefaultParagraphFont"/>
    <w:link w:val="Heading4"/>
    <w:uiPriority w:val="9"/>
    <w:rsid w:val="005550E2"/>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5550E2"/>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5550E2"/>
    <w:rPr>
      <w:color w:val="0000FF" w:themeColor="hyperlink"/>
      <w:u w:val="single"/>
    </w:rPr>
  </w:style>
  <w:style w:type="character" w:styleId="IntenseEmphasis">
    <w:name w:val="Intense Emphasis"/>
    <w:basedOn w:val="DefaultParagraphFont"/>
    <w:uiPriority w:val="21"/>
    <w:qFormat/>
    <w:rsid w:val="005550E2"/>
    <w:rPr>
      <w:i/>
      <w:iCs/>
      <w:color w:val="4F81BD" w:themeColor="accent1"/>
    </w:rPr>
  </w:style>
  <w:style w:type="paragraph" w:styleId="IntenseQuote">
    <w:name w:val="Intense Quote"/>
    <w:basedOn w:val="Normal"/>
    <w:next w:val="Normal"/>
    <w:link w:val="IntenseQuoteChar"/>
    <w:uiPriority w:val="30"/>
    <w:qFormat/>
    <w:rsid w:val="005550E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550E2"/>
    <w:rPr>
      <w:i/>
      <w:iCs/>
      <w:color w:val="4F81BD" w:themeColor="accent1"/>
    </w:rPr>
  </w:style>
  <w:style w:type="character" w:styleId="IntenseReference">
    <w:name w:val="Intense Reference"/>
    <w:basedOn w:val="DefaultParagraphFont"/>
    <w:uiPriority w:val="32"/>
    <w:qFormat/>
    <w:rsid w:val="005550E2"/>
    <w:rPr>
      <w:b/>
      <w:bCs/>
      <w:smallCaps/>
      <w:color w:val="4F81BD" w:themeColor="accent1"/>
      <w:spacing w:val="5"/>
    </w:rPr>
  </w:style>
  <w:style w:type="paragraph" w:customStyle="1" w:styleId="LinkBPBHEB">
    <w:name w:val="Link [BPB HEB]"/>
    <w:basedOn w:val="Normal"/>
    <w:link w:val="LinkBPBHEBChar"/>
    <w:qFormat/>
    <w:rsid w:val="005550E2"/>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5550E2"/>
    <w:rPr>
      <w:rFonts w:ascii="Palatino Linotype" w:eastAsia="Arial" w:hAnsi="Palatino Linotype" w:cs="Arial"/>
      <w:b/>
      <w:shd w:val="clear" w:color="auto" w:fill="FFFFFF"/>
    </w:rPr>
  </w:style>
  <w:style w:type="paragraph" w:styleId="NormalWeb">
    <w:name w:val="Normal (Web)"/>
    <w:basedOn w:val="Normal"/>
    <w:uiPriority w:val="99"/>
    <w:unhideWhenUsed/>
    <w:rsid w:val="005550E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rmalBPBHEB">
    <w:name w:val="Normal [BPB HEB]"/>
    <w:basedOn w:val="Normal"/>
    <w:link w:val="NormalBPBHEBChar"/>
    <w:qFormat/>
    <w:rsid w:val="005550E2"/>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5550E2"/>
    <w:rPr>
      <w:rFonts w:ascii="Palatino Linotype" w:eastAsia="Palatino Linotype" w:hAnsi="Palatino Linotype" w:cs="Palatino Linotype"/>
      <w:shd w:val="clear" w:color="auto" w:fill="FFFFFF"/>
    </w:rPr>
  </w:style>
  <w:style w:type="paragraph" w:styleId="Quote">
    <w:name w:val="Quote"/>
    <w:basedOn w:val="Normal"/>
    <w:next w:val="Normal"/>
    <w:link w:val="QuoteChar"/>
    <w:uiPriority w:val="29"/>
    <w:qFormat/>
    <w:rsid w:val="005550E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550E2"/>
    <w:rPr>
      <w:i/>
      <w:iCs/>
      <w:color w:val="404040" w:themeColor="text1" w:themeTint="BF"/>
    </w:rPr>
  </w:style>
  <w:style w:type="character" w:customStyle="1" w:styleId="ScreenTextBPBHEB">
    <w:name w:val="ScreenText[BPB HEB]"/>
    <w:uiPriority w:val="1"/>
    <w:qFormat/>
    <w:rsid w:val="005550E2"/>
    <w:rPr>
      <w:rFonts w:ascii="Calibri" w:hAnsi="Calibri"/>
      <w:b/>
      <w:color w:val="auto"/>
      <w:sz w:val="24"/>
      <w:u w:val="none"/>
    </w:rPr>
  </w:style>
  <w:style w:type="character" w:styleId="Strong">
    <w:name w:val="Strong"/>
    <w:basedOn w:val="DefaultParagraphFont"/>
    <w:uiPriority w:val="22"/>
    <w:qFormat/>
    <w:rsid w:val="005550E2"/>
    <w:rPr>
      <w:b/>
      <w:bCs/>
    </w:rPr>
  </w:style>
  <w:style w:type="paragraph" w:styleId="Subtitle">
    <w:name w:val="Subtitle"/>
    <w:basedOn w:val="Normal"/>
    <w:next w:val="Normal"/>
    <w:link w:val="SubtitleChar"/>
    <w:uiPriority w:val="11"/>
    <w:qFormat/>
    <w:rsid w:val="005550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550E2"/>
    <w:rPr>
      <w:rFonts w:eastAsiaTheme="minorEastAsia"/>
      <w:color w:val="5A5A5A" w:themeColor="text1" w:themeTint="A5"/>
      <w:spacing w:val="15"/>
    </w:rPr>
  </w:style>
  <w:style w:type="character" w:styleId="SubtleEmphasis">
    <w:name w:val="Subtle Emphasis"/>
    <w:basedOn w:val="DefaultParagraphFont"/>
    <w:uiPriority w:val="19"/>
    <w:qFormat/>
    <w:rsid w:val="005550E2"/>
    <w:rPr>
      <w:i/>
      <w:iCs/>
      <w:color w:val="404040" w:themeColor="text1" w:themeTint="BF"/>
    </w:rPr>
  </w:style>
  <w:style w:type="character" w:styleId="SubtleReference">
    <w:name w:val="Subtle Reference"/>
    <w:basedOn w:val="DefaultParagraphFont"/>
    <w:uiPriority w:val="31"/>
    <w:qFormat/>
    <w:rsid w:val="005550E2"/>
    <w:rPr>
      <w:smallCaps/>
      <w:color w:val="5A5A5A" w:themeColor="text1" w:themeTint="A5"/>
    </w:rPr>
  </w:style>
  <w:style w:type="paragraph" w:customStyle="1" w:styleId="TableCaptionBPBHEB">
    <w:name w:val="Table Caption [BPB HEB]"/>
    <w:basedOn w:val="Normal"/>
    <w:link w:val="TableCaptionBPBHEBChar"/>
    <w:qFormat/>
    <w:rsid w:val="005550E2"/>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5550E2"/>
    <w:rPr>
      <w:rFonts w:ascii="Palatino Linotype" w:eastAsia="Palatino Linotype" w:hAnsi="Palatino Linotype" w:cs="Palatino Linotype"/>
      <w:bCs/>
      <w:i/>
      <w:iCs/>
      <w:sz w:val="18"/>
      <w:szCs w:val="18"/>
    </w:rPr>
  </w:style>
  <w:style w:type="character" w:customStyle="1" w:styleId="TIPINFOBPBHEB">
    <w:name w:val="TIP/INFO [BPB HEB]"/>
    <w:basedOn w:val="DefaultParagraphFont"/>
    <w:uiPriority w:val="1"/>
    <w:qFormat/>
    <w:rsid w:val="005550E2"/>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character" w:customStyle="1" w:styleId="UnresolvedMention">
    <w:name w:val="Unresolved Mention"/>
    <w:basedOn w:val="DefaultParagraphFont"/>
    <w:uiPriority w:val="99"/>
    <w:semiHidden/>
    <w:unhideWhenUsed/>
    <w:rsid w:val="005550E2"/>
    <w:rPr>
      <w:color w:val="605E5C"/>
      <w:shd w:val="clear" w:color="auto" w:fill="E1DFDD"/>
    </w:rPr>
  </w:style>
  <w:style w:type="paragraph" w:styleId="Revision">
    <w:name w:val="Revision"/>
    <w:hidden/>
    <w:uiPriority w:val="99"/>
    <w:semiHidden/>
    <w:rsid w:val="005550E2"/>
    <w:pPr>
      <w:widowControl/>
      <w:autoSpaceDE/>
      <w:autoSpaceDN/>
    </w:pPr>
  </w:style>
  <w:style w:type="character" w:customStyle="1" w:styleId="BodyTextChar">
    <w:name w:val="Body Text Char"/>
    <w:basedOn w:val="DefaultParagraphFont"/>
    <w:link w:val="BodyText"/>
    <w:uiPriority w:val="1"/>
    <w:rsid w:val="00F46A4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06A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6A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22</Pages>
  <Words>6569</Words>
  <Characters>37445</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Hii</cp:lastModifiedBy>
  <cp:revision>15</cp:revision>
  <cp:lastPrinted>2024-11-06T08:49:00Z</cp:lastPrinted>
  <dcterms:created xsi:type="dcterms:W3CDTF">2024-11-12T06:50:00Z</dcterms:created>
  <dcterms:modified xsi:type="dcterms:W3CDTF">2024-11-12T10:04:00Z</dcterms:modified>
</cp:coreProperties>
</file>