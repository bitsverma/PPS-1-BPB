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9057D" w14:textId="3275D5DE" w:rsidR="00A87255" w:rsidRDefault="00A87255" w:rsidP="0075786A">
      <w:pPr>
        <w:pStyle w:val="ChapterTitleNumberBPBHEB"/>
      </w:pPr>
      <w:r>
        <w:t>C</w:t>
      </w:r>
      <w:r w:rsidR="008F0F35">
        <w:t>hapter</w:t>
      </w:r>
      <w:r>
        <w:rPr>
          <w:spacing w:val="-1"/>
        </w:rPr>
        <w:t xml:space="preserve"> </w:t>
      </w:r>
      <w:r>
        <w:t>2</w:t>
      </w:r>
    </w:p>
    <w:p w14:paraId="07947803" w14:textId="66C8CB0F" w:rsidR="00E57A4D" w:rsidRDefault="00A87255" w:rsidP="0075786A">
      <w:pPr>
        <w:pStyle w:val="ChapterTitleBPBHEB"/>
        <w:rPr>
          <w:ins w:id="0" w:author="Abhiram Arali" w:date="2024-11-12T16:45:00Z"/>
        </w:rPr>
      </w:pPr>
      <w:r>
        <w:t>O</w:t>
      </w:r>
      <w:r w:rsidR="005774CC">
        <w:t>verview</w:t>
      </w:r>
      <w:r>
        <w:t xml:space="preserve"> </w:t>
      </w:r>
      <w:r w:rsidR="009159D8">
        <w:t>o</w:t>
      </w:r>
      <w:del w:id="1" w:author="Abhiram Arali" w:date="2024-11-12T16:45:00Z">
        <w:r w:rsidDel="005774CC">
          <w:delText>F</w:delText>
        </w:r>
      </w:del>
      <w:ins w:id="2" w:author="Abhiram Arali" w:date="2024-11-12T16:45:00Z">
        <w:r w:rsidR="009159D8">
          <w:t>f</w:t>
        </w:r>
      </w:ins>
      <w:r w:rsidR="009159D8">
        <w:t xml:space="preserve"> </w:t>
      </w:r>
      <w:r>
        <w:t>C</w:t>
      </w:r>
    </w:p>
    <w:p w14:paraId="1D7073E1" w14:textId="77777777" w:rsidR="00AF3C72" w:rsidRDefault="00AF3C72">
      <w:pPr>
        <w:pStyle w:val="NormalBPBHEB"/>
        <w:pPrChange w:id="3" w:author="Abhiram Arali" w:date="2024-11-12T16:45:00Z">
          <w:pPr>
            <w:pStyle w:val="ChapterTitleBPBHEB"/>
          </w:pPr>
        </w:pPrChange>
      </w:pPr>
    </w:p>
    <w:p w14:paraId="25F9996B" w14:textId="77777777" w:rsidR="0075786A" w:rsidRDefault="0075786A" w:rsidP="0075786A">
      <w:pPr>
        <w:pStyle w:val="Heading1BPBHEB"/>
      </w:pPr>
      <w:commentRangeStart w:id="4"/>
      <w:r>
        <w:t>Introduction</w:t>
      </w:r>
      <w:commentRangeEnd w:id="4"/>
      <w:r>
        <w:rPr>
          <w:rStyle w:val="CommentReference"/>
          <w:rFonts w:asciiTheme="minorHAnsi" w:eastAsiaTheme="minorHAnsi" w:hAnsiTheme="minorHAnsi" w:cstheme="minorBidi"/>
          <w:b w:val="0"/>
        </w:rPr>
        <w:commentReference w:id="4"/>
      </w:r>
    </w:p>
    <w:p w14:paraId="737F76A9" w14:textId="779889CC" w:rsidR="0075786A" w:rsidRDefault="00531AAA" w:rsidP="0075786A">
      <w:pPr>
        <w:pStyle w:val="NormalBPBHEB"/>
      </w:pPr>
      <w:ins w:id="5" w:author="Hii" w:date="2024-11-14T13:28:00Z">
        <w:r w:rsidRPr="00531AAA">
          <w:t>This chapter provides a fundamental overview of the C programming language, including the key elements and structures that are needed to develop efficient programs. It begins with a brief history and the basic elements of C, including tokens, keywords, and syntax. The chapter then introduces various data types, such as derived data types (arrays, pointers, structures) and specialized types such as enumerations (enum) and void types, which add flexibility and readability to code. A section on variables and constants follows, explaining how to declare, use, and preserve data values. Operators in C, including arithmetic, logical, relational, and bitwise operators, are examined to perform calculations and control data flow. The chapter then discusses control structures - loops, conditionals, and switches - that enable structured decision-making within programs. Functions are introduced as a means of modular programming, allowing code to be organized and reused. Finally, storage classes in C are covered to explain the scope, visibility, and lifetime of variables, which completes the fundamental knowledge needed to program effectively in C.</w:t>
        </w:r>
      </w:ins>
    </w:p>
    <w:p w14:paraId="7BF81499" w14:textId="77777777" w:rsidR="0075786A" w:rsidRDefault="0075786A" w:rsidP="0075786A">
      <w:pPr>
        <w:pStyle w:val="Heading1BPBHEB"/>
      </w:pPr>
      <w:r>
        <w:t xml:space="preserve">Structure </w:t>
      </w:r>
    </w:p>
    <w:p w14:paraId="773B1E4D" w14:textId="77777777" w:rsidR="0075786A" w:rsidRDefault="0075786A" w:rsidP="0075786A">
      <w:pPr>
        <w:pStyle w:val="NormalBPBHEB"/>
      </w:pPr>
      <w:r>
        <w:t xml:space="preserve">The chapter covers the following topics: </w:t>
      </w:r>
    </w:p>
    <w:p w14:paraId="39865D10" w14:textId="6A37C83F" w:rsidR="0075786A" w:rsidRDefault="00A32BFE" w:rsidP="0075786A">
      <w:pPr>
        <w:pStyle w:val="NormalBPBHEB"/>
        <w:numPr>
          <w:ilvl w:val="0"/>
          <w:numId w:val="25"/>
        </w:numPr>
        <w:rPr>
          <w:ins w:id="6" w:author="Abhiram Arali" w:date="2024-11-12T15:15:00Z"/>
        </w:rPr>
      </w:pPr>
      <w:r w:rsidRPr="00A32BFE">
        <w:t>Overview of C</w:t>
      </w:r>
    </w:p>
    <w:p w14:paraId="5491B3A6" w14:textId="2A445B0C" w:rsidR="00473AB9" w:rsidRDefault="00734EA5" w:rsidP="0075786A">
      <w:pPr>
        <w:pStyle w:val="NormalBPBHEB"/>
        <w:numPr>
          <w:ilvl w:val="0"/>
          <w:numId w:val="25"/>
        </w:numPr>
        <w:rPr>
          <w:ins w:id="7" w:author="Abhiram Arali" w:date="2024-11-12T15:15:00Z"/>
        </w:rPr>
      </w:pPr>
      <w:ins w:id="8" w:author="Abhiram Arali" w:date="2024-11-12T15:15:00Z">
        <w:r w:rsidRPr="00734EA5">
          <w:t>Elements of C</w:t>
        </w:r>
      </w:ins>
    </w:p>
    <w:p w14:paraId="2D4F7CAC" w14:textId="2A2F5D1B" w:rsidR="00473AB9" w:rsidRDefault="00473AB9" w:rsidP="0075786A">
      <w:pPr>
        <w:pStyle w:val="NormalBPBHEB"/>
        <w:numPr>
          <w:ilvl w:val="0"/>
          <w:numId w:val="25"/>
        </w:numPr>
        <w:rPr>
          <w:ins w:id="9" w:author="Abhiram Arali" w:date="2024-11-12T15:15:00Z"/>
        </w:rPr>
      </w:pPr>
      <w:ins w:id="10" w:author="Abhiram Arali" w:date="2024-11-12T15:15:00Z">
        <w:r w:rsidRPr="00473AB9">
          <w:t>Derived data types</w:t>
        </w:r>
      </w:ins>
    </w:p>
    <w:p w14:paraId="2A9AA677" w14:textId="7C3B33EC" w:rsidR="00FB4571" w:rsidRDefault="00CE0E35" w:rsidP="0075786A">
      <w:pPr>
        <w:pStyle w:val="NormalBPBHEB"/>
        <w:numPr>
          <w:ilvl w:val="0"/>
          <w:numId w:val="25"/>
        </w:numPr>
        <w:rPr>
          <w:ins w:id="11" w:author="Abhiram Arali" w:date="2024-11-12T15:24:00Z"/>
        </w:rPr>
      </w:pPr>
      <w:ins w:id="12" w:author="Abhiram Arali" w:date="2024-11-12T15:24:00Z">
        <w:r w:rsidRPr="00CE0E35">
          <w:t>Enumeration types (enum) and void data type</w:t>
        </w:r>
      </w:ins>
    </w:p>
    <w:p w14:paraId="39B59647" w14:textId="6FD6D1F1" w:rsidR="00CE0E35" w:rsidRDefault="002F4F91" w:rsidP="0075786A">
      <w:pPr>
        <w:pStyle w:val="NormalBPBHEB"/>
        <w:numPr>
          <w:ilvl w:val="0"/>
          <w:numId w:val="25"/>
        </w:numPr>
        <w:rPr>
          <w:ins w:id="13" w:author="Abhiram Arali" w:date="2024-11-12T15:37:00Z"/>
        </w:rPr>
      </w:pPr>
      <w:ins w:id="14" w:author="Abhiram Arali" w:date="2024-11-12T15:37:00Z">
        <w:r w:rsidRPr="002F4F91">
          <w:t>Variables</w:t>
        </w:r>
      </w:ins>
    </w:p>
    <w:p w14:paraId="0915CE4E" w14:textId="20AB239B" w:rsidR="002F4F91" w:rsidRDefault="00954536" w:rsidP="0075786A">
      <w:pPr>
        <w:pStyle w:val="NormalBPBHEB"/>
        <w:numPr>
          <w:ilvl w:val="0"/>
          <w:numId w:val="25"/>
        </w:numPr>
        <w:rPr>
          <w:ins w:id="15" w:author="Abhiram Arali" w:date="2024-11-12T16:37:00Z"/>
        </w:rPr>
      </w:pPr>
      <w:ins w:id="16" w:author="Abhiram Arali" w:date="2024-11-12T16:37:00Z">
        <w:r w:rsidRPr="00954536">
          <w:t>Constants</w:t>
        </w:r>
      </w:ins>
    </w:p>
    <w:p w14:paraId="5FC7B08D" w14:textId="3F0FCC1C" w:rsidR="00954536" w:rsidRDefault="00954536" w:rsidP="0075786A">
      <w:pPr>
        <w:pStyle w:val="NormalBPBHEB"/>
        <w:numPr>
          <w:ilvl w:val="0"/>
          <w:numId w:val="25"/>
        </w:numPr>
        <w:rPr>
          <w:ins w:id="17" w:author="Abhiram Arali" w:date="2024-11-12T16:38:00Z"/>
        </w:rPr>
      </w:pPr>
      <w:ins w:id="18" w:author="Abhiram Arali" w:date="2024-11-12T16:38:00Z">
        <w:r w:rsidRPr="00954536">
          <w:t>Operators</w:t>
        </w:r>
      </w:ins>
    </w:p>
    <w:p w14:paraId="74F10D69" w14:textId="3A270AD7" w:rsidR="00954536" w:rsidRDefault="00954536" w:rsidP="0075786A">
      <w:pPr>
        <w:pStyle w:val="NormalBPBHEB"/>
        <w:numPr>
          <w:ilvl w:val="0"/>
          <w:numId w:val="25"/>
        </w:numPr>
        <w:rPr>
          <w:ins w:id="19" w:author="Abhiram Arali" w:date="2024-11-12T16:38:00Z"/>
        </w:rPr>
      </w:pPr>
      <w:ins w:id="20" w:author="Abhiram Arali" w:date="2024-11-12T16:38:00Z">
        <w:r w:rsidRPr="00954536">
          <w:t>Control structures</w:t>
        </w:r>
      </w:ins>
    </w:p>
    <w:p w14:paraId="128E58C7" w14:textId="2BF34795" w:rsidR="00954536" w:rsidRDefault="00954536" w:rsidP="0075786A">
      <w:pPr>
        <w:pStyle w:val="NormalBPBHEB"/>
        <w:numPr>
          <w:ilvl w:val="0"/>
          <w:numId w:val="25"/>
        </w:numPr>
        <w:rPr>
          <w:ins w:id="21" w:author="Abhiram Arali" w:date="2024-11-12T16:38:00Z"/>
        </w:rPr>
      </w:pPr>
      <w:ins w:id="22" w:author="Abhiram Arali" w:date="2024-11-12T16:38:00Z">
        <w:r w:rsidRPr="00954536">
          <w:t>Function</w:t>
        </w:r>
      </w:ins>
    </w:p>
    <w:p w14:paraId="14BB6514" w14:textId="439B6D57" w:rsidR="00954536" w:rsidRDefault="00954536" w:rsidP="0075786A">
      <w:pPr>
        <w:pStyle w:val="NormalBPBHEB"/>
        <w:numPr>
          <w:ilvl w:val="0"/>
          <w:numId w:val="25"/>
        </w:numPr>
        <w:rPr>
          <w:ins w:id="23" w:author="Abhiram Arali" w:date="2024-11-12T16:38:00Z"/>
        </w:rPr>
      </w:pPr>
      <w:ins w:id="24" w:author="Abhiram Arali" w:date="2024-11-12T16:38:00Z">
        <w:r w:rsidRPr="00954536">
          <w:t>Storage classes in C</w:t>
        </w:r>
      </w:ins>
    </w:p>
    <w:p w14:paraId="35DE0443" w14:textId="70528704" w:rsidR="00954536" w:rsidDel="00C10814" w:rsidRDefault="00954536" w:rsidP="0075786A">
      <w:pPr>
        <w:pStyle w:val="NormalBPBHEB"/>
        <w:numPr>
          <w:ilvl w:val="0"/>
          <w:numId w:val="25"/>
        </w:numPr>
        <w:rPr>
          <w:del w:id="25" w:author="Abhiram Arali" w:date="2024-11-12T16:44:00Z"/>
        </w:rPr>
      </w:pPr>
    </w:p>
    <w:p w14:paraId="72AD1191" w14:textId="31EB55AA" w:rsidR="0075786A" w:rsidDel="00531AAA" w:rsidRDefault="0075786A" w:rsidP="00BF0CDB">
      <w:pPr>
        <w:pStyle w:val="NormalBPBHEB"/>
        <w:rPr>
          <w:del w:id="26" w:author="Hii" w:date="2024-11-14T13:28:00Z"/>
        </w:rPr>
      </w:pPr>
    </w:p>
    <w:p w14:paraId="7487D0F2" w14:textId="77777777" w:rsidR="0075786A" w:rsidRDefault="0075786A" w:rsidP="0075786A">
      <w:pPr>
        <w:pStyle w:val="Heading1BPBHEB"/>
      </w:pPr>
      <w:commentRangeStart w:id="27"/>
      <w:r>
        <w:t>Objectives</w:t>
      </w:r>
      <w:commentRangeEnd w:id="27"/>
      <w:r>
        <w:rPr>
          <w:rStyle w:val="CommentReference"/>
          <w:rFonts w:asciiTheme="minorHAnsi" w:eastAsiaTheme="minorHAnsi" w:hAnsiTheme="minorHAnsi" w:cstheme="minorBidi"/>
          <w:b w:val="0"/>
        </w:rPr>
        <w:commentReference w:id="27"/>
      </w:r>
      <w:r>
        <w:t xml:space="preserve"> </w:t>
      </w:r>
    </w:p>
    <w:p w14:paraId="370FEBFA" w14:textId="75E7ED2D" w:rsidR="0075786A" w:rsidRDefault="00531AAA" w:rsidP="0075786A">
      <w:pPr>
        <w:pStyle w:val="NormalBPBHEB"/>
      </w:pPr>
      <w:ins w:id="28" w:author="Hii" w:date="2024-11-14T13:29:00Z">
        <w:r w:rsidRPr="00531AAA">
          <w:t>By the end of this chapter, readers will have a complete understanding of the fundamentals of C programming and will be equipped with the skills needed to write efficient and organized code. They will be able to identify and use basic data types, derived data types, and special types such as enum and void, as well as understand variable declarations and constants to manage data effectively. Readers will also gain proficiency in implementing various operators for calculations and logic, implementing control structures to guide program flow, and creating reusable code through functions. Additionally, they will learn about storage classes to optimize memory usage by managing variable scope and lifetime. These results will provide a strong foundation to move forward into more complex C programming concepts.</w:t>
        </w:r>
      </w:ins>
    </w:p>
    <w:p w14:paraId="5F8511FD" w14:textId="5D82BC80" w:rsidR="0075786A" w:rsidDel="00531AAA" w:rsidRDefault="0075786A" w:rsidP="0075786A">
      <w:pPr>
        <w:pStyle w:val="NormalBPBHEB"/>
        <w:rPr>
          <w:del w:id="29" w:author="Hii" w:date="2024-11-14T13:29:00Z"/>
        </w:rPr>
      </w:pPr>
    </w:p>
    <w:p w14:paraId="79C61D35" w14:textId="3CBCEE54" w:rsidR="00E57A4D" w:rsidRDefault="00A87255" w:rsidP="0075786A">
      <w:pPr>
        <w:pStyle w:val="Heading1BPBHEB"/>
      </w:pPr>
      <w:r>
        <w:t>Overview</w:t>
      </w:r>
      <w:r>
        <w:rPr>
          <w:spacing w:val="-2"/>
        </w:rPr>
        <w:t xml:space="preserve"> </w:t>
      </w:r>
      <w:r>
        <w:t xml:space="preserve">of </w:t>
      </w:r>
      <w:r>
        <w:rPr>
          <w:spacing w:val="-10"/>
        </w:rPr>
        <w:t>C</w:t>
      </w:r>
    </w:p>
    <w:p w14:paraId="1086EB7A" w14:textId="48D01505" w:rsidR="00E57A4D" w:rsidRDefault="00A87255" w:rsidP="00A32BFE">
      <w:pPr>
        <w:pStyle w:val="NormalBPBHEB"/>
      </w:pPr>
      <w:r>
        <w:t>C is a general-purpose, procedural programming language developed in the early 1970s by Dennis Ritchie at Bell Labs. It was designed primarily for system programming, specifically for</w:t>
      </w:r>
      <w:r>
        <w:rPr>
          <w:spacing w:val="-6"/>
        </w:rPr>
        <w:t xml:space="preserve"> </w:t>
      </w:r>
      <w:r>
        <w:t>writing</w:t>
      </w:r>
      <w:r>
        <w:rPr>
          <w:spacing w:val="-4"/>
        </w:rPr>
        <w:t xml:space="preserve"> </w:t>
      </w:r>
      <w:r>
        <w:t>operating</w:t>
      </w:r>
      <w:r>
        <w:rPr>
          <w:spacing w:val="-5"/>
        </w:rPr>
        <w:t xml:space="preserve"> </w:t>
      </w:r>
      <w:r>
        <w:t>systems,</w:t>
      </w:r>
      <w:r>
        <w:rPr>
          <w:spacing w:val="-4"/>
        </w:rPr>
        <w:t xml:space="preserve"> </w:t>
      </w:r>
      <w:r>
        <w:t>and</w:t>
      </w:r>
      <w:r>
        <w:rPr>
          <w:spacing w:val="-5"/>
        </w:rPr>
        <w:t xml:space="preserve"> </w:t>
      </w:r>
      <w:r>
        <w:t>its</w:t>
      </w:r>
      <w:r>
        <w:rPr>
          <w:spacing w:val="-5"/>
        </w:rPr>
        <w:t xml:space="preserve"> </w:t>
      </w:r>
      <w:r>
        <w:t>creation</w:t>
      </w:r>
      <w:r>
        <w:rPr>
          <w:spacing w:val="-5"/>
        </w:rPr>
        <w:t xml:space="preserve"> </w:t>
      </w:r>
      <w:r>
        <w:t>was</w:t>
      </w:r>
      <w:r>
        <w:rPr>
          <w:spacing w:val="-2"/>
        </w:rPr>
        <w:t xml:space="preserve"> </w:t>
      </w:r>
      <w:r>
        <w:t>closely</w:t>
      </w:r>
      <w:r>
        <w:rPr>
          <w:spacing w:val="-5"/>
        </w:rPr>
        <w:t xml:space="preserve"> </w:t>
      </w:r>
      <w:r>
        <w:t>tied</w:t>
      </w:r>
      <w:r>
        <w:rPr>
          <w:spacing w:val="-5"/>
        </w:rPr>
        <w:t xml:space="preserve"> </w:t>
      </w:r>
      <w:r>
        <w:t>to</w:t>
      </w:r>
      <w:r>
        <w:rPr>
          <w:spacing w:val="-4"/>
        </w:rPr>
        <w:t xml:space="preserve"> </w:t>
      </w:r>
      <w:r>
        <w:t>the</w:t>
      </w:r>
      <w:r>
        <w:rPr>
          <w:spacing w:val="-3"/>
        </w:rPr>
        <w:t xml:space="preserve"> </w:t>
      </w:r>
      <w:r>
        <w:t>development</w:t>
      </w:r>
      <w:r>
        <w:rPr>
          <w:spacing w:val="-5"/>
        </w:rPr>
        <w:t xml:space="preserve"> </w:t>
      </w:r>
      <w:r>
        <w:t>of</w:t>
      </w:r>
      <w:r>
        <w:rPr>
          <w:spacing w:val="-6"/>
        </w:rPr>
        <w:t xml:space="preserve"> </w:t>
      </w:r>
      <w:r>
        <w:t>the</w:t>
      </w:r>
      <w:r>
        <w:rPr>
          <w:spacing w:val="-2"/>
        </w:rPr>
        <w:t xml:space="preserve"> </w:t>
      </w:r>
      <w:r>
        <w:t>Unix operating</w:t>
      </w:r>
      <w:r>
        <w:rPr>
          <w:spacing w:val="-6"/>
        </w:rPr>
        <w:t xml:space="preserve"> </w:t>
      </w:r>
      <w:r>
        <w:t>system.</w:t>
      </w:r>
      <w:r>
        <w:rPr>
          <w:spacing w:val="-5"/>
        </w:rPr>
        <w:t xml:space="preserve"> </w:t>
      </w:r>
      <w:r>
        <w:t>C</w:t>
      </w:r>
      <w:r>
        <w:rPr>
          <w:spacing w:val="-5"/>
        </w:rPr>
        <w:t xml:space="preserve"> </w:t>
      </w:r>
      <w:r>
        <w:t>is</w:t>
      </w:r>
      <w:r>
        <w:rPr>
          <w:spacing w:val="-5"/>
        </w:rPr>
        <w:t xml:space="preserve"> </w:t>
      </w:r>
      <w:r>
        <w:t>known</w:t>
      </w:r>
      <w:r>
        <w:rPr>
          <w:spacing w:val="-6"/>
        </w:rPr>
        <w:t xml:space="preserve"> </w:t>
      </w:r>
      <w:r>
        <w:t>for</w:t>
      </w:r>
      <w:r>
        <w:rPr>
          <w:spacing w:val="-6"/>
        </w:rPr>
        <w:t xml:space="preserve"> </w:t>
      </w:r>
      <w:r>
        <w:t>its</w:t>
      </w:r>
      <w:r>
        <w:rPr>
          <w:spacing w:val="-6"/>
        </w:rPr>
        <w:t xml:space="preserve"> </w:t>
      </w:r>
      <w:r>
        <w:t>simplicity,</w:t>
      </w:r>
      <w:r>
        <w:rPr>
          <w:spacing w:val="-6"/>
        </w:rPr>
        <w:t xml:space="preserve"> </w:t>
      </w:r>
      <w:r>
        <w:t>efficiency,</w:t>
      </w:r>
      <w:r>
        <w:rPr>
          <w:spacing w:val="-6"/>
        </w:rPr>
        <w:t xml:space="preserve"> </w:t>
      </w:r>
      <w:r>
        <w:t>and</w:t>
      </w:r>
      <w:r>
        <w:rPr>
          <w:spacing w:val="-4"/>
        </w:rPr>
        <w:t xml:space="preserve"> </w:t>
      </w:r>
      <w:r>
        <w:t>close-to-hardware</w:t>
      </w:r>
      <w:r>
        <w:rPr>
          <w:spacing w:val="-5"/>
        </w:rPr>
        <w:t xml:space="preserve"> </w:t>
      </w:r>
      <w:r>
        <w:t>capabilities, allowing programmers to manage memory and control hardware directly. It operates at a low level but is still high</w:t>
      </w:r>
      <w:r w:rsidR="008A76A8">
        <w:t xml:space="preserve"> </w:t>
      </w:r>
      <w:r>
        <w:t>level enough to write structured and modular programs. Its syntax has influenced many later languages, including C++, Java, and Python. One of the defining characteristics</w:t>
      </w:r>
      <w:r>
        <w:rPr>
          <w:spacing w:val="-15"/>
        </w:rPr>
        <w:t xml:space="preserve"> </w:t>
      </w:r>
      <w:r>
        <w:t>of</w:t>
      </w:r>
      <w:r>
        <w:rPr>
          <w:spacing w:val="-15"/>
        </w:rPr>
        <w:t xml:space="preserve"> </w:t>
      </w:r>
      <w:r>
        <w:t>C</w:t>
      </w:r>
      <w:r>
        <w:rPr>
          <w:spacing w:val="-15"/>
        </w:rPr>
        <w:t xml:space="preserve"> </w:t>
      </w:r>
      <w:r>
        <w:t>is</w:t>
      </w:r>
      <w:r>
        <w:rPr>
          <w:spacing w:val="-15"/>
        </w:rPr>
        <w:t xml:space="preserve"> </w:t>
      </w:r>
      <w:r>
        <w:t>its</w:t>
      </w:r>
      <w:r>
        <w:rPr>
          <w:spacing w:val="-15"/>
        </w:rPr>
        <w:t xml:space="preserve"> </w:t>
      </w:r>
      <w:r>
        <w:t>portability,</w:t>
      </w:r>
      <w:r>
        <w:rPr>
          <w:spacing w:val="-15"/>
        </w:rPr>
        <w:t xml:space="preserve"> </w:t>
      </w:r>
      <w:r>
        <w:t>which</w:t>
      </w:r>
      <w:r>
        <w:rPr>
          <w:spacing w:val="-15"/>
        </w:rPr>
        <w:t xml:space="preserve"> </w:t>
      </w:r>
      <w:r>
        <w:t>means</w:t>
      </w:r>
      <w:r>
        <w:rPr>
          <w:spacing w:val="-15"/>
        </w:rPr>
        <w:t xml:space="preserve"> </w:t>
      </w:r>
      <w:r>
        <w:t>that</w:t>
      </w:r>
      <w:r>
        <w:rPr>
          <w:spacing w:val="-15"/>
        </w:rPr>
        <w:t xml:space="preserve"> </w:t>
      </w:r>
      <w:r>
        <w:t>programs</w:t>
      </w:r>
      <w:r>
        <w:rPr>
          <w:spacing w:val="-15"/>
        </w:rPr>
        <w:t xml:space="preserve"> </w:t>
      </w:r>
      <w:r>
        <w:t>written</w:t>
      </w:r>
      <w:r>
        <w:rPr>
          <w:spacing w:val="-15"/>
        </w:rPr>
        <w:t xml:space="preserve"> </w:t>
      </w:r>
      <w:r>
        <w:t>in</w:t>
      </w:r>
      <w:r>
        <w:rPr>
          <w:spacing w:val="-15"/>
        </w:rPr>
        <w:t xml:space="preserve"> </w:t>
      </w:r>
      <w:r>
        <w:t>C</w:t>
      </w:r>
      <w:r>
        <w:rPr>
          <w:spacing w:val="-15"/>
        </w:rPr>
        <w:t xml:space="preserve"> </w:t>
      </w:r>
      <w:r>
        <w:t>can</w:t>
      </w:r>
      <w:r>
        <w:rPr>
          <w:spacing w:val="-14"/>
        </w:rPr>
        <w:t xml:space="preserve"> </w:t>
      </w:r>
      <w:r>
        <w:t>run</w:t>
      </w:r>
      <w:r>
        <w:rPr>
          <w:spacing w:val="-15"/>
        </w:rPr>
        <w:t xml:space="preserve"> </w:t>
      </w:r>
      <w:r>
        <w:t>on</w:t>
      </w:r>
      <w:r>
        <w:rPr>
          <w:spacing w:val="-14"/>
        </w:rPr>
        <w:t xml:space="preserve"> </w:t>
      </w:r>
      <w:r>
        <w:t>various hardware platforms with little or no modification. This made C a popular choice for system and</w:t>
      </w:r>
      <w:r>
        <w:rPr>
          <w:spacing w:val="-13"/>
        </w:rPr>
        <w:t xml:space="preserve"> </w:t>
      </w:r>
      <w:r>
        <w:t>application</w:t>
      </w:r>
      <w:r>
        <w:rPr>
          <w:spacing w:val="-13"/>
        </w:rPr>
        <w:t xml:space="preserve"> </w:t>
      </w:r>
      <w:r>
        <w:t>software.</w:t>
      </w:r>
      <w:r>
        <w:rPr>
          <w:spacing w:val="-13"/>
        </w:rPr>
        <w:t xml:space="preserve"> </w:t>
      </w:r>
      <w:r>
        <w:t>It</w:t>
      </w:r>
      <w:r>
        <w:rPr>
          <w:spacing w:val="-13"/>
        </w:rPr>
        <w:t xml:space="preserve"> </w:t>
      </w:r>
      <w:r>
        <w:t>provides</w:t>
      </w:r>
      <w:r>
        <w:rPr>
          <w:spacing w:val="-10"/>
        </w:rPr>
        <w:t xml:space="preserve"> </w:t>
      </w:r>
      <w:r>
        <w:t>a</w:t>
      </w:r>
      <w:r>
        <w:rPr>
          <w:spacing w:val="-14"/>
        </w:rPr>
        <w:t xml:space="preserve"> </w:t>
      </w:r>
      <w:r>
        <w:t>rich</w:t>
      </w:r>
      <w:r>
        <w:rPr>
          <w:spacing w:val="-13"/>
        </w:rPr>
        <w:t xml:space="preserve"> </w:t>
      </w:r>
      <w:r>
        <w:t>set</w:t>
      </w:r>
      <w:r>
        <w:rPr>
          <w:spacing w:val="-13"/>
        </w:rPr>
        <w:t xml:space="preserve"> </w:t>
      </w:r>
      <w:r>
        <w:t>of</w:t>
      </w:r>
      <w:r>
        <w:rPr>
          <w:spacing w:val="-14"/>
        </w:rPr>
        <w:t xml:space="preserve"> </w:t>
      </w:r>
      <w:r>
        <w:t>operators,</w:t>
      </w:r>
      <w:r>
        <w:rPr>
          <w:spacing w:val="-14"/>
        </w:rPr>
        <w:t xml:space="preserve"> </w:t>
      </w:r>
      <w:r>
        <w:t>data</w:t>
      </w:r>
      <w:r>
        <w:rPr>
          <w:spacing w:val="-14"/>
        </w:rPr>
        <w:t xml:space="preserve"> </w:t>
      </w:r>
      <w:r>
        <w:t>types</w:t>
      </w:r>
      <w:r>
        <w:rPr>
          <w:spacing w:val="-13"/>
        </w:rPr>
        <w:t xml:space="preserve"> </w:t>
      </w:r>
      <w:r>
        <w:t>(such</w:t>
      </w:r>
      <w:r>
        <w:rPr>
          <w:spacing w:val="-11"/>
        </w:rPr>
        <w:t xml:space="preserve"> </w:t>
      </w:r>
      <w:r>
        <w:t>as</w:t>
      </w:r>
      <w:r>
        <w:rPr>
          <w:spacing w:val="-13"/>
        </w:rPr>
        <w:t xml:space="preserve"> </w:t>
      </w:r>
      <w:r>
        <w:t>arrays,</w:t>
      </w:r>
      <w:r>
        <w:rPr>
          <w:spacing w:val="-13"/>
        </w:rPr>
        <w:t xml:space="preserve"> </w:t>
      </w:r>
      <w:r>
        <w:t>pointers, and structures), and control flow statements, giving programmers fine-grained control over how the program interacts with the computer's memory and processor. Despite being a relatively old language, C remains widely used in areas like embedded systems, operating systems, and performance-critical applications.</w:t>
      </w:r>
    </w:p>
    <w:p w14:paraId="6AF5A78E" w14:textId="77777777" w:rsidR="00B30D57" w:rsidRDefault="00B30D57" w:rsidP="00A32BFE">
      <w:pPr>
        <w:pStyle w:val="NormalBPBHEB"/>
      </w:pPr>
    </w:p>
    <w:p w14:paraId="23046EF4" w14:textId="1D4BADB0" w:rsidR="00E57A4D" w:rsidRDefault="00B17DEA" w:rsidP="00B17DEA">
      <w:pPr>
        <w:pStyle w:val="NormalBPBHEB"/>
      </w:pPr>
      <w:r>
        <w:t>The characteristics</w:t>
      </w:r>
      <w:r>
        <w:rPr>
          <w:spacing w:val="-4"/>
        </w:rPr>
        <w:t xml:space="preserve"> </w:t>
      </w:r>
      <w:r w:rsidR="00A87255">
        <w:t>of</w:t>
      </w:r>
      <w:r w:rsidR="00A87255">
        <w:rPr>
          <w:spacing w:val="-2"/>
        </w:rPr>
        <w:t xml:space="preserve"> </w:t>
      </w:r>
      <w:r w:rsidR="00A87255">
        <w:rPr>
          <w:spacing w:val="-5"/>
        </w:rPr>
        <w:t>C</w:t>
      </w:r>
      <w:r>
        <w:rPr>
          <w:spacing w:val="-5"/>
        </w:rPr>
        <w:t xml:space="preserve"> are as follows:</w:t>
      </w:r>
    </w:p>
    <w:p w14:paraId="2579B7A3" w14:textId="77777777" w:rsidR="00E57A4D" w:rsidRDefault="00A87255" w:rsidP="00A95A98">
      <w:pPr>
        <w:pStyle w:val="NormalBPBHEB"/>
        <w:numPr>
          <w:ilvl w:val="0"/>
          <w:numId w:val="26"/>
        </w:numPr>
      </w:pPr>
      <w:r w:rsidRPr="00A95A98">
        <w:rPr>
          <w:b/>
          <w:bCs/>
        </w:rPr>
        <w:t>Portability</w:t>
      </w:r>
      <w:r>
        <w:t>: One of the most remarkable features of C is its portability. This means that C programs can be easily compiled and executed on different machines with minimal changes. This cross-platform ability contributed significantly to its adoption across various computing environments.</w:t>
      </w:r>
      <w:r>
        <w:rPr>
          <w:spacing w:val="-14"/>
        </w:rPr>
        <w:t xml:space="preserve"> </w:t>
      </w:r>
      <w:r>
        <w:t>Early</w:t>
      </w:r>
      <w:r>
        <w:rPr>
          <w:spacing w:val="-15"/>
        </w:rPr>
        <w:t xml:space="preserve"> </w:t>
      </w:r>
      <w:r>
        <w:t>on,</w:t>
      </w:r>
      <w:r>
        <w:rPr>
          <w:spacing w:val="-14"/>
        </w:rPr>
        <w:t xml:space="preserve"> </w:t>
      </w:r>
      <w:r>
        <w:t>this</w:t>
      </w:r>
      <w:r>
        <w:rPr>
          <w:spacing w:val="-14"/>
        </w:rPr>
        <w:t xml:space="preserve"> </w:t>
      </w:r>
      <w:r>
        <w:t>was</w:t>
      </w:r>
      <w:r>
        <w:rPr>
          <w:spacing w:val="-12"/>
        </w:rPr>
        <w:t xml:space="preserve"> </w:t>
      </w:r>
      <w:r>
        <w:t>critical</w:t>
      </w:r>
      <w:r>
        <w:rPr>
          <w:spacing w:val="-14"/>
        </w:rPr>
        <w:t xml:space="preserve"> </w:t>
      </w:r>
      <w:r>
        <w:t>in</w:t>
      </w:r>
      <w:r>
        <w:rPr>
          <w:spacing w:val="-14"/>
        </w:rPr>
        <w:t xml:space="preserve"> </w:t>
      </w:r>
      <w:r>
        <w:t>spreading</w:t>
      </w:r>
      <w:r>
        <w:rPr>
          <w:spacing w:val="-14"/>
        </w:rPr>
        <w:t xml:space="preserve"> </w:t>
      </w:r>
      <w:r>
        <w:t>the</w:t>
      </w:r>
      <w:r>
        <w:rPr>
          <w:spacing w:val="-15"/>
        </w:rPr>
        <w:t xml:space="preserve"> </w:t>
      </w:r>
      <w:r>
        <w:t>use</w:t>
      </w:r>
      <w:r>
        <w:rPr>
          <w:spacing w:val="-13"/>
        </w:rPr>
        <w:t xml:space="preserve"> </w:t>
      </w:r>
      <w:r>
        <w:t>of</w:t>
      </w:r>
      <w:r>
        <w:rPr>
          <w:spacing w:val="-13"/>
        </w:rPr>
        <w:t xml:space="preserve"> </w:t>
      </w:r>
      <w:r>
        <w:t>Unix,</w:t>
      </w:r>
      <w:r>
        <w:rPr>
          <w:spacing w:val="-14"/>
        </w:rPr>
        <w:t xml:space="preserve"> </w:t>
      </w:r>
      <w:r>
        <w:t>as</w:t>
      </w:r>
      <w:r>
        <w:rPr>
          <w:spacing w:val="-12"/>
        </w:rPr>
        <w:t xml:space="preserve"> </w:t>
      </w:r>
      <w:r>
        <w:t>both</w:t>
      </w:r>
      <w:r>
        <w:rPr>
          <w:spacing w:val="-14"/>
        </w:rPr>
        <w:t xml:space="preserve"> </w:t>
      </w:r>
      <w:r>
        <w:t>Unix</w:t>
      </w:r>
      <w:r>
        <w:rPr>
          <w:spacing w:val="-14"/>
        </w:rPr>
        <w:t xml:space="preserve"> </w:t>
      </w:r>
      <w:r>
        <w:t>and</w:t>
      </w:r>
      <w:r>
        <w:rPr>
          <w:spacing w:val="-12"/>
        </w:rPr>
        <w:t xml:space="preserve"> </w:t>
      </w:r>
      <w:r>
        <w:t>C</w:t>
      </w:r>
      <w:r>
        <w:rPr>
          <w:spacing w:val="-14"/>
        </w:rPr>
        <w:t xml:space="preserve"> </w:t>
      </w:r>
      <w:r>
        <w:t>could be adapted to run on different types of hardware.</w:t>
      </w:r>
    </w:p>
    <w:p w14:paraId="4986A821" w14:textId="6E12D585" w:rsidR="00E57A4D" w:rsidRDefault="00A87255" w:rsidP="00A95A98">
      <w:pPr>
        <w:pStyle w:val="NormalBPBHEB"/>
        <w:numPr>
          <w:ilvl w:val="0"/>
          <w:numId w:val="26"/>
        </w:numPr>
      </w:pPr>
      <w:r w:rsidRPr="00A95A98">
        <w:rPr>
          <w:b/>
          <w:bCs/>
        </w:rPr>
        <w:t xml:space="preserve">Efficiency and </w:t>
      </w:r>
      <w:r w:rsidR="00A95A98" w:rsidRPr="00A95A98">
        <w:rPr>
          <w:b/>
          <w:bCs/>
        </w:rPr>
        <w:t>performance</w:t>
      </w:r>
      <w:r>
        <w:t>: C is known for producing highly efficient code that can run fast even on machines with limited resources. It gives the programmer fine control over hardware through</w:t>
      </w:r>
      <w:r>
        <w:rPr>
          <w:spacing w:val="-3"/>
        </w:rPr>
        <w:t xml:space="preserve"> </w:t>
      </w:r>
      <w:r>
        <w:t>its</w:t>
      </w:r>
      <w:r>
        <w:rPr>
          <w:spacing w:val="-3"/>
        </w:rPr>
        <w:t xml:space="preserve"> </w:t>
      </w:r>
      <w:r>
        <w:t>rich</w:t>
      </w:r>
      <w:r>
        <w:rPr>
          <w:spacing w:val="-3"/>
        </w:rPr>
        <w:t xml:space="preserve"> </w:t>
      </w:r>
      <w:r>
        <w:t>set</w:t>
      </w:r>
      <w:r>
        <w:rPr>
          <w:spacing w:val="-3"/>
        </w:rPr>
        <w:t xml:space="preserve"> </w:t>
      </w:r>
      <w:r>
        <w:t>of</w:t>
      </w:r>
      <w:r>
        <w:rPr>
          <w:spacing w:val="-3"/>
        </w:rPr>
        <w:t xml:space="preserve"> </w:t>
      </w:r>
      <w:r>
        <w:t>operators</w:t>
      </w:r>
      <w:r>
        <w:rPr>
          <w:spacing w:val="-1"/>
        </w:rPr>
        <w:t xml:space="preserve"> </w:t>
      </w:r>
      <w:r>
        <w:t>and</w:t>
      </w:r>
      <w:r>
        <w:rPr>
          <w:spacing w:val="-3"/>
        </w:rPr>
        <w:t xml:space="preserve"> </w:t>
      </w:r>
      <w:r>
        <w:t>direct</w:t>
      </w:r>
      <w:r>
        <w:rPr>
          <w:spacing w:val="-3"/>
        </w:rPr>
        <w:t xml:space="preserve"> </w:t>
      </w:r>
      <w:r>
        <w:t>memory</w:t>
      </w:r>
      <w:r>
        <w:rPr>
          <w:spacing w:val="-3"/>
        </w:rPr>
        <w:t xml:space="preserve"> </w:t>
      </w:r>
      <w:r>
        <w:t>access,</w:t>
      </w:r>
      <w:r>
        <w:rPr>
          <w:spacing w:val="-3"/>
        </w:rPr>
        <w:t xml:space="preserve"> </w:t>
      </w:r>
      <w:r>
        <w:t>including</w:t>
      </w:r>
      <w:r>
        <w:rPr>
          <w:spacing w:val="-3"/>
        </w:rPr>
        <w:t xml:space="preserve"> </w:t>
      </w:r>
      <w:r>
        <w:t>low-level</w:t>
      </w:r>
      <w:r>
        <w:rPr>
          <w:spacing w:val="-3"/>
        </w:rPr>
        <w:t xml:space="preserve"> </w:t>
      </w:r>
      <w:r>
        <w:t>operations</w:t>
      </w:r>
      <w:r>
        <w:rPr>
          <w:spacing w:val="-3"/>
        </w:rPr>
        <w:t xml:space="preserve"> </w:t>
      </w:r>
      <w:r>
        <w:t>like bit manipulation and pointer arithmetic. This makes it ideal for performance-critical applications like operating systems, device drivers, embedded systems, and games.</w:t>
      </w:r>
    </w:p>
    <w:p w14:paraId="31CF8FB8" w14:textId="2DDD3D42" w:rsidR="00E57A4D" w:rsidRDefault="00A87255" w:rsidP="00A95A98">
      <w:pPr>
        <w:pStyle w:val="NormalBPBHEB"/>
        <w:numPr>
          <w:ilvl w:val="0"/>
          <w:numId w:val="26"/>
        </w:numPr>
      </w:pPr>
      <w:r w:rsidRPr="00A95A98">
        <w:rPr>
          <w:b/>
          <w:bCs/>
        </w:rPr>
        <w:lastRenderedPageBreak/>
        <w:t>Low-level</w:t>
      </w:r>
      <w:r w:rsidRPr="00A95A98">
        <w:rPr>
          <w:b/>
          <w:bCs/>
          <w:spacing w:val="-1"/>
        </w:rPr>
        <w:t xml:space="preserve"> </w:t>
      </w:r>
      <w:r w:rsidR="00A95A98" w:rsidRPr="00A95A98">
        <w:rPr>
          <w:b/>
          <w:bCs/>
        </w:rPr>
        <w:t>access</w:t>
      </w:r>
      <w:r w:rsidRPr="00A95A98">
        <w:rPr>
          <w:b/>
          <w:bCs/>
        </w:rPr>
        <w:t>:</w:t>
      </w:r>
      <w:r>
        <w:rPr>
          <w:spacing w:val="-1"/>
        </w:rPr>
        <w:t xml:space="preserve"> </w:t>
      </w:r>
      <w:r>
        <w:t>While being</w:t>
      </w:r>
      <w:r>
        <w:rPr>
          <w:spacing w:val="-1"/>
        </w:rPr>
        <w:t xml:space="preserve"> </w:t>
      </w:r>
      <w:r>
        <w:t>a</w:t>
      </w:r>
      <w:r>
        <w:rPr>
          <w:spacing w:val="-2"/>
        </w:rPr>
        <w:t xml:space="preserve"> </w:t>
      </w:r>
      <w:r>
        <w:t>high-level</w:t>
      </w:r>
      <w:r>
        <w:rPr>
          <w:spacing w:val="-1"/>
        </w:rPr>
        <w:t xml:space="preserve"> </w:t>
      </w:r>
      <w:r>
        <w:t>language,</w:t>
      </w:r>
      <w:r>
        <w:rPr>
          <w:spacing w:val="-1"/>
        </w:rPr>
        <w:t xml:space="preserve"> </w:t>
      </w:r>
      <w:r>
        <w:t>C</w:t>
      </w:r>
      <w:r>
        <w:rPr>
          <w:spacing w:val="-1"/>
        </w:rPr>
        <w:t xml:space="preserve"> </w:t>
      </w:r>
      <w:r>
        <w:t>maintains</w:t>
      </w:r>
      <w:r>
        <w:rPr>
          <w:spacing w:val="-1"/>
        </w:rPr>
        <w:t xml:space="preserve"> </w:t>
      </w:r>
      <w:r>
        <w:t>a</w:t>
      </w:r>
      <w:r>
        <w:rPr>
          <w:spacing w:val="-2"/>
        </w:rPr>
        <w:t xml:space="preserve"> </w:t>
      </w:r>
      <w:r>
        <w:t>very</w:t>
      </w:r>
      <w:r>
        <w:rPr>
          <w:spacing w:val="-2"/>
        </w:rPr>
        <w:t xml:space="preserve"> </w:t>
      </w:r>
      <w:r>
        <w:t>close</w:t>
      </w:r>
      <w:r>
        <w:rPr>
          <w:spacing w:val="-2"/>
        </w:rPr>
        <w:t xml:space="preserve"> </w:t>
      </w:r>
      <w:r>
        <w:t>connection</w:t>
      </w:r>
      <w:r>
        <w:rPr>
          <w:spacing w:val="-1"/>
        </w:rPr>
        <w:t xml:space="preserve"> </w:t>
      </w:r>
      <w:r>
        <w:t>to assembly language, providing the ability to manipulate memory directly through the use of pointers.</w:t>
      </w:r>
      <w:r>
        <w:rPr>
          <w:spacing w:val="8"/>
        </w:rPr>
        <w:t xml:space="preserve"> </w:t>
      </w:r>
      <w:r>
        <w:t>This</w:t>
      </w:r>
      <w:r>
        <w:rPr>
          <w:spacing w:val="11"/>
        </w:rPr>
        <w:t xml:space="preserve"> </w:t>
      </w:r>
      <w:r>
        <w:t>allows</w:t>
      </w:r>
      <w:r>
        <w:rPr>
          <w:spacing w:val="11"/>
        </w:rPr>
        <w:t xml:space="preserve"> </w:t>
      </w:r>
      <w:r>
        <w:t>developers</w:t>
      </w:r>
      <w:r>
        <w:rPr>
          <w:spacing w:val="11"/>
        </w:rPr>
        <w:t xml:space="preserve"> </w:t>
      </w:r>
      <w:r>
        <w:t>to</w:t>
      </w:r>
      <w:r>
        <w:rPr>
          <w:spacing w:val="11"/>
        </w:rPr>
        <w:t xml:space="preserve"> </w:t>
      </w:r>
      <w:r>
        <w:t>allocate</w:t>
      </w:r>
      <w:r>
        <w:rPr>
          <w:spacing w:val="12"/>
        </w:rPr>
        <w:t xml:space="preserve"> </w:t>
      </w:r>
      <w:r>
        <w:t>and</w:t>
      </w:r>
      <w:r>
        <w:rPr>
          <w:spacing w:val="11"/>
        </w:rPr>
        <w:t xml:space="preserve"> </w:t>
      </w:r>
      <w:r>
        <w:t>free</w:t>
      </w:r>
      <w:r>
        <w:rPr>
          <w:spacing w:val="9"/>
        </w:rPr>
        <w:t xml:space="preserve"> </w:t>
      </w:r>
      <w:r>
        <w:t>memory</w:t>
      </w:r>
      <w:r>
        <w:rPr>
          <w:spacing w:val="11"/>
        </w:rPr>
        <w:t xml:space="preserve"> </w:t>
      </w:r>
      <w:r>
        <w:t>manually,</w:t>
      </w:r>
      <w:r>
        <w:rPr>
          <w:spacing w:val="10"/>
        </w:rPr>
        <w:t xml:space="preserve"> </w:t>
      </w:r>
      <w:r>
        <w:t>control</w:t>
      </w:r>
      <w:r>
        <w:rPr>
          <w:spacing w:val="11"/>
        </w:rPr>
        <w:t xml:space="preserve"> </w:t>
      </w:r>
      <w:r>
        <w:t>data</w:t>
      </w:r>
      <w:r>
        <w:rPr>
          <w:spacing w:val="11"/>
        </w:rPr>
        <w:t xml:space="preserve"> </w:t>
      </w:r>
      <w:r>
        <w:rPr>
          <w:spacing w:val="-2"/>
        </w:rPr>
        <w:t>storage,</w:t>
      </w:r>
      <w:r w:rsidR="005A016B">
        <w:rPr>
          <w:spacing w:val="-2"/>
        </w:rPr>
        <w:t xml:space="preserve"> </w:t>
      </w:r>
      <w:r>
        <w:t xml:space="preserve">and perform direct hardware manipulation, making it very suitable for system-level </w:t>
      </w:r>
      <w:r>
        <w:rPr>
          <w:spacing w:val="-2"/>
        </w:rPr>
        <w:t>programming.</w:t>
      </w:r>
    </w:p>
    <w:p w14:paraId="02C94876" w14:textId="7C228139" w:rsidR="00E57A4D" w:rsidRDefault="00A87255" w:rsidP="00A95A98">
      <w:pPr>
        <w:pStyle w:val="NormalBPBHEB"/>
        <w:numPr>
          <w:ilvl w:val="0"/>
          <w:numId w:val="26"/>
        </w:numPr>
      </w:pPr>
      <w:r w:rsidRPr="00A95A98">
        <w:rPr>
          <w:b/>
          <w:bCs/>
        </w:rPr>
        <w:t xml:space="preserve">Structured </w:t>
      </w:r>
      <w:r w:rsidR="00A95A98" w:rsidRPr="00A95A98">
        <w:rPr>
          <w:b/>
          <w:bCs/>
        </w:rPr>
        <w:t>language</w:t>
      </w:r>
      <w:r w:rsidRPr="00A95A98">
        <w:rPr>
          <w:b/>
          <w:bCs/>
        </w:rPr>
        <w:t>:</w:t>
      </w:r>
      <w:r>
        <w:t xml:space="preserve"> C is designed to encourage structured programming. It allows for the modular organization of code through functions and libraries, promoting code reuse and maintainability. This structure allows developers to break down complex tasks into smaller, manageable parts.</w:t>
      </w:r>
    </w:p>
    <w:p w14:paraId="7EED7655" w14:textId="1D899992" w:rsidR="00E57A4D" w:rsidRDefault="00A87255" w:rsidP="00A95A98">
      <w:pPr>
        <w:pStyle w:val="NormalBPBHEB"/>
        <w:numPr>
          <w:ilvl w:val="0"/>
          <w:numId w:val="26"/>
        </w:numPr>
      </w:pPr>
      <w:r w:rsidRPr="00A95A98">
        <w:rPr>
          <w:b/>
          <w:bCs/>
        </w:rPr>
        <w:t>Minimalistic</w:t>
      </w:r>
      <w:r>
        <w:t>:</w:t>
      </w:r>
      <w:r>
        <w:rPr>
          <w:spacing w:val="-15"/>
        </w:rPr>
        <w:t xml:space="preserve"> </w:t>
      </w:r>
      <w:r>
        <w:t>One</w:t>
      </w:r>
      <w:r>
        <w:rPr>
          <w:spacing w:val="-15"/>
        </w:rPr>
        <w:t xml:space="preserve"> </w:t>
      </w:r>
      <w:r>
        <w:t>of</w:t>
      </w:r>
      <w:r>
        <w:rPr>
          <w:spacing w:val="-15"/>
        </w:rPr>
        <w:t xml:space="preserve"> </w:t>
      </w:r>
      <w:r>
        <w:t>the</w:t>
      </w:r>
      <w:r>
        <w:rPr>
          <w:spacing w:val="-15"/>
        </w:rPr>
        <w:t xml:space="preserve"> </w:t>
      </w:r>
      <w:r>
        <w:t>strengths</w:t>
      </w:r>
      <w:r>
        <w:rPr>
          <w:spacing w:val="-15"/>
        </w:rPr>
        <w:t xml:space="preserve"> </w:t>
      </w:r>
      <w:r>
        <w:t>of</w:t>
      </w:r>
      <w:r>
        <w:rPr>
          <w:spacing w:val="-15"/>
        </w:rPr>
        <w:t xml:space="preserve"> </w:t>
      </w:r>
      <w:r>
        <w:t>C</w:t>
      </w:r>
      <w:r>
        <w:rPr>
          <w:spacing w:val="-15"/>
        </w:rPr>
        <w:t xml:space="preserve"> </w:t>
      </w:r>
      <w:r>
        <w:t>is</w:t>
      </w:r>
      <w:r>
        <w:rPr>
          <w:spacing w:val="-15"/>
        </w:rPr>
        <w:t xml:space="preserve"> </w:t>
      </w:r>
      <w:r>
        <w:t>its</w:t>
      </w:r>
      <w:r>
        <w:rPr>
          <w:spacing w:val="-15"/>
        </w:rPr>
        <w:t xml:space="preserve"> </w:t>
      </w:r>
      <w:r>
        <w:t>minimalistic</w:t>
      </w:r>
      <w:r>
        <w:rPr>
          <w:spacing w:val="-15"/>
        </w:rPr>
        <w:t xml:space="preserve"> </w:t>
      </w:r>
      <w:r>
        <w:t>design.</w:t>
      </w:r>
      <w:r>
        <w:rPr>
          <w:spacing w:val="-15"/>
        </w:rPr>
        <w:t xml:space="preserve"> </w:t>
      </w:r>
      <w:r>
        <w:t>It</w:t>
      </w:r>
      <w:r>
        <w:rPr>
          <w:spacing w:val="-15"/>
        </w:rPr>
        <w:t xml:space="preserve"> </w:t>
      </w:r>
      <w:r>
        <w:t>has</w:t>
      </w:r>
      <w:r>
        <w:rPr>
          <w:spacing w:val="-15"/>
        </w:rPr>
        <w:t xml:space="preserve"> </w:t>
      </w:r>
      <w:r>
        <w:t>a</w:t>
      </w:r>
      <w:r>
        <w:rPr>
          <w:spacing w:val="-15"/>
        </w:rPr>
        <w:t xml:space="preserve"> </w:t>
      </w:r>
      <w:r>
        <w:t>small</w:t>
      </w:r>
      <w:r>
        <w:rPr>
          <w:spacing w:val="-15"/>
        </w:rPr>
        <w:t xml:space="preserve"> </w:t>
      </w:r>
      <w:r>
        <w:t>set</w:t>
      </w:r>
      <w:r>
        <w:rPr>
          <w:spacing w:val="-15"/>
        </w:rPr>
        <w:t xml:space="preserve"> </w:t>
      </w:r>
      <w:r>
        <w:t>of</w:t>
      </w:r>
      <w:r>
        <w:rPr>
          <w:spacing w:val="-15"/>
        </w:rPr>
        <w:t xml:space="preserve"> </w:t>
      </w:r>
      <w:r>
        <w:t>keywords, and</w:t>
      </w:r>
      <w:r>
        <w:rPr>
          <w:spacing w:val="-5"/>
        </w:rPr>
        <w:t xml:space="preserve"> </w:t>
      </w:r>
      <w:r>
        <w:t>all</w:t>
      </w:r>
      <w:r>
        <w:rPr>
          <w:spacing w:val="-4"/>
        </w:rPr>
        <w:t xml:space="preserve"> </w:t>
      </w:r>
      <w:r>
        <w:t>operations</w:t>
      </w:r>
      <w:r>
        <w:rPr>
          <w:spacing w:val="-2"/>
        </w:rPr>
        <w:t xml:space="preserve"> </w:t>
      </w:r>
      <w:r>
        <w:t>are</w:t>
      </w:r>
      <w:r>
        <w:rPr>
          <w:spacing w:val="-4"/>
        </w:rPr>
        <w:t xml:space="preserve"> </w:t>
      </w:r>
      <w:r>
        <w:t>performed</w:t>
      </w:r>
      <w:r>
        <w:rPr>
          <w:spacing w:val="-3"/>
        </w:rPr>
        <w:t xml:space="preserve"> </w:t>
      </w:r>
      <w:r>
        <w:t>through</w:t>
      </w:r>
      <w:r>
        <w:rPr>
          <w:spacing w:val="-3"/>
        </w:rPr>
        <w:t xml:space="preserve"> </w:t>
      </w:r>
      <w:r>
        <w:t>functions</w:t>
      </w:r>
      <w:r>
        <w:rPr>
          <w:spacing w:val="-5"/>
        </w:rPr>
        <w:t xml:space="preserve"> </w:t>
      </w:r>
      <w:r>
        <w:t>and</w:t>
      </w:r>
      <w:r>
        <w:rPr>
          <w:spacing w:val="-5"/>
        </w:rPr>
        <w:t xml:space="preserve"> </w:t>
      </w:r>
      <w:r>
        <w:t>operators.</w:t>
      </w:r>
      <w:r>
        <w:rPr>
          <w:spacing w:val="-5"/>
        </w:rPr>
        <w:t xml:space="preserve"> </w:t>
      </w:r>
      <w:r>
        <w:t>This</w:t>
      </w:r>
      <w:r>
        <w:rPr>
          <w:spacing w:val="-4"/>
        </w:rPr>
        <w:t xml:space="preserve"> </w:t>
      </w:r>
      <w:r>
        <w:t>makes</w:t>
      </w:r>
      <w:r>
        <w:rPr>
          <w:spacing w:val="-5"/>
        </w:rPr>
        <w:t xml:space="preserve"> </w:t>
      </w:r>
      <w:r>
        <w:t>C</w:t>
      </w:r>
      <w:r>
        <w:rPr>
          <w:spacing w:val="-4"/>
        </w:rPr>
        <w:t xml:space="preserve"> </w:t>
      </w:r>
      <w:r>
        <w:t>a</w:t>
      </w:r>
      <w:r>
        <w:rPr>
          <w:spacing w:val="-4"/>
        </w:rPr>
        <w:t xml:space="preserve"> </w:t>
      </w:r>
      <w:r>
        <w:t>flexible</w:t>
      </w:r>
      <w:r>
        <w:rPr>
          <w:spacing w:val="-4"/>
        </w:rPr>
        <w:t xml:space="preserve"> </w:t>
      </w:r>
      <w:r>
        <w:t>and lightweight language without the overhead of complex built-in functionalities seen in other languages.</w:t>
      </w:r>
      <w:r>
        <w:rPr>
          <w:spacing w:val="-10"/>
        </w:rPr>
        <w:t xml:space="preserve"> </w:t>
      </w:r>
      <w:r>
        <w:t>Its</w:t>
      </w:r>
      <w:r>
        <w:rPr>
          <w:spacing w:val="-12"/>
        </w:rPr>
        <w:t xml:space="preserve"> </w:t>
      </w:r>
      <w:r>
        <w:t>simplicity,</w:t>
      </w:r>
      <w:r>
        <w:rPr>
          <w:spacing w:val="-13"/>
        </w:rPr>
        <w:t xml:space="preserve"> </w:t>
      </w:r>
      <w:r>
        <w:t>however,</w:t>
      </w:r>
      <w:r>
        <w:rPr>
          <w:spacing w:val="-14"/>
        </w:rPr>
        <w:t xml:space="preserve"> </w:t>
      </w:r>
      <w:r>
        <w:t>demands</w:t>
      </w:r>
      <w:r>
        <w:rPr>
          <w:spacing w:val="-13"/>
        </w:rPr>
        <w:t xml:space="preserve"> </w:t>
      </w:r>
      <w:r>
        <w:t>that</w:t>
      </w:r>
      <w:r>
        <w:rPr>
          <w:spacing w:val="-13"/>
        </w:rPr>
        <w:t xml:space="preserve"> </w:t>
      </w:r>
      <w:r>
        <w:t>the</w:t>
      </w:r>
      <w:r>
        <w:rPr>
          <w:spacing w:val="-14"/>
        </w:rPr>
        <w:t xml:space="preserve"> </w:t>
      </w:r>
      <w:r>
        <w:t>programmer</w:t>
      </w:r>
      <w:r>
        <w:rPr>
          <w:spacing w:val="-14"/>
        </w:rPr>
        <w:t xml:space="preserve"> </w:t>
      </w:r>
      <w:r>
        <w:t>handle</w:t>
      </w:r>
      <w:r>
        <w:rPr>
          <w:spacing w:val="-14"/>
        </w:rPr>
        <w:t xml:space="preserve"> </w:t>
      </w:r>
      <w:r>
        <w:t>memory</w:t>
      </w:r>
      <w:r>
        <w:rPr>
          <w:spacing w:val="-13"/>
        </w:rPr>
        <w:t xml:space="preserve"> </w:t>
      </w:r>
      <w:r>
        <w:t>management and errors manually, which can lead to potential vulnerabilities if not handled correctly.</w:t>
      </w:r>
    </w:p>
    <w:p w14:paraId="0524160F" w14:textId="77777777" w:rsidR="00565CAA" w:rsidRDefault="00565CAA" w:rsidP="003876F0">
      <w:pPr>
        <w:pStyle w:val="NormalBPBHEB"/>
      </w:pPr>
    </w:p>
    <w:p w14:paraId="76E1A62B" w14:textId="77777777" w:rsidR="00E57A4D" w:rsidRDefault="00A87255" w:rsidP="005C43FA">
      <w:pPr>
        <w:pStyle w:val="Heading2BPBHEB"/>
      </w:pPr>
      <w:r>
        <w:t>Evolution</w:t>
      </w:r>
      <w:r>
        <w:rPr>
          <w:spacing w:val="-3"/>
        </w:rPr>
        <w:t xml:space="preserve"> </w:t>
      </w:r>
      <w:r>
        <w:t xml:space="preserve">in </w:t>
      </w:r>
      <w:r>
        <w:rPr>
          <w:spacing w:val="-10"/>
        </w:rPr>
        <w:t>C</w:t>
      </w:r>
    </w:p>
    <w:p w14:paraId="1E48818E" w14:textId="77777777" w:rsidR="00E57A4D" w:rsidRDefault="00A87255" w:rsidP="001604BE">
      <w:pPr>
        <w:pStyle w:val="NormalBPBHEB"/>
      </w:pPr>
      <w:r>
        <w:t>The evolution of the C programming language traces a journey from its roots in the 1970s to its</w:t>
      </w:r>
      <w:r>
        <w:rPr>
          <w:spacing w:val="-7"/>
        </w:rPr>
        <w:t xml:space="preserve"> </w:t>
      </w:r>
      <w:r>
        <w:t>current,</w:t>
      </w:r>
      <w:r>
        <w:rPr>
          <w:spacing w:val="-6"/>
        </w:rPr>
        <w:t xml:space="preserve"> </w:t>
      </w:r>
      <w:r>
        <w:t>enduring</w:t>
      </w:r>
      <w:r>
        <w:rPr>
          <w:spacing w:val="-7"/>
        </w:rPr>
        <w:t xml:space="preserve"> </w:t>
      </w:r>
      <w:r>
        <w:t>presence</w:t>
      </w:r>
      <w:r>
        <w:rPr>
          <w:spacing w:val="-8"/>
        </w:rPr>
        <w:t xml:space="preserve"> </w:t>
      </w:r>
      <w:r>
        <w:t>in</w:t>
      </w:r>
      <w:r>
        <w:rPr>
          <w:spacing w:val="-6"/>
        </w:rPr>
        <w:t xml:space="preserve"> </w:t>
      </w:r>
      <w:r>
        <w:t>modern</w:t>
      </w:r>
      <w:r>
        <w:rPr>
          <w:spacing w:val="-7"/>
        </w:rPr>
        <w:t xml:space="preserve"> </w:t>
      </w:r>
      <w:r>
        <w:t>software</w:t>
      </w:r>
      <w:r>
        <w:rPr>
          <w:spacing w:val="-6"/>
        </w:rPr>
        <w:t xml:space="preserve"> </w:t>
      </w:r>
      <w:r>
        <w:t>development.</w:t>
      </w:r>
      <w:r>
        <w:rPr>
          <w:spacing w:val="-6"/>
        </w:rPr>
        <w:t xml:space="preserve"> </w:t>
      </w:r>
      <w:r>
        <w:t>C's</w:t>
      </w:r>
      <w:r>
        <w:rPr>
          <w:spacing w:val="-7"/>
        </w:rPr>
        <w:t xml:space="preserve"> </w:t>
      </w:r>
      <w:r>
        <w:t>evolution</w:t>
      </w:r>
      <w:r>
        <w:rPr>
          <w:spacing w:val="-7"/>
        </w:rPr>
        <w:t xml:space="preserve"> </w:t>
      </w:r>
      <w:r>
        <w:t>has</w:t>
      </w:r>
      <w:r>
        <w:rPr>
          <w:spacing w:val="-7"/>
        </w:rPr>
        <w:t xml:space="preserve"> </w:t>
      </w:r>
      <w:r>
        <w:t>been</w:t>
      </w:r>
      <w:r>
        <w:rPr>
          <w:spacing w:val="-7"/>
        </w:rPr>
        <w:t xml:space="preserve"> </w:t>
      </w:r>
      <w:r>
        <w:t>shaped by its adaptability, performance, and portability, making it a core language in system programming and beyond. C has evolved significantly since its inception, driven by the need for</w:t>
      </w:r>
      <w:r>
        <w:rPr>
          <w:spacing w:val="-12"/>
        </w:rPr>
        <w:t xml:space="preserve"> </w:t>
      </w:r>
      <w:r>
        <w:t>portability,</w:t>
      </w:r>
      <w:r>
        <w:rPr>
          <w:spacing w:val="-11"/>
        </w:rPr>
        <w:t xml:space="preserve"> </w:t>
      </w:r>
      <w:r>
        <w:t>performance,</w:t>
      </w:r>
      <w:r>
        <w:rPr>
          <w:spacing w:val="-11"/>
        </w:rPr>
        <w:t xml:space="preserve"> </w:t>
      </w:r>
      <w:r>
        <w:t>and</w:t>
      </w:r>
      <w:r>
        <w:rPr>
          <w:spacing w:val="-11"/>
        </w:rPr>
        <w:t xml:space="preserve"> </w:t>
      </w:r>
      <w:r>
        <w:t>modern</w:t>
      </w:r>
      <w:r>
        <w:rPr>
          <w:spacing w:val="-11"/>
        </w:rPr>
        <w:t xml:space="preserve"> </w:t>
      </w:r>
      <w:r>
        <w:t>software</w:t>
      </w:r>
      <w:r>
        <w:rPr>
          <w:spacing w:val="-10"/>
        </w:rPr>
        <w:t xml:space="preserve"> </w:t>
      </w:r>
      <w:r>
        <w:t>requirements.</w:t>
      </w:r>
      <w:r>
        <w:rPr>
          <w:spacing w:val="-10"/>
        </w:rPr>
        <w:t xml:space="preserve"> </w:t>
      </w:r>
      <w:r>
        <w:t>Each</w:t>
      </w:r>
      <w:r>
        <w:rPr>
          <w:spacing w:val="-11"/>
        </w:rPr>
        <w:t xml:space="preserve"> </w:t>
      </w:r>
      <w:r>
        <w:t>revision</w:t>
      </w:r>
      <w:r>
        <w:rPr>
          <w:spacing w:val="-11"/>
        </w:rPr>
        <w:t xml:space="preserve"> </w:t>
      </w:r>
      <w:r>
        <w:t>of</w:t>
      </w:r>
      <w:r>
        <w:rPr>
          <w:spacing w:val="-11"/>
        </w:rPr>
        <w:t xml:space="preserve"> </w:t>
      </w:r>
      <w:r>
        <w:t>the</w:t>
      </w:r>
      <w:r>
        <w:rPr>
          <w:spacing w:val="-11"/>
        </w:rPr>
        <w:t xml:space="preserve"> </w:t>
      </w:r>
      <w:r>
        <w:t>language has maintained backward compatibility while introducing features that make it easier to write efficient,</w:t>
      </w:r>
      <w:r>
        <w:rPr>
          <w:spacing w:val="-10"/>
        </w:rPr>
        <w:t xml:space="preserve"> </w:t>
      </w:r>
      <w:r>
        <w:t>safe,</w:t>
      </w:r>
      <w:r>
        <w:rPr>
          <w:spacing w:val="-13"/>
        </w:rPr>
        <w:t xml:space="preserve"> </w:t>
      </w:r>
      <w:r>
        <w:t>and</w:t>
      </w:r>
      <w:r>
        <w:rPr>
          <w:spacing w:val="-11"/>
        </w:rPr>
        <w:t xml:space="preserve"> </w:t>
      </w:r>
      <w:r>
        <w:t>portable</w:t>
      </w:r>
      <w:r>
        <w:rPr>
          <w:spacing w:val="-13"/>
        </w:rPr>
        <w:t xml:space="preserve"> </w:t>
      </w:r>
      <w:r>
        <w:t>code.</w:t>
      </w:r>
      <w:r>
        <w:rPr>
          <w:spacing w:val="-11"/>
        </w:rPr>
        <w:t xml:space="preserve"> </w:t>
      </w:r>
      <w:r>
        <w:t>Despite</w:t>
      </w:r>
      <w:r>
        <w:rPr>
          <w:spacing w:val="-12"/>
        </w:rPr>
        <w:t xml:space="preserve"> </w:t>
      </w:r>
      <w:r>
        <w:t>the</w:t>
      </w:r>
      <w:r>
        <w:rPr>
          <w:spacing w:val="-11"/>
        </w:rPr>
        <w:t xml:space="preserve"> </w:t>
      </w:r>
      <w:r>
        <w:t>rise</w:t>
      </w:r>
      <w:r>
        <w:rPr>
          <w:spacing w:val="-13"/>
        </w:rPr>
        <w:t xml:space="preserve"> </w:t>
      </w:r>
      <w:r>
        <w:t>of</w:t>
      </w:r>
      <w:r>
        <w:rPr>
          <w:spacing w:val="-13"/>
        </w:rPr>
        <w:t xml:space="preserve"> </w:t>
      </w:r>
      <w:r>
        <w:t>newer</w:t>
      </w:r>
      <w:r>
        <w:rPr>
          <w:spacing w:val="-12"/>
        </w:rPr>
        <w:t xml:space="preserve"> </w:t>
      </w:r>
      <w:r>
        <w:t>programming</w:t>
      </w:r>
      <w:r>
        <w:rPr>
          <w:spacing w:val="-13"/>
        </w:rPr>
        <w:t xml:space="preserve"> </w:t>
      </w:r>
      <w:r>
        <w:t>languages,</w:t>
      </w:r>
      <w:r>
        <w:rPr>
          <w:spacing w:val="-13"/>
        </w:rPr>
        <w:t xml:space="preserve"> </w:t>
      </w:r>
      <w:r>
        <w:t>C</w:t>
      </w:r>
      <w:r>
        <w:rPr>
          <w:spacing w:val="-10"/>
        </w:rPr>
        <w:t xml:space="preserve"> </w:t>
      </w:r>
      <w:r>
        <w:t>remains a</w:t>
      </w:r>
      <w:r>
        <w:rPr>
          <w:spacing w:val="-9"/>
        </w:rPr>
        <w:t xml:space="preserve"> </w:t>
      </w:r>
      <w:r>
        <w:t>foundational</w:t>
      </w:r>
      <w:r>
        <w:rPr>
          <w:spacing w:val="-7"/>
        </w:rPr>
        <w:t xml:space="preserve"> </w:t>
      </w:r>
      <w:r>
        <w:t>language</w:t>
      </w:r>
      <w:r>
        <w:rPr>
          <w:spacing w:val="-9"/>
        </w:rPr>
        <w:t xml:space="preserve"> </w:t>
      </w:r>
      <w:r>
        <w:t>in</w:t>
      </w:r>
      <w:r>
        <w:rPr>
          <w:spacing w:val="-7"/>
        </w:rPr>
        <w:t xml:space="preserve"> </w:t>
      </w:r>
      <w:r>
        <w:t>system</w:t>
      </w:r>
      <w:r>
        <w:rPr>
          <w:spacing w:val="-7"/>
        </w:rPr>
        <w:t xml:space="preserve"> </w:t>
      </w:r>
      <w:r>
        <w:t>programming,</w:t>
      </w:r>
      <w:r>
        <w:rPr>
          <w:spacing w:val="-7"/>
        </w:rPr>
        <w:t xml:space="preserve"> </w:t>
      </w:r>
      <w:r>
        <w:t>embedded</w:t>
      </w:r>
      <w:r>
        <w:rPr>
          <w:spacing w:val="-8"/>
        </w:rPr>
        <w:t xml:space="preserve"> </w:t>
      </w:r>
      <w:r>
        <w:t>systems,</w:t>
      </w:r>
      <w:r>
        <w:rPr>
          <w:spacing w:val="-7"/>
        </w:rPr>
        <w:t xml:space="preserve"> </w:t>
      </w:r>
      <w:r>
        <w:t>and</w:t>
      </w:r>
      <w:r>
        <w:rPr>
          <w:spacing w:val="-8"/>
        </w:rPr>
        <w:t xml:space="preserve"> </w:t>
      </w:r>
      <w:r>
        <w:t>performance-critical applications, and its influence is evident in many modern languages that followed it.</w:t>
      </w:r>
    </w:p>
    <w:p w14:paraId="28AF3816" w14:textId="581CAF85" w:rsidR="00E57A4D" w:rsidRDefault="00A87255" w:rsidP="006012AA">
      <w:pPr>
        <w:pStyle w:val="NormalBPBHEB"/>
        <w:numPr>
          <w:ilvl w:val="0"/>
          <w:numId w:val="27"/>
        </w:numPr>
      </w:pPr>
      <w:r w:rsidRPr="006012AA">
        <w:rPr>
          <w:b/>
          <w:bCs/>
        </w:rPr>
        <w:t>Early</w:t>
      </w:r>
      <w:r w:rsidRPr="006012AA">
        <w:rPr>
          <w:b/>
          <w:bCs/>
          <w:spacing w:val="-1"/>
        </w:rPr>
        <w:t xml:space="preserve"> </w:t>
      </w:r>
      <w:r w:rsidR="00B4697C" w:rsidRPr="006012AA">
        <w:rPr>
          <w:b/>
          <w:bCs/>
        </w:rPr>
        <w:t>beginnings</w:t>
      </w:r>
      <w:r w:rsidR="00CE07FA">
        <w:t>,</w:t>
      </w:r>
      <w:r w:rsidRPr="006012AA">
        <w:rPr>
          <w:spacing w:val="-1"/>
        </w:rPr>
        <w:t xml:space="preserve"> </w:t>
      </w:r>
      <w:r w:rsidRPr="006012AA">
        <w:rPr>
          <w:b/>
          <w:bCs/>
        </w:rPr>
        <w:t>BCPL and</w:t>
      </w:r>
      <w:r w:rsidRPr="006012AA">
        <w:rPr>
          <w:b/>
          <w:bCs/>
          <w:spacing w:val="-1"/>
        </w:rPr>
        <w:t xml:space="preserve"> </w:t>
      </w:r>
      <w:r w:rsidRPr="006012AA">
        <w:rPr>
          <w:b/>
          <w:bCs/>
        </w:rPr>
        <w:t xml:space="preserve">B </w:t>
      </w:r>
      <w:r w:rsidR="00ED7473" w:rsidRPr="006012AA">
        <w:rPr>
          <w:b/>
          <w:bCs/>
          <w:spacing w:val="-2"/>
        </w:rPr>
        <w:t>language</w:t>
      </w:r>
      <w:r w:rsidR="005253E8" w:rsidRPr="006012AA">
        <w:rPr>
          <w:spacing w:val="-2"/>
        </w:rPr>
        <w:t>:</w:t>
      </w:r>
      <w:r w:rsidR="006012AA">
        <w:rPr>
          <w:spacing w:val="-2"/>
        </w:rPr>
        <w:t xml:space="preserve"> </w:t>
      </w:r>
      <w:r>
        <w:t>The story of C begins with its predecessors. In the 1960s,</w:t>
      </w:r>
      <w:r w:rsidR="000D1B05" w:rsidRPr="006012AA">
        <w:rPr>
          <w:b/>
          <w:bCs/>
        </w:rPr>
        <w:t xml:space="preserve"> Basic Combined Programming Language</w:t>
      </w:r>
      <w:r>
        <w:t xml:space="preserve"> (</w:t>
      </w:r>
      <w:r w:rsidR="000D1B05" w:rsidRPr="006012AA">
        <w:rPr>
          <w:b/>
          <w:bCs/>
        </w:rPr>
        <w:t>BCPL</w:t>
      </w:r>
      <w:r>
        <w:t xml:space="preserve">), developed by </w:t>
      </w:r>
      <w:r w:rsidRPr="006012AA">
        <w:rPr>
          <w:i/>
          <w:iCs/>
        </w:rPr>
        <w:t>Martin Richards</w:t>
      </w:r>
      <w:r>
        <w:t xml:space="preserve">, was a simple, typeless language intended for writing compilers. BCPL influenced </w:t>
      </w:r>
      <w:r w:rsidRPr="006012AA">
        <w:rPr>
          <w:i/>
          <w:iCs/>
        </w:rPr>
        <w:t>Ken Thompson</w:t>
      </w:r>
      <w:r>
        <w:t>, who developed the B language in 1969, specifically for use on the first Unix systems at Bell Labs. B was designed for</w:t>
      </w:r>
      <w:r w:rsidRPr="006012AA">
        <w:rPr>
          <w:spacing w:val="-5"/>
        </w:rPr>
        <w:t xml:space="preserve"> </w:t>
      </w:r>
      <w:r>
        <w:t>low-level</w:t>
      </w:r>
      <w:r w:rsidRPr="006012AA">
        <w:rPr>
          <w:spacing w:val="-3"/>
        </w:rPr>
        <w:t xml:space="preserve"> </w:t>
      </w:r>
      <w:r>
        <w:t>programming</w:t>
      </w:r>
      <w:r w:rsidRPr="006012AA">
        <w:rPr>
          <w:spacing w:val="-3"/>
        </w:rPr>
        <w:t xml:space="preserve"> </w:t>
      </w:r>
      <w:r>
        <w:t>and</w:t>
      </w:r>
      <w:r w:rsidRPr="006012AA">
        <w:rPr>
          <w:spacing w:val="-3"/>
        </w:rPr>
        <w:t xml:space="preserve"> </w:t>
      </w:r>
      <w:r>
        <w:t>made</w:t>
      </w:r>
      <w:r w:rsidRPr="006012AA">
        <w:rPr>
          <w:spacing w:val="-5"/>
        </w:rPr>
        <w:t xml:space="preserve"> </w:t>
      </w:r>
      <w:r>
        <w:t>it</w:t>
      </w:r>
      <w:r w:rsidRPr="006012AA">
        <w:rPr>
          <w:spacing w:val="-3"/>
        </w:rPr>
        <w:t xml:space="preserve"> </w:t>
      </w:r>
      <w:r>
        <w:t>easier</w:t>
      </w:r>
      <w:r w:rsidRPr="006012AA">
        <w:rPr>
          <w:spacing w:val="-4"/>
        </w:rPr>
        <w:t xml:space="preserve"> </w:t>
      </w:r>
      <w:r>
        <w:t>to</w:t>
      </w:r>
      <w:r w:rsidRPr="006012AA">
        <w:rPr>
          <w:spacing w:val="-1"/>
        </w:rPr>
        <w:t xml:space="preserve"> </w:t>
      </w:r>
      <w:r>
        <w:t>develop</w:t>
      </w:r>
      <w:r w:rsidRPr="006012AA">
        <w:rPr>
          <w:spacing w:val="-3"/>
        </w:rPr>
        <w:t xml:space="preserve"> </w:t>
      </w:r>
      <w:r>
        <w:t>system</w:t>
      </w:r>
      <w:r w:rsidRPr="006012AA">
        <w:rPr>
          <w:spacing w:val="-3"/>
        </w:rPr>
        <w:t xml:space="preserve"> </w:t>
      </w:r>
      <w:r>
        <w:t>software,</w:t>
      </w:r>
      <w:r w:rsidRPr="006012AA">
        <w:rPr>
          <w:spacing w:val="-1"/>
        </w:rPr>
        <w:t xml:space="preserve"> </w:t>
      </w:r>
      <w:r>
        <w:t>but</w:t>
      </w:r>
      <w:r w:rsidRPr="006012AA">
        <w:rPr>
          <w:spacing w:val="-3"/>
        </w:rPr>
        <w:t xml:space="preserve"> </w:t>
      </w:r>
      <w:r>
        <w:t>it</w:t>
      </w:r>
      <w:r w:rsidRPr="006012AA">
        <w:rPr>
          <w:spacing w:val="-3"/>
        </w:rPr>
        <w:t xml:space="preserve"> </w:t>
      </w:r>
      <w:r>
        <w:t>lacked</w:t>
      </w:r>
      <w:r w:rsidRPr="006012AA">
        <w:rPr>
          <w:spacing w:val="-3"/>
        </w:rPr>
        <w:t xml:space="preserve"> </w:t>
      </w:r>
      <w:r>
        <w:t>types, which limited its capabilities for more complex tasks.</w:t>
      </w:r>
    </w:p>
    <w:p w14:paraId="16A9FE43" w14:textId="6A75A7E1" w:rsidR="00E57A4D" w:rsidRDefault="00A87255" w:rsidP="009F700D">
      <w:pPr>
        <w:pStyle w:val="NormalBPBHEB"/>
        <w:numPr>
          <w:ilvl w:val="0"/>
          <w:numId w:val="29"/>
        </w:numPr>
      </w:pPr>
      <w:r w:rsidRPr="009F700D">
        <w:rPr>
          <w:b/>
          <w:bCs/>
        </w:rPr>
        <w:t>Creation</w:t>
      </w:r>
      <w:r w:rsidRPr="009F700D">
        <w:rPr>
          <w:b/>
          <w:bCs/>
          <w:spacing w:val="-1"/>
        </w:rPr>
        <w:t xml:space="preserve"> </w:t>
      </w:r>
      <w:r w:rsidRPr="009F700D">
        <w:rPr>
          <w:b/>
          <w:bCs/>
        </w:rPr>
        <w:t>of</w:t>
      </w:r>
      <w:r w:rsidRPr="009F700D">
        <w:rPr>
          <w:b/>
          <w:bCs/>
          <w:spacing w:val="-1"/>
        </w:rPr>
        <w:t xml:space="preserve"> </w:t>
      </w:r>
      <w:r w:rsidRPr="009F700D">
        <w:rPr>
          <w:b/>
          <w:bCs/>
        </w:rPr>
        <w:t>C</w:t>
      </w:r>
      <w:r w:rsidRPr="009F700D">
        <w:rPr>
          <w:b/>
          <w:bCs/>
          <w:spacing w:val="-1"/>
        </w:rPr>
        <w:t xml:space="preserve"> </w:t>
      </w:r>
      <w:r w:rsidRPr="009F700D">
        <w:rPr>
          <w:b/>
          <w:bCs/>
        </w:rPr>
        <w:t>(1972-</w:t>
      </w:r>
      <w:r w:rsidRPr="009F700D">
        <w:rPr>
          <w:b/>
          <w:bCs/>
          <w:spacing w:val="-2"/>
        </w:rPr>
        <w:t>1973):</w:t>
      </w:r>
      <w:r w:rsidR="009F700D">
        <w:rPr>
          <w:b/>
          <w:bCs/>
          <w:spacing w:val="-2"/>
        </w:rPr>
        <w:t xml:space="preserve"> </w:t>
      </w:r>
      <w:r w:rsidRPr="009F700D">
        <w:rPr>
          <w:i/>
          <w:iCs/>
        </w:rPr>
        <w:t>Dennis Ritchie</w:t>
      </w:r>
      <w:r w:rsidRPr="009F700D">
        <w:rPr>
          <w:spacing w:val="-1"/>
        </w:rPr>
        <w:t xml:space="preserve"> </w:t>
      </w:r>
      <w:r>
        <w:t>began work</w:t>
      </w:r>
      <w:r w:rsidRPr="009F700D">
        <w:rPr>
          <w:spacing w:val="-1"/>
        </w:rPr>
        <w:t xml:space="preserve"> </w:t>
      </w:r>
      <w:r>
        <w:t>on what would become</w:t>
      </w:r>
      <w:r w:rsidRPr="009F700D">
        <w:rPr>
          <w:spacing w:val="-1"/>
        </w:rPr>
        <w:t xml:space="preserve"> </w:t>
      </w:r>
      <w:r>
        <w:t>C in 1972 while</w:t>
      </w:r>
      <w:r w:rsidRPr="009F700D">
        <w:rPr>
          <w:spacing w:val="-1"/>
        </w:rPr>
        <w:t xml:space="preserve"> </w:t>
      </w:r>
      <w:r>
        <w:t>working at Bell Labs. He expanded</w:t>
      </w:r>
      <w:r w:rsidRPr="009F700D">
        <w:rPr>
          <w:spacing w:val="-12"/>
        </w:rPr>
        <w:t xml:space="preserve"> </w:t>
      </w:r>
      <w:r>
        <w:t>upon</w:t>
      </w:r>
      <w:r w:rsidRPr="009F700D">
        <w:rPr>
          <w:spacing w:val="-14"/>
        </w:rPr>
        <w:t xml:space="preserve"> </w:t>
      </w:r>
      <w:r>
        <w:t>B</w:t>
      </w:r>
      <w:r w:rsidRPr="009F700D">
        <w:rPr>
          <w:spacing w:val="-14"/>
        </w:rPr>
        <w:t xml:space="preserve"> </w:t>
      </w:r>
      <w:r>
        <w:t>by</w:t>
      </w:r>
      <w:r w:rsidRPr="009F700D">
        <w:rPr>
          <w:spacing w:val="-12"/>
        </w:rPr>
        <w:t xml:space="preserve"> </w:t>
      </w:r>
      <w:r>
        <w:t>adding</w:t>
      </w:r>
      <w:r w:rsidRPr="009F700D">
        <w:rPr>
          <w:spacing w:val="-14"/>
        </w:rPr>
        <w:t xml:space="preserve"> </w:t>
      </w:r>
      <w:r>
        <w:t>data</w:t>
      </w:r>
      <w:r w:rsidRPr="009F700D">
        <w:rPr>
          <w:spacing w:val="-15"/>
        </w:rPr>
        <w:t xml:space="preserve"> </w:t>
      </w:r>
      <w:r>
        <w:t>types</w:t>
      </w:r>
      <w:r w:rsidRPr="009F700D">
        <w:rPr>
          <w:spacing w:val="-14"/>
        </w:rPr>
        <w:t xml:space="preserve"> </w:t>
      </w:r>
      <w:r>
        <w:t>(such</w:t>
      </w:r>
      <w:r w:rsidRPr="009F700D">
        <w:rPr>
          <w:spacing w:val="-14"/>
        </w:rPr>
        <w:t xml:space="preserve"> </w:t>
      </w:r>
      <w:r>
        <w:t>as</w:t>
      </w:r>
      <w:r w:rsidRPr="009F700D">
        <w:rPr>
          <w:spacing w:val="-12"/>
        </w:rPr>
        <w:t xml:space="preserve"> </w:t>
      </w:r>
      <w:r>
        <w:t>int,</w:t>
      </w:r>
      <w:r w:rsidRPr="009F700D">
        <w:rPr>
          <w:spacing w:val="-14"/>
        </w:rPr>
        <w:t xml:space="preserve"> </w:t>
      </w:r>
      <w:r>
        <w:t>char,</w:t>
      </w:r>
      <w:r w:rsidRPr="009F700D">
        <w:rPr>
          <w:spacing w:val="-15"/>
        </w:rPr>
        <w:t xml:space="preserve"> </w:t>
      </w:r>
      <w:r w:rsidR="0049790E">
        <w:rPr>
          <w:spacing w:val="-15"/>
        </w:rPr>
        <w:t xml:space="preserve">and </w:t>
      </w:r>
      <w:r>
        <w:t>float)</w:t>
      </w:r>
      <w:r w:rsidRPr="009F700D">
        <w:rPr>
          <w:spacing w:val="-15"/>
        </w:rPr>
        <w:t xml:space="preserve"> </w:t>
      </w:r>
      <w:r>
        <w:t>and</w:t>
      </w:r>
      <w:r w:rsidRPr="009F700D">
        <w:rPr>
          <w:spacing w:val="-12"/>
        </w:rPr>
        <w:t xml:space="preserve"> </w:t>
      </w:r>
      <w:r>
        <w:t>introducing</w:t>
      </w:r>
      <w:r w:rsidRPr="009F700D">
        <w:rPr>
          <w:spacing w:val="-14"/>
        </w:rPr>
        <w:t xml:space="preserve"> </w:t>
      </w:r>
      <w:r>
        <w:t>more</w:t>
      </w:r>
      <w:r w:rsidRPr="009F700D">
        <w:rPr>
          <w:spacing w:val="-15"/>
        </w:rPr>
        <w:t xml:space="preserve"> </w:t>
      </w:r>
      <w:r>
        <w:t>structured programming constructs. This development was crucial for creating more powerful, efficient, and portable programs. C’s defining feature was that it could manipulate memory and data at a</w:t>
      </w:r>
      <w:r w:rsidRPr="009F700D">
        <w:rPr>
          <w:spacing w:val="-5"/>
        </w:rPr>
        <w:t xml:space="preserve"> </w:t>
      </w:r>
      <w:r>
        <w:t>low</w:t>
      </w:r>
      <w:r w:rsidRPr="009F700D">
        <w:rPr>
          <w:spacing w:val="-4"/>
        </w:rPr>
        <w:t xml:space="preserve"> </w:t>
      </w:r>
      <w:r>
        <w:t>level</w:t>
      </w:r>
      <w:r w:rsidRPr="009F700D">
        <w:rPr>
          <w:spacing w:val="-4"/>
        </w:rPr>
        <w:t xml:space="preserve"> </w:t>
      </w:r>
      <w:r>
        <w:t>while</w:t>
      </w:r>
      <w:r w:rsidRPr="009F700D">
        <w:rPr>
          <w:spacing w:val="-5"/>
        </w:rPr>
        <w:t xml:space="preserve"> </w:t>
      </w:r>
      <w:r>
        <w:t>still</w:t>
      </w:r>
      <w:r w:rsidRPr="009F700D">
        <w:rPr>
          <w:spacing w:val="-4"/>
        </w:rPr>
        <w:t xml:space="preserve"> </w:t>
      </w:r>
      <w:r>
        <w:t>enabling</w:t>
      </w:r>
      <w:r w:rsidRPr="009F700D">
        <w:rPr>
          <w:spacing w:val="-4"/>
        </w:rPr>
        <w:t xml:space="preserve"> </w:t>
      </w:r>
      <w:r>
        <w:t>high-level,</w:t>
      </w:r>
      <w:r w:rsidRPr="009F700D">
        <w:rPr>
          <w:spacing w:val="-4"/>
        </w:rPr>
        <w:t xml:space="preserve"> </w:t>
      </w:r>
      <w:r>
        <w:lastRenderedPageBreak/>
        <w:t>structured</w:t>
      </w:r>
      <w:r w:rsidRPr="009F700D">
        <w:rPr>
          <w:spacing w:val="-4"/>
        </w:rPr>
        <w:t xml:space="preserve"> </w:t>
      </w:r>
      <w:r>
        <w:t>programming.</w:t>
      </w:r>
      <w:r w:rsidRPr="009F700D">
        <w:rPr>
          <w:spacing w:val="-4"/>
        </w:rPr>
        <w:t xml:space="preserve"> </w:t>
      </w:r>
      <w:r>
        <w:t>It</w:t>
      </w:r>
      <w:r w:rsidRPr="009F700D">
        <w:rPr>
          <w:spacing w:val="-4"/>
        </w:rPr>
        <w:t xml:space="preserve"> </w:t>
      </w:r>
      <w:r>
        <w:t>was</w:t>
      </w:r>
      <w:r w:rsidRPr="009F700D">
        <w:rPr>
          <w:spacing w:val="-2"/>
        </w:rPr>
        <w:t xml:space="preserve"> </w:t>
      </w:r>
      <w:r>
        <w:t>originally</w:t>
      </w:r>
      <w:r w:rsidRPr="009F700D">
        <w:rPr>
          <w:spacing w:val="-4"/>
        </w:rPr>
        <w:t xml:space="preserve"> </w:t>
      </w:r>
      <w:r>
        <w:t>designed for</w:t>
      </w:r>
      <w:r w:rsidRPr="009F700D">
        <w:rPr>
          <w:spacing w:val="-4"/>
        </w:rPr>
        <w:t xml:space="preserve"> </w:t>
      </w:r>
      <w:r>
        <w:t>use</w:t>
      </w:r>
      <w:r w:rsidRPr="009F700D">
        <w:rPr>
          <w:spacing w:val="-3"/>
        </w:rPr>
        <w:t xml:space="preserve"> </w:t>
      </w:r>
      <w:r>
        <w:t>in writing</w:t>
      </w:r>
      <w:r w:rsidRPr="009F700D">
        <w:rPr>
          <w:spacing w:val="-2"/>
        </w:rPr>
        <w:t xml:space="preserve"> </w:t>
      </w:r>
      <w:r>
        <w:t>the</w:t>
      </w:r>
      <w:r w:rsidRPr="009F700D">
        <w:rPr>
          <w:spacing w:val="-3"/>
        </w:rPr>
        <w:t xml:space="preserve"> </w:t>
      </w:r>
      <w:r>
        <w:t>Unix</w:t>
      </w:r>
      <w:r w:rsidRPr="009F700D">
        <w:rPr>
          <w:spacing w:val="-2"/>
        </w:rPr>
        <w:t xml:space="preserve"> </w:t>
      </w:r>
      <w:r>
        <w:t>operating</w:t>
      </w:r>
      <w:r w:rsidRPr="009F700D">
        <w:rPr>
          <w:spacing w:val="-2"/>
        </w:rPr>
        <w:t xml:space="preserve"> </w:t>
      </w:r>
      <w:r>
        <w:t>system, and</w:t>
      </w:r>
      <w:r w:rsidRPr="009F700D">
        <w:rPr>
          <w:spacing w:val="-2"/>
        </w:rPr>
        <w:t xml:space="preserve"> </w:t>
      </w:r>
      <w:r>
        <w:t>its</w:t>
      </w:r>
      <w:r w:rsidRPr="009F700D">
        <w:rPr>
          <w:spacing w:val="-2"/>
        </w:rPr>
        <w:t xml:space="preserve"> </w:t>
      </w:r>
      <w:r>
        <w:t>early</w:t>
      </w:r>
      <w:r w:rsidRPr="009F700D">
        <w:rPr>
          <w:spacing w:val="-2"/>
        </w:rPr>
        <w:t xml:space="preserve"> </w:t>
      </w:r>
      <w:r>
        <w:t>success came</w:t>
      </w:r>
      <w:r w:rsidRPr="009F700D">
        <w:rPr>
          <w:spacing w:val="-1"/>
        </w:rPr>
        <w:t xml:space="preserve"> </w:t>
      </w:r>
      <w:r>
        <w:t>from</w:t>
      </w:r>
      <w:r w:rsidRPr="009F700D">
        <w:rPr>
          <w:spacing w:val="-2"/>
        </w:rPr>
        <w:t xml:space="preserve"> </w:t>
      </w:r>
      <w:r>
        <w:t>the</w:t>
      </w:r>
      <w:r w:rsidRPr="009F700D">
        <w:rPr>
          <w:spacing w:val="-3"/>
        </w:rPr>
        <w:t xml:space="preserve"> </w:t>
      </w:r>
      <w:r>
        <w:t>portability</w:t>
      </w:r>
      <w:r w:rsidRPr="009F700D">
        <w:rPr>
          <w:spacing w:val="-2"/>
        </w:rPr>
        <w:t xml:space="preserve"> </w:t>
      </w:r>
      <w:r>
        <w:t>it offered between different hardware platforms. Unix, written in C, could be recompiled and used on multiple systems, which was a significant advantage at the time.</w:t>
      </w:r>
    </w:p>
    <w:p w14:paraId="5C0908B3" w14:textId="288CC152" w:rsidR="00E57A4D" w:rsidRDefault="00A87255" w:rsidP="005D29B4">
      <w:pPr>
        <w:pStyle w:val="NormalBPBHEB"/>
        <w:numPr>
          <w:ilvl w:val="0"/>
          <w:numId w:val="30"/>
        </w:numPr>
      </w:pPr>
      <w:r w:rsidRPr="005D29B4">
        <w:rPr>
          <w:b/>
          <w:bCs/>
        </w:rPr>
        <w:t xml:space="preserve">K&amp;R C </w:t>
      </w:r>
      <w:r w:rsidRPr="005D29B4">
        <w:rPr>
          <w:b/>
          <w:bCs/>
          <w:spacing w:val="-2"/>
        </w:rPr>
        <w:t>(1978):</w:t>
      </w:r>
      <w:r w:rsidR="005D29B4">
        <w:rPr>
          <w:b/>
          <w:bCs/>
          <w:spacing w:val="-2"/>
        </w:rPr>
        <w:t xml:space="preserve"> </w:t>
      </w:r>
      <w:r>
        <w:t>The first widely adopted version of C came in 1978 with the publication of the book The C Programming</w:t>
      </w:r>
      <w:r w:rsidRPr="005D29B4">
        <w:rPr>
          <w:spacing w:val="-1"/>
        </w:rPr>
        <w:t xml:space="preserve"> </w:t>
      </w:r>
      <w:r>
        <w:t>Language by</w:t>
      </w:r>
      <w:r w:rsidRPr="005D29B4">
        <w:rPr>
          <w:spacing w:val="-1"/>
        </w:rPr>
        <w:t xml:space="preserve"> </w:t>
      </w:r>
      <w:r w:rsidRPr="008D25F2">
        <w:rPr>
          <w:i/>
          <w:iCs/>
        </w:rPr>
        <w:t>Brian</w:t>
      </w:r>
      <w:r w:rsidRPr="008D25F2">
        <w:rPr>
          <w:i/>
          <w:iCs/>
          <w:spacing w:val="-1"/>
        </w:rPr>
        <w:t xml:space="preserve"> </w:t>
      </w:r>
      <w:r w:rsidRPr="008D25F2">
        <w:rPr>
          <w:i/>
          <w:iCs/>
        </w:rPr>
        <w:t>Kernighan</w:t>
      </w:r>
      <w:r w:rsidRPr="005D29B4">
        <w:rPr>
          <w:spacing w:val="-1"/>
        </w:rPr>
        <w:t xml:space="preserve"> </w:t>
      </w:r>
      <w:r>
        <w:t xml:space="preserve">and </w:t>
      </w:r>
      <w:r w:rsidRPr="008D25F2">
        <w:rPr>
          <w:i/>
          <w:iCs/>
        </w:rPr>
        <w:t>Dennis</w:t>
      </w:r>
      <w:r w:rsidRPr="008D25F2">
        <w:rPr>
          <w:i/>
          <w:iCs/>
          <w:spacing w:val="-1"/>
        </w:rPr>
        <w:t xml:space="preserve"> </w:t>
      </w:r>
      <w:r w:rsidRPr="008D25F2">
        <w:rPr>
          <w:i/>
          <w:iCs/>
        </w:rPr>
        <w:t>Ritchie</w:t>
      </w:r>
      <w:r>
        <w:t>,</w:t>
      </w:r>
      <w:r w:rsidRPr="005D29B4">
        <w:rPr>
          <w:spacing w:val="-2"/>
        </w:rPr>
        <w:t xml:space="preserve"> </w:t>
      </w:r>
      <w:r>
        <w:t>often</w:t>
      </w:r>
      <w:r w:rsidRPr="005D29B4">
        <w:rPr>
          <w:spacing w:val="-1"/>
        </w:rPr>
        <w:t xml:space="preserve"> </w:t>
      </w:r>
      <w:r>
        <w:t>referred to</w:t>
      </w:r>
      <w:r w:rsidRPr="005D29B4">
        <w:rPr>
          <w:spacing w:val="-1"/>
        </w:rPr>
        <w:t xml:space="preserve"> </w:t>
      </w:r>
      <w:r>
        <w:t>as</w:t>
      </w:r>
      <w:r w:rsidRPr="005D29B4">
        <w:rPr>
          <w:spacing w:val="-1"/>
        </w:rPr>
        <w:t xml:space="preserve"> </w:t>
      </w:r>
      <w:r>
        <w:t>K&amp;R</w:t>
      </w:r>
      <w:r w:rsidRPr="005D29B4">
        <w:rPr>
          <w:spacing w:val="-1"/>
        </w:rPr>
        <w:t xml:space="preserve"> </w:t>
      </w:r>
      <w:r>
        <w:t>C. This book served as both a tutorial and reference manual for the language and helped to standardize its usage. K&amp;R C introduced the basic syntax and constructs of the language that are still in use today, such as control structures, data types, and function declarations. This version of C became the de facto standard for a number of years, but as C grew in popularity, differences started to emerge between implementations on various platforms. This created a need for formal standardization.</w:t>
      </w:r>
    </w:p>
    <w:p w14:paraId="5949B6D2" w14:textId="0D8564F0" w:rsidR="00E57A4D" w:rsidRDefault="00A87255" w:rsidP="00833A46">
      <w:pPr>
        <w:pStyle w:val="NormalBPBHEB"/>
        <w:numPr>
          <w:ilvl w:val="0"/>
          <w:numId w:val="31"/>
        </w:numPr>
      </w:pPr>
      <w:r w:rsidRPr="00F460F5">
        <w:rPr>
          <w:b/>
          <w:bCs/>
        </w:rPr>
        <w:t>ANSI C (C89/C90):</w:t>
      </w:r>
      <w:r w:rsidR="00F460F5">
        <w:rPr>
          <w:b/>
          <w:bCs/>
        </w:rPr>
        <w:t xml:space="preserve"> </w:t>
      </w:r>
      <w:r>
        <w:t>To</w:t>
      </w:r>
      <w:r w:rsidRPr="00F460F5">
        <w:rPr>
          <w:spacing w:val="-15"/>
        </w:rPr>
        <w:t xml:space="preserve"> </w:t>
      </w:r>
      <w:r>
        <w:t>address</w:t>
      </w:r>
      <w:r w:rsidRPr="00F460F5">
        <w:rPr>
          <w:spacing w:val="-15"/>
        </w:rPr>
        <w:t xml:space="preserve"> </w:t>
      </w:r>
      <w:r>
        <w:t>the</w:t>
      </w:r>
      <w:r w:rsidRPr="00F460F5">
        <w:rPr>
          <w:spacing w:val="-15"/>
        </w:rPr>
        <w:t xml:space="preserve"> </w:t>
      </w:r>
      <w:r>
        <w:t>variations</w:t>
      </w:r>
      <w:r w:rsidRPr="00F460F5">
        <w:rPr>
          <w:spacing w:val="-15"/>
        </w:rPr>
        <w:t xml:space="preserve"> </w:t>
      </w:r>
      <w:r>
        <w:t>and</w:t>
      </w:r>
      <w:r w:rsidRPr="00F460F5">
        <w:rPr>
          <w:spacing w:val="-15"/>
        </w:rPr>
        <w:t xml:space="preserve"> </w:t>
      </w:r>
      <w:r>
        <w:t>ensure</w:t>
      </w:r>
      <w:r w:rsidRPr="00F460F5">
        <w:rPr>
          <w:spacing w:val="-15"/>
        </w:rPr>
        <w:t xml:space="preserve"> </w:t>
      </w:r>
      <w:r>
        <w:t>a</w:t>
      </w:r>
      <w:r w:rsidRPr="00F460F5">
        <w:rPr>
          <w:spacing w:val="-15"/>
        </w:rPr>
        <w:t xml:space="preserve"> </w:t>
      </w:r>
      <w:r>
        <w:t>unified</w:t>
      </w:r>
      <w:r w:rsidRPr="00F460F5">
        <w:rPr>
          <w:spacing w:val="-15"/>
        </w:rPr>
        <w:t xml:space="preserve"> </w:t>
      </w:r>
      <w:r>
        <w:t>standard</w:t>
      </w:r>
      <w:r w:rsidRPr="00F460F5">
        <w:rPr>
          <w:spacing w:val="-15"/>
        </w:rPr>
        <w:t xml:space="preserve"> </w:t>
      </w:r>
      <w:r>
        <w:t>for</w:t>
      </w:r>
      <w:r w:rsidRPr="00F460F5">
        <w:rPr>
          <w:spacing w:val="-15"/>
        </w:rPr>
        <w:t xml:space="preserve"> </w:t>
      </w:r>
      <w:r>
        <w:t>the</w:t>
      </w:r>
      <w:r w:rsidRPr="00F460F5">
        <w:rPr>
          <w:spacing w:val="-15"/>
        </w:rPr>
        <w:t xml:space="preserve"> </w:t>
      </w:r>
      <w:r>
        <w:t>language,</w:t>
      </w:r>
      <w:r w:rsidRPr="00F460F5">
        <w:rPr>
          <w:spacing w:val="-15"/>
        </w:rPr>
        <w:t xml:space="preserve"> </w:t>
      </w:r>
      <w:r>
        <w:t>the</w:t>
      </w:r>
      <w:r w:rsidRPr="00F460F5">
        <w:rPr>
          <w:spacing w:val="-15"/>
        </w:rPr>
        <w:t xml:space="preserve"> </w:t>
      </w:r>
      <w:r w:rsidRPr="00DA03D6">
        <w:rPr>
          <w:b/>
          <w:bCs/>
        </w:rPr>
        <w:t>American</w:t>
      </w:r>
      <w:r w:rsidRPr="00DA03D6">
        <w:rPr>
          <w:b/>
          <w:bCs/>
          <w:spacing w:val="-15"/>
        </w:rPr>
        <w:t xml:space="preserve"> </w:t>
      </w:r>
      <w:r w:rsidRPr="00DA03D6">
        <w:rPr>
          <w:b/>
          <w:bCs/>
        </w:rPr>
        <w:t>National Standards Institute</w:t>
      </w:r>
      <w:r>
        <w:t xml:space="preserve"> (</w:t>
      </w:r>
      <w:r w:rsidRPr="00DA03D6">
        <w:rPr>
          <w:b/>
          <w:bCs/>
        </w:rPr>
        <w:t>ANSI</w:t>
      </w:r>
      <w:r>
        <w:t xml:space="preserve">) formed a committee in 1983 to standardize C. The resulting standard, known as ANSI C, was published in 1989 and later adopted by the </w:t>
      </w:r>
      <w:r w:rsidRPr="00DB35F4">
        <w:rPr>
          <w:b/>
          <w:bCs/>
        </w:rPr>
        <w:t>International Organization</w:t>
      </w:r>
      <w:r w:rsidRPr="00DB35F4">
        <w:rPr>
          <w:b/>
          <w:bCs/>
          <w:spacing w:val="-13"/>
        </w:rPr>
        <w:t xml:space="preserve"> </w:t>
      </w:r>
      <w:r w:rsidRPr="00DB35F4">
        <w:rPr>
          <w:b/>
          <w:bCs/>
        </w:rPr>
        <w:t>for</w:t>
      </w:r>
      <w:r w:rsidRPr="00DB35F4">
        <w:rPr>
          <w:b/>
          <w:bCs/>
          <w:spacing w:val="-15"/>
        </w:rPr>
        <w:t xml:space="preserve"> </w:t>
      </w:r>
      <w:r w:rsidRPr="00DB35F4">
        <w:rPr>
          <w:b/>
          <w:bCs/>
        </w:rPr>
        <w:t>Standardization</w:t>
      </w:r>
      <w:r w:rsidRPr="00F460F5">
        <w:rPr>
          <w:spacing w:val="-14"/>
        </w:rPr>
        <w:t xml:space="preserve"> </w:t>
      </w:r>
      <w:r>
        <w:t>(</w:t>
      </w:r>
      <w:r w:rsidRPr="00DB35F4">
        <w:rPr>
          <w:b/>
          <w:bCs/>
        </w:rPr>
        <w:t>ISO</w:t>
      </w:r>
      <w:r>
        <w:t>)</w:t>
      </w:r>
      <w:r w:rsidRPr="00F460F5">
        <w:rPr>
          <w:spacing w:val="-14"/>
        </w:rPr>
        <w:t xml:space="preserve"> </w:t>
      </w:r>
      <w:r>
        <w:t>in</w:t>
      </w:r>
      <w:r w:rsidRPr="00F460F5">
        <w:rPr>
          <w:spacing w:val="-14"/>
        </w:rPr>
        <w:t xml:space="preserve"> </w:t>
      </w:r>
      <w:r>
        <w:t>1990</w:t>
      </w:r>
      <w:r w:rsidR="00DB35F4">
        <w:t>. Hence,</w:t>
      </w:r>
      <w:r w:rsidRPr="00F460F5">
        <w:rPr>
          <w:spacing w:val="-15"/>
        </w:rPr>
        <w:t xml:space="preserve"> </w:t>
      </w:r>
      <w:r>
        <w:t>it</w:t>
      </w:r>
      <w:r w:rsidR="00DB35F4">
        <w:t xml:space="preserve"> i</w:t>
      </w:r>
      <w:r>
        <w:t>s</w:t>
      </w:r>
      <w:r w:rsidRPr="00F460F5">
        <w:rPr>
          <w:spacing w:val="-12"/>
        </w:rPr>
        <w:t xml:space="preserve"> </w:t>
      </w:r>
      <w:r>
        <w:t>also</w:t>
      </w:r>
      <w:r w:rsidRPr="00F460F5">
        <w:rPr>
          <w:spacing w:val="-14"/>
        </w:rPr>
        <w:t xml:space="preserve"> </w:t>
      </w:r>
      <w:r>
        <w:t>referred</w:t>
      </w:r>
      <w:r w:rsidRPr="00F460F5">
        <w:rPr>
          <w:spacing w:val="-14"/>
        </w:rPr>
        <w:t xml:space="preserve"> </w:t>
      </w:r>
      <w:r>
        <w:t>to</w:t>
      </w:r>
      <w:r w:rsidRPr="00F460F5">
        <w:rPr>
          <w:spacing w:val="-12"/>
        </w:rPr>
        <w:t xml:space="preserve"> </w:t>
      </w:r>
      <w:r>
        <w:t>as</w:t>
      </w:r>
      <w:r w:rsidRPr="00F460F5">
        <w:rPr>
          <w:spacing w:val="-14"/>
        </w:rPr>
        <w:t xml:space="preserve"> </w:t>
      </w:r>
      <w:r>
        <w:t>C89</w:t>
      </w:r>
      <w:r w:rsidRPr="00F460F5">
        <w:rPr>
          <w:spacing w:val="-14"/>
        </w:rPr>
        <w:t xml:space="preserve"> </w:t>
      </w:r>
      <w:r>
        <w:t>or</w:t>
      </w:r>
      <w:r w:rsidRPr="00F460F5">
        <w:rPr>
          <w:spacing w:val="-15"/>
        </w:rPr>
        <w:t xml:space="preserve"> </w:t>
      </w:r>
      <w:r>
        <w:t>C90.</w:t>
      </w:r>
      <w:r w:rsidRPr="00F460F5">
        <w:rPr>
          <w:spacing w:val="-14"/>
        </w:rPr>
        <w:t xml:space="preserve"> </w:t>
      </w:r>
      <w:r>
        <w:t>ANSI C introduced several new features:</w:t>
      </w:r>
    </w:p>
    <w:p w14:paraId="7BF769E8" w14:textId="77777777" w:rsidR="00E57A4D" w:rsidRDefault="00A87255" w:rsidP="00561814">
      <w:pPr>
        <w:pStyle w:val="NormalBPBHEB"/>
        <w:numPr>
          <w:ilvl w:val="0"/>
          <w:numId w:val="32"/>
        </w:numPr>
      </w:pPr>
      <w:r w:rsidRPr="00C466CA">
        <w:rPr>
          <w:b/>
          <w:bCs/>
        </w:rPr>
        <w:t>Function</w:t>
      </w:r>
      <w:r w:rsidRPr="00C466CA">
        <w:rPr>
          <w:b/>
          <w:bCs/>
          <w:spacing w:val="-1"/>
        </w:rPr>
        <w:t xml:space="preserve"> </w:t>
      </w:r>
      <w:r w:rsidRPr="00C466CA">
        <w:rPr>
          <w:b/>
          <w:bCs/>
        </w:rPr>
        <w:t>prototypes</w:t>
      </w:r>
      <w:r>
        <w:t>:</w:t>
      </w:r>
      <w:r>
        <w:rPr>
          <w:spacing w:val="-1"/>
        </w:rPr>
        <w:t xml:space="preserve"> </w:t>
      </w:r>
      <w:r>
        <w:t>Allowed</w:t>
      </w:r>
      <w:r>
        <w:rPr>
          <w:spacing w:val="-1"/>
        </w:rPr>
        <w:t xml:space="preserve"> </w:t>
      </w:r>
      <w:r>
        <w:t>type</w:t>
      </w:r>
      <w:r>
        <w:rPr>
          <w:spacing w:val="-1"/>
        </w:rPr>
        <w:t xml:space="preserve"> </w:t>
      </w:r>
      <w:r>
        <w:t>checking</w:t>
      </w:r>
      <w:r>
        <w:rPr>
          <w:spacing w:val="-1"/>
        </w:rPr>
        <w:t xml:space="preserve"> </w:t>
      </w:r>
      <w:r>
        <w:t>of</w:t>
      </w:r>
      <w:r>
        <w:rPr>
          <w:spacing w:val="-1"/>
        </w:rPr>
        <w:t xml:space="preserve"> </w:t>
      </w:r>
      <w:r>
        <w:t>arguments</w:t>
      </w:r>
      <w:r>
        <w:rPr>
          <w:spacing w:val="-1"/>
        </w:rPr>
        <w:t xml:space="preserve"> </w:t>
      </w:r>
      <w:r>
        <w:t>passed</w:t>
      </w:r>
      <w:r>
        <w:rPr>
          <w:spacing w:val="-1"/>
        </w:rPr>
        <w:t xml:space="preserve"> </w:t>
      </w:r>
      <w:r>
        <w:t>to</w:t>
      </w:r>
      <w:r>
        <w:rPr>
          <w:spacing w:val="-1"/>
        </w:rPr>
        <w:t xml:space="preserve"> </w:t>
      </w:r>
      <w:r>
        <w:rPr>
          <w:spacing w:val="-2"/>
        </w:rPr>
        <w:t>functions.</w:t>
      </w:r>
    </w:p>
    <w:p w14:paraId="5DA6DE65" w14:textId="77777777" w:rsidR="00E57A4D" w:rsidRDefault="00A87255" w:rsidP="00561814">
      <w:pPr>
        <w:pStyle w:val="NormalBPBHEB"/>
        <w:numPr>
          <w:ilvl w:val="0"/>
          <w:numId w:val="32"/>
        </w:numPr>
      </w:pPr>
      <w:r w:rsidRPr="00C466CA">
        <w:rPr>
          <w:b/>
          <w:bCs/>
        </w:rPr>
        <w:t>Standard libraries</w:t>
      </w:r>
      <w:r>
        <w:t xml:space="preserve">: Included headers like &lt;stdio.h&gt;, &lt;stdlib.h&gt;, &lt;string.h&gt;, and others, making it easier to perform common tasks such as input/output and memory </w:t>
      </w:r>
      <w:r>
        <w:rPr>
          <w:spacing w:val="-2"/>
        </w:rPr>
        <w:t>management.</w:t>
      </w:r>
    </w:p>
    <w:p w14:paraId="65AE9EEF" w14:textId="77777777" w:rsidR="00E57A4D" w:rsidRDefault="00A87255" w:rsidP="00561814">
      <w:pPr>
        <w:pStyle w:val="NormalBPBHEB"/>
        <w:numPr>
          <w:ilvl w:val="0"/>
          <w:numId w:val="32"/>
        </w:numPr>
      </w:pPr>
      <w:r w:rsidRPr="00C466CA">
        <w:rPr>
          <w:b/>
          <w:bCs/>
        </w:rPr>
        <w:t>Improved portability</w:t>
      </w:r>
      <w:r>
        <w:t>: Formalized rules for implementation-defined and undefined behavior, ensuring consistent behavior across different systems.</w:t>
      </w:r>
    </w:p>
    <w:p w14:paraId="79599E98" w14:textId="249A58A7" w:rsidR="00E57A4D" w:rsidRDefault="00A87255" w:rsidP="008243BA">
      <w:pPr>
        <w:pStyle w:val="NormalBPBHEB"/>
        <w:numPr>
          <w:ilvl w:val="0"/>
          <w:numId w:val="33"/>
        </w:numPr>
      </w:pPr>
      <w:r w:rsidRPr="008243BA">
        <w:rPr>
          <w:b/>
          <w:bCs/>
        </w:rPr>
        <w:t>C99 (1999):</w:t>
      </w:r>
      <w:r w:rsidR="008243BA">
        <w:rPr>
          <w:b/>
          <w:bCs/>
        </w:rPr>
        <w:t xml:space="preserve"> </w:t>
      </w:r>
      <w:r>
        <w:t>The next significant update came in 1999 with C99, a revision aimed at improving the language’s</w:t>
      </w:r>
      <w:r w:rsidRPr="008243BA">
        <w:rPr>
          <w:spacing w:val="-7"/>
        </w:rPr>
        <w:t xml:space="preserve"> </w:t>
      </w:r>
      <w:r>
        <w:t>performance</w:t>
      </w:r>
      <w:r w:rsidRPr="008243BA">
        <w:rPr>
          <w:spacing w:val="-7"/>
        </w:rPr>
        <w:t xml:space="preserve"> </w:t>
      </w:r>
      <w:r>
        <w:t>and</w:t>
      </w:r>
      <w:r w:rsidRPr="008243BA">
        <w:rPr>
          <w:spacing w:val="-8"/>
        </w:rPr>
        <w:t xml:space="preserve"> </w:t>
      </w:r>
      <w:r>
        <w:t>ease</w:t>
      </w:r>
      <w:r w:rsidRPr="008243BA">
        <w:rPr>
          <w:spacing w:val="-9"/>
        </w:rPr>
        <w:t xml:space="preserve"> </w:t>
      </w:r>
      <w:r>
        <w:t>of</w:t>
      </w:r>
      <w:r w:rsidRPr="008243BA">
        <w:rPr>
          <w:spacing w:val="-6"/>
        </w:rPr>
        <w:t xml:space="preserve"> </w:t>
      </w:r>
      <w:r>
        <w:t>use.</w:t>
      </w:r>
      <w:r w:rsidRPr="008243BA">
        <w:rPr>
          <w:spacing w:val="-8"/>
        </w:rPr>
        <w:t xml:space="preserve"> </w:t>
      </w:r>
      <w:r>
        <w:t>C99</w:t>
      </w:r>
      <w:r w:rsidRPr="008243BA">
        <w:rPr>
          <w:spacing w:val="-8"/>
        </w:rPr>
        <w:t xml:space="preserve"> </w:t>
      </w:r>
      <w:r>
        <w:t>introduced</w:t>
      </w:r>
      <w:r w:rsidRPr="008243BA">
        <w:rPr>
          <w:spacing w:val="-8"/>
        </w:rPr>
        <w:t xml:space="preserve"> </w:t>
      </w:r>
      <w:r>
        <w:t>many</w:t>
      </w:r>
      <w:r w:rsidRPr="008243BA">
        <w:rPr>
          <w:spacing w:val="-7"/>
        </w:rPr>
        <w:t xml:space="preserve"> </w:t>
      </w:r>
      <w:r>
        <w:t>modern</w:t>
      </w:r>
      <w:r w:rsidRPr="008243BA">
        <w:rPr>
          <w:spacing w:val="-8"/>
        </w:rPr>
        <w:t xml:space="preserve"> </w:t>
      </w:r>
      <w:r>
        <w:t>programming</w:t>
      </w:r>
      <w:r w:rsidRPr="008243BA">
        <w:rPr>
          <w:spacing w:val="-8"/>
        </w:rPr>
        <w:t xml:space="preserve"> </w:t>
      </w:r>
      <w:r>
        <w:t xml:space="preserve">features, </w:t>
      </w:r>
      <w:r w:rsidRPr="008243BA">
        <w:rPr>
          <w:spacing w:val="-2"/>
        </w:rPr>
        <w:t>including:</w:t>
      </w:r>
    </w:p>
    <w:p w14:paraId="7E2635E2" w14:textId="77777777" w:rsidR="00E57A4D" w:rsidRDefault="00A87255" w:rsidP="00E76F89">
      <w:pPr>
        <w:pStyle w:val="NormalBPBHEB"/>
        <w:numPr>
          <w:ilvl w:val="0"/>
          <w:numId w:val="34"/>
        </w:numPr>
      </w:pPr>
      <w:r w:rsidRPr="00324A6E">
        <w:rPr>
          <w:b/>
          <w:bCs/>
        </w:rPr>
        <w:t>Inline</w:t>
      </w:r>
      <w:r w:rsidRPr="00324A6E">
        <w:rPr>
          <w:b/>
          <w:bCs/>
          <w:spacing w:val="-2"/>
        </w:rPr>
        <w:t xml:space="preserve"> </w:t>
      </w:r>
      <w:r w:rsidRPr="00324A6E">
        <w:rPr>
          <w:b/>
          <w:bCs/>
        </w:rPr>
        <w:t>functions</w:t>
      </w:r>
      <w:r>
        <w:t>:</w:t>
      </w:r>
      <w:r>
        <w:rPr>
          <w:spacing w:val="-2"/>
        </w:rPr>
        <w:t xml:space="preserve"> </w:t>
      </w:r>
      <w:r>
        <w:t>For</w:t>
      </w:r>
      <w:r>
        <w:rPr>
          <w:spacing w:val="-1"/>
        </w:rPr>
        <w:t xml:space="preserve"> </w:t>
      </w:r>
      <w:r>
        <w:t>better</w:t>
      </w:r>
      <w:r>
        <w:rPr>
          <w:spacing w:val="-2"/>
        </w:rPr>
        <w:t xml:space="preserve"> </w:t>
      </w:r>
      <w:r>
        <w:t>performance</w:t>
      </w:r>
      <w:r>
        <w:rPr>
          <w:spacing w:val="-3"/>
        </w:rPr>
        <w:t xml:space="preserve"> </w:t>
      </w:r>
      <w:r>
        <w:t>in</w:t>
      </w:r>
      <w:r>
        <w:rPr>
          <w:spacing w:val="-2"/>
        </w:rPr>
        <w:t xml:space="preserve"> </w:t>
      </w:r>
      <w:r>
        <w:t>certain function</w:t>
      </w:r>
      <w:r>
        <w:rPr>
          <w:spacing w:val="-2"/>
        </w:rPr>
        <w:t xml:space="preserve"> calls.</w:t>
      </w:r>
    </w:p>
    <w:p w14:paraId="1AEE2B4C" w14:textId="77777777" w:rsidR="00E57A4D" w:rsidRDefault="00A87255" w:rsidP="00E76F89">
      <w:pPr>
        <w:pStyle w:val="NormalBPBHEB"/>
        <w:numPr>
          <w:ilvl w:val="0"/>
          <w:numId w:val="34"/>
        </w:numPr>
      </w:pPr>
      <w:r w:rsidRPr="00324A6E">
        <w:rPr>
          <w:b/>
          <w:bCs/>
        </w:rPr>
        <w:t>Variable-length</w:t>
      </w:r>
      <w:r w:rsidRPr="00324A6E">
        <w:rPr>
          <w:b/>
          <w:bCs/>
          <w:spacing w:val="-4"/>
        </w:rPr>
        <w:t xml:space="preserve"> </w:t>
      </w:r>
      <w:r w:rsidRPr="00324A6E">
        <w:rPr>
          <w:b/>
          <w:bCs/>
        </w:rPr>
        <w:t>arrays</w:t>
      </w:r>
      <w:r>
        <w:t>:</w:t>
      </w:r>
      <w:r>
        <w:rPr>
          <w:spacing w:val="-1"/>
        </w:rPr>
        <w:t xml:space="preserve"> </w:t>
      </w:r>
      <w:r>
        <w:t>Allowed</w:t>
      </w:r>
      <w:r>
        <w:rPr>
          <w:spacing w:val="-1"/>
        </w:rPr>
        <w:t xml:space="preserve"> </w:t>
      </w:r>
      <w:r>
        <w:t>array</w:t>
      </w:r>
      <w:r>
        <w:rPr>
          <w:spacing w:val="-2"/>
        </w:rPr>
        <w:t xml:space="preserve"> </w:t>
      </w:r>
      <w:r>
        <w:t>sizes</w:t>
      </w:r>
      <w:r>
        <w:rPr>
          <w:spacing w:val="-1"/>
        </w:rPr>
        <w:t xml:space="preserve"> </w:t>
      </w:r>
      <w:r>
        <w:t>to</w:t>
      </w:r>
      <w:r>
        <w:rPr>
          <w:spacing w:val="-2"/>
        </w:rPr>
        <w:t xml:space="preserve"> </w:t>
      </w:r>
      <w:r>
        <w:t>be</w:t>
      </w:r>
      <w:r>
        <w:rPr>
          <w:spacing w:val="-2"/>
        </w:rPr>
        <w:t xml:space="preserve"> </w:t>
      </w:r>
      <w:r>
        <w:t>determined</w:t>
      </w:r>
      <w:r>
        <w:rPr>
          <w:spacing w:val="-1"/>
        </w:rPr>
        <w:t xml:space="preserve"> </w:t>
      </w:r>
      <w:r>
        <w:t>at</w:t>
      </w:r>
      <w:r>
        <w:rPr>
          <w:spacing w:val="-1"/>
        </w:rPr>
        <w:t xml:space="preserve"> </w:t>
      </w:r>
      <w:r>
        <w:rPr>
          <w:spacing w:val="-2"/>
        </w:rPr>
        <w:t>runtime.</w:t>
      </w:r>
    </w:p>
    <w:p w14:paraId="3DFFB064" w14:textId="77777777" w:rsidR="00E57A4D" w:rsidRDefault="00A87255" w:rsidP="00E76F89">
      <w:pPr>
        <w:pStyle w:val="NormalBPBHEB"/>
        <w:numPr>
          <w:ilvl w:val="0"/>
          <w:numId w:val="34"/>
        </w:numPr>
      </w:pPr>
      <w:r w:rsidRPr="00324A6E">
        <w:rPr>
          <w:b/>
          <w:bCs/>
        </w:rPr>
        <w:t>Single-line</w:t>
      </w:r>
      <w:r w:rsidRPr="00324A6E">
        <w:rPr>
          <w:b/>
          <w:bCs/>
          <w:spacing w:val="80"/>
        </w:rPr>
        <w:t xml:space="preserve"> </w:t>
      </w:r>
      <w:r w:rsidRPr="00324A6E">
        <w:rPr>
          <w:b/>
          <w:bCs/>
        </w:rPr>
        <w:t>comments</w:t>
      </w:r>
      <w:r>
        <w:t>:</w:t>
      </w:r>
      <w:r>
        <w:rPr>
          <w:spacing w:val="80"/>
        </w:rPr>
        <w:t xml:space="preserve"> </w:t>
      </w:r>
      <w:r>
        <w:t>Introduced</w:t>
      </w:r>
      <w:r>
        <w:rPr>
          <w:spacing w:val="80"/>
        </w:rPr>
        <w:t xml:space="preserve"> </w:t>
      </w:r>
      <w:r>
        <w:t>the</w:t>
      </w:r>
      <w:r>
        <w:rPr>
          <w:spacing w:val="80"/>
        </w:rPr>
        <w:t xml:space="preserve"> </w:t>
      </w:r>
      <w:r>
        <w:t>//</w:t>
      </w:r>
      <w:r>
        <w:rPr>
          <w:spacing w:val="80"/>
        </w:rPr>
        <w:t xml:space="preserve"> </w:t>
      </w:r>
      <w:r>
        <w:t>style</w:t>
      </w:r>
      <w:r>
        <w:rPr>
          <w:spacing w:val="80"/>
        </w:rPr>
        <w:t xml:space="preserve"> </w:t>
      </w:r>
      <w:r>
        <w:t>comment,</w:t>
      </w:r>
      <w:r>
        <w:rPr>
          <w:spacing w:val="80"/>
        </w:rPr>
        <w:t xml:space="preserve"> </w:t>
      </w:r>
      <w:r>
        <w:t>previously</w:t>
      </w:r>
      <w:r>
        <w:rPr>
          <w:spacing w:val="80"/>
        </w:rPr>
        <w:t xml:space="preserve"> </w:t>
      </w:r>
      <w:r>
        <w:t>popular</w:t>
      </w:r>
      <w:r>
        <w:rPr>
          <w:spacing w:val="80"/>
        </w:rPr>
        <w:t xml:space="preserve"> </w:t>
      </w:r>
      <w:r>
        <w:t>in languages like C++.</w:t>
      </w:r>
    </w:p>
    <w:p w14:paraId="151EC57F" w14:textId="77777777" w:rsidR="00E57A4D" w:rsidRDefault="00A87255" w:rsidP="00E76F89">
      <w:pPr>
        <w:pStyle w:val="NormalBPBHEB"/>
        <w:numPr>
          <w:ilvl w:val="0"/>
          <w:numId w:val="34"/>
        </w:numPr>
      </w:pPr>
      <w:r w:rsidRPr="00324A6E">
        <w:rPr>
          <w:b/>
          <w:bCs/>
        </w:rPr>
        <w:t>New data types</w:t>
      </w:r>
      <w:r>
        <w:t xml:space="preserve">: Added long long int for larger integer values and _Bool for boolean </w:t>
      </w:r>
      <w:r>
        <w:rPr>
          <w:spacing w:val="-2"/>
        </w:rPr>
        <w:t>operations.</w:t>
      </w:r>
    </w:p>
    <w:p w14:paraId="588B5275" w14:textId="77777777" w:rsidR="00E57A4D" w:rsidRDefault="00A87255" w:rsidP="00E76F89">
      <w:pPr>
        <w:pStyle w:val="NormalBPBHEB"/>
        <w:numPr>
          <w:ilvl w:val="0"/>
          <w:numId w:val="34"/>
        </w:numPr>
      </w:pPr>
      <w:r w:rsidRPr="00324A6E">
        <w:rPr>
          <w:b/>
          <w:bCs/>
        </w:rPr>
        <w:t>Flexible</w:t>
      </w:r>
      <w:r w:rsidRPr="00324A6E">
        <w:rPr>
          <w:b/>
          <w:bCs/>
          <w:spacing w:val="-4"/>
        </w:rPr>
        <w:t xml:space="preserve"> </w:t>
      </w:r>
      <w:r w:rsidRPr="00324A6E">
        <w:rPr>
          <w:b/>
          <w:bCs/>
        </w:rPr>
        <w:t>array</w:t>
      </w:r>
      <w:r w:rsidRPr="00324A6E">
        <w:rPr>
          <w:b/>
          <w:bCs/>
          <w:spacing w:val="-1"/>
        </w:rPr>
        <w:t xml:space="preserve"> </w:t>
      </w:r>
      <w:r w:rsidRPr="00324A6E">
        <w:rPr>
          <w:b/>
          <w:bCs/>
        </w:rPr>
        <w:t>members</w:t>
      </w:r>
      <w:r>
        <w:t>:</w:t>
      </w:r>
      <w:r>
        <w:rPr>
          <w:spacing w:val="1"/>
        </w:rPr>
        <w:t xml:space="preserve"> </w:t>
      </w:r>
      <w:r>
        <w:t>Allowed</w:t>
      </w:r>
      <w:r>
        <w:rPr>
          <w:spacing w:val="-2"/>
        </w:rPr>
        <w:t xml:space="preserve"> </w:t>
      </w:r>
      <w:r>
        <w:t>struct</w:t>
      </w:r>
      <w:r>
        <w:rPr>
          <w:spacing w:val="-1"/>
        </w:rPr>
        <w:t xml:space="preserve"> </w:t>
      </w:r>
      <w:r>
        <w:t>members</w:t>
      </w:r>
      <w:r>
        <w:rPr>
          <w:spacing w:val="1"/>
        </w:rPr>
        <w:t xml:space="preserve"> </w:t>
      </w:r>
      <w:r>
        <w:t>to</w:t>
      </w:r>
      <w:r>
        <w:rPr>
          <w:spacing w:val="-1"/>
        </w:rPr>
        <w:t xml:space="preserve"> </w:t>
      </w:r>
      <w:r>
        <w:t>hold</w:t>
      </w:r>
      <w:r>
        <w:rPr>
          <w:spacing w:val="-2"/>
        </w:rPr>
        <w:t xml:space="preserve"> </w:t>
      </w:r>
      <w:r>
        <w:t>arrays</w:t>
      </w:r>
      <w:r>
        <w:rPr>
          <w:spacing w:val="-1"/>
        </w:rPr>
        <w:t xml:space="preserve"> </w:t>
      </w:r>
      <w:r>
        <w:t>of</w:t>
      </w:r>
      <w:r>
        <w:rPr>
          <w:spacing w:val="-1"/>
        </w:rPr>
        <w:t xml:space="preserve"> </w:t>
      </w:r>
      <w:r>
        <w:t>dynamic</w:t>
      </w:r>
      <w:r>
        <w:rPr>
          <w:spacing w:val="-2"/>
        </w:rPr>
        <w:t xml:space="preserve"> size.</w:t>
      </w:r>
    </w:p>
    <w:p w14:paraId="73E72A9E" w14:textId="77777777" w:rsidR="00E57A4D" w:rsidRDefault="00A87255" w:rsidP="00A86745">
      <w:pPr>
        <w:pStyle w:val="NormalBPBHEB"/>
        <w:ind w:left="720"/>
      </w:pPr>
      <w:r>
        <w:t>These</w:t>
      </w:r>
      <w:r>
        <w:rPr>
          <w:spacing w:val="80"/>
        </w:rPr>
        <w:t xml:space="preserve"> </w:t>
      </w:r>
      <w:r>
        <w:t>improvements</w:t>
      </w:r>
      <w:r>
        <w:rPr>
          <w:spacing w:val="80"/>
        </w:rPr>
        <w:t xml:space="preserve"> </w:t>
      </w:r>
      <w:r>
        <w:t>brought</w:t>
      </w:r>
      <w:r>
        <w:rPr>
          <w:spacing w:val="80"/>
        </w:rPr>
        <w:t xml:space="preserve"> </w:t>
      </w:r>
      <w:r>
        <w:t>C</w:t>
      </w:r>
      <w:r>
        <w:rPr>
          <w:spacing w:val="80"/>
        </w:rPr>
        <w:t xml:space="preserve"> </w:t>
      </w:r>
      <w:r>
        <w:t>closer</w:t>
      </w:r>
      <w:r>
        <w:rPr>
          <w:spacing w:val="80"/>
        </w:rPr>
        <w:t xml:space="preserve"> </w:t>
      </w:r>
      <w:r>
        <w:t>to</w:t>
      </w:r>
      <w:r>
        <w:rPr>
          <w:spacing w:val="80"/>
        </w:rPr>
        <w:t xml:space="preserve"> </w:t>
      </w:r>
      <w:r>
        <w:t>the</w:t>
      </w:r>
      <w:r>
        <w:rPr>
          <w:spacing w:val="80"/>
        </w:rPr>
        <w:t xml:space="preserve"> </w:t>
      </w:r>
      <w:r>
        <w:t>standards</w:t>
      </w:r>
      <w:r>
        <w:rPr>
          <w:spacing w:val="80"/>
        </w:rPr>
        <w:t xml:space="preserve"> </w:t>
      </w:r>
      <w:r>
        <w:t>expected</w:t>
      </w:r>
      <w:r>
        <w:rPr>
          <w:spacing w:val="80"/>
        </w:rPr>
        <w:t xml:space="preserve"> </w:t>
      </w:r>
      <w:r>
        <w:t>of</w:t>
      </w:r>
      <w:r>
        <w:rPr>
          <w:spacing w:val="80"/>
        </w:rPr>
        <w:t xml:space="preserve"> </w:t>
      </w:r>
      <w:r>
        <w:t>modern</w:t>
      </w:r>
      <w:r>
        <w:rPr>
          <w:spacing w:val="80"/>
        </w:rPr>
        <w:t xml:space="preserve"> </w:t>
      </w:r>
      <w:r>
        <w:t>programming</w:t>
      </w:r>
      <w:r>
        <w:rPr>
          <w:spacing w:val="-4"/>
        </w:rPr>
        <w:t xml:space="preserve"> </w:t>
      </w:r>
      <w:r>
        <w:t>languages, making</w:t>
      </w:r>
      <w:r>
        <w:rPr>
          <w:spacing w:val="-6"/>
        </w:rPr>
        <w:t xml:space="preserve"> </w:t>
      </w:r>
      <w:r>
        <w:t>it</w:t>
      </w:r>
      <w:r>
        <w:rPr>
          <w:spacing w:val="-4"/>
        </w:rPr>
        <w:t xml:space="preserve"> </w:t>
      </w:r>
      <w:r>
        <w:t>easier</w:t>
      </w:r>
      <w:r>
        <w:rPr>
          <w:spacing w:val="-7"/>
        </w:rPr>
        <w:t xml:space="preserve"> </w:t>
      </w:r>
      <w:r>
        <w:t>to</w:t>
      </w:r>
      <w:r>
        <w:rPr>
          <w:spacing w:val="-4"/>
        </w:rPr>
        <w:t xml:space="preserve"> </w:t>
      </w:r>
      <w:r>
        <w:t>write</w:t>
      </w:r>
      <w:r>
        <w:rPr>
          <w:spacing w:val="-7"/>
        </w:rPr>
        <w:t xml:space="preserve"> </w:t>
      </w:r>
      <w:r>
        <w:t>more</w:t>
      </w:r>
      <w:r>
        <w:rPr>
          <w:spacing w:val="-7"/>
        </w:rPr>
        <w:t xml:space="preserve"> </w:t>
      </w:r>
      <w:r>
        <w:t>efficient</w:t>
      </w:r>
      <w:r>
        <w:rPr>
          <w:spacing w:val="-4"/>
        </w:rPr>
        <w:t xml:space="preserve"> </w:t>
      </w:r>
      <w:r>
        <w:t>and</w:t>
      </w:r>
      <w:r>
        <w:rPr>
          <w:spacing w:val="-6"/>
        </w:rPr>
        <w:t xml:space="preserve"> </w:t>
      </w:r>
      <w:r>
        <w:t>maintainable</w:t>
      </w:r>
      <w:r>
        <w:rPr>
          <w:spacing w:val="-6"/>
        </w:rPr>
        <w:t xml:space="preserve"> </w:t>
      </w:r>
      <w:r>
        <w:t>code.</w:t>
      </w:r>
    </w:p>
    <w:p w14:paraId="15058487" w14:textId="0C699D31" w:rsidR="00E57A4D" w:rsidRDefault="00A87255" w:rsidP="005F12A4">
      <w:pPr>
        <w:pStyle w:val="NormalBPBHEB"/>
        <w:numPr>
          <w:ilvl w:val="0"/>
          <w:numId w:val="35"/>
        </w:numPr>
      </w:pPr>
      <w:r w:rsidRPr="006A6108">
        <w:rPr>
          <w:b/>
          <w:bCs/>
        </w:rPr>
        <w:lastRenderedPageBreak/>
        <w:t>C11 (2011):</w:t>
      </w:r>
      <w:r w:rsidR="006A6108">
        <w:rPr>
          <w:b/>
          <w:bCs/>
        </w:rPr>
        <w:t xml:space="preserve"> </w:t>
      </w:r>
      <w:r>
        <w:t>The</w:t>
      </w:r>
      <w:r w:rsidRPr="006A6108">
        <w:rPr>
          <w:spacing w:val="-15"/>
        </w:rPr>
        <w:t xml:space="preserve"> </w:t>
      </w:r>
      <w:r>
        <w:t>next</w:t>
      </w:r>
      <w:r w:rsidRPr="006A6108">
        <w:rPr>
          <w:spacing w:val="-15"/>
        </w:rPr>
        <w:t xml:space="preserve"> </w:t>
      </w:r>
      <w:r>
        <w:t>major</w:t>
      </w:r>
      <w:r w:rsidRPr="006A6108">
        <w:rPr>
          <w:spacing w:val="-15"/>
        </w:rPr>
        <w:t xml:space="preserve"> </w:t>
      </w:r>
      <w:r>
        <w:t>standard</w:t>
      </w:r>
      <w:r w:rsidRPr="006A6108">
        <w:rPr>
          <w:spacing w:val="-15"/>
        </w:rPr>
        <w:t xml:space="preserve"> </w:t>
      </w:r>
      <w:r>
        <w:t>came</w:t>
      </w:r>
      <w:r w:rsidRPr="006A6108">
        <w:rPr>
          <w:spacing w:val="-15"/>
        </w:rPr>
        <w:t xml:space="preserve"> </w:t>
      </w:r>
      <w:r>
        <w:t>with</w:t>
      </w:r>
      <w:r w:rsidRPr="006A6108">
        <w:rPr>
          <w:spacing w:val="-15"/>
        </w:rPr>
        <w:t xml:space="preserve"> </w:t>
      </w:r>
      <w:r>
        <w:t>C11,</w:t>
      </w:r>
      <w:r w:rsidRPr="006A6108">
        <w:rPr>
          <w:spacing w:val="-15"/>
        </w:rPr>
        <w:t xml:space="preserve"> </w:t>
      </w:r>
      <w:r>
        <w:t>introduced</w:t>
      </w:r>
      <w:r w:rsidRPr="006A6108">
        <w:rPr>
          <w:spacing w:val="-15"/>
        </w:rPr>
        <w:t xml:space="preserve"> </w:t>
      </w:r>
      <w:r>
        <w:t>in</w:t>
      </w:r>
      <w:r w:rsidRPr="006A6108">
        <w:rPr>
          <w:spacing w:val="-15"/>
        </w:rPr>
        <w:t xml:space="preserve"> </w:t>
      </w:r>
      <w:r>
        <w:t>2011,</w:t>
      </w:r>
      <w:r w:rsidRPr="006A6108">
        <w:rPr>
          <w:spacing w:val="-15"/>
        </w:rPr>
        <w:t xml:space="preserve"> </w:t>
      </w:r>
      <w:r>
        <w:t>which</w:t>
      </w:r>
      <w:r w:rsidRPr="006A6108">
        <w:rPr>
          <w:spacing w:val="-15"/>
        </w:rPr>
        <w:t xml:space="preserve"> </w:t>
      </w:r>
      <w:r>
        <w:t>further</w:t>
      </w:r>
      <w:r w:rsidRPr="006A6108">
        <w:rPr>
          <w:spacing w:val="-15"/>
        </w:rPr>
        <w:t xml:space="preserve"> </w:t>
      </w:r>
      <w:r>
        <w:t>refined</w:t>
      </w:r>
      <w:r w:rsidRPr="006A6108">
        <w:rPr>
          <w:spacing w:val="-15"/>
        </w:rPr>
        <w:t xml:space="preserve"> </w:t>
      </w:r>
      <w:r>
        <w:t>the</w:t>
      </w:r>
      <w:r w:rsidRPr="006A6108">
        <w:rPr>
          <w:spacing w:val="-15"/>
        </w:rPr>
        <w:t xml:space="preserve"> </w:t>
      </w:r>
      <w:r>
        <w:t xml:space="preserve">language while addressing modern software development challenges. Some of the key features of C11 </w:t>
      </w:r>
      <w:r w:rsidRPr="006A6108">
        <w:rPr>
          <w:spacing w:val="-2"/>
        </w:rPr>
        <w:t>include:</w:t>
      </w:r>
    </w:p>
    <w:p w14:paraId="0FB9FAF3" w14:textId="77777777" w:rsidR="00E57A4D" w:rsidRDefault="00A87255" w:rsidP="00BD6F98">
      <w:pPr>
        <w:pStyle w:val="NormalBPBHEB"/>
        <w:numPr>
          <w:ilvl w:val="0"/>
          <w:numId w:val="36"/>
        </w:numPr>
      </w:pPr>
      <w:r w:rsidRPr="00F22A1E">
        <w:rPr>
          <w:b/>
          <w:bCs/>
        </w:rPr>
        <w:t>Multithreading</w:t>
      </w:r>
      <w:r w:rsidRPr="00F22A1E">
        <w:rPr>
          <w:b/>
          <w:bCs/>
          <w:spacing w:val="38"/>
        </w:rPr>
        <w:t xml:space="preserve"> </w:t>
      </w:r>
      <w:r w:rsidRPr="00F22A1E">
        <w:rPr>
          <w:b/>
          <w:bCs/>
        </w:rPr>
        <w:t>support</w:t>
      </w:r>
      <w:r>
        <w:t>:</w:t>
      </w:r>
      <w:r>
        <w:rPr>
          <w:spacing w:val="36"/>
        </w:rPr>
        <w:t xml:space="preserve"> </w:t>
      </w:r>
      <w:r>
        <w:t>Added</w:t>
      </w:r>
      <w:r>
        <w:rPr>
          <w:spacing w:val="37"/>
        </w:rPr>
        <w:t xml:space="preserve"> </w:t>
      </w:r>
      <w:r>
        <w:t>libraries</w:t>
      </w:r>
      <w:r>
        <w:rPr>
          <w:spacing w:val="38"/>
        </w:rPr>
        <w:t xml:space="preserve"> </w:t>
      </w:r>
      <w:r>
        <w:t>to</w:t>
      </w:r>
      <w:r>
        <w:rPr>
          <w:spacing w:val="38"/>
        </w:rPr>
        <w:t xml:space="preserve"> </w:t>
      </w:r>
      <w:r>
        <w:t>handle</w:t>
      </w:r>
      <w:r>
        <w:rPr>
          <w:spacing w:val="37"/>
        </w:rPr>
        <w:t xml:space="preserve"> </w:t>
      </w:r>
      <w:r>
        <w:t>concurrency</w:t>
      </w:r>
      <w:r>
        <w:rPr>
          <w:spacing w:val="39"/>
        </w:rPr>
        <w:t xml:space="preserve"> </w:t>
      </w:r>
      <w:r>
        <w:t>and</w:t>
      </w:r>
      <w:r>
        <w:rPr>
          <w:spacing w:val="37"/>
        </w:rPr>
        <w:t xml:space="preserve"> </w:t>
      </w:r>
      <w:r>
        <w:t>multithreading, which became crucial as multicore processors became common.</w:t>
      </w:r>
    </w:p>
    <w:p w14:paraId="6CDCEFD3" w14:textId="77777777" w:rsidR="00E57A4D" w:rsidRDefault="00A87255" w:rsidP="00BD6F98">
      <w:pPr>
        <w:pStyle w:val="NormalBPBHEB"/>
        <w:numPr>
          <w:ilvl w:val="0"/>
          <w:numId w:val="36"/>
        </w:numPr>
      </w:pPr>
      <w:r w:rsidRPr="00F22A1E">
        <w:rPr>
          <w:b/>
          <w:bCs/>
        </w:rPr>
        <w:t>Improved Unicode support</w:t>
      </w:r>
      <w:r>
        <w:t>: Added better support for Unicode characters, making C</w:t>
      </w:r>
      <w:r>
        <w:rPr>
          <w:spacing w:val="40"/>
        </w:rPr>
        <w:t xml:space="preserve"> </w:t>
      </w:r>
      <w:r>
        <w:t>more applicable to international software.</w:t>
      </w:r>
    </w:p>
    <w:p w14:paraId="72E970A7" w14:textId="77777777" w:rsidR="00E57A4D" w:rsidRDefault="00A87255" w:rsidP="00BD6F98">
      <w:pPr>
        <w:pStyle w:val="NormalBPBHEB"/>
        <w:numPr>
          <w:ilvl w:val="0"/>
          <w:numId w:val="36"/>
        </w:numPr>
      </w:pPr>
      <w:r w:rsidRPr="00F22A1E">
        <w:rPr>
          <w:b/>
          <w:bCs/>
        </w:rPr>
        <w:t>Type-generic</w:t>
      </w:r>
      <w:r w:rsidRPr="00F22A1E">
        <w:rPr>
          <w:b/>
          <w:bCs/>
          <w:spacing w:val="-5"/>
        </w:rPr>
        <w:t xml:space="preserve"> </w:t>
      </w:r>
      <w:r w:rsidRPr="00F22A1E">
        <w:rPr>
          <w:b/>
          <w:bCs/>
        </w:rPr>
        <w:t>macros</w:t>
      </w:r>
      <w:r>
        <w:t>:</w:t>
      </w:r>
      <w:r>
        <w:rPr>
          <w:spacing w:val="-3"/>
        </w:rPr>
        <w:t xml:space="preserve"> </w:t>
      </w:r>
      <w:r>
        <w:t>Simplified</w:t>
      </w:r>
      <w:r>
        <w:rPr>
          <w:spacing w:val="-3"/>
        </w:rPr>
        <w:t xml:space="preserve"> </w:t>
      </w:r>
      <w:r>
        <w:t>code</w:t>
      </w:r>
      <w:r>
        <w:rPr>
          <w:spacing w:val="-4"/>
        </w:rPr>
        <w:t xml:space="preserve"> </w:t>
      </w:r>
      <w:r>
        <w:t>by</w:t>
      </w:r>
      <w:r>
        <w:rPr>
          <w:spacing w:val="-2"/>
        </w:rPr>
        <w:t xml:space="preserve"> </w:t>
      </w:r>
      <w:r>
        <w:t>allowing</w:t>
      </w:r>
      <w:r>
        <w:rPr>
          <w:spacing w:val="-3"/>
        </w:rPr>
        <w:t xml:space="preserve"> </w:t>
      </w:r>
      <w:r>
        <w:t>macros</w:t>
      </w:r>
      <w:r>
        <w:rPr>
          <w:spacing w:val="-3"/>
        </w:rPr>
        <w:t xml:space="preserve"> </w:t>
      </w:r>
      <w:r>
        <w:t>to</w:t>
      </w:r>
      <w:r>
        <w:rPr>
          <w:spacing w:val="-2"/>
        </w:rPr>
        <w:t xml:space="preserve"> </w:t>
      </w:r>
      <w:r>
        <w:t>operate</w:t>
      </w:r>
      <w:r>
        <w:rPr>
          <w:spacing w:val="-3"/>
        </w:rPr>
        <w:t xml:space="preserve"> </w:t>
      </w:r>
      <w:r>
        <w:t>on</w:t>
      </w:r>
      <w:r>
        <w:rPr>
          <w:spacing w:val="-2"/>
        </w:rPr>
        <w:t xml:space="preserve"> </w:t>
      </w:r>
      <w:r>
        <w:t>different</w:t>
      </w:r>
      <w:r>
        <w:rPr>
          <w:spacing w:val="-3"/>
        </w:rPr>
        <w:t xml:space="preserve"> </w:t>
      </w:r>
      <w:r>
        <w:t xml:space="preserve">data </w:t>
      </w:r>
      <w:r>
        <w:rPr>
          <w:spacing w:val="-2"/>
        </w:rPr>
        <w:t>types.</w:t>
      </w:r>
    </w:p>
    <w:p w14:paraId="0093B261" w14:textId="77777777" w:rsidR="00E57A4D" w:rsidRDefault="00A87255" w:rsidP="00BD6F98">
      <w:pPr>
        <w:pStyle w:val="NormalBPBHEB"/>
        <w:numPr>
          <w:ilvl w:val="0"/>
          <w:numId w:val="36"/>
        </w:numPr>
      </w:pPr>
      <w:r w:rsidRPr="00F22A1E">
        <w:rPr>
          <w:b/>
          <w:bCs/>
        </w:rPr>
        <w:t>Static</w:t>
      </w:r>
      <w:r w:rsidRPr="00F22A1E">
        <w:rPr>
          <w:b/>
          <w:bCs/>
          <w:spacing w:val="-15"/>
        </w:rPr>
        <w:t xml:space="preserve"> </w:t>
      </w:r>
      <w:r w:rsidRPr="00F22A1E">
        <w:rPr>
          <w:b/>
          <w:bCs/>
        </w:rPr>
        <w:t>assertions</w:t>
      </w:r>
      <w:r>
        <w:t>:</w:t>
      </w:r>
      <w:r>
        <w:rPr>
          <w:spacing w:val="-14"/>
        </w:rPr>
        <w:t xml:space="preserve"> </w:t>
      </w:r>
      <w:r>
        <w:t>Allowed</w:t>
      </w:r>
      <w:r>
        <w:rPr>
          <w:spacing w:val="-14"/>
        </w:rPr>
        <w:t xml:space="preserve"> </w:t>
      </w:r>
      <w:r>
        <w:t>compile-time</w:t>
      </w:r>
      <w:r>
        <w:rPr>
          <w:spacing w:val="-15"/>
        </w:rPr>
        <w:t xml:space="preserve"> </w:t>
      </w:r>
      <w:r>
        <w:t>checks</w:t>
      </w:r>
      <w:r>
        <w:rPr>
          <w:spacing w:val="-14"/>
        </w:rPr>
        <w:t xml:space="preserve"> </w:t>
      </w:r>
      <w:r>
        <w:t>of</w:t>
      </w:r>
      <w:r>
        <w:rPr>
          <w:spacing w:val="-12"/>
        </w:rPr>
        <w:t xml:space="preserve"> </w:t>
      </w:r>
      <w:r>
        <w:t>certain</w:t>
      </w:r>
      <w:r>
        <w:rPr>
          <w:spacing w:val="-11"/>
        </w:rPr>
        <w:t xml:space="preserve"> </w:t>
      </w:r>
      <w:r>
        <w:t>conditions</w:t>
      </w:r>
      <w:r>
        <w:rPr>
          <w:spacing w:val="-13"/>
        </w:rPr>
        <w:t xml:space="preserve"> </w:t>
      </w:r>
      <w:r>
        <w:t>to</w:t>
      </w:r>
      <w:r>
        <w:rPr>
          <w:spacing w:val="-14"/>
        </w:rPr>
        <w:t xml:space="preserve"> </w:t>
      </w:r>
      <w:r>
        <w:t>ensure</w:t>
      </w:r>
      <w:r>
        <w:rPr>
          <w:spacing w:val="-15"/>
        </w:rPr>
        <w:t xml:space="preserve"> </w:t>
      </w:r>
      <w:r>
        <w:t xml:space="preserve">program </w:t>
      </w:r>
      <w:r>
        <w:rPr>
          <w:spacing w:val="-2"/>
        </w:rPr>
        <w:t>correctness.</w:t>
      </w:r>
    </w:p>
    <w:p w14:paraId="3D2EE285" w14:textId="77777777" w:rsidR="00E57A4D" w:rsidRDefault="00A87255" w:rsidP="00F22A1E">
      <w:pPr>
        <w:pStyle w:val="NormalBPBHEB"/>
        <w:ind w:left="720"/>
      </w:pPr>
      <w:r>
        <w:t>C11</w:t>
      </w:r>
      <w:r>
        <w:rPr>
          <w:spacing w:val="-2"/>
        </w:rPr>
        <w:t xml:space="preserve"> </w:t>
      </w:r>
      <w:r>
        <w:t>also</w:t>
      </w:r>
      <w:r>
        <w:rPr>
          <w:spacing w:val="-2"/>
        </w:rPr>
        <w:t xml:space="preserve"> </w:t>
      </w:r>
      <w:r>
        <w:t>included</w:t>
      </w:r>
      <w:r>
        <w:rPr>
          <w:spacing w:val="-2"/>
        </w:rPr>
        <w:t xml:space="preserve"> </w:t>
      </w:r>
      <w:r>
        <w:t>several</w:t>
      </w:r>
      <w:r>
        <w:rPr>
          <w:spacing w:val="-2"/>
        </w:rPr>
        <w:t xml:space="preserve"> </w:t>
      </w:r>
      <w:r>
        <w:t>optional</w:t>
      </w:r>
      <w:r>
        <w:rPr>
          <w:spacing w:val="-2"/>
        </w:rPr>
        <w:t xml:space="preserve"> </w:t>
      </w:r>
      <w:r>
        <w:t>features</w:t>
      </w:r>
      <w:r>
        <w:rPr>
          <w:spacing w:val="-2"/>
        </w:rPr>
        <w:t xml:space="preserve"> </w:t>
      </w:r>
      <w:r>
        <w:t>to</w:t>
      </w:r>
      <w:r>
        <w:rPr>
          <w:spacing w:val="-2"/>
        </w:rPr>
        <w:t xml:space="preserve"> </w:t>
      </w:r>
      <w:r>
        <w:t>encourage</w:t>
      </w:r>
      <w:r>
        <w:rPr>
          <w:spacing w:val="-3"/>
        </w:rPr>
        <w:t xml:space="preserve"> </w:t>
      </w:r>
      <w:r>
        <w:t>compiler</w:t>
      </w:r>
      <w:r>
        <w:rPr>
          <w:spacing w:val="-4"/>
        </w:rPr>
        <w:t xml:space="preserve"> </w:t>
      </w:r>
      <w:r>
        <w:t>developers</w:t>
      </w:r>
      <w:r>
        <w:rPr>
          <w:spacing w:val="-3"/>
        </w:rPr>
        <w:t xml:space="preserve"> </w:t>
      </w:r>
      <w:r>
        <w:t>to</w:t>
      </w:r>
      <w:r>
        <w:rPr>
          <w:spacing w:val="-2"/>
        </w:rPr>
        <w:t xml:space="preserve"> </w:t>
      </w:r>
      <w:r>
        <w:t>adopt modern features while maintaining backward compatibility.</w:t>
      </w:r>
    </w:p>
    <w:p w14:paraId="5CD53CAF" w14:textId="1BDBBFD4" w:rsidR="00E57A4D" w:rsidRDefault="00A87255" w:rsidP="00A12EFB">
      <w:pPr>
        <w:pStyle w:val="NormalBPBHEB"/>
        <w:numPr>
          <w:ilvl w:val="0"/>
          <w:numId w:val="37"/>
        </w:numPr>
      </w:pPr>
      <w:r w:rsidRPr="001E61FA">
        <w:rPr>
          <w:b/>
          <w:bCs/>
        </w:rPr>
        <w:t>C17 (2017):</w:t>
      </w:r>
      <w:r w:rsidR="001E61FA">
        <w:rPr>
          <w:b/>
          <w:bCs/>
        </w:rPr>
        <w:t xml:space="preserve"> </w:t>
      </w:r>
      <w:r>
        <w:t>The C17 standard, sometimes referred to as C18, was more of a bug-fix update to C11 than a major</w:t>
      </w:r>
      <w:r w:rsidRPr="001E61FA">
        <w:rPr>
          <w:spacing w:val="14"/>
        </w:rPr>
        <w:t xml:space="preserve"> </w:t>
      </w:r>
      <w:r>
        <w:t>overhaul.</w:t>
      </w:r>
      <w:r w:rsidRPr="001E61FA">
        <w:rPr>
          <w:spacing w:val="20"/>
        </w:rPr>
        <w:t xml:space="preserve"> </w:t>
      </w:r>
      <w:r>
        <w:t>It</w:t>
      </w:r>
      <w:r w:rsidR="00B4697C">
        <w:t xml:space="preserve"> </w:t>
      </w:r>
      <w:r>
        <w:t>did</w:t>
      </w:r>
      <w:r w:rsidR="003405E5">
        <w:t xml:space="preserve"> no</w:t>
      </w:r>
      <w:r>
        <w:t>t</w:t>
      </w:r>
      <w:r w:rsidRPr="001E61FA">
        <w:rPr>
          <w:spacing w:val="20"/>
        </w:rPr>
        <w:t xml:space="preserve"> </w:t>
      </w:r>
      <w:r>
        <w:t>introduce</w:t>
      </w:r>
      <w:r w:rsidRPr="001E61FA">
        <w:rPr>
          <w:spacing w:val="17"/>
        </w:rPr>
        <w:t xml:space="preserve"> </w:t>
      </w:r>
      <w:r>
        <w:t>many</w:t>
      </w:r>
      <w:r w:rsidRPr="001E61FA">
        <w:rPr>
          <w:spacing w:val="17"/>
        </w:rPr>
        <w:t xml:space="preserve"> </w:t>
      </w:r>
      <w:r>
        <w:t>new</w:t>
      </w:r>
      <w:r w:rsidRPr="001E61FA">
        <w:rPr>
          <w:spacing w:val="19"/>
        </w:rPr>
        <w:t xml:space="preserve"> </w:t>
      </w:r>
      <w:r>
        <w:t>features</w:t>
      </w:r>
      <w:r w:rsidRPr="001E61FA">
        <w:rPr>
          <w:spacing w:val="18"/>
        </w:rPr>
        <w:t xml:space="preserve"> </w:t>
      </w:r>
      <w:r>
        <w:t>but</w:t>
      </w:r>
      <w:r w:rsidRPr="001E61FA">
        <w:rPr>
          <w:spacing w:val="18"/>
        </w:rPr>
        <w:t xml:space="preserve"> </w:t>
      </w:r>
      <w:r>
        <w:t>focused</w:t>
      </w:r>
      <w:r w:rsidRPr="001E61FA">
        <w:rPr>
          <w:spacing w:val="17"/>
        </w:rPr>
        <w:t xml:space="preserve"> </w:t>
      </w:r>
      <w:r>
        <w:t>on</w:t>
      </w:r>
      <w:r w:rsidRPr="001E61FA">
        <w:rPr>
          <w:spacing w:val="17"/>
        </w:rPr>
        <w:t xml:space="preserve"> </w:t>
      </w:r>
      <w:r>
        <w:t>resolving</w:t>
      </w:r>
      <w:r w:rsidRPr="001E61FA">
        <w:rPr>
          <w:spacing w:val="17"/>
        </w:rPr>
        <w:t xml:space="preserve"> </w:t>
      </w:r>
      <w:r>
        <w:t>defects</w:t>
      </w:r>
      <w:r w:rsidRPr="001E61FA">
        <w:rPr>
          <w:spacing w:val="21"/>
        </w:rPr>
        <w:t xml:space="preserve"> </w:t>
      </w:r>
      <w:r w:rsidRPr="001E61FA">
        <w:rPr>
          <w:spacing w:val="-5"/>
        </w:rPr>
        <w:t>and</w:t>
      </w:r>
      <w:r w:rsidR="00B4697C" w:rsidRPr="001E61FA">
        <w:rPr>
          <w:spacing w:val="-5"/>
        </w:rPr>
        <w:t xml:space="preserve"> </w:t>
      </w:r>
      <w:r>
        <w:t>clarifying ambiguities in the language specification. It represented the continuous refinement of the language without major innovations.</w:t>
      </w:r>
    </w:p>
    <w:p w14:paraId="14E7D88C" w14:textId="669C54CA" w:rsidR="00E57A4D" w:rsidRDefault="00A87255" w:rsidP="006217A2">
      <w:pPr>
        <w:pStyle w:val="NormalBPBHEB"/>
        <w:numPr>
          <w:ilvl w:val="0"/>
          <w:numId w:val="38"/>
        </w:numPr>
        <w:spacing w:before="21"/>
      </w:pPr>
      <w:r w:rsidRPr="006217A2">
        <w:rPr>
          <w:b/>
          <w:bCs/>
        </w:rPr>
        <w:t>Future of C</w:t>
      </w:r>
      <w:r w:rsidR="009340FC" w:rsidRPr="006217A2">
        <w:rPr>
          <w:b/>
          <w:bCs/>
        </w:rPr>
        <w:t>,</w:t>
      </w:r>
      <w:r w:rsidRPr="006217A2">
        <w:rPr>
          <w:b/>
          <w:bCs/>
          <w:spacing w:val="-1"/>
        </w:rPr>
        <w:t xml:space="preserve"> </w:t>
      </w:r>
      <w:r w:rsidRPr="006217A2">
        <w:rPr>
          <w:b/>
          <w:bCs/>
        </w:rPr>
        <w:t xml:space="preserve">C23 and </w:t>
      </w:r>
      <w:r w:rsidR="00F878C1" w:rsidRPr="006217A2">
        <w:rPr>
          <w:b/>
          <w:bCs/>
          <w:spacing w:val="-2"/>
        </w:rPr>
        <w:t xml:space="preserve">beyond: </w:t>
      </w:r>
      <w:r>
        <w:t>The upcoming C23 standard is expected to include several enhancements to the language, including better support for safety-critical systems, enhanced library functions, and more modern</w:t>
      </w:r>
      <w:r w:rsidRPr="006217A2">
        <w:rPr>
          <w:spacing w:val="-15"/>
        </w:rPr>
        <w:t xml:space="preserve"> </w:t>
      </w:r>
      <w:r>
        <w:t>features</w:t>
      </w:r>
      <w:r w:rsidRPr="006217A2">
        <w:rPr>
          <w:spacing w:val="-14"/>
        </w:rPr>
        <w:t xml:space="preserve"> </w:t>
      </w:r>
      <w:r>
        <w:t>to</w:t>
      </w:r>
      <w:r w:rsidRPr="006217A2">
        <w:rPr>
          <w:spacing w:val="-15"/>
        </w:rPr>
        <w:t xml:space="preserve"> </w:t>
      </w:r>
      <w:r>
        <w:t>improve</w:t>
      </w:r>
      <w:r w:rsidRPr="006217A2">
        <w:rPr>
          <w:spacing w:val="-15"/>
        </w:rPr>
        <w:t xml:space="preserve"> </w:t>
      </w:r>
      <w:r>
        <w:t>both</w:t>
      </w:r>
      <w:r w:rsidRPr="006217A2">
        <w:rPr>
          <w:spacing w:val="-14"/>
        </w:rPr>
        <w:t xml:space="preserve"> </w:t>
      </w:r>
      <w:r>
        <w:t>programmer</w:t>
      </w:r>
      <w:r w:rsidRPr="006217A2">
        <w:rPr>
          <w:spacing w:val="-15"/>
        </w:rPr>
        <w:t xml:space="preserve"> </w:t>
      </w:r>
      <w:r>
        <w:t>productivity</w:t>
      </w:r>
      <w:r w:rsidRPr="006217A2">
        <w:rPr>
          <w:spacing w:val="-15"/>
        </w:rPr>
        <w:t xml:space="preserve"> </w:t>
      </w:r>
      <w:r>
        <w:t>and</w:t>
      </w:r>
      <w:r w:rsidRPr="006217A2">
        <w:rPr>
          <w:spacing w:val="-14"/>
        </w:rPr>
        <w:t xml:space="preserve"> </w:t>
      </w:r>
      <w:r>
        <w:t>program</w:t>
      </w:r>
      <w:r w:rsidRPr="006217A2">
        <w:rPr>
          <w:spacing w:val="-15"/>
        </w:rPr>
        <w:t xml:space="preserve"> </w:t>
      </w:r>
      <w:r>
        <w:t>safety.</w:t>
      </w:r>
      <w:r w:rsidRPr="006217A2">
        <w:rPr>
          <w:spacing w:val="-14"/>
        </w:rPr>
        <w:t xml:space="preserve"> </w:t>
      </w:r>
      <w:r>
        <w:t>While</w:t>
      </w:r>
      <w:r w:rsidRPr="006217A2">
        <w:rPr>
          <w:spacing w:val="-15"/>
        </w:rPr>
        <w:t xml:space="preserve"> </w:t>
      </w:r>
      <w:r>
        <w:t>the</w:t>
      </w:r>
      <w:r w:rsidRPr="006217A2">
        <w:rPr>
          <w:spacing w:val="-15"/>
        </w:rPr>
        <w:t xml:space="preserve"> </w:t>
      </w:r>
      <w:r>
        <w:t>exact specifications are still evolving, C23 is expected to reflect the needs of contemporary developers, ensuring C remains relevant in new domains like IoT, embedded systems, and security-sensitive applications.</w:t>
      </w:r>
    </w:p>
    <w:p w14:paraId="28499BCC" w14:textId="77777777" w:rsidR="008464FF" w:rsidRDefault="008464FF" w:rsidP="008464FF">
      <w:pPr>
        <w:pStyle w:val="NormalBPBHEB"/>
      </w:pPr>
    </w:p>
    <w:p w14:paraId="1D6B2284" w14:textId="77777777" w:rsidR="00E57A4D" w:rsidRDefault="00A87255" w:rsidP="004340D6">
      <w:pPr>
        <w:pStyle w:val="Heading1BPBHEB"/>
      </w:pPr>
      <w:r>
        <w:t>Elements</w:t>
      </w:r>
      <w:r>
        <w:rPr>
          <w:spacing w:val="-1"/>
        </w:rPr>
        <w:t xml:space="preserve"> </w:t>
      </w:r>
      <w:r>
        <w:t>of</w:t>
      </w:r>
      <w:r>
        <w:rPr>
          <w:spacing w:val="-2"/>
        </w:rPr>
        <w:t xml:space="preserve"> </w:t>
      </w:r>
      <w:r>
        <w:rPr>
          <w:spacing w:val="-10"/>
        </w:rPr>
        <w:t>C</w:t>
      </w:r>
    </w:p>
    <w:p w14:paraId="5A660BF9" w14:textId="452BE49B" w:rsidR="00E57A4D" w:rsidRDefault="00A87255" w:rsidP="001B5DBA">
      <w:pPr>
        <w:pStyle w:val="NormalBPBHEB"/>
      </w:pPr>
      <w:r>
        <w:t>C is a structured programming language that has various key elements, each of which plays a crucial role in enabling programmers to develop efficient, structured, and modular code. Understanding</w:t>
      </w:r>
      <w:r>
        <w:rPr>
          <w:spacing w:val="-4"/>
        </w:rPr>
        <w:t xml:space="preserve"> </w:t>
      </w:r>
      <w:r>
        <w:t>these</w:t>
      </w:r>
      <w:r>
        <w:rPr>
          <w:spacing w:val="-3"/>
        </w:rPr>
        <w:t xml:space="preserve"> </w:t>
      </w:r>
      <w:r>
        <w:t>elements</w:t>
      </w:r>
      <w:r>
        <w:rPr>
          <w:spacing w:val="-4"/>
        </w:rPr>
        <w:t xml:space="preserve"> </w:t>
      </w:r>
      <w:r>
        <w:t>is</w:t>
      </w:r>
      <w:r>
        <w:rPr>
          <w:spacing w:val="-4"/>
        </w:rPr>
        <w:t xml:space="preserve"> </w:t>
      </w:r>
      <w:r>
        <w:t>essential</w:t>
      </w:r>
      <w:r>
        <w:rPr>
          <w:spacing w:val="-4"/>
        </w:rPr>
        <w:t xml:space="preserve"> </w:t>
      </w:r>
      <w:r>
        <w:t>for</w:t>
      </w:r>
      <w:r>
        <w:rPr>
          <w:spacing w:val="-4"/>
        </w:rPr>
        <w:t xml:space="preserve"> </w:t>
      </w:r>
      <w:r>
        <w:t>mastering</w:t>
      </w:r>
      <w:r>
        <w:rPr>
          <w:spacing w:val="-4"/>
        </w:rPr>
        <w:t xml:space="preserve"> </w:t>
      </w:r>
      <w:r>
        <w:t>the</w:t>
      </w:r>
      <w:r>
        <w:rPr>
          <w:spacing w:val="-4"/>
        </w:rPr>
        <w:t xml:space="preserve"> </w:t>
      </w:r>
      <w:r>
        <w:t>C</w:t>
      </w:r>
      <w:r>
        <w:rPr>
          <w:spacing w:val="-4"/>
        </w:rPr>
        <w:t xml:space="preserve"> </w:t>
      </w:r>
      <w:r>
        <w:t>language</w:t>
      </w:r>
      <w:r>
        <w:rPr>
          <w:spacing w:val="-3"/>
        </w:rPr>
        <w:t xml:space="preserve"> </w:t>
      </w:r>
      <w:r>
        <w:t>and developing</w:t>
      </w:r>
      <w:r>
        <w:rPr>
          <w:spacing w:val="-4"/>
        </w:rPr>
        <w:t xml:space="preserve"> </w:t>
      </w:r>
      <w:r>
        <w:t>robust programs. The primary elements of C include data types, variables, constants, operators, control</w:t>
      </w:r>
      <w:r>
        <w:rPr>
          <w:spacing w:val="-15"/>
        </w:rPr>
        <w:t xml:space="preserve"> </w:t>
      </w:r>
      <w:r>
        <w:t>structures,</w:t>
      </w:r>
      <w:r>
        <w:rPr>
          <w:spacing w:val="-15"/>
        </w:rPr>
        <w:t xml:space="preserve"> </w:t>
      </w:r>
      <w:r>
        <w:t>functions,</w:t>
      </w:r>
      <w:r>
        <w:rPr>
          <w:spacing w:val="-15"/>
        </w:rPr>
        <w:t xml:space="preserve"> </w:t>
      </w:r>
      <w:r>
        <w:t>arrays,</w:t>
      </w:r>
      <w:r>
        <w:rPr>
          <w:spacing w:val="-15"/>
        </w:rPr>
        <w:t xml:space="preserve"> </w:t>
      </w:r>
      <w:r>
        <w:t>pointers,</w:t>
      </w:r>
      <w:r>
        <w:rPr>
          <w:spacing w:val="-15"/>
        </w:rPr>
        <w:t xml:space="preserve"> </w:t>
      </w:r>
      <w:r>
        <w:t>strings,</w:t>
      </w:r>
      <w:r>
        <w:rPr>
          <w:spacing w:val="-15"/>
        </w:rPr>
        <w:t xml:space="preserve"> </w:t>
      </w:r>
      <w:r>
        <w:t>and</w:t>
      </w:r>
      <w:r>
        <w:rPr>
          <w:spacing w:val="-15"/>
        </w:rPr>
        <w:t xml:space="preserve"> </w:t>
      </w:r>
      <w:r>
        <w:t>structures/unions.</w:t>
      </w:r>
      <w:r>
        <w:rPr>
          <w:spacing w:val="-15"/>
        </w:rPr>
        <w:t xml:space="preserve"> </w:t>
      </w:r>
      <w:r w:rsidR="00717124">
        <w:t>The following</w:t>
      </w:r>
      <w:r>
        <w:rPr>
          <w:spacing w:val="-15"/>
        </w:rPr>
        <w:t xml:space="preserve"> </w:t>
      </w:r>
      <w:r>
        <w:t>is</w:t>
      </w:r>
      <w:r>
        <w:rPr>
          <w:spacing w:val="-15"/>
        </w:rPr>
        <w:t xml:space="preserve"> </w:t>
      </w:r>
      <w:r>
        <w:t>a</w:t>
      </w:r>
      <w:r>
        <w:rPr>
          <w:spacing w:val="-15"/>
        </w:rPr>
        <w:t xml:space="preserve"> </w:t>
      </w:r>
      <w:r>
        <w:t>detailed explanation of these elements</w:t>
      </w:r>
      <w:r w:rsidR="008E3D88">
        <w:t>.</w:t>
      </w:r>
    </w:p>
    <w:p w14:paraId="43510330" w14:textId="77777777" w:rsidR="00BF0D2F" w:rsidRDefault="00BF0D2F" w:rsidP="00BF0D2F">
      <w:pPr>
        <w:pStyle w:val="NormalBPBHEB"/>
      </w:pPr>
    </w:p>
    <w:p w14:paraId="538F991E" w14:textId="77777777" w:rsidR="00E6514E" w:rsidRDefault="00A87255" w:rsidP="00865431">
      <w:pPr>
        <w:pStyle w:val="Heading2BPBHEB"/>
      </w:pPr>
      <w:r w:rsidRPr="0027041A">
        <w:t xml:space="preserve">Data </w:t>
      </w:r>
      <w:r w:rsidR="0027041A" w:rsidRPr="0027041A">
        <w:t>types</w:t>
      </w:r>
    </w:p>
    <w:p w14:paraId="41CA4665" w14:textId="163392B3" w:rsidR="00E57A4D" w:rsidRDefault="00A87255" w:rsidP="00AA0F89">
      <w:pPr>
        <w:pStyle w:val="NormalBPBHEB"/>
      </w:pPr>
      <w:r>
        <w:t>Data types define the type of data that a variable can hold in a C program. C supports several types of data, which can broadly be categorized into:</w:t>
      </w:r>
    </w:p>
    <w:p w14:paraId="51724941" w14:textId="1885CA12" w:rsidR="00E57A4D" w:rsidRPr="00AB3574" w:rsidRDefault="00A87255" w:rsidP="00995ADB">
      <w:pPr>
        <w:pStyle w:val="NormalBPBHEB"/>
        <w:numPr>
          <w:ilvl w:val="0"/>
          <w:numId w:val="38"/>
        </w:numPr>
      </w:pPr>
      <w:r w:rsidRPr="00AB3574">
        <w:lastRenderedPageBreak/>
        <w:t>Basic</w:t>
      </w:r>
      <w:r w:rsidRPr="00AB3574">
        <w:rPr>
          <w:spacing w:val="-4"/>
        </w:rPr>
        <w:t xml:space="preserve"> </w:t>
      </w:r>
      <w:r w:rsidR="0053449E" w:rsidRPr="00AB3574">
        <w:t>data</w:t>
      </w:r>
      <w:r w:rsidR="0053449E" w:rsidRPr="00AB3574">
        <w:rPr>
          <w:spacing w:val="-1"/>
        </w:rPr>
        <w:t xml:space="preserve"> </w:t>
      </w:r>
      <w:r w:rsidR="0053449E" w:rsidRPr="00AB3574">
        <w:rPr>
          <w:spacing w:val="-4"/>
        </w:rPr>
        <w:t>type</w:t>
      </w:r>
      <w:r w:rsidR="0053449E">
        <w:rPr>
          <w:spacing w:val="-4"/>
        </w:rPr>
        <w:t>:</w:t>
      </w:r>
    </w:p>
    <w:p w14:paraId="14E7B0A1" w14:textId="77777777" w:rsidR="00E57A4D" w:rsidRDefault="00A87255" w:rsidP="007717DA">
      <w:pPr>
        <w:pStyle w:val="NormalBPBHEB"/>
        <w:numPr>
          <w:ilvl w:val="0"/>
          <w:numId w:val="51"/>
        </w:numPr>
      </w:pPr>
      <w:r>
        <w:t>int</w:t>
      </w:r>
    </w:p>
    <w:p w14:paraId="176FC22B" w14:textId="77777777" w:rsidR="00E57A4D" w:rsidRDefault="00A87255" w:rsidP="007717DA">
      <w:pPr>
        <w:pStyle w:val="NormalBPBHEB"/>
        <w:numPr>
          <w:ilvl w:val="0"/>
          <w:numId w:val="51"/>
        </w:numPr>
      </w:pPr>
      <w:r>
        <w:rPr>
          <w:spacing w:val="-2"/>
        </w:rPr>
        <w:t>float</w:t>
      </w:r>
    </w:p>
    <w:p w14:paraId="3578AF82" w14:textId="77777777" w:rsidR="00E57A4D" w:rsidRDefault="00A87255" w:rsidP="007717DA">
      <w:pPr>
        <w:pStyle w:val="NormalBPBHEB"/>
        <w:numPr>
          <w:ilvl w:val="0"/>
          <w:numId w:val="51"/>
        </w:numPr>
      </w:pPr>
      <w:r>
        <w:rPr>
          <w:spacing w:val="-2"/>
        </w:rPr>
        <w:t>double</w:t>
      </w:r>
    </w:p>
    <w:p w14:paraId="71F1D76E" w14:textId="77777777" w:rsidR="00E57A4D" w:rsidRDefault="00A87255" w:rsidP="007717DA">
      <w:pPr>
        <w:pStyle w:val="NormalBPBHEB"/>
        <w:numPr>
          <w:ilvl w:val="0"/>
          <w:numId w:val="51"/>
        </w:numPr>
      </w:pPr>
      <w:r>
        <w:rPr>
          <w:spacing w:val="-4"/>
        </w:rPr>
        <w:t>char</w:t>
      </w:r>
    </w:p>
    <w:p w14:paraId="3DB77B7F" w14:textId="5594E1F7" w:rsidR="00E57A4D" w:rsidRDefault="00A87255" w:rsidP="00A75DC8">
      <w:pPr>
        <w:pStyle w:val="NormalBPBHEB"/>
        <w:numPr>
          <w:ilvl w:val="0"/>
          <w:numId w:val="50"/>
        </w:numPr>
      </w:pPr>
      <w:r>
        <w:t>Derived</w:t>
      </w:r>
      <w:r>
        <w:rPr>
          <w:spacing w:val="-4"/>
        </w:rPr>
        <w:t xml:space="preserve"> </w:t>
      </w:r>
      <w:r w:rsidR="004F400D">
        <w:t>data</w:t>
      </w:r>
      <w:r w:rsidR="004F400D">
        <w:rPr>
          <w:spacing w:val="-2"/>
        </w:rPr>
        <w:t xml:space="preserve"> </w:t>
      </w:r>
      <w:r w:rsidR="004F400D">
        <w:rPr>
          <w:spacing w:val="-4"/>
        </w:rPr>
        <w:t>type</w:t>
      </w:r>
    </w:p>
    <w:p w14:paraId="43097EEB" w14:textId="122C7527" w:rsidR="00E57A4D" w:rsidRDefault="00A87255" w:rsidP="00A75DC8">
      <w:pPr>
        <w:pStyle w:val="NormalBPBHEB"/>
        <w:numPr>
          <w:ilvl w:val="0"/>
          <w:numId w:val="50"/>
        </w:numPr>
      </w:pPr>
      <w:r>
        <w:t>Enumeration</w:t>
      </w:r>
      <w:r>
        <w:rPr>
          <w:spacing w:val="-3"/>
        </w:rPr>
        <w:t xml:space="preserve"> </w:t>
      </w:r>
      <w:r w:rsidR="004F400D">
        <w:t>types</w:t>
      </w:r>
      <w:r w:rsidR="004F400D">
        <w:rPr>
          <w:spacing w:val="-2"/>
        </w:rPr>
        <w:t xml:space="preserve"> </w:t>
      </w:r>
      <w:r>
        <w:rPr>
          <w:spacing w:val="-2"/>
        </w:rPr>
        <w:t>(enum)</w:t>
      </w:r>
    </w:p>
    <w:p w14:paraId="5E56D7A8" w14:textId="746BCAD3" w:rsidR="00E57A4D" w:rsidRPr="00FD48FB" w:rsidRDefault="00A87255" w:rsidP="00A75DC8">
      <w:pPr>
        <w:pStyle w:val="NormalBPBHEB"/>
        <w:numPr>
          <w:ilvl w:val="0"/>
          <w:numId w:val="50"/>
        </w:numPr>
      </w:pPr>
      <w:r>
        <w:t>Void</w:t>
      </w:r>
      <w:r>
        <w:rPr>
          <w:spacing w:val="-3"/>
        </w:rPr>
        <w:t xml:space="preserve"> </w:t>
      </w:r>
      <w:r w:rsidR="004F400D">
        <w:t>data</w:t>
      </w:r>
      <w:r w:rsidR="004F400D">
        <w:rPr>
          <w:spacing w:val="-1"/>
        </w:rPr>
        <w:t xml:space="preserve"> </w:t>
      </w:r>
      <w:r w:rsidR="004F400D">
        <w:rPr>
          <w:spacing w:val="-4"/>
        </w:rPr>
        <w:t>type</w:t>
      </w:r>
    </w:p>
    <w:p w14:paraId="4E749C20" w14:textId="77777777" w:rsidR="00FD48FB" w:rsidRDefault="00FD48FB" w:rsidP="006A7099">
      <w:pPr>
        <w:pStyle w:val="NormalBPBHEB"/>
      </w:pPr>
    </w:p>
    <w:p w14:paraId="05AC1F00" w14:textId="77777777" w:rsidR="008E0B30" w:rsidRDefault="00A87255" w:rsidP="00865431">
      <w:pPr>
        <w:pStyle w:val="Heading2BPBHEB"/>
      </w:pPr>
      <w:r w:rsidRPr="00142CF8">
        <w:t>Int</w:t>
      </w:r>
    </w:p>
    <w:p w14:paraId="4F55C7FF" w14:textId="55F07B04" w:rsidR="00E57A4D" w:rsidRDefault="00A87255" w:rsidP="001B3899">
      <w:pPr>
        <w:pStyle w:val="NormalBPBHEB"/>
      </w:pPr>
      <w:r>
        <w:t>In C, the int data type is used to represent integer values, which are whole numbers without a decimal point. The</w:t>
      </w:r>
      <w:r w:rsidRPr="00142CF8">
        <w:rPr>
          <w:spacing w:val="-2"/>
        </w:rPr>
        <w:t xml:space="preserve"> </w:t>
      </w:r>
      <w:r>
        <w:t>size</w:t>
      </w:r>
      <w:r w:rsidRPr="00142CF8">
        <w:rPr>
          <w:spacing w:val="-2"/>
        </w:rPr>
        <w:t xml:space="preserve"> </w:t>
      </w:r>
      <w:r>
        <w:t>of</w:t>
      </w:r>
      <w:r w:rsidRPr="00142CF8">
        <w:rPr>
          <w:spacing w:val="-1"/>
        </w:rPr>
        <w:t xml:space="preserve"> </w:t>
      </w:r>
      <w:r>
        <w:t>an int typically depends on the</w:t>
      </w:r>
      <w:r w:rsidRPr="00142CF8">
        <w:rPr>
          <w:spacing w:val="-1"/>
        </w:rPr>
        <w:t xml:space="preserve"> </w:t>
      </w:r>
      <w:r>
        <w:t>system architecture</w:t>
      </w:r>
      <w:r w:rsidRPr="00142CF8">
        <w:rPr>
          <w:spacing w:val="-2"/>
        </w:rPr>
        <w:t xml:space="preserve"> </w:t>
      </w:r>
      <w:r>
        <w:t>(usually 4 bytes on</w:t>
      </w:r>
      <w:r w:rsidRPr="00142CF8">
        <w:rPr>
          <w:spacing w:val="-15"/>
        </w:rPr>
        <w:t xml:space="preserve"> </w:t>
      </w:r>
      <w:r>
        <w:t>most</w:t>
      </w:r>
      <w:r w:rsidRPr="00142CF8">
        <w:rPr>
          <w:spacing w:val="-14"/>
        </w:rPr>
        <w:t xml:space="preserve"> </w:t>
      </w:r>
      <w:r>
        <w:t>modern</w:t>
      </w:r>
      <w:r w:rsidRPr="00142CF8">
        <w:rPr>
          <w:spacing w:val="-15"/>
        </w:rPr>
        <w:t xml:space="preserve"> </w:t>
      </w:r>
      <w:r>
        <w:t>systems),</w:t>
      </w:r>
      <w:r w:rsidRPr="00142CF8">
        <w:rPr>
          <w:spacing w:val="-14"/>
        </w:rPr>
        <w:t xml:space="preserve"> </w:t>
      </w:r>
      <w:r>
        <w:t>which</w:t>
      </w:r>
      <w:r w:rsidRPr="00142CF8">
        <w:rPr>
          <w:spacing w:val="-15"/>
        </w:rPr>
        <w:t xml:space="preserve"> </w:t>
      </w:r>
      <w:r>
        <w:t>can</w:t>
      </w:r>
      <w:r w:rsidRPr="00142CF8">
        <w:rPr>
          <w:spacing w:val="-13"/>
        </w:rPr>
        <w:t xml:space="preserve"> </w:t>
      </w:r>
      <w:r>
        <w:t>store</w:t>
      </w:r>
      <w:r w:rsidRPr="00142CF8">
        <w:rPr>
          <w:spacing w:val="-15"/>
        </w:rPr>
        <w:t xml:space="preserve"> </w:t>
      </w:r>
      <w:r>
        <w:t>values</w:t>
      </w:r>
      <w:r w:rsidRPr="00142CF8">
        <w:rPr>
          <w:spacing w:val="-14"/>
        </w:rPr>
        <w:t xml:space="preserve"> </w:t>
      </w:r>
      <w:r>
        <w:t>in</w:t>
      </w:r>
      <w:r w:rsidRPr="00142CF8">
        <w:rPr>
          <w:spacing w:val="-15"/>
        </w:rPr>
        <w:t xml:space="preserve"> </w:t>
      </w:r>
      <w:r>
        <w:t>the</w:t>
      </w:r>
      <w:r w:rsidRPr="00142CF8">
        <w:rPr>
          <w:spacing w:val="-15"/>
        </w:rPr>
        <w:t xml:space="preserve"> </w:t>
      </w:r>
      <w:r>
        <w:t>range</w:t>
      </w:r>
      <w:r w:rsidRPr="00142CF8">
        <w:rPr>
          <w:spacing w:val="-15"/>
        </w:rPr>
        <w:t xml:space="preserve"> </w:t>
      </w:r>
      <w:r>
        <w:t>of</w:t>
      </w:r>
      <w:r w:rsidRPr="00142CF8">
        <w:rPr>
          <w:spacing w:val="-15"/>
        </w:rPr>
        <w:t xml:space="preserve"> </w:t>
      </w:r>
      <w:r>
        <w:t>approximately</w:t>
      </w:r>
      <w:r w:rsidRPr="00142CF8">
        <w:rPr>
          <w:spacing w:val="-13"/>
        </w:rPr>
        <w:t xml:space="preserve"> </w:t>
      </w:r>
      <w:r>
        <w:t>-2,147,483,648 to</w:t>
      </w:r>
      <w:r w:rsidRPr="00142CF8">
        <w:rPr>
          <w:spacing w:val="-9"/>
        </w:rPr>
        <w:t xml:space="preserve"> </w:t>
      </w:r>
      <w:r>
        <w:t>2,147,483,647</w:t>
      </w:r>
      <w:r w:rsidRPr="00142CF8">
        <w:rPr>
          <w:spacing w:val="-10"/>
        </w:rPr>
        <w:t xml:space="preserve"> </w:t>
      </w:r>
      <w:r>
        <w:t>(for</w:t>
      </w:r>
      <w:r w:rsidRPr="00142CF8">
        <w:rPr>
          <w:spacing w:val="-10"/>
        </w:rPr>
        <w:t xml:space="preserve"> </w:t>
      </w:r>
      <w:r>
        <w:t>a</w:t>
      </w:r>
      <w:r w:rsidRPr="00142CF8">
        <w:rPr>
          <w:spacing w:val="-11"/>
        </w:rPr>
        <w:t xml:space="preserve"> </w:t>
      </w:r>
      <w:r>
        <w:t>32-bit</w:t>
      </w:r>
      <w:r w:rsidRPr="00142CF8">
        <w:rPr>
          <w:spacing w:val="-9"/>
        </w:rPr>
        <w:t xml:space="preserve"> </w:t>
      </w:r>
      <w:r>
        <w:t>signed</w:t>
      </w:r>
      <w:r w:rsidRPr="00142CF8">
        <w:rPr>
          <w:spacing w:val="-10"/>
        </w:rPr>
        <w:t xml:space="preserve"> </w:t>
      </w:r>
      <w:r>
        <w:t>integer).</w:t>
      </w:r>
      <w:r w:rsidRPr="00142CF8">
        <w:rPr>
          <w:spacing w:val="-10"/>
        </w:rPr>
        <w:t xml:space="preserve"> </w:t>
      </w:r>
      <w:r>
        <w:t>This</w:t>
      </w:r>
      <w:r w:rsidRPr="00142CF8">
        <w:rPr>
          <w:spacing w:val="-9"/>
        </w:rPr>
        <w:t xml:space="preserve"> </w:t>
      </w:r>
      <w:r>
        <w:t>range</w:t>
      </w:r>
      <w:r w:rsidRPr="00142CF8">
        <w:rPr>
          <w:spacing w:val="-11"/>
        </w:rPr>
        <w:t xml:space="preserve"> </w:t>
      </w:r>
      <w:r>
        <w:t>is</w:t>
      </w:r>
      <w:r w:rsidRPr="00142CF8">
        <w:rPr>
          <w:spacing w:val="-9"/>
        </w:rPr>
        <w:t xml:space="preserve"> </w:t>
      </w:r>
      <w:r>
        <w:t>dictated</w:t>
      </w:r>
      <w:r w:rsidRPr="00142CF8">
        <w:rPr>
          <w:spacing w:val="-10"/>
        </w:rPr>
        <w:t xml:space="preserve"> </w:t>
      </w:r>
      <w:r>
        <w:t>by</w:t>
      </w:r>
      <w:r w:rsidRPr="00142CF8">
        <w:rPr>
          <w:spacing w:val="-10"/>
        </w:rPr>
        <w:t xml:space="preserve"> </w:t>
      </w:r>
      <w:r>
        <w:t>the</w:t>
      </w:r>
      <w:r w:rsidRPr="00142CF8">
        <w:rPr>
          <w:spacing w:val="-8"/>
        </w:rPr>
        <w:t xml:space="preserve"> </w:t>
      </w:r>
      <w:r>
        <w:t>fact</w:t>
      </w:r>
      <w:r w:rsidRPr="00142CF8">
        <w:rPr>
          <w:spacing w:val="-9"/>
        </w:rPr>
        <w:t xml:space="preserve"> </w:t>
      </w:r>
      <w:r>
        <w:t>that</w:t>
      </w:r>
      <w:r w:rsidRPr="00142CF8">
        <w:rPr>
          <w:spacing w:val="-10"/>
        </w:rPr>
        <w:t xml:space="preserve"> </w:t>
      </w:r>
      <w:r>
        <w:t>the</w:t>
      </w:r>
      <w:r w:rsidRPr="00142CF8">
        <w:rPr>
          <w:spacing w:val="-10"/>
        </w:rPr>
        <w:t xml:space="preserve"> </w:t>
      </w:r>
      <w:r>
        <w:t>int</w:t>
      </w:r>
      <w:r w:rsidRPr="00142CF8">
        <w:rPr>
          <w:spacing w:val="-9"/>
        </w:rPr>
        <w:t xml:space="preserve"> </w:t>
      </w:r>
      <w:r>
        <w:t>type</w:t>
      </w:r>
      <w:r w:rsidR="00A12C0A">
        <w:t>,</w:t>
      </w:r>
      <w:r>
        <w:t xml:space="preserve"> by default</w:t>
      </w:r>
      <w:r w:rsidR="00A12C0A">
        <w:t>,</w:t>
      </w:r>
      <w:r>
        <w:t xml:space="preserve"> is a signed integer, meaning it can hold both negative and positive numbers. However, you can also declare an unsigned int, which allows you to store only non-negative numbers but with a larger positive range.</w:t>
      </w:r>
    </w:p>
    <w:p w14:paraId="0D3CBE4A" w14:textId="77777777" w:rsidR="006560E4" w:rsidRDefault="006560E4" w:rsidP="001B3899">
      <w:pPr>
        <w:pStyle w:val="NormalBPBHEB"/>
      </w:pPr>
    </w:p>
    <w:p w14:paraId="0ED8B00D" w14:textId="77777777" w:rsidR="006560E4" w:rsidRPr="006560E4" w:rsidRDefault="00A87255" w:rsidP="00865431">
      <w:pPr>
        <w:pStyle w:val="Heading3BPBHEB"/>
        <w:rPr>
          <w:spacing w:val="-5"/>
        </w:rPr>
      </w:pPr>
      <w:r w:rsidRPr="006560E4">
        <w:t>Declaring</w:t>
      </w:r>
      <w:r w:rsidRPr="006560E4">
        <w:rPr>
          <w:spacing w:val="-3"/>
        </w:rPr>
        <w:t xml:space="preserve"> </w:t>
      </w:r>
      <w:r w:rsidRPr="006560E4">
        <w:t>and</w:t>
      </w:r>
      <w:r w:rsidRPr="006560E4">
        <w:rPr>
          <w:spacing w:val="-1"/>
        </w:rPr>
        <w:t xml:space="preserve"> </w:t>
      </w:r>
      <w:r w:rsidR="00190E61" w:rsidRPr="006560E4">
        <w:t>using</w:t>
      </w:r>
      <w:r w:rsidR="00190E61" w:rsidRPr="006560E4">
        <w:rPr>
          <w:spacing w:val="-1"/>
        </w:rPr>
        <w:t xml:space="preserve"> </w:t>
      </w:r>
      <w:r w:rsidRPr="006560E4">
        <w:rPr>
          <w:spacing w:val="-5"/>
        </w:rPr>
        <w:t>int</w:t>
      </w:r>
    </w:p>
    <w:p w14:paraId="6A4A04AB" w14:textId="7FA8EEA8" w:rsidR="00E57A4D" w:rsidRPr="00EF20E8" w:rsidRDefault="00A87255" w:rsidP="006560E4">
      <w:pPr>
        <w:pStyle w:val="NormalBPBHEB"/>
      </w:pPr>
      <w:r>
        <w:t xml:space="preserve">The int data type can be used to declare variables and store integer values. Here's a simple </w:t>
      </w:r>
      <w:r w:rsidRPr="0044614D">
        <w:rPr>
          <w:spacing w:val="-2"/>
        </w:rPr>
        <w:t>example:</w:t>
      </w:r>
    </w:p>
    <w:p w14:paraId="23A7E95F" w14:textId="77777777" w:rsidR="00EF20E8" w:rsidRDefault="00EF20E8">
      <w:pPr>
        <w:pStyle w:val="CodeBlockBPBHEB"/>
        <w:pPrChange w:id="30" w:author="Abhiram Arali" w:date="2024-11-13T10:11:00Z">
          <w:pPr>
            <w:pStyle w:val="BodyText"/>
            <w:spacing w:before="18" w:line="499" w:lineRule="auto"/>
            <w:ind w:left="107" w:right="7328"/>
          </w:pPr>
        </w:pPrChange>
      </w:pPr>
      <w:r>
        <w:t>#include</w:t>
      </w:r>
      <w:r>
        <w:rPr>
          <w:spacing w:val="-15"/>
        </w:rPr>
        <w:t xml:space="preserve"> </w:t>
      </w:r>
      <w:r>
        <w:t>&lt;stdio.h&gt; int main() {</w:t>
      </w:r>
    </w:p>
    <w:p w14:paraId="7BB09762" w14:textId="77777777" w:rsidR="00EF20E8" w:rsidRDefault="00EF20E8">
      <w:pPr>
        <w:pStyle w:val="CodeBlockBPBHEB"/>
        <w:pPrChange w:id="31" w:author="Abhiram Arali" w:date="2024-11-13T10:11:00Z">
          <w:pPr>
            <w:pStyle w:val="BodyText"/>
            <w:spacing w:line="275" w:lineRule="exact"/>
            <w:ind w:left="347"/>
          </w:pPr>
        </w:pPrChange>
      </w:pPr>
      <w:r>
        <w:t>int</w:t>
      </w:r>
      <w:r>
        <w:rPr>
          <w:spacing w:val="-1"/>
        </w:rPr>
        <w:t xml:space="preserve"> </w:t>
      </w:r>
      <w:r>
        <w:t>a</w:t>
      </w:r>
      <w:r>
        <w:rPr>
          <w:spacing w:val="-2"/>
        </w:rPr>
        <w:t xml:space="preserve"> </w:t>
      </w:r>
      <w:r>
        <w:t>=</w:t>
      </w:r>
      <w:r>
        <w:rPr>
          <w:spacing w:val="-1"/>
        </w:rPr>
        <w:t xml:space="preserve"> </w:t>
      </w:r>
      <w:r>
        <w:t>10;</w:t>
      </w:r>
      <w:r>
        <w:rPr>
          <w:spacing w:val="58"/>
        </w:rPr>
        <w:t xml:space="preserve"> </w:t>
      </w:r>
      <w:r>
        <w:t>// declaring</w:t>
      </w:r>
      <w:r>
        <w:rPr>
          <w:spacing w:val="1"/>
        </w:rPr>
        <w:t xml:space="preserve"> </w:t>
      </w:r>
      <w:r>
        <w:t>an</w:t>
      </w:r>
      <w:r>
        <w:rPr>
          <w:spacing w:val="-1"/>
        </w:rPr>
        <w:t xml:space="preserve"> </w:t>
      </w:r>
      <w:r>
        <w:t>integer variable</w:t>
      </w:r>
      <w:r>
        <w:rPr>
          <w:spacing w:val="-1"/>
        </w:rPr>
        <w:t xml:space="preserve"> </w:t>
      </w:r>
      <w:r>
        <w:t>'a'</w:t>
      </w:r>
      <w:r>
        <w:rPr>
          <w:spacing w:val="-1"/>
        </w:rPr>
        <w:t xml:space="preserve"> </w:t>
      </w:r>
      <w:r>
        <w:t>and assigning</w:t>
      </w:r>
      <w:r>
        <w:rPr>
          <w:spacing w:val="-1"/>
        </w:rPr>
        <w:t xml:space="preserve"> </w:t>
      </w:r>
      <w:r>
        <w:t>value</w:t>
      </w:r>
      <w:r>
        <w:rPr>
          <w:spacing w:val="-1"/>
        </w:rPr>
        <w:t xml:space="preserve"> </w:t>
      </w:r>
      <w:r>
        <w:rPr>
          <w:spacing w:val="-5"/>
        </w:rPr>
        <w:t>10</w:t>
      </w:r>
    </w:p>
    <w:p w14:paraId="40AC7B72" w14:textId="77777777" w:rsidR="00EF20E8" w:rsidRDefault="00EF20E8">
      <w:pPr>
        <w:pStyle w:val="CodeBlockBPBHEB"/>
        <w:pPrChange w:id="32" w:author="Abhiram Arali" w:date="2024-11-13T10:11:00Z">
          <w:pPr>
            <w:pStyle w:val="BodyText"/>
            <w:spacing w:before="21"/>
          </w:pPr>
        </w:pPrChange>
      </w:pPr>
    </w:p>
    <w:p w14:paraId="34088D05" w14:textId="77777777" w:rsidR="00EF20E8" w:rsidRDefault="00EF20E8">
      <w:pPr>
        <w:pStyle w:val="CodeBlockBPBHEB"/>
        <w:pPrChange w:id="33" w:author="Abhiram Arali" w:date="2024-11-13T10:11:00Z">
          <w:pPr>
            <w:pStyle w:val="BodyText"/>
            <w:spacing w:before="1" w:line="499" w:lineRule="auto"/>
            <w:ind w:left="347" w:right="966"/>
          </w:pPr>
        </w:pPrChange>
      </w:pPr>
      <w:r>
        <w:t>int</w:t>
      </w:r>
      <w:r>
        <w:rPr>
          <w:spacing w:val="-3"/>
        </w:rPr>
        <w:t xml:space="preserve"> </w:t>
      </w:r>
      <w:r>
        <w:t>b</w:t>
      </w:r>
      <w:r>
        <w:rPr>
          <w:spacing w:val="-3"/>
        </w:rPr>
        <w:t xml:space="preserve"> </w:t>
      </w:r>
      <w:r>
        <w:t>=</w:t>
      </w:r>
      <w:r>
        <w:rPr>
          <w:spacing w:val="-4"/>
        </w:rPr>
        <w:t xml:space="preserve"> </w:t>
      </w:r>
      <w:r>
        <w:t>-5;</w:t>
      </w:r>
      <w:r>
        <w:rPr>
          <w:spacing w:val="40"/>
        </w:rPr>
        <w:t xml:space="preserve"> </w:t>
      </w:r>
      <w:r>
        <w:t>//</w:t>
      </w:r>
      <w:r>
        <w:rPr>
          <w:spacing w:val="-3"/>
        </w:rPr>
        <w:t xml:space="preserve"> </w:t>
      </w:r>
      <w:r>
        <w:t>declaring</w:t>
      </w:r>
      <w:r>
        <w:rPr>
          <w:spacing w:val="-1"/>
        </w:rPr>
        <w:t xml:space="preserve"> </w:t>
      </w:r>
      <w:r>
        <w:t>another</w:t>
      </w:r>
      <w:r>
        <w:rPr>
          <w:spacing w:val="-5"/>
        </w:rPr>
        <w:t xml:space="preserve"> </w:t>
      </w:r>
      <w:r>
        <w:t>integer</w:t>
      </w:r>
      <w:r>
        <w:rPr>
          <w:spacing w:val="-3"/>
        </w:rPr>
        <w:t xml:space="preserve"> </w:t>
      </w:r>
      <w:r>
        <w:t>variable</w:t>
      </w:r>
      <w:r>
        <w:rPr>
          <w:spacing w:val="-4"/>
        </w:rPr>
        <w:t xml:space="preserve"> </w:t>
      </w:r>
      <w:r>
        <w:t>'b'</w:t>
      </w:r>
      <w:r>
        <w:rPr>
          <w:spacing w:val="-3"/>
        </w:rPr>
        <w:t xml:space="preserve"> </w:t>
      </w:r>
      <w:r>
        <w:t>and</w:t>
      </w:r>
      <w:r>
        <w:rPr>
          <w:spacing w:val="-3"/>
        </w:rPr>
        <w:t xml:space="preserve"> </w:t>
      </w:r>
      <w:r>
        <w:t>assigning</w:t>
      </w:r>
      <w:r>
        <w:rPr>
          <w:spacing w:val="-3"/>
        </w:rPr>
        <w:t xml:space="preserve"> </w:t>
      </w:r>
      <w:r>
        <w:t>a</w:t>
      </w:r>
      <w:r>
        <w:rPr>
          <w:spacing w:val="-3"/>
        </w:rPr>
        <w:t xml:space="preserve"> </w:t>
      </w:r>
      <w:r>
        <w:t>negative</w:t>
      </w:r>
      <w:r>
        <w:rPr>
          <w:spacing w:val="-4"/>
        </w:rPr>
        <w:t xml:space="preserve"> </w:t>
      </w:r>
      <w:r>
        <w:t>value int sum = a + b;</w:t>
      </w:r>
      <w:r>
        <w:rPr>
          <w:spacing w:val="40"/>
        </w:rPr>
        <w:t xml:space="preserve"> </w:t>
      </w:r>
      <w:r>
        <w:t>// performing addition</w:t>
      </w:r>
    </w:p>
    <w:p w14:paraId="4716D308" w14:textId="77777777" w:rsidR="00EF20E8" w:rsidRDefault="00EF20E8">
      <w:pPr>
        <w:pStyle w:val="CodeBlockBPBHEB"/>
        <w:pPrChange w:id="34" w:author="Abhiram Arali" w:date="2024-11-13T10:11:00Z">
          <w:pPr>
            <w:pStyle w:val="BodyText"/>
            <w:spacing w:line="499" w:lineRule="auto"/>
            <w:ind w:left="347" w:right="5044"/>
          </w:pPr>
        </w:pPrChange>
      </w:pPr>
      <w:r>
        <w:t>printf("Value of a: %d\n", a); printf("Value of b: %d\n", b); printf("Sum</w:t>
      </w:r>
      <w:r>
        <w:rPr>
          <w:spacing w:val="-6"/>
        </w:rPr>
        <w:t xml:space="preserve"> </w:t>
      </w:r>
      <w:r>
        <w:t>of</w:t>
      </w:r>
      <w:r>
        <w:rPr>
          <w:spacing w:val="-6"/>
        </w:rPr>
        <w:t xml:space="preserve"> </w:t>
      </w:r>
      <w:r>
        <w:t>a</w:t>
      </w:r>
      <w:r>
        <w:rPr>
          <w:spacing w:val="-8"/>
        </w:rPr>
        <w:t xml:space="preserve"> </w:t>
      </w:r>
      <w:r>
        <w:t>and</w:t>
      </w:r>
      <w:r>
        <w:rPr>
          <w:spacing w:val="-6"/>
        </w:rPr>
        <w:t xml:space="preserve"> </w:t>
      </w:r>
      <w:r>
        <w:t>b:</w:t>
      </w:r>
      <w:r>
        <w:rPr>
          <w:spacing w:val="-6"/>
        </w:rPr>
        <w:t xml:space="preserve"> </w:t>
      </w:r>
      <w:r>
        <w:t>%d\n",</w:t>
      </w:r>
      <w:r>
        <w:rPr>
          <w:spacing w:val="-6"/>
        </w:rPr>
        <w:t xml:space="preserve"> </w:t>
      </w:r>
      <w:r>
        <w:t>sum); return 0;</w:t>
      </w:r>
    </w:p>
    <w:p w14:paraId="51AAA80E" w14:textId="77777777" w:rsidR="00EF20E8" w:rsidRDefault="00EF20E8">
      <w:pPr>
        <w:pStyle w:val="CodeBlockBPBHEB"/>
        <w:rPr>
          <w:sz w:val="24"/>
        </w:rPr>
        <w:pPrChange w:id="35" w:author="Abhiram Arali" w:date="2024-11-13T10:11:00Z">
          <w:pPr>
            <w:ind w:left="107"/>
          </w:pPr>
        </w:pPrChange>
      </w:pPr>
      <w:r>
        <w:rPr>
          <w:spacing w:val="-10"/>
          <w:sz w:val="24"/>
        </w:rPr>
        <w:t>}</w:t>
      </w:r>
    </w:p>
    <w:p w14:paraId="618E1AD3" w14:textId="77777777" w:rsidR="00EF20E8" w:rsidRDefault="00EF20E8" w:rsidP="00EF20E8">
      <w:pPr>
        <w:pStyle w:val="NormalBPBHEB"/>
      </w:pPr>
    </w:p>
    <w:p w14:paraId="47CA7325" w14:textId="21BEBE5E" w:rsidR="00E57A4D" w:rsidRDefault="00EF20E8" w:rsidP="006560E4">
      <w:pPr>
        <w:pStyle w:val="NormalBPBHEB"/>
      </w:pPr>
      <w:r>
        <w:t>The output is as follows:</w:t>
      </w:r>
    </w:p>
    <w:p w14:paraId="3CB02E4E" w14:textId="54CFBC84" w:rsidR="00E57A4D" w:rsidDel="00306AF1" w:rsidRDefault="00E57A4D" w:rsidP="009A7415">
      <w:pPr>
        <w:pStyle w:val="NormalBPBHEB"/>
        <w:rPr>
          <w:del w:id="36" w:author="Abhiram Arali" w:date="2024-11-13T10:11:00Z"/>
        </w:rPr>
      </w:pPr>
    </w:p>
    <w:p w14:paraId="2F56DBBA" w14:textId="77777777" w:rsidR="00D2168B" w:rsidRDefault="00D2168B">
      <w:pPr>
        <w:pStyle w:val="CodeBlockBPBHEB"/>
        <w:pPrChange w:id="37" w:author="Abhiram Arali" w:date="2024-11-13T10:11:00Z">
          <w:pPr>
            <w:pStyle w:val="BodyText"/>
            <w:spacing w:before="18" w:line="496" w:lineRule="auto"/>
            <w:ind w:left="107" w:right="7328"/>
          </w:pPr>
        </w:pPrChange>
      </w:pPr>
      <w:r>
        <w:t>Value</w:t>
      </w:r>
      <w:r>
        <w:rPr>
          <w:spacing w:val="-13"/>
        </w:rPr>
        <w:t xml:space="preserve"> </w:t>
      </w:r>
      <w:r>
        <w:t>of</w:t>
      </w:r>
      <w:r>
        <w:rPr>
          <w:spacing w:val="-15"/>
        </w:rPr>
        <w:t xml:space="preserve"> </w:t>
      </w:r>
      <w:r>
        <w:t>a:</w:t>
      </w:r>
      <w:r>
        <w:rPr>
          <w:spacing w:val="-13"/>
        </w:rPr>
        <w:t xml:space="preserve"> </w:t>
      </w:r>
      <w:r>
        <w:t>10 Value</w:t>
      </w:r>
      <w:r>
        <w:rPr>
          <w:spacing w:val="-2"/>
        </w:rPr>
        <w:t xml:space="preserve"> </w:t>
      </w:r>
      <w:r>
        <w:t>of</w:t>
      </w:r>
      <w:r>
        <w:rPr>
          <w:spacing w:val="-2"/>
        </w:rPr>
        <w:t xml:space="preserve"> </w:t>
      </w:r>
      <w:r>
        <w:t>b:</w:t>
      </w:r>
      <w:r>
        <w:rPr>
          <w:spacing w:val="-1"/>
        </w:rPr>
        <w:t xml:space="preserve"> </w:t>
      </w:r>
      <w:r>
        <w:t>-</w:t>
      </w:r>
      <w:r>
        <w:rPr>
          <w:spacing w:val="-10"/>
        </w:rPr>
        <w:t>5</w:t>
      </w:r>
    </w:p>
    <w:p w14:paraId="32384A22" w14:textId="77777777" w:rsidR="00D2168B" w:rsidRDefault="00D2168B">
      <w:pPr>
        <w:pStyle w:val="CodeBlockBPBHEB"/>
        <w:pPrChange w:id="38" w:author="Abhiram Arali" w:date="2024-11-13T10:11:00Z">
          <w:pPr>
            <w:pStyle w:val="BodyText"/>
            <w:spacing w:before="5"/>
            <w:ind w:left="107"/>
          </w:pPr>
        </w:pPrChange>
      </w:pPr>
      <w:r>
        <w:t>Sum</w:t>
      </w:r>
      <w:r>
        <w:rPr>
          <w:spacing w:val="-1"/>
        </w:rPr>
        <w:t xml:space="preserve"> </w:t>
      </w:r>
      <w:r>
        <w:t>of a</w:t>
      </w:r>
      <w:r>
        <w:rPr>
          <w:spacing w:val="-2"/>
        </w:rPr>
        <w:t xml:space="preserve"> </w:t>
      </w:r>
      <w:r>
        <w:t xml:space="preserve">and b: </w:t>
      </w:r>
      <w:r>
        <w:rPr>
          <w:spacing w:val="-10"/>
        </w:rPr>
        <w:t>5</w:t>
      </w:r>
    </w:p>
    <w:p w14:paraId="1FFDA475" w14:textId="3480D2D8" w:rsidR="00E57A4D" w:rsidRDefault="00E57A4D" w:rsidP="00D2168B">
      <w:pPr>
        <w:pStyle w:val="NormalBPBHEB"/>
      </w:pPr>
    </w:p>
    <w:p w14:paraId="609ACE7B" w14:textId="77777777" w:rsidR="00E57A4D" w:rsidRDefault="00A87255" w:rsidP="000F3F49">
      <w:pPr>
        <w:pStyle w:val="NormalBPBHEB"/>
      </w:pPr>
      <w:r>
        <w:t>In this example:</w:t>
      </w:r>
    </w:p>
    <w:p w14:paraId="48B5443C" w14:textId="77777777" w:rsidR="00E57A4D" w:rsidRDefault="00A87255" w:rsidP="000F3F49">
      <w:pPr>
        <w:pStyle w:val="NormalBPBHEB"/>
        <w:numPr>
          <w:ilvl w:val="0"/>
          <w:numId w:val="61"/>
        </w:numPr>
      </w:pPr>
      <w:r>
        <w:t>a</w:t>
      </w:r>
      <w:r>
        <w:rPr>
          <w:spacing w:val="-2"/>
        </w:rPr>
        <w:t xml:space="preserve"> </w:t>
      </w:r>
      <w:r>
        <w:t>is an</w:t>
      </w:r>
      <w:r>
        <w:rPr>
          <w:spacing w:val="-1"/>
        </w:rPr>
        <w:t xml:space="preserve"> </w:t>
      </w:r>
      <w:r>
        <w:t>integer variable</w:t>
      </w:r>
      <w:r>
        <w:rPr>
          <w:spacing w:val="-1"/>
        </w:rPr>
        <w:t xml:space="preserve"> </w:t>
      </w:r>
      <w:r>
        <w:t>that holds</w:t>
      </w:r>
      <w:r>
        <w:rPr>
          <w:spacing w:val="-1"/>
        </w:rPr>
        <w:t xml:space="preserve"> </w:t>
      </w:r>
      <w:r>
        <w:t>the</w:t>
      </w:r>
      <w:r>
        <w:rPr>
          <w:spacing w:val="-1"/>
        </w:rPr>
        <w:t xml:space="preserve"> </w:t>
      </w:r>
      <w:r>
        <w:t xml:space="preserve">value </w:t>
      </w:r>
      <w:r>
        <w:rPr>
          <w:spacing w:val="-5"/>
        </w:rPr>
        <w:t>10.</w:t>
      </w:r>
    </w:p>
    <w:p w14:paraId="6D079A3F" w14:textId="77777777" w:rsidR="00E57A4D" w:rsidRDefault="00A87255" w:rsidP="000F3F49">
      <w:pPr>
        <w:pStyle w:val="NormalBPBHEB"/>
        <w:numPr>
          <w:ilvl w:val="0"/>
          <w:numId w:val="61"/>
        </w:numPr>
      </w:pPr>
      <w:r>
        <w:lastRenderedPageBreak/>
        <w:t>b</w:t>
      </w:r>
      <w:r>
        <w:rPr>
          <w:spacing w:val="-3"/>
        </w:rPr>
        <w:t xml:space="preserve"> </w:t>
      </w:r>
      <w:r>
        <w:t>is</w:t>
      </w:r>
      <w:r>
        <w:rPr>
          <w:spacing w:val="-1"/>
        </w:rPr>
        <w:t xml:space="preserve"> </w:t>
      </w:r>
      <w:r>
        <w:t>an integer</w:t>
      </w:r>
      <w:r>
        <w:rPr>
          <w:spacing w:val="-1"/>
        </w:rPr>
        <w:t xml:space="preserve"> </w:t>
      </w:r>
      <w:r>
        <w:t>variable that</w:t>
      </w:r>
      <w:r>
        <w:rPr>
          <w:spacing w:val="-1"/>
        </w:rPr>
        <w:t xml:space="preserve"> </w:t>
      </w:r>
      <w:r>
        <w:t>holds the</w:t>
      </w:r>
      <w:r>
        <w:rPr>
          <w:spacing w:val="-2"/>
        </w:rPr>
        <w:t xml:space="preserve"> </w:t>
      </w:r>
      <w:r>
        <w:t>value</w:t>
      </w:r>
      <w:r>
        <w:rPr>
          <w:spacing w:val="2"/>
        </w:rPr>
        <w:t xml:space="preserve"> </w:t>
      </w:r>
      <w:r>
        <w:t>-</w:t>
      </w:r>
      <w:r>
        <w:rPr>
          <w:spacing w:val="-5"/>
        </w:rPr>
        <w:t>5.</w:t>
      </w:r>
    </w:p>
    <w:p w14:paraId="57B544AB" w14:textId="77777777" w:rsidR="00E57A4D" w:rsidRDefault="00A87255" w:rsidP="000F3F49">
      <w:pPr>
        <w:pStyle w:val="NormalBPBHEB"/>
        <w:numPr>
          <w:ilvl w:val="0"/>
          <w:numId w:val="61"/>
        </w:numPr>
      </w:pPr>
      <w:r>
        <w:t>The</w:t>
      </w:r>
      <w:r>
        <w:rPr>
          <w:spacing w:val="-3"/>
        </w:rPr>
        <w:t xml:space="preserve"> </w:t>
      </w:r>
      <w:r>
        <w:t>sum</w:t>
      </w:r>
      <w:r>
        <w:rPr>
          <w:spacing w:val="-1"/>
        </w:rPr>
        <w:t xml:space="preserve"> </w:t>
      </w:r>
      <w:r>
        <w:t>variable stores</w:t>
      </w:r>
      <w:r>
        <w:rPr>
          <w:spacing w:val="-1"/>
        </w:rPr>
        <w:t xml:space="preserve"> </w:t>
      </w:r>
      <w:r>
        <w:t>the result</w:t>
      </w:r>
      <w:r>
        <w:rPr>
          <w:spacing w:val="-1"/>
        </w:rPr>
        <w:t xml:space="preserve"> </w:t>
      </w:r>
      <w:r>
        <w:t>of</w:t>
      </w:r>
      <w:r>
        <w:rPr>
          <w:spacing w:val="-1"/>
        </w:rPr>
        <w:t xml:space="preserve"> </w:t>
      </w:r>
      <w:r>
        <w:t>adding a and</w:t>
      </w:r>
      <w:r>
        <w:rPr>
          <w:spacing w:val="1"/>
        </w:rPr>
        <w:t xml:space="preserve"> </w:t>
      </w:r>
      <w:r>
        <w:t>b (10</w:t>
      </w:r>
      <w:r>
        <w:rPr>
          <w:spacing w:val="-2"/>
        </w:rPr>
        <w:t xml:space="preserve"> </w:t>
      </w:r>
      <w:r>
        <w:t>+</w:t>
      </w:r>
      <w:r>
        <w:rPr>
          <w:spacing w:val="1"/>
        </w:rPr>
        <w:t xml:space="preserve"> </w:t>
      </w:r>
      <w:r>
        <w:t>-5</w:t>
      </w:r>
      <w:r>
        <w:rPr>
          <w:spacing w:val="-1"/>
        </w:rPr>
        <w:t xml:space="preserve"> </w:t>
      </w:r>
      <w:r>
        <w:t>=</w:t>
      </w:r>
      <w:r>
        <w:rPr>
          <w:spacing w:val="-1"/>
        </w:rPr>
        <w:t xml:space="preserve"> </w:t>
      </w:r>
      <w:r>
        <w:rPr>
          <w:spacing w:val="-5"/>
        </w:rPr>
        <w:t>5).</w:t>
      </w:r>
    </w:p>
    <w:p w14:paraId="60182F9B" w14:textId="77777777" w:rsidR="00E57A4D" w:rsidRDefault="00A87255" w:rsidP="000F3F49">
      <w:pPr>
        <w:pStyle w:val="NormalBPBHEB"/>
        <w:numPr>
          <w:ilvl w:val="0"/>
          <w:numId w:val="61"/>
        </w:numPr>
      </w:pPr>
      <w:r>
        <w:t>The</w:t>
      </w:r>
      <w:r>
        <w:rPr>
          <w:spacing w:val="-5"/>
        </w:rPr>
        <w:t xml:space="preserve"> </w:t>
      </w:r>
      <w:r>
        <w:t>printf function</w:t>
      </w:r>
      <w:r>
        <w:rPr>
          <w:spacing w:val="-1"/>
        </w:rPr>
        <w:t xml:space="preserve"> </w:t>
      </w:r>
      <w:r>
        <w:t>with the</w:t>
      </w:r>
      <w:r>
        <w:rPr>
          <w:spacing w:val="-2"/>
        </w:rPr>
        <w:t xml:space="preserve"> </w:t>
      </w:r>
      <w:r>
        <w:t>format specifier %d is</w:t>
      </w:r>
      <w:r>
        <w:rPr>
          <w:spacing w:val="-1"/>
        </w:rPr>
        <w:t xml:space="preserve"> </w:t>
      </w:r>
      <w:r>
        <w:t>used to</w:t>
      </w:r>
      <w:r>
        <w:rPr>
          <w:spacing w:val="-1"/>
        </w:rPr>
        <w:t xml:space="preserve"> </w:t>
      </w:r>
      <w:r>
        <w:t>print the</w:t>
      </w:r>
      <w:r>
        <w:rPr>
          <w:spacing w:val="-1"/>
        </w:rPr>
        <w:t xml:space="preserve"> </w:t>
      </w:r>
      <w:r>
        <w:t>values</w:t>
      </w:r>
      <w:r>
        <w:rPr>
          <w:spacing w:val="1"/>
        </w:rPr>
        <w:t xml:space="preserve"> </w:t>
      </w:r>
      <w:r>
        <w:t xml:space="preserve">of </w:t>
      </w:r>
      <w:r>
        <w:rPr>
          <w:spacing w:val="-2"/>
        </w:rPr>
        <w:t>integers.</w:t>
      </w:r>
    </w:p>
    <w:p w14:paraId="1E6D0DF9" w14:textId="77777777" w:rsidR="003C785B" w:rsidRDefault="003C785B" w:rsidP="003C785B">
      <w:pPr>
        <w:pStyle w:val="NormalBPBHEB"/>
      </w:pPr>
    </w:p>
    <w:p w14:paraId="44664810" w14:textId="77777777" w:rsidR="00CF4896" w:rsidRPr="00CF4896" w:rsidRDefault="00A87255" w:rsidP="00865431">
      <w:pPr>
        <w:pStyle w:val="Heading3BPBHEB"/>
        <w:rPr>
          <w:spacing w:val="-5"/>
        </w:rPr>
      </w:pPr>
      <w:r w:rsidRPr="00CF4896">
        <w:t>Signed</w:t>
      </w:r>
      <w:r w:rsidRPr="00CF4896">
        <w:rPr>
          <w:spacing w:val="-1"/>
        </w:rPr>
        <w:t xml:space="preserve"> </w:t>
      </w:r>
      <w:r w:rsidRPr="00CF4896">
        <w:t>vs.</w:t>
      </w:r>
      <w:r w:rsidRPr="00CF4896">
        <w:rPr>
          <w:spacing w:val="-1"/>
        </w:rPr>
        <w:t xml:space="preserve"> </w:t>
      </w:r>
      <w:r w:rsidR="003C785B" w:rsidRPr="00CF4896">
        <w:t xml:space="preserve">unsigned </w:t>
      </w:r>
      <w:r w:rsidRPr="00CF4896">
        <w:rPr>
          <w:spacing w:val="-5"/>
        </w:rPr>
        <w:t>int</w:t>
      </w:r>
    </w:p>
    <w:p w14:paraId="2A2250A7" w14:textId="2E7E7549" w:rsidR="00E57A4D" w:rsidRDefault="00A87255" w:rsidP="00CF4896">
      <w:pPr>
        <w:pStyle w:val="NormalBPBHEB"/>
      </w:pPr>
      <w:r>
        <w:t xml:space="preserve">By default, integers are signed, meaning they can store both positive and negative values. If you need a variable to store only non-negative values and need a larger range, you can use unsigned int. This changes the range </w:t>
      </w:r>
      <w:r w:rsidR="008E1E0F">
        <w:t>from</w:t>
      </w:r>
      <w:r>
        <w:t xml:space="preserve"> 0 to 4,294,967,295 for a 32-bit integer.</w:t>
      </w:r>
    </w:p>
    <w:p w14:paraId="017CE9B1" w14:textId="77777777" w:rsidR="00E57A4D" w:rsidRDefault="00A87255" w:rsidP="007D42CA">
      <w:pPr>
        <w:pStyle w:val="NormalBPBHEB"/>
      </w:pPr>
      <w:r>
        <w:t>Example</w:t>
      </w:r>
      <w:r>
        <w:rPr>
          <w:spacing w:val="-2"/>
        </w:rPr>
        <w:t xml:space="preserve"> </w:t>
      </w:r>
      <w:r>
        <w:t>of</w:t>
      </w:r>
      <w:r>
        <w:rPr>
          <w:spacing w:val="-1"/>
        </w:rPr>
        <w:t xml:space="preserve"> </w:t>
      </w:r>
      <w:r>
        <w:t xml:space="preserve">unsigned </w:t>
      </w:r>
      <w:r>
        <w:rPr>
          <w:spacing w:val="-4"/>
        </w:rPr>
        <w:t>int:</w:t>
      </w:r>
    </w:p>
    <w:p w14:paraId="6829C47C" w14:textId="77777777" w:rsidR="00884E4C" w:rsidRDefault="00884E4C">
      <w:pPr>
        <w:pStyle w:val="CodeBlockBPBHEB"/>
        <w:pPrChange w:id="39" w:author="Abhiram Arali" w:date="2024-11-13T10:11:00Z">
          <w:pPr>
            <w:pStyle w:val="BodyText"/>
            <w:spacing w:before="18" w:line="499" w:lineRule="auto"/>
            <w:ind w:left="107" w:right="7328"/>
          </w:pPr>
        </w:pPrChange>
      </w:pPr>
      <w:r>
        <w:t>#include</w:t>
      </w:r>
      <w:r>
        <w:rPr>
          <w:spacing w:val="-15"/>
        </w:rPr>
        <w:t xml:space="preserve"> </w:t>
      </w:r>
      <w:r>
        <w:t>&lt;stdio.h&gt; int main() {</w:t>
      </w:r>
    </w:p>
    <w:p w14:paraId="2563C98D" w14:textId="77777777" w:rsidR="00884E4C" w:rsidRDefault="00884E4C">
      <w:pPr>
        <w:pStyle w:val="CodeBlockBPBHEB"/>
        <w:pPrChange w:id="40" w:author="Abhiram Arali" w:date="2024-11-13T10:11:00Z">
          <w:pPr>
            <w:pStyle w:val="BodyText"/>
            <w:spacing w:line="275" w:lineRule="exact"/>
            <w:ind w:left="347"/>
          </w:pPr>
        </w:pPrChange>
      </w:pPr>
      <w:r>
        <w:t>unsigned</w:t>
      </w:r>
      <w:r>
        <w:rPr>
          <w:spacing w:val="-1"/>
        </w:rPr>
        <w:t xml:space="preserve"> </w:t>
      </w:r>
      <w:r>
        <w:t>int x =</w:t>
      </w:r>
      <w:r>
        <w:rPr>
          <w:spacing w:val="-1"/>
        </w:rPr>
        <w:t xml:space="preserve"> </w:t>
      </w:r>
      <w:r>
        <w:t>3000000000;</w:t>
      </w:r>
      <w:r>
        <w:rPr>
          <w:spacing w:val="59"/>
        </w:rPr>
        <w:t xml:space="preserve"> </w:t>
      </w:r>
      <w:r>
        <w:t>// a large</w:t>
      </w:r>
      <w:r>
        <w:rPr>
          <w:spacing w:val="-2"/>
        </w:rPr>
        <w:t xml:space="preserve"> </w:t>
      </w:r>
      <w:r>
        <w:t>positive</w:t>
      </w:r>
      <w:r>
        <w:rPr>
          <w:spacing w:val="-1"/>
        </w:rPr>
        <w:t xml:space="preserve"> </w:t>
      </w:r>
      <w:r>
        <w:rPr>
          <w:spacing w:val="-2"/>
        </w:rPr>
        <w:t>value</w:t>
      </w:r>
    </w:p>
    <w:p w14:paraId="0037ED69" w14:textId="77777777" w:rsidR="00884E4C" w:rsidRDefault="00884E4C">
      <w:pPr>
        <w:pStyle w:val="CodeBlockBPBHEB"/>
        <w:pPrChange w:id="41" w:author="Abhiram Arali" w:date="2024-11-13T10:11:00Z">
          <w:pPr>
            <w:pStyle w:val="BodyText"/>
            <w:spacing w:before="21"/>
          </w:pPr>
        </w:pPrChange>
      </w:pPr>
    </w:p>
    <w:p w14:paraId="7C9B77AF" w14:textId="77777777" w:rsidR="00884E4C" w:rsidRDefault="00884E4C">
      <w:pPr>
        <w:pStyle w:val="CodeBlockBPBHEB"/>
        <w:pPrChange w:id="42" w:author="Abhiram Arali" w:date="2024-11-13T10:11:00Z">
          <w:pPr>
            <w:pStyle w:val="BodyText"/>
            <w:spacing w:before="1" w:line="499" w:lineRule="auto"/>
            <w:ind w:left="347" w:right="2148"/>
          </w:pPr>
        </w:pPrChange>
      </w:pPr>
      <w:r>
        <w:t>printf("Value</w:t>
      </w:r>
      <w:r>
        <w:rPr>
          <w:spacing w:val="-3"/>
        </w:rPr>
        <w:t xml:space="preserve"> </w:t>
      </w:r>
      <w:r>
        <w:t>of</w:t>
      </w:r>
      <w:r>
        <w:rPr>
          <w:spacing w:val="-5"/>
        </w:rPr>
        <w:t xml:space="preserve"> </w:t>
      </w:r>
      <w:r>
        <w:t>x:</w:t>
      </w:r>
      <w:r>
        <w:rPr>
          <w:spacing w:val="-1"/>
        </w:rPr>
        <w:t xml:space="preserve"> </w:t>
      </w:r>
      <w:r>
        <w:t>%u\n",</w:t>
      </w:r>
      <w:r>
        <w:rPr>
          <w:spacing w:val="-3"/>
        </w:rPr>
        <w:t xml:space="preserve"> </w:t>
      </w:r>
      <w:r>
        <w:t>x);</w:t>
      </w:r>
      <w:r>
        <w:rPr>
          <w:spacing w:val="40"/>
        </w:rPr>
        <w:t xml:space="preserve"> </w:t>
      </w:r>
      <w:r>
        <w:t>//</w:t>
      </w:r>
      <w:r>
        <w:rPr>
          <w:spacing w:val="-3"/>
        </w:rPr>
        <w:t xml:space="preserve"> </w:t>
      </w:r>
      <w:r>
        <w:t>%u</w:t>
      </w:r>
      <w:r>
        <w:rPr>
          <w:spacing w:val="-3"/>
        </w:rPr>
        <w:t xml:space="preserve"> </w:t>
      </w:r>
      <w:r>
        <w:t>is</w:t>
      </w:r>
      <w:r>
        <w:rPr>
          <w:spacing w:val="-3"/>
        </w:rPr>
        <w:t xml:space="preserve"> </w:t>
      </w:r>
      <w:r>
        <w:t>used</w:t>
      </w:r>
      <w:r>
        <w:rPr>
          <w:spacing w:val="-3"/>
        </w:rPr>
        <w:t xml:space="preserve"> </w:t>
      </w:r>
      <w:r>
        <w:t>for</w:t>
      </w:r>
      <w:r>
        <w:rPr>
          <w:spacing w:val="-3"/>
        </w:rPr>
        <w:t xml:space="preserve"> </w:t>
      </w:r>
      <w:r>
        <w:t>printing</w:t>
      </w:r>
      <w:r>
        <w:rPr>
          <w:spacing w:val="-3"/>
        </w:rPr>
        <w:t xml:space="preserve"> </w:t>
      </w:r>
      <w:r>
        <w:t>unsigned</w:t>
      </w:r>
      <w:r>
        <w:rPr>
          <w:spacing w:val="-3"/>
        </w:rPr>
        <w:t xml:space="preserve"> </w:t>
      </w:r>
      <w:r>
        <w:t>int return 0;</w:t>
      </w:r>
    </w:p>
    <w:p w14:paraId="38B9D316" w14:textId="77EC1884" w:rsidR="00884E4C" w:rsidRPr="00AD60D8" w:rsidRDefault="00884E4C">
      <w:pPr>
        <w:pStyle w:val="CodeBlockBPBHEB"/>
        <w:rPr>
          <w:sz w:val="24"/>
        </w:rPr>
        <w:pPrChange w:id="43" w:author="Abhiram Arali" w:date="2024-11-13T10:11:00Z">
          <w:pPr>
            <w:spacing w:before="2"/>
            <w:ind w:left="107"/>
          </w:pPr>
        </w:pPrChange>
      </w:pPr>
      <w:r>
        <w:rPr>
          <w:spacing w:val="-10"/>
          <w:sz w:val="24"/>
        </w:rPr>
        <w:t>}</w:t>
      </w:r>
    </w:p>
    <w:p w14:paraId="301DE8AB" w14:textId="24474040" w:rsidR="00E57A4D" w:rsidRDefault="00E57A4D" w:rsidP="00442ADD">
      <w:pPr>
        <w:pStyle w:val="NormalBPBHEB"/>
      </w:pPr>
    </w:p>
    <w:p w14:paraId="0673B8E6" w14:textId="3E04DB7B" w:rsidR="00E57A4D" w:rsidRDefault="00442ADD" w:rsidP="009C722B">
      <w:pPr>
        <w:pStyle w:val="NormalBPBHEB"/>
      </w:pPr>
      <w:r>
        <w:t>The output is as follows:</w:t>
      </w:r>
    </w:p>
    <w:p w14:paraId="49367202" w14:textId="77777777" w:rsidR="00F312BC" w:rsidRDefault="00F312BC">
      <w:pPr>
        <w:pStyle w:val="CodeBlockBPBHEB"/>
        <w:pPrChange w:id="44" w:author="Abhiram Arali" w:date="2024-11-13T10:11:00Z">
          <w:pPr>
            <w:pStyle w:val="NormalBPBHEB"/>
          </w:pPr>
        </w:pPrChange>
      </w:pPr>
      <w:r>
        <w:t>Value</w:t>
      </w:r>
      <w:r>
        <w:rPr>
          <w:spacing w:val="-1"/>
        </w:rPr>
        <w:t xml:space="preserve"> </w:t>
      </w:r>
      <w:r>
        <w:t>of</w:t>
      </w:r>
      <w:r>
        <w:rPr>
          <w:spacing w:val="-3"/>
        </w:rPr>
        <w:t xml:space="preserve"> </w:t>
      </w:r>
      <w:r>
        <w:t xml:space="preserve">x: </w:t>
      </w:r>
      <w:r>
        <w:rPr>
          <w:spacing w:val="-2"/>
        </w:rPr>
        <w:t>3000000000</w:t>
      </w:r>
    </w:p>
    <w:p w14:paraId="20890731" w14:textId="3113371F" w:rsidR="00E57A4D" w:rsidRDefault="00E57A4D" w:rsidP="00805133">
      <w:pPr>
        <w:pStyle w:val="NormalBPBHEB"/>
      </w:pPr>
    </w:p>
    <w:p w14:paraId="43E5A467" w14:textId="77777777" w:rsidR="00E57A4D" w:rsidRDefault="00A87255" w:rsidP="001F6FB4">
      <w:pPr>
        <w:pStyle w:val="NormalBPBHEB"/>
      </w:pPr>
      <w:r>
        <w:t>In this case, the unsigned int allows you to store larger positive values than a signed integer, but it cannot represent negative values.</w:t>
      </w:r>
    </w:p>
    <w:p w14:paraId="7BD6914D" w14:textId="77777777" w:rsidR="000C6E34" w:rsidRDefault="000C6E34" w:rsidP="000C6E34">
      <w:pPr>
        <w:pStyle w:val="NormalBPBHEB"/>
      </w:pPr>
    </w:p>
    <w:p w14:paraId="027EE19E" w14:textId="77777777" w:rsidR="009C722B" w:rsidRPr="009C722B" w:rsidRDefault="00A87255" w:rsidP="00DA5339">
      <w:pPr>
        <w:pStyle w:val="Heading3BPBHEB"/>
      </w:pPr>
      <w:r w:rsidRPr="009C722B">
        <w:t>Integer</w:t>
      </w:r>
      <w:r w:rsidRPr="009C722B">
        <w:rPr>
          <w:spacing w:val="-5"/>
        </w:rPr>
        <w:t xml:space="preserve"> </w:t>
      </w:r>
      <w:r w:rsidR="00E50E3A" w:rsidRPr="009C722B">
        <w:rPr>
          <w:spacing w:val="-2"/>
        </w:rPr>
        <w:t>overflow</w:t>
      </w:r>
    </w:p>
    <w:p w14:paraId="65482124" w14:textId="5A7CD832" w:rsidR="00E57A4D" w:rsidRDefault="00A87255" w:rsidP="009C722B">
      <w:pPr>
        <w:pStyle w:val="NormalBPBHEB"/>
      </w:pPr>
      <w:r>
        <w:t>If</w:t>
      </w:r>
      <w:r w:rsidRPr="00E50E3A">
        <w:rPr>
          <w:spacing w:val="-4"/>
        </w:rPr>
        <w:t xml:space="preserve"> </w:t>
      </w:r>
      <w:r>
        <w:t>you</w:t>
      </w:r>
      <w:r w:rsidRPr="00E50E3A">
        <w:rPr>
          <w:spacing w:val="-2"/>
        </w:rPr>
        <w:t xml:space="preserve"> </w:t>
      </w:r>
      <w:r>
        <w:t>try</w:t>
      </w:r>
      <w:r w:rsidRPr="00E50E3A">
        <w:rPr>
          <w:spacing w:val="-2"/>
        </w:rPr>
        <w:t xml:space="preserve"> </w:t>
      </w:r>
      <w:r>
        <w:t>to</w:t>
      </w:r>
      <w:r w:rsidRPr="00E50E3A">
        <w:rPr>
          <w:spacing w:val="-2"/>
        </w:rPr>
        <w:t xml:space="preserve"> </w:t>
      </w:r>
      <w:r>
        <w:t>store</w:t>
      </w:r>
      <w:r w:rsidRPr="00E50E3A">
        <w:rPr>
          <w:spacing w:val="-2"/>
        </w:rPr>
        <w:t xml:space="preserve"> </w:t>
      </w:r>
      <w:r>
        <w:t>a</w:t>
      </w:r>
      <w:r w:rsidRPr="00E50E3A">
        <w:rPr>
          <w:spacing w:val="-3"/>
        </w:rPr>
        <w:t xml:space="preserve"> </w:t>
      </w:r>
      <w:r>
        <w:t>value</w:t>
      </w:r>
      <w:r w:rsidRPr="00E50E3A">
        <w:rPr>
          <w:spacing w:val="-1"/>
        </w:rPr>
        <w:t xml:space="preserve"> </w:t>
      </w:r>
      <w:r>
        <w:t>in</w:t>
      </w:r>
      <w:r w:rsidRPr="00E50E3A">
        <w:rPr>
          <w:spacing w:val="-2"/>
        </w:rPr>
        <w:t xml:space="preserve"> </w:t>
      </w:r>
      <w:r>
        <w:t>an</w:t>
      </w:r>
      <w:r w:rsidRPr="00E50E3A">
        <w:rPr>
          <w:spacing w:val="-2"/>
        </w:rPr>
        <w:t xml:space="preserve"> </w:t>
      </w:r>
      <w:r>
        <w:t>int</w:t>
      </w:r>
      <w:r w:rsidRPr="00E50E3A">
        <w:rPr>
          <w:spacing w:val="-2"/>
        </w:rPr>
        <w:t xml:space="preserve"> </w:t>
      </w:r>
      <w:r>
        <w:t>variable</w:t>
      </w:r>
      <w:r w:rsidRPr="00E50E3A">
        <w:rPr>
          <w:spacing w:val="-3"/>
        </w:rPr>
        <w:t xml:space="preserve"> </w:t>
      </w:r>
      <w:r>
        <w:t>that</w:t>
      </w:r>
      <w:r w:rsidRPr="00E50E3A">
        <w:rPr>
          <w:spacing w:val="-2"/>
        </w:rPr>
        <w:t xml:space="preserve"> </w:t>
      </w:r>
      <w:r>
        <w:t>exceeds</w:t>
      </w:r>
      <w:r w:rsidRPr="00E50E3A">
        <w:rPr>
          <w:spacing w:val="-2"/>
        </w:rPr>
        <w:t xml:space="preserve"> </w:t>
      </w:r>
      <w:r>
        <w:t>the</w:t>
      </w:r>
      <w:r w:rsidRPr="00E50E3A">
        <w:rPr>
          <w:spacing w:val="-1"/>
        </w:rPr>
        <w:t xml:space="preserve"> </w:t>
      </w:r>
      <w:r>
        <w:t>range</w:t>
      </w:r>
      <w:r w:rsidRPr="00E50E3A">
        <w:rPr>
          <w:spacing w:val="-1"/>
        </w:rPr>
        <w:t xml:space="preserve"> </w:t>
      </w:r>
      <w:r>
        <w:t>of</w:t>
      </w:r>
      <w:r w:rsidRPr="00E50E3A">
        <w:rPr>
          <w:spacing w:val="-2"/>
        </w:rPr>
        <w:t xml:space="preserve"> </w:t>
      </w:r>
      <w:r>
        <w:t>the</w:t>
      </w:r>
      <w:r w:rsidRPr="00E50E3A">
        <w:rPr>
          <w:spacing w:val="-4"/>
        </w:rPr>
        <w:t xml:space="preserve"> </w:t>
      </w:r>
      <w:r>
        <w:t>data</w:t>
      </w:r>
      <w:r w:rsidRPr="00E50E3A">
        <w:rPr>
          <w:spacing w:val="-3"/>
        </w:rPr>
        <w:t xml:space="preserve"> </w:t>
      </w:r>
      <w:r>
        <w:t>type,</w:t>
      </w:r>
      <w:r w:rsidRPr="00E50E3A">
        <w:rPr>
          <w:spacing w:val="-2"/>
        </w:rPr>
        <w:t xml:space="preserve"> </w:t>
      </w:r>
      <w:r>
        <w:t>it</w:t>
      </w:r>
      <w:r w:rsidRPr="00E50E3A">
        <w:rPr>
          <w:spacing w:val="-2"/>
        </w:rPr>
        <w:t xml:space="preserve"> </w:t>
      </w:r>
      <w:r>
        <w:t>results</w:t>
      </w:r>
      <w:r w:rsidRPr="00E50E3A">
        <w:rPr>
          <w:spacing w:val="-2"/>
        </w:rPr>
        <w:t xml:space="preserve"> </w:t>
      </w:r>
      <w:r>
        <w:t>in integer overflow or underflow, where the value wraps around. For example:</w:t>
      </w:r>
    </w:p>
    <w:p w14:paraId="59E08B48" w14:textId="77777777" w:rsidR="007C6A6D" w:rsidRDefault="007C6A6D" w:rsidP="007C6A6D">
      <w:pPr>
        <w:pStyle w:val="NormalBPBHEB"/>
      </w:pPr>
    </w:p>
    <w:p w14:paraId="4954B338" w14:textId="77777777" w:rsidR="007C6A6D" w:rsidRDefault="007C6A6D">
      <w:pPr>
        <w:pStyle w:val="CodeBlockBPBHEB"/>
        <w:pPrChange w:id="45" w:author="Abhiram Arali" w:date="2024-11-13T10:11:00Z">
          <w:pPr>
            <w:spacing w:before="18" w:line="499" w:lineRule="auto"/>
            <w:ind w:left="107" w:right="7328"/>
          </w:pPr>
        </w:pPrChange>
      </w:pPr>
      <w:r>
        <w:t>#include</w:t>
      </w:r>
      <w:r>
        <w:rPr>
          <w:spacing w:val="-15"/>
        </w:rPr>
        <w:t xml:space="preserve"> </w:t>
      </w:r>
      <w:r>
        <w:t>&lt;stdio.h&gt; int main() {</w:t>
      </w:r>
    </w:p>
    <w:p w14:paraId="516C4ED9" w14:textId="77777777" w:rsidR="007C6A6D" w:rsidRDefault="007C6A6D">
      <w:pPr>
        <w:pStyle w:val="CodeBlockBPBHEB"/>
        <w:pPrChange w:id="46" w:author="Abhiram Arali" w:date="2024-11-13T10:11:00Z">
          <w:pPr>
            <w:spacing w:line="275" w:lineRule="exact"/>
            <w:ind w:left="347"/>
          </w:pPr>
        </w:pPrChange>
      </w:pPr>
      <w:r>
        <w:t>int max =</w:t>
      </w:r>
      <w:r>
        <w:rPr>
          <w:spacing w:val="-2"/>
        </w:rPr>
        <w:t xml:space="preserve"> </w:t>
      </w:r>
      <w:r>
        <w:t>2147483647;</w:t>
      </w:r>
      <w:r>
        <w:rPr>
          <w:spacing w:val="60"/>
        </w:rPr>
        <w:t xml:space="preserve"> </w:t>
      </w:r>
      <w:r>
        <w:t>// maximum value</w:t>
      </w:r>
      <w:r>
        <w:rPr>
          <w:spacing w:val="-1"/>
        </w:rPr>
        <w:t xml:space="preserve"> </w:t>
      </w:r>
      <w:r>
        <w:t>for</w:t>
      </w:r>
      <w:r>
        <w:rPr>
          <w:spacing w:val="-2"/>
        </w:rPr>
        <w:t xml:space="preserve"> </w:t>
      </w:r>
      <w:r>
        <w:t xml:space="preserve">32-bit signed </w:t>
      </w:r>
      <w:r>
        <w:rPr>
          <w:spacing w:val="-5"/>
        </w:rPr>
        <w:t>int</w:t>
      </w:r>
    </w:p>
    <w:p w14:paraId="00F9CD5A" w14:textId="77777777" w:rsidR="001C6D62" w:rsidRDefault="001C6D62">
      <w:pPr>
        <w:pStyle w:val="CodeBlockBPBHEB"/>
        <w:pPrChange w:id="47" w:author="Abhiram Arali" w:date="2024-11-13T10:11:00Z">
          <w:pPr>
            <w:spacing w:line="499" w:lineRule="auto"/>
            <w:ind w:left="347" w:right="3267"/>
          </w:pPr>
        </w:pPrChange>
      </w:pPr>
      <w:r>
        <w:t>max</w:t>
      </w:r>
      <w:r>
        <w:rPr>
          <w:spacing w:val="-3"/>
        </w:rPr>
        <w:t xml:space="preserve"> </w:t>
      </w:r>
      <w:r>
        <w:t>=</w:t>
      </w:r>
      <w:r>
        <w:rPr>
          <w:spacing w:val="-5"/>
        </w:rPr>
        <w:t xml:space="preserve"> </w:t>
      </w:r>
      <w:r>
        <w:t>max</w:t>
      </w:r>
      <w:r>
        <w:rPr>
          <w:spacing w:val="-3"/>
        </w:rPr>
        <w:t xml:space="preserve"> </w:t>
      </w:r>
      <w:r>
        <w:t>+</w:t>
      </w:r>
      <w:r>
        <w:rPr>
          <w:spacing w:val="-5"/>
        </w:rPr>
        <w:t xml:space="preserve"> </w:t>
      </w:r>
      <w:r>
        <w:t>1;</w:t>
      </w:r>
      <w:r>
        <w:rPr>
          <w:spacing w:val="40"/>
        </w:rPr>
        <w:t xml:space="preserve"> </w:t>
      </w:r>
      <w:r>
        <w:t>//</w:t>
      </w:r>
      <w:r>
        <w:rPr>
          <w:spacing w:val="-3"/>
        </w:rPr>
        <w:t xml:space="preserve"> </w:t>
      </w:r>
      <w:r>
        <w:t>this</w:t>
      </w:r>
      <w:r>
        <w:rPr>
          <w:spacing w:val="-3"/>
        </w:rPr>
        <w:t xml:space="preserve"> </w:t>
      </w:r>
      <w:r>
        <w:t>causes</w:t>
      </w:r>
      <w:r>
        <w:rPr>
          <w:spacing w:val="-3"/>
        </w:rPr>
        <w:t xml:space="preserve"> </w:t>
      </w:r>
      <w:r>
        <w:t>an</w:t>
      </w:r>
      <w:r>
        <w:rPr>
          <w:spacing w:val="-3"/>
        </w:rPr>
        <w:t xml:space="preserve"> </w:t>
      </w:r>
      <w:r>
        <w:t>overflow printf("Overflowed value: %d\n", max);</w:t>
      </w:r>
    </w:p>
    <w:p w14:paraId="0A47B636" w14:textId="77777777" w:rsidR="001C6D62" w:rsidRDefault="001C6D62">
      <w:pPr>
        <w:pStyle w:val="CodeBlockBPBHEB"/>
        <w:pPrChange w:id="48" w:author="Abhiram Arali" w:date="2024-11-13T10:11:00Z">
          <w:pPr/>
        </w:pPrChange>
      </w:pPr>
    </w:p>
    <w:p w14:paraId="7C25F827" w14:textId="77777777" w:rsidR="001C6D62" w:rsidRDefault="001C6D62">
      <w:pPr>
        <w:pStyle w:val="CodeBlockBPBHEB"/>
        <w:pPrChange w:id="49" w:author="Abhiram Arali" w:date="2024-11-13T10:11:00Z">
          <w:pPr>
            <w:spacing w:before="22"/>
          </w:pPr>
        </w:pPrChange>
      </w:pPr>
    </w:p>
    <w:p w14:paraId="57ADE0E5" w14:textId="77777777" w:rsidR="001C6D62" w:rsidRDefault="001C6D62">
      <w:pPr>
        <w:pStyle w:val="CodeBlockBPBHEB"/>
        <w:pPrChange w:id="50" w:author="Abhiram Arali" w:date="2024-11-13T10:11:00Z">
          <w:pPr>
            <w:spacing w:before="1"/>
            <w:ind w:left="347"/>
          </w:pPr>
        </w:pPrChange>
      </w:pPr>
      <w:r>
        <w:t>return</w:t>
      </w:r>
      <w:r>
        <w:rPr>
          <w:spacing w:val="-2"/>
        </w:rPr>
        <w:t xml:space="preserve"> </w:t>
      </w:r>
      <w:r>
        <w:rPr>
          <w:spacing w:val="-5"/>
        </w:rPr>
        <w:t>0;</w:t>
      </w:r>
    </w:p>
    <w:p w14:paraId="4499A8DA" w14:textId="77777777" w:rsidR="001C6D62" w:rsidRDefault="001C6D62">
      <w:pPr>
        <w:pStyle w:val="CodeBlockBPBHEB"/>
        <w:pPrChange w:id="51" w:author="Abhiram Arali" w:date="2024-11-13T10:11:00Z">
          <w:pPr>
            <w:spacing w:before="21"/>
          </w:pPr>
        </w:pPrChange>
      </w:pPr>
    </w:p>
    <w:p w14:paraId="55EF901B" w14:textId="77777777" w:rsidR="001C6D62" w:rsidRDefault="001C6D62">
      <w:pPr>
        <w:pStyle w:val="CodeBlockBPBHEB"/>
        <w:pPrChange w:id="52" w:author="Abhiram Arali" w:date="2024-11-13T10:11:00Z">
          <w:pPr>
            <w:ind w:left="107"/>
          </w:pPr>
        </w:pPrChange>
      </w:pPr>
      <w:r>
        <w:rPr>
          <w:spacing w:val="-10"/>
        </w:rPr>
        <w:t>}</w:t>
      </w:r>
    </w:p>
    <w:p w14:paraId="03AAC503" w14:textId="77777777" w:rsidR="007C6A6D" w:rsidRDefault="007C6A6D" w:rsidP="007C6A6D">
      <w:pPr>
        <w:pStyle w:val="NormalBPBHEB"/>
      </w:pPr>
    </w:p>
    <w:p w14:paraId="5DDAC40B" w14:textId="159C73CC" w:rsidR="00E57A4D" w:rsidRDefault="00D96836" w:rsidP="00201292">
      <w:pPr>
        <w:pStyle w:val="NormalBPBHEB"/>
      </w:pPr>
      <w:r>
        <w:t>The output</w:t>
      </w:r>
      <w:r>
        <w:rPr>
          <w:spacing w:val="-1"/>
        </w:rPr>
        <w:t xml:space="preserve"> </w:t>
      </w:r>
      <w:r>
        <w:t>(example of</w:t>
      </w:r>
      <w:r>
        <w:rPr>
          <w:spacing w:val="-1"/>
        </w:rPr>
        <w:t xml:space="preserve"> </w:t>
      </w:r>
      <w:r>
        <w:t>overflow) is as follows:</w:t>
      </w:r>
    </w:p>
    <w:p w14:paraId="7F6ACB76" w14:textId="77777777" w:rsidR="00960AFF" w:rsidRDefault="00960AFF">
      <w:pPr>
        <w:pStyle w:val="CodeBlockBPBHEB"/>
        <w:pPrChange w:id="53" w:author="Abhiram Arali" w:date="2024-11-13T10:11:00Z">
          <w:pPr>
            <w:pStyle w:val="NormalBPBHEB"/>
            <w:ind w:left="1080"/>
          </w:pPr>
        </w:pPrChange>
      </w:pPr>
      <w:r>
        <w:t>Overflowed</w:t>
      </w:r>
      <w:r>
        <w:rPr>
          <w:spacing w:val="-3"/>
        </w:rPr>
        <w:t xml:space="preserve"> </w:t>
      </w:r>
      <w:r>
        <w:t>value:</w:t>
      </w:r>
      <w:r>
        <w:rPr>
          <w:spacing w:val="-2"/>
        </w:rPr>
        <w:t xml:space="preserve"> </w:t>
      </w:r>
      <w:r>
        <w:t>-</w:t>
      </w:r>
      <w:r>
        <w:rPr>
          <w:spacing w:val="-2"/>
        </w:rPr>
        <w:t>2147483648</w:t>
      </w:r>
    </w:p>
    <w:p w14:paraId="2C9FC36C" w14:textId="25EED886" w:rsidR="00E57A4D" w:rsidRDefault="00E57A4D" w:rsidP="00960AFF">
      <w:pPr>
        <w:pStyle w:val="NormalBPBHEB"/>
        <w:rPr>
          <w:sz w:val="20"/>
        </w:rPr>
      </w:pPr>
    </w:p>
    <w:p w14:paraId="0818CF85" w14:textId="77777777" w:rsidR="00E57A4D" w:rsidRDefault="00A87255" w:rsidP="00C54ADC">
      <w:pPr>
        <w:pStyle w:val="NormalBPBHEB"/>
      </w:pPr>
      <w:r>
        <w:t>The result here demonstrates integer overflow, where the value wraps around to the negative side due to exceeding the storage limit of the int type.</w:t>
      </w:r>
    </w:p>
    <w:p w14:paraId="636EB273" w14:textId="77777777" w:rsidR="00AC03A4" w:rsidRDefault="00AC03A4" w:rsidP="00C54ADC">
      <w:pPr>
        <w:pStyle w:val="NormalBPBHEB"/>
      </w:pPr>
    </w:p>
    <w:p w14:paraId="3ADDC728" w14:textId="77777777" w:rsidR="00E57A4D" w:rsidRDefault="00A87255" w:rsidP="00DA5339">
      <w:pPr>
        <w:pStyle w:val="Heading2BPBHEB"/>
      </w:pPr>
      <w:r>
        <w:t>float</w:t>
      </w:r>
    </w:p>
    <w:p w14:paraId="28803729" w14:textId="77777777" w:rsidR="00E57A4D" w:rsidRDefault="00A87255" w:rsidP="00554FB9">
      <w:pPr>
        <w:pStyle w:val="NormalBPBHEB"/>
      </w:pPr>
      <w:r>
        <w:t>In C, the float data type is used to represent floating-point numbers, which are numbers with fractional parts or decimals. This data type is commonly used for calculations involving real numbers where precision to a certain number of decimal places is required. A float typically occupies 4 bytes of memory and can store values in the approximate range of 3.4E-38 to 3.4E+38,</w:t>
      </w:r>
      <w:r>
        <w:rPr>
          <w:spacing w:val="-10"/>
        </w:rPr>
        <w:t xml:space="preserve"> </w:t>
      </w:r>
      <w:r>
        <w:t>with</w:t>
      </w:r>
      <w:r>
        <w:rPr>
          <w:spacing w:val="-9"/>
        </w:rPr>
        <w:t xml:space="preserve"> </w:t>
      </w:r>
      <w:r>
        <w:t>about</w:t>
      </w:r>
      <w:r>
        <w:rPr>
          <w:spacing w:val="-7"/>
        </w:rPr>
        <w:t xml:space="preserve"> </w:t>
      </w:r>
      <w:r>
        <w:t>6-7</w:t>
      </w:r>
      <w:r>
        <w:rPr>
          <w:spacing w:val="-7"/>
        </w:rPr>
        <w:t xml:space="preserve"> </w:t>
      </w:r>
      <w:r>
        <w:t>digits</w:t>
      </w:r>
      <w:r>
        <w:rPr>
          <w:spacing w:val="-9"/>
        </w:rPr>
        <w:t xml:space="preserve"> </w:t>
      </w:r>
      <w:r>
        <w:t>of</w:t>
      </w:r>
      <w:r>
        <w:rPr>
          <w:spacing w:val="-10"/>
        </w:rPr>
        <w:t xml:space="preserve"> </w:t>
      </w:r>
      <w:r>
        <w:t>precision.</w:t>
      </w:r>
      <w:r>
        <w:rPr>
          <w:spacing w:val="-8"/>
        </w:rPr>
        <w:t xml:space="preserve"> </w:t>
      </w:r>
      <w:r>
        <w:t>The</w:t>
      </w:r>
      <w:r>
        <w:rPr>
          <w:spacing w:val="-11"/>
        </w:rPr>
        <w:t xml:space="preserve"> </w:t>
      </w:r>
      <w:r>
        <w:t>float</w:t>
      </w:r>
      <w:r>
        <w:rPr>
          <w:spacing w:val="-9"/>
        </w:rPr>
        <w:t xml:space="preserve"> </w:t>
      </w:r>
      <w:r>
        <w:t>type</w:t>
      </w:r>
      <w:r>
        <w:rPr>
          <w:spacing w:val="-10"/>
        </w:rPr>
        <w:t xml:space="preserve"> </w:t>
      </w:r>
      <w:r>
        <w:t>is</w:t>
      </w:r>
      <w:r>
        <w:rPr>
          <w:spacing w:val="-7"/>
        </w:rPr>
        <w:t xml:space="preserve"> </w:t>
      </w:r>
      <w:r>
        <w:t>essential</w:t>
      </w:r>
      <w:r>
        <w:rPr>
          <w:spacing w:val="-10"/>
        </w:rPr>
        <w:t xml:space="preserve"> </w:t>
      </w:r>
      <w:r>
        <w:t>in</w:t>
      </w:r>
      <w:r>
        <w:rPr>
          <w:spacing w:val="-9"/>
        </w:rPr>
        <w:t xml:space="preserve"> </w:t>
      </w:r>
      <w:r>
        <w:t>programs</w:t>
      </w:r>
      <w:r>
        <w:rPr>
          <w:spacing w:val="-9"/>
        </w:rPr>
        <w:t xml:space="preserve"> </w:t>
      </w:r>
      <w:r>
        <w:t>that</w:t>
      </w:r>
      <w:r>
        <w:rPr>
          <w:spacing w:val="-10"/>
        </w:rPr>
        <w:t xml:space="preserve"> </w:t>
      </w:r>
      <w:r>
        <w:t>involve calculations</w:t>
      </w:r>
      <w:r>
        <w:rPr>
          <w:spacing w:val="-9"/>
        </w:rPr>
        <w:t xml:space="preserve"> </w:t>
      </w:r>
      <w:r>
        <w:t>such</w:t>
      </w:r>
      <w:r>
        <w:rPr>
          <w:spacing w:val="-9"/>
        </w:rPr>
        <w:t xml:space="preserve"> </w:t>
      </w:r>
      <w:r>
        <w:t>as</w:t>
      </w:r>
      <w:r>
        <w:rPr>
          <w:spacing w:val="-9"/>
        </w:rPr>
        <w:t xml:space="preserve"> </w:t>
      </w:r>
      <w:r>
        <w:t>physics</w:t>
      </w:r>
      <w:r>
        <w:rPr>
          <w:spacing w:val="-9"/>
        </w:rPr>
        <w:t xml:space="preserve"> </w:t>
      </w:r>
      <w:r>
        <w:t>simulations,</w:t>
      </w:r>
      <w:r>
        <w:rPr>
          <w:spacing w:val="-11"/>
        </w:rPr>
        <w:t xml:space="preserve"> </w:t>
      </w:r>
      <w:r>
        <w:t>graphics,</w:t>
      </w:r>
      <w:r>
        <w:rPr>
          <w:spacing w:val="-10"/>
        </w:rPr>
        <w:t xml:space="preserve"> </w:t>
      </w:r>
      <w:r>
        <w:t>or</w:t>
      </w:r>
      <w:r>
        <w:rPr>
          <w:spacing w:val="-10"/>
        </w:rPr>
        <w:t xml:space="preserve"> </w:t>
      </w:r>
      <w:r>
        <w:t>financial</w:t>
      </w:r>
      <w:r>
        <w:rPr>
          <w:spacing w:val="-9"/>
        </w:rPr>
        <w:t xml:space="preserve"> </w:t>
      </w:r>
      <w:r>
        <w:t>computations,</w:t>
      </w:r>
      <w:r>
        <w:rPr>
          <w:spacing w:val="-9"/>
        </w:rPr>
        <w:t xml:space="preserve"> </w:t>
      </w:r>
      <w:r>
        <w:t>where</w:t>
      </w:r>
      <w:r>
        <w:rPr>
          <w:spacing w:val="-11"/>
        </w:rPr>
        <w:t xml:space="preserve"> </w:t>
      </w:r>
      <w:r>
        <w:t>the</w:t>
      </w:r>
      <w:r>
        <w:rPr>
          <w:spacing w:val="-10"/>
        </w:rPr>
        <w:t xml:space="preserve"> </w:t>
      </w:r>
      <w:r>
        <w:t>ability to represent fractional values is critical.</w:t>
      </w:r>
    </w:p>
    <w:p w14:paraId="62B09854" w14:textId="68F8F761" w:rsidR="00531AAA" w:rsidRPr="00531AAA" w:rsidDel="00531AAA" w:rsidRDefault="00A87255" w:rsidP="00531AAA">
      <w:pPr>
        <w:pStyle w:val="NormalBPBHEB"/>
        <w:numPr>
          <w:ilvl w:val="0"/>
          <w:numId w:val="56"/>
        </w:numPr>
        <w:rPr>
          <w:del w:id="54" w:author="Hii" w:date="2024-11-14T13:30:00Z"/>
          <w:rPrChange w:id="55" w:author="Hii" w:date="2024-11-14T13:32:00Z">
            <w:rPr>
              <w:del w:id="56" w:author="Hii" w:date="2024-11-14T13:30:00Z"/>
              <w:spacing w:val="-2"/>
            </w:rPr>
          </w:rPrChange>
        </w:rPr>
        <w:pPrChange w:id="57" w:author="Hii" w:date="2024-11-14T13:31:00Z">
          <w:pPr>
            <w:pStyle w:val="NormalBPBHEB"/>
          </w:pPr>
        </w:pPrChange>
      </w:pPr>
      <w:r w:rsidRPr="006A6F5D">
        <w:rPr>
          <w:b/>
          <w:bCs/>
        </w:rPr>
        <w:t>Declaring</w:t>
      </w:r>
      <w:r w:rsidRPr="006A6F5D">
        <w:rPr>
          <w:b/>
          <w:bCs/>
          <w:spacing w:val="-1"/>
        </w:rPr>
        <w:t xml:space="preserve"> </w:t>
      </w:r>
      <w:r w:rsidRPr="006A6F5D">
        <w:rPr>
          <w:b/>
          <w:bCs/>
        </w:rPr>
        <w:t>and</w:t>
      </w:r>
      <w:r w:rsidRPr="006A6F5D">
        <w:rPr>
          <w:b/>
          <w:bCs/>
          <w:spacing w:val="-1"/>
        </w:rPr>
        <w:t xml:space="preserve"> </w:t>
      </w:r>
      <w:r w:rsidR="005229E9" w:rsidRPr="006A6F5D">
        <w:rPr>
          <w:b/>
          <w:bCs/>
        </w:rPr>
        <w:t>using</w:t>
      </w:r>
      <w:r w:rsidR="005229E9" w:rsidRPr="006A6F5D">
        <w:rPr>
          <w:b/>
          <w:bCs/>
          <w:spacing w:val="-1"/>
        </w:rPr>
        <w:t xml:space="preserve"> </w:t>
      </w:r>
      <w:r w:rsidRPr="006A6F5D">
        <w:rPr>
          <w:b/>
          <w:bCs/>
          <w:spacing w:val="-2"/>
        </w:rPr>
        <w:t>float</w:t>
      </w:r>
      <w:r w:rsidRPr="00FF2E41">
        <w:rPr>
          <w:spacing w:val="-2"/>
        </w:rPr>
        <w:t>:</w:t>
      </w:r>
      <w:r w:rsidR="00FF2E41">
        <w:rPr>
          <w:spacing w:val="-2"/>
        </w:rPr>
        <w:t xml:space="preserve"> </w:t>
      </w:r>
      <w:r>
        <w:t>You can</w:t>
      </w:r>
      <w:r w:rsidRPr="00FF2E41">
        <w:rPr>
          <w:spacing w:val="3"/>
        </w:rPr>
        <w:t xml:space="preserve"> </w:t>
      </w:r>
      <w:r>
        <w:t>declare</w:t>
      </w:r>
      <w:r w:rsidRPr="00FF2E41">
        <w:rPr>
          <w:spacing w:val="2"/>
        </w:rPr>
        <w:t xml:space="preserve"> </w:t>
      </w:r>
      <w:r>
        <w:t>float</w:t>
      </w:r>
      <w:r w:rsidRPr="00FF2E41">
        <w:rPr>
          <w:spacing w:val="4"/>
        </w:rPr>
        <w:t xml:space="preserve"> </w:t>
      </w:r>
      <w:r>
        <w:t>variables</w:t>
      </w:r>
      <w:r w:rsidRPr="00FF2E41">
        <w:rPr>
          <w:spacing w:val="3"/>
        </w:rPr>
        <w:t xml:space="preserve"> </w:t>
      </w:r>
      <w:r>
        <w:t>and</w:t>
      </w:r>
      <w:r w:rsidRPr="00FF2E41">
        <w:rPr>
          <w:spacing w:val="3"/>
        </w:rPr>
        <w:t xml:space="preserve"> </w:t>
      </w:r>
      <w:r>
        <w:t>assign</w:t>
      </w:r>
      <w:r w:rsidRPr="00FF2E41">
        <w:rPr>
          <w:spacing w:val="3"/>
        </w:rPr>
        <w:t xml:space="preserve"> </w:t>
      </w:r>
      <w:r>
        <w:t>them</w:t>
      </w:r>
      <w:r w:rsidRPr="00FF2E41">
        <w:rPr>
          <w:spacing w:val="3"/>
        </w:rPr>
        <w:t xml:space="preserve"> </w:t>
      </w:r>
      <w:r>
        <w:t>values</w:t>
      </w:r>
      <w:r w:rsidRPr="00FF2E41">
        <w:rPr>
          <w:spacing w:val="3"/>
        </w:rPr>
        <w:t xml:space="preserve"> </w:t>
      </w:r>
      <w:r>
        <w:t>in</w:t>
      </w:r>
      <w:r w:rsidRPr="00FF2E41">
        <w:rPr>
          <w:spacing w:val="4"/>
        </w:rPr>
        <w:t xml:space="preserve"> </w:t>
      </w:r>
      <w:r>
        <w:t>the</w:t>
      </w:r>
      <w:r w:rsidRPr="00FF2E41">
        <w:rPr>
          <w:spacing w:val="3"/>
        </w:rPr>
        <w:t xml:space="preserve"> </w:t>
      </w:r>
      <w:r>
        <w:t>same</w:t>
      </w:r>
      <w:r w:rsidRPr="00FF2E41">
        <w:rPr>
          <w:spacing w:val="3"/>
        </w:rPr>
        <w:t xml:space="preserve"> </w:t>
      </w:r>
      <w:r>
        <w:t>way</w:t>
      </w:r>
      <w:r w:rsidRPr="00FF2E41">
        <w:rPr>
          <w:spacing w:val="3"/>
        </w:rPr>
        <w:t xml:space="preserve"> </w:t>
      </w:r>
      <w:r>
        <w:t>as</w:t>
      </w:r>
      <w:r w:rsidRPr="00FF2E41">
        <w:rPr>
          <w:spacing w:val="1"/>
        </w:rPr>
        <w:t xml:space="preserve"> </w:t>
      </w:r>
      <w:r>
        <w:t>other</w:t>
      </w:r>
      <w:r w:rsidRPr="00FF2E41">
        <w:rPr>
          <w:spacing w:val="2"/>
        </w:rPr>
        <w:t xml:space="preserve"> </w:t>
      </w:r>
      <w:r>
        <w:t>data</w:t>
      </w:r>
      <w:r w:rsidRPr="00FF2E41">
        <w:rPr>
          <w:spacing w:val="3"/>
        </w:rPr>
        <w:t xml:space="preserve"> </w:t>
      </w:r>
      <w:r>
        <w:t>types</w:t>
      </w:r>
      <w:r w:rsidRPr="00FF2E41">
        <w:rPr>
          <w:spacing w:val="3"/>
        </w:rPr>
        <w:t xml:space="preserve"> </w:t>
      </w:r>
      <w:r w:rsidRPr="00FF2E41">
        <w:rPr>
          <w:spacing w:val="-5"/>
        </w:rPr>
        <w:t>in</w:t>
      </w:r>
      <w:r w:rsidR="00680CB2" w:rsidRPr="00FF2E41">
        <w:rPr>
          <w:spacing w:val="-5"/>
        </w:rPr>
        <w:t xml:space="preserve"> </w:t>
      </w:r>
      <w:r>
        <w:t>C.</w:t>
      </w:r>
      <w:r w:rsidRPr="00FF2E41">
        <w:rPr>
          <w:spacing w:val="40"/>
        </w:rPr>
        <w:t xml:space="preserve"> </w:t>
      </w:r>
      <w:r>
        <w:t>The</w:t>
      </w:r>
      <w:r w:rsidRPr="00FF2E41">
        <w:rPr>
          <w:spacing w:val="40"/>
        </w:rPr>
        <w:t xml:space="preserve"> </w:t>
      </w:r>
      <w:r>
        <w:t>following</w:t>
      </w:r>
      <w:r w:rsidRPr="00FF2E41">
        <w:rPr>
          <w:spacing w:val="40"/>
        </w:rPr>
        <w:t xml:space="preserve"> </w:t>
      </w:r>
      <w:r>
        <w:t>example</w:t>
      </w:r>
      <w:r w:rsidRPr="00FF2E41">
        <w:rPr>
          <w:spacing w:val="40"/>
        </w:rPr>
        <w:t xml:space="preserve"> </w:t>
      </w:r>
      <w:r>
        <w:t>demonstrates</w:t>
      </w:r>
      <w:r w:rsidRPr="00FF2E41">
        <w:rPr>
          <w:spacing w:val="40"/>
        </w:rPr>
        <w:t xml:space="preserve"> </w:t>
      </w:r>
      <w:r>
        <w:t>how</w:t>
      </w:r>
      <w:r w:rsidRPr="00FF2E41">
        <w:rPr>
          <w:spacing w:val="40"/>
        </w:rPr>
        <w:t xml:space="preserve"> </w:t>
      </w:r>
      <w:r>
        <w:t>to</w:t>
      </w:r>
      <w:r w:rsidRPr="00FF2E41">
        <w:rPr>
          <w:spacing w:val="40"/>
        </w:rPr>
        <w:t xml:space="preserve"> </w:t>
      </w:r>
      <w:r>
        <w:t>declare,</w:t>
      </w:r>
      <w:r w:rsidRPr="00FF2E41">
        <w:rPr>
          <w:spacing w:val="40"/>
        </w:rPr>
        <w:t xml:space="preserve"> </w:t>
      </w:r>
      <w:r>
        <w:t>initialize,</w:t>
      </w:r>
      <w:r w:rsidRPr="00FF2E41">
        <w:rPr>
          <w:spacing w:val="40"/>
        </w:rPr>
        <w:t xml:space="preserve"> </w:t>
      </w:r>
      <w:r>
        <w:t>and</w:t>
      </w:r>
      <w:r w:rsidRPr="00FF2E41">
        <w:rPr>
          <w:spacing w:val="40"/>
        </w:rPr>
        <w:t xml:space="preserve"> </w:t>
      </w:r>
      <w:r>
        <w:t>use</w:t>
      </w:r>
      <w:r w:rsidRPr="00FF2E41">
        <w:rPr>
          <w:spacing w:val="40"/>
        </w:rPr>
        <w:t xml:space="preserve"> </w:t>
      </w:r>
      <w:r>
        <w:t xml:space="preserve">floating-point </w:t>
      </w:r>
      <w:commentRangeStart w:id="58"/>
      <w:r w:rsidRPr="00FF2E41">
        <w:rPr>
          <w:spacing w:val="-2"/>
        </w:rPr>
        <w:t>variables</w:t>
      </w:r>
      <w:commentRangeEnd w:id="58"/>
      <w:r w:rsidR="00996F2C">
        <w:rPr>
          <w:rStyle w:val="CommentReference"/>
          <w:rFonts w:asciiTheme="minorHAnsi" w:eastAsiaTheme="minorHAnsi" w:hAnsiTheme="minorHAnsi" w:cstheme="minorBidi"/>
        </w:rPr>
        <w:commentReference w:id="58"/>
      </w:r>
      <w:r w:rsidRPr="00FF2E41">
        <w:rPr>
          <w:spacing w:val="-2"/>
        </w:rPr>
        <w:t>:</w:t>
      </w:r>
    </w:p>
    <w:p w14:paraId="0ABCF215" w14:textId="77777777" w:rsidR="00531AAA" w:rsidRDefault="00531AAA" w:rsidP="00531AAA">
      <w:pPr>
        <w:pStyle w:val="NormalBPBHEB"/>
        <w:rPr>
          <w:ins w:id="59" w:author="Hii" w:date="2024-11-14T13:32:00Z"/>
        </w:rPr>
        <w:pPrChange w:id="60" w:author="Hii" w:date="2024-11-14T13:31:00Z">
          <w:pPr>
            <w:pStyle w:val="NormalBPBHEB"/>
            <w:numPr>
              <w:numId w:val="56"/>
            </w:numPr>
            <w:ind w:left="720" w:hanging="360"/>
          </w:pPr>
        </w:pPrChange>
      </w:pPr>
    </w:p>
    <w:p w14:paraId="2EBAA82A" w14:textId="77777777" w:rsidR="00531AAA" w:rsidRPr="00531AAA" w:rsidRDefault="00531AAA" w:rsidP="00531AAA">
      <w:pPr>
        <w:pStyle w:val="NormalBPBHEB"/>
        <w:rPr>
          <w:ins w:id="61" w:author="Hii" w:date="2024-11-14T13:32:00Z"/>
          <w:rFonts w:ascii="Times New Roman" w:hAnsi="Times New Roman" w:cs="Times New Roman"/>
          <w:sz w:val="24"/>
          <w:rPrChange w:id="62" w:author="Hii" w:date="2024-11-14T13:32:00Z">
            <w:rPr>
              <w:ins w:id="63" w:author="Hii" w:date="2024-11-14T13:32:00Z"/>
            </w:rPr>
          </w:rPrChange>
        </w:rPr>
      </w:pPr>
      <w:ins w:id="64" w:author="Hii" w:date="2024-11-14T13:32:00Z">
        <w:r w:rsidRPr="00531AAA">
          <w:rPr>
            <w:rFonts w:ascii="Times New Roman" w:hAnsi="Times New Roman" w:cs="Times New Roman"/>
            <w:sz w:val="24"/>
            <w:rPrChange w:id="65" w:author="Hii" w:date="2024-11-14T13:32:00Z">
              <w:rPr/>
            </w:rPrChange>
          </w:rPr>
          <w:t>#include &lt;stdio.h&gt;</w:t>
        </w:r>
      </w:ins>
    </w:p>
    <w:p w14:paraId="49D21724" w14:textId="77777777" w:rsidR="00531AAA" w:rsidRPr="00531AAA" w:rsidRDefault="00531AAA" w:rsidP="00531AAA">
      <w:pPr>
        <w:pStyle w:val="NormalBPBHEB"/>
        <w:rPr>
          <w:ins w:id="66" w:author="Hii" w:date="2024-11-14T13:32:00Z"/>
          <w:rFonts w:ascii="Times New Roman" w:hAnsi="Times New Roman" w:cs="Times New Roman"/>
          <w:sz w:val="24"/>
          <w:rPrChange w:id="67" w:author="Hii" w:date="2024-11-14T13:32:00Z">
            <w:rPr>
              <w:ins w:id="68" w:author="Hii" w:date="2024-11-14T13:32:00Z"/>
            </w:rPr>
          </w:rPrChange>
        </w:rPr>
      </w:pPr>
    </w:p>
    <w:p w14:paraId="1BCEAFA6" w14:textId="77777777" w:rsidR="00531AAA" w:rsidRPr="00531AAA" w:rsidRDefault="00531AAA" w:rsidP="00531AAA">
      <w:pPr>
        <w:pStyle w:val="NormalBPBHEB"/>
        <w:rPr>
          <w:ins w:id="69" w:author="Hii" w:date="2024-11-14T13:32:00Z"/>
          <w:rFonts w:ascii="Times New Roman" w:hAnsi="Times New Roman" w:cs="Times New Roman"/>
          <w:sz w:val="24"/>
          <w:rPrChange w:id="70" w:author="Hii" w:date="2024-11-14T13:32:00Z">
            <w:rPr>
              <w:ins w:id="71" w:author="Hii" w:date="2024-11-14T13:32:00Z"/>
            </w:rPr>
          </w:rPrChange>
        </w:rPr>
      </w:pPr>
      <w:ins w:id="72" w:author="Hii" w:date="2024-11-14T13:32:00Z">
        <w:r w:rsidRPr="00531AAA">
          <w:rPr>
            <w:rFonts w:ascii="Times New Roman" w:hAnsi="Times New Roman" w:cs="Times New Roman"/>
            <w:sz w:val="24"/>
            <w:rPrChange w:id="73" w:author="Hii" w:date="2024-11-14T13:32:00Z">
              <w:rPr/>
            </w:rPrChange>
          </w:rPr>
          <w:t>int main() {</w:t>
        </w:r>
      </w:ins>
    </w:p>
    <w:p w14:paraId="63353889" w14:textId="77777777" w:rsidR="00531AAA" w:rsidRPr="00531AAA" w:rsidRDefault="00531AAA" w:rsidP="00531AAA">
      <w:pPr>
        <w:pStyle w:val="NormalBPBHEB"/>
        <w:rPr>
          <w:ins w:id="74" w:author="Hii" w:date="2024-11-14T13:32:00Z"/>
          <w:rFonts w:ascii="Times New Roman" w:hAnsi="Times New Roman" w:cs="Times New Roman"/>
          <w:sz w:val="24"/>
          <w:rPrChange w:id="75" w:author="Hii" w:date="2024-11-14T13:32:00Z">
            <w:rPr>
              <w:ins w:id="76" w:author="Hii" w:date="2024-11-14T13:32:00Z"/>
            </w:rPr>
          </w:rPrChange>
        </w:rPr>
      </w:pPr>
      <w:ins w:id="77" w:author="Hii" w:date="2024-11-14T13:32:00Z">
        <w:r w:rsidRPr="00531AAA">
          <w:rPr>
            <w:rFonts w:ascii="Times New Roman" w:hAnsi="Times New Roman" w:cs="Times New Roman"/>
            <w:sz w:val="24"/>
            <w:rPrChange w:id="78" w:author="Hii" w:date="2024-11-14T13:32:00Z">
              <w:rPr/>
            </w:rPrChange>
          </w:rPr>
          <w:t xml:space="preserve">    // Declaration and initialization of floating-point variables</w:t>
        </w:r>
      </w:ins>
    </w:p>
    <w:p w14:paraId="0BC6D9AE" w14:textId="77777777" w:rsidR="00531AAA" w:rsidRPr="00531AAA" w:rsidRDefault="00531AAA" w:rsidP="00531AAA">
      <w:pPr>
        <w:pStyle w:val="NormalBPBHEB"/>
        <w:rPr>
          <w:ins w:id="79" w:author="Hii" w:date="2024-11-14T13:32:00Z"/>
          <w:rFonts w:ascii="Times New Roman" w:hAnsi="Times New Roman" w:cs="Times New Roman"/>
          <w:sz w:val="24"/>
          <w:rPrChange w:id="80" w:author="Hii" w:date="2024-11-14T13:32:00Z">
            <w:rPr>
              <w:ins w:id="81" w:author="Hii" w:date="2024-11-14T13:32:00Z"/>
            </w:rPr>
          </w:rPrChange>
        </w:rPr>
      </w:pPr>
      <w:ins w:id="82" w:author="Hii" w:date="2024-11-14T13:32:00Z">
        <w:r w:rsidRPr="00531AAA">
          <w:rPr>
            <w:rFonts w:ascii="Times New Roman" w:hAnsi="Times New Roman" w:cs="Times New Roman"/>
            <w:sz w:val="24"/>
            <w:rPrChange w:id="83" w:author="Hii" w:date="2024-11-14T13:32:00Z">
              <w:rPr/>
            </w:rPrChange>
          </w:rPr>
          <w:t xml:space="preserve">    float num1 = 5.75;   // Single precision (float)</w:t>
        </w:r>
      </w:ins>
    </w:p>
    <w:p w14:paraId="6699AFFD" w14:textId="77777777" w:rsidR="00531AAA" w:rsidRPr="00531AAA" w:rsidRDefault="00531AAA" w:rsidP="00531AAA">
      <w:pPr>
        <w:pStyle w:val="NormalBPBHEB"/>
        <w:rPr>
          <w:ins w:id="84" w:author="Hii" w:date="2024-11-14T13:32:00Z"/>
          <w:rFonts w:ascii="Times New Roman" w:hAnsi="Times New Roman" w:cs="Times New Roman"/>
          <w:sz w:val="24"/>
          <w:rPrChange w:id="85" w:author="Hii" w:date="2024-11-14T13:32:00Z">
            <w:rPr>
              <w:ins w:id="86" w:author="Hii" w:date="2024-11-14T13:32:00Z"/>
            </w:rPr>
          </w:rPrChange>
        </w:rPr>
      </w:pPr>
      <w:ins w:id="87" w:author="Hii" w:date="2024-11-14T13:32:00Z">
        <w:r w:rsidRPr="00531AAA">
          <w:rPr>
            <w:rFonts w:ascii="Times New Roman" w:hAnsi="Times New Roman" w:cs="Times New Roman"/>
            <w:sz w:val="24"/>
            <w:rPrChange w:id="88" w:author="Hii" w:date="2024-11-14T13:32:00Z">
              <w:rPr/>
            </w:rPrChange>
          </w:rPr>
          <w:t xml:space="preserve">    double num2 = 3.14159; // Double precision (double)</w:t>
        </w:r>
      </w:ins>
    </w:p>
    <w:p w14:paraId="31017D90" w14:textId="77777777" w:rsidR="00531AAA" w:rsidRPr="00531AAA" w:rsidRDefault="00531AAA" w:rsidP="00531AAA">
      <w:pPr>
        <w:pStyle w:val="NormalBPBHEB"/>
        <w:rPr>
          <w:ins w:id="89" w:author="Hii" w:date="2024-11-14T13:32:00Z"/>
          <w:rFonts w:ascii="Times New Roman" w:hAnsi="Times New Roman" w:cs="Times New Roman"/>
          <w:sz w:val="24"/>
          <w:rPrChange w:id="90" w:author="Hii" w:date="2024-11-14T13:32:00Z">
            <w:rPr>
              <w:ins w:id="91" w:author="Hii" w:date="2024-11-14T13:32:00Z"/>
            </w:rPr>
          </w:rPrChange>
        </w:rPr>
      </w:pPr>
      <w:ins w:id="92" w:author="Hii" w:date="2024-11-14T13:32:00Z">
        <w:r w:rsidRPr="00531AAA">
          <w:rPr>
            <w:rFonts w:ascii="Times New Roman" w:hAnsi="Times New Roman" w:cs="Times New Roman"/>
            <w:sz w:val="24"/>
            <w:rPrChange w:id="93" w:author="Hii" w:date="2024-11-14T13:32:00Z">
              <w:rPr/>
            </w:rPrChange>
          </w:rPr>
          <w:t xml:space="preserve">    long double num3 = 2.718281828459045; // Extended precision (long double)</w:t>
        </w:r>
      </w:ins>
    </w:p>
    <w:p w14:paraId="213AD26F" w14:textId="77777777" w:rsidR="00531AAA" w:rsidRPr="00531AAA" w:rsidRDefault="00531AAA" w:rsidP="00531AAA">
      <w:pPr>
        <w:pStyle w:val="NormalBPBHEB"/>
        <w:rPr>
          <w:ins w:id="94" w:author="Hii" w:date="2024-11-14T13:32:00Z"/>
          <w:rFonts w:ascii="Times New Roman" w:hAnsi="Times New Roman" w:cs="Times New Roman"/>
          <w:sz w:val="24"/>
          <w:rPrChange w:id="95" w:author="Hii" w:date="2024-11-14T13:32:00Z">
            <w:rPr>
              <w:ins w:id="96" w:author="Hii" w:date="2024-11-14T13:32:00Z"/>
            </w:rPr>
          </w:rPrChange>
        </w:rPr>
      </w:pPr>
    </w:p>
    <w:p w14:paraId="68A7ACFC" w14:textId="77777777" w:rsidR="00531AAA" w:rsidRPr="00531AAA" w:rsidRDefault="00531AAA" w:rsidP="00531AAA">
      <w:pPr>
        <w:pStyle w:val="NormalBPBHEB"/>
        <w:rPr>
          <w:ins w:id="97" w:author="Hii" w:date="2024-11-14T13:32:00Z"/>
          <w:rFonts w:ascii="Times New Roman" w:hAnsi="Times New Roman" w:cs="Times New Roman"/>
          <w:sz w:val="24"/>
          <w:rPrChange w:id="98" w:author="Hii" w:date="2024-11-14T13:32:00Z">
            <w:rPr>
              <w:ins w:id="99" w:author="Hii" w:date="2024-11-14T13:32:00Z"/>
            </w:rPr>
          </w:rPrChange>
        </w:rPr>
      </w:pPr>
      <w:ins w:id="100" w:author="Hii" w:date="2024-11-14T13:32:00Z">
        <w:r w:rsidRPr="00531AAA">
          <w:rPr>
            <w:rFonts w:ascii="Times New Roman" w:hAnsi="Times New Roman" w:cs="Times New Roman"/>
            <w:sz w:val="24"/>
            <w:rPrChange w:id="101" w:author="Hii" w:date="2024-11-14T13:32:00Z">
              <w:rPr/>
            </w:rPrChange>
          </w:rPr>
          <w:t xml:space="preserve">    // Performing operations on floating-point variables</w:t>
        </w:r>
      </w:ins>
    </w:p>
    <w:p w14:paraId="03A43663" w14:textId="77777777" w:rsidR="00531AAA" w:rsidRPr="00531AAA" w:rsidRDefault="00531AAA" w:rsidP="00531AAA">
      <w:pPr>
        <w:pStyle w:val="NormalBPBHEB"/>
        <w:rPr>
          <w:ins w:id="102" w:author="Hii" w:date="2024-11-14T13:32:00Z"/>
          <w:rFonts w:ascii="Times New Roman" w:hAnsi="Times New Roman" w:cs="Times New Roman"/>
          <w:sz w:val="24"/>
          <w:rPrChange w:id="103" w:author="Hii" w:date="2024-11-14T13:32:00Z">
            <w:rPr>
              <w:ins w:id="104" w:author="Hii" w:date="2024-11-14T13:32:00Z"/>
            </w:rPr>
          </w:rPrChange>
        </w:rPr>
      </w:pPr>
      <w:ins w:id="105" w:author="Hii" w:date="2024-11-14T13:32:00Z">
        <w:r w:rsidRPr="00531AAA">
          <w:rPr>
            <w:rFonts w:ascii="Times New Roman" w:hAnsi="Times New Roman" w:cs="Times New Roman"/>
            <w:sz w:val="24"/>
            <w:rPrChange w:id="106" w:author="Hii" w:date="2024-11-14T13:32:00Z">
              <w:rPr/>
            </w:rPrChange>
          </w:rPr>
          <w:t xml:space="preserve">    float sum = num1 + num2; // Adds num1 and num2</w:t>
        </w:r>
      </w:ins>
    </w:p>
    <w:p w14:paraId="4DC72A96" w14:textId="77777777" w:rsidR="00531AAA" w:rsidRPr="00531AAA" w:rsidRDefault="00531AAA" w:rsidP="00531AAA">
      <w:pPr>
        <w:pStyle w:val="NormalBPBHEB"/>
        <w:rPr>
          <w:ins w:id="107" w:author="Hii" w:date="2024-11-14T13:32:00Z"/>
          <w:rFonts w:ascii="Times New Roman" w:hAnsi="Times New Roman" w:cs="Times New Roman"/>
          <w:sz w:val="24"/>
          <w:rPrChange w:id="108" w:author="Hii" w:date="2024-11-14T13:32:00Z">
            <w:rPr>
              <w:ins w:id="109" w:author="Hii" w:date="2024-11-14T13:32:00Z"/>
            </w:rPr>
          </w:rPrChange>
        </w:rPr>
      </w:pPr>
    </w:p>
    <w:p w14:paraId="6CB9A64A" w14:textId="77777777" w:rsidR="00531AAA" w:rsidRPr="00531AAA" w:rsidRDefault="00531AAA" w:rsidP="00531AAA">
      <w:pPr>
        <w:pStyle w:val="NormalBPBHEB"/>
        <w:rPr>
          <w:ins w:id="110" w:author="Hii" w:date="2024-11-14T13:32:00Z"/>
          <w:rFonts w:ascii="Times New Roman" w:hAnsi="Times New Roman" w:cs="Times New Roman"/>
          <w:sz w:val="24"/>
          <w:rPrChange w:id="111" w:author="Hii" w:date="2024-11-14T13:32:00Z">
            <w:rPr>
              <w:ins w:id="112" w:author="Hii" w:date="2024-11-14T13:32:00Z"/>
            </w:rPr>
          </w:rPrChange>
        </w:rPr>
      </w:pPr>
      <w:ins w:id="113" w:author="Hii" w:date="2024-11-14T13:32:00Z">
        <w:r w:rsidRPr="00531AAA">
          <w:rPr>
            <w:rFonts w:ascii="Times New Roman" w:hAnsi="Times New Roman" w:cs="Times New Roman"/>
            <w:sz w:val="24"/>
            <w:rPrChange w:id="114" w:author="Hii" w:date="2024-11-14T13:32:00Z">
              <w:rPr/>
            </w:rPrChange>
          </w:rPr>
          <w:t xml:space="preserve">    // Displaying the results</w:t>
        </w:r>
      </w:ins>
    </w:p>
    <w:p w14:paraId="292D5102" w14:textId="77777777" w:rsidR="00531AAA" w:rsidRPr="00531AAA" w:rsidRDefault="00531AAA" w:rsidP="00531AAA">
      <w:pPr>
        <w:pStyle w:val="NormalBPBHEB"/>
        <w:rPr>
          <w:ins w:id="115" w:author="Hii" w:date="2024-11-14T13:32:00Z"/>
          <w:rFonts w:ascii="Times New Roman" w:hAnsi="Times New Roman" w:cs="Times New Roman"/>
          <w:sz w:val="24"/>
          <w:rPrChange w:id="116" w:author="Hii" w:date="2024-11-14T13:32:00Z">
            <w:rPr>
              <w:ins w:id="117" w:author="Hii" w:date="2024-11-14T13:32:00Z"/>
            </w:rPr>
          </w:rPrChange>
        </w:rPr>
      </w:pPr>
      <w:ins w:id="118" w:author="Hii" w:date="2024-11-14T13:32:00Z">
        <w:r w:rsidRPr="00531AAA">
          <w:rPr>
            <w:rFonts w:ascii="Times New Roman" w:hAnsi="Times New Roman" w:cs="Times New Roman"/>
            <w:sz w:val="24"/>
            <w:rPrChange w:id="119" w:author="Hii" w:date="2024-11-14T13:32:00Z">
              <w:rPr/>
            </w:rPrChange>
          </w:rPr>
          <w:t xml:space="preserve">    printf("Value of num1: %.2f\n", num1);  // Output with two decimal places</w:t>
        </w:r>
      </w:ins>
    </w:p>
    <w:p w14:paraId="4A897166" w14:textId="77777777" w:rsidR="00531AAA" w:rsidRPr="00531AAA" w:rsidRDefault="00531AAA" w:rsidP="00531AAA">
      <w:pPr>
        <w:pStyle w:val="NormalBPBHEB"/>
        <w:rPr>
          <w:ins w:id="120" w:author="Hii" w:date="2024-11-14T13:32:00Z"/>
          <w:rFonts w:ascii="Times New Roman" w:hAnsi="Times New Roman" w:cs="Times New Roman"/>
          <w:sz w:val="24"/>
          <w:rPrChange w:id="121" w:author="Hii" w:date="2024-11-14T13:32:00Z">
            <w:rPr>
              <w:ins w:id="122" w:author="Hii" w:date="2024-11-14T13:32:00Z"/>
            </w:rPr>
          </w:rPrChange>
        </w:rPr>
      </w:pPr>
      <w:ins w:id="123" w:author="Hii" w:date="2024-11-14T13:32:00Z">
        <w:r w:rsidRPr="00531AAA">
          <w:rPr>
            <w:rFonts w:ascii="Times New Roman" w:hAnsi="Times New Roman" w:cs="Times New Roman"/>
            <w:sz w:val="24"/>
            <w:rPrChange w:id="124" w:author="Hii" w:date="2024-11-14T13:32:00Z">
              <w:rPr/>
            </w:rPrChange>
          </w:rPr>
          <w:t xml:space="preserve">    printf("Value of num2: %.5lf\n", num2); // Output with five decimal places</w:t>
        </w:r>
      </w:ins>
    </w:p>
    <w:p w14:paraId="15D02E53" w14:textId="77777777" w:rsidR="00531AAA" w:rsidRPr="00531AAA" w:rsidRDefault="00531AAA" w:rsidP="00531AAA">
      <w:pPr>
        <w:pStyle w:val="NormalBPBHEB"/>
        <w:rPr>
          <w:ins w:id="125" w:author="Hii" w:date="2024-11-14T13:32:00Z"/>
          <w:rFonts w:ascii="Times New Roman" w:hAnsi="Times New Roman" w:cs="Times New Roman"/>
          <w:sz w:val="24"/>
          <w:rPrChange w:id="126" w:author="Hii" w:date="2024-11-14T13:32:00Z">
            <w:rPr>
              <w:ins w:id="127" w:author="Hii" w:date="2024-11-14T13:32:00Z"/>
            </w:rPr>
          </w:rPrChange>
        </w:rPr>
      </w:pPr>
      <w:ins w:id="128" w:author="Hii" w:date="2024-11-14T13:32:00Z">
        <w:r w:rsidRPr="00531AAA">
          <w:rPr>
            <w:rFonts w:ascii="Times New Roman" w:hAnsi="Times New Roman" w:cs="Times New Roman"/>
            <w:sz w:val="24"/>
            <w:rPrChange w:id="129" w:author="Hii" w:date="2024-11-14T13:32:00Z">
              <w:rPr/>
            </w:rPrChange>
          </w:rPr>
          <w:t xml:space="preserve">    printf("Value of num3: %.10Lf\n", num3); // Output with ten decimal places for long double</w:t>
        </w:r>
      </w:ins>
    </w:p>
    <w:p w14:paraId="6E8DD894" w14:textId="77777777" w:rsidR="00531AAA" w:rsidRPr="00531AAA" w:rsidRDefault="00531AAA" w:rsidP="00531AAA">
      <w:pPr>
        <w:pStyle w:val="NormalBPBHEB"/>
        <w:rPr>
          <w:ins w:id="130" w:author="Hii" w:date="2024-11-14T13:32:00Z"/>
          <w:rFonts w:ascii="Times New Roman" w:hAnsi="Times New Roman" w:cs="Times New Roman"/>
          <w:sz w:val="24"/>
          <w:rPrChange w:id="131" w:author="Hii" w:date="2024-11-14T13:32:00Z">
            <w:rPr>
              <w:ins w:id="132" w:author="Hii" w:date="2024-11-14T13:32:00Z"/>
            </w:rPr>
          </w:rPrChange>
        </w:rPr>
      </w:pPr>
      <w:ins w:id="133" w:author="Hii" w:date="2024-11-14T13:32:00Z">
        <w:r w:rsidRPr="00531AAA">
          <w:rPr>
            <w:rFonts w:ascii="Times New Roman" w:hAnsi="Times New Roman" w:cs="Times New Roman"/>
            <w:sz w:val="24"/>
            <w:rPrChange w:id="134" w:author="Hii" w:date="2024-11-14T13:32:00Z">
              <w:rPr/>
            </w:rPrChange>
          </w:rPr>
          <w:t xml:space="preserve">    printf("Sum of num1 and num2: %.2f\n", sum);</w:t>
        </w:r>
      </w:ins>
    </w:p>
    <w:p w14:paraId="52BA88F8" w14:textId="77777777" w:rsidR="00531AAA" w:rsidRPr="00531AAA" w:rsidRDefault="00531AAA" w:rsidP="00531AAA">
      <w:pPr>
        <w:pStyle w:val="NormalBPBHEB"/>
        <w:rPr>
          <w:ins w:id="135" w:author="Hii" w:date="2024-11-14T13:32:00Z"/>
          <w:rFonts w:ascii="Times New Roman" w:hAnsi="Times New Roman" w:cs="Times New Roman"/>
          <w:sz w:val="24"/>
          <w:rPrChange w:id="136" w:author="Hii" w:date="2024-11-14T13:32:00Z">
            <w:rPr>
              <w:ins w:id="137" w:author="Hii" w:date="2024-11-14T13:32:00Z"/>
            </w:rPr>
          </w:rPrChange>
        </w:rPr>
      </w:pPr>
    </w:p>
    <w:p w14:paraId="59257ED0" w14:textId="77777777" w:rsidR="00531AAA" w:rsidRPr="00531AAA" w:rsidRDefault="00531AAA" w:rsidP="00531AAA">
      <w:pPr>
        <w:pStyle w:val="NormalBPBHEB"/>
        <w:rPr>
          <w:ins w:id="138" w:author="Hii" w:date="2024-11-14T13:32:00Z"/>
          <w:rFonts w:ascii="Times New Roman" w:hAnsi="Times New Roman" w:cs="Times New Roman"/>
          <w:sz w:val="24"/>
          <w:rPrChange w:id="139" w:author="Hii" w:date="2024-11-14T13:32:00Z">
            <w:rPr>
              <w:ins w:id="140" w:author="Hii" w:date="2024-11-14T13:32:00Z"/>
            </w:rPr>
          </w:rPrChange>
        </w:rPr>
      </w:pPr>
      <w:ins w:id="141" w:author="Hii" w:date="2024-11-14T13:32:00Z">
        <w:r w:rsidRPr="00531AAA">
          <w:rPr>
            <w:rFonts w:ascii="Times New Roman" w:hAnsi="Times New Roman" w:cs="Times New Roman"/>
            <w:sz w:val="24"/>
            <w:rPrChange w:id="142" w:author="Hii" w:date="2024-11-14T13:32:00Z">
              <w:rPr/>
            </w:rPrChange>
          </w:rPr>
          <w:t xml:space="preserve">    return 0;</w:t>
        </w:r>
      </w:ins>
    </w:p>
    <w:p w14:paraId="0E7EE0E9" w14:textId="77777777" w:rsidR="00531AAA" w:rsidRPr="00531AAA" w:rsidRDefault="00531AAA" w:rsidP="00531AAA">
      <w:pPr>
        <w:pStyle w:val="NormalBPBHEB"/>
        <w:rPr>
          <w:ins w:id="143" w:author="Hii" w:date="2024-11-14T13:32:00Z"/>
          <w:rFonts w:ascii="Times New Roman" w:hAnsi="Times New Roman" w:cs="Times New Roman"/>
          <w:sz w:val="24"/>
          <w:rPrChange w:id="144" w:author="Hii" w:date="2024-11-14T13:32:00Z">
            <w:rPr>
              <w:ins w:id="145" w:author="Hii" w:date="2024-11-14T13:32:00Z"/>
            </w:rPr>
          </w:rPrChange>
        </w:rPr>
      </w:pPr>
      <w:ins w:id="146" w:author="Hii" w:date="2024-11-14T13:32:00Z">
        <w:r w:rsidRPr="00531AAA">
          <w:rPr>
            <w:rFonts w:ascii="Times New Roman" w:hAnsi="Times New Roman" w:cs="Times New Roman"/>
            <w:sz w:val="24"/>
            <w:rPrChange w:id="147" w:author="Hii" w:date="2024-11-14T13:32:00Z">
              <w:rPr/>
            </w:rPrChange>
          </w:rPr>
          <w:t>}</w:t>
        </w:r>
      </w:ins>
    </w:p>
    <w:p w14:paraId="234FE703" w14:textId="77777777" w:rsidR="00531AAA" w:rsidRPr="00531AAA" w:rsidRDefault="00531AAA" w:rsidP="00531AAA">
      <w:pPr>
        <w:pStyle w:val="NormalBPBHEB"/>
        <w:rPr>
          <w:ins w:id="148" w:author="Hii" w:date="2024-11-14T13:32:00Z"/>
          <w:rFonts w:ascii="Times New Roman" w:hAnsi="Times New Roman" w:cs="Times New Roman"/>
          <w:b/>
          <w:sz w:val="24"/>
          <w:rPrChange w:id="149" w:author="Hii" w:date="2024-11-14T13:32:00Z">
            <w:rPr>
              <w:ins w:id="150" w:author="Hii" w:date="2024-11-14T13:32:00Z"/>
            </w:rPr>
          </w:rPrChange>
        </w:rPr>
      </w:pPr>
      <w:ins w:id="151" w:author="Hii" w:date="2024-11-14T13:32:00Z">
        <w:r w:rsidRPr="00531AAA">
          <w:rPr>
            <w:rFonts w:ascii="Times New Roman" w:hAnsi="Times New Roman" w:cs="Times New Roman"/>
            <w:b/>
            <w:sz w:val="24"/>
            <w:rPrChange w:id="152" w:author="Hii" w:date="2024-11-14T13:32:00Z">
              <w:rPr/>
            </w:rPrChange>
          </w:rPr>
          <w:lastRenderedPageBreak/>
          <w:t>Explanation</w:t>
        </w:r>
      </w:ins>
    </w:p>
    <w:p w14:paraId="4B5E3156" w14:textId="77777777" w:rsidR="00531AAA" w:rsidRPr="00531AAA" w:rsidRDefault="00531AAA" w:rsidP="00531AAA">
      <w:pPr>
        <w:pStyle w:val="NormalBPBHEB"/>
        <w:rPr>
          <w:ins w:id="153" w:author="Hii" w:date="2024-11-14T13:32:00Z"/>
          <w:rFonts w:ascii="Times New Roman" w:hAnsi="Times New Roman" w:cs="Times New Roman"/>
          <w:sz w:val="24"/>
          <w:rPrChange w:id="154" w:author="Hii" w:date="2024-11-14T13:32:00Z">
            <w:rPr>
              <w:ins w:id="155" w:author="Hii" w:date="2024-11-14T13:32:00Z"/>
            </w:rPr>
          </w:rPrChange>
        </w:rPr>
      </w:pPr>
      <w:ins w:id="156" w:author="Hii" w:date="2024-11-14T13:32:00Z">
        <w:r w:rsidRPr="00531AAA">
          <w:rPr>
            <w:rFonts w:ascii="Times New Roman" w:hAnsi="Times New Roman" w:cs="Times New Roman"/>
            <w:sz w:val="24"/>
            <w:rPrChange w:id="157" w:author="Hii" w:date="2024-11-14T13:32:00Z">
              <w:rPr/>
            </w:rPrChange>
          </w:rPr>
          <w:t>Declaration: float num1, double num2, and long double num3 are declared as floating-point variables of different precisions.</w:t>
        </w:r>
      </w:ins>
    </w:p>
    <w:p w14:paraId="77978283" w14:textId="77777777" w:rsidR="00531AAA" w:rsidRPr="00531AAA" w:rsidRDefault="00531AAA" w:rsidP="00531AAA">
      <w:pPr>
        <w:pStyle w:val="NormalBPBHEB"/>
        <w:rPr>
          <w:ins w:id="158" w:author="Hii" w:date="2024-11-14T13:32:00Z"/>
          <w:rFonts w:ascii="Times New Roman" w:hAnsi="Times New Roman" w:cs="Times New Roman"/>
          <w:sz w:val="24"/>
          <w:rPrChange w:id="159" w:author="Hii" w:date="2024-11-14T13:32:00Z">
            <w:rPr>
              <w:ins w:id="160" w:author="Hii" w:date="2024-11-14T13:32:00Z"/>
            </w:rPr>
          </w:rPrChange>
        </w:rPr>
      </w:pPr>
      <w:ins w:id="161" w:author="Hii" w:date="2024-11-14T13:32:00Z">
        <w:r w:rsidRPr="00531AAA">
          <w:rPr>
            <w:rFonts w:ascii="Times New Roman" w:hAnsi="Times New Roman" w:cs="Times New Roman"/>
            <w:sz w:val="24"/>
            <w:rPrChange w:id="162" w:author="Hii" w:date="2024-11-14T13:32:00Z">
              <w:rPr/>
            </w:rPrChange>
          </w:rPr>
          <w:t>Initialization: Each variable is initialized with a specific floating-point value.</w:t>
        </w:r>
      </w:ins>
    </w:p>
    <w:p w14:paraId="164CE52C" w14:textId="0A76C65E" w:rsidR="00531AAA" w:rsidRPr="00531AAA" w:rsidRDefault="00531AAA" w:rsidP="00531AAA">
      <w:pPr>
        <w:pStyle w:val="NormalBPBHEB"/>
        <w:rPr>
          <w:ins w:id="163" w:author="Hii" w:date="2024-11-14T13:31:00Z"/>
          <w:rFonts w:ascii="Times New Roman" w:hAnsi="Times New Roman" w:cs="Times New Roman"/>
          <w:sz w:val="24"/>
          <w:rPrChange w:id="164" w:author="Hii" w:date="2024-11-14T13:32:00Z">
            <w:rPr>
              <w:ins w:id="165" w:author="Hii" w:date="2024-11-14T13:31:00Z"/>
            </w:rPr>
          </w:rPrChange>
        </w:rPr>
        <w:pPrChange w:id="166" w:author="Hii" w:date="2024-11-14T13:31:00Z">
          <w:pPr>
            <w:pStyle w:val="NormalBPBHEB"/>
            <w:numPr>
              <w:numId w:val="56"/>
            </w:numPr>
            <w:ind w:left="720" w:hanging="360"/>
          </w:pPr>
        </w:pPrChange>
      </w:pPr>
      <w:ins w:id="167" w:author="Hii" w:date="2024-11-14T13:32:00Z">
        <w:r w:rsidRPr="00531AAA">
          <w:rPr>
            <w:rFonts w:ascii="Times New Roman" w:hAnsi="Times New Roman" w:cs="Times New Roman"/>
            <w:sz w:val="24"/>
            <w:rPrChange w:id="168" w:author="Hii" w:date="2024-11-14T13:32:00Z">
              <w:rPr/>
            </w:rPrChange>
          </w:rPr>
          <w:t>Usage: We perform an addition operation on num1 and num2, storing the result in sum. Finally, we print each value with formatted output to control the decimal precision.</w:t>
        </w:r>
      </w:ins>
    </w:p>
    <w:p w14:paraId="2E285721" w14:textId="3B1808CF" w:rsidR="00E57A4D" w:rsidDel="00531AAA" w:rsidRDefault="00A87255">
      <w:pPr>
        <w:pStyle w:val="BodyText"/>
        <w:spacing w:before="2"/>
        <w:rPr>
          <w:del w:id="169" w:author="Hii" w:date="2024-11-14T13:30:00Z"/>
          <w:sz w:val="12"/>
        </w:rPr>
      </w:pPr>
      <w:del w:id="170" w:author="Hii" w:date="2024-11-14T13:30:00Z">
        <w:r w:rsidDel="00531AAA">
          <w:rPr>
            <w:noProof/>
            <w:lang w:val="en-IN" w:eastAsia="en-IN"/>
          </w:rPr>
          <mc:AlternateContent>
            <mc:Choice Requires="wpg">
              <w:drawing>
                <wp:anchor distT="0" distB="0" distL="0" distR="0" simplePos="0" relativeHeight="487591936" behindDoc="1" locked="0" layoutInCell="1" allowOverlap="1" wp14:anchorId="152C718D" wp14:editId="19147908">
                  <wp:simplePos x="0" y="0"/>
                  <wp:positionH relativeFrom="page">
                    <wp:posOffset>838200</wp:posOffset>
                  </wp:positionH>
                  <wp:positionV relativeFrom="paragraph">
                    <wp:posOffset>104140</wp:posOffset>
                  </wp:positionV>
                  <wp:extent cx="5882640" cy="1840230"/>
                  <wp:effectExtent l="0" t="0" r="3810" b="7620"/>
                  <wp:wrapTopAndBottom/>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1840230"/>
                            <a:chOff x="0" y="0"/>
                            <a:chExt cx="5882640" cy="1840230"/>
                          </a:xfrm>
                        </wpg:grpSpPr>
                        <wps:wsp>
                          <wps:cNvPr id="18" name="Graphic 17"/>
                          <wps:cNvSpPr/>
                          <wps:spPr>
                            <a:xfrm>
                              <a:off x="0" y="0"/>
                              <a:ext cx="5882640" cy="1840230"/>
                            </a:xfrm>
                            <a:custGeom>
                              <a:avLst/>
                              <a:gdLst/>
                              <a:ahLst/>
                              <a:cxnLst/>
                              <a:rect l="l" t="t" r="r" b="b"/>
                              <a:pathLst>
                                <a:path w="5882640" h="1840230">
                                  <a:moveTo>
                                    <a:pt x="5875909" y="0"/>
                                  </a:moveTo>
                                  <a:lnTo>
                                    <a:pt x="6096" y="0"/>
                                  </a:lnTo>
                                  <a:lnTo>
                                    <a:pt x="0" y="0"/>
                                  </a:lnTo>
                                  <a:lnTo>
                                    <a:pt x="0" y="6400"/>
                                  </a:lnTo>
                                  <a:lnTo>
                                    <a:pt x="0" y="1839722"/>
                                  </a:lnTo>
                                  <a:lnTo>
                                    <a:pt x="6096" y="1839722"/>
                                  </a:lnTo>
                                  <a:lnTo>
                                    <a:pt x="6096" y="6400"/>
                                  </a:lnTo>
                                  <a:lnTo>
                                    <a:pt x="5875909" y="6400"/>
                                  </a:lnTo>
                                  <a:lnTo>
                                    <a:pt x="5875909" y="0"/>
                                  </a:lnTo>
                                  <a:close/>
                                </a:path>
                                <a:path w="5882640" h="1840230">
                                  <a:moveTo>
                                    <a:pt x="5882081" y="0"/>
                                  </a:moveTo>
                                  <a:lnTo>
                                    <a:pt x="5875985" y="0"/>
                                  </a:lnTo>
                                  <a:lnTo>
                                    <a:pt x="5875985" y="6400"/>
                                  </a:lnTo>
                                  <a:lnTo>
                                    <a:pt x="5875985" y="381304"/>
                                  </a:lnTo>
                                  <a:lnTo>
                                    <a:pt x="5875985" y="1839722"/>
                                  </a:lnTo>
                                  <a:lnTo>
                                    <a:pt x="5882081" y="1839722"/>
                                  </a:lnTo>
                                  <a:lnTo>
                                    <a:pt x="5882081" y="6400"/>
                                  </a:lnTo>
                                  <a:lnTo>
                                    <a:pt x="5882081" y="0"/>
                                  </a:lnTo>
                                  <a:close/>
                                </a:path>
                              </a:pathLst>
                            </a:custGeom>
                            <a:solidFill>
                              <a:srgbClr val="000000"/>
                            </a:solidFill>
                          </wps:spPr>
                          <wps:bodyPr wrap="square" lIns="0" tIns="0" rIns="0" bIns="0" rtlCol="0">
                            <a:prstTxWarp prst="textNoShape">
                              <a:avLst/>
                            </a:prstTxWarp>
                            <a:noAutofit/>
                          </wps:bodyPr>
                        </wps:wsp>
                        <wps:wsp>
                          <wps:cNvPr id="20" name="Textbox 19"/>
                          <wps:cNvSpPr txBox="1"/>
                          <wps:spPr>
                            <a:xfrm>
                              <a:off x="227075" y="1117227"/>
                              <a:ext cx="800735" cy="168910"/>
                            </a:xfrm>
                            <a:prstGeom prst="rect">
                              <a:avLst/>
                            </a:prstGeom>
                          </wps:spPr>
                          <wps:txbx>
                            <w:txbxContent>
                              <w:p w14:paraId="39CB214F" w14:textId="77777777" w:rsidR="00531AAA" w:rsidRDefault="00531AAA">
                                <w:pPr>
                                  <w:spacing w:line="266" w:lineRule="exact"/>
                                  <w:rPr>
                                    <w:sz w:val="24"/>
                                  </w:rPr>
                                </w:pPr>
                                <w:r>
                                  <w:rPr>
                                    <w:sz w:val="24"/>
                                  </w:rPr>
                                  <w:t>float</w:t>
                                </w:r>
                                <w:r>
                                  <w:rPr>
                                    <w:spacing w:val="-1"/>
                                    <w:sz w:val="24"/>
                                  </w:rPr>
                                  <w:t xml:space="preserve"> </w:t>
                                </w:r>
                                <w:r>
                                  <w:rPr>
                                    <w:sz w:val="24"/>
                                  </w:rPr>
                                  <w:t>b</w:t>
                                </w:r>
                                <w:r>
                                  <w:rPr>
                                    <w:spacing w:val="-1"/>
                                    <w:sz w:val="24"/>
                                  </w:rPr>
                                  <w:t xml:space="preserve"> </w:t>
                                </w:r>
                                <w:r>
                                  <w:rPr>
                                    <w:sz w:val="24"/>
                                  </w:rPr>
                                  <w:t xml:space="preserve">= </w:t>
                                </w:r>
                                <w:r>
                                  <w:rPr>
                                    <w:spacing w:val="-4"/>
                                    <w:sz w:val="24"/>
                                  </w:rPr>
                                  <w:t>2.5;</w:t>
                                </w:r>
                              </w:p>
                            </w:txbxContent>
                          </wps:txbx>
                          <wps:bodyPr wrap="square" lIns="0" tIns="0" rIns="0" bIns="0" rtlCol="0">
                            <a:noAutofit/>
                          </wps:bodyPr>
                        </wps:wsp>
                        <wps:wsp>
                          <wps:cNvPr id="21" name="Textbox 20"/>
                          <wps:cNvSpPr txBox="1"/>
                          <wps:spPr>
                            <a:xfrm>
                              <a:off x="1319679" y="1117227"/>
                              <a:ext cx="1480185" cy="168910"/>
                            </a:xfrm>
                            <a:prstGeom prst="rect">
                              <a:avLst/>
                            </a:prstGeom>
                          </wps:spPr>
                          <wps:txbx>
                            <w:txbxContent>
                              <w:p w14:paraId="13BD1CB0" w14:textId="77777777" w:rsidR="00531AAA" w:rsidRDefault="00531AAA">
                                <w:pPr>
                                  <w:spacing w:line="266" w:lineRule="exact"/>
                                  <w:rPr>
                                    <w:sz w:val="24"/>
                                  </w:rPr>
                                </w:pPr>
                                <w:r>
                                  <w:rPr>
                                    <w:sz w:val="24"/>
                                  </w:rPr>
                                  <w:t>//</w:t>
                                </w:r>
                                <w:r>
                                  <w:rPr>
                                    <w:spacing w:val="-1"/>
                                    <w:sz w:val="24"/>
                                  </w:rPr>
                                  <w:t xml:space="preserve"> </w:t>
                                </w:r>
                                <w:r>
                                  <w:rPr>
                                    <w:sz w:val="24"/>
                                  </w:rPr>
                                  <w:t>Another</w:t>
                                </w:r>
                                <w:r>
                                  <w:rPr>
                                    <w:spacing w:val="-1"/>
                                    <w:sz w:val="24"/>
                                  </w:rPr>
                                  <w:t xml:space="preserve"> </w:t>
                                </w:r>
                                <w:r>
                                  <w:rPr>
                                    <w:sz w:val="24"/>
                                  </w:rPr>
                                  <w:t>float</w:t>
                                </w:r>
                                <w:r>
                                  <w:rPr>
                                    <w:spacing w:val="-1"/>
                                    <w:sz w:val="24"/>
                                  </w:rPr>
                                  <w:t xml:space="preserve"> </w:t>
                                </w:r>
                                <w:r>
                                  <w:rPr>
                                    <w:spacing w:val="-2"/>
                                    <w:sz w:val="24"/>
                                  </w:rPr>
                                  <w:t>variable</w:t>
                                </w:r>
                              </w:p>
                            </w:txbxContent>
                          </wps:txbx>
                          <wps:bodyPr wrap="square" lIns="0" tIns="0" rIns="0" bIns="0" rtlCol="0">
                            <a:noAutofit/>
                          </wps:bodyPr>
                        </wps:wsp>
                        <wps:wsp>
                          <wps:cNvPr id="22" name="Textbox 21"/>
                          <wps:cNvSpPr txBox="1"/>
                          <wps:spPr>
                            <a:xfrm>
                              <a:off x="227075" y="1481412"/>
                              <a:ext cx="2974340" cy="168910"/>
                            </a:xfrm>
                            <a:prstGeom prst="rect">
                              <a:avLst/>
                            </a:prstGeom>
                          </wps:spPr>
                          <wps:txbx>
                            <w:txbxContent>
                              <w:p w14:paraId="477E0936" w14:textId="77777777" w:rsidR="00531AAA" w:rsidRDefault="00531AAA">
                                <w:pPr>
                                  <w:tabs>
                                    <w:tab w:val="left" w:pos="1940"/>
                                  </w:tabs>
                                  <w:spacing w:line="266" w:lineRule="exact"/>
                                  <w:rPr>
                                    <w:sz w:val="24"/>
                                  </w:rPr>
                                </w:pPr>
                                <w:r>
                                  <w:rPr>
                                    <w:sz w:val="24"/>
                                  </w:rPr>
                                  <w:t>float</w:t>
                                </w:r>
                                <w:r>
                                  <w:rPr>
                                    <w:spacing w:val="-1"/>
                                    <w:sz w:val="24"/>
                                  </w:rPr>
                                  <w:t xml:space="preserve"> </w:t>
                                </w:r>
                                <w:r>
                                  <w:rPr>
                                    <w:sz w:val="24"/>
                                  </w:rPr>
                                  <w:t>sum =</w:t>
                                </w:r>
                                <w:r>
                                  <w:rPr>
                                    <w:spacing w:val="-2"/>
                                    <w:sz w:val="24"/>
                                  </w:rPr>
                                  <w:t xml:space="preserve"> </w:t>
                                </w:r>
                                <w:r>
                                  <w:rPr>
                                    <w:sz w:val="24"/>
                                  </w:rPr>
                                  <w:t>a</w:t>
                                </w:r>
                                <w:r>
                                  <w:rPr>
                                    <w:spacing w:val="-1"/>
                                    <w:sz w:val="24"/>
                                  </w:rPr>
                                  <w:t xml:space="preserve"> </w:t>
                                </w:r>
                                <w:r>
                                  <w:rPr>
                                    <w:sz w:val="24"/>
                                  </w:rPr>
                                  <w:t>+</w:t>
                                </w:r>
                                <w:r>
                                  <w:rPr>
                                    <w:spacing w:val="-1"/>
                                    <w:sz w:val="24"/>
                                  </w:rPr>
                                  <w:t xml:space="preserve"> </w:t>
                                </w:r>
                                <w:r>
                                  <w:rPr>
                                    <w:spacing w:val="-5"/>
                                    <w:sz w:val="24"/>
                                  </w:rPr>
                                  <w:t>b;</w:t>
                                </w:r>
                                <w:r>
                                  <w:rPr>
                                    <w:sz w:val="24"/>
                                  </w:rPr>
                                  <w:tab/>
                                  <w:t>//</w:t>
                                </w:r>
                                <w:r>
                                  <w:rPr>
                                    <w:spacing w:val="1"/>
                                    <w:sz w:val="24"/>
                                  </w:rPr>
                                  <w:t xml:space="preserve"> </w:t>
                                </w:r>
                                <w:r>
                                  <w:rPr>
                                    <w:sz w:val="24"/>
                                  </w:rPr>
                                  <w:t xml:space="preserve">Adding two float </w:t>
                                </w:r>
                                <w:r>
                                  <w:rPr>
                                    <w:spacing w:val="-2"/>
                                    <w:sz w:val="24"/>
                                  </w:rPr>
                                  <w:t>numbers</w:t>
                                </w:r>
                              </w:p>
                            </w:txbxContent>
                          </wps:txbx>
                          <wps:bodyPr wrap="square" lIns="0" tIns="0" rIns="0" bIns="0" rtlCol="0">
                            <a:noAutofit/>
                          </wps:bodyPr>
                        </wps:wsp>
                      </wpg:wgp>
                    </a:graphicData>
                  </a:graphic>
                </wp:anchor>
              </w:drawing>
            </mc:Choice>
            <mc:Fallback>
              <w:pict>
                <v:group w14:anchorId="152C718D" id="Group 16" o:spid="_x0000_s1026" style="position:absolute;margin-left:66pt;margin-top:8.2pt;width:463.2pt;height:144.9pt;z-index:-15724544;mso-wrap-distance-left:0;mso-wrap-distance-right:0;mso-position-horizontal-relative:page" coordsize="58826,18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">
                  <v:shape id="Graphic 17" o:spid="_x0000_s1027" style="position:absolute;width:58826;height:18402;visibility:visible;mso-wrap-style:square;v-text-anchor:top" coordsize="5882640,184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pLcIA&#10;AADbAAAADwAAAGRycy9kb3ducmV2LnhtbESPQW/CMAyF75P4D5GRuEyQjsM0FQICxCSuZDvAzWpM&#10;W9E4VRNo4dfjw6TdbL3n9z4v14Nv1J26WAc28DHLQBEXwdVcGvj9+Z5+gYoJ2WETmAw8KMJ6NXpb&#10;Yu5Cz0e621QqCeGYo4EqpTbXOhYVeYyz0BKLdgmdxyRrV2rXYS/hvtHzLPvUHmuWhgpb2lVUXO3N&#10;G7AN1bY4D/37founp5tbfdw/jJmMh80CVKIh/Zv/rg9O8AVWfpEB9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nqktwgAAANsAAAAPAAAAAAAAAAAAAAAAAJgCAABkcnMvZG93&#10;bnJldi54bWxQSwUGAAAAAAQABAD1AAAAhwMAAAAA&#10;" path="m5875909,l6096,,,,,6400,,1839722r6096,l6096,6400r5869813,l5875909,xem5882081,r-6096,l5875985,6400r,374904l5875985,1839722r6096,l5882081,6400r,-6400xe" fillcolor="black" stroked="f">
                    <v:path arrowok="t"/>
                  </v:shape>
                  <v:shapetype id="_x0000_t202" coordsize="21600,21600" o:spt="202" path="m,l,21600r21600,l21600,xe">
                    <v:stroke joinstyle="miter"/>
                    <v:path gradientshapeok="t" o:connecttype="rect"/>
                  </v:shapetype>
                  <v:shape id="Textbox 19" o:spid="_x0000_s1028" type="#_x0000_t202" style="position:absolute;left:2270;top:11172;width:8008;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14:paraId="39CB214F" w14:textId="77777777" w:rsidR="00531AAA" w:rsidRDefault="00531AAA">
                          <w:pPr>
                            <w:spacing w:line="266" w:lineRule="exact"/>
                            <w:rPr>
                              <w:sz w:val="24"/>
                            </w:rPr>
                          </w:pPr>
                          <w:r>
                            <w:rPr>
                              <w:sz w:val="24"/>
                            </w:rPr>
                            <w:t>float</w:t>
                          </w:r>
                          <w:r>
                            <w:rPr>
                              <w:spacing w:val="-1"/>
                              <w:sz w:val="24"/>
                            </w:rPr>
                            <w:t xml:space="preserve"> </w:t>
                          </w:r>
                          <w:r>
                            <w:rPr>
                              <w:sz w:val="24"/>
                            </w:rPr>
                            <w:t>b</w:t>
                          </w:r>
                          <w:r>
                            <w:rPr>
                              <w:spacing w:val="-1"/>
                              <w:sz w:val="24"/>
                            </w:rPr>
                            <w:t xml:space="preserve"> </w:t>
                          </w:r>
                          <w:r>
                            <w:rPr>
                              <w:sz w:val="24"/>
                            </w:rPr>
                            <w:t xml:space="preserve">= </w:t>
                          </w:r>
                          <w:r>
                            <w:rPr>
                              <w:spacing w:val="-4"/>
                              <w:sz w:val="24"/>
                            </w:rPr>
                            <w:t>2.5;</w:t>
                          </w:r>
                        </w:p>
                      </w:txbxContent>
                    </v:textbox>
                  </v:shape>
                  <v:shape id="Textbox 20" o:spid="_x0000_s1029" type="#_x0000_t202" style="position:absolute;left:13196;top:11172;width:14802;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NkcUA&#10;AADbAAAADwAAAGRycy9kb3ducmV2LnhtbESPQWvCQBSE74X+h+UVvNVNPEgb3UgoFgqCNMaDx9fs&#10;S7KYfRuzq6b/vlso9DjMzDfMejPZXtxo9MaxgnSegCCunTbcKjhW788vIHxA1tg7JgXf5GGTPz6s&#10;MdPuziXdDqEVEcI+QwVdCEMmpa87sujnbiCOXuNGiyHKsZV6xHuE214ukmQpLRqOCx0O9NZRfT5c&#10;rYLixOXWXPZfn2VTmqp6TXi3PCs1e5qKFYhAU/gP/7U/tIJF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c2RxQAAANsAAAAPAAAAAAAAAAAAAAAAAJgCAABkcnMv&#10;ZG93bnJldi54bWxQSwUGAAAAAAQABAD1AAAAigMAAAAA&#10;" filled="f" stroked="f">
                    <v:textbox inset="0,0,0,0">
                      <w:txbxContent>
                        <w:p w14:paraId="13BD1CB0" w14:textId="77777777" w:rsidR="00531AAA" w:rsidRDefault="00531AAA">
                          <w:pPr>
                            <w:spacing w:line="266" w:lineRule="exact"/>
                            <w:rPr>
                              <w:sz w:val="24"/>
                            </w:rPr>
                          </w:pPr>
                          <w:r>
                            <w:rPr>
                              <w:sz w:val="24"/>
                            </w:rPr>
                            <w:t>//</w:t>
                          </w:r>
                          <w:r>
                            <w:rPr>
                              <w:spacing w:val="-1"/>
                              <w:sz w:val="24"/>
                            </w:rPr>
                            <w:t xml:space="preserve"> </w:t>
                          </w:r>
                          <w:r>
                            <w:rPr>
                              <w:sz w:val="24"/>
                            </w:rPr>
                            <w:t>Another</w:t>
                          </w:r>
                          <w:r>
                            <w:rPr>
                              <w:spacing w:val="-1"/>
                              <w:sz w:val="24"/>
                            </w:rPr>
                            <w:t xml:space="preserve"> </w:t>
                          </w:r>
                          <w:r>
                            <w:rPr>
                              <w:sz w:val="24"/>
                            </w:rPr>
                            <w:t>float</w:t>
                          </w:r>
                          <w:r>
                            <w:rPr>
                              <w:spacing w:val="-1"/>
                              <w:sz w:val="24"/>
                            </w:rPr>
                            <w:t xml:space="preserve"> </w:t>
                          </w:r>
                          <w:r>
                            <w:rPr>
                              <w:spacing w:val="-2"/>
                              <w:sz w:val="24"/>
                            </w:rPr>
                            <w:t>variable</w:t>
                          </w:r>
                        </w:p>
                      </w:txbxContent>
                    </v:textbox>
                  </v:shape>
                  <v:shape id="Textbox 21" o:spid="_x0000_s1030" type="#_x0000_t202" style="position:absolute;left:2270;top:14814;width:29744;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T5sQA&#10;AADbAAAADwAAAGRycy9kb3ducmV2LnhtbESPQWvCQBSE70L/w/IKvZmNOYQaXUWkhUKhNMaDx2f2&#10;mSxm36bZbUz/fbdQ8DjMzDfMejvZTow0eONYwSJJQRDXThtuFByr1/kzCB+QNXaOScEPedhuHmZr&#10;LLS7cUnjITQiQtgXqKANoS+k9HVLFn3ieuLoXdxgMUQ5NFIPeItw28ksTXNp0XBcaLGnfUv19fBt&#10;FexOXL6Yr4/zZ3kpTVUtU37Pr0o9PU67FYhAU7iH/9tvWkGW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LU+bEAAAA2wAAAA8AAAAAAAAAAAAAAAAAmAIAAGRycy9k&#10;b3ducmV2LnhtbFBLBQYAAAAABAAEAPUAAACJAwAAAAA=&#10;" filled="f" stroked="f">
                    <v:textbox inset="0,0,0,0">
                      <w:txbxContent>
                        <w:p w14:paraId="477E0936" w14:textId="77777777" w:rsidR="00531AAA" w:rsidRDefault="00531AAA">
                          <w:pPr>
                            <w:tabs>
                              <w:tab w:val="left" w:pos="1940"/>
                            </w:tabs>
                            <w:spacing w:line="266" w:lineRule="exact"/>
                            <w:rPr>
                              <w:sz w:val="24"/>
                            </w:rPr>
                          </w:pPr>
                          <w:r>
                            <w:rPr>
                              <w:sz w:val="24"/>
                            </w:rPr>
                            <w:t>float</w:t>
                          </w:r>
                          <w:r>
                            <w:rPr>
                              <w:spacing w:val="-1"/>
                              <w:sz w:val="24"/>
                            </w:rPr>
                            <w:t xml:space="preserve"> </w:t>
                          </w:r>
                          <w:r>
                            <w:rPr>
                              <w:sz w:val="24"/>
                            </w:rPr>
                            <w:t>sum =</w:t>
                          </w:r>
                          <w:r>
                            <w:rPr>
                              <w:spacing w:val="-2"/>
                              <w:sz w:val="24"/>
                            </w:rPr>
                            <w:t xml:space="preserve"> </w:t>
                          </w:r>
                          <w:r>
                            <w:rPr>
                              <w:sz w:val="24"/>
                            </w:rPr>
                            <w:t>a</w:t>
                          </w:r>
                          <w:r>
                            <w:rPr>
                              <w:spacing w:val="-1"/>
                              <w:sz w:val="24"/>
                            </w:rPr>
                            <w:t xml:space="preserve"> </w:t>
                          </w:r>
                          <w:r>
                            <w:rPr>
                              <w:sz w:val="24"/>
                            </w:rPr>
                            <w:t>+</w:t>
                          </w:r>
                          <w:r>
                            <w:rPr>
                              <w:spacing w:val="-1"/>
                              <w:sz w:val="24"/>
                            </w:rPr>
                            <w:t xml:space="preserve"> </w:t>
                          </w:r>
                          <w:r>
                            <w:rPr>
                              <w:spacing w:val="-5"/>
                              <w:sz w:val="24"/>
                            </w:rPr>
                            <w:t>b;</w:t>
                          </w:r>
                          <w:r>
                            <w:rPr>
                              <w:sz w:val="24"/>
                            </w:rPr>
                            <w:tab/>
                            <w:t>//</w:t>
                          </w:r>
                          <w:r>
                            <w:rPr>
                              <w:spacing w:val="1"/>
                              <w:sz w:val="24"/>
                            </w:rPr>
                            <w:t xml:space="preserve"> </w:t>
                          </w:r>
                          <w:r>
                            <w:rPr>
                              <w:sz w:val="24"/>
                            </w:rPr>
                            <w:t xml:space="preserve">Adding two float </w:t>
                          </w:r>
                          <w:r>
                            <w:rPr>
                              <w:spacing w:val="-2"/>
                              <w:sz w:val="24"/>
                            </w:rPr>
                            <w:t>numbers</w:t>
                          </w:r>
                        </w:p>
                      </w:txbxContent>
                    </v:textbox>
                  </v:shape>
                  <w10:wrap type="topAndBottom" anchorx="page"/>
                </v:group>
              </w:pict>
            </mc:Fallback>
          </mc:AlternateContent>
        </w:r>
      </w:del>
    </w:p>
    <w:p w14:paraId="02C6AF0A" w14:textId="2416C398" w:rsidR="00E57A4D" w:rsidDel="00531AAA" w:rsidRDefault="00E57A4D">
      <w:pPr>
        <w:pStyle w:val="BodyText"/>
        <w:spacing w:before="7" w:after="1"/>
        <w:rPr>
          <w:del w:id="171" w:author="Hii" w:date="2024-11-14T13:30:00Z"/>
          <w:sz w:val="7"/>
        </w:rPr>
      </w:pPr>
    </w:p>
    <w:p w14:paraId="1B35B614" w14:textId="185A6242" w:rsidR="00E57A4D" w:rsidDel="00531AAA" w:rsidRDefault="00A87255">
      <w:pPr>
        <w:pStyle w:val="BodyText"/>
        <w:ind w:left="102"/>
        <w:rPr>
          <w:del w:id="172" w:author="Hii" w:date="2024-11-14T13:30:00Z"/>
          <w:sz w:val="20"/>
        </w:rPr>
      </w:pPr>
      <w:del w:id="173" w:author="Hii" w:date="2024-11-14T13:30:00Z">
        <w:r w:rsidDel="00531AAA">
          <w:rPr>
            <w:noProof/>
            <w:sz w:val="20"/>
            <w:lang w:val="en-IN" w:eastAsia="en-IN"/>
          </w:rPr>
          <mc:AlternateContent>
            <mc:Choice Requires="wpg">
              <w:drawing>
                <wp:inline distT="0" distB="0" distL="0" distR="0" wp14:anchorId="3AA2DD0B" wp14:editId="15AE2506">
                  <wp:extent cx="5882640" cy="3196590"/>
                  <wp:effectExtent l="0" t="0" r="0" b="381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3196590"/>
                            <a:chOff x="0" y="0"/>
                            <a:chExt cx="5882640" cy="3196590"/>
                          </a:xfrm>
                        </wpg:grpSpPr>
                        <wps:wsp>
                          <wps:cNvPr id="13" name="Graphic 23"/>
                          <wps:cNvSpPr/>
                          <wps:spPr>
                            <a:xfrm>
                              <a:off x="0" y="12"/>
                              <a:ext cx="5882640" cy="3196590"/>
                            </a:xfrm>
                            <a:custGeom>
                              <a:avLst/>
                              <a:gdLst/>
                              <a:ahLst/>
                              <a:cxnLst/>
                              <a:rect l="l" t="t" r="r" b="b"/>
                              <a:pathLst>
                                <a:path w="5882640" h="3196590">
                                  <a:moveTo>
                                    <a:pt x="6096" y="1458772"/>
                                  </a:moveTo>
                                  <a:lnTo>
                                    <a:pt x="0" y="1458772"/>
                                  </a:lnTo>
                                  <a:lnTo>
                                    <a:pt x="0" y="1822996"/>
                                  </a:lnTo>
                                  <a:lnTo>
                                    <a:pt x="0" y="2187232"/>
                                  </a:lnTo>
                                  <a:lnTo>
                                    <a:pt x="6096" y="2187232"/>
                                  </a:lnTo>
                                  <a:lnTo>
                                    <a:pt x="6096" y="1822996"/>
                                  </a:lnTo>
                                  <a:lnTo>
                                    <a:pt x="6096" y="1458772"/>
                                  </a:lnTo>
                                  <a:close/>
                                </a:path>
                                <a:path w="5882640" h="3196590">
                                  <a:moveTo>
                                    <a:pt x="6096" y="728776"/>
                                  </a:moveTo>
                                  <a:lnTo>
                                    <a:pt x="0" y="728776"/>
                                  </a:lnTo>
                                  <a:lnTo>
                                    <a:pt x="0" y="1094524"/>
                                  </a:lnTo>
                                  <a:lnTo>
                                    <a:pt x="0" y="1458760"/>
                                  </a:lnTo>
                                  <a:lnTo>
                                    <a:pt x="6096" y="1458760"/>
                                  </a:lnTo>
                                  <a:lnTo>
                                    <a:pt x="6096" y="1094524"/>
                                  </a:lnTo>
                                  <a:lnTo>
                                    <a:pt x="6096" y="728776"/>
                                  </a:lnTo>
                                  <a:close/>
                                </a:path>
                                <a:path w="5882640" h="3196590">
                                  <a:moveTo>
                                    <a:pt x="6096" y="0"/>
                                  </a:moveTo>
                                  <a:lnTo>
                                    <a:pt x="0" y="0"/>
                                  </a:lnTo>
                                  <a:lnTo>
                                    <a:pt x="0" y="364528"/>
                                  </a:lnTo>
                                  <a:lnTo>
                                    <a:pt x="0" y="728764"/>
                                  </a:lnTo>
                                  <a:lnTo>
                                    <a:pt x="6096" y="728764"/>
                                  </a:lnTo>
                                  <a:lnTo>
                                    <a:pt x="6096" y="364528"/>
                                  </a:lnTo>
                                  <a:lnTo>
                                    <a:pt x="6096" y="0"/>
                                  </a:lnTo>
                                  <a:close/>
                                </a:path>
                                <a:path w="5882640" h="3196590">
                                  <a:moveTo>
                                    <a:pt x="5875909" y="3190405"/>
                                  </a:moveTo>
                                  <a:lnTo>
                                    <a:pt x="6096" y="3190405"/>
                                  </a:lnTo>
                                  <a:lnTo>
                                    <a:pt x="6096" y="2916085"/>
                                  </a:lnTo>
                                  <a:lnTo>
                                    <a:pt x="6096" y="2551849"/>
                                  </a:lnTo>
                                  <a:lnTo>
                                    <a:pt x="6096" y="2187321"/>
                                  </a:lnTo>
                                  <a:lnTo>
                                    <a:pt x="0" y="2187321"/>
                                  </a:lnTo>
                                  <a:lnTo>
                                    <a:pt x="0" y="2551849"/>
                                  </a:lnTo>
                                  <a:lnTo>
                                    <a:pt x="0" y="2916085"/>
                                  </a:lnTo>
                                  <a:lnTo>
                                    <a:pt x="0" y="3190405"/>
                                  </a:lnTo>
                                  <a:lnTo>
                                    <a:pt x="0" y="3196501"/>
                                  </a:lnTo>
                                  <a:lnTo>
                                    <a:pt x="6096" y="3196501"/>
                                  </a:lnTo>
                                  <a:lnTo>
                                    <a:pt x="5875909" y="3196501"/>
                                  </a:lnTo>
                                  <a:lnTo>
                                    <a:pt x="5875909" y="3190405"/>
                                  </a:lnTo>
                                  <a:close/>
                                </a:path>
                                <a:path w="5882640" h="3196590">
                                  <a:moveTo>
                                    <a:pt x="5882081" y="2187321"/>
                                  </a:moveTo>
                                  <a:lnTo>
                                    <a:pt x="5875985" y="2187321"/>
                                  </a:lnTo>
                                  <a:lnTo>
                                    <a:pt x="5875985" y="2551849"/>
                                  </a:lnTo>
                                  <a:lnTo>
                                    <a:pt x="5875985" y="2916085"/>
                                  </a:lnTo>
                                  <a:lnTo>
                                    <a:pt x="5875985" y="3190405"/>
                                  </a:lnTo>
                                  <a:lnTo>
                                    <a:pt x="5875985" y="3196501"/>
                                  </a:lnTo>
                                  <a:lnTo>
                                    <a:pt x="5882081" y="3196501"/>
                                  </a:lnTo>
                                  <a:lnTo>
                                    <a:pt x="5882081" y="3190405"/>
                                  </a:lnTo>
                                  <a:lnTo>
                                    <a:pt x="5882081" y="2916085"/>
                                  </a:lnTo>
                                  <a:lnTo>
                                    <a:pt x="5882081" y="2551849"/>
                                  </a:lnTo>
                                  <a:lnTo>
                                    <a:pt x="5882081" y="2187321"/>
                                  </a:lnTo>
                                  <a:close/>
                                </a:path>
                                <a:path w="5882640" h="3196590">
                                  <a:moveTo>
                                    <a:pt x="5882081" y="1458772"/>
                                  </a:moveTo>
                                  <a:lnTo>
                                    <a:pt x="5875985" y="1458772"/>
                                  </a:lnTo>
                                  <a:lnTo>
                                    <a:pt x="5875985" y="1822996"/>
                                  </a:lnTo>
                                  <a:lnTo>
                                    <a:pt x="5875985" y="2187232"/>
                                  </a:lnTo>
                                  <a:lnTo>
                                    <a:pt x="5882081" y="2187232"/>
                                  </a:lnTo>
                                  <a:lnTo>
                                    <a:pt x="5882081" y="1822996"/>
                                  </a:lnTo>
                                  <a:lnTo>
                                    <a:pt x="5882081" y="1458772"/>
                                  </a:lnTo>
                                  <a:close/>
                                </a:path>
                                <a:path w="5882640" h="3196590">
                                  <a:moveTo>
                                    <a:pt x="5882081" y="728776"/>
                                  </a:moveTo>
                                  <a:lnTo>
                                    <a:pt x="5875985" y="728776"/>
                                  </a:lnTo>
                                  <a:lnTo>
                                    <a:pt x="5875985" y="1094524"/>
                                  </a:lnTo>
                                  <a:lnTo>
                                    <a:pt x="5875985" y="1458760"/>
                                  </a:lnTo>
                                  <a:lnTo>
                                    <a:pt x="5882081" y="1458760"/>
                                  </a:lnTo>
                                  <a:lnTo>
                                    <a:pt x="5882081" y="1094524"/>
                                  </a:lnTo>
                                  <a:lnTo>
                                    <a:pt x="5882081" y="728776"/>
                                  </a:lnTo>
                                  <a:close/>
                                </a:path>
                                <a:path w="5882640" h="3196590">
                                  <a:moveTo>
                                    <a:pt x="5882081" y="0"/>
                                  </a:moveTo>
                                  <a:lnTo>
                                    <a:pt x="5875985" y="0"/>
                                  </a:lnTo>
                                  <a:lnTo>
                                    <a:pt x="5875985" y="364528"/>
                                  </a:lnTo>
                                  <a:lnTo>
                                    <a:pt x="5875985" y="728764"/>
                                  </a:lnTo>
                                  <a:lnTo>
                                    <a:pt x="5882081" y="728764"/>
                                  </a:lnTo>
                                  <a:lnTo>
                                    <a:pt x="5882081" y="364528"/>
                                  </a:lnTo>
                                  <a:lnTo>
                                    <a:pt x="5882081" y="0"/>
                                  </a:lnTo>
                                  <a:close/>
                                </a:path>
                              </a:pathLst>
                            </a:custGeom>
                            <a:solidFill>
                              <a:srgbClr val="000000"/>
                            </a:solidFill>
                          </wps:spPr>
                          <wps:bodyPr wrap="square" lIns="0" tIns="0" rIns="0" bIns="0" rtlCol="0">
                            <a:prstTxWarp prst="textNoShape">
                              <a:avLst/>
                            </a:prstTxWarp>
                            <a:noAutofit/>
                          </wps:bodyPr>
                        </wps:wsp>
                        <wps:wsp>
                          <wps:cNvPr id="14" name="Textbox 24"/>
                          <wps:cNvSpPr txBox="1"/>
                          <wps:spPr>
                            <a:xfrm>
                              <a:off x="227075" y="6231"/>
                              <a:ext cx="3369310" cy="168910"/>
                            </a:xfrm>
                            <a:prstGeom prst="rect">
                              <a:avLst/>
                            </a:prstGeom>
                          </wps:spPr>
                          <wps:txbx>
                            <w:txbxContent>
                              <w:p w14:paraId="75531E91" w14:textId="77777777" w:rsidR="00531AAA" w:rsidRDefault="00531AAA">
                                <w:pPr>
                                  <w:spacing w:line="266" w:lineRule="exact"/>
                                  <w:rPr>
                                    <w:sz w:val="24"/>
                                  </w:rPr>
                                </w:pPr>
                                <w:r>
                                  <w:rPr>
                                    <w:sz w:val="24"/>
                                  </w:rPr>
                                  <w:t>float</w:t>
                                </w:r>
                                <w:r>
                                  <w:rPr>
                                    <w:spacing w:val="-3"/>
                                    <w:sz w:val="24"/>
                                  </w:rPr>
                                  <w:t xml:space="preserve"> </w:t>
                                </w:r>
                                <w:r>
                                  <w:rPr>
                                    <w:sz w:val="24"/>
                                  </w:rPr>
                                  <w:t>product = a</w:t>
                                </w:r>
                                <w:r>
                                  <w:rPr>
                                    <w:spacing w:val="-1"/>
                                    <w:sz w:val="24"/>
                                  </w:rPr>
                                  <w:t xml:space="preserve"> </w:t>
                                </w:r>
                                <w:r>
                                  <w:rPr>
                                    <w:sz w:val="24"/>
                                  </w:rPr>
                                  <w:t>*</w:t>
                                </w:r>
                                <w:r>
                                  <w:rPr>
                                    <w:spacing w:val="-1"/>
                                    <w:sz w:val="24"/>
                                  </w:rPr>
                                  <w:t xml:space="preserve"> </w:t>
                                </w:r>
                                <w:r>
                                  <w:rPr>
                                    <w:sz w:val="24"/>
                                  </w:rPr>
                                  <w:t>b;</w:t>
                                </w:r>
                                <w:r>
                                  <w:rPr>
                                    <w:spacing w:val="59"/>
                                    <w:sz w:val="24"/>
                                  </w:rPr>
                                  <w:t xml:space="preserve"> </w:t>
                                </w:r>
                                <w:r>
                                  <w:rPr>
                                    <w:sz w:val="24"/>
                                  </w:rPr>
                                  <w:t>// Multiplying</w:t>
                                </w:r>
                                <w:r>
                                  <w:rPr>
                                    <w:spacing w:val="-4"/>
                                    <w:sz w:val="24"/>
                                  </w:rPr>
                                  <w:t xml:space="preserve"> </w:t>
                                </w:r>
                                <w:r>
                                  <w:rPr>
                                    <w:sz w:val="24"/>
                                  </w:rPr>
                                  <w:t xml:space="preserve">two float </w:t>
                                </w:r>
                                <w:r>
                                  <w:rPr>
                                    <w:spacing w:val="-2"/>
                                    <w:sz w:val="24"/>
                                  </w:rPr>
                                  <w:t>numbers</w:t>
                                </w:r>
                              </w:p>
                            </w:txbxContent>
                          </wps:txbx>
                          <wps:bodyPr wrap="square" lIns="0" tIns="0" rIns="0" bIns="0" rtlCol="0">
                            <a:noAutofit/>
                          </wps:bodyPr>
                        </wps:wsp>
                        <wps:wsp>
                          <wps:cNvPr id="17" name="Textbox 25"/>
                          <wps:cNvSpPr txBox="1"/>
                          <wps:spPr>
                            <a:xfrm>
                              <a:off x="227075" y="734703"/>
                              <a:ext cx="1774825" cy="168910"/>
                            </a:xfrm>
                            <a:prstGeom prst="rect">
                              <a:avLst/>
                            </a:prstGeom>
                          </wps:spPr>
                          <wps:txbx>
                            <w:txbxContent>
                              <w:p w14:paraId="7A32BC1B" w14:textId="77777777" w:rsidR="00531AAA" w:rsidRDefault="00531AAA">
                                <w:pPr>
                                  <w:spacing w:line="266" w:lineRule="exact"/>
                                  <w:rPr>
                                    <w:sz w:val="24"/>
                                  </w:rPr>
                                </w:pPr>
                                <w:r>
                                  <w:rPr>
                                    <w:sz w:val="24"/>
                                  </w:rPr>
                                  <w:t>printf("Value</w:t>
                                </w:r>
                                <w:r>
                                  <w:rPr>
                                    <w:spacing w:val="-3"/>
                                    <w:sz w:val="24"/>
                                  </w:rPr>
                                  <w:t xml:space="preserve"> </w:t>
                                </w:r>
                                <w:r>
                                  <w:rPr>
                                    <w:sz w:val="24"/>
                                  </w:rPr>
                                  <w:t>of</w:t>
                                </w:r>
                                <w:r>
                                  <w:rPr>
                                    <w:spacing w:val="-1"/>
                                    <w:sz w:val="24"/>
                                  </w:rPr>
                                  <w:t xml:space="preserve"> </w:t>
                                </w:r>
                                <w:r>
                                  <w:rPr>
                                    <w:sz w:val="24"/>
                                  </w:rPr>
                                  <w:t>a:</w:t>
                                </w:r>
                                <w:r>
                                  <w:rPr>
                                    <w:spacing w:val="-1"/>
                                    <w:sz w:val="24"/>
                                  </w:rPr>
                                  <w:t xml:space="preserve"> </w:t>
                                </w:r>
                                <w:r>
                                  <w:rPr>
                                    <w:sz w:val="24"/>
                                  </w:rPr>
                                  <w:t xml:space="preserve">%f\n", </w:t>
                                </w:r>
                                <w:r>
                                  <w:rPr>
                                    <w:spacing w:val="-5"/>
                                    <w:sz w:val="24"/>
                                  </w:rPr>
                                  <w:t>a);</w:t>
                                </w:r>
                              </w:p>
                            </w:txbxContent>
                          </wps:txbx>
                          <wps:bodyPr wrap="square" lIns="0" tIns="0" rIns="0" bIns="0" rtlCol="0">
                            <a:noAutofit/>
                          </wps:bodyPr>
                        </wps:wsp>
                        <wps:wsp>
                          <wps:cNvPr id="23" name="Textbox 26"/>
                          <wps:cNvSpPr txBox="1"/>
                          <wps:spPr>
                            <a:xfrm>
                              <a:off x="2331728" y="734703"/>
                              <a:ext cx="1574800" cy="168910"/>
                            </a:xfrm>
                            <a:prstGeom prst="rect">
                              <a:avLst/>
                            </a:prstGeom>
                          </wps:spPr>
                          <wps:txbx>
                            <w:txbxContent>
                              <w:p w14:paraId="209474B0" w14:textId="77777777" w:rsidR="00531AAA" w:rsidRDefault="00531AAA">
                                <w:pPr>
                                  <w:spacing w:line="266" w:lineRule="exact"/>
                                  <w:rPr>
                                    <w:sz w:val="24"/>
                                  </w:rPr>
                                </w:pPr>
                                <w:r>
                                  <w:rPr>
                                    <w:sz w:val="24"/>
                                  </w:rPr>
                                  <w:t>//</w:t>
                                </w:r>
                                <w:r>
                                  <w:rPr>
                                    <w:spacing w:val="-1"/>
                                    <w:sz w:val="24"/>
                                  </w:rPr>
                                  <w:t xml:space="preserve"> </w:t>
                                </w:r>
                                <w:r>
                                  <w:rPr>
                                    <w:sz w:val="24"/>
                                  </w:rPr>
                                  <w:t>Printing a</w:t>
                                </w:r>
                                <w:r>
                                  <w:rPr>
                                    <w:spacing w:val="-1"/>
                                    <w:sz w:val="24"/>
                                  </w:rPr>
                                  <w:t xml:space="preserve"> </w:t>
                                </w:r>
                                <w:r>
                                  <w:rPr>
                                    <w:sz w:val="24"/>
                                  </w:rPr>
                                  <w:t xml:space="preserve">float with </w:t>
                                </w:r>
                                <w:r>
                                  <w:rPr>
                                    <w:spacing w:val="-5"/>
                                    <w:sz w:val="24"/>
                                  </w:rPr>
                                  <w:t>%f</w:t>
                                </w:r>
                              </w:p>
                            </w:txbxContent>
                          </wps:txbx>
                          <wps:bodyPr wrap="square" lIns="0" tIns="0" rIns="0" bIns="0" rtlCol="0">
                            <a:noAutofit/>
                          </wps:bodyPr>
                        </wps:wsp>
                        <wps:wsp>
                          <wps:cNvPr id="24" name="Textbox 27"/>
                          <wps:cNvSpPr txBox="1"/>
                          <wps:spPr>
                            <a:xfrm>
                              <a:off x="227075" y="1100463"/>
                              <a:ext cx="3578225" cy="897255"/>
                            </a:xfrm>
                            <a:prstGeom prst="rect">
                              <a:avLst/>
                            </a:prstGeom>
                          </wps:spPr>
                          <wps:txbx>
                            <w:txbxContent>
                              <w:p w14:paraId="04475627" w14:textId="77777777" w:rsidR="00531AAA" w:rsidRDefault="00531AAA">
                                <w:pPr>
                                  <w:spacing w:line="266" w:lineRule="exact"/>
                                  <w:rPr>
                                    <w:sz w:val="24"/>
                                  </w:rPr>
                                </w:pPr>
                                <w:r>
                                  <w:rPr>
                                    <w:sz w:val="24"/>
                                  </w:rPr>
                                  <w:t>printf("Value</w:t>
                                </w:r>
                                <w:r>
                                  <w:rPr>
                                    <w:spacing w:val="-3"/>
                                    <w:sz w:val="24"/>
                                  </w:rPr>
                                  <w:t xml:space="preserve"> </w:t>
                                </w:r>
                                <w:r>
                                  <w:rPr>
                                    <w:sz w:val="24"/>
                                  </w:rPr>
                                  <w:t>of</w:t>
                                </w:r>
                                <w:r>
                                  <w:rPr>
                                    <w:spacing w:val="-2"/>
                                    <w:sz w:val="24"/>
                                  </w:rPr>
                                  <w:t xml:space="preserve"> </w:t>
                                </w:r>
                                <w:r>
                                  <w:rPr>
                                    <w:sz w:val="24"/>
                                  </w:rPr>
                                  <w:t>b:</w:t>
                                </w:r>
                                <w:r>
                                  <w:rPr>
                                    <w:spacing w:val="1"/>
                                    <w:sz w:val="24"/>
                                  </w:rPr>
                                  <w:t xml:space="preserve"> </w:t>
                                </w:r>
                                <w:r>
                                  <w:rPr>
                                    <w:sz w:val="24"/>
                                  </w:rPr>
                                  <w:t xml:space="preserve">%f\n", </w:t>
                                </w:r>
                                <w:r>
                                  <w:rPr>
                                    <w:spacing w:val="-5"/>
                                    <w:sz w:val="24"/>
                                  </w:rPr>
                                  <w:t>b);</w:t>
                                </w:r>
                              </w:p>
                              <w:p w14:paraId="3FC0BAF5" w14:textId="77777777" w:rsidR="00531AAA" w:rsidRDefault="00531AAA">
                                <w:pPr>
                                  <w:spacing w:before="3" w:line="570" w:lineRule="atLeast"/>
                                  <w:rPr>
                                    <w:sz w:val="24"/>
                                  </w:rPr>
                                </w:pPr>
                                <w:r>
                                  <w:rPr>
                                    <w:sz w:val="24"/>
                                  </w:rPr>
                                  <w:t>printf("Sum</w:t>
                                </w:r>
                                <w:r>
                                  <w:rPr>
                                    <w:spacing w:val="-1"/>
                                    <w:sz w:val="24"/>
                                  </w:rPr>
                                  <w:t xml:space="preserve"> </w:t>
                                </w:r>
                                <w:r>
                                  <w:rPr>
                                    <w:sz w:val="24"/>
                                  </w:rPr>
                                  <w:t>of</w:t>
                                </w:r>
                                <w:r>
                                  <w:rPr>
                                    <w:spacing w:val="-1"/>
                                    <w:sz w:val="24"/>
                                  </w:rPr>
                                  <w:t xml:space="preserve"> </w:t>
                                </w:r>
                                <w:r>
                                  <w:rPr>
                                    <w:sz w:val="24"/>
                                  </w:rPr>
                                  <w:t>a</w:t>
                                </w:r>
                                <w:r>
                                  <w:rPr>
                                    <w:spacing w:val="-2"/>
                                    <w:sz w:val="24"/>
                                  </w:rPr>
                                  <w:t xml:space="preserve"> </w:t>
                                </w:r>
                                <w:r>
                                  <w:rPr>
                                    <w:sz w:val="24"/>
                                  </w:rPr>
                                  <w:t>and</w:t>
                                </w:r>
                                <w:r>
                                  <w:rPr>
                                    <w:spacing w:val="-1"/>
                                    <w:sz w:val="24"/>
                                  </w:rPr>
                                  <w:t xml:space="preserve"> </w:t>
                                </w:r>
                                <w:r>
                                  <w:rPr>
                                    <w:sz w:val="24"/>
                                  </w:rPr>
                                  <w:t>b:</w:t>
                                </w:r>
                                <w:r>
                                  <w:rPr>
                                    <w:spacing w:val="-1"/>
                                    <w:sz w:val="24"/>
                                  </w:rPr>
                                  <w:t xml:space="preserve"> </w:t>
                                </w:r>
                                <w:r>
                                  <w:rPr>
                                    <w:sz w:val="24"/>
                                  </w:rPr>
                                  <w:t>%f\n",</w:t>
                                </w:r>
                                <w:r>
                                  <w:rPr>
                                    <w:spacing w:val="-1"/>
                                    <w:sz w:val="24"/>
                                  </w:rPr>
                                  <w:t xml:space="preserve"> </w:t>
                                </w:r>
                                <w:r>
                                  <w:rPr>
                                    <w:sz w:val="24"/>
                                  </w:rPr>
                                  <w:t>sum);</w:t>
                                </w:r>
                                <w:r>
                                  <w:rPr>
                                    <w:spacing w:val="80"/>
                                    <w:sz w:val="24"/>
                                  </w:rPr>
                                  <w:t xml:space="preserve"> </w:t>
                                </w:r>
                                <w:r>
                                  <w:rPr>
                                    <w:sz w:val="24"/>
                                  </w:rPr>
                                  <w:t>//</w:t>
                                </w:r>
                                <w:r>
                                  <w:rPr>
                                    <w:spacing w:val="-1"/>
                                    <w:sz w:val="24"/>
                                  </w:rPr>
                                  <w:t xml:space="preserve"> </w:t>
                                </w:r>
                                <w:r>
                                  <w:rPr>
                                    <w:sz w:val="24"/>
                                  </w:rPr>
                                  <w:t>Printing</w:t>
                                </w:r>
                                <w:r>
                                  <w:rPr>
                                    <w:spacing w:val="-1"/>
                                    <w:sz w:val="24"/>
                                  </w:rPr>
                                  <w:t xml:space="preserve"> </w:t>
                                </w:r>
                                <w:r>
                                  <w:rPr>
                                    <w:sz w:val="24"/>
                                  </w:rPr>
                                  <w:t>the</w:t>
                                </w:r>
                                <w:r>
                                  <w:rPr>
                                    <w:spacing w:val="-1"/>
                                    <w:sz w:val="24"/>
                                  </w:rPr>
                                  <w:t xml:space="preserve"> </w:t>
                                </w:r>
                                <w:r>
                                  <w:rPr>
                                    <w:sz w:val="24"/>
                                  </w:rPr>
                                  <w:t>result printf("Product of a and b: %f\n", product);</w:t>
                                </w:r>
                              </w:p>
                            </w:txbxContent>
                          </wps:txbx>
                          <wps:bodyPr wrap="square" lIns="0" tIns="0" rIns="0" bIns="0" rtlCol="0">
                            <a:noAutofit/>
                          </wps:bodyPr>
                        </wps:wsp>
                        <wps:wsp>
                          <wps:cNvPr id="25" name="Textbox 28"/>
                          <wps:cNvSpPr txBox="1"/>
                          <wps:spPr>
                            <a:xfrm>
                              <a:off x="227075" y="2557788"/>
                              <a:ext cx="532765" cy="168910"/>
                            </a:xfrm>
                            <a:prstGeom prst="rect">
                              <a:avLst/>
                            </a:prstGeom>
                          </wps:spPr>
                          <wps:txbx>
                            <w:txbxContent>
                              <w:p w14:paraId="76439DDA" w14:textId="77777777" w:rsidR="00531AAA" w:rsidRDefault="00531AAA">
                                <w:pPr>
                                  <w:spacing w:line="266" w:lineRule="exact"/>
                                  <w:rPr>
                                    <w:sz w:val="24"/>
                                  </w:rPr>
                                </w:pPr>
                                <w:r>
                                  <w:rPr>
                                    <w:sz w:val="24"/>
                                  </w:rPr>
                                  <w:t>return</w:t>
                                </w:r>
                                <w:r>
                                  <w:rPr>
                                    <w:spacing w:val="-2"/>
                                    <w:sz w:val="24"/>
                                  </w:rPr>
                                  <w:t xml:space="preserve"> </w:t>
                                </w:r>
                                <w:r>
                                  <w:rPr>
                                    <w:spacing w:val="-5"/>
                                    <w:sz w:val="24"/>
                                  </w:rPr>
                                  <w:t>0;</w:t>
                                </w:r>
                              </w:p>
                            </w:txbxContent>
                          </wps:txbx>
                          <wps:bodyPr wrap="square" lIns="0" tIns="0" rIns="0" bIns="0" rtlCol="0">
                            <a:noAutofit/>
                          </wps:bodyPr>
                        </wps:wsp>
                        <wps:wsp>
                          <wps:cNvPr id="26" name="Textbox 29"/>
                          <wps:cNvSpPr txBox="1"/>
                          <wps:spPr>
                            <a:xfrm>
                              <a:off x="74676" y="2922024"/>
                              <a:ext cx="86360" cy="168910"/>
                            </a:xfrm>
                            <a:prstGeom prst="rect">
                              <a:avLst/>
                            </a:prstGeom>
                          </wps:spPr>
                          <wps:txbx>
                            <w:txbxContent>
                              <w:p w14:paraId="29D56D15" w14:textId="77777777" w:rsidR="00531AAA" w:rsidRDefault="00531AAA">
                                <w:pPr>
                                  <w:spacing w:line="266" w:lineRule="exact"/>
                                  <w:rPr>
                                    <w:sz w:val="24"/>
                                  </w:rPr>
                                </w:pPr>
                                <w:r>
                                  <w:rPr>
                                    <w:spacing w:val="-10"/>
                                    <w:sz w:val="24"/>
                                  </w:rPr>
                                  <w:t>}</w:t>
                                </w:r>
                              </w:p>
                            </w:txbxContent>
                          </wps:txbx>
                          <wps:bodyPr wrap="square" lIns="0" tIns="0" rIns="0" bIns="0" rtlCol="0">
                            <a:noAutofit/>
                          </wps:bodyPr>
                        </wps:wsp>
                      </wpg:wgp>
                    </a:graphicData>
                  </a:graphic>
                </wp:inline>
              </w:drawing>
            </mc:Choice>
            <mc:Fallback>
              <w:pict>
                <v:group w14:anchorId="3AA2DD0B" id="Group 10" o:spid="_x0000_s1031" style="width:463.2pt;height:251.7pt;mso-position-horizontal-relative:char;mso-position-vertical-relative:line" coordsize="58826,31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">
                  <v:shape id="Graphic 23" o:spid="_x0000_s1032" style="position:absolute;width:58826;height:31966;visibility:visible;mso-wrap-style:square;v-text-anchor:top" coordsize="5882640,3196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TsAA&#10;AADbAAAADwAAAGRycy9kb3ducmV2LnhtbERP24rCMBB9X/Afwgi+rakVpHZNyyqIgiCsl/ehmW3L&#10;NpPSRK1+vRGEfZvDuc4i700jrtS52rKCyTgCQVxYXXOp4HRcfyYgnEfW2FgmBXdykGeDjwWm2t74&#10;h64HX4oQwi5FBZX3bSqlKyoy6Ma2JQ7cr+0M+gC7UuoObyHcNDKOopk0WHNoqLClVUXF3+FiFMSb&#10;XTyPN4U+O2/lqX8ky2afKDUa9t9fIDz1/l/8dm91mD+F1y/hAJ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5TsAAAADbAAAADwAAAAAAAAAAAAAAAACYAgAAZHJzL2Rvd25y&#10;ZXYueG1sUEsFBgAAAAAEAAQA9QAAAIUDAAAAAA==&#10;" path="m6096,1458772r-6096,l,1822996r,364236l6096,2187232r,-364236l6096,1458772xem6096,728776r-6096,l,1094524r,364236l6096,1458760r,-364236l6096,728776xem6096,l,,,364528,,728764r6096,l6096,364528,6096,xem5875909,3190405r-5869813,l6096,2916085r,-364236l6096,2187321r-6096,l,2551849r,364236l,3190405r,6096l6096,3196501r5869813,l5875909,3190405xem5882081,2187321r-6096,l5875985,2551849r,364236l5875985,3190405r,6096l5882081,3196501r,-6096l5882081,2916085r,-364236l5882081,2187321xem5882081,1458772r-6096,l5875985,1822996r,364236l5882081,2187232r,-364236l5882081,1458772xem5882081,728776r-6096,l5875985,1094524r,364236l5882081,1458760r,-364236l5882081,728776xem5882081,r-6096,l5875985,364528r,364236l5882081,728764r,-364236l5882081,xe" fillcolor="black" stroked="f">
                    <v:path arrowok="t"/>
                  </v:shape>
                  <v:shape id="Textbox 24" o:spid="_x0000_s1033" type="#_x0000_t202" style="position:absolute;left:2270;top:62;width:33693;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14:paraId="75531E91" w14:textId="77777777" w:rsidR="00531AAA" w:rsidRDefault="00531AAA">
                          <w:pPr>
                            <w:spacing w:line="266" w:lineRule="exact"/>
                            <w:rPr>
                              <w:sz w:val="24"/>
                            </w:rPr>
                          </w:pPr>
                          <w:r>
                            <w:rPr>
                              <w:sz w:val="24"/>
                            </w:rPr>
                            <w:t>float</w:t>
                          </w:r>
                          <w:r>
                            <w:rPr>
                              <w:spacing w:val="-3"/>
                              <w:sz w:val="24"/>
                            </w:rPr>
                            <w:t xml:space="preserve"> </w:t>
                          </w:r>
                          <w:r>
                            <w:rPr>
                              <w:sz w:val="24"/>
                            </w:rPr>
                            <w:t>product = a</w:t>
                          </w:r>
                          <w:r>
                            <w:rPr>
                              <w:spacing w:val="-1"/>
                              <w:sz w:val="24"/>
                            </w:rPr>
                            <w:t xml:space="preserve"> </w:t>
                          </w:r>
                          <w:r>
                            <w:rPr>
                              <w:sz w:val="24"/>
                            </w:rPr>
                            <w:t>*</w:t>
                          </w:r>
                          <w:r>
                            <w:rPr>
                              <w:spacing w:val="-1"/>
                              <w:sz w:val="24"/>
                            </w:rPr>
                            <w:t xml:space="preserve"> </w:t>
                          </w:r>
                          <w:r>
                            <w:rPr>
                              <w:sz w:val="24"/>
                            </w:rPr>
                            <w:t>b;</w:t>
                          </w:r>
                          <w:r>
                            <w:rPr>
                              <w:spacing w:val="59"/>
                              <w:sz w:val="24"/>
                            </w:rPr>
                            <w:t xml:space="preserve"> </w:t>
                          </w:r>
                          <w:r>
                            <w:rPr>
                              <w:sz w:val="24"/>
                            </w:rPr>
                            <w:t>// Multiplying</w:t>
                          </w:r>
                          <w:r>
                            <w:rPr>
                              <w:spacing w:val="-4"/>
                              <w:sz w:val="24"/>
                            </w:rPr>
                            <w:t xml:space="preserve"> </w:t>
                          </w:r>
                          <w:r>
                            <w:rPr>
                              <w:sz w:val="24"/>
                            </w:rPr>
                            <w:t xml:space="preserve">two float </w:t>
                          </w:r>
                          <w:r>
                            <w:rPr>
                              <w:spacing w:val="-2"/>
                              <w:sz w:val="24"/>
                            </w:rPr>
                            <w:t>numbers</w:t>
                          </w:r>
                        </w:p>
                      </w:txbxContent>
                    </v:textbox>
                  </v:shape>
                  <v:shape id="Textbox 25" o:spid="_x0000_s1034" type="#_x0000_t202" style="position:absolute;left:2270;top:7347;width:17749;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14:paraId="7A32BC1B" w14:textId="77777777" w:rsidR="00531AAA" w:rsidRDefault="00531AAA">
                          <w:pPr>
                            <w:spacing w:line="266" w:lineRule="exact"/>
                            <w:rPr>
                              <w:sz w:val="24"/>
                            </w:rPr>
                          </w:pPr>
                          <w:r>
                            <w:rPr>
                              <w:sz w:val="24"/>
                            </w:rPr>
                            <w:t>printf("Value</w:t>
                          </w:r>
                          <w:r>
                            <w:rPr>
                              <w:spacing w:val="-3"/>
                              <w:sz w:val="24"/>
                            </w:rPr>
                            <w:t xml:space="preserve"> </w:t>
                          </w:r>
                          <w:r>
                            <w:rPr>
                              <w:sz w:val="24"/>
                            </w:rPr>
                            <w:t>of</w:t>
                          </w:r>
                          <w:r>
                            <w:rPr>
                              <w:spacing w:val="-1"/>
                              <w:sz w:val="24"/>
                            </w:rPr>
                            <w:t xml:space="preserve"> </w:t>
                          </w:r>
                          <w:r>
                            <w:rPr>
                              <w:sz w:val="24"/>
                            </w:rPr>
                            <w:t>a:</w:t>
                          </w:r>
                          <w:r>
                            <w:rPr>
                              <w:spacing w:val="-1"/>
                              <w:sz w:val="24"/>
                            </w:rPr>
                            <w:t xml:space="preserve"> </w:t>
                          </w:r>
                          <w:r>
                            <w:rPr>
                              <w:sz w:val="24"/>
                            </w:rPr>
                            <w:t xml:space="preserve">%f\n", </w:t>
                          </w:r>
                          <w:r>
                            <w:rPr>
                              <w:spacing w:val="-5"/>
                              <w:sz w:val="24"/>
                            </w:rPr>
                            <w:t>a);</w:t>
                          </w:r>
                        </w:p>
                      </w:txbxContent>
                    </v:textbox>
                  </v:shape>
                  <v:shape id="Textbox 26" o:spid="_x0000_s1035" type="#_x0000_t202" style="position:absolute;left:23317;top:7347;width:15748;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2fcMA&#10;AADbAAAADwAAAGRycy9kb3ducmV2LnhtbESPQWvCQBSE70L/w/IK3nSjgt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2fcMAAADbAAAADwAAAAAAAAAAAAAAAACYAgAAZHJzL2Rv&#10;d25yZXYueG1sUEsFBgAAAAAEAAQA9QAAAIgDAAAAAA==&#10;" filled="f" stroked="f">
                    <v:textbox inset="0,0,0,0">
                      <w:txbxContent>
                        <w:p w14:paraId="209474B0" w14:textId="77777777" w:rsidR="00531AAA" w:rsidRDefault="00531AAA">
                          <w:pPr>
                            <w:spacing w:line="266" w:lineRule="exact"/>
                            <w:rPr>
                              <w:sz w:val="24"/>
                            </w:rPr>
                          </w:pPr>
                          <w:r>
                            <w:rPr>
                              <w:sz w:val="24"/>
                            </w:rPr>
                            <w:t>//</w:t>
                          </w:r>
                          <w:r>
                            <w:rPr>
                              <w:spacing w:val="-1"/>
                              <w:sz w:val="24"/>
                            </w:rPr>
                            <w:t xml:space="preserve"> </w:t>
                          </w:r>
                          <w:r>
                            <w:rPr>
                              <w:sz w:val="24"/>
                            </w:rPr>
                            <w:t>Printing a</w:t>
                          </w:r>
                          <w:r>
                            <w:rPr>
                              <w:spacing w:val="-1"/>
                              <w:sz w:val="24"/>
                            </w:rPr>
                            <w:t xml:space="preserve"> </w:t>
                          </w:r>
                          <w:r>
                            <w:rPr>
                              <w:sz w:val="24"/>
                            </w:rPr>
                            <w:t xml:space="preserve">float with </w:t>
                          </w:r>
                          <w:r>
                            <w:rPr>
                              <w:spacing w:val="-5"/>
                              <w:sz w:val="24"/>
                            </w:rPr>
                            <w:t>%f</w:t>
                          </w:r>
                        </w:p>
                      </w:txbxContent>
                    </v:textbox>
                  </v:shape>
                  <v:shape id="Textbox 27" o:spid="_x0000_s1036" type="#_x0000_t202" style="position:absolute;left:2270;top:11004;width:35783;height:8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14:paraId="04475627" w14:textId="77777777" w:rsidR="00531AAA" w:rsidRDefault="00531AAA">
                          <w:pPr>
                            <w:spacing w:line="266" w:lineRule="exact"/>
                            <w:rPr>
                              <w:sz w:val="24"/>
                            </w:rPr>
                          </w:pPr>
                          <w:r>
                            <w:rPr>
                              <w:sz w:val="24"/>
                            </w:rPr>
                            <w:t>printf("Value</w:t>
                          </w:r>
                          <w:r>
                            <w:rPr>
                              <w:spacing w:val="-3"/>
                              <w:sz w:val="24"/>
                            </w:rPr>
                            <w:t xml:space="preserve"> </w:t>
                          </w:r>
                          <w:r>
                            <w:rPr>
                              <w:sz w:val="24"/>
                            </w:rPr>
                            <w:t>of</w:t>
                          </w:r>
                          <w:r>
                            <w:rPr>
                              <w:spacing w:val="-2"/>
                              <w:sz w:val="24"/>
                            </w:rPr>
                            <w:t xml:space="preserve"> </w:t>
                          </w:r>
                          <w:r>
                            <w:rPr>
                              <w:sz w:val="24"/>
                            </w:rPr>
                            <w:t>b:</w:t>
                          </w:r>
                          <w:r>
                            <w:rPr>
                              <w:spacing w:val="1"/>
                              <w:sz w:val="24"/>
                            </w:rPr>
                            <w:t xml:space="preserve"> </w:t>
                          </w:r>
                          <w:r>
                            <w:rPr>
                              <w:sz w:val="24"/>
                            </w:rPr>
                            <w:t xml:space="preserve">%f\n", </w:t>
                          </w:r>
                          <w:r>
                            <w:rPr>
                              <w:spacing w:val="-5"/>
                              <w:sz w:val="24"/>
                            </w:rPr>
                            <w:t>b);</w:t>
                          </w:r>
                        </w:p>
                        <w:p w14:paraId="3FC0BAF5" w14:textId="77777777" w:rsidR="00531AAA" w:rsidRDefault="00531AAA">
                          <w:pPr>
                            <w:spacing w:before="3" w:line="570" w:lineRule="atLeast"/>
                            <w:rPr>
                              <w:sz w:val="24"/>
                            </w:rPr>
                          </w:pPr>
                          <w:r>
                            <w:rPr>
                              <w:sz w:val="24"/>
                            </w:rPr>
                            <w:t>printf("Sum</w:t>
                          </w:r>
                          <w:r>
                            <w:rPr>
                              <w:spacing w:val="-1"/>
                              <w:sz w:val="24"/>
                            </w:rPr>
                            <w:t xml:space="preserve"> </w:t>
                          </w:r>
                          <w:r>
                            <w:rPr>
                              <w:sz w:val="24"/>
                            </w:rPr>
                            <w:t>of</w:t>
                          </w:r>
                          <w:r>
                            <w:rPr>
                              <w:spacing w:val="-1"/>
                              <w:sz w:val="24"/>
                            </w:rPr>
                            <w:t xml:space="preserve"> </w:t>
                          </w:r>
                          <w:r>
                            <w:rPr>
                              <w:sz w:val="24"/>
                            </w:rPr>
                            <w:t>a</w:t>
                          </w:r>
                          <w:r>
                            <w:rPr>
                              <w:spacing w:val="-2"/>
                              <w:sz w:val="24"/>
                            </w:rPr>
                            <w:t xml:space="preserve"> </w:t>
                          </w:r>
                          <w:r>
                            <w:rPr>
                              <w:sz w:val="24"/>
                            </w:rPr>
                            <w:t>and</w:t>
                          </w:r>
                          <w:r>
                            <w:rPr>
                              <w:spacing w:val="-1"/>
                              <w:sz w:val="24"/>
                            </w:rPr>
                            <w:t xml:space="preserve"> </w:t>
                          </w:r>
                          <w:r>
                            <w:rPr>
                              <w:sz w:val="24"/>
                            </w:rPr>
                            <w:t>b:</w:t>
                          </w:r>
                          <w:r>
                            <w:rPr>
                              <w:spacing w:val="-1"/>
                              <w:sz w:val="24"/>
                            </w:rPr>
                            <w:t xml:space="preserve"> </w:t>
                          </w:r>
                          <w:r>
                            <w:rPr>
                              <w:sz w:val="24"/>
                            </w:rPr>
                            <w:t>%f\n",</w:t>
                          </w:r>
                          <w:r>
                            <w:rPr>
                              <w:spacing w:val="-1"/>
                              <w:sz w:val="24"/>
                            </w:rPr>
                            <w:t xml:space="preserve"> </w:t>
                          </w:r>
                          <w:r>
                            <w:rPr>
                              <w:sz w:val="24"/>
                            </w:rPr>
                            <w:t>sum);</w:t>
                          </w:r>
                          <w:r>
                            <w:rPr>
                              <w:spacing w:val="80"/>
                              <w:sz w:val="24"/>
                            </w:rPr>
                            <w:t xml:space="preserve"> </w:t>
                          </w:r>
                          <w:r>
                            <w:rPr>
                              <w:sz w:val="24"/>
                            </w:rPr>
                            <w:t>//</w:t>
                          </w:r>
                          <w:r>
                            <w:rPr>
                              <w:spacing w:val="-1"/>
                              <w:sz w:val="24"/>
                            </w:rPr>
                            <w:t xml:space="preserve"> </w:t>
                          </w:r>
                          <w:r>
                            <w:rPr>
                              <w:sz w:val="24"/>
                            </w:rPr>
                            <w:t>Printing</w:t>
                          </w:r>
                          <w:r>
                            <w:rPr>
                              <w:spacing w:val="-1"/>
                              <w:sz w:val="24"/>
                            </w:rPr>
                            <w:t xml:space="preserve"> </w:t>
                          </w:r>
                          <w:r>
                            <w:rPr>
                              <w:sz w:val="24"/>
                            </w:rPr>
                            <w:t>the</w:t>
                          </w:r>
                          <w:r>
                            <w:rPr>
                              <w:spacing w:val="-1"/>
                              <w:sz w:val="24"/>
                            </w:rPr>
                            <w:t xml:space="preserve"> </w:t>
                          </w:r>
                          <w:r>
                            <w:rPr>
                              <w:sz w:val="24"/>
                            </w:rPr>
                            <w:t>result printf("Product of a and b: %f\n", product);</w:t>
                          </w:r>
                        </w:p>
                      </w:txbxContent>
                    </v:textbox>
                  </v:shape>
                  <v:shape id="Textbox 28" o:spid="_x0000_s1037" type="#_x0000_t202" style="position:absolute;left:2270;top:25577;width:5328;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14:paraId="76439DDA" w14:textId="77777777" w:rsidR="00531AAA" w:rsidRDefault="00531AAA">
                          <w:pPr>
                            <w:spacing w:line="266" w:lineRule="exact"/>
                            <w:rPr>
                              <w:sz w:val="24"/>
                            </w:rPr>
                          </w:pPr>
                          <w:r>
                            <w:rPr>
                              <w:sz w:val="24"/>
                            </w:rPr>
                            <w:t>return</w:t>
                          </w:r>
                          <w:r>
                            <w:rPr>
                              <w:spacing w:val="-2"/>
                              <w:sz w:val="24"/>
                            </w:rPr>
                            <w:t xml:space="preserve"> </w:t>
                          </w:r>
                          <w:r>
                            <w:rPr>
                              <w:spacing w:val="-5"/>
                              <w:sz w:val="24"/>
                            </w:rPr>
                            <w:t>0;</w:t>
                          </w:r>
                        </w:p>
                      </w:txbxContent>
                    </v:textbox>
                  </v:shape>
                  <v:shape id="Textbox 29" o:spid="_x0000_s1038" type="#_x0000_t202" style="position:absolute;left:746;top:29220;width:864;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14:paraId="29D56D15" w14:textId="77777777" w:rsidR="00531AAA" w:rsidRDefault="00531AAA">
                          <w:pPr>
                            <w:spacing w:line="266" w:lineRule="exact"/>
                            <w:rPr>
                              <w:sz w:val="24"/>
                            </w:rPr>
                          </w:pPr>
                          <w:r>
                            <w:rPr>
                              <w:spacing w:val="-10"/>
                              <w:sz w:val="24"/>
                            </w:rPr>
                            <w:t>}</w:t>
                          </w:r>
                        </w:p>
                      </w:txbxContent>
                    </v:textbox>
                  </v:shape>
                  <w10:anchorlock/>
                </v:group>
              </w:pict>
            </mc:Fallback>
          </mc:AlternateContent>
        </w:r>
      </w:del>
    </w:p>
    <w:p w14:paraId="7696CD85" w14:textId="43A68578" w:rsidR="00E57A4D" w:rsidDel="00531AAA" w:rsidRDefault="00AF562E" w:rsidP="00145955">
      <w:pPr>
        <w:pStyle w:val="NormalBPBHEB"/>
        <w:rPr>
          <w:del w:id="174" w:author="Hii" w:date="2024-11-14T13:30:00Z"/>
        </w:rPr>
      </w:pPr>
      <w:del w:id="175" w:author="Hii" w:date="2024-11-14T13:30:00Z">
        <w:r w:rsidDel="00531AAA">
          <w:delText>The output is as follows:</w:delText>
        </w:r>
      </w:del>
    </w:p>
    <w:p w14:paraId="28C84B54" w14:textId="18FEC5DC" w:rsidR="00FA2F76" w:rsidDel="00531AAA" w:rsidRDefault="00FA2F76">
      <w:pPr>
        <w:pStyle w:val="CodeBlockBPBHEB"/>
        <w:rPr>
          <w:del w:id="176" w:author="Hii" w:date="2024-11-14T13:30:00Z"/>
        </w:rPr>
        <w:pPrChange w:id="177" w:author="Abhiram Arali" w:date="2024-11-13T10:12:00Z">
          <w:pPr>
            <w:pStyle w:val="BodyText"/>
            <w:spacing w:before="18" w:line="499" w:lineRule="auto"/>
            <w:ind w:right="6657"/>
          </w:pPr>
        </w:pPrChange>
      </w:pPr>
      <w:del w:id="178" w:author="Hii" w:date="2024-11-14T13:30:00Z">
        <w:r w:rsidDel="00531AAA">
          <w:delText>Value of a: 5.250000 Value of b: 2.500000 Sum</w:delText>
        </w:r>
        <w:r w:rsidDel="00531AAA">
          <w:rPr>
            <w:spacing w:val="-8"/>
          </w:rPr>
          <w:delText xml:space="preserve"> </w:delText>
        </w:r>
        <w:r w:rsidDel="00531AAA">
          <w:delText>of</w:delText>
        </w:r>
        <w:r w:rsidDel="00531AAA">
          <w:rPr>
            <w:spacing w:val="-8"/>
          </w:rPr>
          <w:delText xml:space="preserve"> </w:delText>
        </w:r>
        <w:r w:rsidDel="00531AAA">
          <w:delText>a</w:delText>
        </w:r>
        <w:r w:rsidDel="00531AAA">
          <w:rPr>
            <w:spacing w:val="-9"/>
          </w:rPr>
          <w:delText xml:space="preserve"> </w:delText>
        </w:r>
        <w:r w:rsidDel="00531AAA">
          <w:delText>and</w:delText>
        </w:r>
        <w:r w:rsidDel="00531AAA">
          <w:rPr>
            <w:spacing w:val="-8"/>
          </w:rPr>
          <w:delText xml:space="preserve"> </w:delText>
        </w:r>
        <w:r w:rsidDel="00531AAA">
          <w:delText>b:</w:delText>
        </w:r>
        <w:r w:rsidDel="00531AAA">
          <w:rPr>
            <w:spacing w:val="-8"/>
          </w:rPr>
          <w:delText xml:space="preserve"> </w:delText>
        </w:r>
        <w:r w:rsidDel="00531AAA">
          <w:delText>7.750000</w:delText>
        </w:r>
      </w:del>
    </w:p>
    <w:p w14:paraId="26FEA1A5" w14:textId="03E802BB" w:rsidR="00FA2F76" w:rsidDel="00531AAA" w:rsidRDefault="00FA2F76">
      <w:pPr>
        <w:pStyle w:val="CodeBlockBPBHEB"/>
        <w:rPr>
          <w:del w:id="179" w:author="Hii" w:date="2024-11-14T13:30:00Z"/>
        </w:rPr>
        <w:pPrChange w:id="180" w:author="Abhiram Arali" w:date="2024-11-13T10:12:00Z">
          <w:pPr>
            <w:pStyle w:val="BodyText"/>
            <w:spacing w:line="275" w:lineRule="exact"/>
          </w:pPr>
        </w:pPrChange>
      </w:pPr>
      <w:del w:id="181" w:author="Hii" w:date="2024-11-14T13:30:00Z">
        <w:r w:rsidDel="00531AAA">
          <w:delText>Product</w:delText>
        </w:r>
        <w:r w:rsidDel="00531AAA">
          <w:rPr>
            <w:spacing w:val="-3"/>
          </w:rPr>
          <w:delText xml:space="preserve"> </w:delText>
        </w:r>
        <w:r w:rsidDel="00531AAA">
          <w:delText>of</w:delText>
        </w:r>
        <w:r w:rsidDel="00531AAA">
          <w:rPr>
            <w:spacing w:val="-1"/>
          </w:rPr>
          <w:delText xml:space="preserve"> </w:delText>
        </w:r>
        <w:r w:rsidDel="00531AAA">
          <w:delText>a</w:delText>
        </w:r>
        <w:r w:rsidDel="00531AAA">
          <w:rPr>
            <w:spacing w:val="-2"/>
          </w:rPr>
          <w:delText xml:space="preserve"> </w:delText>
        </w:r>
        <w:r w:rsidDel="00531AAA">
          <w:delText>and</w:delText>
        </w:r>
        <w:r w:rsidDel="00531AAA">
          <w:rPr>
            <w:spacing w:val="-1"/>
          </w:rPr>
          <w:delText xml:space="preserve"> </w:delText>
        </w:r>
        <w:r w:rsidDel="00531AAA">
          <w:delText xml:space="preserve">b: </w:delText>
        </w:r>
        <w:r w:rsidDel="00531AAA">
          <w:rPr>
            <w:spacing w:val="-2"/>
          </w:rPr>
          <w:delText>13.125000</w:delText>
        </w:r>
      </w:del>
    </w:p>
    <w:p w14:paraId="12575743" w14:textId="3957025E" w:rsidR="00E57A4D" w:rsidDel="00531AAA" w:rsidRDefault="00E57A4D" w:rsidP="00506063">
      <w:pPr>
        <w:pStyle w:val="NormalBPBHEB"/>
        <w:rPr>
          <w:del w:id="182" w:author="Hii" w:date="2024-11-14T13:32:00Z"/>
        </w:rPr>
      </w:pPr>
    </w:p>
    <w:p w14:paraId="3BBB670D" w14:textId="306041B1" w:rsidR="00E57A4D" w:rsidDel="00531AAA" w:rsidRDefault="00510286" w:rsidP="009E4DFE">
      <w:pPr>
        <w:pStyle w:val="NormalBPBHEB"/>
        <w:rPr>
          <w:del w:id="183" w:author="Hii" w:date="2024-11-14T13:32:00Z"/>
        </w:rPr>
      </w:pPr>
      <w:del w:id="184" w:author="Hii" w:date="2024-11-14T13:32:00Z">
        <w:r w:rsidDel="00531AAA">
          <w:delText>The explanation is as follows:</w:delText>
        </w:r>
      </w:del>
    </w:p>
    <w:p w14:paraId="3DB12D33" w14:textId="04B47E19" w:rsidR="00E57A4D" w:rsidDel="00531AAA" w:rsidRDefault="00A87255" w:rsidP="004C7CF9">
      <w:pPr>
        <w:pStyle w:val="NormalBPBHEB"/>
        <w:numPr>
          <w:ilvl w:val="0"/>
          <w:numId w:val="62"/>
        </w:numPr>
        <w:rPr>
          <w:del w:id="185" w:author="Hii" w:date="2024-11-14T13:32:00Z"/>
        </w:rPr>
      </w:pPr>
      <w:del w:id="186" w:author="Hii" w:date="2024-11-14T13:32:00Z">
        <w:r w:rsidDel="00531AAA">
          <w:delText>a</w:delText>
        </w:r>
        <w:r w:rsidDel="00531AAA">
          <w:rPr>
            <w:spacing w:val="-2"/>
          </w:rPr>
          <w:delText xml:space="preserve"> </w:delText>
        </w:r>
        <w:r w:rsidDel="00531AAA">
          <w:delText>and</w:delText>
        </w:r>
        <w:r w:rsidDel="00531AAA">
          <w:rPr>
            <w:spacing w:val="-1"/>
          </w:rPr>
          <w:delText xml:space="preserve"> </w:delText>
        </w:r>
        <w:r w:rsidDel="00531AAA">
          <w:delText>b are</w:delText>
        </w:r>
        <w:r w:rsidDel="00531AAA">
          <w:rPr>
            <w:spacing w:val="-2"/>
          </w:rPr>
          <w:delText xml:space="preserve"> </w:delText>
        </w:r>
        <w:r w:rsidDel="00531AAA">
          <w:delText>float</w:delText>
        </w:r>
        <w:r w:rsidDel="00531AAA">
          <w:rPr>
            <w:spacing w:val="-1"/>
          </w:rPr>
          <w:delText xml:space="preserve"> </w:delText>
        </w:r>
        <w:r w:rsidDel="00531AAA">
          <w:delText>variables that</w:delText>
        </w:r>
        <w:r w:rsidDel="00531AAA">
          <w:rPr>
            <w:spacing w:val="-1"/>
          </w:rPr>
          <w:delText xml:space="preserve"> </w:delText>
        </w:r>
        <w:r w:rsidDel="00531AAA">
          <w:delText>hold</w:delText>
        </w:r>
        <w:r w:rsidDel="00531AAA">
          <w:rPr>
            <w:spacing w:val="-1"/>
          </w:rPr>
          <w:delText xml:space="preserve"> </w:delText>
        </w:r>
        <w:r w:rsidDel="00531AAA">
          <w:delText xml:space="preserve">decimal </w:delText>
        </w:r>
        <w:r w:rsidDel="00531AAA">
          <w:rPr>
            <w:spacing w:val="-2"/>
          </w:rPr>
          <w:delText>values.</w:delText>
        </w:r>
      </w:del>
    </w:p>
    <w:p w14:paraId="511FC635" w14:textId="4A2B0DCA" w:rsidR="00E57A4D" w:rsidDel="00531AAA" w:rsidRDefault="00A87255" w:rsidP="004C7CF9">
      <w:pPr>
        <w:pStyle w:val="NormalBPBHEB"/>
        <w:numPr>
          <w:ilvl w:val="0"/>
          <w:numId w:val="62"/>
        </w:numPr>
        <w:rPr>
          <w:del w:id="187" w:author="Hii" w:date="2024-11-14T13:32:00Z"/>
        </w:rPr>
      </w:pPr>
      <w:del w:id="188" w:author="Hii" w:date="2024-11-14T13:32:00Z">
        <w:r w:rsidDel="00531AAA">
          <w:delText>The</w:delText>
        </w:r>
        <w:r w:rsidDel="00531AAA">
          <w:rPr>
            <w:spacing w:val="-3"/>
          </w:rPr>
          <w:delText xml:space="preserve"> </w:delText>
        </w:r>
        <w:r w:rsidDel="00531AAA">
          <w:delText>sum variable</w:delText>
        </w:r>
        <w:r w:rsidDel="00531AAA">
          <w:rPr>
            <w:spacing w:val="-1"/>
          </w:rPr>
          <w:delText xml:space="preserve"> </w:delText>
        </w:r>
        <w:r w:rsidDel="00531AAA">
          <w:delText>holds the</w:delText>
        </w:r>
        <w:r w:rsidDel="00531AAA">
          <w:rPr>
            <w:spacing w:val="-2"/>
          </w:rPr>
          <w:delText xml:space="preserve"> </w:delText>
        </w:r>
        <w:r w:rsidDel="00531AAA">
          <w:delText>result of</w:delText>
        </w:r>
        <w:r w:rsidDel="00531AAA">
          <w:rPr>
            <w:spacing w:val="-1"/>
          </w:rPr>
          <w:delText xml:space="preserve"> </w:delText>
        </w:r>
        <w:r w:rsidDel="00531AAA">
          <w:delText>adding a and</w:delText>
        </w:r>
        <w:r w:rsidDel="00531AAA">
          <w:rPr>
            <w:spacing w:val="2"/>
          </w:rPr>
          <w:delText xml:space="preserve"> </w:delText>
        </w:r>
        <w:r w:rsidDel="00531AAA">
          <w:delText>b</w:delText>
        </w:r>
        <w:r w:rsidDel="00531AAA">
          <w:rPr>
            <w:spacing w:val="-1"/>
          </w:rPr>
          <w:delText xml:space="preserve"> </w:delText>
        </w:r>
        <w:r w:rsidDel="00531AAA">
          <w:delText>(5.25 +</w:delText>
        </w:r>
        <w:r w:rsidDel="00531AAA">
          <w:rPr>
            <w:spacing w:val="-2"/>
          </w:rPr>
          <w:delText xml:space="preserve"> </w:delText>
        </w:r>
        <w:r w:rsidDel="00531AAA">
          <w:delText>2.5 =</w:delText>
        </w:r>
        <w:r w:rsidDel="00531AAA">
          <w:rPr>
            <w:spacing w:val="-1"/>
          </w:rPr>
          <w:delText xml:space="preserve"> </w:delText>
        </w:r>
        <w:r w:rsidDel="00531AAA">
          <w:rPr>
            <w:spacing w:val="-2"/>
          </w:rPr>
          <w:delText>7.75).</w:delText>
        </w:r>
      </w:del>
    </w:p>
    <w:p w14:paraId="4B03C070" w14:textId="2AF463B2" w:rsidR="00E57A4D" w:rsidDel="00531AAA" w:rsidRDefault="00A87255" w:rsidP="004C7CF9">
      <w:pPr>
        <w:pStyle w:val="NormalBPBHEB"/>
        <w:numPr>
          <w:ilvl w:val="0"/>
          <w:numId w:val="62"/>
        </w:numPr>
        <w:rPr>
          <w:del w:id="189" w:author="Hii" w:date="2024-11-14T13:32:00Z"/>
        </w:rPr>
      </w:pPr>
      <w:del w:id="190" w:author="Hii" w:date="2024-11-14T13:32:00Z">
        <w:r w:rsidDel="00531AAA">
          <w:delText>The</w:delText>
        </w:r>
        <w:r w:rsidDel="00531AAA">
          <w:rPr>
            <w:spacing w:val="-3"/>
          </w:rPr>
          <w:delText xml:space="preserve"> </w:delText>
        </w:r>
        <w:r w:rsidDel="00531AAA">
          <w:delText>product variable</w:delText>
        </w:r>
        <w:r w:rsidDel="00531AAA">
          <w:rPr>
            <w:spacing w:val="-1"/>
          </w:rPr>
          <w:delText xml:space="preserve"> </w:delText>
        </w:r>
        <w:r w:rsidDel="00531AAA">
          <w:delText>holds the</w:delText>
        </w:r>
        <w:r w:rsidDel="00531AAA">
          <w:rPr>
            <w:spacing w:val="-2"/>
          </w:rPr>
          <w:delText xml:space="preserve"> </w:delText>
        </w:r>
        <w:r w:rsidDel="00531AAA">
          <w:delText>result of</w:delText>
        </w:r>
        <w:r w:rsidDel="00531AAA">
          <w:rPr>
            <w:spacing w:val="-1"/>
          </w:rPr>
          <w:delText xml:space="preserve"> </w:delText>
        </w:r>
        <w:r w:rsidDel="00531AAA">
          <w:delText>multiplying a</w:delText>
        </w:r>
        <w:r w:rsidDel="00531AAA">
          <w:rPr>
            <w:spacing w:val="-2"/>
          </w:rPr>
          <w:delText xml:space="preserve"> </w:delText>
        </w:r>
        <w:r w:rsidDel="00531AAA">
          <w:delText>and b</w:delText>
        </w:r>
        <w:r w:rsidDel="00531AAA">
          <w:rPr>
            <w:spacing w:val="-1"/>
          </w:rPr>
          <w:delText xml:space="preserve"> </w:delText>
        </w:r>
        <w:r w:rsidDel="00531AAA">
          <w:delText>(5.25 *</w:delText>
        </w:r>
        <w:r w:rsidDel="00531AAA">
          <w:rPr>
            <w:spacing w:val="-1"/>
          </w:rPr>
          <w:delText xml:space="preserve"> </w:delText>
        </w:r>
        <w:r w:rsidDel="00531AAA">
          <w:delText>2.5</w:delText>
        </w:r>
        <w:r w:rsidDel="00531AAA">
          <w:rPr>
            <w:spacing w:val="2"/>
          </w:rPr>
          <w:delText xml:space="preserve"> </w:delText>
        </w:r>
        <w:r w:rsidDel="00531AAA">
          <w:delText>=</w:delText>
        </w:r>
        <w:r w:rsidDel="00531AAA">
          <w:rPr>
            <w:spacing w:val="1"/>
          </w:rPr>
          <w:delText xml:space="preserve"> </w:delText>
        </w:r>
        <w:r w:rsidDel="00531AAA">
          <w:rPr>
            <w:spacing w:val="-2"/>
          </w:rPr>
          <w:delText>13.125).</w:delText>
        </w:r>
      </w:del>
    </w:p>
    <w:p w14:paraId="69FA52B7" w14:textId="38147A64" w:rsidR="00E57A4D" w:rsidDel="00531AAA" w:rsidRDefault="00A87255" w:rsidP="004C7CF9">
      <w:pPr>
        <w:pStyle w:val="NormalBPBHEB"/>
        <w:numPr>
          <w:ilvl w:val="0"/>
          <w:numId w:val="62"/>
        </w:numPr>
        <w:rPr>
          <w:del w:id="191" w:author="Hii" w:date="2024-11-14T13:32:00Z"/>
        </w:rPr>
      </w:pPr>
      <w:del w:id="192" w:author="Hii" w:date="2024-11-14T13:32:00Z">
        <w:r w:rsidDel="00531AAA">
          <w:delText>The</w:delText>
        </w:r>
        <w:r w:rsidDel="00531AAA">
          <w:rPr>
            <w:spacing w:val="-4"/>
          </w:rPr>
          <w:delText xml:space="preserve"> </w:delText>
        </w:r>
        <w:r w:rsidDel="00531AAA">
          <w:delText>printf</w:delText>
        </w:r>
        <w:r w:rsidDel="00531AAA">
          <w:rPr>
            <w:spacing w:val="-2"/>
          </w:rPr>
          <w:delText xml:space="preserve"> </w:delText>
        </w:r>
        <w:r w:rsidDel="00531AAA">
          <w:delText>function</w:delText>
        </w:r>
        <w:r w:rsidDel="00531AAA">
          <w:rPr>
            <w:spacing w:val="-2"/>
          </w:rPr>
          <w:delText xml:space="preserve"> </w:delText>
        </w:r>
        <w:r w:rsidDel="00531AAA">
          <w:delText>uses</w:delText>
        </w:r>
        <w:r w:rsidDel="00531AAA">
          <w:rPr>
            <w:spacing w:val="-2"/>
          </w:rPr>
          <w:delText xml:space="preserve"> </w:delText>
        </w:r>
        <w:r w:rsidDel="00531AAA">
          <w:delText>the</w:delText>
        </w:r>
        <w:r w:rsidDel="00531AAA">
          <w:rPr>
            <w:spacing w:val="-3"/>
          </w:rPr>
          <w:delText xml:space="preserve"> </w:delText>
        </w:r>
        <w:r w:rsidDel="00531AAA">
          <w:delText>%f</w:delText>
        </w:r>
        <w:r w:rsidDel="00531AAA">
          <w:rPr>
            <w:spacing w:val="-2"/>
          </w:rPr>
          <w:delText xml:space="preserve"> </w:delText>
        </w:r>
        <w:r w:rsidDel="00531AAA">
          <w:delText>format</w:delText>
        </w:r>
        <w:r w:rsidDel="00531AAA">
          <w:rPr>
            <w:spacing w:val="-2"/>
          </w:rPr>
          <w:delText xml:space="preserve"> </w:delText>
        </w:r>
        <w:r w:rsidDel="00531AAA">
          <w:delText>specifier</w:delText>
        </w:r>
        <w:r w:rsidDel="00531AAA">
          <w:rPr>
            <w:spacing w:val="-2"/>
          </w:rPr>
          <w:delText xml:space="preserve"> </w:delText>
        </w:r>
        <w:r w:rsidDel="00531AAA">
          <w:delText>to</w:delText>
        </w:r>
        <w:r w:rsidDel="00531AAA">
          <w:rPr>
            <w:spacing w:val="-2"/>
          </w:rPr>
          <w:delText xml:space="preserve"> </w:delText>
        </w:r>
        <w:r w:rsidDel="00531AAA">
          <w:delText>print</w:delText>
        </w:r>
        <w:r w:rsidDel="00531AAA">
          <w:rPr>
            <w:spacing w:val="-2"/>
          </w:rPr>
          <w:delText xml:space="preserve"> </w:delText>
        </w:r>
        <w:r w:rsidDel="00531AAA">
          <w:delText>float</w:delText>
        </w:r>
        <w:r w:rsidDel="00531AAA">
          <w:rPr>
            <w:spacing w:val="-1"/>
          </w:rPr>
          <w:delText xml:space="preserve"> </w:delText>
        </w:r>
        <w:r w:rsidDel="00531AAA">
          <w:delText>values.</w:delText>
        </w:r>
        <w:r w:rsidDel="00531AAA">
          <w:rPr>
            <w:spacing w:val="-2"/>
          </w:rPr>
          <w:delText xml:space="preserve"> </w:delText>
        </w:r>
        <w:r w:rsidDel="00531AAA">
          <w:delText>By</w:delText>
        </w:r>
        <w:r w:rsidDel="00531AAA">
          <w:rPr>
            <w:spacing w:val="-1"/>
          </w:rPr>
          <w:delText xml:space="preserve"> </w:delText>
        </w:r>
        <w:r w:rsidDel="00531AAA">
          <w:delText>default,</w:delText>
        </w:r>
        <w:r w:rsidDel="00531AAA">
          <w:rPr>
            <w:spacing w:val="-2"/>
          </w:rPr>
          <w:delText xml:space="preserve"> </w:delText>
        </w:r>
        <w:r w:rsidDel="00531AAA">
          <w:delText>printf prints six decimal places for float values.</w:delText>
        </w:r>
      </w:del>
    </w:p>
    <w:p w14:paraId="16F2CD24" w14:textId="77777777" w:rsidR="00DE3A7B" w:rsidRDefault="00DE3A7B" w:rsidP="00DE3A7B">
      <w:pPr>
        <w:pStyle w:val="NormalBPBHEB"/>
      </w:pPr>
    </w:p>
    <w:p w14:paraId="2C0F74FE" w14:textId="77777777" w:rsidR="00DE3A7B" w:rsidRPr="00091022" w:rsidRDefault="00A87255" w:rsidP="00502773">
      <w:pPr>
        <w:pStyle w:val="Heading3BPBHEB"/>
        <w:rPr>
          <w:spacing w:val="-2"/>
        </w:rPr>
      </w:pPr>
      <w:r w:rsidRPr="00091022">
        <w:t>Precision</w:t>
      </w:r>
      <w:r w:rsidRPr="00091022">
        <w:rPr>
          <w:spacing w:val="-1"/>
        </w:rPr>
        <w:t xml:space="preserve"> </w:t>
      </w:r>
      <w:r w:rsidRPr="00091022">
        <w:t>of</w:t>
      </w:r>
      <w:r w:rsidRPr="00091022">
        <w:rPr>
          <w:spacing w:val="-1"/>
        </w:rPr>
        <w:t xml:space="preserve"> </w:t>
      </w:r>
      <w:r w:rsidRPr="00091022">
        <w:rPr>
          <w:spacing w:val="-2"/>
        </w:rPr>
        <w:t>float</w:t>
      </w:r>
    </w:p>
    <w:p w14:paraId="56698574" w14:textId="462F9FBA" w:rsidR="00E57A4D" w:rsidRDefault="00A87255" w:rsidP="00B97E6B">
      <w:pPr>
        <w:pStyle w:val="NormalBPBHEB"/>
      </w:pPr>
      <w:r>
        <w:t>One limitation of the float data type is that it only provides about 6-7 significant digits of precision. This means that float may not be precise enough for applications requiring high accuracy, such as scientific</w:t>
      </w:r>
      <w:r w:rsidRPr="00370F47">
        <w:rPr>
          <w:spacing w:val="-1"/>
        </w:rPr>
        <w:t xml:space="preserve"> </w:t>
      </w:r>
      <w:r>
        <w:t>computations. For</w:t>
      </w:r>
      <w:r w:rsidRPr="00370F47">
        <w:rPr>
          <w:spacing w:val="-1"/>
        </w:rPr>
        <w:t xml:space="preserve"> </w:t>
      </w:r>
      <w:r>
        <w:t>higher</w:t>
      </w:r>
      <w:r w:rsidRPr="00370F47">
        <w:rPr>
          <w:spacing w:val="-1"/>
        </w:rPr>
        <w:t xml:space="preserve"> </w:t>
      </w:r>
      <w:r>
        <w:t>precision, C offers</w:t>
      </w:r>
      <w:r w:rsidRPr="00370F47">
        <w:rPr>
          <w:spacing w:val="-1"/>
        </w:rPr>
        <w:t xml:space="preserve"> </w:t>
      </w:r>
      <w:r>
        <w:t>the</w:t>
      </w:r>
      <w:r w:rsidRPr="00370F47">
        <w:rPr>
          <w:spacing w:val="-1"/>
        </w:rPr>
        <w:t xml:space="preserve"> </w:t>
      </w:r>
      <w:r>
        <w:t>double</w:t>
      </w:r>
      <w:r w:rsidRPr="00370F47">
        <w:rPr>
          <w:spacing w:val="-1"/>
        </w:rPr>
        <w:t xml:space="preserve"> </w:t>
      </w:r>
      <w:r>
        <w:t>data type, which uses 8 bytes of memory and provides about 15-16 digits of precision.</w:t>
      </w:r>
    </w:p>
    <w:p w14:paraId="29318D0E" w14:textId="77777777" w:rsidR="00E57A4D" w:rsidRDefault="00A87255" w:rsidP="005A7EA6">
      <w:pPr>
        <w:pStyle w:val="NormalBPBHEB"/>
        <w:numPr>
          <w:ilvl w:val="0"/>
          <w:numId w:val="59"/>
        </w:numPr>
      </w:pPr>
      <w:r>
        <w:t>For example:</w:t>
      </w:r>
    </w:p>
    <w:p w14:paraId="475CF6D7" w14:textId="77777777" w:rsidR="00E57A4D" w:rsidRDefault="00E57A4D">
      <w:pPr>
        <w:pStyle w:val="CodeBlockBPBHEB"/>
        <w:pPrChange w:id="193" w:author="Abhiram Arali" w:date="2024-11-13T10:12:00Z">
          <w:pPr>
            <w:pStyle w:val="NormalBPBHEB"/>
          </w:pPr>
        </w:pPrChange>
      </w:pPr>
    </w:p>
    <w:p w14:paraId="6E76A516" w14:textId="77777777" w:rsidR="005656A0" w:rsidRDefault="005656A0">
      <w:pPr>
        <w:pStyle w:val="CodeBlockBPBHEB"/>
        <w:pPrChange w:id="194" w:author="Abhiram Arali" w:date="2024-11-13T10:12:00Z">
          <w:pPr>
            <w:pStyle w:val="BodyText"/>
            <w:spacing w:before="18" w:line="499" w:lineRule="auto"/>
            <w:ind w:left="107" w:right="7328"/>
          </w:pPr>
        </w:pPrChange>
      </w:pPr>
      <w:r>
        <w:t>#include</w:t>
      </w:r>
      <w:r>
        <w:rPr>
          <w:spacing w:val="-15"/>
        </w:rPr>
        <w:t xml:space="preserve"> </w:t>
      </w:r>
      <w:r>
        <w:t>&lt;stdio.h&gt; int main() {</w:t>
      </w:r>
    </w:p>
    <w:p w14:paraId="58A83CF8" w14:textId="77777777" w:rsidR="005656A0" w:rsidRDefault="005656A0">
      <w:pPr>
        <w:pStyle w:val="CodeBlockBPBHEB"/>
        <w:pPrChange w:id="195" w:author="Abhiram Arali" w:date="2024-11-13T10:12:00Z">
          <w:pPr>
            <w:pStyle w:val="BodyText"/>
            <w:spacing w:line="275" w:lineRule="exact"/>
            <w:ind w:left="347"/>
          </w:pPr>
        </w:pPrChange>
      </w:pPr>
      <w:r>
        <w:t>float</w:t>
      </w:r>
      <w:r>
        <w:rPr>
          <w:spacing w:val="-3"/>
        </w:rPr>
        <w:t xml:space="preserve"> </w:t>
      </w:r>
      <w:r>
        <w:t>num =</w:t>
      </w:r>
      <w:r>
        <w:rPr>
          <w:spacing w:val="-1"/>
        </w:rPr>
        <w:t xml:space="preserve"> </w:t>
      </w:r>
      <w:r>
        <w:t>1234567.89;</w:t>
      </w:r>
      <w:r>
        <w:rPr>
          <w:spacing w:val="60"/>
        </w:rPr>
        <w:t xml:space="preserve"> </w:t>
      </w:r>
      <w:r>
        <w:t>// A large</w:t>
      </w:r>
      <w:r>
        <w:rPr>
          <w:spacing w:val="-1"/>
        </w:rPr>
        <w:t xml:space="preserve"> </w:t>
      </w:r>
      <w:r>
        <w:t xml:space="preserve">floating-point </w:t>
      </w:r>
      <w:r>
        <w:rPr>
          <w:spacing w:val="-2"/>
        </w:rPr>
        <w:t>number</w:t>
      </w:r>
    </w:p>
    <w:p w14:paraId="4937D939" w14:textId="77777777" w:rsidR="005656A0" w:rsidRDefault="005656A0">
      <w:pPr>
        <w:pStyle w:val="CodeBlockBPBHEB"/>
        <w:pPrChange w:id="196" w:author="Abhiram Arali" w:date="2024-11-13T10:12:00Z">
          <w:pPr>
            <w:pStyle w:val="BodyText"/>
          </w:pPr>
        </w:pPrChange>
      </w:pPr>
    </w:p>
    <w:p w14:paraId="7E954575" w14:textId="77777777" w:rsidR="005656A0" w:rsidRDefault="005656A0">
      <w:pPr>
        <w:pStyle w:val="CodeBlockBPBHEB"/>
        <w:pPrChange w:id="197" w:author="Abhiram Arali" w:date="2024-11-13T10:12:00Z">
          <w:pPr>
            <w:pStyle w:val="BodyText"/>
          </w:pPr>
        </w:pPrChange>
      </w:pPr>
    </w:p>
    <w:p w14:paraId="3F968CF8" w14:textId="77777777" w:rsidR="005656A0" w:rsidRDefault="005656A0">
      <w:pPr>
        <w:pStyle w:val="CodeBlockBPBHEB"/>
        <w:pPrChange w:id="198" w:author="Abhiram Arali" w:date="2024-11-13T10:12:00Z">
          <w:pPr>
            <w:pStyle w:val="BodyText"/>
            <w:spacing w:before="43"/>
          </w:pPr>
        </w:pPrChange>
      </w:pPr>
    </w:p>
    <w:p w14:paraId="0DAADC7D" w14:textId="77777777" w:rsidR="005656A0" w:rsidRDefault="005656A0">
      <w:pPr>
        <w:pStyle w:val="CodeBlockBPBHEB"/>
        <w:pPrChange w:id="199" w:author="Abhiram Arali" w:date="2024-11-13T10:12:00Z">
          <w:pPr>
            <w:pStyle w:val="BodyText"/>
            <w:ind w:left="347"/>
          </w:pPr>
        </w:pPrChange>
      </w:pPr>
      <w:r>
        <w:t>printf("Value</w:t>
      </w:r>
      <w:r>
        <w:rPr>
          <w:spacing w:val="-1"/>
        </w:rPr>
        <w:t xml:space="preserve"> </w:t>
      </w:r>
      <w:r>
        <w:t>of</w:t>
      </w:r>
      <w:r>
        <w:rPr>
          <w:spacing w:val="-2"/>
        </w:rPr>
        <w:t xml:space="preserve"> </w:t>
      </w:r>
      <w:r>
        <w:t>num:</w:t>
      </w:r>
      <w:r>
        <w:rPr>
          <w:spacing w:val="1"/>
        </w:rPr>
        <w:t xml:space="preserve"> </w:t>
      </w:r>
      <w:r>
        <w:t>%f\n",</w:t>
      </w:r>
      <w:r>
        <w:rPr>
          <w:spacing w:val="-1"/>
        </w:rPr>
        <w:t xml:space="preserve"> </w:t>
      </w:r>
      <w:r>
        <w:t>num);</w:t>
      </w:r>
      <w:r>
        <w:rPr>
          <w:spacing w:val="59"/>
        </w:rPr>
        <w:t xml:space="preserve"> </w:t>
      </w:r>
      <w:r>
        <w:t>// Only</w:t>
      </w:r>
      <w:r>
        <w:rPr>
          <w:spacing w:val="-1"/>
        </w:rPr>
        <w:t xml:space="preserve"> </w:t>
      </w:r>
      <w:r>
        <w:t>six</w:t>
      </w:r>
      <w:r>
        <w:rPr>
          <w:spacing w:val="-3"/>
        </w:rPr>
        <w:t xml:space="preserve"> </w:t>
      </w:r>
      <w:r>
        <w:t>digits of</w:t>
      </w:r>
      <w:r>
        <w:rPr>
          <w:spacing w:val="-1"/>
        </w:rPr>
        <w:t xml:space="preserve"> </w:t>
      </w:r>
      <w:r>
        <w:t>precision</w:t>
      </w:r>
      <w:r>
        <w:rPr>
          <w:spacing w:val="-1"/>
        </w:rPr>
        <w:t xml:space="preserve"> </w:t>
      </w:r>
      <w:r>
        <w:t>may be</w:t>
      </w:r>
      <w:r>
        <w:rPr>
          <w:spacing w:val="-2"/>
        </w:rPr>
        <w:t xml:space="preserve"> accurate</w:t>
      </w:r>
    </w:p>
    <w:p w14:paraId="6ED96B71" w14:textId="77777777" w:rsidR="005656A0" w:rsidRDefault="005656A0">
      <w:pPr>
        <w:pStyle w:val="CodeBlockBPBHEB"/>
        <w:pPrChange w:id="200" w:author="Abhiram Arali" w:date="2024-11-13T10:12:00Z">
          <w:pPr>
            <w:pStyle w:val="BodyText"/>
          </w:pPr>
        </w:pPrChange>
      </w:pPr>
    </w:p>
    <w:p w14:paraId="25FBCB8F" w14:textId="77777777" w:rsidR="005656A0" w:rsidRDefault="005656A0">
      <w:pPr>
        <w:pStyle w:val="CodeBlockBPBHEB"/>
        <w:pPrChange w:id="201" w:author="Abhiram Arali" w:date="2024-11-13T10:12:00Z">
          <w:pPr>
            <w:pStyle w:val="BodyText"/>
          </w:pPr>
        </w:pPrChange>
      </w:pPr>
    </w:p>
    <w:p w14:paraId="47BCEA04" w14:textId="77777777" w:rsidR="005656A0" w:rsidRDefault="005656A0">
      <w:pPr>
        <w:pStyle w:val="CodeBlockBPBHEB"/>
        <w:pPrChange w:id="202" w:author="Abhiram Arali" w:date="2024-11-13T10:12:00Z">
          <w:pPr>
            <w:pStyle w:val="BodyText"/>
            <w:spacing w:before="46"/>
          </w:pPr>
        </w:pPrChange>
      </w:pPr>
    </w:p>
    <w:p w14:paraId="356A76B7" w14:textId="77777777" w:rsidR="005656A0" w:rsidRDefault="005656A0">
      <w:pPr>
        <w:pStyle w:val="CodeBlockBPBHEB"/>
        <w:pPrChange w:id="203" w:author="Abhiram Arali" w:date="2024-11-13T10:12:00Z">
          <w:pPr>
            <w:pStyle w:val="BodyText"/>
            <w:spacing w:before="1"/>
            <w:ind w:left="347"/>
          </w:pPr>
        </w:pPrChange>
      </w:pPr>
      <w:r>
        <w:t>return</w:t>
      </w:r>
      <w:r>
        <w:rPr>
          <w:spacing w:val="-2"/>
        </w:rPr>
        <w:t xml:space="preserve"> </w:t>
      </w:r>
      <w:r>
        <w:rPr>
          <w:spacing w:val="-5"/>
        </w:rPr>
        <w:t>0;</w:t>
      </w:r>
    </w:p>
    <w:p w14:paraId="50592D76" w14:textId="77777777" w:rsidR="005656A0" w:rsidRDefault="005656A0">
      <w:pPr>
        <w:pStyle w:val="CodeBlockBPBHEB"/>
        <w:pPrChange w:id="204" w:author="Abhiram Arali" w:date="2024-11-13T10:12:00Z">
          <w:pPr>
            <w:pStyle w:val="BodyText"/>
            <w:spacing w:before="21"/>
          </w:pPr>
        </w:pPrChange>
      </w:pPr>
    </w:p>
    <w:p w14:paraId="0831DFB0" w14:textId="77777777" w:rsidR="005656A0" w:rsidRDefault="005656A0">
      <w:pPr>
        <w:pStyle w:val="CodeBlockBPBHEB"/>
        <w:rPr>
          <w:sz w:val="24"/>
        </w:rPr>
        <w:pPrChange w:id="205" w:author="Abhiram Arali" w:date="2024-11-13T10:12:00Z">
          <w:pPr>
            <w:ind w:left="107"/>
          </w:pPr>
        </w:pPrChange>
      </w:pPr>
      <w:r>
        <w:rPr>
          <w:spacing w:val="-10"/>
          <w:sz w:val="24"/>
        </w:rPr>
        <w:t>}</w:t>
      </w:r>
    </w:p>
    <w:p w14:paraId="547664B4" w14:textId="77777777" w:rsidR="00E57A4D" w:rsidRDefault="00E57A4D" w:rsidP="005656A0">
      <w:pPr>
        <w:pStyle w:val="NormalBPBHEB"/>
      </w:pPr>
    </w:p>
    <w:p w14:paraId="39C41048" w14:textId="12F5ABD3" w:rsidR="00E57A4D" w:rsidRDefault="005656A0" w:rsidP="008332EE">
      <w:pPr>
        <w:pStyle w:val="NormalBPBHEB"/>
      </w:pPr>
      <w:r>
        <w:t>The output is as follows:</w:t>
      </w:r>
    </w:p>
    <w:p w14:paraId="0FD4039D" w14:textId="77777777" w:rsidR="00A04E06" w:rsidRDefault="00A04E06">
      <w:pPr>
        <w:pStyle w:val="CodeBlockBPBHEB"/>
        <w:pPrChange w:id="206" w:author="Abhiram Arali" w:date="2024-11-13T10:12:00Z">
          <w:pPr>
            <w:pStyle w:val="NormalBPBHEB"/>
          </w:pPr>
        </w:pPrChange>
      </w:pPr>
      <w:r>
        <w:t>Value</w:t>
      </w:r>
      <w:r>
        <w:rPr>
          <w:spacing w:val="-3"/>
        </w:rPr>
        <w:t xml:space="preserve"> </w:t>
      </w:r>
      <w:r>
        <w:t>of</w:t>
      </w:r>
      <w:r>
        <w:rPr>
          <w:spacing w:val="-3"/>
        </w:rPr>
        <w:t xml:space="preserve"> </w:t>
      </w:r>
      <w:r>
        <w:t>num: 1234568.000000</w:t>
      </w:r>
    </w:p>
    <w:p w14:paraId="31B17CEA" w14:textId="539B6A3D" w:rsidR="00E57A4D" w:rsidRDefault="00E57A4D" w:rsidP="00A04E06">
      <w:pPr>
        <w:pStyle w:val="NormalBPBHEB"/>
        <w:rPr>
          <w:sz w:val="20"/>
        </w:rPr>
      </w:pPr>
    </w:p>
    <w:p w14:paraId="0111DFEC" w14:textId="77777777" w:rsidR="00E57A4D" w:rsidRDefault="00A87255" w:rsidP="00A04E06">
      <w:pPr>
        <w:pStyle w:val="NormalBPBHEB"/>
        <w:rPr>
          <w:ins w:id="207" w:author="Abhiram Arali" w:date="2024-11-12T14:35:00Z"/>
        </w:rPr>
      </w:pPr>
      <w:r>
        <w:t>In this example, you can see that the float type rounds the number 1234567.89 to 1234568.000000,</w:t>
      </w:r>
      <w:r>
        <w:rPr>
          <w:spacing w:val="-11"/>
        </w:rPr>
        <w:t xml:space="preserve"> </w:t>
      </w:r>
      <w:r>
        <w:t>losing</w:t>
      </w:r>
      <w:r>
        <w:rPr>
          <w:spacing w:val="-13"/>
        </w:rPr>
        <w:t xml:space="preserve"> </w:t>
      </w:r>
      <w:r>
        <w:t>some</w:t>
      </w:r>
      <w:r>
        <w:rPr>
          <w:spacing w:val="-11"/>
        </w:rPr>
        <w:t xml:space="preserve"> </w:t>
      </w:r>
      <w:r>
        <w:t>precision</w:t>
      </w:r>
      <w:r>
        <w:rPr>
          <w:spacing w:val="-11"/>
        </w:rPr>
        <w:t xml:space="preserve"> </w:t>
      </w:r>
      <w:r>
        <w:t>due</w:t>
      </w:r>
      <w:r>
        <w:rPr>
          <w:spacing w:val="-12"/>
        </w:rPr>
        <w:t xml:space="preserve"> </w:t>
      </w:r>
      <w:r>
        <w:t>to</w:t>
      </w:r>
      <w:r>
        <w:rPr>
          <w:spacing w:val="-10"/>
        </w:rPr>
        <w:t xml:space="preserve"> </w:t>
      </w:r>
      <w:r>
        <w:t>its</w:t>
      </w:r>
      <w:r>
        <w:rPr>
          <w:spacing w:val="-13"/>
        </w:rPr>
        <w:t xml:space="preserve"> </w:t>
      </w:r>
      <w:r>
        <w:t>limitation</w:t>
      </w:r>
      <w:r>
        <w:rPr>
          <w:spacing w:val="-13"/>
        </w:rPr>
        <w:t xml:space="preserve"> </w:t>
      </w:r>
      <w:r>
        <w:t>in</w:t>
      </w:r>
      <w:r>
        <w:rPr>
          <w:spacing w:val="-10"/>
        </w:rPr>
        <w:t xml:space="preserve"> </w:t>
      </w:r>
      <w:r>
        <w:t>handling</w:t>
      </w:r>
      <w:r>
        <w:rPr>
          <w:spacing w:val="-11"/>
        </w:rPr>
        <w:t xml:space="preserve"> </w:t>
      </w:r>
      <w:r>
        <w:t>large</w:t>
      </w:r>
      <w:r>
        <w:rPr>
          <w:spacing w:val="-12"/>
        </w:rPr>
        <w:t xml:space="preserve"> </w:t>
      </w:r>
      <w:r>
        <w:t>or</w:t>
      </w:r>
      <w:r>
        <w:rPr>
          <w:spacing w:val="-11"/>
        </w:rPr>
        <w:t xml:space="preserve"> </w:t>
      </w:r>
      <w:r>
        <w:t>highly</w:t>
      </w:r>
      <w:r>
        <w:rPr>
          <w:spacing w:val="-7"/>
        </w:rPr>
        <w:t xml:space="preserve"> </w:t>
      </w:r>
      <w:r>
        <w:t>precise floating-point numbers.</w:t>
      </w:r>
    </w:p>
    <w:p w14:paraId="132A4A90" w14:textId="77777777" w:rsidR="009E5DF8" w:rsidRDefault="009E5DF8" w:rsidP="009E5DF8">
      <w:pPr>
        <w:pStyle w:val="NormalBPBHEB"/>
      </w:pPr>
    </w:p>
    <w:p w14:paraId="25C81C14" w14:textId="5E961D82" w:rsidR="00E57A4D" w:rsidRPr="006A6F5D" w:rsidRDefault="00A87255">
      <w:pPr>
        <w:pStyle w:val="Heading3BPBHEB"/>
        <w:pPrChange w:id="208" w:author="Abhiram Arali" w:date="2024-11-12T14:35:00Z">
          <w:pPr>
            <w:pStyle w:val="NormalBPBHEB"/>
            <w:numPr>
              <w:numId w:val="60"/>
            </w:numPr>
            <w:ind w:left="720" w:hanging="360"/>
          </w:pPr>
        </w:pPrChange>
      </w:pPr>
      <w:r w:rsidRPr="006A6F5D">
        <w:lastRenderedPageBreak/>
        <w:t>Scientific</w:t>
      </w:r>
      <w:r w:rsidRPr="006A6F5D">
        <w:rPr>
          <w:spacing w:val="-1"/>
        </w:rPr>
        <w:t xml:space="preserve"> </w:t>
      </w:r>
      <w:r w:rsidR="0013297F" w:rsidRPr="006A6F5D">
        <w:rPr>
          <w:spacing w:val="-2"/>
        </w:rPr>
        <w:t>notation</w:t>
      </w:r>
      <w:del w:id="209" w:author="Abhiram Arali" w:date="2024-11-12T14:35:00Z">
        <w:r w:rsidRPr="006A6F5D" w:rsidDel="0013297F">
          <w:rPr>
            <w:spacing w:val="-2"/>
          </w:rPr>
          <w:delText>:</w:delText>
        </w:r>
      </w:del>
    </w:p>
    <w:p w14:paraId="08E9FFB7" w14:textId="7B4C5F8D" w:rsidR="00E57A4D" w:rsidDel="00EC0ADC" w:rsidRDefault="00E57A4D">
      <w:pPr>
        <w:pStyle w:val="NormalBPBHEB"/>
        <w:rPr>
          <w:del w:id="210" w:author="Abhiram Arali" w:date="2024-11-12T14:35:00Z"/>
        </w:rPr>
        <w:pPrChange w:id="211" w:author="Abhiram Arali" w:date="2024-11-12T14:35:00Z">
          <w:pPr>
            <w:pStyle w:val="BodyText"/>
            <w:spacing w:before="21"/>
          </w:pPr>
        </w:pPrChange>
      </w:pPr>
    </w:p>
    <w:p w14:paraId="1403C34C" w14:textId="77777777" w:rsidR="00E57A4D" w:rsidRDefault="00A87255">
      <w:pPr>
        <w:pStyle w:val="NormalBPBHEB"/>
        <w:pPrChange w:id="212" w:author="Abhiram Arali" w:date="2024-11-12T14:35:00Z">
          <w:pPr>
            <w:pStyle w:val="BodyText"/>
            <w:spacing w:line="360" w:lineRule="auto"/>
            <w:ind w:left="220" w:right="221"/>
            <w:jc w:val="both"/>
          </w:pPr>
        </w:pPrChange>
      </w:pPr>
      <w:r>
        <w:t>float</w:t>
      </w:r>
      <w:r>
        <w:rPr>
          <w:spacing w:val="-7"/>
        </w:rPr>
        <w:t xml:space="preserve"> </w:t>
      </w:r>
      <w:r>
        <w:t>variables</w:t>
      </w:r>
      <w:r>
        <w:rPr>
          <w:spacing w:val="-7"/>
        </w:rPr>
        <w:t xml:space="preserve"> </w:t>
      </w:r>
      <w:r>
        <w:t>in</w:t>
      </w:r>
      <w:r>
        <w:rPr>
          <w:spacing w:val="-7"/>
        </w:rPr>
        <w:t xml:space="preserve"> </w:t>
      </w:r>
      <w:r>
        <w:t>C</w:t>
      </w:r>
      <w:r>
        <w:rPr>
          <w:spacing w:val="-7"/>
        </w:rPr>
        <w:t xml:space="preserve"> </w:t>
      </w:r>
      <w:r>
        <w:t>can</w:t>
      </w:r>
      <w:r>
        <w:rPr>
          <w:spacing w:val="-5"/>
        </w:rPr>
        <w:t xml:space="preserve"> </w:t>
      </w:r>
      <w:r>
        <w:t>also</w:t>
      </w:r>
      <w:r>
        <w:rPr>
          <w:spacing w:val="-7"/>
        </w:rPr>
        <w:t xml:space="preserve"> </w:t>
      </w:r>
      <w:r>
        <w:t>be</w:t>
      </w:r>
      <w:r>
        <w:rPr>
          <w:spacing w:val="-8"/>
        </w:rPr>
        <w:t xml:space="preserve"> </w:t>
      </w:r>
      <w:r>
        <w:t>represented</w:t>
      </w:r>
      <w:r>
        <w:rPr>
          <w:spacing w:val="-7"/>
        </w:rPr>
        <w:t xml:space="preserve"> </w:t>
      </w:r>
      <w:r>
        <w:t>in</w:t>
      </w:r>
      <w:r>
        <w:rPr>
          <w:spacing w:val="-7"/>
        </w:rPr>
        <w:t xml:space="preserve"> </w:t>
      </w:r>
      <w:r>
        <w:t>scientific</w:t>
      </w:r>
      <w:r>
        <w:rPr>
          <w:spacing w:val="-8"/>
        </w:rPr>
        <w:t xml:space="preserve"> </w:t>
      </w:r>
      <w:r>
        <w:t>notation,</w:t>
      </w:r>
      <w:r>
        <w:rPr>
          <w:spacing w:val="-7"/>
        </w:rPr>
        <w:t xml:space="preserve"> </w:t>
      </w:r>
      <w:r>
        <w:t>which</w:t>
      </w:r>
      <w:r>
        <w:rPr>
          <w:spacing w:val="-7"/>
        </w:rPr>
        <w:t xml:space="preserve"> </w:t>
      </w:r>
      <w:r>
        <w:t>is</w:t>
      </w:r>
      <w:r>
        <w:rPr>
          <w:spacing w:val="-7"/>
        </w:rPr>
        <w:t xml:space="preserve"> </w:t>
      </w:r>
      <w:r>
        <w:t>especially</w:t>
      </w:r>
      <w:r>
        <w:rPr>
          <w:spacing w:val="-7"/>
        </w:rPr>
        <w:t xml:space="preserve"> </w:t>
      </w:r>
      <w:r>
        <w:t>useful</w:t>
      </w:r>
      <w:r>
        <w:rPr>
          <w:spacing w:val="-5"/>
        </w:rPr>
        <w:t xml:space="preserve"> </w:t>
      </w:r>
      <w:r>
        <w:t>for working with very large or very small numbers. Scientific notation uses the E (or e) character to indicate powers of 10.</w:t>
      </w:r>
    </w:p>
    <w:p w14:paraId="6F67F217" w14:textId="14E6BFD8" w:rsidR="00E57A4D" w:rsidRDefault="00430B01">
      <w:pPr>
        <w:pStyle w:val="NormalBPBHEB"/>
        <w:pPrChange w:id="213" w:author="Abhiram Arali" w:date="2024-11-12T14:35:00Z">
          <w:pPr>
            <w:spacing w:before="160"/>
            <w:ind w:left="220"/>
          </w:pPr>
        </w:pPrChange>
      </w:pPr>
      <w:ins w:id="214" w:author="Abhiram Arali" w:date="2024-11-12T14:36:00Z">
        <w:r>
          <w:t xml:space="preserve">The </w:t>
        </w:r>
      </w:ins>
      <w:r>
        <w:t>example</w:t>
      </w:r>
      <w:ins w:id="215" w:author="Abhiram Arali" w:date="2024-11-12T14:36:00Z">
        <w:r>
          <w:t xml:space="preserve"> is as follows</w:t>
        </w:r>
      </w:ins>
      <w:r w:rsidR="00A87255">
        <w:t>:</w:t>
      </w:r>
    </w:p>
    <w:p w14:paraId="01BF5CC0" w14:textId="77777777" w:rsidR="00E57A4D" w:rsidRDefault="00E57A4D">
      <w:pPr>
        <w:pStyle w:val="NormalBPBHEB"/>
        <w:pPrChange w:id="216" w:author="Abhiram Arali" w:date="2024-11-12T14:36:00Z">
          <w:pPr>
            <w:pStyle w:val="BodyText"/>
            <w:spacing w:before="21"/>
          </w:pPr>
        </w:pPrChange>
      </w:pPr>
    </w:p>
    <w:p w14:paraId="2555DB56" w14:textId="77777777" w:rsidR="00E57A4D" w:rsidRDefault="00A87255">
      <w:pPr>
        <w:pStyle w:val="CodeBlockBPBHEB"/>
        <w:pPrChange w:id="217" w:author="Abhiram Arali" w:date="2024-11-13T10:12:00Z">
          <w:pPr>
            <w:pStyle w:val="BodyText"/>
            <w:spacing w:before="1" w:line="499" w:lineRule="auto"/>
            <w:ind w:left="220" w:right="7227"/>
          </w:pPr>
        </w:pPrChange>
      </w:pPr>
      <w:r>
        <w:t>#include</w:t>
      </w:r>
      <w:r>
        <w:rPr>
          <w:spacing w:val="-15"/>
        </w:rPr>
        <w:t xml:space="preserve"> </w:t>
      </w:r>
      <w:r>
        <w:t>&lt;stdio.h&gt; int main() {</w:t>
      </w:r>
    </w:p>
    <w:p w14:paraId="69CC44D0" w14:textId="77777777" w:rsidR="00E57A4D" w:rsidRDefault="00A87255">
      <w:pPr>
        <w:pStyle w:val="CodeBlockBPBHEB"/>
        <w:pPrChange w:id="218" w:author="Abhiram Arali" w:date="2024-11-13T10:12:00Z">
          <w:pPr>
            <w:pStyle w:val="BodyText"/>
            <w:spacing w:before="2"/>
            <w:ind w:left="460"/>
          </w:pPr>
        </w:pPrChange>
      </w:pPr>
      <w:r>
        <w:t>float</w:t>
      </w:r>
      <w:r>
        <w:rPr>
          <w:spacing w:val="-1"/>
        </w:rPr>
        <w:t xml:space="preserve"> </w:t>
      </w:r>
      <w:r>
        <w:t>large_number =</w:t>
      </w:r>
      <w:r>
        <w:rPr>
          <w:spacing w:val="-2"/>
        </w:rPr>
        <w:t xml:space="preserve"> </w:t>
      </w:r>
      <w:r>
        <w:t>3.5e6;</w:t>
      </w:r>
      <w:r>
        <w:rPr>
          <w:spacing w:val="59"/>
        </w:rPr>
        <w:t xml:space="preserve"> </w:t>
      </w:r>
      <w:r>
        <w:t>// 3.5</w:t>
      </w:r>
      <w:r>
        <w:rPr>
          <w:spacing w:val="-1"/>
        </w:rPr>
        <w:t xml:space="preserve"> </w:t>
      </w:r>
      <w:r>
        <w:t xml:space="preserve">* 10^6 or </w:t>
      </w:r>
      <w:r>
        <w:rPr>
          <w:spacing w:val="-2"/>
        </w:rPr>
        <w:t>3500000</w:t>
      </w:r>
    </w:p>
    <w:p w14:paraId="5C78D6D9" w14:textId="77777777" w:rsidR="00E57A4D" w:rsidRDefault="00E57A4D">
      <w:pPr>
        <w:pStyle w:val="CodeBlockBPBHEB"/>
        <w:pPrChange w:id="219" w:author="Abhiram Arali" w:date="2024-11-13T10:12:00Z">
          <w:pPr>
            <w:pStyle w:val="BodyText"/>
            <w:spacing w:before="21"/>
          </w:pPr>
        </w:pPrChange>
      </w:pPr>
    </w:p>
    <w:p w14:paraId="22D72344" w14:textId="77777777" w:rsidR="00E57A4D" w:rsidRDefault="00A87255">
      <w:pPr>
        <w:pStyle w:val="CodeBlockBPBHEB"/>
        <w:pPrChange w:id="220" w:author="Abhiram Arali" w:date="2024-11-13T10:12:00Z">
          <w:pPr>
            <w:pStyle w:val="BodyText"/>
            <w:spacing w:line="499" w:lineRule="auto"/>
            <w:ind w:left="460" w:right="3364"/>
          </w:pPr>
        </w:pPrChange>
      </w:pPr>
      <w:r>
        <w:t>float</w:t>
      </w:r>
      <w:r>
        <w:rPr>
          <w:spacing w:val="-4"/>
        </w:rPr>
        <w:t xml:space="preserve"> </w:t>
      </w:r>
      <w:r>
        <w:t>small_number</w:t>
      </w:r>
      <w:r>
        <w:rPr>
          <w:spacing w:val="-6"/>
        </w:rPr>
        <w:t xml:space="preserve"> </w:t>
      </w:r>
      <w:r>
        <w:t>=</w:t>
      </w:r>
      <w:r>
        <w:rPr>
          <w:spacing w:val="-3"/>
        </w:rPr>
        <w:t xml:space="preserve"> </w:t>
      </w:r>
      <w:r>
        <w:t>2.75e-4;</w:t>
      </w:r>
      <w:r>
        <w:rPr>
          <w:spacing w:val="40"/>
        </w:rPr>
        <w:t xml:space="preserve"> </w:t>
      </w:r>
      <w:r>
        <w:t>//</w:t>
      </w:r>
      <w:r>
        <w:rPr>
          <w:spacing w:val="-4"/>
        </w:rPr>
        <w:t xml:space="preserve"> </w:t>
      </w:r>
      <w:r>
        <w:t>2.75</w:t>
      </w:r>
      <w:r>
        <w:rPr>
          <w:spacing w:val="-4"/>
        </w:rPr>
        <w:t xml:space="preserve"> </w:t>
      </w:r>
      <w:r>
        <w:t>*</w:t>
      </w:r>
      <w:r>
        <w:rPr>
          <w:spacing w:val="-4"/>
        </w:rPr>
        <w:t xml:space="preserve"> </w:t>
      </w:r>
      <w:r>
        <w:t>10^-4</w:t>
      </w:r>
      <w:r>
        <w:rPr>
          <w:spacing w:val="-4"/>
        </w:rPr>
        <w:t xml:space="preserve"> </w:t>
      </w:r>
      <w:r>
        <w:t>or</w:t>
      </w:r>
      <w:r>
        <w:rPr>
          <w:spacing w:val="-4"/>
        </w:rPr>
        <w:t xml:space="preserve"> </w:t>
      </w:r>
      <w:r>
        <w:t>0.000275 printf("Large number: %f\n", large_number);</w:t>
      </w:r>
      <w:r>
        <w:rPr>
          <w:spacing w:val="40"/>
        </w:rPr>
        <w:t xml:space="preserve"> </w:t>
      </w:r>
      <w:r>
        <w:t>printf("Small number: %f\n", small_number);</w:t>
      </w:r>
    </w:p>
    <w:p w14:paraId="3270B8C7" w14:textId="104F3C42" w:rsidR="00E57A4D" w:rsidDel="00661717" w:rsidRDefault="00E57A4D">
      <w:pPr>
        <w:pStyle w:val="CodeBlockBPBHEB"/>
        <w:rPr>
          <w:del w:id="221" w:author="Abhiram Arali" w:date="2024-11-12T14:36:00Z"/>
        </w:rPr>
        <w:sectPr w:rsidR="00E57A4D" w:rsidDel="00661717">
          <w:pgSz w:w="11910" w:h="16840"/>
          <w:pgMar w:top="1540" w:right="1220" w:bottom="1200" w:left="1220" w:header="758" w:footer="1000" w:gutter="0"/>
          <w:cols w:space="720"/>
        </w:sectPr>
        <w:pPrChange w:id="222" w:author="Abhiram Arali" w:date="2024-11-13T10:12:00Z">
          <w:pPr>
            <w:spacing w:line="499" w:lineRule="auto"/>
          </w:pPr>
        </w:pPrChange>
      </w:pPr>
    </w:p>
    <w:p w14:paraId="296D724D" w14:textId="77777777" w:rsidR="00E57A4D" w:rsidRDefault="00A87255">
      <w:pPr>
        <w:pStyle w:val="CodeBlockBPBHEB"/>
        <w:pPrChange w:id="223" w:author="Abhiram Arali" w:date="2024-11-13T10:12:00Z">
          <w:pPr>
            <w:pStyle w:val="BodyText"/>
            <w:spacing w:before="88"/>
            <w:ind w:left="460"/>
          </w:pPr>
        </w:pPrChange>
      </w:pPr>
      <w:r>
        <w:t>return</w:t>
      </w:r>
      <w:r>
        <w:rPr>
          <w:spacing w:val="-2"/>
        </w:rPr>
        <w:t xml:space="preserve"> </w:t>
      </w:r>
      <w:r>
        <w:rPr>
          <w:spacing w:val="-5"/>
        </w:rPr>
        <w:t>0;</w:t>
      </w:r>
    </w:p>
    <w:p w14:paraId="66C6BCCD" w14:textId="77777777" w:rsidR="00E57A4D" w:rsidRDefault="00E57A4D">
      <w:pPr>
        <w:pStyle w:val="CodeBlockBPBHEB"/>
        <w:pPrChange w:id="224" w:author="Abhiram Arali" w:date="2024-11-13T10:12:00Z">
          <w:pPr>
            <w:pStyle w:val="BodyText"/>
            <w:spacing w:before="21"/>
          </w:pPr>
        </w:pPrChange>
      </w:pPr>
    </w:p>
    <w:p w14:paraId="7145F397" w14:textId="77777777" w:rsidR="00E57A4D" w:rsidRDefault="00A87255">
      <w:pPr>
        <w:pStyle w:val="CodeBlockBPBHEB"/>
        <w:rPr>
          <w:sz w:val="24"/>
        </w:rPr>
        <w:pPrChange w:id="225" w:author="Abhiram Arali" w:date="2024-11-13T10:12:00Z">
          <w:pPr>
            <w:ind w:left="220"/>
          </w:pPr>
        </w:pPrChange>
      </w:pPr>
      <w:r>
        <w:rPr>
          <w:spacing w:val="-10"/>
          <w:sz w:val="24"/>
        </w:rPr>
        <w:t>}</w:t>
      </w:r>
    </w:p>
    <w:p w14:paraId="239ED002" w14:textId="77777777" w:rsidR="00E57A4D" w:rsidRDefault="00E57A4D">
      <w:pPr>
        <w:pStyle w:val="NormalBPBHEB"/>
        <w:pPrChange w:id="226" w:author="Abhiram Arali" w:date="2024-11-12T14:36:00Z">
          <w:pPr>
            <w:pStyle w:val="BodyText"/>
            <w:spacing w:before="22"/>
          </w:pPr>
        </w:pPrChange>
      </w:pPr>
    </w:p>
    <w:p w14:paraId="1E9EA2A3" w14:textId="2E6BEE3C" w:rsidR="00E57A4D" w:rsidRDefault="00661717">
      <w:pPr>
        <w:pStyle w:val="NormalBPBHEB"/>
        <w:pPrChange w:id="227" w:author="Abhiram Arali" w:date="2024-11-12T14:36:00Z">
          <w:pPr>
            <w:ind w:left="220"/>
          </w:pPr>
        </w:pPrChange>
      </w:pPr>
      <w:ins w:id="228" w:author="Abhiram Arali" w:date="2024-11-12T14:36:00Z">
        <w:r>
          <w:t xml:space="preserve">The </w:t>
        </w:r>
      </w:ins>
      <w:r>
        <w:t>output</w:t>
      </w:r>
      <w:ins w:id="229" w:author="Abhiram Arali" w:date="2024-11-12T14:36:00Z">
        <w:r>
          <w:t xml:space="preserve"> is as follows</w:t>
        </w:r>
      </w:ins>
      <w:r>
        <w:t>:</w:t>
      </w:r>
    </w:p>
    <w:p w14:paraId="46D20CC0" w14:textId="00EDA615" w:rsidR="00E57A4D" w:rsidDel="004E62C8" w:rsidRDefault="00E57A4D">
      <w:pPr>
        <w:pStyle w:val="BodyText"/>
        <w:spacing w:before="24"/>
        <w:rPr>
          <w:del w:id="230" w:author="Abhiram Arali" w:date="2024-11-13T10:12:00Z"/>
          <w:i/>
        </w:rPr>
      </w:pPr>
    </w:p>
    <w:p w14:paraId="033FEACF" w14:textId="77777777" w:rsidR="00E57A4D" w:rsidRDefault="00A87255">
      <w:pPr>
        <w:pStyle w:val="CodeBlockBPBHEB"/>
        <w:pPrChange w:id="231" w:author="Abhiram Arali" w:date="2024-11-13T10:12:00Z">
          <w:pPr>
            <w:pStyle w:val="BodyText"/>
            <w:ind w:left="220"/>
          </w:pPr>
        </w:pPrChange>
      </w:pPr>
      <w:r>
        <w:t>Large</w:t>
      </w:r>
      <w:r>
        <w:rPr>
          <w:spacing w:val="-3"/>
        </w:rPr>
        <w:t xml:space="preserve"> </w:t>
      </w:r>
      <w:r>
        <w:t xml:space="preserve">number: </w:t>
      </w:r>
      <w:r>
        <w:rPr>
          <w:spacing w:val="-2"/>
        </w:rPr>
        <w:t>3500000.000000</w:t>
      </w:r>
    </w:p>
    <w:p w14:paraId="67CC132D" w14:textId="77777777" w:rsidR="00231693" w:rsidRDefault="00231693">
      <w:pPr>
        <w:pStyle w:val="CodeBlockBPBHEB"/>
        <w:rPr>
          <w:ins w:id="232" w:author="Abhiram Arali" w:date="2024-11-12T14:36:00Z"/>
        </w:rPr>
        <w:pPrChange w:id="233" w:author="Abhiram Arali" w:date="2024-11-13T10:12:00Z">
          <w:pPr>
            <w:pStyle w:val="BodyText"/>
            <w:spacing w:before="47"/>
          </w:pPr>
        </w:pPrChange>
      </w:pPr>
    </w:p>
    <w:p w14:paraId="698507DB" w14:textId="77777777" w:rsidR="00231693" w:rsidRDefault="00231693">
      <w:pPr>
        <w:pStyle w:val="CodeBlockBPBHEB"/>
        <w:pPrChange w:id="234" w:author="Abhiram Arali" w:date="2024-11-13T10:12:00Z">
          <w:pPr>
            <w:pStyle w:val="BodyText"/>
            <w:spacing w:before="18"/>
            <w:ind w:left="107"/>
          </w:pPr>
        </w:pPrChange>
      </w:pPr>
      <w:moveToRangeStart w:id="235" w:author="Abhiram Arali" w:date="2024-11-12T14:36:00Z" w:name="move182314606"/>
      <w:moveTo w:id="236" w:author="Abhiram Arali" w:date="2024-11-12T14:36:00Z">
        <w:r>
          <w:t>Small</w:t>
        </w:r>
        <w:r>
          <w:rPr>
            <w:spacing w:val="-3"/>
          </w:rPr>
          <w:t xml:space="preserve"> </w:t>
        </w:r>
        <w:r>
          <w:t xml:space="preserve">number: </w:t>
        </w:r>
        <w:r>
          <w:rPr>
            <w:spacing w:val="-2"/>
          </w:rPr>
          <w:t>0.000275</w:t>
        </w:r>
      </w:moveTo>
    </w:p>
    <w:moveToRangeEnd w:id="235"/>
    <w:p w14:paraId="461FBE7F" w14:textId="75244E85" w:rsidR="00E57A4D" w:rsidRDefault="00A87255">
      <w:pPr>
        <w:pStyle w:val="NormalBPBHEB"/>
        <w:rPr>
          <w:sz w:val="20"/>
        </w:rPr>
        <w:pPrChange w:id="237" w:author="Abhiram Arali" w:date="2024-11-12T14:36:00Z">
          <w:pPr>
            <w:pStyle w:val="BodyText"/>
            <w:spacing w:before="47"/>
          </w:pPr>
        </w:pPrChange>
      </w:pPr>
      <w:del w:id="238" w:author="Abhiram Arali" w:date="2024-11-12T14:36:00Z">
        <w:r w:rsidDel="0088725A">
          <w:rPr>
            <w:noProof/>
            <w:lang w:val="en-IN" w:eastAsia="en-IN"/>
            <w:rPrChange w:id="239" w:author="Unknown">
              <w:rPr>
                <w:noProof/>
                <w:lang w:val="en-IN" w:eastAsia="en-IN"/>
              </w:rPr>
            </w:rPrChange>
          </w:rPr>
          <mc:AlternateContent>
            <mc:Choice Requires="wps">
              <w:drawing>
                <wp:anchor distT="0" distB="0" distL="0" distR="0" simplePos="0" relativeHeight="487594496" behindDoc="1" locked="0" layoutInCell="1" allowOverlap="1" wp14:anchorId="0A449232" wp14:editId="0CE544BF">
                  <wp:simplePos x="0" y="0"/>
                  <wp:positionH relativeFrom="page">
                    <wp:posOffset>843076</wp:posOffset>
                  </wp:positionH>
                  <wp:positionV relativeFrom="paragraph">
                    <wp:posOffset>194343</wp:posOffset>
                  </wp:positionV>
                  <wp:extent cx="5876290" cy="292735"/>
                  <wp:effectExtent l="0" t="0" r="0" b="0"/>
                  <wp:wrapTopAndBottom/>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292735"/>
                          </a:xfrm>
                          <a:prstGeom prst="rect">
                            <a:avLst/>
                          </a:prstGeom>
                          <a:ln w="6096">
                            <a:solidFill>
                              <a:srgbClr val="000000"/>
                            </a:solidFill>
                            <a:prstDash val="solid"/>
                          </a:ln>
                        </wps:spPr>
                        <wps:txbx>
                          <w:txbxContent>
                            <w:p w14:paraId="5C5E1BE7" w14:textId="00A1707F" w:rsidR="00531AAA" w:rsidRDefault="00531AAA">
                              <w:pPr>
                                <w:pStyle w:val="BodyText"/>
                                <w:spacing w:before="18"/>
                                <w:ind w:left="107"/>
                              </w:pPr>
                              <w:moveFromRangeStart w:id="240" w:author="Abhiram Arali" w:date="2024-11-12T14:36:00Z" w:name="move182314606"/>
                              <w:moveFrom w:id="241" w:author="Abhiram Arali" w:date="2024-11-12T14:36:00Z">
                                <w:r w:rsidDel="00231693">
                                  <w:t>Small</w:t>
                                </w:r>
                                <w:r w:rsidDel="00231693">
                                  <w:rPr>
                                    <w:spacing w:val="-3"/>
                                  </w:rPr>
                                  <w:t xml:space="preserve"> </w:t>
                                </w:r>
                                <w:r w:rsidDel="00231693">
                                  <w:t xml:space="preserve">number: </w:t>
                                </w:r>
                                <w:r w:rsidDel="00231693">
                                  <w:rPr>
                                    <w:spacing w:val="-2"/>
                                  </w:rPr>
                                  <w:t>0.000275</w:t>
                                </w:r>
                              </w:moveFrom>
                              <w:moveFromRangeEnd w:id="240"/>
                            </w:p>
                          </w:txbxContent>
                        </wps:txbx>
                        <wps:bodyPr wrap="square" lIns="0" tIns="0" rIns="0" bIns="0" rtlCol="0">
                          <a:noAutofit/>
                        </wps:bodyPr>
                      </wps:wsp>
                    </a:graphicData>
                  </a:graphic>
                </wp:anchor>
              </w:drawing>
            </mc:Choice>
            <mc:Fallback>
              <w:pict>
                <v:shape w14:anchorId="0A449232" id="Textbox 33" o:spid="_x0000_s1039" type="#_x0000_t202" style="position:absolute;left:0;text-align:left;margin-left:66.4pt;margin-top:15.3pt;width:462.7pt;height:23.05pt;z-index:-15721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" filled="f" strokeweight=".48pt">
                  <v:path arrowok="t"/>
                  <v:textbox inset="0,0,0,0">
                    <w:txbxContent>
                      <w:p w14:paraId="5C5E1BE7" w14:textId="00A1707F" w:rsidR="00531AAA" w:rsidRDefault="00531AAA">
                        <w:pPr>
                          <w:pStyle w:val="BodyText"/>
                          <w:spacing w:before="18"/>
                          <w:ind w:left="107"/>
                        </w:pPr>
                        <w:moveFromRangeStart w:id="242" w:author="Abhiram Arali" w:date="2024-11-12T14:36:00Z" w:name="move182314606"/>
                        <w:moveFrom w:id="243" w:author="Abhiram Arali" w:date="2024-11-12T14:36:00Z">
                          <w:r w:rsidDel="00231693">
                            <w:t>Small</w:t>
                          </w:r>
                          <w:r w:rsidDel="00231693">
                            <w:rPr>
                              <w:spacing w:val="-3"/>
                            </w:rPr>
                            <w:t xml:space="preserve"> </w:t>
                          </w:r>
                          <w:r w:rsidDel="00231693">
                            <w:t xml:space="preserve">number: </w:t>
                          </w:r>
                          <w:r w:rsidDel="00231693">
                            <w:rPr>
                              <w:spacing w:val="-2"/>
                            </w:rPr>
                            <w:t>0.000275</w:t>
                          </w:r>
                        </w:moveFrom>
                        <w:moveFromRangeEnd w:id="242"/>
                      </w:p>
                    </w:txbxContent>
                  </v:textbox>
                  <w10:wrap type="topAndBottom" anchorx="page"/>
                </v:shape>
              </w:pict>
            </mc:Fallback>
          </mc:AlternateContent>
        </w:r>
      </w:del>
    </w:p>
    <w:p w14:paraId="4ADBE9ED" w14:textId="77777777" w:rsidR="00E57A4D" w:rsidRDefault="00A87255" w:rsidP="0088725A">
      <w:pPr>
        <w:pStyle w:val="NormalBPBHEB"/>
        <w:rPr>
          <w:ins w:id="244" w:author="Abhiram Arali" w:date="2024-11-12T14:36:00Z"/>
        </w:rPr>
      </w:pPr>
      <w:r>
        <w:t>In</w:t>
      </w:r>
      <w:r>
        <w:rPr>
          <w:spacing w:val="-11"/>
        </w:rPr>
        <w:t xml:space="preserve"> </w:t>
      </w:r>
      <w:r>
        <w:t>this</w:t>
      </w:r>
      <w:r>
        <w:rPr>
          <w:spacing w:val="-10"/>
        </w:rPr>
        <w:t xml:space="preserve"> </w:t>
      </w:r>
      <w:r>
        <w:t>example,</w:t>
      </w:r>
      <w:r>
        <w:rPr>
          <w:spacing w:val="-11"/>
        </w:rPr>
        <w:t xml:space="preserve"> </w:t>
      </w:r>
      <w:r>
        <w:t>3.5e6</w:t>
      </w:r>
      <w:r>
        <w:rPr>
          <w:spacing w:val="-11"/>
        </w:rPr>
        <w:t xml:space="preserve"> </w:t>
      </w:r>
      <w:r>
        <w:t>represents</w:t>
      </w:r>
      <w:r>
        <w:rPr>
          <w:spacing w:val="-10"/>
        </w:rPr>
        <w:t xml:space="preserve"> </w:t>
      </w:r>
      <w:r>
        <w:t>the</w:t>
      </w:r>
      <w:r>
        <w:rPr>
          <w:spacing w:val="-11"/>
        </w:rPr>
        <w:t xml:space="preserve"> </w:t>
      </w:r>
      <w:r>
        <w:t>number</w:t>
      </w:r>
      <w:r>
        <w:rPr>
          <w:spacing w:val="-12"/>
        </w:rPr>
        <w:t xml:space="preserve"> </w:t>
      </w:r>
      <w:r>
        <w:t>3,500,000,</w:t>
      </w:r>
      <w:r>
        <w:rPr>
          <w:spacing w:val="-11"/>
        </w:rPr>
        <w:t xml:space="preserve"> </w:t>
      </w:r>
      <w:r>
        <w:t>and</w:t>
      </w:r>
      <w:r>
        <w:rPr>
          <w:spacing w:val="-11"/>
        </w:rPr>
        <w:t xml:space="preserve"> </w:t>
      </w:r>
      <w:r>
        <w:t>2.75e-4</w:t>
      </w:r>
      <w:r>
        <w:rPr>
          <w:spacing w:val="-11"/>
        </w:rPr>
        <w:t xml:space="preserve"> </w:t>
      </w:r>
      <w:r>
        <w:t>represents</w:t>
      </w:r>
      <w:r>
        <w:rPr>
          <w:spacing w:val="-10"/>
        </w:rPr>
        <w:t xml:space="preserve"> </w:t>
      </w:r>
      <w:r>
        <w:t>0.000275.</w:t>
      </w:r>
      <w:r>
        <w:rPr>
          <w:spacing w:val="-11"/>
        </w:rPr>
        <w:t xml:space="preserve"> </w:t>
      </w:r>
      <w:r>
        <w:t>This notation is useful for representing extremely large or small values compactly.</w:t>
      </w:r>
    </w:p>
    <w:p w14:paraId="72FB1929" w14:textId="77777777" w:rsidR="00B345AC" w:rsidRDefault="00B345AC">
      <w:pPr>
        <w:pStyle w:val="NormalBPBHEB"/>
        <w:pPrChange w:id="245" w:author="Abhiram Arali" w:date="2024-11-12T14:36:00Z">
          <w:pPr>
            <w:pStyle w:val="BodyText"/>
            <w:spacing w:before="164" w:line="360" w:lineRule="auto"/>
            <w:ind w:left="220" w:right="215"/>
            <w:jc w:val="both"/>
          </w:pPr>
        </w:pPrChange>
      </w:pPr>
    </w:p>
    <w:p w14:paraId="71AA0721" w14:textId="77777777" w:rsidR="00E57A4D" w:rsidRDefault="00A87255">
      <w:pPr>
        <w:pStyle w:val="Heading3BPBHEB"/>
        <w:pPrChange w:id="246" w:author="Abhiram Arali" w:date="2024-11-12T14:36:00Z">
          <w:pPr>
            <w:spacing w:before="162"/>
            <w:ind w:left="220"/>
          </w:pPr>
        </w:pPrChange>
      </w:pPr>
      <w:r>
        <w:t>Common</w:t>
      </w:r>
      <w:r>
        <w:rPr>
          <w:spacing w:val="-1"/>
        </w:rPr>
        <w:t xml:space="preserve"> </w:t>
      </w:r>
      <w:r>
        <w:t>Operations</w:t>
      </w:r>
      <w:r>
        <w:rPr>
          <w:spacing w:val="-1"/>
        </w:rPr>
        <w:t xml:space="preserve"> </w:t>
      </w:r>
      <w:r>
        <w:t>on</w:t>
      </w:r>
      <w:r>
        <w:rPr>
          <w:spacing w:val="-1"/>
        </w:rPr>
        <w:t xml:space="preserve"> </w:t>
      </w:r>
      <w:r>
        <w:rPr>
          <w:spacing w:val="-2"/>
        </w:rPr>
        <w:t>float</w:t>
      </w:r>
      <w:del w:id="247" w:author="Abhiram Arali" w:date="2024-11-12T14:36:00Z">
        <w:r w:rsidDel="003A66C9">
          <w:rPr>
            <w:spacing w:val="-2"/>
          </w:rPr>
          <w:delText>:</w:delText>
        </w:r>
      </w:del>
    </w:p>
    <w:p w14:paraId="22E07B9F" w14:textId="032D82F6" w:rsidR="00E57A4D" w:rsidDel="004360A5" w:rsidRDefault="00E57A4D">
      <w:pPr>
        <w:pStyle w:val="BodyText"/>
        <w:spacing w:before="21"/>
        <w:rPr>
          <w:del w:id="248" w:author="Abhiram Arali" w:date="2024-11-12T14:36:00Z"/>
          <w:i/>
        </w:rPr>
      </w:pPr>
    </w:p>
    <w:p w14:paraId="18F33531" w14:textId="20063BB9" w:rsidR="00E57A4D" w:rsidRDefault="00A87255" w:rsidP="004360A5">
      <w:pPr>
        <w:pStyle w:val="NormalBPBHEB"/>
        <w:rPr>
          <w:ins w:id="249" w:author="Abhiram Arali" w:date="2024-11-12T14:36:00Z"/>
        </w:rPr>
      </w:pPr>
      <w:r>
        <w:t>You</w:t>
      </w:r>
      <w:r>
        <w:rPr>
          <w:spacing w:val="-15"/>
        </w:rPr>
        <w:t xml:space="preserve"> </w:t>
      </w:r>
      <w:r>
        <w:t>can</w:t>
      </w:r>
      <w:r>
        <w:rPr>
          <w:spacing w:val="-15"/>
        </w:rPr>
        <w:t xml:space="preserve"> </w:t>
      </w:r>
      <w:r>
        <w:t>perform</w:t>
      </w:r>
      <w:r>
        <w:rPr>
          <w:spacing w:val="-15"/>
        </w:rPr>
        <w:t xml:space="preserve"> </w:t>
      </w:r>
      <w:r>
        <w:t>standard</w:t>
      </w:r>
      <w:r>
        <w:rPr>
          <w:spacing w:val="-15"/>
        </w:rPr>
        <w:t xml:space="preserve"> </w:t>
      </w:r>
      <w:r>
        <w:t>arithmetic</w:t>
      </w:r>
      <w:r>
        <w:rPr>
          <w:spacing w:val="-15"/>
        </w:rPr>
        <w:t xml:space="preserve"> </w:t>
      </w:r>
      <w:r>
        <w:t>operations</w:t>
      </w:r>
      <w:r>
        <w:rPr>
          <w:spacing w:val="-15"/>
        </w:rPr>
        <w:t xml:space="preserve"> </w:t>
      </w:r>
      <w:r>
        <w:t>(addition,</w:t>
      </w:r>
      <w:r>
        <w:rPr>
          <w:spacing w:val="-15"/>
        </w:rPr>
        <w:t xml:space="preserve"> </w:t>
      </w:r>
      <w:r>
        <w:t>subtraction,</w:t>
      </w:r>
      <w:r>
        <w:rPr>
          <w:spacing w:val="-15"/>
        </w:rPr>
        <w:t xml:space="preserve"> </w:t>
      </w:r>
      <w:r>
        <w:t>multiplication,</w:t>
      </w:r>
      <w:r>
        <w:rPr>
          <w:spacing w:val="-15"/>
        </w:rPr>
        <w:t xml:space="preserve"> </w:t>
      </w:r>
      <w:r>
        <w:t>division) on float variables just like you would with integers. However, floating-point arithmetic can introduce rounding errors due to the way floating-point numbers are stored in binary format. These errors can accumulate when performing repeated or complex operations on floating-</w:t>
      </w:r>
      <w:del w:id="250" w:author="Abhiram Arali" w:date="2024-11-12T14:36:00Z">
        <w:r w:rsidDel="007C6643">
          <w:delText xml:space="preserve"> </w:delText>
        </w:r>
      </w:del>
      <w:r>
        <w:t>point numbers.</w:t>
      </w:r>
    </w:p>
    <w:p w14:paraId="72B081B6" w14:textId="253232F8" w:rsidR="00FB3B78" w:rsidDel="00027910" w:rsidRDefault="00027910">
      <w:pPr>
        <w:pStyle w:val="NormalBPBHEB"/>
        <w:rPr>
          <w:del w:id="251" w:author="Abhiram Arali" w:date="2024-11-12T14:36:00Z"/>
        </w:rPr>
        <w:pPrChange w:id="252" w:author="Abhiram Arali" w:date="2024-11-12T14:36:00Z">
          <w:pPr>
            <w:pStyle w:val="BodyText"/>
            <w:spacing w:before="1" w:line="360" w:lineRule="auto"/>
            <w:ind w:left="220" w:right="217"/>
            <w:jc w:val="both"/>
          </w:pPr>
        </w:pPrChange>
      </w:pPr>
      <w:ins w:id="253" w:author="Abhiram Arali" w:date="2024-11-12T14:36:00Z">
        <w:r>
          <w:t xml:space="preserve">The </w:t>
        </w:r>
      </w:ins>
    </w:p>
    <w:p w14:paraId="454C55A4" w14:textId="4301D4B8" w:rsidR="00E57A4D" w:rsidRDefault="00027910">
      <w:pPr>
        <w:pStyle w:val="NormalBPBHEB"/>
        <w:pPrChange w:id="254" w:author="Abhiram Arali" w:date="2024-11-12T14:36:00Z">
          <w:pPr>
            <w:spacing w:before="159"/>
            <w:ind w:left="220"/>
          </w:pPr>
        </w:pPrChange>
      </w:pPr>
      <w:r>
        <w:t>example</w:t>
      </w:r>
      <w:ins w:id="255" w:author="Abhiram Arali" w:date="2024-11-12T14:36:00Z">
        <w:r>
          <w:t xml:space="preserve"> is as follows</w:t>
        </w:r>
      </w:ins>
      <w:r>
        <w:t>:</w:t>
      </w:r>
    </w:p>
    <w:p w14:paraId="686F0458" w14:textId="77777777" w:rsidR="00870050" w:rsidRDefault="00870050">
      <w:pPr>
        <w:pStyle w:val="CodeBlockBPBHEB"/>
        <w:pPrChange w:id="256" w:author="Abhiram Arali" w:date="2024-11-13T10:13:00Z">
          <w:pPr>
            <w:pStyle w:val="BodyText"/>
            <w:spacing w:before="18" w:line="499" w:lineRule="auto"/>
            <w:ind w:left="107" w:right="7328"/>
          </w:pPr>
        </w:pPrChange>
      </w:pPr>
      <w:moveToRangeStart w:id="257" w:author="Abhiram Arali" w:date="2024-11-12T14:37:00Z" w:name="move182314643"/>
      <w:moveTo w:id="258" w:author="Abhiram Arali" w:date="2024-11-12T14:37:00Z">
        <w:r>
          <w:t>#include</w:t>
        </w:r>
        <w:r>
          <w:rPr>
            <w:spacing w:val="-15"/>
          </w:rPr>
          <w:t xml:space="preserve"> </w:t>
        </w:r>
        <w:r>
          <w:t>&lt;stdio.h&gt; int main() {</w:t>
        </w:r>
      </w:moveTo>
    </w:p>
    <w:p w14:paraId="06069411" w14:textId="77777777" w:rsidR="00870050" w:rsidRDefault="00870050">
      <w:pPr>
        <w:pStyle w:val="CodeBlockBPBHEB"/>
        <w:pPrChange w:id="259" w:author="Abhiram Arali" w:date="2024-11-13T10:13:00Z">
          <w:pPr>
            <w:pStyle w:val="BodyText"/>
            <w:spacing w:line="499" w:lineRule="auto"/>
            <w:ind w:left="347" w:right="2148"/>
          </w:pPr>
        </w:pPrChange>
      </w:pPr>
      <w:moveTo w:id="260" w:author="Abhiram Arali" w:date="2024-11-12T14:37:00Z">
        <w:r>
          <w:t>float</w:t>
        </w:r>
        <w:r>
          <w:rPr>
            <w:spacing w:val="-3"/>
          </w:rPr>
          <w:t xml:space="preserve"> </w:t>
        </w:r>
        <w:r>
          <w:t>a</w:t>
        </w:r>
        <w:r>
          <w:rPr>
            <w:spacing w:val="-3"/>
          </w:rPr>
          <w:t xml:space="preserve"> </w:t>
        </w:r>
        <w:r>
          <w:t>=</w:t>
        </w:r>
        <w:r>
          <w:rPr>
            <w:spacing w:val="-5"/>
          </w:rPr>
          <w:t xml:space="preserve"> </w:t>
        </w:r>
        <w:r>
          <w:t>1.0</w:t>
        </w:r>
        <w:r>
          <w:rPr>
            <w:spacing w:val="-3"/>
          </w:rPr>
          <w:t xml:space="preserve"> </w:t>
        </w:r>
        <w:r>
          <w:t>/</w:t>
        </w:r>
        <w:r>
          <w:rPr>
            <w:spacing w:val="-3"/>
          </w:rPr>
          <w:t xml:space="preserve"> </w:t>
        </w:r>
        <w:r>
          <w:t>3.0;</w:t>
        </w:r>
        <w:r>
          <w:rPr>
            <w:spacing w:val="40"/>
          </w:rPr>
          <w:t xml:space="preserve"> </w:t>
        </w:r>
        <w:r>
          <w:t>//</w:t>
        </w:r>
        <w:r>
          <w:rPr>
            <w:spacing w:val="-3"/>
          </w:rPr>
          <w:t xml:space="preserve"> </w:t>
        </w:r>
        <w:r>
          <w:t>Division</w:t>
        </w:r>
        <w:r>
          <w:rPr>
            <w:spacing w:val="-3"/>
          </w:rPr>
          <w:t xml:space="preserve"> </w:t>
        </w:r>
        <w:r>
          <w:t>leading</w:t>
        </w:r>
        <w:r>
          <w:rPr>
            <w:spacing w:val="-3"/>
          </w:rPr>
          <w:t xml:space="preserve"> </w:t>
        </w:r>
        <w:r>
          <w:t>to</w:t>
        </w:r>
        <w:r>
          <w:rPr>
            <w:spacing w:val="-3"/>
          </w:rPr>
          <w:t xml:space="preserve"> </w:t>
        </w:r>
        <w:r>
          <w:t>a</w:t>
        </w:r>
        <w:r>
          <w:rPr>
            <w:spacing w:val="-4"/>
          </w:rPr>
          <w:t xml:space="preserve"> </w:t>
        </w:r>
        <w:r>
          <w:t>repeating</w:t>
        </w:r>
        <w:r>
          <w:rPr>
            <w:spacing w:val="-3"/>
          </w:rPr>
          <w:t xml:space="preserve"> </w:t>
        </w:r>
        <w:r>
          <w:t>decimal printf("1/3 in float: %f\n", a);</w:t>
        </w:r>
      </w:moveTo>
    </w:p>
    <w:p w14:paraId="456AF976" w14:textId="77777777" w:rsidR="00870050" w:rsidRDefault="00870050">
      <w:pPr>
        <w:pStyle w:val="CodeBlockBPBHEB"/>
        <w:pPrChange w:id="261" w:author="Abhiram Arali" w:date="2024-11-13T10:13:00Z">
          <w:pPr>
            <w:pStyle w:val="BodyText"/>
            <w:spacing w:line="275" w:lineRule="exact"/>
            <w:ind w:left="347"/>
          </w:pPr>
        </w:pPrChange>
      </w:pPr>
      <w:moveTo w:id="262" w:author="Abhiram Arali" w:date="2024-11-12T14:37:00Z">
        <w:r>
          <w:t>return</w:t>
        </w:r>
        <w:r>
          <w:rPr>
            <w:spacing w:val="-2"/>
          </w:rPr>
          <w:t xml:space="preserve"> </w:t>
        </w:r>
        <w:r>
          <w:rPr>
            <w:spacing w:val="-5"/>
          </w:rPr>
          <w:t>0;</w:t>
        </w:r>
      </w:moveTo>
    </w:p>
    <w:p w14:paraId="33F100EE" w14:textId="77777777" w:rsidR="00870050" w:rsidRDefault="00870050">
      <w:pPr>
        <w:pStyle w:val="CodeBlockBPBHEB"/>
        <w:pPrChange w:id="263" w:author="Abhiram Arali" w:date="2024-11-13T10:13:00Z">
          <w:pPr>
            <w:pStyle w:val="BodyText"/>
            <w:spacing w:before="21"/>
          </w:pPr>
        </w:pPrChange>
      </w:pPr>
    </w:p>
    <w:p w14:paraId="3FBD74DD" w14:textId="77777777" w:rsidR="00870050" w:rsidRDefault="00870050">
      <w:pPr>
        <w:pStyle w:val="CodeBlockBPBHEB"/>
        <w:rPr>
          <w:sz w:val="24"/>
        </w:rPr>
        <w:pPrChange w:id="264" w:author="Abhiram Arali" w:date="2024-11-13T10:13:00Z">
          <w:pPr>
            <w:ind w:left="107"/>
          </w:pPr>
        </w:pPrChange>
      </w:pPr>
      <w:moveTo w:id="265" w:author="Abhiram Arali" w:date="2024-11-12T14:37:00Z">
        <w:r>
          <w:rPr>
            <w:spacing w:val="-10"/>
            <w:sz w:val="24"/>
          </w:rPr>
          <w:t>}</w:t>
        </w:r>
      </w:moveTo>
    </w:p>
    <w:moveToRangeEnd w:id="257"/>
    <w:p w14:paraId="1C7E614D" w14:textId="68EF35D3" w:rsidR="00E57A4D" w:rsidRDefault="00A87255">
      <w:pPr>
        <w:pStyle w:val="NormalBPBHEB"/>
        <w:rPr>
          <w:sz w:val="20"/>
        </w:rPr>
        <w:pPrChange w:id="266" w:author="Abhiram Arali" w:date="2024-11-12T14:37:00Z">
          <w:pPr>
            <w:pStyle w:val="BodyText"/>
            <w:spacing w:before="47"/>
          </w:pPr>
        </w:pPrChange>
      </w:pPr>
      <w:del w:id="267" w:author="Abhiram Arali" w:date="2024-11-12T14:37:00Z">
        <w:r w:rsidDel="00870050">
          <w:rPr>
            <w:noProof/>
            <w:lang w:val="en-IN" w:eastAsia="en-IN"/>
            <w:rPrChange w:id="268" w:author="Unknown">
              <w:rPr>
                <w:noProof/>
                <w:lang w:val="en-IN" w:eastAsia="en-IN"/>
              </w:rPr>
            </w:rPrChange>
          </w:rPr>
          <mc:AlternateContent>
            <mc:Choice Requires="wps">
              <w:drawing>
                <wp:anchor distT="0" distB="0" distL="0" distR="0" simplePos="0" relativeHeight="487595008" behindDoc="1" locked="0" layoutInCell="1" allowOverlap="1" wp14:anchorId="109AFAA6" wp14:editId="3BF0D032">
                  <wp:simplePos x="0" y="0"/>
                  <wp:positionH relativeFrom="page">
                    <wp:posOffset>843076</wp:posOffset>
                  </wp:positionH>
                  <wp:positionV relativeFrom="paragraph">
                    <wp:posOffset>194765</wp:posOffset>
                  </wp:positionV>
                  <wp:extent cx="5876290" cy="2113915"/>
                  <wp:effectExtent l="0" t="0" r="0" b="0"/>
                  <wp:wrapTopAndBottom/>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2113915"/>
                          </a:xfrm>
                          <a:prstGeom prst="rect">
                            <a:avLst/>
                          </a:prstGeom>
                          <a:ln w="6096">
                            <a:solidFill>
                              <a:srgbClr val="000000"/>
                            </a:solidFill>
                            <a:prstDash val="solid"/>
                          </a:ln>
                        </wps:spPr>
                        <wps:txbx>
                          <w:txbxContent>
                            <w:p w14:paraId="2B88564A" w14:textId="5422B42E" w:rsidR="00531AAA" w:rsidDel="00870050" w:rsidRDefault="00531AAA">
                              <w:pPr>
                                <w:pStyle w:val="BodyText"/>
                                <w:spacing w:before="18" w:line="499" w:lineRule="auto"/>
                                <w:ind w:left="107" w:right="7328"/>
                              </w:pPr>
                              <w:moveFromRangeStart w:id="269" w:author="Abhiram Arali" w:date="2024-11-12T14:37:00Z" w:name="move182314643"/>
                              <w:moveFrom w:id="270" w:author="Abhiram Arali" w:date="2024-11-12T14:37:00Z">
                                <w:r w:rsidDel="00870050">
                                  <w:t>#include</w:t>
                                </w:r>
                                <w:r w:rsidDel="00870050">
                                  <w:rPr>
                                    <w:spacing w:val="-15"/>
                                  </w:rPr>
                                  <w:t xml:space="preserve"> </w:t>
                                </w:r>
                                <w:r w:rsidDel="00870050">
                                  <w:t>&lt;stdio.h&gt; int main() {</w:t>
                                </w:r>
                              </w:moveFrom>
                            </w:p>
                            <w:p w14:paraId="286318B2" w14:textId="3E2E7958" w:rsidR="00531AAA" w:rsidDel="00870050" w:rsidRDefault="00531AAA">
                              <w:pPr>
                                <w:pStyle w:val="BodyText"/>
                                <w:spacing w:line="499" w:lineRule="auto"/>
                                <w:ind w:left="347" w:right="2148"/>
                              </w:pPr>
                              <w:moveFrom w:id="271" w:author="Abhiram Arali" w:date="2024-11-12T14:37:00Z">
                                <w:r w:rsidDel="00870050">
                                  <w:t>float</w:t>
                                </w:r>
                                <w:r w:rsidDel="00870050">
                                  <w:rPr>
                                    <w:spacing w:val="-3"/>
                                  </w:rPr>
                                  <w:t xml:space="preserve"> </w:t>
                                </w:r>
                                <w:r w:rsidDel="00870050">
                                  <w:t>a</w:t>
                                </w:r>
                                <w:r w:rsidDel="00870050">
                                  <w:rPr>
                                    <w:spacing w:val="-3"/>
                                  </w:rPr>
                                  <w:t xml:space="preserve"> </w:t>
                                </w:r>
                                <w:r w:rsidDel="00870050">
                                  <w:t>=</w:t>
                                </w:r>
                                <w:r w:rsidDel="00870050">
                                  <w:rPr>
                                    <w:spacing w:val="-5"/>
                                  </w:rPr>
                                  <w:t xml:space="preserve"> </w:t>
                                </w:r>
                                <w:r w:rsidDel="00870050">
                                  <w:t>1.0</w:t>
                                </w:r>
                                <w:r w:rsidDel="00870050">
                                  <w:rPr>
                                    <w:spacing w:val="-3"/>
                                  </w:rPr>
                                  <w:t xml:space="preserve"> </w:t>
                                </w:r>
                                <w:r w:rsidDel="00870050">
                                  <w:t>/</w:t>
                                </w:r>
                                <w:r w:rsidDel="00870050">
                                  <w:rPr>
                                    <w:spacing w:val="-3"/>
                                  </w:rPr>
                                  <w:t xml:space="preserve"> </w:t>
                                </w:r>
                                <w:r w:rsidDel="00870050">
                                  <w:t>3.0;</w:t>
                                </w:r>
                                <w:r w:rsidDel="00870050">
                                  <w:rPr>
                                    <w:spacing w:val="40"/>
                                  </w:rPr>
                                  <w:t xml:space="preserve"> </w:t>
                                </w:r>
                                <w:r w:rsidDel="00870050">
                                  <w:t>//</w:t>
                                </w:r>
                                <w:r w:rsidDel="00870050">
                                  <w:rPr>
                                    <w:spacing w:val="-3"/>
                                  </w:rPr>
                                  <w:t xml:space="preserve"> </w:t>
                                </w:r>
                                <w:r w:rsidDel="00870050">
                                  <w:t>Division</w:t>
                                </w:r>
                                <w:r w:rsidDel="00870050">
                                  <w:rPr>
                                    <w:spacing w:val="-3"/>
                                  </w:rPr>
                                  <w:t xml:space="preserve"> </w:t>
                                </w:r>
                                <w:r w:rsidDel="00870050">
                                  <w:t>leading</w:t>
                                </w:r>
                                <w:r w:rsidDel="00870050">
                                  <w:rPr>
                                    <w:spacing w:val="-3"/>
                                  </w:rPr>
                                  <w:t xml:space="preserve"> </w:t>
                                </w:r>
                                <w:r w:rsidDel="00870050">
                                  <w:t>to</w:t>
                                </w:r>
                                <w:r w:rsidDel="00870050">
                                  <w:rPr>
                                    <w:spacing w:val="-3"/>
                                  </w:rPr>
                                  <w:t xml:space="preserve"> </w:t>
                                </w:r>
                                <w:r w:rsidDel="00870050">
                                  <w:t>a</w:t>
                                </w:r>
                                <w:r w:rsidDel="00870050">
                                  <w:rPr>
                                    <w:spacing w:val="-4"/>
                                  </w:rPr>
                                  <w:t xml:space="preserve"> </w:t>
                                </w:r>
                                <w:r w:rsidDel="00870050">
                                  <w:t>repeating</w:t>
                                </w:r>
                                <w:r w:rsidDel="00870050">
                                  <w:rPr>
                                    <w:spacing w:val="-3"/>
                                  </w:rPr>
                                  <w:t xml:space="preserve"> </w:t>
                                </w:r>
                                <w:r w:rsidDel="00870050">
                                  <w:t>decimal printf("1/3 in float: %f\n", a);</w:t>
                                </w:r>
                              </w:moveFrom>
                            </w:p>
                            <w:p w14:paraId="7CB726E6" w14:textId="6A40DBC3" w:rsidR="00531AAA" w:rsidDel="00870050" w:rsidRDefault="00531AAA">
                              <w:pPr>
                                <w:pStyle w:val="BodyText"/>
                                <w:spacing w:line="275" w:lineRule="exact"/>
                                <w:ind w:left="347"/>
                              </w:pPr>
                              <w:moveFrom w:id="272" w:author="Abhiram Arali" w:date="2024-11-12T14:37:00Z">
                                <w:r w:rsidDel="00870050">
                                  <w:t>return</w:t>
                                </w:r>
                                <w:r w:rsidDel="00870050">
                                  <w:rPr>
                                    <w:spacing w:val="-2"/>
                                  </w:rPr>
                                  <w:t xml:space="preserve"> </w:t>
                                </w:r>
                                <w:r w:rsidDel="00870050">
                                  <w:rPr>
                                    <w:spacing w:val="-5"/>
                                  </w:rPr>
                                  <w:t>0;</w:t>
                                </w:r>
                              </w:moveFrom>
                            </w:p>
                            <w:p w14:paraId="195C3547" w14:textId="553BA9EC" w:rsidR="00531AAA" w:rsidDel="00870050" w:rsidRDefault="00531AAA">
                              <w:pPr>
                                <w:pStyle w:val="BodyText"/>
                                <w:spacing w:before="21"/>
                              </w:pPr>
                            </w:p>
                            <w:p w14:paraId="017491AE" w14:textId="6CF293A8" w:rsidR="00531AAA" w:rsidRDefault="00531AAA">
                              <w:pPr>
                                <w:ind w:left="107"/>
                                <w:rPr>
                                  <w:sz w:val="24"/>
                                </w:rPr>
                              </w:pPr>
                              <w:moveFrom w:id="273" w:author="Abhiram Arali" w:date="2024-11-12T14:37:00Z">
                                <w:r w:rsidDel="00870050">
                                  <w:rPr>
                                    <w:spacing w:val="-10"/>
                                    <w:sz w:val="24"/>
                                  </w:rPr>
                                  <w:t>}</w:t>
                                </w:r>
                              </w:moveFrom>
                              <w:moveFromRangeEnd w:id="269"/>
                            </w:p>
                          </w:txbxContent>
                        </wps:txbx>
                        <wps:bodyPr wrap="square" lIns="0" tIns="0" rIns="0" bIns="0" rtlCol="0">
                          <a:noAutofit/>
                        </wps:bodyPr>
                      </wps:wsp>
                    </a:graphicData>
                  </a:graphic>
                </wp:anchor>
              </w:drawing>
            </mc:Choice>
            <mc:Fallback>
              <w:pict>
                <v:shape w14:anchorId="109AFAA6" id="Textbox 34" o:spid="_x0000_s1040" type="#_x0000_t202" style="position:absolute;left:0;text-align:left;margin-left:66.4pt;margin-top:15.35pt;width:462.7pt;height:166.45pt;z-index:-15721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" filled="f" strokeweight=".48pt">
                  <v:path arrowok="t"/>
                  <v:textbox inset="0,0,0,0">
                    <w:txbxContent>
                      <w:p w14:paraId="2B88564A" w14:textId="5422B42E" w:rsidR="00531AAA" w:rsidDel="00870050" w:rsidRDefault="00531AAA">
                        <w:pPr>
                          <w:pStyle w:val="BodyText"/>
                          <w:spacing w:before="18" w:line="499" w:lineRule="auto"/>
                          <w:ind w:left="107" w:right="7328"/>
                        </w:pPr>
                        <w:moveFromRangeStart w:id="274" w:author="Abhiram Arali" w:date="2024-11-12T14:37:00Z" w:name="move182314643"/>
                        <w:moveFrom w:id="275" w:author="Abhiram Arali" w:date="2024-11-12T14:37:00Z">
                          <w:r w:rsidDel="00870050">
                            <w:t>#include</w:t>
                          </w:r>
                          <w:r w:rsidDel="00870050">
                            <w:rPr>
                              <w:spacing w:val="-15"/>
                            </w:rPr>
                            <w:t xml:space="preserve"> </w:t>
                          </w:r>
                          <w:r w:rsidDel="00870050">
                            <w:t>&lt;stdio.h&gt; int main() {</w:t>
                          </w:r>
                        </w:moveFrom>
                      </w:p>
                      <w:p w14:paraId="286318B2" w14:textId="3E2E7958" w:rsidR="00531AAA" w:rsidDel="00870050" w:rsidRDefault="00531AAA">
                        <w:pPr>
                          <w:pStyle w:val="BodyText"/>
                          <w:spacing w:line="499" w:lineRule="auto"/>
                          <w:ind w:left="347" w:right="2148"/>
                        </w:pPr>
                        <w:moveFrom w:id="276" w:author="Abhiram Arali" w:date="2024-11-12T14:37:00Z">
                          <w:r w:rsidDel="00870050">
                            <w:t>float</w:t>
                          </w:r>
                          <w:r w:rsidDel="00870050">
                            <w:rPr>
                              <w:spacing w:val="-3"/>
                            </w:rPr>
                            <w:t xml:space="preserve"> </w:t>
                          </w:r>
                          <w:r w:rsidDel="00870050">
                            <w:t>a</w:t>
                          </w:r>
                          <w:r w:rsidDel="00870050">
                            <w:rPr>
                              <w:spacing w:val="-3"/>
                            </w:rPr>
                            <w:t xml:space="preserve"> </w:t>
                          </w:r>
                          <w:r w:rsidDel="00870050">
                            <w:t>=</w:t>
                          </w:r>
                          <w:r w:rsidDel="00870050">
                            <w:rPr>
                              <w:spacing w:val="-5"/>
                            </w:rPr>
                            <w:t xml:space="preserve"> </w:t>
                          </w:r>
                          <w:r w:rsidDel="00870050">
                            <w:t>1.0</w:t>
                          </w:r>
                          <w:r w:rsidDel="00870050">
                            <w:rPr>
                              <w:spacing w:val="-3"/>
                            </w:rPr>
                            <w:t xml:space="preserve"> </w:t>
                          </w:r>
                          <w:r w:rsidDel="00870050">
                            <w:t>/</w:t>
                          </w:r>
                          <w:r w:rsidDel="00870050">
                            <w:rPr>
                              <w:spacing w:val="-3"/>
                            </w:rPr>
                            <w:t xml:space="preserve"> </w:t>
                          </w:r>
                          <w:r w:rsidDel="00870050">
                            <w:t>3.0;</w:t>
                          </w:r>
                          <w:r w:rsidDel="00870050">
                            <w:rPr>
                              <w:spacing w:val="40"/>
                            </w:rPr>
                            <w:t xml:space="preserve"> </w:t>
                          </w:r>
                          <w:r w:rsidDel="00870050">
                            <w:t>//</w:t>
                          </w:r>
                          <w:r w:rsidDel="00870050">
                            <w:rPr>
                              <w:spacing w:val="-3"/>
                            </w:rPr>
                            <w:t xml:space="preserve"> </w:t>
                          </w:r>
                          <w:r w:rsidDel="00870050">
                            <w:t>Division</w:t>
                          </w:r>
                          <w:r w:rsidDel="00870050">
                            <w:rPr>
                              <w:spacing w:val="-3"/>
                            </w:rPr>
                            <w:t xml:space="preserve"> </w:t>
                          </w:r>
                          <w:r w:rsidDel="00870050">
                            <w:t>leading</w:t>
                          </w:r>
                          <w:r w:rsidDel="00870050">
                            <w:rPr>
                              <w:spacing w:val="-3"/>
                            </w:rPr>
                            <w:t xml:space="preserve"> </w:t>
                          </w:r>
                          <w:r w:rsidDel="00870050">
                            <w:t>to</w:t>
                          </w:r>
                          <w:r w:rsidDel="00870050">
                            <w:rPr>
                              <w:spacing w:val="-3"/>
                            </w:rPr>
                            <w:t xml:space="preserve"> </w:t>
                          </w:r>
                          <w:r w:rsidDel="00870050">
                            <w:t>a</w:t>
                          </w:r>
                          <w:r w:rsidDel="00870050">
                            <w:rPr>
                              <w:spacing w:val="-4"/>
                            </w:rPr>
                            <w:t xml:space="preserve"> </w:t>
                          </w:r>
                          <w:r w:rsidDel="00870050">
                            <w:t>repeating</w:t>
                          </w:r>
                          <w:r w:rsidDel="00870050">
                            <w:rPr>
                              <w:spacing w:val="-3"/>
                            </w:rPr>
                            <w:t xml:space="preserve"> </w:t>
                          </w:r>
                          <w:r w:rsidDel="00870050">
                            <w:t>decimal printf("1/3 in float: %f\n", a);</w:t>
                          </w:r>
                        </w:moveFrom>
                      </w:p>
                      <w:p w14:paraId="7CB726E6" w14:textId="6A40DBC3" w:rsidR="00531AAA" w:rsidDel="00870050" w:rsidRDefault="00531AAA">
                        <w:pPr>
                          <w:pStyle w:val="BodyText"/>
                          <w:spacing w:line="275" w:lineRule="exact"/>
                          <w:ind w:left="347"/>
                        </w:pPr>
                        <w:moveFrom w:id="277" w:author="Abhiram Arali" w:date="2024-11-12T14:37:00Z">
                          <w:r w:rsidDel="00870050">
                            <w:t>return</w:t>
                          </w:r>
                          <w:r w:rsidDel="00870050">
                            <w:rPr>
                              <w:spacing w:val="-2"/>
                            </w:rPr>
                            <w:t xml:space="preserve"> </w:t>
                          </w:r>
                          <w:r w:rsidDel="00870050">
                            <w:rPr>
                              <w:spacing w:val="-5"/>
                            </w:rPr>
                            <w:t>0;</w:t>
                          </w:r>
                        </w:moveFrom>
                      </w:p>
                      <w:p w14:paraId="195C3547" w14:textId="553BA9EC" w:rsidR="00531AAA" w:rsidDel="00870050" w:rsidRDefault="00531AAA">
                        <w:pPr>
                          <w:pStyle w:val="BodyText"/>
                          <w:spacing w:before="21"/>
                        </w:pPr>
                      </w:p>
                      <w:p w14:paraId="017491AE" w14:textId="6CF293A8" w:rsidR="00531AAA" w:rsidRDefault="00531AAA">
                        <w:pPr>
                          <w:ind w:left="107"/>
                          <w:rPr>
                            <w:sz w:val="24"/>
                          </w:rPr>
                        </w:pPr>
                        <w:moveFrom w:id="278" w:author="Abhiram Arali" w:date="2024-11-12T14:37:00Z">
                          <w:r w:rsidDel="00870050">
                            <w:rPr>
                              <w:spacing w:val="-10"/>
                              <w:sz w:val="24"/>
                            </w:rPr>
                            <w:t>}</w:t>
                          </w:r>
                        </w:moveFrom>
                        <w:moveFromRangeEnd w:id="274"/>
                      </w:p>
                    </w:txbxContent>
                  </v:textbox>
                  <w10:wrap type="topAndBottom" anchorx="page"/>
                </v:shape>
              </w:pict>
            </mc:Fallback>
          </mc:AlternateContent>
        </w:r>
      </w:del>
    </w:p>
    <w:p w14:paraId="37678FF4" w14:textId="76E76168" w:rsidR="00E57A4D" w:rsidRDefault="006165A4">
      <w:pPr>
        <w:pStyle w:val="NormalBPBHEB"/>
        <w:pPrChange w:id="279" w:author="Abhiram Arali" w:date="2024-11-12T14:37:00Z">
          <w:pPr>
            <w:spacing w:before="167"/>
            <w:ind w:left="220"/>
          </w:pPr>
        </w:pPrChange>
      </w:pPr>
      <w:ins w:id="280" w:author="Abhiram Arali" w:date="2024-11-12T14:37:00Z">
        <w:r>
          <w:t xml:space="preserve">The </w:t>
        </w:r>
      </w:ins>
      <w:r>
        <w:t>output</w:t>
      </w:r>
      <w:ins w:id="281" w:author="Abhiram Arali" w:date="2024-11-12T14:37:00Z">
        <w:r>
          <w:t xml:space="preserve"> is as follows</w:t>
        </w:r>
      </w:ins>
      <w:r>
        <w:t>:</w:t>
      </w:r>
    </w:p>
    <w:p w14:paraId="19DB90DE" w14:textId="77777777" w:rsidR="00F074AB" w:rsidRDefault="00F074AB">
      <w:pPr>
        <w:pStyle w:val="CodeBlockBPBHEB"/>
        <w:pPrChange w:id="282" w:author="Abhiram Arali" w:date="2024-11-13T10:13:00Z">
          <w:pPr>
            <w:pStyle w:val="BodyText"/>
            <w:spacing w:before="18"/>
            <w:ind w:left="107"/>
          </w:pPr>
        </w:pPrChange>
      </w:pPr>
      <w:moveToRangeStart w:id="283" w:author="Abhiram Arali" w:date="2024-11-12T14:37:00Z" w:name="move182314658"/>
      <w:moveTo w:id="284" w:author="Abhiram Arali" w:date="2024-11-12T14:37:00Z">
        <w:r>
          <w:t>1/3</w:t>
        </w:r>
        <w:r>
          <w:rPr>
            <w:spacing w:val="-1"/>
          </w:rPr>
          <w:t xml:space="preserve"> </w:t>
        </w:r>
        <w:r>
          <w:t>in</w:t>
        </w:r>
        <w:r>
          <w:rPr>
            <w:spacing w:val="-1"/>
          </w:rPr>
          <w:t xml:space="preserve"> </w:t>
        </w:r>
        <w:r>
          <w:t xml:space="preserve">float: </w:t>
        </w:r>
        <w:r>
          <w:rPr>
            <w:spacing w:val="-2"/>
          </w:rPr>
          <w:t>0.333333</w:t>
        </w:r>
      </w:moveTo>
    </w:p>
    <w:moveToRangeEnd w:id="283"/>
    <w:p w14:paraId="1B0A5A56" w14:textId="3BFC6423" w:rsidR="00E57A4D" w:rsidRDefault="00A87255">
      <w:pPr>
        <w:pStyle w:val="NormalBPBHEB"/>
        <w:rPr>
          <w:sz w:val="20"/>
        </w:rPr>
        <w:pPrChange w:id="285" w:author="Abhiram Arali" w:date="2024-11-12T14:37:00Z">
          <w:pPr>
            <w:pStyle w:val="BodyText"/>
            <w:spacing w:before="47"/>
          </w:pPr>
        </w:pPrChange>
      </w:pPr>
      <w:del w:id="286" w:author="Abhiram Arali" w:date="2024-11-12T14:37:00Z">
        <w:r w:rsidDel="00F074AB">
          <w:rPr>
            <w:noProof/>
            <w:lang w:val="en-IN" w:eastAsia="en-IN"/>
            <w:rPrChange w:id="287" w:author="Unknown">
              <w:rPr>
                <w:noProof/>
                <w:lang w:val="en-IN" w:eastAsia="en-IN"/>
              </w:rPr>
            </w:rPrChange>
          </w:rPr>
          <w:lastRenderedPageBreak/>
          <mc:AlternateContent>
            <mc:Choice Requires="wps">
              <w:drawing>
                <wp:anchor distT="0" distB="0" distL="0" distR="0" simplePos="0" relativeHeight="487595520" behindDoc="1" locked="0" layoutInCell="1" allowOverlap="1" wp14:anchorId="04458DF4" wp14:editId="5C9A540D">
                  <wp:simplePos x="0" y="0"/>
                  <wp:positionH relativeFrom="page">
                    <wp:posOffset>843076</wp:posOffset>
                  </wp:positionH>
                  <wp:positionV relativeFrom="paragraph">
                    <wp:posOffset>194578</wp:posOffset>
                  </wp:positionV>
                  <wp:extent cx="5876290" cy="292735"/>
                  <wp:effectExtent l="0" t="0" r="0" b="0"/>
                  <wp:wrapTopAndBottom/>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292735"/>
                          </a:xfrm>
                          <a:prstGeom prst="rect">
                            <a:avLst/>
                          </a:prstGeom>
                          <a:ln w="6096">
                            <a:solidFill>
                              <a:srgbClr val="000000"/>
                            </a:solidFill>
                            <a:prstDash val="solid"/>
                          </a:ln>
                        </wps:spPr>
                        <wps:txbx>
                          <w:txbxContent>
                            <w:p w14:paraId="1B11A5AD" w14:textId="482DDC1E" w:rsidR="00531AAA" w:rsidRDefault="00531AAA">
                              <w:pPr>
                                <w:pStyle w:val="BodyText"/>
                                <w:spacing w:before="18"/>
                                <w:ind w:left="107"/>
                              </w:pPr>
                              <w:moveFromRangeStart w:id="288" w:author="Abhiram Arali" w:date="2024-11-12T14:37:00Z" w:name="move182314658"/>
                              <w:moveFrom w:id="289" w:author="Abhiram Arali" w:date="2024-11-12T14:37:00Z">
                                <w:r w:rsidDel="00F074AB">
                                  <w:t>1/3</w:t>
                                </w:r>
                                <w:r w:rsidDel="00F074AB">
                                  <w:rPr>
                                    <w:spacing w:val="-1"/>
                                  </w:rPr>
                                  <w:t xml:space="preserve"> </w:t>
                                </w:r>
                                <w:r w:rsidDel="00F074AB">
                                  <w:t>in</w:t>
                                </w:r>
                                <w:r w:rsidDel="00F074AB">
                                  <w:rPr>
                                    <w:spacing w:val="-1"/>
                                  </w:rPr>
                                  <w:t xml:space="preserve"> </w:t>
                                </w:r>
                                <w:r w:rsidDel="00F074AB">
                                  <w:t xml:space="preserve">float: </w:t>
                                </w:r>
                                <w:r w:rsidDel="00F074AB">
                                  <w:rPr>
                                    <w:spacing w:val="-2"/>
                                  </w:rPr>
                                  <w:t>0.333333</w:t>
                                </w:r>
                              </w:moveFrom>
                              <w:moveFromRangeEnd w:id="288"/>
                            </w:p>
                          </w:txbxContent>
                        </wps:txbx>
                        <wps:bodyPr wrap="square" lIns="0" tIns="0" rIns="0" bIns="0" rtlCol="0">
                          <a:noAutofit/>
                        </wps:bodyPr>
                      </wps:wsp>
                    </a:graphicData>
                  </a:graphic>
                </wp:anchor>
              </w:drawing>
            </mc:Choice>
            <mc:Fallback>
              <w:pict>
                <v:shape w14:anchorId="04458DF4" id="Textbox 35" o:spid="_x0000_s1041" type="#_x0000_t202" style="position:absolute;left:0;text-align:left;margin-left:66.4pt;margin-top:15.3pt;width:462.7pt;height:23.05pt;z-index:-15720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" filled="f" strokeweight=".48pt">
                  <v:path arrowok="t"/>
                  <v:textbox inset="0,0,0,0">
                    <w:txbxContent>
                      <w:p w14:paraId="1B11A5AD" w14:textId="482DDC1E" w:rsidR="00531AAA" w:rsidRDefault="00531AAA">
                        <w:pPr>
                          <w:pStyle w:val="BodyText"/>
                          <w:spacing w:before="18"/>
                          <w:ind w:left="107"/>
                        </w:pPr>
                        <w:moveFromRangeStart w:id="290" w:author="Abhiram Arali" w:date="2024-11-12T14:37:00Z" w:name="move182314658"/>
                        <w:moveFrom w:id="291" w:author="Abhiram Arali" w:date="2024-11-12T14:37:00Z">
                          <w:r w:rsidDel="00F074AB">
                            <w:t>1/3</w:t>
                          </w:r>
                          <w:r w:rsidDel="00F074AB">
                            <w:rPr>
                              <w:spacing w:val="-1"/>
                            </w:rPr>
                            <w:t xml:space="preserve"> </w:t>
                          </w:r>
                          <w:r w:rsidDel="00F074AB">
                            <w:t>in</w:t>
                          </w:r>
                          <w:r w:rsidDel="00F074AB">
                            <w:rPr>
                              <w:spacing w:val="-1"/>
                            </w:rPr>
                            <w:t xml:space="preserve"> </w:t>
                          </w:r>
                          <w:r w:rsidDel="00F074AB">
                            <w:t xml:space="preserve">float: </w:t>
                          </w:r>
                          <w:r w:rsidDel="00F074AB">
                            <w:rPr>
                              <w:spacing w:val="-2"/>
                            </w:rPr>
                            <w:t>0.333333</w:t>
                          </w:r>
                        </w:moveFrom>
                        <w:moveFromRangeEnd w:id="290"/>
                      </w:p>
                    </w:txbxContent>
                  </v:textbox>
                  <w10:wrap type="topAndBottom" anchorx="page"/>
                </v:shape>
              </w:pict>
            </mc:Fallback>
          </mc:AlternateContent>
        </w:r>
      </w:del>
    </w:p>
    <w:p w14:paraId="77384EC9" w14:textId="77777777" w:rsidR="00E57A4D" w:rsidRDefault="00A87255" w:rsidP="00F074AB">
      <w:pPr>
        <w:pStyle w:val="NormalBPBHEB"/>
        <w:rPr>
          <w:ins w:id="292" w:author="Abhiram Arali" w:date="2024-11-12T14:37:00Z"/>
        </w:rPr>
      </w:pPr>
      <w:r>
        <w:t>In</w:t>
      </w:r>
      <w:r>
        <w:rPr>
          <w:spacing w:val="-1"/>
        </w:rPr>
        <w:t xml:space="preserve"> </w:t>
      </w:r>
      <w:r>
        <w:t>this</w:t>
      </w:r>
      <w:r>
        <w:rPr>
          <w:spacing w:val="-1"/>
        </w:rPr>
        <w:t xml:space="preserve"> </w:t>
      </w:r>
      <w:r>
        <w:t>case,</w:t>
      </w:r>
      <w:r>
        <w:rPr>
          <w:spacing w:val="-1"/>
        </w:rPr>
        <w:t xml:space="preserve"> </w:t>
      </w:r>
      <w:r>
        <w:t>1.0</w:t>
      </w:r>
      <w:r>
        <w:rPr>
          <w:spacing w:val="-1"/>
        </w:rPr>
        <w:t xml:space="preserve"> </w:t>
      </w:r>
      <w:r>
        <w:t>/</w:t>
      </w:r>
      <w:r>
        <w:rPr>
          <w:spacing w:val="-1"/>
        </w:rPr>
        <w:t xml:space="preserve"> </w:t>
      </w:r>
      <w:r>
        <w:t>3.0</w:t>
      </w:r>
      <w:r>
        <w:rPr>
          <w:spacing w:val="-1"/>
        </w:rPr>
        <w:t xml:space="preserve"> </w:t>
      </w:r>
      <w:r>
        <w:t>results</w:t>
      </w:r>
      <w:r>
        <w:rPr>
          <w:spacing w:val="-1"/>
        </w:rPr>
        <w:t xml:space="preserve"> </w:t>
      </w:r>
      <w:r>
        <w:t>in</w:t>
      </w:r>
      <w:r>
        <w:rPr>
          <w:spacing w:val="-1"/>
        </w:rPr>
        <w:t xml:space="preserve"> </w:t>
      </w:r>
      <w:r>
        <w:t>0.333333,</w:t>
      </w:r>
      <w:r>
        <w:rPr>
          <w:spacing w:val="-1"/>
        </w:rPr>
        <w:t xml:space="preserve"> </w:t>
      </w:r>
      <w:r>
        <w:t>which</w:t>
      </w:r>
      <w:r>
        <w:rPr>
          <w:spacing w:val="-3"/>
        </w:rPr>
        <w:t xml:space="preserve"> </w:t>
      </w:r>
      <w:r>
        <w:t>is</w:t>
      </w:r>
      <w:r>
        <w:rPr>
          <w:spacing w:val="-1"/>
        </w:rPr>
        <w:t xml:space="preserve"> </w:t>
      </w:r>
      <w:r>
        <w:t>an</w:t>
      </w:r>
      <w:r>
        <w:rPr>
          <w:spacing w:val="-1"/>
        </w:rPr>
        <w:t xml:space="preserve"> </w:t>
      </w:r>
      <w:r>
        <w:t>approximation</w:t>
      </w:r>
      <w:r>
        <w:rPr>
          <w:spacing w:val="-1"/>
        </w:rPr>
        <w:t xml:space="preserve"> </w:t>
      </w:r>
      <w:r>
        <w:t>of</w:t>
      </w:r>
      <w:r>
        <w:rPr>
          <w:spacing w:val="-2"/>
        </w:rPr>
        <w:t xml:space="preserve"> </w:t>
      </w:r>
      <w:r>
        <w:t>the</w:t>
      </w:r>
      <w:r>
        <w:rPr>
          <w:spacing w:val="-2"/>
        </w:rPr>
        <w:t xml:space="preserve"> </w:t>
      </w:r>
      <w:r>
        <w:t>repeating</w:t>
      </w:r>
      <w:r>
        <w:rPr>
          <w:spacing w:val="-1"/>
        </w:rPr>
        <w:t xml:space="preserve"> </w:t>
      </w:r>
      <w:r>
        <w:t>decimal. The precision of the result is limited by the float data type.</w:t>
      </w:r>
    </w:p>
    <w:p w14:paraId="4BDDC007" w14:textId="77777777" w:rsidR="00517E43" w:rsidRDefault="00517E43">
      <w:pPr>
        <w:pStyle w:val="NormalBPBHEB"/>
        <w:pPrChange w:id="293" w:author="Abhiram Arali" w:date="2024-11-12T14:37:00Z">
          <w:pPr>
            <w:pStyle w:val="BodyText"/>
            <w:spacing w:before="164" w:line="360" w:lineRule="auto"/>
            <w:ind w:left="220"/>
          </w:pPr>
        </w:pPrChange>
      </w:pPr>
    </w:p>
    <w:p w14:paraId="4633620A" w14:textId="77777777" w:rsidR="00E57A4D" w:rsidRDefault="00A87255">
      <w:pPr>
        <w:pStyle w:val="Heading2BPBHEB"/>
        <w:pPrChange w:id="294" w:author="Abhiram Arali" w:date="2024-11-12T14:37:00Z">
          <w:pPr>
            <w:pStyle w:val="Heading1"/>
            <w:spacing w:before="161"/>
          </w:pPr>
        </w:pPrChange>
      </w:pPr>
      <w:r>
        <w:t>Double</w:t>
      </w:r>
    </w:p>
    <w:p w14:paraId="3C44FE90" w14:textId="1EBCD8E7" w:rsidR="00E57A4D" w:rsidDel="00517E43" w:rsidRDefault="00E57A4D">
      <w:pPr>
        <w:rPr>
          <w:del w:id="295" w:author="Abhiram Arali" w:date="2024-11-12T14:37:00Z"/>
        </w:rPr>
        <w:sectPr w:rsidR="00E57A4D" w:rsidDel="00517E43">
          <w:pgSz w:w="11910" w:h="16840"/>
          <w:pgMar w:top="1540" w:right="1220" w:bottom="1200" w:left="1220" w:header="758" w:footer="1000" w:gutter="0"/>
          <w:cols w:space="720"/>
        </w:sectPr>
      </w:pPr>
    </w:p>
    <w:p w14:paraId="3DE6A77D" w14:textId="2F9B093D" w:rsidR="00E57A4D" w:rsidRDefault="00A87255" w:rsidP="00AC343D">
      <w:pPr>
        <w:pStyle w:val="NormalBPBHEB"/>
        <w:rPr>
          <w:ins w:id="296" w:author="Abhiram Arali" w:date="2024-11-12T14:37:00Z"/>
        </w:rPr>
      </w:pPr>
      <w:r>
        <w:t>In C, the double data type is used to represent double-precision floating-point numbers, providing higher precision than the float data type. A double typically occupies 8 bytes (64 bits)</w:t>
      </w:r>
      <w:r>
        <w:rPr>
          <w:spacing w:val="-2"/>
        </w:rPr>
        <w:t xml:space="preserve"> </w:t>
      </w:r>
      <w:r>
        <w:t>of</w:t>
      </w:r>
      <w:r>
        <w:rPr>
          <w:spacing w:val="-1"/>
        </w:rPr>
        <w:t xml:space="preserve"> </w:t>
      </w:r>
      <w:r>
        <w:t>memory</w:t>
      </w:r>
      <w:r>
        <w:rPr>
          <w:spacing w:val="-1"/>
        </w:rPr>
        <w:t xml:space="preserve"> </w:t>
      </w:r>
      <w:r>
        <w:t>and</w:t>
      </w:r>
      <w:r>
        <w:rPr>
          <w:spacing w:val="-1"/>
        </w:rPr>
        <w:t xml:space="preserve"> </w:t>
      </w:r>
      <w:r>
        <w:t>can</w:t>
      </w:r>
      <w:r>
        <w:rPr>
          <w:spacing w:val="-1"/>
        </w:rPr>
        <w:t xml:space="preserve"> </w:t>
      </w:r>
      <w:r>
        <w:t>store</w:t>
      </w:r>
      <w:r>
        <w:rPr>
          <w:spacing w:val="-2"/>
        </w:rPr>
        <w:t xml:space="preserve"> </w:t>
      </w:r>
      <w:r>
        <w:t>values</w:t>
      </w:r>
      <w:r>
        <w:rPr>
          <w:spacing w:val="-2"/>
        </w:rPr>
        <w:t xml:space="preserve"> </w:t>
      </w:r>
      <w:r>
        <w:t>in</w:t>
      </w:r>
      <w:r>
        <w:rPr>
          <w:spacing w:val="-1"/>
        </w:rPr>
        <w:t xml:space="preserve"> </w:t>
      </w:r>
      <w:r>
        <w:t>the</w:t>
      </w:r>
      <w:r>
        <w:rPr>
          <w:spacing w:val="-2"/>
        </w:rPr>
        <w:t xml:space="preserve"> </w:t>
      </w:r>
      <w:r>
        <w:t>approximate</w:t>
      </w:r>
      <w:r>
        <w:rPr>
          <w:spacing w:val="-2"/>
        </w:rPr>
        <w:t xml:space="preserve"> </w:t>
      </w:r>
      <w:r>
        <w:t>range</w:t>
      </w:r>
      <w:r>
        <w:rPr>
          <w:spacing w:val="-2"/>
        </w:rPr>
        <w:t xml:space="preserve"> </w:t>
      </w:r>
      <w:r>
        <w:t>of</w:t>
      </w:r>
      <w:r>
        <w:rPr>
          <w:spacing w:val="-2"/>
        </w:rPr>
        <w:t xml:space="preserve"> </w:t>
      </w:r>
      <w:r>
        <w:t>1.7E-308</w:t>
      </w:r>
      <w:r>
        <w:rPr>
          <w:spacing w:val="-1"/>
        </w:rPr>
        <w:t xml:space="preserve"> </w:t>
      </w:r>
      <w:r>
        <w:t>to</w:t>
      </w:r>
      <w:r>
        <w:rPr>
          <w:spacing w:val="-1"/>
        </w:rPr>
        <w:t xml:space="preserve"> </w:t>
      </w:r>
      <w:r>
        <w:t>1.7E+308,</w:t>
      </w:r>
      <w:r>
        <w:rPr>
          <w:spacing w:val="-1"/>
        </w:rPr>
        <w:t xml:space="preserve"> </w:t>
      </w:r>
      <w:r>
        <w:t>with around 15-16 digits of precision. The double data type is useful for applications that require more</w:t>
      </w:r>
      <w:r>
        <w:rPr>
          <w:spacing w:val="-6"/>
        </w:rPr>
        <w:t xml:space="preserve"> </w:t>
      </w:r>
      <w:r>
        <w:t>precision</w:t>
      </w:r>
      <w:r>
        <w:rPr>
          <w:spacing w:val="-5"/>
        </w:rPr>
        <w:t xml:space="preserve"> </w:t>
      </w:r>
      <w:r>
        <w:t>in</w:t>
      </w:r>
      <w:r>
        <w:rPr>
          <w:spacing w:val="-4"/>
        </w:rPr>
        <w:t xml:space="preserve"> </w:t>
      </w:r>
      <w:r>
        <w:t>calculations,</w:t>
      </w:r>
      <w:r>
        <w:rPr>
          <w:spacing w:val="-5"/>
        </w:rPr>
        <w:t xml:space="preserve"> </w:t>
      </w:r>
      <w:r>
        <w:t>such</w:t>
      </w:r>
      <w:r>
        <w:rPr>
          <w:spacing w:val="-5"/>
        </w:rPr>
        <w:t xml:space="preserve"> </w:t>
      </w:r>
      <w:r>
        <w:t>as</w:t>
      </w:r>
      <w:r>
        <w:rPr>
          <w:spacing w:val="-5"/>
        </w:rPr>
        <w:t xml:space="preserve"> </w:t>
      </w:r>
      <w:r>
        <w:t>scientific</w:t>
      </w:r>
      <w:r>
        <w:rPr>
          <w:spacing w:val="-6"/>
        </w:rPr>
        <w:t xml:space="preserve"> </w:t>
      </w:r>
      <w:r>
        <w:t>computations,</w:t>
      </w:r>
      <w:r>
        <w:rPr>
          <w:spacing w:val="-5"/>
        </w:rPr>
        <w:t xml:space="preserve"> </w:t>
      </w:r>
      <w:r>
        <w:t>where</w:t>
      </w:r>
      <w:r>
        <w:rPr>
          <w:spacing w:val="-7"/>
        </w:rPr>
        <w:t xml:space="preserve"> </w:t>
      </w:r>
      <w:r>
        <w:t>very</w:t>
      </w:r>
      <w:r>
        <w:rPr>
          <w:spacing w:val="-2"/>
        </w:rPr>
        <w:t xml:space="preserve"> </w:t>
      </w:r>
      <w:r>
        <w:t>large</w:t>
      </w:r>
      <w:r>
        <w:rPr>
          <w:spacing w:val="-7"/>
        </w:rPr>
        <w:t xml:space="preserve"> </w:t>
      </w:r>
      <w:r>
        <w:t>or</w:t>
      </w:r>
      <w:r>
        <w:rPr>
          <w:spacing w:val="-6"/>
        </w:rPr>
        <w:t xml:space="preserve"> </w:t>
      </w:r>
      <w:r>
        <w:t>very</w:t>
      </w:r>
      <w:r>
        <w:rPr>
          <w:spacing w:val="-6"/>
        </w:rPr>
        <w:t xml:space="preserve"> </w:t>
      </w:r>
      <w:r>
        <w:t>small numbers are involved</w:t>
      </w:r>
      <w:del w:id="297" w:author="Abhiram Arali" w:date="2024-11-12T14:37:00Z">
        <w:r w:rsidDel="00213F22">
          <w:delText>,</w:delText>
        </w:r>
      </w:del>
      <w:r>
        <w:t xml:space="preserve"> or where high accuracy is critical.</w:t>
      </w:r>
    </w:p>
    <w:p w14:paraId="05474DE4" w14:textId="77777777" w:rsidR="00FA4106" w:rsidRDefault="00FA4106">
      <w:pPr>
        <w:pStyle w:val="NormalBPBHEB"/>
        <w:pPrChange w:id="298" w:author="Abhiram Arali" w:date="2024-11-12T14:37:00Z">
          <w:pPr>
            <w:pStyle w:val="BodyText"/>
            <w:spacing w:before="88" w:line="360" w:lineRule="auto"/>
            <w:ind w:left="220" w:right="218"/>
            <w:jc w:val="both"/>
          </w:pPr>
        </w:pPrChange>
      </w:pPr>
    </w:p>
    <w:p w14:paraId="54B443B2" w14:textId="5B4E1BF9" w:rsidR="00E57A4D" w:rsidRDefault="00A87255">
      <w:pPr>
        <w:pStyle w:val="Heading3BPBHEB"/>
        <w:pPrChange w:id="299" w:author="Abhiram Arali" w:date="2024-11-12T14:37:00Z">
          <w:pPr>
            <w:pStyle w:val="BodyText"/>
            <w:spacing w:before="161"/>
            <w:ind w:left="220"/>
            <w:jc w:val="both"/>
          </w:pPr>
        </w:pPrChange>
      </w:pPr>
      <w:r>
        <w:t>Declaring</w:t>
      </w:r>
      <w:r>
        <w:rPr>
          <w:spacing w:val="-1"/>
        </w:rPr>
        <w:t xml:space="preserve"> </w:t>
      </w:r>
      <w:r>
        <w:t>and</w:t>
      </w:r>
      <w:r>
        <w:rPr>
          <w:spacing w:val="-2"/>
        </w:rPr>
        <w:t xml:space="preserve"> </w:t>
      </w:r>
      <w:r w:rsidR="00183DFF">
        <w:t>using</w:t>
      </w:r>
      <w:r w:rsidR="00183DFF">
        <w:rPr>
          <w:spacing w:val="-1"/>
        </w:rPr>
        <w:t xml:space="preserve"> </w:t>
      </w:r>
      <w:r>
        <w:rPr>
          <w:spacing w:val="-2"/>
        </w:rPr>
        <w:t>double</w:t>
      </w:r>
      <w:del w:id="300" w:author="Abhiram Arali" w:date="2024-11-12T14:37:00Z">
        <w:r w:rsidDel="006D4646">
          <w:rPr>
            <w:spacing w:val="-2"/>
          </w:rPr>
          <w:delText>:</w:delText>
        </w:r>
      </w:del>
    </w:p>
    <w:p w14:paraId="2295E2FA" w14:textId="49031632" w:rsidR="00E57A4D" w:rsidDel="003145F7" w:rsidRDefault="00E57A4D">
      <w:pPr>
        <w:pStyle w:val="BodyText"/>
        <w:spacing w:before="21"/>
        <w:rPr>
          <w:del w:id="301" w:author="Abhiram Arali" w:date="2024-11-12T14:37:00Z"/>
        </w:rPr>
      </w:pPr>
    </w:p>
    <w:p w14:paraId="6B314618" w14:textId="1AE0C1A2" w:rsidR="00E57A4D" w:rsidRDefault="00A87255" w:rsidP="003145F7">
      <w:pPr>
        <w:pStyle w:val="NormalBPBHEB"/>
        <w:rPr>
          <w:ins w:id="302" w:author="Abhiram Arali" w:date="2024-11-12T14:37:00Z"/>
        </w:rPr>
      </w:pPr>
      <w:r>
        <w:t>Like</w:t>
      </w:r>
      <w:r>
        <w:rPr>
          <w:spacing w:val="-8"/>
        </w:rPr>
        <w:t xml:space="preserve"> </w:t>
      </w:r>
      <w:r>
        <w:t>other</w:t>
      </w:r>
      <w:r>
        <w:rPr>
          <w:spacing w:val="-8"/>
        </w:rPr>
        <w:t xml:space="preserve"> </w:t>
      </w:r>
      <w:r>
        <w:t>data</w:t>
      </w:r>
      <w:r>
        <w:rPr>
          <w:spacing w:val="-8"/>
        </w:rPr>
        <w:t xml:space="preserve"> </w:t>
      </w:r>
      <w:r>
        <w:t>types</w:t>
      </w:r>
      <w:r>
        <w:rPr>
          <w:spacing w:val="-8"/>
        </w:rPr>
        <w:t xml:space="preserve"> </w:t>
      </w:r>
      <w:r>
        <w:t>in</w:t>
      </w:r>
      <w:r>
        <w:rPr>
          <w:spacing w:val="-4"/>
        </w:rPr>
        <w:t xml:space="preserve"> </w:t>
      </w:r>
      <w:r>
        <w:t>C,</w:t>
      </w:r>
      <w:r>
        <w:rPr>
          <w:spacing w:val="-7"/>
        </w:rPr>
        <w:t xml:space="preserve"> </w:t>
      </w:r>
      <w:r>
        <w:t>you</w:t>
      </w:r>
      <w:r>
        <w:rPr>
          <w:spacing w:val="-7"/>
        </w:rPr>
        <w:t xml:space="preserve"> </w:t>
      </w:r>
      <w:r>
        <w:t>can</w:t>
      </w:r>
      <w:r>
        <w:rPr>
          <w:spacing w:val="-7"/>
        </w:rPr>
        <w:t xml:space="preserve"> </w:t>
      </w:r>
      <w:r>
        <w:t>declare</w:t>
      </w:r>
      <w:r>
        <w:rPr>
          <w:spacing w:val="-9"/>
        </w:rPr>
        <w:t xml:space="preserve"> </w:t>
      </w:r>
      <w:r>
        <w:t>and</w:t>
      </w:r>
      <w:r>
        <w:rPr>
          <w:spacing w:val="-7"/>
        </w:rPr>
        <w:t xml:space="preserve"> </w:t>
      </w:r>
      <w:r>
        <w:t>initialize</w:t>
      </w:r>
      <w:r>
        <w:rPr>
          <w:spacing w:val="-9"/>
        </w:rPr>
        <w:t xml:space="preserve"> </w:t>
      </w:r>
      <w:r>
        <w:t>a</w:t>
      </w:r>
      <w:r>
        <w:rPr>
          <w:spacing w:val="-8"/>
        </w:rPr>
        <w:t xml:space="preserve"> </w:t>
      </w:r>
      <w:r>
        <w:t>double</w:t>
      </w:r>
      <w:r>
        <w:rPr>
          <w:spacing w:val="-8"/>
        </w:rPr>
        <w:t xml:space="preserve"> </w:t>
      </w:r>
      <w:r>
        <w:t>variable</w:t>
      </w:r>
      <w:r>
        <w:rPr>
          <w:spacing w:val="-8"/>
        </w:rPr>
        <w:t xml:space="preserve"> </w:t>
      </w:r>
      <w:r>
        <w:t>in</w:t>
      </w:r>
      <w:r>
        <w:rPr>
          <w:spacing w:val="-7"/>
        </w:rPr>
        <w:t xml:space="preserve"> </w:t>
      </w:r>
      <w:r>
        <w:t>a</w:t>
      </w:r>
      <w:r>
        <w:rPr>
          <w:spacing w:val="-8"/>
        </w:rPr>
        <w:t xml:space="preserve"> </w:t>
      </w:r>
      <w:r>
        <w:t>similar</w:t>
      </w:r>
      <w:r>
        <w:rPr>
          <w:spacing w:val="-8"/>
        </w:rPr>
        <w:t xml:space="preserve"> </w:t>
      </w:r>
      <w:r>
        <w:t>manner. Here</w:t>
      </w:r>
      <w:ins w:id="303" w:author="Abhiram Arali" w:date="2024-11-12T14:43:00Z">
        <w:r w:rsidR="00D87391">
          <w:t xml:space="preserve"> i</w:t>
        </w:r>
      </w:ins>
      <w:del w:id="304" w:author="Abhiram Arali" w:date="2024-11-12T14:43:00Z">
        <w:r w:rsidDel="00D87391">
          <w:delText>’</w:delText>
        </w:r>
      </w:del>
      <w:r>
        <w:t xml:space="preserve">s an </w:t>
      </w:r>
      <w:commentRangeStart w:id="305"/>
      <w:r>
        <w:t>example</w:t>
      </w:r>
      <w:commentRangeEnd w:id="305"/>
      <w:r w:rsidR="00D1183B">
        <w:rPr>
          <w:rStyle w:val="CommentReference"/>
          <w:rFonts w:asciiTheme="minorHAnsi" w:eastAsiaTheme="minorHAnsi" w:hAnsiTheme="minorHAnsi" w:cstheme="minorBidi"/>
        </w:rPr>
        <w:commentReference w:id="305"/>
      </w:r>
      <w:r>
        <w:t>:</w:t>
      </w:r>
    </w:p>
    <w:p w14:paraId="794F81AB" w14:textId="7983B671" w:rsidR="00531AAA" w:rsidDel="00531AAA" w:rsidRDefault="00531AAA" w:rsidP="00531AAA">
      <w:pPr>
        <w:pStyle w:val="NormalBPBHEB"/>
        <w:rPr>
          <w:ins w:id="306" w:author="Hii" w:date="2024-11-14T13:33:00Z"/>
          <w:del w:id="307" w:author="Hii" w:date="2024-11-14T13:33:00Z"/>
        </w:rPr>
      </w:pPr>
      <w:del w:id="308" w:author="Hii" w:date="2024-11-14T13:33:00Z">
        <w:r w:rsidDel="00531AAA">
          <w:rPr>
            <w:noProof/>
            <w:lang w:val="en-IN" w:eastAsia="en-IN"/>
          </w:rPr>
          <mc:AlternateContent>
            <mc:Choice Requires="wpg">
              <w:drawing>
                <wp:anchor distT="0" distB="0" distL="0" distR="0" simplePos="0" relativeHeight="487596032" behindDoc="1" locked="0" layoutInCell="1" allowOverlap="1" wp14:anchorId="35645B4F" wp14:editId="4CFB12CC">
                  <wp:simplePos x="0" y="0"/>
                  <wp:positionH relativeFrom="page">
                    <wp:posOffset>912876</wp:posOffset>
                  </wp:positionH>
                  <wp:positionV relativeFrom="paragraph">
                    <wp:posOffset>1583647</wp:posOffset>
                  </wp:positionV>
                  <wp:extent cx="5074674" cy="2720721"/>
                  <wp:effectExtent l="0" t="0" r="0" b="0"/>
                  <wp:wrapTopAndBottom/>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74674" cy="2720721"/>
                            <a:chOff x="74676" y="1482682"/>
                            <a:chExt cx="5074674" cy="2720721"/>
                          </a:xfrm>
                        </wpg:grpSpPr>
                        <wps:wsp>
                          <wps:cNvPr id="40" name="Textbox 39"/>
                          <wps:cNvSpPr txBox="1"/>
                          <wps:spPr>
                            <a:xfrm>
                              <a:off x="227075" y="1482682"/>
                              <a:ext cx="1228725" cy="168910"/>
                            </a:xfrm>
                            <a:prstGeom prst="rect">
                              <a:avLst/>
                            </a:prstGeom>
                          </wps:spPr>
                          <wps:txbx>
                            <w:txbxContent>
                              <w:p w14:paraId="76053429" w14:textId="43B8E1E5" w:rsidR="00531AAA" w:rsidRDefault="00531AAA">
                                <w:pPr>
                                  <w:spacing w:line="266" w:lineRule="exact"/>
                                  <w:rPr>
                                    <w:sz w:val="24"/>
                                  </w:rPr>
                                </w:pPr>
                                <w:del w:id="309" w:author="Hii" w:date="2024-11-14T13:33:00Z">
                                  <w:r w:rsidDel="00531AAA">
                                    <w:rPr>
                                      <w:sz w:val="24"/>
                                    </w:rPr>
                                    <w:delText>double sum = a</w:delText>
                                  </w:r>
                                  <w:r w:rsidDel="00531AAA">
                                    <w:rPr>
                                      <w:spacing w:val="-2"/>
                                      <w:sz w:val="24"/>
                                    </w:rPr>
                                    <w:delText xml:space="preserve"> </w:delText>
                                  </w:r>
                                  <w:r w:rsidDel="00531AAA">
                                    <w:rPr>
                                      <w:sz w:val="24"/>
                                    </w:rPr>
                                    <w:delText>+</w:delText>
                                  </w:r>
                                  <w:r w:rsidDel="00531AAA">
                                    <w:rPr>
                                      <w:spacing w:val="-1"/>
                                      <w:sz w:val="24"/>
                                    </w:rPr>
                                    <w:delText xml:space="preserve"> </w:delText>
                                  </w:r>
                                  <w:r w:rsidDel="00531AAA">
                                    <w:rPr>
                                      <w:spacing w:val="-5"/>
                                      <w:sz w:val="24"/>
                                    </w:rPr>
                                    <w:delText>b;</w:delText>
                                  </w:r>
                                </w:del>
                              </w:p>
                            </w:txbxContent>
                          </wps:txbx>
                          <wps:bodyPr wrap="square" lIns="0" tIns="0" rIns="0" bIns="0" rtlCol="0">
                            <a:noAutofit/>
                          </wps:bodyPr>
                        </wps:wsp>
                        <wps:wsp>
                          <wps:cNvPr id="41" name="Textbox 40"/>
                          <wps:cNvSpPr txBox="1"/>
                          <wps:spPr>
                            <a:xfrm>
                              <a:off x="1939790" y="1482682"/>
                              <a:ext cx="1989455" cy="168910"/>
                            </a:xfrm>
                            <a:prstGeom prst="rect">
                              <a:avLst/>
                            </a:prstGeom>
                          </wps:spPr>
                          <wps:txbx>
                            <w:txbxContent>
                              <w:p w14:paraId="14730779" w14:textId="77777777" w:rsidR="00531AAA" w:rsidRDefault="00531AAA">
                                <w:pPr>
                                  <w:spacing w:line="266" w:lineRule="exact"/>
                                  <w:rPr>
                                    <w:sz w:val="24"/>
                                  </w:rPr>
                                </w:pPr>
                                <w:r>
                                  <w:rPr>
                                    <w:sz w:val="24"/>
                                  </w:rPr>
                                  <w:t>// Addition of</w:t>
                                </w:r>
                                <w:r>
                                  <w:rPr>
                                    <w:spacing w:val="-1"/>
                                    <w:sz w:val="24"/>
                                  </w:rPr>
                                  <w:t xml:space="preserve"> </w:t>
                                </w:r>
                                <w:r>
                                  <w:rPr>
                                    <w:sz w:val="24"/>
                                  </w:rPr>
                                  <w:t xml:space="preserve">two double </w:t>
                                </w:r>
                                <w:r>
                                  <w:rPr>
                                    <w:spacing w:val="-2"/>
                                    <w:sz w:val="24"/>
                                  </w:rPr>
                                  <w:t>values</w:t>
                                </w:r>
                              </w:p>
                            </w:txbxContent>
                          </wps:txbx>
                          <wps:bodyPr wrap="square" lIns="0" tIns="0" rIns="0" bIns="0" rtlCol="0">
                            <a:noAutofit/>
                          </wps:bodyPr>
                        </wps:wsp>
                        <wps:wsp>
                          <wps:cNvPr id="42" name="Textbox 41"/>
                          <wps:cNvSpPr txBox="1"/>
                          <wps:spPr>
                            <a:xfrm>
                              <a:off x="227075" y="1847172"/>
                              <a:ext cx="1431290" cy="168910"/>
                            </a:xfrm>
                            <a:prstGeom prst="rect">
                              <a:avLst/>
                            </a:prstGeom>
                          </wps:spPr>
                          <wps:txbx>
                            <w:txbxContent>
                              <w:p w14:paraId="4078054F" w14:textId="77777777" w:rsidR="00531AAA" w:rsidRDefault="00531AAA">
                                <w:pPr>
                                  <w:spacing w:line="266" w:lineRule="exact"/>
                                  <w:rPr>
                                    <w:sz w:val="24"/>
                                  </w:rPr>
                                </w:pPr>
                                <w:r>
                                  <w:rPr>
                                    <w:sz w:val="24"/>
                                  </w:rPr>
                                  <w:t>double</w:t>
                                </w:r>
                                <w:r>
                                  <w:rPr>
                                    <w:spacing w:val="-1"/>
                                    <w:sz w:val="24"/>
                                  </w:rPr>
                                  <w:t xml:space="preserve"> </w:t>
                                </w:r>
                                <w:r>
                                  <w:rPr>
                                    <w:sz w:val="24"/>
                                  </w:rPr>
                                  <w:t>product</w:t>
                                </w:r>
                                <w:r>
                                  <w:rPr>
                                    <w:spacing w:val="-1"/>
                                    <w:sz w:val="24"/>
                                  </w:rPr>
                                  <w:t xml:space="preserve"> </w:t>
                                </w:r>
                                <w:r>
                                  <w:rPr>
                                    <w:sz w:val="24"/>
                                  </w:rPr>
                                  <w:t>= a</w:t>
                                </w:r>
                                <w:r>
                                  <w:rPr>
                                    <w:spacing w:val="-3"/>
                                    <w:sz w:val="24"/>
                                  </w:rPr>
                                  <w:t xml:space="preserve"> </w:t>
                                </w:r>
                                <w:r>
                                  <w:rPr>
                                    <w:sz w:val="24"/>
                                  </w:rPr>
                                  <w:t xml:space="preserve">* </w:t>
                                </w:r>
                                <w:r>
                                  <w:rPr>
                                    <w:spacing w:val="-5"/>
                                    <w:sz w:val="24"/>
                                  </w:rPr>
                                  <w:t>b;</w:t>
                                </w:r>
                              </w:p>
                            </w:txbxContent>
                          </wps:txbx>
                          <wps:bodyPr wrap="square" lIns="0" tIns="0" rIns="0" bIns="0" rtlCol="0">
                            <a:noAutofit/>
                          </wps:bodyPr>
                        </wps:wsp>
                        <wps:wsp>
                          <wps:cNvPr id="43" name="Textbox 42"/>
                          <wps:cNvSpPr txBox="1"/>
                          <wps:spPr>
                            <a:xfrm>
                              <a:off x="1988212" y="1847172"/>
                              <a:ext cx="2318385" cy="168910"/>
                            </a:xfrm>
                            <a:prstGeom prst="rect">
                              <a:avLst/>
                            </a:prstGeom>
                          </wps:spPr>
                          <wps:txbx>
                            <w:txbxContent>
                              <w:p w14:paraId="1359EEF8" w14:textId="77777777" w:rsidR="00531AAA" w:rsidRDefault="00531AAA">
                                <w:pPr>
                                  <w:spacing w:line="266" w:lineRule="exact"/>
                                  <w:rPr>
                                    <w:sz w:val="24"/>
                                  </w:rPr>
                                </w:pPr>
                                <w:r>
                                  <w:rPr>
                                    <w:sz w:val="24"/>
                                  </w:rPr>
                                  <w:t>//</w:t>
                                </w:r>
                                <w:r>
                                  <w:rPr>
                                    <w:spacing w:val="-1"/>
                                    <w:sz w:val="24"/>
                                  </w:rPr>
                                  <w:t xml:space="preserve"> </w:t>
                                </w:r>
                                <w:r>
                                  <w:rPr>
                                    <w:sz w:val="24"/>
                                  </w:rPr>
                                  <w:t>Multiplication</w:t>
                                </w:r>
                                <w:r>
                                  <w:rPr>
                                    <w:spacing w:val="-1"/>
                                    <w:sz w:val="24"/>
                                  </w:rPr>
                                  <w:t xml:space="preserve"> </w:t>
                                </w:r>
                                <w:r>
                                  <w:rPr>
                                    <w:sz w:val="24"/>
                                  </w:rPr>
                                  <w:t>of</w:t>
                                </w:r>
                                <w:r>
                                  <w:rPr>
                                    <w:spacing w:val="-2"/>
                                    <w:sz w:val="24"/>
                                  </w:rPr>
                                  <w:t xml:space="preserve"> </w:t>
                                </w:r>
                                <w:r>
                                  <w:rPr>
                                    <w:sz w:val="24"/>
                                  </w:rPr>
                                  <w:t>two</w:t>
                                </w:r>
                                <w:r>
                                  <w:rPr>
                                    <w:spacing w:val="-1"/>
                                    <w:sz w:val="24"/>
                                  </w:rPr>
                                  <w:t xml:space="preserve"> </w:t>
                                </w:r>
                                <w:r>
                                  <w:rPr>
                                    <w:sz w:val="24"/>
                                  </w:rPr>
                                  <w:t>double</w:t>
                                </w:r>
                                <w:r>
                                  <w:rPr>
                                    <w:spacing w:val="-1"/>
                                    <w:sz w:val="24"/>
                                  </w:rPr>
                                  <w:t xml:space="preserve"> </w:t>
                                </w:r>
                                <w:r>
                                  <w:rPr>
                                    <w:spacing w:val="-2"/>
                                    <w:sz w:val="24"/>
                                  </w:rPr>
                                  <w:t>values</w:t>
                                </w:r>
                              </w:p>
                            </w:txbxContent>
                          </wps:txbx>
                          <wps:bodyPr wrap="square" lIns="0" tIns="0" rIns="0" bIns="0" rtlCol="0">
                            <a:noAutofit/>
                          </wps:bodyPr>
                        </wps:wsp>
                        <wps:wsp>
                          <wps:cNvPr id="44" name="Textbox 43"/>
                          <wps:cNvSpPr txBox="1"/>
                          <wps:spPr>
                            <a:xfrm>
                              <a:off x="227075" y="2211408"/>
                              <a:ext cx="2007870" cy="168910"/>
                            </a:xfrm>
                            <a:prstGeom prst="rect">
                              <a:avLst/>
                            </a:prstGeom>
                          </wps:spPr>
                          <wps:txbx>
                            <w:txbxContent>
                              <w:p w14:paraId="0E3718FF" w14:textId="77777777" w:rsidR="00531AAA" w:rsidRDefault="00531AAA">
                                <w:pPr>
                                  <w:spacing w:line="266" w:lineRule="exact"/>
                                  <w:rPr>
                                    <w:sz w:val="24"/>
                                  </w:rPr>
                                </w:pPr>
                                <w:r>
                                  <w:rPr>
                                    <w:sz w:val="24"/>
                                  </w:rPr>
                                  <w:t>printf("Value</w:t>
                                </w:r>
                                <w:r>
                                  <w:rPr>
                                    <w:spacing w:val="-3"/>
                                    <w:sz w:val="24"/>
                                  </w:rPr>
                                  <w:t xml:space="preserve"> </w:t>
                                </w:r>
                                <w:r>
                                  <w:rPr>
                                    <w:sz w:val="24"/>
                                  </w:rPr>
                                  <w:t>of</w:t>
                                </w:r>
                                <w:r>
                                  <w:rPr>
                                    <w:spacing w:val="-1"/>
                                    <w:sz w:val="24"/>
                                  </w:rPr>
                                  <w:t xml:space="preserve"> </w:t>
                                </w:r>
                                <w:r>
                                  <w:rPr>
                                    <w:sz w:val="24"/>
                                  </w:rPr>
                                  <w:t>a:</w:t>
                                </w:r>
                                <w:r>
                                  <w:rPr>
                                    <w:spacing w:val="-1"/>
                                    <w:sz w:val="24"/>
                                  </w:rPr>
                                  <w:t xml:space="preserve"> </w:t>
                                </w:r>
                                <w:r>
                                  <w:rPr>
                                    <w:sz w:val="24"/>
                                  </w:rPr>
                                  <w:t xml:space="preserve">%.15lf\n", </w:t>
                                </w:r>
                                <w:r>
                                  <w:rPr>
                                    <w:spacing w:val="-5"/>
                                    <w:sz w:val="24"/>
                                  </w:rPr>
                                  <w:t>a);</w:t>
                                </w:r>
                              </w:p>
                            </w:txbxContent>
                          </wps:txbx>
                          <wps:bodyPr wrap="square" lIns="0" tIns="0" rIns="0" bIns="0" rtlCol="0">
                            <a:noAutofit/>
                          </wps:bodyPr>
                        </wps:wsp>
                        <wps:wsp>
                          <wps:cNvPr id="45" name="Textbox 44"/>
                          <wps:cNvSpPr txBox="1"/>
                          <wps:spPr>
                            <a:xfrm>
                              <a:off x="2526800" y="2211408"/>
                              <a:ext cx="2622550" cy="168910"/>
                            </a:xfrm>
                            <a:prstGeom prst="rect">
                              <a:avLst/>
                            </a:prstGeom>
                          </wps:spPr>
                          <wps:txbx>
                            <w:txbxContent>
                              <w:p w14:paraId="4832109F" w14:textId="77777777" w:rsidR="00531AAA" w:rsidRDefault="00531AAA">
                                <w:pPr>
                                  <w:spacing w:line="266" w:lineRule="exact"/>
                                  <w:rPr>
                                    <w:sz w:val="24"/>
                                  </w:rPr>
                                </w:pPr>
                                <w:r>
                                  <w:rPr>
                                    <w:sz w:val="24"/>
                                  </w:rPr>
                                  <w:t>//</w:t>
                                </w:r>
                                <w:r>
                                  <w:rPr>
                                    <w:spacing w:val="-1"/>
                                    <w:sz w:val="24"/>
                                  </w:rPr>
                                  <w:t xml:space="preserve"> </w:t>
                                </w:r>
                                <w:r>
                                  <w:rPr>
                                    <w:sz w:val="24"/>
                                  </w:rPr>
                                  <w:t>Printing a</w:t>
                                </w:r>
                                <w:r>
                                  <w:rPr>
                                    <w:spacing w:val="-1"/>
                                    <w:sz w:val="24"/>
                                  </w:rPr>
                                  <w:t xml:space="preserve"> </w:t>
                                </w:r>
                                <w:r>
                                  <w:rPr>
                                    <w:sz w:val="24"/>
                                  </w:rPr>
                                  <w:t>double</w:t>
                                </w:r>
                                <w:r>
                                  <w:rPr>
                                    <w:spacing w:val="-1"/>
                                    <w:sz w:val="24"/>
                                  </w:rPr>
                                  <w:t xml:space="preserve"> </w:t>
                                </w:r>
                                <w:r>
                                  <w:rPr>
                                    <w:sz w:val="24"/>
                                  </w:rPr>
                                  <w:t xml:space="preserve">with 15 decimal </w:t>
                                </w:r>
                                <w:r>
                                  <w:rPr>
                                    <w:spacing w:val="-2"/>
                                    <w:sz w:val="24"/>
                                  </w:rPr>
                                  <w:t>places</w:t>
                                </w:r>
                              </w:p>
                            </w:txbxContent>
                          </wps:txbx>
                          <wps:bodyPr wrap="square" lIns="0" tIns="0" rIns="0" bIns="0" rtlCol="0">
                            <a:noAutofit/>
                          </wps:bodyPr>
                        </wps:wsp>
                        <wps:wsp>
                          <wps:cNvPr id="46" name="Textbox 45"/>
                          <wps:cNvSpPr txBox="1"/>
                          <wps:spPr>
                            <a:xfrm>
                              <a:off x="227075" y="2575644"/>
                              <a:ext cx="3773170" cy="1261745"/>
                            </a:xfrm>
                            <a:prstGeom prst="rect">
                              <a:avLst/>
                            </a:prstGeom>
                          </wps:spPr>
                          <wps:txbx>
                            <w:txbxContent>
                              <w:p w14:paraId="7FFDFAB3" w14:textId="77777777" w:rsidR="00531AAA" w:rsidRDefault="00531AAA">
                                <w:pPr>
                                  <w:spacing w:line="266" w:lineRule="exact"/>
                                  <w:rPr>
                                    <w:sz w:val="24"/>
                                  </w:rPr>
                                </w:pPr>
                                <w:r>
                                  <w:rPr>
                                    <w:sz w:val="24"/>
                                  </w:rPr>
                                  <w:t>printf("Value</w:t>
                                </w:r>
                                <w:r>
                                  <w:rPr>
                                    <w:spacing w:val="-3"/>
                                    <w:sz w:val="24"/>
                                  </w:rPr>
                                  <w:t xml:space="preserve"> </w:t>
                                </w:r>
                                <w:r>
                                  <w:rPr>
                                    <w:sz w:val="24"/>
                                  </w:rPr>
                                  <w:t>of</w:t>
                                </w:r>
                                <w:r>
                                  <w:rPr>
                                    <w:spacing w:val="-2"/>
                                    <w:sz w:val="24"/>
                                  </w:rPr>
                                  <w:t xml:space="preserve"> </w:t>
                                </w:r>
                                <w:r>
                                  <w:rPr>
                                    <w:sz w:val="24"/>
                                  </w:rPr>
                                  <w:t>b:</w:t>
                                </w:r>
                                <w:r>
                                  <w:rPr>
                                    <w:spacing w:val="1"/>
                                    <w:sz w:val="24"/>
                                  </w:rPr>
                                  <w:t xml:space="preserve"> </w:t>
                                </w:r>
                                <w:r>
                                  <w:rPr>
                                    <w:sz w:val="24"/>
                                  </w:rPr>
                                  <w:t xml:space="preserve">%.15lf\n", </w:t>
                                </w:r>
                                <w:r>
                                  <w:rPr>
                                    <w:spacing w:val="-5"/>
                                    <w:sz w:val="24"/>
                                  </w:rPr>
                                  <w:t>b);</w:t>
                                </w:r>
                              </w:p>
                              <w:p w14:paraId="4D878FF3" w14:textId="77777777" w:rsidR="00531AAA" w:rsidRDefault="00531AAA">
                                <w:pPr>
                                  <w:spacing w:before="21"/>
                                  <w:rPr>
                                    <w:sz w:val="24"/>
                                  </w:rPr>
                                </w:pPr>
                              </w:p>
                              <w:p w14:paraId="64AA3EE8" w14:textId="77777777" w:rsidR="00531AAA" w:rsidRDefault="00531AAA">
                                <w:pPr>
                                  <w:spacing w:line="499" w:lineRule="auto"/>
                                  <w:rPr>
                                    <w:sz w:val="24"/>
                                  </w:rPr>
                                </w:pPr>
                                <w:r>
                                  <w:rPr>
                                    <w:sz w:val="24"/>
                                  </w:rPr>
                                  <w:t>printf("Sum</w:t>
                                </w:r>
                                <w:r>
                                  <w:rPr>
                                    <w:spacing w:val="-4"/>
                                    <w:sz w:val="24"/>
                                  </w:rPr>
                                  <w:t xml:space="preserve"> </w:t>
                                </w:r>
                                <w:r>
                                  <w:rPr>
                                    <w:sz w:val="24"/>
                                  </w:rPr>
                                  <w:t>of</w:t>
                                </w:r>
                                <w:r>
                                  <w:rPr>
                                    <w:spacing w:val="-4"/>
                                    <w:sz w:val="24"/>
                                  </w:rPr>
                                  <w:t xml:space="preserve"> </w:t>
                                </w:r>
                                <w:r>
                                  <w:rPr>
                                    <w:sz w:val="24"/>
                                  </w:rPr>
                                  <w:t>a</w:t>
                                </w:r>
                                <w:r>
                                  <w:rPr>
                                    <w:spacing w:val="-6"/>
                                    <w:sz w:val="24"/>
                                  </w:rPr>
                                  <w:t xml:space="preserve"> </w:t>
                                </w:r>
                                <w:r>
                                  <w:rPr>
                                    <w:sz w:val="24"/>
                                  </w:rPr>
                                  <w:t>and</w:t>
                                </w:r>
                                <w:r>
                                  <w:rPr>
                                    <w:spacing w:val="-4"/>
                                    <w:sz w:val="24"/>
                                  </w:rPr>
                                  <w:t xml:space="preserve"> </w:t>
                                </w:r>
                                <w:r>
                                  <w:rPr>
                                    <w:sz w:val="24"/>
                                  </w:rPr>
                                  <w:t>b:</w:t>
                                </w:r>
                                <w:r>
                                  <w:rPr>
                                    <w:spacing w:val="-4"/>
                                    <w:sz w:val="24"/>
                                  </w:rPr>
                                  <w:t xml:space="preserve"> </w:t>
                                </w:r>
                                <w:r>
                                  <w:rPr>
                                    <w:sz w:val="24"/>
                                  </w:rPr>
                                  <w:t>%.15lf\n",</w:t>
                                </w:r>
                                <w:r>
                                  <w:rPr>
                                    <w:spacing w:val="-4"/>
                                    <w:sz w:val="24"/>
                                  </w:rPr>
                                  <w:t xml:space="preserve"> </w:t>
                                </w:r>
                                <w:r>
                                  <w:rPr>
                                    <w:sz w:val="24"/>
                                  </w:rPr>
                                  <w:t>sum);</w:t>
                                </w:r>
                                <w:r>
                                  <w:rPr>
                                    <w:spacing w:val="40"/>
                                    <w:sz w:val="24"/>
                                  </w:rPr>
                                  <w:t xml:space="preserve"> </w:t>
                                </w:r>
                                <w:r>
                                  <w:rPr>
                                    <w:sz w:val="24"/>
                                  </w:rPr>
                                  <w:t>//</w:t>
                                </w:r>
                                <w:r>
                                  <w:rPr>
                                    <w:spacing w:val="-4"/>
                                    <w:sz w:val="24"/>
                                  </w:rPr>
                                  <w:t xml:space="preserve"> </w:t>
                                </w:r>
                                <w:r>
                                  <w:rPr>
                                    <w:sz w:val="24"/>
                                  </w:rPr>
                                  <w:t>Printing</w:t>
                                </w:r>
                                <w:r>
                                  <w:rPr>
                                    <w:spacing w:val="-4"/>
                                    <w:sz w:val="24"/>
                                  </w:rPr>
                                  <w:t xml:space="preserve"> </w:t>
                                </w:r>
                                <w:r>
                                  <w:rPr>
                                    <w:sz w:val="24"/>
                                  </w:rPr>
                                  <w:t>the</w:t>
                                </w:r>
                                <w:r>
                                  <w:rPr>
                                    <w:spacing w:val="-4"/>
                                    <w:sz w:val="24"/>
                                  </w:rPr>
                                  <w:t xml:space="preserve"> </w:t>
                                </w:r>
                                <w:r>
                                  <w:rPr>
                                    <w:sz w:val="24"/>
                                  </w:rPr>
                                  <w:t>result printf("Product of a and b: %.15lf\n", product);</w:t>
                                </w:r>
                              </w:p>
                              <w:p w14:paraId="723C3E1E" w14:textId="77777777" w:rsidR="00531AAA" w:rsidRDefault="00531AAA">
                                <w:pPr>
                                  <w:spacing w:line="275" w:lineRule="exact"/>
                                  <w:rPr>
                                    <w:sz w:val="24"/>
                                  </w:rPr>
                                </w:pPr>
                                <w:r>
                                  <w:rPr>
                                    <w:sz w:val="24"/>
                                  </w:rPr>
                                  <w:t>return</w:t>
                                </w:r>
                                <w:r>
                                  <w:rPr>
                                    <w:spacing w:val="-2"/>
                                    <w:sz w:val="24"/>
                                  </w:rPr>
                                  <w:t xml:space="preserve"> </w:t>
                                </w:r>
                                <w:r>
                                  <w:rPr>
                                    <w:spacing w:val="-5"/>
                                    <w:sz w:val="24"/>
                                  </w:rPr>
                                  <w:t>0;</w:t>
                                </w:r>
                              </w:p>
                            </w:txbxContent>
                          </wps:txbx>
                          <wps:bodyPr wrap="square" lIns="0" tIns="0" rIns="0" bIns="0" rtlCol="0">
                            <a:noAutofit/>
                          </wps:bodyPr>
                        </wps:wsp>
                        <wps:wsp>
                          <wps:cNvPr id="47" name="Textbox 46"/>
                          <wps:cNvSpPr txBox="1"/>
                          <wps:spPr>
                            <a:xfrm>
                              <a:off x="74676" y="4034493"/>
                              <a:ext cx="86360" cy="168910"/>
                            </a:xfrm>
                            <a:prstGeom prst="rect">
                              <a:avLst/>
                            </a:prstGeom>
                          </wps:spPr>
                          <wps:txbx>
                            <w:txbxContent>
                              <w:p w14:paraId="754A5459" w14:textId="77777777" w:rsidR="00531AAA" w:rsidRDefault="00531AAA">
                                <w:pPr>
                                  <w:spacing w:line="266" w:lineRule="exact"/>
                                  <w:rPr>
                                    <w:sz w:val="24"/>
                                  </w:rPr>
                                </w:pPr>
                                <w:r>
                                  <w:rPr>
                                    <w:spacing w:val="-10"/>
                                    <w:sz w:val="24"/>
                                  </w:rPr>
                                  <w:t>}</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5645B4F" id="Group 36" o:spid="_x0000_s1042" style="position:absolute;left:0;text-align:left;margin-left:71.9pt;margin-top:124.7pt;width:399.6pt;height:214.25pt;z-index:-15720448;mso-wrap-distance-left:0;mso-wrap-distance-right:0;mso-position-horizontal-relative:page;mso-position-vertical-relative:text;mso-width-relative:margin;mso-height-relative:margin" coordorigin="746,14826" coordsize="50746,27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">
                  <v:shape id="Textbox 39" o:spid="_x0000_s1043" type="#_x0000_t202" style="position:absolute;left:2270;top:14826;width:12288;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14:paraId="76053429" w14:textId="43B8E1E5" w:rsidR="00531AAA" w:rsidRDefault="00531AAA">
                          <w:pPr>
                            <w:spacing w:line="266" w:lineRule="exact"/>
                            <w:rPr>
                              <w:sz w:val="24"/>
                            </w:rPr>
                          </w:pPr>
                          <w:del w:id="310" w:author="Hii" w:date="2024-11-14T13:33:00Z">
                            <w:r w:rsidDel="00531AAA">
                              <w:rPr>
                                <w:sz w:val="24"/>
                              </w:rPr>
                              <w:delText>double sum = a</w:delText>
                            </w:r>
                            <w:r w:rsidDel="00531AAA">
                              <w:rPr>
                                <w:spacing w:val="-2"/>
                                <w:sz w:val="24"/>
                              </w:rPr>
                              <w:delText xml:space="preserve"> </w:delText>
                            </w:r>
                            <w:r w:rsidDel="00531AAA">
                              <w:rPr>
                                <w:sz w:val="24"/>
                              </w:rPr>
                              <w:delText>+</w:delText>
                            </w:r>
                            <w:r w:rsidDel="00531AAA">
                              <w:rPr>
                                <w:spacing w:val="-1"/>
                                <w:sz w:val="24"/>
                              </w:rPr>
                              <w:delText xml:space="preserve"> </w:delText>
                            </w:r>
                            <w:r w:rsidDel="00531AAA">
                              <w:rPr>
                                <w:spacing w:val="-5"/>
                                <w:sz w:val="24"/>
                              </w:rPr>
                              <w:delText>b;</w:delText>
                            </w:r>
                          </w:del>
                        </w:p>
                      </w:txbxContent>
                    </v:textbox>
                  </v:shape>
                  <v:shape id="Textbox 40" o:spid="_x0000_s1044" type="#_x0000_t202" style="position:absolute;left:19397;top:14826;width:19895;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McUA&#10;AADbAAAADwAAAGRycy9kb3ducmV2LnhtbESPQWvCQBSE74X+h+UVvDUbR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igxxQAAANsAAAAPAAAAAAAAAAAAAAAAAJgCAABkcnMv&#10;ZG93bnJldi54bWxQSwUGAAAAAAQABAD1AAAAigMAAAAA&#10;" filled="f" stroked="f">
                    <v:textbox inset="0,0,0,0">
                      <w:txbxContent>
                        <w:p w14:paraId="14730779" w14:textId="77777777" w:rsidR="00531AAA" w:rsidRDefault="00531AAA">
                          <w:pPr>
                            <w:spacing w:line="266" w:lineRule="exact"/>
                            <w:rPr>
                              <w:sz w:val="24"/>
                            </w:rPr>
                          </w:pPr>
                          <w:r>
                            <w:rPr>
                              <w:sz w:val="24"/>
                            </w:rPr>
                            <w:t>// Addition of</w:t>
                          </w:r>
                          <w:r>
                            <w:rPr>
                              <w:spacing w:val="-1"/>
                              <w:sz w:val="24"/>
                            </w:rPr>
                            <w:t xml:space="preserve"> </w:t>
                          </w:r>
                          <w:r>
                            <w:rPr>
                              <w:sz w:val="24"/>
                            </w:rPr>
                            <w:t xml:space="preserve">two double </w:t>
                          </w:r>
                          <w:r>
                            <w:rPr>
                              <w:spacing w:val="-2"/>
                              <w:sz w:val="24"/>
                            </w:rPr>
                            <w:t>values</w:t>
                          </w:r>
                        </w:p>
                      </w:txbxContent>
                    </v:textbox>
                  </v:shape>
                  <v:shape id="Textbox 41" o:spid="_x0000_s1045" type="#_x0000_t202" style="position:absolute;left:2270;top:18471;width:14313;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2RsMA&#10;AADbAAAADwAAAGRycy9kb3ducmV2LnhtbESPQWvCQBSE70L/w/IK3nSji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S2RsMAAADbAAAADwAAAAAAAAAAAAAAAACYAgAAZHJzL2Rv&#10;d25yZXYueG1sUEsFBgAAAAAEAAQA9QAAAIgDAAAAAA==&#10;" filled="f" stroked="f">
                    <v:textbox inset="0,0,0,0">
                      <w:txbxContent>
                        <w:p w14:paraId="4078054F" w14:textId="77777777" w:rsidR="00531AAA" w:rsidRDefault="00531AAA">
                          <w:pPr>
                            <w:spacing w:line="266" w:lineRule="exact"/>
                            <w:rPr>
                              <w:sz w:val="24"/>
                            </w:rPr>
                          </w:pPr>
                          <w:r>
                            <w:rPr>
                              <w:sz w:val="24"/>
                            </w:rPr>
                            <w:t>double</w:t>
                          </w:r>
                          <w:r>
                            <w:rPr>
                              <w:spacing w:val="-1"/>
                              <w:sz w:val="24"/>
                            </w:rPr>
                            <w:t xml:space="preserve"> </w:t>
                          </w:r>
                          <w:r>
                            <w:rPr>
                              <w:sz w:val="24"/>
                            </w:rPr>
                            <w:t>product</w:t>
                          </w:r>
                          <w:r>
                            <w:rPr>
                              <w:spacing w:val="-1"/>
                              <w:sz w:val="24"/>
                            </w:rPr>
                            <w:t xml:space="preserve"> </w:t>
                          </w:r>
                          <w:r>
                            <w:rPr>
                              <w:sz w:val="24"/>
                            </w:rPr>
                            <w:t>= a</w:t>
                          </w:r>
                          <w:r>
                            <w:rPr>
                              <w:spacing w:val="-3"/>
                              <w:sz w:val="24"/>
                            </w:rPr>
                            <w:t xml:space="preserve"> </w:t>
                          </w:r>
                          <w:r>
                            <w:rPr>
                              <w:sz w:val="24"/>
                            </w:rPr>
                            <w:t xml:space="preserve">* </w:t>
                          </w:r>
                          <w:r>
                            <w:rPr>
                              <w:spacing w:val="-5"/>
                              <w:sz w:val="24"/>
                            </w:rPr>
                            <w:t>b;</w:t>
                          </w:r>
                        </w:p>
                      </w:txbxContent>
                    </v:textbox>
                  </v:shape>
                  <v:shape id="Textbox 42" o:spid="_x0000_s1046" type="#_x0000_t202" style="position:absolute;left:19882;top:18471;width:23183;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gT3cQA&#10;AADbAAAADwAAAGRycy9kb3ducmV2LnhtbESPQWvCQBSE7wX/w/KE3urGtoh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YE93EAAAA2wAAAA8AAAAAAAAAAAAAAAAAmAIAAGRycy9k&#10;b3ducmV2LnhtbFBLBQYAAAAABAAEAPUAAACJAwAAAAA=&#10;" filled="f" stroked="f">
                    <v:textbox inset="0,0,0,0">
                      <w:txbxContent>
                        <w:p w14:paraId="1359EEF8" w14:textId="77777777" w:rsidR="00531AAA" w:rsidRDefault="00531AAA">
                          <w:pPr>
                            <w:spacing w:line="266" w:lineRule="exact"/>
                            <w:rPr>
                              <w:sz w:val="24"/>
                            </w:rPr>
                          </w:pPr>
                          <w:r>
                            <w:rPr>
                              <w:sz w:val="24"/>
                            </w:rPr>
                            <w:t>//</w:t>
                          </w:r>
                          <w:r>
                            <w:rPr>
                              <w:spacing w:val="-1"/>
                              <w:sz w:val="24"/>
                            </w:rPr>
                            <w:t xml:space="preserve"> </w:t>
                          </w:r>
                          <w:r>
                            <w:rPr>
                              <w:sz w:val="24"/>
                            </w:rPr>
                            <w:t>Multiplication</w:t>
                          </w:r>
                          <w:r>
                            <w:rPr>
                              <w:spacing w:val="-1"/>
                              <w:sz w:val="24"/>
                            </w:rPr>
                            <w:t xml:space="preserve"> </w:t>
                          </w:r>
                          <w:r>
                            <w:rPr>
                              <w:sz w:val="24"/>
                            </w:rPr>
                            <w:t>of</w:t>
                          </w:r>
                          <w:r>
                            <w:rPr>
                              <w:spacing w:val="-2"/>
                              <w:sz w:val="24"/>
                            </w:rPr>
                            <w:t xml:space="preserve"> </w:t>
                          </w:r>
                          <w:r>
                            <w:rPr>
                              <w:sz w:val="24"/>
                            </w:rPr>
                            <w:t>two</w:t>
                          </w:r>
                          <w:r>
                            <w:rPr>
                              <w:spacing w:val="-1"/>
                              <w:sz w:val="24"/>
                            </w:rPr>
                            <w:t xml:space="preserve"> </w:t>
                          </w:r>
                          <w:r>
                            <w:rPr>
                              <w:sz w:val="24"/>
                            </w:rPr>
                            <w:t>double</w:t>
                          </w:r>
                          <w:r>
                            <w:rPr>
                              <w:spacing w:val="-1"/>
                              <w:sz w:val="24"/>
                            </w:rPr>
                            <w:t xml:space="preserve"> </w:t>
                          </w:r>
                          <w:r>
                            <w:rPr>
                              <w:spacing w:val="-2"/>
                              <w:sz w:val="24"/>
                            </w:rPr>
                            <w:t>values</w:t>
                          </w:r>
                        </w:p>
                      </w:txbxContent>
                    </v:textbox>
                  </v:shape>
                  <v:shape id="Textbox 43" o:spid="_x0000_s1047" type="#_x0000_t202" style="position:absolute;left:2270;top:22114;width:20079;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inset="0,0,0,0">
                      <w:txbxContent>
                        <w:p w14:paraId="0E3718FF" w14:textId="77777777" w:rsidR="00531AAA" w:rsidRDefault="00531AAA">
                          <w:pPr>
                            <w:spacing w:line="266" w:lineRule="exact"/>
                            <w:rPr>
                              <w:sz w:val="24"/>
                            </w:rPr>
                          </w:pPr>
                          <w:r>
                            <w:rPr>
                              <w:sz w:val="24"/>
                            </w:rPr>
                            <w:t>printf("Value</w:t>
                          </w:r>
                          <w:r>
                            <w:rPr>
                              <w:spacing w:val="-3"/>
                              <w:sz w:val="24"/>
                            </w:rPr>
                            <w:t xml:space="preserve"> </w:t>
                          </w:r>
                          <w:r>
                            <w:rPr>
                              <w:sz w:val="24"/>
                            </w:rPr>
                            <w:t>of</w:t>
                          </w:r>
                          <w:r>
                            <w:rPr>
                              <w:spacing w:val="-1"/>
                              <w:sz w:val="24"/>
                            </w:rPr>
                            <w:t xml:space="preserve"> </w:t>
                          </w:r>
                          <w:r>
                            <w:rPr>
                              <w:sz w:val="24"/>
                            </w:rPr>
                            <w:t>a:</w:t>
                          </w:r>
                          <w:r>
                            <w:rPr>
                              <w:spacing w:val="-1"/>
                              <w:sz w:val="24"/>
                            </w:rPr>
                            <w:t xml:space="preserve"> </w:t>
                          </w:r>
                          <w:r>
                            <w:rPr>
                              <w:sz w:val="24"/>
                            </w:rPr>
                            <w:t xml:space="preserve">%.15lf\n", </w:t>
                          </w:r>
                          <w:r>
                            <w:rPr>
                              <w:spacing w:val="-5"/>
                              <w:sz w:val="24"/>
                            </w:rPr>
                            <w:t>a);</w:t>
                          </w:r>
                        </w:p>
                      </w:txbxContent>
                    </v:textbox>
                  </v:shape>
                  <v:shape id="Textbox 44" o:spid="_x0000_s1048" type="#_x0000_t202" style="position:absolute;left:25268;top:22114;width:26225;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uMsQA&#10;AADbAAAADwAAAGRycy9kb3ducmV2LnhtbESPQWvCQBSE7wX/w/KE3urG0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9LjLEAAAA2wAAAA8AAAAAAAAAAAAAAAAAmAIAAGRycy9k&#10;b3ducmV2LnhtbFBLBQYAAAAABAAEAPUAAACJAwAAAAA=&#10;" filled="f" stroked="f">
                    <v:textbox inset="0,0,0,0">
                      <w:txbxContent>
                        <w:p w14:paraId="4832109F" w14:textId="77777777" w:rsidR="00531AAA" w:rsidRDefault="00531AAA">
                          <w:pPr>
                            <w:spacing w:line="266" w:lineRule="exact"/>
                            <w:rPr>
                              <w:sz w:val="24"/>
                            </w:rPr>
                          </w:pPr>
                          <w:r>
                            <w:rPr>
                              <w:sz w:val="24"/>
                            </w:rPr>
                            <w:t>//</w:t>
                          </w:r>
                          <w:r>
                            <w:rPr>
                              <w:spacing w:val="-1"/>
                              <w:sz w:val="24"/>
                            </w:rPr>
                            <w:t xml:space="preserve"> </w:t>
                          </w:r>
                          <w:r>
                            <w:rPr>
                              <w:sz w:val="24"/>
                            </w:rPr>
                            <w:t>Printing a</w:t>
                          </w:r>
                          <w:r>
                            <w:rPr>
                              <w:spacing w:val="-1"/>
                              <w:sz w:val="24"/>
                            </w:rPr>
                            <w:t xml:space="preserve"> </w:t>
                          </w:r>
                          <w:r>
                            <w:rPr>
                              <w:sz w:val="24"/>
                            </w:rPr>
                            <w:t>double</w:t>
                          </w:r>
                          <w:r>
                            <w:rPr>
                              <w:spacing w:val="-1"/>
                              <w:sz w:val="24"/>
                            </w:rPr>
                            <w:t xml:space="preserve"> </w:t>
                          </w:r>
                          <w:r>
                            <w:rPr>
                              <w:sz w:val="24"/>
                            </w:rPr>
                            <w:t xml:space="preserve">with 15 decimal </w:t>
                          </w:r>
                          <w:r>
                            <w:rPr>
                              <w:spacing w:val="-2"/>
                              <w:sz w:val="24"/>
                            </w:rPr>
                            <w:t>places</w:t>
                          </w:r>
                        </w:p>
                      </w:txbxContent>
                    </v:textbox>
                  </v:shape>
                  <v:shape id="Textbox 45" o:spid="_x0000_s1049" type="#_x0000_t202" style="position:absolute;left:2270;top:25756;width:37732;height:12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RcQA&#10;AADbAAAADwAAAGRycy9kb3ducmV2LnhtbESPQWvCQBSE7wX/w/KE3urGU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sEXEAAAA2wAAAA8AAAAAAAAAAAAAAAAAmAIAAGRycy9k&#10;b3ducmV2LnhtbFBLBQYAAAAABAAEAPUAAACJAwAAAAA=&#10;" filled="f" stroked="f">
                    <v:textbox inset="0,0,0,0">
                      <w:txbxContent>
                        <w:p w14:paraId="7FFDFAB3" w14:textId="77777777" w:rsidR="00531AAA" w:rsidRDefault="00531AAA">
                          <w:pPr>
                            <w:spacing w:line="266" w:lineRule="exact"/>
                            <w:rPr>
                              <w:sz w:val="24"/>
                            </w:rPr>
                          </w:pPr>
                          <w:r>
                            <w:rPr>
                              <w:sz w:val="24"/>
                            </w:rPr>
                            <w:t>printf("Value</w:t>
                          </w:r>
                          <w:r>
                            <w:rPr>
                              <w:spacing w:val="-3"/>
                              <w:sz w:val="24"/>
                            </w:rPr>
                            <w:t xml:space="preserve"> </w:t>
                          </w:r>
                          <w:r>
                            <w:rPr>
                              <w:sz w:val="24"/>
                            </w:rPr>
                            <w:t>of</w:t>
                          </w:r>
                          <w:r>
                            <w:rPr>
                              <w:spacing w:val="-2"/>
                              <w:sz w:val="24"/>
                            </w:rPr>
                            <w:t xml:space="preserve"> </w:t>
                          </w:r>
                          <w:r>
                            <w:rPr>
                              <w:sz w:val="24"/>
                            </w:rPr>
                            <w:t>b:</w:t>
                          </w:r>
                          <w:r>
                            <w:rPr>
                              <w:spacing w:val="1"/>
                              <w:sz w:val="24"/>
                            </w:rPr>
                            <w:t xml:space="preserve"> </w:t>
                          </w:r>
                          <w:r>
                            <w:rPr>
                              <w:sz w:val="24"/>
                            </w:rPr>
                            <w:t xml:space="preserve">%.15lf\n", </w:t>
                          </w:r>
                          <w:r>
                            <w:rPr>
                              <w:spacing w:val="-5"/>
                              <w:sz w:val="24"/>
                            </w:rPr>
                            <w:t>b);</w:t>
                          </w:r>
                        </w:p>
                        <w:p w14:paraId="4D878FF3" w14:textId="77777777" w:rsidR="00531AAA" w:rsidRDefault="00531AAA">
                          <w:pPr>
                            <w:spacing w:before="21"/>
                            <w:rPr>
                              <w:sz w:val="24"/>
                            </w:rPr>
                          </w:pPr>
                        </w:p>
                        <w:p w14:paraId="64AA3EE8" w14:textId="77777777" w:rsidR="00531AAA" w:rsidRDefault="00531AAA">
                          <w:pPr>
                            <w:spacing w:line="499" w:lineRule="auto"/>
                            <w:rPr>
                              <w:sz w:val="24"/>
                            </w:rPr>
                          </w:pPr>
                          <w:r>
                            <w:rPr>
                              <w:sz w:val="24"/>
                            </w:rPr>
                            <w:t>printf("Sum</w:t>
                          </w:r>
                          <w:r>
                            <w:rPr>
                              <w:spacing w:val="-4"/>
                              <w:sz w:val="24"/>
                            </w:rPr>
                            <w:t xml:space="preserve"> </w:t>
                          </w:r>
                          <w:r>
                            <w:rPr>
                              <w:sz w:val="24"/>
                            </w:rPr>
                            <w:t>of</w:t>
                          </w:r>
                          <w:r>
                            <w:rPr>
                              <w:spacing w:val="-4"/>
                              <w:sz w:val="24"/>
                            </w:rPr>
                            <w:t xml:space="preserve"> </w:t>
                          </w:r>
                          <w:r>
                            <w:rPr>
                              <w:sz w:val="24"/>
                            </w:rPr>
                            <w:t>a</w:t>
                          </w:r>
                          <w:r>
                            <w:rPr>
                              <w:spacing w:val="-6"/>
                              <w:sz w:val="24"/>
                            </w:rPr>
                            <w:t xml:space="preserve"> </w:t>
                          </w:r>
                          <w:r>
                            <w:rPr>
                              <w:sz w:val="24"/>
                            </w:rPr>
                            <w:t>and</w:t>
                          </w:r>
                          <w:r>
                            <w:rPr>
                              <w:spacing w:val="-4"/>
                              <w:sz w:val="24"/>
                            </w:rPr>
                            <w:t xml:space="preserve"> </w:t>
                          </w:r>
                          <w:r>
                            <w:rPr>
                              <w:sz w:val="24"/>
                            </w:rPr>
                            <w:t>b:</w:t>
                          </w:r>
                          <w:r>
                            <w:rPr>
                              <w:spacing w:val="-4"/>
                              <w:sz w:val="24"/>
                            </w:rPr>
                            <w:t xml:space="preserve"> </w:t>
                          </w:r>
                          <w:r>
                            <w:rPr>
                              <w:sz w:val="24"/>
                            </w:rPr>
                            <w:t>%.15lf\n",</w:t>
                          </w:r>
                          <w:r>
                            <w:rPr>
                              <w:spacing w:val="-4"/>
                              <w:sz w:val="24"/>
                            </w:rPr>
                            <w:t xml:space="preserve"> </w:t>
                          </w:r>
                          <w:r>
                            <w:rPr>
                              <w:sz w:val="24"/>
                            </w:rPr>
                            <w:t>sum);</w:t>
                          </w:r>
                          <w:r>
                            <w:rPr>
                              <w:spacing w:val="40"/>
                              <w:sz w:val="24"/>
                            </w:rPr>
                            <w:t xml:space="preserve"> </w:t>
                          </w:r>
                          <w:r>
                            <w:rPr>
                              <w:sz w:val="24"/>
                            </w:rPr>
                            <w:t>//</w:t>
                          </w:r>
                          <w:r>
                            <w:rPr>
                              <w:spacing w:val="-4"/>
                              <w:sz w:val="24"/>
                            </w:rPr>
                            <w:t xml:space="preserve"> </w:t>
                          </w:r>
                          <w:r>
                            <w:rPr>
                              <w:sz w:val="24"/>
                            </w:rPr>
                            <w:t>Printing</w:t>
                          </w:r>
                          <w:r>
                            <w:rPr>
                              <w:spacing w:val="-4"/>
                              <w:sz w:val="24"/>
                            </w:rPr>
                            <w:t xml:space="preserve"> </w:t>
                          </w:r>
                          <w:r>
                            <w:rPr>
                              <w:sz w:val="24"/>
                            </w:rPr>
                            <w:t>the</w:t>
                          </w:r>
                          <w:r>
                            <w:rPr>
                              <w:spacing w:val="-4"/>
                              <w:sz w:val="24"/>
                            </w:rPr>
                            <w:t xml:space="preserve"> </w:t>
                          </w:r>
                          <w:r>
                            <w:rPr>
                              <w:sz w:val="24"/>
                            </w:rPr>
                            <w:t>result printf("Product of a and b: %.15lf\n", product);</w:t>
                          </w:r>
                        </w:p>
                        <w:p w14:paraId="723C3E1E" w14:textId="77777777" w:rsidR="00531AAA" w:rsidRDefault="00531AAA">
                          <w:pPr>
                            <w:spacing w:line="275" w:lineRule="exact"/>
                            <w:rPr>
                              <w:sz w:val="24"/>
                            </w:rPr>
                          </w:pPr>
                          <w:r>
                            <w:rPr>
                              <w:sz w:val="24"/>
                            </w:rPr>
                            <w:t>return</w:t>
                          </w:r>
                          <w:r>
                            <w:rPr>
                              <w:spacing w:val="-2"/>
                              <w:sz w:val="24"/>
                            </w:rPr>
                            <w:t xml:space="preserve"> </w:t>
                          </w:r>
                          <w:r>
                            <w:rPr>
                              <w:spacing w:val="-5"/>
                              <w:sz w:val="24"/>
                            </w:rPr>
                            <w:t>0;</w:t>
                          </w:r>
                        </w:p>
                      </w:txbxContent>
                    </v:textbox>
                  </v:shape>
                  <v:shape id="Textbox 46" o:spid="_x0000_s1050" type="#_x0000_t202" style="position:absolute;left:746;top:40344;width:864;height:1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14:paraId="754A5459" w14:textId="77777777" w:rsidR="00531AAA" w:rsidRDefault="00531AAA">
                          <w:pPr>
                            <w:spacing w:line="266" w:lineRule="exact"/>
                            <w:rPr>
                              <w:sz w:val="24"/>
                            </w:rPr>
                          </w:pPr>
                          <w:r>
                            <w:rPr>
                              <w:spacing w:val="-10"/>
                              <w:sz w:val="24"/>
                            </w:rPr>
                            <w:t>}</w:t>
                          </w:r>
                        </w:p>
                      </w:txbxContent>
                    </v:textbox>
                  </v:shape>
                  <w10:wrap type="topAndBottom" anchorx="page"/>
                </v:group>
              </w:pict>
            </mc:Fallback>
          </mc:AlternateContent>
        </w:r>
      </w:del>
      <w:ins w:id="311" w:author="Hii" w:date="2024-11-14T13:33:00Z">
        <w:del w:id="312" w:author="Hii" w:date="2024-11-14T13:33:00Z">
          <w:r w:rsidDel="00531AAA">
            <w:delText>#include &lt;stdio.h&gt; int main() {</w:delText>
          </w:r>
        </w:del>
      </w:ins>
    </w:p>
    <w:p w14:paraId="7A2E7946" w14:textId="0703139F" w:rsidR="00531AAA" w:rsidDel="00531AAA" w:rsidRDefault="00531AAA" w:rsidP="00531AAA">
      <w:pPr>
        <w:pStyle w:val="NormalBPBHEB"/>
        <w:rPr>
          <w:ins w:id="313" w:author="Hii" w:date="2024-11-14T13:33:00Z"/>
          <w:del w:id="314" w:author="Hii" w:date="2024-11-14T13:33:00Z"/>
        </w:rPr>
      </w:pPr>
      <w:ins w:id="315" w:author="Hii" w:date="2024-11-14T13:33:00Z">
        <w:del w:id="316" w:author="Hii" w:date="2024-11-14T13:33:00Z">
          <w:r w:rsidDel="00531AAA">
            <w:delText>double a = 10.123456789012345; // A double-precision floating-point number</w:delText>
          </w:r>
        </w:del>
      </w:ins>
    </w:p>
    <w:p w14:paraId="63EF71E1" w14:textId="1C14780E" w:rsidR="00531AAA" w:rsidDel="00531AAA" w:rsidRDefault="00531AAA" w:rsidP="00531AAA">
      <w:pPr>
        <w:pStyle w:val="NormalBPBHEB"/>
        <w:rPr>
          <w:ins w:id="317" w:author="Hii" w:date="2024-11-14T13:33:00Z"/>
          <w:del w:id="318" w:author="Hii" w:date="2024-11-14T13:33:00Z"/>
        </w:rPr>
      </w:pPr>
    </w:p>
    <w:p w14:paraId="3A6FDB53" w14:textId="54050C38" w:rsidR="00C34F12" w:rsidDel="00531AAA" w:rsidRDefault="00531AAA" w:rsidP="00531AAA">
      <w:pPr>
        <w:pStyle w:val="NormalBPBHEB"/>
        <w:rPr>
          <w:del w:id="319" w:author="Hii" w:date="2024-11-14T13:33:00Z"/>
        </w:rPr>
        <w:pPrChange w:id="320" w:author="Abhiram Arali" w:date="2024-11-12T14:37:00Z">
          <w:pPr>
            <w:pStyle w:val="BodyText"/>
            <w:spacing w:line="360" w:lineRule="auto"/>
            <w:ind w:left="220" w:right="222"/>
            <w:jc w:val="both"/>
          </w:pPr>
        </w:pPrChange>
      </w:pPr>
      <w:ins w:id="321" w:author="Hii" w:date="2024-11-14T13:33:00Z">
        <w:del w:id="322" w:author="Hii" w:date="2024-11-14T13:33:00Z">
          <w:r w:rsidDel="00531AAA">
            <w:delText>double b = 20.987654321098765;</w:delText>
          </w:r>
        </w:del>
      </w:ins>
    </w:p>
    <w:p w14:paraId="5C5AE62D" w14:textId="6529226C" w:rsidR="00E57A4D" w:rsidRDefault="00E57A4D">
      <w:pPr>
        <w:pStyle w:val="BodyText"/>
        <w:spacing w:before="1"/>
        <w:rPr>
          <w:sz w:val="12"/>
        </w:rPr>
      </w:pPr>
    </w:p>
    <w:p w14:paraId="497FB0DB" w14:textId="77777777" w:rsidR="00531AAA" w:rsidRPr="00531AAA" w:rsidRDefault="00531AAA" w:rsidP="00531AAA">
      <w:pPr>
        <w:pStyle w:val="BodyText"/>
        <w:spacing w:before="1"/>
        <w:rPr>
          <w:ins w:id="323" w:author="Hii" w:date="2024-11-14T13:34:00Z"/>
          <w:rStyle w:val="NormalBPBHEBChar"/>
          <w:sz w:val="22"/>
          <w:szCs w:val="22"/>
        </w:rPr>
      </w:pPr>
      <w:ins w:id="324" w:author="Hii" w:date="2024-11-14T13:34:00Z">
        <w:r w:rsidRPr="00531AAA">
          <w:rPr>
            <w:rStyle w:val="NormalBPBHEBChar"/>
            <w:sz w:val="22"/>
            <w:szCs w:val="22"/>
          </w:rPr>
          <w:t>#include &lt;stdio.h&gt;</w:t>
        </w:r>
      </w:ins>
    </w:p>
    <w:p w14:paraId="42B0946E" w14:textId="77777777" w:rsidR="00531AAA" w:rsidRPr="00531AAA" w:rsidRDefault="00531AAA" w:rsidP="00531AAA">
      <w:pPr>
        <w:pStyle w:val="BodyText"/>
        <w:spacing w:before="1"/>
        <w:rPr>
          <w:ins w:id="325" w:author="Hii" w:date="2024-11-14T13:34:00Z"/>
          <w:rStyle w:val="NormalBPBHEBChar"/>
          <w:sz w:val="22"/>
          <w:szCs w:val="22"/>
        </w:rPr>
      </w:pPr>
    </w:p>
    <w:p w14:paraId="0B3B15C2" w14:textId="77777777" w:rsidR="00531AAA" w:rsidRPr="00531AAA" w:rsidRDefault="00531AAA" w:rsidP="00531AAA">
      <w:pPr>
        <w:pStyle w:val="BodyText"/>
        <w:spacing w:before="1"/>
        <w:rPr>
          <w:ins w:id="326" w:author="Hii" w:date="2024-11-14T13:34:00Z"/>
          <w:rStyle w:val="NormalBPBHEBChar"/>
          <w:sz w:val="22"/>
          <w:szCs w:val="22"/>
        </w:rPr>
      </w:pPr>
      <w:ins w:id="327" w:author="Hii" w:date="2024-11-14T13:34:00Z">
        <w:r w:rsidRPr="00531AAA">
          <w:rPr>
            <w:rStyle w:val="NormalBPBHEBChar"/>
            <w:sz w:val="22"/>
            <w:szCs w:val="22"/>
          </w:rPr>
          <w:t>int main() {</w:t>
        </w:r>
      </w:ins>
    </w:p>
    <w:p w14:paraId="74BE6620" w14:textId="77777777" w:rsidR="00531AAA" w:rsidRPr="00531AAA" w:rsidRDefault="00531AAA" w:rsidP="00531AAA">
      <w:pPr>
        <w:pStyle w:val="BodyText"/>
        <w:spacing w:before="1"/>
        <w:rPr>
          <w:ins w:id="328" w:author="Hii" w:date="2024-11-14T13:34:00Z"/>
          <w:rStyle w:val="NormalBPBHEBChar"/>
          <w:sz w:val="22"/>
          <w:szCs w:val="22"/>
        </w:rPr>
      </w:pPr>
      <w:ins w:id="329" w:author="Hii" w:date="2024-11-14T13:34:00Z">
        <w:r w:rsidRPr="00531AAA">
          <w:rPr>
            <w:rStyle w:val="NormalBPBHEBChar"/>
            <w:sz w:val="22"/>
            <w:szCs w:val="22"/>
          </w:rPr>
          <w:t xml:space="preserve">    // Declaration and initialization of a double variable</w:t>
        </w:r>
      </w:ins>
    </w:p>
    <w:p w14:paraId="4760D1BC" w14:textId="77777777" w:rsidR="00531AAA" w:rsidRPr="00531AAA" w:rsidRDefault="00531AAA" w:rsidP="00531AAA">
      <w:pPr>
        <w:pStyle w:val="BodyText"/>
        <w:spacing w:before="1"/>
        <w:rPr>
          <w:ins w:id="330" w:author="Hii" w:date="2024-11-14T13:34:00Z"/>
          <w:rStyle w:val="NormalBPBHEBChar"/>
          <w:sz w:val="22"/>
          <w:szCs w:val="22"/>
        </w:rPr>
      </w:pPr>
      <w:ins w:id="331" w:author="Hii" w:date="2024-11-14T13:34:00Z">
        <w:r w:rsidRPr="00531AAA">
          <w:rPr>
            <w:rStyle w:val="NormalBPBHEBChar"/>
            <w:sz w:val="22"/>
            <w:szCs w:val="22"/>
          </w:rPr>
          <w:t xml:space="preserve">    double radius = 7.5;  // Storing a floating-point number in a double variable</w:t>
        </w:r>
      </w:ins>
    </w:p>
    <w:p w14:paraId="052B4C03" w14:textId="77777777" w:rsidR="00531AAA" w:rsidRPr="00531AAA" w:rsidRDefault="00531AAA" w:rsidP="00531AAA">
      <w:pPr>
        <w:pStyle w:val="BodyText"/>
        <w:spacing w:before="1"/>
        <w:rPr>
          <w:ins w:id="332" w:author="Hii" w:date="2024-11-14T13:34:00Z"/>
          <w:rStyle w:val="NormalBPBHEBChar"/>
          <w:sz w:val="22"/>
          <w:szCs w:val="22"/>
        </w:rPr>
      </w:pPr>
      <w:ins w:id="333" w:author="Hii" w:date="2024-11-14T13:34:00Z">
        <w:r w:rsidRPr="00531AAA">
          <w:rPr>
            <w:rStyle w:val="NormalBPBHEBChar"/>
            <w:sz w:val="22"/>
            <w:szCs w:val="22"/>
          </w:rPr>
          <w:t xml:space="preserve">    // Using the double variable in a calculation</w:t>
        </w:r>
      </w:ins>
    </w:p>
    <w:p w14:paraId="690FB0BB" w14:textId="77777777" w:rsidR="00531AAA" w:rsidRPr="00531AAA" w:rsidRDefault="00531AAA" w:rsidP="00531AAA">
      <w:pPr>
        <w:pStyle w:val="BodyText"/>
        <w:spacing w:before="1"/>
        <w:rPr>
          <w:ins w:id="334" w:author="Hii" w:date="2024-11-14T13:34:00Z"/>
          <w:rStyle w:val="NormalBPBHEBChar"/>
          <w:sz w:val="22"/>
          <w:szCs w:val="22"/>
        </w:rPr>
      </w:pPr>
      <w:ins w:id="335" w:author="Hii" w:date="2024-11-14T13:34:00Z">
        <w:r w:rsidRPr="00531AAA">
          <w:rPr>
            <w:rStyle w:val="NormalBPBHEBChar"/>
            <w:sz w:val="22"/>
            <w:szCs w:val="22"/>
          </w:rPr>
          <w:t xml:space="preserve">    double area = 3.14159 * radius * radius;  // Calculating the area of a circle</w:t>
        </w:r>
      </w:ins>
    </w:p>
    <w:p w14:paraId="6F91EBBE" w14:textId="77777777" w:rsidR="00531AAA" w:rsidRPr="00531AAA" w:rsidRDefault="00531AAA" w:rsidP="00531AAA">
      <w:pPr>
        <w:pStyle w:val="BodyText"/>
        <w:spacing w:before="1"/>
        <w:rPr>
          <w:ins w:id="336" w:author="Hii" w:date="2024-11-14T13:34:00Z"/>
          <w:rStyle w:val="NormalBPBHEBChar"/>
          <w:sz w:val="22"/>
          <w:szCs w:val="22"/>
        </w:rPr>
      </w:pPr>
      <w:ins w:id="337" w:author="Hii" w:date="2024-11-14T13:34:00Z">
        <w:r w:rsidRPr="00531AAA">
          <w:rPr>
            <w:rStyle w:val="NormalBPBHEBChar"/>
            <w:sz w:val="22"/>
            <w:szCs w:val="22"/>
          </w:rPr>
          <w:t xml:space="preserve">    // Displaying the result</w:t>
        </w:r>
      </w:ins>
    </w:p>
    <w:p w14:paraId="4C0DC02C" w14:textId="77777777" w:rsidR="00531AAA" w:rsidRPr="00531AAA" w:rsidRDefault="00531AAA" w:rsidP="00531AAA">
      <w:pPr>
        <w:pStyle w:val="BodyText"/>
        <w:spacing w:before="1"/>
        <w:rPr>
          <w:ins w:id="338" w:author="Hii" w:date="2024-11-14T13:34:00Z"/>
          <w:rStyle w:val="NormalBPBHEBChar"/>
          <w:sz w:val="22"/>
          <w:szCs w:val="22"/>
        </w:rPr>
      </w:pPr>
      <w:ins w:id="339" w:author="Hii" w:date="2024-11-14T13:34:00Z">
        <w:r w:rsidRPr="00531AAA">
          <w:rPr>
            <w:rStyle w:val="NormalBPBHEBChar"/>
            <w:sz w:val="22"/>
            <w:szCs w:val="22"/>
          </w:rPr>
          <w:t xml:space="preserve">    printf("The radius of the circle is: %.2lf\n", radius);</w:t>
        </w:r>
      </w:ins>
    </w:p>
    <w:p w14:paraId="46924468" w14:textId="77777777" w:rsidR="00531AAA" w:rsidRPr="00531AAA" w:rsidRDefault="00531AAA" w:rsidP="00531AAA">
      <w:pPr>
        <w:pStyle w:val="BodyText"/>
        <w:spacing w:before="1"/>
        <w:rPr>
          <w:ins w:id="340" w:author="Hii" w:date="2024-11-14T13:34:00Z"/>
          <w:rStyle w:val="NormalBPBHEBChar"/>
          <w:sz w:val="22"/>
          <w:szCs w:val="22"/>
        </w:rPr>
      </w:pPr>
      <w:ins w:id="341" w:author="Hii" w:date="2024-11-14T13:34:00Z">
        <w:r w:rsidRPr="00531AAA">
          <w:rPr>
            <w:rStyle w:val="NormalBPBHEBChar"/>
            <w:sz w:val="22"/>
            <w:szCs w:val="22"/>
          </w:rPr>
          <w:t xml:space="preserve">    printf("The area of the circle is: %.2lf\n", area);</w:t>
        </w:r>
      </w:ins>
    </w:p>
    <w:p w14:paraId="4D0A076D" w14:textId="77777777" w:rsidR="00531AAA" w:rsidRPr="00531AAA" w:rsidRDefault="00531AAA" w:rsidP="00531AAA">
      <w:pPr>
        <w:pStyle w:val="BodyText"/>
        <w:spacing w:before="1"/>
        <w:rPr>
          <w:ins w:id="342" w:author="Hii" w:date="2024-11-14T13:34:00Z"/>
          <w:rStyle w:val="NormalBPBHEBChar"/>
          <w:sz w:val="22"/>
          <w:szCs w:val="22"/>
        </w:rPr>
      </w:pPr>
      <w:ins w:id="343" w:author="Hii" w:date="2024-11-14T13:34:00Z">
        <w:r w:rsidRPr="00531AAA">
          <w:rPr>
            <w:rStyle w:val="NormalBPBHEBChar"/>
            <w:sz w:val="22"/>
            <w:szCs w:val="22"/>
          </w:rPr>
          <w:t xml:space="preserve">    return 0;</w:t>
        </w:r>
      </w:ins>
    </w:p>
    <w:p w14:paraId="14CBBF16" w14:textId="77777777" w:rsidR="00531AAA" w:rsidRPr="00531AAA" w:rsidRDefault="00531AAA" w:rsidP="00531AAA">
      <w:pPr>
        <w:pStyle w:val="BodyText"/>
        <w:spacing w:before="1"/>
        <w:rPr>
          <w:ins w:id="344" w:author="Hii" w:date="2024-11-14T13:34:00Z"/>
          <w:rStyle w:val="NormalBPBHEBChar"/>
          <w:sz w:val="22"/>
          <w:szCs w:val="22"/>
        </w:rPr>
      </w:pPr>
      <w:ins w:id="345" w:author="Hii" w:date="2024-11-14T13:34:00Z">
        <w:r w:rsidRPr="00531AAA">
          <w:rPr>
            <w:rStyle w:val="NormalBPBHEBChar"/>
            <w:sz w:val="22"/>
            <w:szCs w:val="22"/>
          </w:rPr>
          <w:t>}</w:t>
        </w:r>
      </w:ins>
    </w:p>
    <w:p w14:paraId="676E6457" w14:textId="77777777" w:rsidR="00531AAA" w:rsidRPr="00531AAA" w:rsidRDefault="00531AAA" w:rsidP="00531AAA">
      <w:pPr>
        <w:pStyle w:val="BodyText"/>
        <w:spacing w:before="1"/>
        <w:rPr>
          <w:ins w:id="346" w:author="Hii" w:date="2024-11-14T13:34:00Z"/>
          <w:rStyle w:val="NormalBPBHEBChar"/>
          <w:b/>
          <w:sz w:val="22"/>
          <w:szCs w:val="22"/>
          <w:rPrChange w:id="347" w:author="Hii" w:date="2024-11-14T13:34:00Z">
            <w:rPr>
              <w:ins w:id="348" w:author="Hii" w:date="2024-11-14T13:34:00Z"/>
              <w:rStyle w:val="NormalBPBHEBChar"/>
              <w:sz w:val="22"/>
              <w:szCs w:val="22"/>
            </w:rPr>
          </w:rPrChange>
        </w:rPr>
      </w:pPr>
      <w:ins w:id="349" w:author="Hii" w:date="2024-11-14T13:34:00Z">
        <w:r w:rsidRPr="00531AAA">
          <w:rPr>
            <w:rStyle w:val="NormalBPBHEBChar"/>
            <w:b/>
            <w:sz w:val="22"/>
            <w:szCs w:val="22"/>
            <w:rPrChange w:id="350" w:author="Hii" w:date="2024-11-14T13:34:00Z">
              <w:rPr>
                <w:rStyle w:val="NormalBPBHEBChar"/>
                <w:sz w:val="22"/>
                <w:szCs w:val="22"/>
              </w:rPr>
            </w:rPrChange>
          </w:rPr>
          <w:t>Explanation</w:t>
        </w:r>
      </w:ins>
    </w:p>
    <w:p w14:paraId="110C4409" w14:textId="77777777" w:rsidR="00531AAA" w:rsidRPr="00531AAA" w:rsidRDefault="00531AAA" w:rsidP="00531AAA">
      <w:pPr>
        <w:pStyle w:val="BodyText"/>
        <w:spacing w:before="1"/>
        <w:rPr>
          <w:ins w:id="351" w:author="Hii" w:date="2024-11-14T13:34:00Z"/>
          <w:rStyle w:val="NormalBPBHEBChar"/>
          <w:sz w:val="22"/>
          <w:szCs w:val="22"/>
        </w:rPr>
      </w:pPr>
      <w:ins w:id="352" w:author="Hii" w:date="2024-11-14T13:34:00Z">
        <w:r w:rsidRPr="00531AAA">
          <w:rPr>
            <w:rStyle w:val="NormalBPBHEBChar"/>
            <w:sz w:val="22"/>
            <w:szCs w:val="22"/>
          </w:rPr>
          <w:t>Declaration and Initialization: The double variable radius is declared and initialized with a value of 7.5.</w:t>
        </w:r>
      </w:ins>
    </w:p>
    <w:p w14:paraId="5F0FEA88" w14:textId="20C889F0" w:rsidR="00531AAA" w:rsidRPr="00531AAA" w:rsidRDefault="00531AAA" w:rsidP="00531AAA">
      <w:pPr>
        <w:pStyle w:val="BodyText"/>
        <w:spacing w:before="1"/>
        <w:rPr>
          <w:ins w:id="353" w:author="Hii" w:date="2024-11-14T13:34:00Z"/>
          <w:rStyle w:val="NormalBPBHEBChar"/>
          <w:sz w:val="22"/>
          <w:szCs w:val="22"/>
        </w:rPr>
      </w:pPr>
      <w:ins w:id="354" w:author="Hii" w:date="2024-11-14T13:34:00Z">
        <w:r w:rsidRPr="00531AAA">
          <w:rPr>
            <w:rStyle w:val="NormalBPBHEBChar"/>
            <w:sz w:val="22"/>
            <w:szCs w:val="22"/>
          </w:rPr>
          <w:lastRenderedPageBreak/>
          <w:t xml:space="preserve">Usage: The variable radius is used to calculate the area of a circle using the formula </w:t>
        </w:r>
        <w:r w:rsidRPr="00531AAA">
          <w:rPr>
            <w:rStyle w:val="NormalBPBHEBChar"/>
            <w:rFonts w:ascii="Cambria Math" w:hAnsi="Cambria Math" w:cs="Cambria Math"/>
            <w:sz w:val="22"/>
            <w:szCs w:val="22"/>
          </w:rPr>
          <w:t>𝜋</w:t>
        </w:r>
        <w:r w:rsidRPr="00531AAA">
          <w:rPr>
            <w:rStyle w:val="NormalBPBHEBChar"/>
            <w:sz w:val="22"/>
            <w:szCs w:val="22"/>
          </w:rPr>
          <w:t>×radius</w:t>
        </w:r>
        <w:r w:rsidRPr="00531AAA">
          <w:rPr>
            <w:rStyle w:val="NormalBPBHEBChar"/>
            <w:sz w:val="22"/>
            <w:szCs w:val="22"/>
            <w:vertAlign w:val="superscript"/>
            <w:rPrChange w:id="355" w:author="Hii" w:date="2024-11-14T13:34:00Z">
              <w:rPr>
                <w:rStyle w:val="NormalBPBHEBChar"/>
                <w:sz w:val="22"/>
                <w:szCs w:val="22"/>
              </w:rPr>
            </w:rPrChange>
          </w:rPr>
          <w:t>2</w:t>
        </w:r>
        <w:r w:rsidRPr="00531AAA">
          <w:rPr>
            <w:rStyle w:val="NormalBPBHEBChar"/>
            <w:sz w:val="22"/>
            <w:szCs w:val="22"/>
          </w:rPr>
          <w:t xml:space="preserve">, with 3.14159 as an approximation for </w:t>
        </w:r>
        <w:r w:rsidRPr="00531AAA">
          <w:rPr>
            <w:rStyle w:val="NormalBPBHEBChar"/>
            <w:rFonts w:ascii="Cambria Math" w:hAnsi="Cambria Math" w:cs="Cambria Math"/>
            <w:sz w:val="22"/>
            <w:szCs w:val="22"/>
          </w:rPr>
          <w:t>𝜋</w:t>
        </w:r>
        <w:r w:rsidRPr="00531AAA">
          <w:rPr>
            <w:rStyle w:val="NormalBPBHEBChar"/>
            <w:sz w:val="22"/>
            <w:szCs w:val="22"/>
          </w:rPr>
          <w:t>.</w:t>
        </w:r>
      </w:ins>
    </w:p>
    <w:p w14:paraId="00A54A49" w14:textId="77777777" w:rsidR="00531AAA" w:rsidRPr="00531AAA" w:rsidRDefault="00531AAA" w:rsidP="00531AAA">
      <w:pPr>
        <w:pStyle w:val="BodyText"/>
        <w:spacing w:before="1"/>
        <w:rPr>
          <w:ins w:id="356" w:author="Hii" w:date="2024-11-14T13:34:00Z"/>
          <w:rStyle w:val="NormalBPBHEBChar"/>
          <w:sz w:val="22"/>
          <w:szCs w:val="22"/>
        </w:rPr>
      </w:pPr>
      <w:ins w:id="357" w:author="Hii" w:date="2024-11-14T13:34:00Z">
        <w:r w:rsidRPr="00531AAA">
          <w:rPr>
            <w:rStyle w:val="NormalBPBHEBChar"/>
            <w:sz w:val="22"/>
            <w:szCs w:val="22"/>
          </w:rPr>
          <w:t>Output: The values of radius and area are printed with %.2lf to format the output to two decimal places.</w:t>
        </w:r>
      </w:ins>
    </w:p>
    <w:p w14:paraId="43317C76" w14:textId="601F950E" w:rsidR="00E13A2E" w:rsidDel="00531AAA" w:rsidRDefault="00531AAA" w:rsidP="00531AAA">
      <w:pPr>
        <w:spacing w:before="162"/>
        <w:ind w:left="220"/>
        <w:rPr>
          <w:ins w:id="358" w:author="Abhiram Arali" w:date="2024-11-12T14:39:00Z"/>
          <w:del w:id="359" w:author="Hii" w:date="2024-11-14T13:33:00Z"/>
          <w:rStyle w:val="NormalBPBHEBChar"/>
        </w:rPr>
      </w:pPr>
      <w:ins w:id="360" w:author="Hii" w:date="2024-11-14T13:34:00Z">
        <w:r w:rsidRPr="00531AAA">
          <w:rPr>
            <w:rStyle w:val="NormalBPBHEBChar"/>
          </w:rPr>
          <w:t>This example shows that double variables are declared, initialized, and used just like other data types in C, with the added benefit of higher precision for floating-point number</w:t>
        </w:r>
      </w:ins>
    </w:p>
    <w:p w14:paraId="263D35EC" w14:textId="025A2A8D" w:rsidR="00E57A4D" w:rsidRPr="00B3573F" w:rsidDel="00531AAA" w:rsidRDefault="00E13A2E">
      <w:pPr>
        <w:spacing w:before="162"/>
        <w:ind w:left="220"/>
        <w:rPr>
          <w:del w:id="361" w:author="Hii" w:date="2024-11-14T13:33:00Z"/>
          <w:rStyle w:val="NormalBPBHEBChar"/>
          <w:rPrChange w:id="362" w:author="Abhiram Arali" w:date="2024-11-12T14:39:00Z">
            <w:rPr>
              <w:del w:id="363" w:author="Hii" w:date="2024-11-14T13:33:00Z"/>
              <w:i/>
              <w:sz w:val="24"/>
            </w:rPr>
          </w:rPrChange>
        </w:rPr>
      </w:pPr>
      <w:ins w:id="364" w:author="Abhiram Arali" w:date="2024-11-12T14:39:00Z">
        <w:del w:id="365" w:author="Hii" w:date="2024-11-14T13:33:00Z">
          <w:r w:rsidDel="00531AAA">
            <w:rPr>
              <w:rStyle w:val="NormalBPBHEBChar"/>
            </w:rPr>
            <w:delText xml:space="preserve">The </w:delText>
          </w:r>
        </w:del>
      </w:ins>
      <w:del w:id="366" w:author="Hii" w:date="2024-11-14T13:33:00Z">
        <w:r w:rsidRPr="00E13A2E" w:rsidDel="00531AAA">
          <w:rPr>
            <w:rStyle w:val="NormalBPBHEBChar"/>
          </w:rPr>
          <w:delText>output</w:delText>
        </w:r>
      </w:del>
      <w:ins w:id="367" w:author="Abhiram Arali" w:date="2024-11-12T14:39:00Z">
        <w:del w:id="368" w:author="Hii" w:date="2024-11-14T13:33:00Z">
          <w:r w:rsidDel="00531AAA">
            <w:rPr>
              <w:rStyle w:val="NormalBPBHEBChar"/>
            </w:rPr>
            <w:delText xml:space="preserve"> is as follows</w:delText>
          </w:r>
        </w:del>
      </w:ins>
      <w:del w:id="369" w:author="Hii" w:date="2024-11-14T13:33:00Z">
        <w:r w:rsidR="00A87255" w:rsidDel="00531AAA">
          <w:rPr>
            <w:i/>
            <w:spacing w:val="-2"/>
            <w:sz w:val="24"/>
          </w:rPr>
          <w:delText>:</w:delText>
        </w:r>
      </w:del>
    </w:p>
    <w:p w14:paraId="31FDBF39" w14:textId="3290ADEB" w:rsidR="00CD35D9" w:rsidDel="00531AAA" w:rsidRDefault="00CD35D9">
      <w:pPr>
        <w:pStyle w:val="CodeBlockBPBHEB"/>
        <w:rPr>
          <w:del w:id="370" w:author="Hii" w:date="2024-11-14T13:33:00Z"/>
        </w:rPr>
        <w:pPrChange w:id="371" w:author="Abhiram Arali" w:date="2024-11-13T10:13:00Z">
          <w:pPr>
            <w:spacing w:before="18" w:line="499" w:lineRule="auto"/>
            <w:ind w:left="107" w:right="5382"/>
          </w:pPr>
        </w:pPrChange>
      </w:pPr>
      <w:moveToRangeStart w:id="372" w:author="Abhiram Arali" w:date="2024-11-12T14:39:00Z" w:name="move182314792"/>
      <w:moveTo w:id="373" w:author="Abhiram Arali" w:date="2024-11-12T14:39:00Z">
        <w:del w:id="374" w:author="Hii" w:date="2024-11-14T13:33:00Z">
          <w:r w:rsidDel="00531AAA">
            <w:delText>Value</w:delText>
          </w:r>
          <w:r w:rsidDel="00531AAA">
            <w:rPr>
              <w:spacing w:val="-8"/>
            </w:rPr>
            <w:delText xml:space="preserve"> </w:delText>
          </w:r>
          <w:r w:rsidDel="00531AAA">
            <w:delText>of</w:delText>
          </w:r>
          <w:r w:rsidDel="00531AAA">
            <w:rPr>
              <w:spacing w:val="-9"/>
            </w:rPr>
            <w:delText xml:space="preserve"> </w:delText>
          </w:r>
          <w:r w:rsidDel="00531AAA">
            <w:delText>a:</w:delText>
          </w:r>
          <w:r w:rsidDel="00531AAA">
            <w:rPr>
              <w:spacing w:val="-8"/>
            </w:rPr>
            <w:delText xml:space="preserve"> </w:delText>
          </w:r>
          <w:r w:rsidDel="00531AAA">
            <w:delText>10.123456789012345 Value</w:delText>
          </w:r>
          <w:r w:rsidDel="00531AAA">
            <w:rPr>
              <w:spacing w:val="-1"/>
            </w:rPr>
            <w:delText xml:space="preserve"> </w:delText>
          </w:r>
          <w:r w:rsidDel="00531AAA">
            <w:delText>of</w:delText>
          </w:r>
          <w:r w:rsidDel="00531AAA">
            <w:rPr>
              <w:spacing w:val="-3"/>
            </w:rPr>
            <w:delText xml:space="preserve"> </w:delText>
          </w:r>
          <w:r w:rsidDel="00531AAA">
            <w:delText xml:space="preserve">b: </w:delText>
          </w:r>
          <w:r w:rsidDel="00531AAA">
            <w:rPr>
              <w:spacing w:val="-2"/>
            </w:rPr>
            <w:delText>20.987654321098765</w:delText>
          </w:r>
        </w:del>
      </w:moveTo>
    </w:p>
    <w:p w14:paraId="6E9DABBF" w14:textId="4C692A2C" w:rsidR="00CD35D9" w:rsidDel="00531AAA" w:rsidRDefault="00CD35D9">
      <w:pPr>
        <w:pStyle w:val="CodeBlockBPBHEB"/>
        <w:rPr>
          <w:ins w:id="375" w:author="Abhiram Arali" w:date="2024-11-12T14:39:00Z"/>
          <w:del w:id="376" w:author="Hii" w:date="2024-11-14T13:33:00Z"/>
          <w:spacing w:val="-2"/>
        </w:rPr>
        <w:pPrChange w:id="377" w:author="Abhiram Arali" w:date="2024-11-13T10:13:00Z">
          <w:pPr>
            <w:spacing w:line="275" w:lineRule="exact"/>
            <w:ind w:left="107"/>
          </w:pPr>
        </w:pPrChange>
      </w:pPr>
      <w:moveTo w:id="378" w:author="Abhiram Arali" w:date="2024-11-12T14:39:00Z">
        <w:del w:id="379" w:author="Hii" w:date="2024-11-14T13:33:00Z">
          <w:r w:rsidDel="00531AAA">
            <w:delText>Sum</w:delText>
          </w:r>
          <w:r w:rsidDel="00531AAA">
            <w:rPr>
              <w:spacing w:val="-1"/>
            </w:rPr>
            <w:delText xml:space="preserve"> </w:delText>
          </w:r>
          <w:r w:rsidDel="00531AAA">
            <w:delText>of a</w:delText>
          </w:r>
          <w:r w:rsidDel="00531AAA">
            <w:rPr>
              <w:spacing w:val="-2"/>
            </w:rPr>
            <w:delText xml:space="preserve"> </w:delText>
          </w:r>
          <w:r w:rsidDel="00531AAA">
            <w:delText xml:space="preserve">and b: </w:delText>
          </w:r>
          <w:r w:rsidDel="00531AAA">
            <w:rPr>
              <w:spacing w:val="-2"/>
            </w:rPr>
            <w:delText>31.111111110111110</w:delText>
          </w:r>
        </w:del>
      </w:moveTo>
    </w:p>
    <w:p w14:paraId="40476871" w14:textId="581F0B02" w:rsidR="00296F42" w:rsidDel="00531AAA" w:rsidRDefault="00296F42">
      <w:pPr>
        <w:pStyle w:val="CodeBlockBPBHEB"/>
        <w:rPr>
          <w:del w:id="380" w:author="Hii" w:date="2024-11-14T13:33:00Z"/>
        </w:rPr>
        <w:pPrChange w:id="381" w:author="Abhiram Arali" w:date="2024-11-13T10:13:00Z">
          <w:pPr>
            <w:spacing w:line="275" w:lineRule="exact"/>
            <w:ind w:left="107"/>
          </w:pPr>
        </w:pPrChange>
      </w:pPr>
    </w:p>
    <w:p w14:paraId="282F068C" w14:textId="20B2EB99" w:rsidR="00CD35D9" w:rsidDel="00531AAA" w:rsidRDefault="00CD35D9">
      <w:pPr>
        <w:pStyle w:val="CodeBlockBPBHEB"/>
        <w:rPr>
          <w:del w:id="382" w:author="Hii" w:date="2024-11-14T13:33:00Z"/>
        </w:rPr>
        <w:pPrChange w:id="383" w:author="Abhiram Arali" w:date="2024-11-13T10:13:00Z">
          <w:pPr>
            <w:spacing w:line="276" w:lineRule="exact"/>
            <w:ind w:left="107"/>
          </w:pPr>
        </w:pPrChange>
      </w:pPr>
      <w:moveToRangeStart w:id="384" w:author="Abhiram Arali" w:date="2024-11-12T14:39:00Z" w:name="move182314799"/>
      <w:moveToRangeEnd w:id="372"/>
      <w:moveTo w:id="385" w:author="Abhiram Arali" w:date="2024-11-12T14:39:00Z">
        <w:del w:id="386" w:author="Hii" w:date="2024-11-14T13:33:00Z">
          <w:r w:rsidDel="00531AAA">
            <w:delText>Product</w:delText>
          </w:r>
          <w:r w:rsidDel="00531AAA">
            <w:rPr>
              <w:spacing w:val="-3"/>
            </w:rPr>
            <w:delText xml:space="preserve"> </w:delText>
          </w:r>
          <w:r w:rsidDel="00531AAA">
            <w:delText>of</w:delText>
          </w:r>
          <w:r w:rsidDel="00531AAA">
            <w:rPr>
              <w:spacing w:val="-1"/>
            </w:rPr>
            <w:delText xml:space="preserve"> </w:delText>
          </w:r>
          <w:r w:rsidDel="00531AAA">
            <w:delText>a</w:delText>
          </w:r>
          <w:r w:rsidDel="00531AAA">
            <w:rPr>
              <w:spacing w:val="-2"/>
            </w:rPr>
            <w:delText xml:space="preserve"> </w:delText>
          </w:r>
          <w:r w:rsidDel="00531AAA">
            <w:delText>and</w:delText>
          </w:r>
          <w:r w:rsidDel="00531AAA">
            <w:rPr>
              <w:spacing w:val="-1"/>
            </w:rPr>
            <w:delText xml:space="preserve"> </w:delText>
          </w:r>
          <w:r w:rsidDel="00531AAA">
            <w:delText xml:space="preserve">b: </w:delText>
          </w:r>
          <w:r w:rsidDel="00531AAA">
            <w:rPr>
              <w:spacing w:val="-2"/>
            </w:rPr>
            <w:delText>212.626239311132396</w:delText>
          </w:r>
        </w:del>
      </w:moveTo>
    </w:p>
    <w:moveToRangeEnd w:id="384"/>
    <w:p w14:paraId="154A75F4" w14:textId="24A2F96D" w:rsidR="00E57A4D" w:rsidDel="00296F42" w:rsidRDefault="00A87255">
      <w:pPr>
        <w:pStyle w:val="NormalBPBHEB"/>
        <w:rPr>
          <w:del w:id="387" w:author="Abhiram Arali" w:date="2024-11-12T14:39:00Z"/>
          <w:sz w:val="20"/>
        </w:rPr>
        <w:pPrChange w:id="388" w:author="Abhiram Arali" w:date="2024-11-12T14:39:00Z">
          <w:pPr>
            <w:pStyle w:val="BodyText"/>
            <w:spacing w:before="47"/>
          </w:pPr>
        </w:pPrChange>
      </w:pPr>
      <w:del w:id="389" w:author="Abhiram Arali" w:date="2024-11-12T14:39:00Z">
        <w:r w:rsidDel="00CD35D9">
          <w:rPr>
            <w:noProof/>
            <w:lang w:val="en-IN" w:eastAsia="en-IN"/>
            <w:rPrChange w:id="390" w:author="Unknown">
              <w:rPr>
                <w:noProof/>
                <w:lang w:val="en-IN" w:eastAsia="en-IN"/>
              </w:rPr>
            </w:rPrChange>
          </w:rPr>
          <mc:AlternateContent>
            <mc:Choice Requires="wpg">
              <w:drawing>
                <wp:anchor distT="0" distB="0" distL="0" distR="0" simplePos="0" relativeHeight="487596544" behindDoc="1" locked="0" layoutInCell="1" allowOverlap="1" wp14:anchorId="04596CA3" wp14:editId="26C0AA8E">
                  <wp:simplePos x="0" y="0"/>
                  <wp:positionH relativeFrom="page">
                    <wp:posOffset>840028</wp:posOffset>
                  </wp:positionH>
                  <wp:positionV relativeFrom="paragraph">
                    <wp:posOffset>191122</wp:posOffset>
                  </wp:positionV>
                  <wp:extent cx="5882640" cy="1111250"/>
                  <wp:effectExtent l="0" t="0" r="0" b="0"/>
                  <wp:wrapTopAndBottom/>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1111250"/>
                            <a:chOff x="0" y="0"/>
                            <a:chExt cx="5882640" cy="1111250"/>
                          </a:xfrm>
                        </wpg:grpSpPr>
                        <wps:wsp>
                          <wps:cNvPr id="28" name="Graphic 48"/>
                          <wps:cNvSpPr/>
                          <wps:spPr>
                            <a:xfrm>
                              <a:off x="0" y="12"/>
                              <a:ext cx="5882640" cy="1111250"/>
                            </a:xfrm>
                            <a:custGeom>
                              <a:avLst/>
                              <a:gdLst/>
                              <a:ahLst/>
                              <a:cxnLst/>
                              <a:rect l="l" t="t" r="r" b="b"/>
                              <a:pathLst>
                                <a:path w="5882640" h="1111250">
                                  <a:moveTo>
                                    <a:pt x="5875909" y="0"/>
                                  </a:moveTo>
                                  <a:lnTo>
                                    <a:pt x="6096" y="0"/>
                                  </a:lnTo>
                                  <a:lnTo>
                                    <a:pt x="0" y="0"/>
                                  </a:lnTo>
                                  <a:lnTo>
                                    <a:pt x="0" y="6083"/>
                                  </a:lnTo>
                                  <a:lnTo>
                                    <a:pt x="0" y="382511"/>
                                  </a:lnTo>
                                  <a:lnTo>
                                    <a:pt x="0" y="746709"/>
                                  </a:lnTo>
                                  <a:lnTo>
                                    <a:pt x="0" y="1110932"/>
                                  </a:lnTo>
                                  <a:lnTo>
                                    <a:pt x="6096" y="1110932"/>
                                  </a:lnTo>
                                  <a:lnTo>
                                    <a:pt x="6096" y="746747"/>
                                  </a:lnTo>
                                  <a:lnTo>
                                    <a:pt x="6096" y="382511"/>
                                  </a:lnTo>
                                  <a:lnTo>
                                    <a:pt x="6096" y="6083"/>
                                  </a:lnTo>
                                  <a:lnTo>
                                    <a:pt x="5875909" y="6083"/>
                                  </a:lnTo>
                                  <a:lnTo>
                                    <a:pt x="5875909" y="0"/>
                                  </a:lnTo>
                                  <a:close/>
                                </a:path>
                                <a:path w="5882640" h="1111250">
                                  <a:moveTo>
                                    <a:pt x="5882081" y="0"/>
                                  </a:moveTo>
                                  <a:lnTo>
                                    <a:pt x="5875985" y="0"/>
                                  </a:lnTo>
                                  <a:lnTo>
                                    <a:pt x="5875985" y="6083"/>
                                  </a:lnTo>
                                  <a:lnTo>
                                    <a:pt x="5875985" y="382511"/>
                                  </a:lnTo>
                                  <a:lnTo>
                                    <a:pt x="5875985" y="746709"/>
                                  </a:lnTo>
                                  <a:lnTo>
                                    <a:pt x="5875985" y="1110932"/>
                                  </a:lnTo>
                                  <a:lnTo>
                                    <a:pt x="5882081" y="1110932"/>
                                  </a:lnTo>
                                  <a:lnTo>
                                    <a:pt x="5882081" y="746747"/>
                                  </a:lnTo>
                                  <a:lnTo>
                                    <a:pt x="5882081" y="382511"/>
                                  </a:lnTo>
                                  <a:lnTo>
                                    <a:pt x="5882081" y="6083"/>
                                  </a:lnTo>
                                  <a:lnTo>
                                    <a:pt x="5882081" y="0"/>
                                  </a:lnTo>
                                  <a:close/>
                                </a:path>
                              </a:pathLst>
                            </a:custGeom>
                            <a:solidFill>
                              <a:srgbClr val="000000"/>
                            </a:solidFill>
                          </wps:spPr>
                          <wps:bodyPr wrap="square" lIns="0" tIns="0" rIns="0" bIns="0" rtlCol="0">
                            <a:prstTxWarp prst="textNoShape">
                              <a:avLst/>
                            </a:prstTxWarp>
                            <a:noAutofit/>
                          </wps:bodyPr>
                        </wps:wsp>
                        <wps:wsp>
                          <wps:cNvPr id="29" name="Textbox 49"/>
                          <wps:cNvSpPr txBox="1"/>
                          <wps:spPr>
                            <a:xfrm>
                              <a:off x="6095" y="6095"/>
                              <a:ext cx="5869940" cy="1104900"/>
                            </a:xfrm>
                            <a:prstGeom prst="rect">
                              <a:avLst/>
                            </a:prstGeom>
                          </wps:spPr>
                          <wps:txbx>
                            <w:txbxContent>
                              <w:p w14:paraId="7BA09BEF" w14:textId="003CDAA3" w:rsidR="00531AAA" w:rsidDel="00CD35D9" w:rsidRDefault="00531AAA">
                                <w:pPr>
                                  <w:spacing w:before="18" w:line="499" w:lineRule="auto"/>
                                  <w:ind w:left="107" w:right="5382"/>
                                  <w:rPr>
                                    <w:sz w:val="24"/>
                                  </w:rPr>
                                </w:pPr>
                                <w:moveFromRangeStart w:id="391" w:author="Abhiram Arali" w:date="2024-11-12T14:39:00Z" w:name="move182314792"/>
                                <w:moveFrom w:id="392" w:author="Abhiram Arali" w:date="2024-11-12T14:39:00Z">
                                  <w:r w:rsidDel="00CD35D9">
                                    <w:rPr>
                                      <w:sz w:val="24"/>
                                    </w:rPr>
                                    <w:t>Value</w:t>
                                  </w:r>
                                  <w:r w:rsidDel="00CD35D9">
                                    <w:rPr>
                                      <w:spacing w:val="-8"/>
                                      <w:sz w:val="24"/>
                                    </w:rPr>
                                    <w:t xml:space="preserve"> </w:t>
                                  </w:r>
                                  <w:r w:rsidDel="00CD35D9">
                                    <w:rPr>
                                      <w:sz w:val="24"/>
                                    </w:rPr>
                                    <w:t>of</w:t>
                                  </w:r>
                                  <w:r w:rsidDel="00CD35D9">
                                    <w:rPr>
                                      <w:spacing w:val="-9"/>
                                      <w:sz w:val="24"/>
                                    </w:rPr>
                                    <w:t xml:space="preserve"> </w:t>
                                  </w:r>
                                  <w:r w:rsidDel="00CD35D9">
                                    <w:rPr>
                                      <w:sz w:val="24"/>
                                    </w:rPr>
                                    <w:t>a:</w:t>
                                  </w:r>
                                  <w:r w:rsidDel="00CD35D9">
                                    <w:rPr>
                                      <w:spacing w:val="-8"/>
                                      <w:sz w:val="24"/>
                                    </w:rPr>
                                    <w:t xml:space="preserve"> </w:t>
                                  </w:r>
                                  <w:r w:rsidDel="00CD35D9">
                                    <w:rPr>
                                      <w:sz w:val="24"/>
                                    </w:rPr>
                                    <w:t>10.123456789012345 Value</w:t>
                                  </w:r>
                                  <w:r w:rsidDel="00CD35D9">
                                    <w:rPr>
                                      <w:spacing w:val="-1"/>
                                      <w:sz w:val="24"/>
                                    </w:rPr>
                                    <w:t xml:space="preserve"> </w:t>
                                  </w:r>
                                  <w:r w:rsidDel="00CD35D9">
                                    <w:rPr>
                                      <w:sz w:val="24"/>
                                    </w:rPr>
                                    <w:t>of</w:t>
                                  </w:r>
                                  <w:r w:rsidDel="00CD35D9">
                                    <w:rPr>
                                      <w:spacing w:val="-3"/>
                                      <w:sz w:val="24"/>
                                    </w:rPr>
                                    <w:t xml:space="preserve"> </w:t>
                                  </w:r>
                                  <w:r w:rsidDel="00CD35D9">
                                    <w:rPr>
                                      <w:sz w:val="24"/>
                                    </w:rPr>
                                    <w:t xml:space="preserve">b: </w:t>
                                  </w:r>
                                  <w:r w:rsidDel="00CD35D9">
                                    <w:rPr>
                                      <w:spacing w:val="-2"/>
                                      <w:sz w:val="24"/>
                                    </w:rPr>
                                    <w:t>20.987654321098765</w:t>
                                  </w:r>
                                </w:moveFrom>
                              </w:p>
                              <w:p w14:paraId="5B8B2A71" w14:textId="70DF7DB0" w:rsidR="00531AAA" w:rsidRDefault="00531AAA">
                                <w:pPr>
                                  <w:spacing w:line="275" w:lineRule="exact"/>
                                  <w:ind w:left="107"/>
                                  <w:rPr>
                                    <w:sz w:val="24"/>
                                  </w:rPr>
                                </w:pPr>
                                <w:moveFrom w:id="393" w:author="Abhiram Arali" w:date="2024-11-12T14:39:00Z">
                                  <w:r w:rsidDel="00CD35D9">
                                    <w:rPr>
                                      <w:sz w:val="24"/>
                                    </w:rPr>
                                    <w:t>Sum</w:t>
                                  </w:r>
                                  <w:r w:rsidDel="00CD35D9">
                                    <w:rPr>
                                      <w:spacing w:val="-1"/>
                                      <w:sz w:val="24"/>
                                    </w:rPr>
                                    <w:t xml:space="preserve"> </w:t>
                                  </w:r>
                                  <w:r w:rsidDel="00CD35D9">
                                    <w:rPr>
                                      <w:sz w:val="24"/>
                                    </w:rPr>
                                    <w:t>of a</w:t>
                                  </w:r>
                                  <w:r w:rsidDel="00CD35D9">
                                    <w:rPr>
                                      <w:spacing w:val="-2"/>
                                      <w:sz w:val="24"/>
                                    </w:rPr>
                                    <w:t xml:space="preserve"> </w:t>
                                  </w:r>
                                  <w:r w:rsidDel="00CD35D9">
                                    <w:rPr>
                                      <w:sz w:val="24"/>
                                    </w:rPr>
                                    <w:t xml:space="preserve">and b: </w:t>
                                  </w:r>
                                  <w:r w:rsidDel="00CD35D9">
                                    <w:rPr>
                                      <w:spacing w:val="-2"/>
                                      <w:sz w:val="24"/>
                                    </w:rPr>
                                    <w:t>31.111111110111110</w:t>
                                  </w:r>
                                </w:moveFrom>
                                <w:moveFromRangeEnd w:id="391"/>
                              </w:p>
                            </w:txbxContent>
                          </wps:txbx>
                          <wps:bodyPr wrap="square" lIns="0" tIns="0" rIns="0" bIns="0" rtlCol="0">
                            <a:noAutofit/>
                          </wps:bodyPr>
                        </wps:wsp>
                      </wpg:wgp>
                    </a:graphicData>
                  </a:graphic>
                </wp:anchor>
              </w:drawing>
            </mc:Choice>
            <mc:Fallback>
              <w:pict>
                <v:group w14:anchorId="04596CA3" id="Group 27" o:spid="_x0000_s1051" style="position:absolute;left:0;text-align:left;margin-left:66.15pt;margin-top:15.05pt;width:463.2pt;height:87.5pt;z-index:-15719936;mso-wrap-distance-left:0;mso-wrap-distance-right:0;mso-position-horizontal-relative:page;mso-position-vertical-relative:text" coordsize="58826,11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">
                  <v:shape id="Graphic 48" o:spid="_x0000_s1052" style="position:absolute;width:58826;height:11112;visibility:visible;mso-wrap-style:square;v-text-anchor:top" coordsize="5882640,111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NBcEA&#10;AADbAAAADwAAAGRycy9kb3ducmV2LnhtbERPXWvCMBR9F/Yfwh34pukciHTGsk4HykBcHXu+NHdN&#10;t+amJFHrv18eBB8P53tZDLYTZ/KhdazgaZqBIK6dbrlR8HV8nyxAhIissXNMCq4UoFg9jJaYa3fh&#10;TzpXsREphEOOCkyMfS5lqA1ZDFPXEyfux3mLMUHfSO3xksJtJ2dZNpcWW04NBnt6M1T/VSerYPdd&#10;lcP6OfvwelPWB7PY/1bHvVLjx+H1BUSkId7FN/dWK5ilselL+g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kzQXBAAAA2wAAAA8AAAAAAAAAAAAAAAAAmAIAAGRycy9kb3du&#10;cmV2LnhtbFBLBQYAAAAABAAEAPUAAACGAwAAAAA=&#10;" path="m5875909,l6096,,,,,6083,,382511,,746709r,364223l6096,1110932r,-364185l6096,382511r,-376428l5875909,6083r,-6083xem5882081,r-6096,l5875985,6083r,376428l5875985,746709r,364223l5882081,1110932r,-364185l5882081,382511r,-376428l5882081,xe" fillcolor="black" stroked="f">
                    <v:path arrowok="t"/>
                  </v:shape>
                  <v:shape id="Textbox 49" o:spid="_x0000_s1053" type="#_x0000_t202" style="position:absolute;left:60;top:60;width:58700;height:11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14:paraId="7BA09BEF" w14:textId="003CDAA3" w:rsidR="00531AAA" w:rsidDel="00CD35D9" w:rsidRDefault="00531AAA">
                          <w:pPr>
                            <w:spacing w:before="18" w:line="499" w:lineRule="auto"/>
                            <w:ind w:left="107" w:right="5382"/>
                            <w:rPr>
                              <w:sz w:val="24"/>
                            </w:rPr>
                          </w:pPr>
                          <w:moveFromRangeStart w:id="394" w:author="Abhiram Arali" w:date="2024-11-12T14:39:00Z" w:name="move182314792"/>
                          <w:moveFrom w:id="395" w:author="Abhiram Arali" w:date="2024-11-12T14:39:00Z">
                            <w:r w:rsidDel="00CD35D9">
                              <w:rPr>
                                <w:sz w:val="24"/>
                              </w:rPr>
                              <w:t>Value</w:t>
                            </w:r>
                            <w:r w:rsidDel="00CD35D9">
                              <w:rPr>
                                <w:spacing w:val="-8"/>
                                <w:sz w:val="24"/>
                              </w:rPr>
                              <w:t xml:space="preserve"> </w:t>
                            </w:r>
                            <w:r w:rsidDel="00CD35D9">
                              <w:rPr>
                                <w:sz w:val="24"/>
                              </w:rPr>
                              <w:t>of</w:t>
                            </w:r>
                            <w:r w:rsidDel="00CD35D9">
                              <w:rPr>
                                <w:spacing w:val="-9"/>
                                <w:sz w:val="24"/>
                              </w:rPr>
                              <w:t xml:space="preserve"> </w:t>
                            </w:r>
                            <w:r w:rsidDel="00CD35D9">
                              <w:rPr>
                                <w:sz w:val="24"/>
                              </w:rPr>
                              <w:t>a:</w:t>
                            </w:r>
                            <w:r w:rsidDel="00CD35D9">
                              <w:rPr>
                                <w:spacing w:val="-8"/>
                                <w:sz w:val="24"/>
                              </w:rPr>
                              <w:t xml:space="preserve"> </w:t>
                            </w:r>
                            <w:r w:rsidDel="00CD35D9">
                              <w:rPr>
                                <w:sz w:val="24"/>
                              </w:rPr>
                              <w:t>10.123456789012345 Value</w:t>
                            </w:r>
                            <w:r w:rsidDel="00CD35D9">
                              <w:rPr>
                                <w:spacing w:val="-1"/>
                                <w:sz w:val="24"/>
                              </w:rPr>
                              <w:t xml:space="preserve"> </w:t>
                            </w:r>
                            <w:r w:rsidDel="00CD35D9">
                              <w:rPr>
                                <w:sz w:val="24"/>
                              </w:rPr>
                              <w:t>of</w:t>
                            </w:r>
                            <w:r w:rsidDel="00CD35D9">
                              <w:rPr>
                                <w:spacing w:val="-3"/>
                                <w:sz w:val="24"/>
                              </w:rPr>
                              <w:t xml:space="preserve"> </w:t>
                            </w:r>
                            <w:r w:rsidDel="00CD35D9">
                              <w:rPr>
                                <w:sz w:val="24"/>
                              </w:rPr>
                              <w:t xml:space="preserve">b: </w:t>
                            </w:r>
                            <w:r w:rsidDel="00CD35D9">
                              <w:rPr>
                                <w:spacing w:val="-2"/>
                                <w:sz w:val="24"/>
                              </w:rPr>
                              <w:t>20.987654321098765</w:t>
                            </w:r>
                          </w:moveFrom>
                        </w:p>
                        <w:p w14:paraId="5B8B2A71" w14:textId="70DF7DB0" w:rsidR="00531AAA" w:rsidRDefault="00531AAA">
                          <w:pPr>
                            <w:spacing w:line="275" w:lineRule="exact"/>
                            <w:ind w:left="107"/>
                            <w:rPr>
                              <w:sz w:val="24"/>
                            </w:rPr>
                          </w:pPr>
                          <w:moveFrom w:id="396" w:author="Abhiram Arali" w:date="2024-11-12T14:39:00Z">
                            <w:r w:rsidDel="00CD35D9">
                              <w:rPr>
                                <w:sz w:val="24"/>
                              </w:rPr>
                              <w:t>Sum</w:t>
                            </w:r>
                            <w:r w:rsidDel="00CD35D9">
                              <w:rPr>
                                <w:spacing w:val="-1"/>
                                <w:sz w:val="24"/>
                              </w:rPr>
                              <w:t xml:space="preserve"> </w:t>
                            </w:r>
                            <w:r w:rsidDel="00CD35D9">
                              <w:rPr>
                                <w:sz w:val="24"/>
                              </w:rPr>
                              <w:t>of a</w:t>
                            </w:r>
                            <w:r w:rsidDel="00CD35D9">
                              <w:rPr>
                                <w:spacing w:val="-2"/>
                                <w:sz w:val="24"/>
                              </w:rPr>
                              <w:t xml:space="preserve"> </w:t>
                            </w:r>
                            <w:r w:rsidDel="00CD35D9">
                              <w:rPr>
                                <w:sz w:val="24"/>
                              </w:rPr>
                              <w:t xml:space="preserve">and b: </w:t>
                            </w:r>
                            <w:r w:rsidDel="00CD35D9">
                              <w:rPr>
                                <w:spacing w:val="-2"/>
                                <w:sz w:val="24"/>
                              </w:rPr>
                              <w:t>31.111111110111110</w:t>
                            </w:r>
                          </w:moveFrom>
                          <w:moveFromRangeEnd w:id="394"/>
                        </w:p>
                      </w:txbxContent>
                    </v:textbox>
                  </v:shape>
                  <w10:wrap type="topAndBottom" anchorx="page"/>
                </v:group>
              </w:pict>
            </mc:Fallback>
          </mc:AlternateContent>
        </w:r>
      </w:del>
    </w:p>
    <w:p w14:paraId="649BD599" w14:textId="3A51C92D" w:rsidR="00E57A4D" w:rsidDel="00E13A2E" w:rsidRDefault="00E57A4D">
      <w:pPr>
        <w:pStyle w:val="NormalBPBHEB"/>
        <w:rPr>
          <w:del w:id="397" w:author="Abhiram Arali" w:date="2024-11-12T14:39:00Z"/>
          <w:sz w:val="20"/>
        </w:rPr>
        <w:sectPr w:rsidR="00E57A4D" w:rsidDel="00E13A2E">
          <w:pgSz w:w="11910" w:h="16840"/>
          <w:pgMar w:top="1540" w:right="1220" w:bottom="1200" w:left="1220" w:header="758" w:footer="1000" w:gutter="0"/>
          <w:cols w:space="720"/>
        </w:sectPr>
        <w:pPrChange w:id="398" w:author="Abhiram Arali" w:date="2024-11-12T14:39:00Z">
          <w:pPr/>
        </w:pPrChange>
      </w:pPr>
    </w:p>
    <w:p w14:paraId="495E451E" w14:textId="190A514C" w:rsidR="00E57A4D" w:rsidDel="00296F42" w:rsidRDefault="00E57A4D">
      <w:pPr>
        <w:pStyle w:val="NormalBPBHEB"/>
        <w:rPr>
          <w:del w:id="399" w:author="Abhiram Arali" w:date="2024-11-12T14:39:00Z"/>
          <w:i/>
          <w:sz w:val="7"/>
        </w:rPr>
        <w:pPrChange w:id="400" w:author="Abhiram Arali" w:date="2024-11-12T14:39:00Z">
          <w:pPr>
            <w:pStyle w:val="BodyText"/>
            <w:spacing w:before="7" w:after="1"/>
          </w:pPr>
        </w:pPrChange>
      </w:pPr>
    </w:p>
    <w:p w14:paraId="408E7760" w14:textId="62CB5B94" w:rsidR="00E57A4D" w:rsidRDefault="00A87255">
      <w:pPr>
        <w:pStyle w:val="NormalBPBHEB"/>
        <w:rPr>
          <w:sz w:val="20"/>
        </w:rPr>
        <w:pPrChange w:id="401" w:author="Abhiram Arali" w:date="2024-11-12T14:39:00Z">
          <w:pPr>
            <w:pStyle w:val="BodyText"/>
            <w:ind w:left="102"/>
          </w:pPr>
        </w:pPrChange>
      </w:pPr>
      <w:del w:id="402" w:author="Abhiram Arali" w:date="2024-11-12T14:39:00Z">
        <w:r w:rsidDel="00296F42">
          <w:rPr>
            <w:noProof/>
            <w:sz w:val="20"/>
            <w:lang w:val="en-IN" w:eastAsia="en-IN"/>
            <w:rPrChange w:id="403" w:author="Unknown">
              <w:rPr>
                <w:noProof/>
                <w:lang w:val="en-IN" w:eastAsia="en-IN"/>
              </w:rPr>
            </w:rPrChange>
          </w:rPr>
          <mc:AlternateContent>
            <mc:Choice Requires="wpg">
              <w:drawing>
                <wp:inline distT="0" distB="0" distL="0" distR="0" wp14:anchorId="7E35F9E2" wp14:editId="2E85175B">
                  <wp:extent cx="5882640" cy="281305"/>
                  <wp:effectExtent l="0" t="0" r="0" b="4445"/>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281305"/>
                            <a:chOff x="0" y="0"/>
                            <a:chExt cx="5882640" cy="281305"/>
                          </a:xfrm>
                        </wpg:grpSpPr>
                        <wps:wsp>
                          <wps:cNvPr id="52" name="Graphic 51"/>
                          <wps:cNvSpPr/>
                          <wps:spPr>
                            <a:xfrm>
                              <a:off x="0" y="0"/>
                              <a:ext cx="5882640" cy="281305"/>
                            </a:xfrm>
                            <a:custGeom>
                              <a:avLst/>
                              <a:gdLst/>
                              <a:ahLst/>
                              <a:cxnLst/>
                              <a:rect l="l" t="t" r="r" b="b"/>
                              <a:pathLst>
                                <a:path w="5882640" h="281305">
                                  <a:moveTo>
                                    <a:pt x="5875909" y="274624"/>
                                  </a:moveTo>
                                  <a:lnTo>
                                    <a:pt x="6096" y="274624"/>
                                  </a:lnTo>
                                  <a:lnTo>
                                    <a:pt x="6096" y="0"/>
                                  </a:lnTo>
                                  <a:lnTo>
                                    <a:pt x="0" y="0"/>
                                  </a:lnTo>
                                  <a:lnTo>
                                    <a:pt x="0" y="274624"/>
                                  </a:lnTo>
                                  <a:lnTo>
                                    <a:pt x="0" y="280720"/>
                                  </a:lnTo>
                                  <a:lnTo>
                                    <a:pt x="6096" y="280720"/>
                                  </a:lnTo>
                                  <a:lnTo>
                                    <a:pt x="5875909" y="280720"/>
                                  </a:lnTo>
                                  <a:lnTo>
                                    <a:pt x="5875909" y="274624"/>
                                  </a:lnTo>
                                  <a:close/>
                                </a:path>
                                <a:path w="5882640" h="281305">
                                  <a:moveTo>
                                    <a:pt x="5882081" y="0"/>
                                  </a:moveTo>
                                  <a:lnTo>
                                    <a:pt x="5875985" y="0"/>
                                  </a:lnTo>
                                  <a:lnTo>
                                    <a:pt x="5875985" y="274624"/>
                                  </a:lnTo>
                                  <a:lnTo>
                                    <a:pt x="5875985" y="280720"/>
                                  </a:lnTo>
                                  <a:lnTo>
                                    <a:pt x="5882081" y="280720"/>
                                  </a:lnTo>
                                  <a:lnTo>
                                    <a:pt x="5882081" y="274624"/>
                                  </a:lnTo>
                                  <a:lnTo>
                                    <a:pt x="5882081" y="0"/>
                                  </a:lnTo>
                                  <a:close/>
                                </a:path>
                              </a:pathLst>
                            </a:custGeom>
                            <a:solidFill>
                              <a:srgbClr val="000000"/>
                            </a:solidFill>
                          </wps:spPr>
                          <wps:bodyPr wrap="square" lIns="0" tIns="0" rIns="0" bIns="0" rtlCol="0">
                            <a:prstTxWarp prst="textNoShape">
                              <a:avLst/>
                            </a:prstTxWarp>
                            <a:noAutofit/>
                          </wps:bodyPr>
                        </wps:wsp>
                        <wps:wsp>
                          <wps:cNvPr id="53" name="Textbox 52"/>
                          <wps:cNvSpPr txBox="1"/>
                          <wps:spPr>
                            <a:xfrm>
                              <a:off x="6095" y="0"/>
                              <a:ext cx="5869940" cy="274955"/>
                            </a:xfrm>
                            <a:prstGeom prst="rect">
                              <a:avLst/>
                            </a:prstGeom>
                          </wps:spPr>
                          <wps:txbx>
                            <w:txbxContent>
                              <w:p w14:paraId="552A5C2C" w14:textId="3645156D" w:rsidR="00531AAA" w:rsidRDefault="00531AAA">
                                <w:pPr>
                                  <w:spacing w:line="276" w:lineRule="exact"/>
                                  <w:ind w:left="107"/>
                                  <w:rPr>
                                    <w:sz w:val="24"/>
                                  </w:rPr>
                                </w:pPr>
                                <w:moveFromRangeStart w:id="404" w:author="Abhiram Arali" w:date="2024-11-12T14:39:00Z" w:name="move182314799"/>
                                <w:moveFrom w:id="405" w:author="Abhiram Arali" w:date="2024-11-12T14:39:00Z">
                                  <w:r w:rsidDel="00CD35D9">
                                    <w:rPr>
                                      <w:sz w:val="24"/>
                                    </w:rPr>
                                    <w:t>Product</w:t>
                                  </w:r>
                                  <w:r w:rsidDel="00CD35D9">
                                    <w:rPr>
                                      <w:spacing w:val="-3"/>
                                      <w:sz w:val="24"/>
                                    </w:rPr>
                                    <w:t xml:space="preserve"> </w:t>
                                  </w:r>
                                  <w:r w:rsidDel="00CD35D9">
                                    <w:rPr>
                                      <w:sz w:val="24"/>
                                    </w:rPr>
                                    <w:t>of</w:t>
                                  </w:r>
                                  <w:r w:rsidDel="00CD35D9">
                                    <w:rPr>
                                      <w:spacing w:val="-1"/>
                                      <w:sz w:val="24"/>
                                    </w:rPr>
                                    <w:t xml:space="preserve"> </w:t>
                                  </w:r>
                                  <w:r w:rsidDel="00CD35D9">
                                    <w:rPr>
                                      <w:sz w:val="24"/>
                                    </w:rPr>
                                    <w:t>a</w:t>
                                  </w:r>
                                  <w:r w:rsidDel="00CD35D9">
                                    <w:rPr>
                                      <w:spacing w:val="-2"/>
                                      <w:sz w:val="24"/>
                                    </w:rPr>
                                    <w:t xml:space="preserve"> </w:t>
                                  </w:r>
                                  <w:r w:rsidDel="00CD35D9">
                                    <w:rPr>
                                      <w:sz w:val="24"/>
                                    </w:rPr>
                                    <w:t>and</w:t>
                                  </w:r>
                                  <w:r w:rsidDel="00CD35D9">
                                    <w:rPr>
                                      <w:spacing w:val="-1"/>
                                      <w:sz w:val="24"/>
                                    </w:rPr>
                                    <w:t xml:space="preserve"> </w:t>
                                  </w:r>
                                  <w:r w:rsidDel="00CD35D9">
                                    <w:rPr>
                                      <w:sz w:val="24"/>
                                    </w:rPr>
                                    <w:t xml:space="preserve">b: </w:t>
                                  </w:r>
                                  <w:r w:rsidDel="00CD35D9">
                                    <w:rPr>
                                      <w:spacing w:val="-2"/>
                                      <w:sz w:val="24"/>
                                    </w:rPr>
                                    <w:t>212.626239311132396</w:t>
                                  </w:r>
                                </w:moveFrom>
                                <w:moveFromRangeEnd w:id="404"/>
                              </w:p>
                            </w:txbxContent>
                          </wps:txbx>
                          <wps:bodyPr wrap="square" lIns="0" tIns="0" rIns="0" bIns="0" rtlCol="0">
                            <a:noAutofit/>
                          </wps:bodyPr>
                        </wps:wsp>
                      </wpg:wgp>
                    </a:graphicData>
                  </a:graphic>
                </wp:inline>
              </w:drawing>
            </mc:Choice>
            <mc:Fallback>
              <w:pict>
                <v:group w14:anchorId="7E35F9E2" id="Group 50" o:spid="_x0000_s1054" style="width:463.2pt;height:22.15pt;mso-position-horizontal-relative:char;mso-position-vertical-relative:line" coordsize="58826,2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">
                  <v:shape id="Graphic 51" o:spid="_x0000_s1055" style="position:absolute;width:58826;height:2813;visibility:visible;mso-wrap-style:square;v-text-anchor:top" coordsize="5882640,2813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ZSMMMA&#10;AADbAAAADwAAAGRycy9kb3ducmV2LnhtbESPQWsCMRSE74X+h/AKvXWztSq6NUoRCvXmaovX5+a5&#10;Wbp5CZuoq7/eFAoeh5n5hpktetuKE3WhcazgNctBEFdON1wr+N5+vkxAhIissXVMCi4UYDF/fJhh&#10;od2ZSzptYi0ShEOBCkyMvpAyVIYshsx54uQdXGcxJtnVUnd4TnDbykGej6XFhtOCQU9LQ9Xv5mgV&#10;+H35M5KH6aq8+v3a8HD6tqOo1PNT//EOIlIf7+H/9pdWMBrA35f0A+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ZSMMMAAADbAAAADwAAAAAAAAAAAAAAAACYAgAAZHJzL2Rv&#10;d25yZXYueG1sUEsFBgAAAAAEAAQA9QAAAIgDAAAAAA==&#10;" path="m5875909,274624r-5869813,l6096,,,,,274624r,6096l6096,280720r5869813,l5875909,274624xem5882081,r-6096,l5875985,274624r,6096l5882081,280720r,-6096l5882081,xe" fillcolor="black" stroked="f">
                    <v:path arrowok="t"/>
                  </v:shape>
                  <v:shape id="Textbox 52" o:spid="_x0000_s1056" type="#_x0000_t202" style="position:absolute;left:60;width:58700;height:2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FAMQA&#10;AADbAAAADwAAAGRycy9kb3ducmV2LnhtbESPQWvCQBSE7wX/w/KE3urGl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BhQDEAAAA2wAAAA8AAAAAAAAAAAAAAAAAmAIAAGRycy9k&#10;b3ducmV2LnhtbFBLBQYAAAAABAAEAPUAAACJAwAAAAA=&#10;" filled="f" stroked="f">
                    <v:textbox inset="0,0,0,0">
                      <w:txbxContent>
                        <w:p w14:paraId="552A5C2C" w14:textId="3645156D" w:rsidR="00531AAA" w:rsidRDefault="00531AAA">
                          <w:pPr>
                            <w:spacing w:line="276" w:lineRule="exact"/>
                            <w:ind w:left="107"/>
                            <w:rPr>
                              <w:sz w:val="24"/>
                            </w:rPr>
                          </w:pPr>
                          <w:moveFromRangeStart w:id="406" w:author="Abhiram Arali" w:date="2024-11-12T14:39:00Z" w:name="move182314799"/>
                          <w:moveFrom w:id="407" w:author="Abhiram Arali" w:date="2024-11-12T14:39:00Z">
                            <w:r w:rsidDel="00CD35D9">
                              <w:rPr>
                                <w:sz w:val="24"/>
                              </w:rPr>
                              <w:t>Product</w:t>
                            </w:r>
                            <w:r w:rsidDel="00CD35D9">
                              <w:rPr>
                                <w:spacing w:val="-3"/>
                                <w:sz w:val="24"/>
                              </w:rPr>
                              <w:t xml:space="preserve"> </w:t>
                            </w:r>
                            <w:r w:rsidDel="00CD35D9">
                              <w:rPr>
                                <w:sz w:val="24"/>
                              </w:rPr>
                              <w:t>of</w:t>
                            </w:r>
                            <w:r w:rsidDel="00CD35D9">
                              <w:rPr>
                                <w:spacing w:val="-1"/>
                                <w:sz w:val="24"/>
                              </w:rPr>
                              <w:t xml:space="preserve"> </w:t>
                            </w:r>
                            <w:r w:rsidDel="00CD35D9">
                              <w:rPr>
                                <w:sz w:val="24"/>
                              </w:rPr>
                              <w:t>a</w:t>
                            </w:r>
                            <w:r w:rsidDel="00CD35D9">
                              <w:rPr>
                                <w:spacing w:val="-2"/>
                                <w:sz w:val="24"/>
                              </w:rPr>
                              <w:t xml:space="preserve"> </w:t>
                            </w:r>
                            <w:r w:rsidDel="00CD35D9">
                              <w:rPr>
                                <w:sz w:val="24"/>
                              </w:rPr>
                              <w:t>and</w:t>
                            </w:r>
                            <w:r w:rsidDel="00CD35D9">
                              <w:rPr>
                                <w:spacing w:val="-1"/>
                                <w:sz w:val="24"/>
                              </w:rPr>
                              <w:t xml:space="preserve"> </w:t>
                            </w:r>
                            <w:r w:rsidDel="00CD35D9">
                              <w:rPr>
                                <w:sz w:val="24"/>
                              </w:rPr>
                              <w:t xml:space="preserve">b: </w:t>
                            </w:r>
                            <w:r w:rsidDel="00CD35D9">
                              <w:rPr>
                                <w:spacing w:val="-2"/>
                                <w:sz w:val="24"/>
                              </w:rPr>
                              <w:t>212.626239311132396</w:t>
                            </w:r>
                          </w:moveFrom>
                          <w:moveFromRangeEnd w:id="406"/>
                        </w:p>
                      </w:txbxContent>
                    </v:textbox>
                  </v:shape>
                  <w10:anchorlock/>
                </v:group>
              </w:pict>
            </mc:Fallback>
          </mc:AlternateContent>
        </w:r>
      </w:del>
    </w:p>
    <w:p w14:paraId="348671CC" w14:textId="76E1249F" w:rsidR="00E57A4D" w:rsidDel="00531AAA" w:rsidRDefault="00D1183B">
      <w:pPr>
        <w:pStyle w:val="NormalBPBHEB"/>
        <w:rPr>
          <w:del w:id="408" w:author="Hii" w:date="2024-11-14T13:33:00Z"/>
        </w:rPr>
        <w:pPrChange w:id="409" w:author="Abhiram Arali" w:date="2024-11-12T14:38:00Z">
          <w:pPr>
            <w:spacing w:before="129"/>
            <w:ind w:left="220"/>
          </w:pPr>
        </w:pPrChange>
      </w:pPr>
      <w:ins w:id="410" w:author="Abhiram Arali" w:date="2024-11-12T14:38:00Z">
        <w:del w:id="411" w:author="Hii" w:date="2024-11-14T13:33:00Z">
          <w:r w:rsidDel="00531AAA">
            <w:delText xml:space="preserve">The </w:delText>
          </w:r>
        </w:del>
      </w:ins>
      <w:del w:id="412" w:author="Hii" w:date="2024-11-14T13:33:00Z">
        <w:r w:rsidDel="00531AAA">
          <w:delText>explanation</w:delText>
        </w:r>
      </w:del>
      <w:ins w:id="413" w:author="Abhiram Arali" w:date="2024-11-12T14:38:00Z">
        <w:del w:id="414" w:author="Hii" w:date="2024-11-14T13:33:00Z">
          <w:r w:rsidDel="00531AAA">
            <w:delText xml:space="preserve"> is as follows</w:delText>
          </w:r>
        </w:del>
      </w:ins>
      <w:del w:id="415" w:author="Hii" w:date="2024-11-14T13:33:00Z">
        <w:r w:rsidDel="00531AAA">
          <w:delText>:</w:delText>
        </w:r>
      </w:del>
    </w:p>
    <w:p w14:paraId="24C8635F" w14:textId="3646F1EE" w:rsidR="00E57A4D" w:rsidDel="00531AAA" w:rsidRDefault="00E57A4D">
      <w:pPr>
        <w:pStyle w:val="NormalBPBHEB"/>
        <w:numPr>
          <w:ilvl w:val="0"/>
          <w:numId w:val="63"/>
        </w:numPr>
        <w:rPr>
          <w:del w:id="416" w:author="Hii" w:date="2024-11-14T13:33:00Z"/>
        </w:rPr>
        <w:pPrChange w:id="417" w:author="Abhiram Arali" w:date="2024-11-12T14:38:00Z">
          <w:pPr>
            <w:pStyle w:val="BodyText"/>
            <w:spacing w:before="22"/>
          </w:pPr>
        </w:pPrChange>
      </w:pPr>
    </w:p>
    <w:p w14:paraId="3698F932" w14:textId="3D56B776" w:rsidR="00E57A4D" w:rsidDel="00531AAA" w:rsidRDefault="00A87255">
      <w:pPr>
        <w:pStyle w:val="NormalBPBHEB"/>
        <w:numPr>
          <w:ilvl w:val="0"/>
          <w:numId w:val="63"/>
        </w:numPr>
        <w:rPr>
          <w:del w:id="418" w:author="Hii" w:date="2024-11-14T13:33:00Z"/>
        </w:rPr>
        <w:pPrChange w:id="419" w:author="Abhiram Arali" w:date="2024-11-12T14:38:00Z">
          <w:pPr>
            <w:pStyle w:val="BodyText"/>
            <w:spacing w:line="360" w:lineRule="auto"/>
            <w:ind w:left="220" w:right="221"/>
            <w:jc w:val="both"/>
          </w:pPr>
        </w:pPrChange>
      </w:pPr>
      <w:del w:id="420" w:author="Hii" w:date="2024-11-14T13:33:00Z">
        <w:r w:rsidDel="00531AAA">
          <w:rPr>
            <w:b/>
          </w:rPr>
          <w:delText xml:space="preserve">Precision: </w:delText>
        </w:r>
        <w:r w:rsidDel="00531AAA">
          <w:delText>double provides much higher precision than float. The example demonstrates that both</w:delText>
        </w:r>
        <w:r w:rsidDel="00531AAA">
          <w:rPr>
            <w:spacing w:val="-3"/>
          </w:rPr>
          <w:delText xml:space="preserve"> </w:delText>
        </w:r>
        <w:r w:rsidDel="00531AAA">
          <w:delText>a</w:delText>
        </w:r>
        <w:r w:rsidDel="00531AAA">
          <w:rPr>
            <w:spacing w:val="-3"/>
          </w:rPr>
          <w:delText xml:space="preserve"> </w:delText>
        </w:r>
        <w:r w:rsidDel="00531AAA">
          <w:delText>and</w:delText>
        </w:r>
        <w:r w:rsidDel="00531AAA">
          <w:rPr>
            <w:spacing w:val="-3"/>
          </w:rPr>
          <w:delText xml:space="preserve"> </w:delText>
        </w:r>
        <w:r w:rsidDel="00531AAA">
          <w:delText>b</w:delText>
        </w:r>
        <w:r w:rsidDel="00531AAA">
          <w:rPr>
            <w:spacing w:val="-1"/>
          </w:rPr>
          <w:delText xml:space="preserve"> </w:delText>
        </w:r>
        <w:r w:rsidDel="00531AAA">
          <w:delText>are</w:delText>
        </w:r>
        <w:r w:rsidDel="00531AAA">
          <w:rPr>
            <w:spacing w:val="-4"/>
          </w:rPr>
          <w:delText xml:space="preserve"> </w:delText>
        </w:r>
        <w:r w:rsidDel="00531AAA">
          <w:delText>double-precision</w:delText>
        </w:r>
        <w:r w:rsidDel="00531AAA">
          <w:rPr>
            <w:spacing w:val="-3"/>
          </w:rPr>
          <w:delText xml:space="preserve"> </w:delText>
        </w:r>
        <w:r w:rsidDel="00531AAA">
          <w:delText>numbers,</w:delText>
        </w:r>
        <w:r w:rsidDel="00531AAA">
          <w:rPr>
            <w:spacing w:val="-1"/>
          </w:rPr>
          <w:delText xml:space="preserve"> </w:delText>
        </w:r>
        <w:r w:rsidDel="00531AAA">
          <w:delText>and</w:delText>
        </w:r>
        <w:r w:rsidDel="00531AAA">
          <w:rPr>
            <w:spacing w:val="-3"/>
          </w:rPr>
          <w:delText xml:space="preserve"> </w:delText>
        </w:r>
        <w:r w:rsidDel="00531AAA">
          <w:delText>when</w:delText>
        </w:r>
        <w:r w:rsidDel="00531AAA">
          <w:rPr>
            <w:spacing w:val="-3"/>
          </w:rPr>
          <w:delText xml:space="preserve"> </w:delText>
        </w:r>
        <w:r w:rsidDel="00531AAA">
          <w:delText>printed,</w:delText>
        </w:r>
        <w:r w:rsidDel="00531AAA">
          <w:rPr>
            <w:spacing w:val="-4"/>
          </w:rPr>
          <w:delText xml:space="preserve"> </w:delText>
        </w:r>
        <w:r w:rsidDel="00531AAA">
          <w:delText>they</w:delText>
        </w:r>
        <w:r w:rsidDel="00531AAA">
          <w:rPr>
            <w:spacing w:val="-2"/>
          </w:rPr>
          <w:delText xml:space="preserve"> </w:delText>
        </w:r>
        <w:r w:rsidDel="00531AAA">
          <w:delText>retain more</w:delText>
        </w:r>
        <w:r w:rsidDel="00531AAA">
          <w:rPr>
            <w:spacing w:val="-5"/>
          </w:rPr>
          <w:delText xml:space="preserve"> </w:delText>
        </w:r>
        <w:r w:rsidDel="00531AAA">
          <w:delText>digits</w:delText>
        </w:r>
        <w:r w:rsidDel="00531AAA">
          <w:rPr>
            <w:spacing w:val="-3"/>
          </w:rPr>
          <w:delText xml:space="preserve"> </w:delText>
        </w:r>
        <w:r w:rsidDel="00531AAA">
          <w:delText>after</w:delText>
        </w:r>
        <w:r w:rsidDel="00531AAA">
          <w:rPr>
            <w:spacing w:val="-3"/>
          </w:rPr>
          <w:delText xml:space="preserve"> </w:delText>
        </w:r>
        <w:r w:rsidDel="00531AAA">
          <w:delText>the decimal point (15 in this case).</w:delText>
        </w:r>
      </w:del>
    </w:p>
    <w:p w14:paraId="259CCA28" w14:textId="5E14F3C6" w:rsidR="00E57A4D" w:rsidDel="00531AAA" w:rsidRDefault="00A87255">
      <w:pPr>
        <w:pStyle w:val="NormalBPBHEB"/>
        <w:numPr>
          <w:ilvl w:val="0"/>
          <w:numId w:val="63"/>
        </w:numPr>
        <w:rPr>
          <w:del w:id="421" w:author="Hii" w:date="2024-11-14T13:33:00Z"/>
        </w:rPr>
        <w:pPrChange w:id="422" w:author="Abhiram Arali" w:date="2024-11-12T14:38:00Z">
          <w:pPr>
            <w:pStyle w:val="BodyText"/>
            <w:spacing w:before="159" w:line="360" w:lineRule="auto"/>
            <w:ind w:left="220" w:right="221"/>
            <w:jc w:val="both"/>
          </w:pPr>
        </w:pPrChange>
      </w:pPr>
      <w:del w:id="423" w:author="Hii" w:date="2024-11-14T13:33:00Z">
        <w:r w:rsidDel="00531AAA">
          <w:rPr>
            <w:b/>
          </w:rPr>
          <w:delText>%lf:</w:delText>
        </w:r>
        <w:r w:rsidDel="00531AAA">
          <w:rPr>
            <w:b/>
            <w:spacing w:val="-14"/>
          </w:rPr>
          <w:delText xml:space="preserve"> </w:delText>
        </w:r>
        <w:r w:rsidDel="00531AAA">
          <w:delText>The</w:delText>
        </w:r>
        <w:r w:rsidDel="00531AAA">
          <w:rPr>
            <w:spacing w:val="-14"/>
          </w:rPr>
          <w:delText xml:space="preserve"> </w:delText>
        </w:r>
        <w:r w:rsidDel="00531AAA">
          <w:delText>format</w:delText>
        </w:r>
        <w:r w:rsidDel="00531AAA">
          <w:rPr>
            <w:spacing w:val="-13"/>
          </w:rPr>
          <w:delText xml:space="preserve"> </w:delText>
        </w:r>
        <w:r w:rsidDel="00531AAA">
          <w:delText>specifier</w:delText>
        </w:r>
        <w:r w:rsidDel="00531AAA">
          <w:rPr>
            <w:spacing w:val="-12"/>
          </w:rPr>
          <w:delText xml:space="preserve"> </w:delText>
        </w:r>
        <w:r w:rsidDel="00531AAA">
          <w:delText>%lf</w:delText>
        </w:r>
        <w:r w:rsidDel="00531AAA">
          <w:rPr>
            <w:spacing w:val="-13"/>
          </w:rPr>
          <w:delText xml:space="preserve"> </w:delText>
        </w:r>
        <w:r w:rsidDel="00531AAA">
          <w:delText>is</w:delText>
        </w:r>
        <w:r w:rsidDel="00531AAA">
          <w:rPr>
            <w:spacing w:val="-12"/>
          </w:rPr>
          <w:delText xml:space="preserve"> </w:delText>
        </w:r>
        <w:r w:rsidDel="00531AAA">
          <w:delText>used</w:delText>
        </w:r>
        <w:r w:rsidDel="00531AAA">
          <w:rPr>
            <w:spacing w:val="-15"/>
          </w:rPr>
          <w:delText xml:space="preserve"> </w:delText>
        </w:r>
        <w:r w:rsidDel="00531AAA">
          <w:delText>to</w:delText>
        </w:r>
        <w:r w:rsidDel="00531AAA">
          <w:rPr>
            <w:spacing w:val="-13"/>
          </w:rPr>
          <w:delText xml:space="preserve"> </w:delText>
        </w:r>
        <w:r w:rsidDel="00531AAA">
          <w:delText>print</w:delText>
        </w:r>
        <w:r w:rsidDel="00531AAA">
          <w:rPr>
            <w:spacing w:val="-15"/>
          </w:rPr>
          <w:delText xml:space="preserve"> </w:delText>
        </w:r>
        <w:r w:rsidDel="00531AAA">
          <w:delText>double</w:delText>
        </w:r>
        <w:r w:rsidDel="00531AAA">
          <w:rPr>
            <w:spacing w:val="-14"/>
          </w:rPr>
          <w:delText xml:space="preserve"> </w:delText>
        </w:r>
        <w:r w:rsidDel="00531AAA">
          <w:delText>values</w:delText>
        </w:r>
        <w:r w:rsidDel="00531AAA">
          <w:rPr>
            <w:spacing w:val="-13"/>
          </w:rPr>
          <w:delText xml:space="preserve"> </w:delText>
        </w:r>
        <w:r w:rsidDel="00531AAA">
          <w:delText>in</w:delText>
        </w:r>
        <w:r w:rsidDel="00531AAA">
          <w:rPr>
            <w:spacing w:val="-13"/>
          </w:rPr>
          <w:delText xml:space="preserve"> </w:delText>
        </w:r>
        <w:r w:rsidDel="00531AAA">
          <w:delText>printf.</w:delText>
        </w:r>
        <w:r w:rsidDel="00531AAA">
          <w:rPr>
            <w:spacing w:val="-14"/>
          </w:rPr>
          <w:delText xml:space="preserve"> </w:delText>
        </w:r>
        <w:r w:rsidDel="00531AAA">
          <w:delText>The</w:delText>
        </w:r>
        <w:r w:rsidDel="00531AAA">
          <w:rPr>
            <w:spacing w:val="-14"/>
          </w:rPr>
          <w:delText xml:space="preserve"> </w:delText>
        </w:r>
        <w:r w:rsidDel="00531AAA">
          <w:delText>.15lf</w:delText>
        </w:r>
        <w:r w:rsidDel="00531AAA">
          <w:rPr>
            <w:spacing w:val="-13"/>
          </w:rPr>
          <w:delText xml:space="preserve"> </w:delText>
        </w:r>
        <w:r w:rsidDel="00531AAA">
          <w:delText>format</w:delText>
        </w:r>
        <w:r w:rsidDel="00531AAA">
          <w:rPr>
            <w:spacing w:val="-13"/>
          </w:rPr>
          <w:delText xml:space="preserve"> </w:delText>
        </w:r>
        <w:r w:rsidDel="00531AAA">
          <w:delText>specifies that we want to print up to 15 digits after the decimal point.</w:delText>
        </w:r>
      </w:del>
    </w:p>
    <w:p w14:paraId="0B0435F4" w14:textId="52F247E8" w:rsidR="00E57A4D" w:rsidDel="00531AAA" w:rsidRDefault="00A87255">
      <w:pPr>
        <w:pStyle w:val="NormalBPBHEB"/>
        <w:rPr>
          <w:del w:id="424" w:author="Hii" w:date="2024-11-14T13:33:00Z"/>
        </w:rPr>
        <w:pPrChange w:id="425" w:author="Abhiram Arali" w:date="2024-11-12T14:38:00Z">
          <w:pPr>
            <w:spacing w:before="162"/>
            <w:ind w:left="220"/>
            <w:jc w:val="both"/>
          </w:pPr>
        </w:pPrChange>
      </w:pPr>
      <w:del w:id="426" w:author="Hii" w:date="2024-11-14T13:33:00Z">
        <w:r w:rsidRPr="00705193" w:rsidDel="00531AAA">
          <w:rPr>
            <w:b/>
            <w:bCs/>
            <w:rPrChange w:id="427" w:author="Abhiram Arali" w:date="2024-11-12T14:39:00Z">
              <w:rPr/>
            </w:rPrChange>
          </w:rPr>
          <w:delText>P</w:delText>
        </w:r>
      </w:del>
      <w:ins w:id="428" w:author="Abhiram Arali" w:date="2024-11-12T14:38:00Z">
        <w:del w:id="429" w:author="Hii" w:date="2024-11-14T13:33:00Z">
          <w:r w:rsidR="00F842D2" w:rsidRPr="00705193" w:rsidDel="00531AAA">
            <w:rPr>
              <w:b/>
              <w:bCs/>
              <w:rPrChange w:id="430" w:author="Abhiram Arali" w:date="2024-11-12T14:39:00Z">
                <w:rPr/>
              </w:rPrChange>
            </w:rPr>
            <w:delText>The p</w:delText>
          </w:r>
        </w:del>
      </w:ins>
      <w:del w:id="431" w:author="Hii" w:date="2024-11-14T13:33:00Z">
        <w:r w:rsidRPr="00705193" w:rsidDel="00531AAA">
          <w:rPr>
            <w:b/>
            <w:bCs/>
            <w:rPrChange w:id="432" w:author="Abhiram Arali" w:date="2024-11-12T14:39:00Z">
              <w:rPr/>
            </w:rPrChange>
          </w:rPr>
          <w:delText>recision</w:delText>
        </w:r>
        <w:r w:rsidRPr="00705193" w:rsidDel="00531AAA">
          <w:rPr>
            <w:b/>
            <w:bCs/>
            <w:spacing w:val="-1"/>
            <w:rPrChange w:id="433" w:author="Abhiram Arali" w:date="2024-11-12T14:39:00Z">
              <w:rPr>
                <w:spacing w:val="-1"/>
              </w:rPr>
            </w:rPrChange>
          </w:rPr>
          <w:delText xml:space="preserve"> </w:delText>
        </w:r>
        <w:r w:rsidRPr="00705193" w:rsidDel="00531AAA">
          <w:rPr>
            <w:b/>
            <w:bCs/>
            <w:rPrChange w:id="434" w:author="Abhiram Arali" w:date="2024-11-12T14:39:00Z">
              <w:rPr/>
            </w:rPrChange>
          </w:rPr>
          <w:delText>of</w:delText>
        </w:r>
        <w:r w:rsidRPr="00705193" w:rsidDel="00531AAA">
          <w:rPr>
            <w:b/>
            <w:bCs/>
            <w:spacing w:val="-1"/>
            <w:rPrChange w:id="435" w:author="Abhiram Arali" w:date="2024-11-12T14:39:00Z">
              <w:rPr>
                <w:spacing w:val="-1"/>
              </w:rPr>
            </w:rPrChange>
          </w:rPr>
          <w:delText xml:space="preserve"> </w:delText>
        </w:r>
        <w:r w:rsidRPr="00705193" w:rsidDel="00531AAA">
          <w:rPr>
            <w:b/>
            <w:bCs/>
            <w:spacing w:val="-2"/>
            <w:rPrChange w:id="436" w:author="Abhiram Arali" w:date="2024-11-12T14:39:00Z">
              <w:rPr>
                <w:spacing w:val="-2"/>
              </w:rPr>
            </w:rPrChange>
          </w:rPr>
          <w:delText>double</w:delText>
        </w:r>
        <w:r w:rsidDel="00531AAA">
          <w:rPr>
            <w:spacing w:val="-2"/>
          </w:rPr>
          <w:delText>:</w:delText>
        </w:r>
      </w:del>
      <w:ins w:id="437" w:author="Abhiram Arali" w:date="2024-11-12T14:38:00Z">
        <w:del w:id="438" w:author="Hii" w:date="2024-11-14T13:33:00Z">
          <w:r w:rsidR="00705193" w:rsidDel="00531AAA">
            <w:rPr>
              <w:spacing w:val="-2"/>
            </w:rPr>
            <w:delText xml:space="preserve"> </w:delText>
          </w:r>
        </w:del>
      </w:ins>
    </w:p>
    <w:p w14:paraId="3B9687D0" w14:textId="33BD6F57" w:rsidR="00E57A4D" w:rsidDel="00531AAA" w:rsidRDefault="00E57A4D">
      <w:pPr>
        <w:pStyle w:val="BodyText"/>
        <w:spacing w:before="21"/>
        <w:rPr>
          <w:del w:id="439" w:author="Hii" w:date="2024-11-14T13:33:00Z"/>
          <w:i/>
        </w:rPr>
      </w:pPr>
    </w:p>
    <w:p w14:paraId="18E51CEB" w14:textId="161D4E24" w:rsidR="00E57A4D" w:rsidDel="00531AAA" w:rsidRDefault="00A87255">
      <w:pPr>
        <w:pStyle w:val="NormalBPBHEB"/>
        <w:numPr>
          <w:ilvl w:val="0"/>
          <w:numId w:val="64"/>
        </w:numPr>
        <w:rPr>
          <w:del w:id="440" w:author="Hii" w:date="2024-11-14T13:33:00Z"/>
        </w:rPr>
        <w:pPrChange w:id="441" w:author="Abhiram Arali" w:date="2024-11-12T14:39:00Z">
          <w:pPr>
            <w:pStyle w:val="BodyText"/>
            <w:spacing w:before="1" w:line="360" w:lineRule="auto"/>
            <w:ind w:left="220" w:right="219"/>
            <w:jc w:val="both"/>
          </w:pPr>
        </w:pPrChange>
      </w:pPr>
      <w:del w:id="442" w:author="Hii" w:date="2024-11-14T13:33:00Z">
        <w:r w:rsidDel="00531AAA">
          <w:delText>The primary advantage of using double over float is its precision. While float provides about 6-7 digits of precision, double provides approximately 15-16 digits of precision. This makes double suitable for applications that involve:</w:delText>
        </w:r>
      </w:del>
    </w:p>
    <w:p w14:paraId="7A49A792" w14:textId="77777777" w:rsidR="00434D45" w:rsidRDefault="00434D45" w:rsidP="00CE6DE8">
      <w:pPr>
        <w:pStyle w:val="NormalBPBHEB"/>
        <w:rPr>
          <w:ins w:id="443" w:author="Abhiram Arali" w:date="2024-11-12T14:40:00Z"/>
        </w:rPr>
      </w:pPr>
    </w:p>
    <w:p w14:paraId="28931B7F" w14:textId="3AA8D6EA" w:rsidR="00E57A4D" w:rsidRPr="00447E58" w:rsidRDefault="00A87255">
      <w:pPr>
        <w:pStyle w:val="NormalBPBHEB"/>
        <w:rPr>
          <w:b/>
          <w:bCs/>
          <w:sz w:val="24"/>
          <w:szCs w:val="24"/>
          <w:rPrChange w:id="444" w:author="Abhiram Arali" w:date="2024-11-12T14:43:00Z">
            <w:rPr/>
          </w:rPrChange>
        </w:rPr>
        <w:pPrChange w:id="445" w:author="Abhiram Arali" w:date="2024-11-12T14:43:00Z">
          <w:pPr>
            <w:spacing w:before="159"/>
            <w:ind w:left="220"/>
            <w:jc w:val="both"/>
          </w:pPr>
        </w:pPrChange>
      </w:pPr>
      <w:r w:rsidRPr="00447E58">
        <w:rPr>
          <w:b/>
          <w:bCs/>
          <w:sz w:val="24"/>
          <w:szCs w:val="24"/>
          <w:rPrChange w:id="446" w:author="Abhiram Arali" w:date="2024-11-12T14:43:00Z">
            <w:rPr/>
          </w:rPrChange>
        </w:rPr>
        <w:t>Large-scale</w:t>
      </w:r>
      <w:r w:rsidRPr="00447E58">
        <w:rPr>
          <w:b/>
          <w:bCs/>
          <w:spacing w:val="-5"/>
          <w:sz w:val="24"/>
          <w:szCs w:val="24"/>
          <w:rPrChange w:id="447" w:author="Abhiram Arali" w:date="2024-11-12T14:43:00Z">
            <w:rPr>
              <w:spacing w:val="-5"/>
            </w:rPr>
          </w:rPrChange>
        </w:rPr>
        <w:t xml:space="preserve"> </w:t>
      </w:r>
      <w:r w:rsidRPr="00447E58">
        <w:rPr>
          <w:b/>
          <w:bCs/>
          <w:spacing w:val="-2"/>
          <w:sz w:val="24"/>
          <w:szCs w:val="24"/>
          <w:rPrChange w:id="448" w:author="Abhiram Arali" w:date="2024-11-12T14:43:00Z">
            <w:rPr>
              <w:spacing w:val="-2"/>
            </w:rPr>
          </w:rPrChange>
        </w:rPr>
        <w:t>simulations</w:t>
      </w:r>
      <w:del w:id="449" w:author="Abhiram Arali" w:date="2024-11-12T14:42:00Z">
        <w:r w:rsidRPr="00447E58" w:rsidDel="00D87391">
          <w:rPr>
            <w:b/>
            <w:bCs/>
            <w:spacing w:val="-2"/>
            <w:sz w:val="24"/>
            <w:szCs w:val="24"/>
            <w:rPrChange w:id="450" w:author="Abhiram Arali" w:date="2024-11-12T14:43:00Z">
              <w:rPr>
                <w:spacing w:val="-2"/>
              </w:rPr>
            </w:rPrChange>
          </w:rPr>
          <w:delText>.</w:delText>
        </w:r>
      </w:del>
    </w:p>
    <w:p w14:paraId="2E928C7D" w14:textId="6911DC54" w:rsidR="00E57A4D" w:rsidDel="0021703F" w:rsidRDefault="00E57A4D">
      <w:pPr>
        <w:pStyle w:val="BodyText"/>
        <w:spacing w:before="22"/>
        <w:rPr>
          <w:del w:id="451" w:author="Abhiram Arali" w:date="2024-11-12T14:40:00Z"/>
          <w:i/>
        </w:rPr>
      </w:pPr>
    </w:p>
    <w:p w14:paraId="47245779" w14:textId="77777777" w:rsidR="00E57A4D" w:rsidRDefault="00A87255">
      <w:pPr>
        <w:pStyle w:val="NormalBPBHEB"/>
        <w:pPrChange w:id="452" w:author="Abhiram Arali" w:date="2024-11-12T14:40:00Z">
          <w:pPr>
            <w:pStyle w:val="ListParagraph"/>
            <w:numPr>
              <w:numId w:val="18"/>
            </w:numPr>
            <w:tabs>
              <w:tab w:val="left" w:pos="940"/>
            </w:tabs>
            <w:ind w:left="940" w:hanging="360"/>
          </w:pPr>
        </w:pPrChange>
      </w:pPr>
      <w:r>
        <w:t>Financial</w:t>
      </w:r>
      <w:r>
        <w:rPr>
          <w:spacing w:val="-2"/>
        </w:rPr>
        <w:t xml:space="preserve"> </w:t>
      </w:r>
      <w:r>
        <w:t>calculations</w:t>
      </w:r>
      <w:r>
        <w:rPr>
          <w:spacing w:val="-2"/>
        </w:rPr>
        <w:t xml:space="preserve"> </w:t>
      </w:r>
      <w:r>
        <w:t>where</w:t>
      </w:r>
      <w:r>
        <w:rPr>
          <w:spacing w:val="-4"/>
        </w:rPr>
        <w:t xml:space="preserve"> </w:t>
      </w:r>
      <w:r>
        <w:t>rounding errors</w:t>
      </w:r>
      <w:r>
        <w:rPr>
          <w:spacing w:val="-1"/>
        </w:rPr>
        <w:t xml:space="preserve"> </w:t>
      </w:r>
      <w:r>
        <w:t>can</w:t>
      </w:r>
      <w:r>
        <w:rPr>
          <w:spacing w:val="-2"/>
        </w:rPr>
        <w:t xml:space="preserve"> </w:t>
      </w:r>
      <w:r>
        <w:t>have</w:t>
      </w:r>
      <w:r>
        <w:rPr>
          <w:spacing w:val="-3"/>
        </w:rPr>
        <w:t xml:space="preserve"> </w:t>
      </w:r>
      <w:r>
        <w:t>significant</w:t>
      </w:r>
      <w:r>
        <w:rPr>
          <w:spacing w:val="-1"/>
        </w:rPr>
        <w:t xml:space="preserve"> </w:t>
      </w:r>
      <w:r>
        <w:rPr>
          <w:spacing w:val="-2"/>
        </w:rPr>
        <w:t>impacts.</w:t>
      </w:r>
    </w:p>
    <w:p w14:paraId="583CA269" w14:textId="7D5BA81B" w:rsidR="00E57A4D" w:rsidRDefault="00A87255">
      <w:pPr>
        <w:pStyle w:val="NormalBPBHEB"/>
        <w:pPrChange w:id="453" w:author="Abhiram Arali" w:date="2024-11-12T14:40:00Z">
          <w:pPr>
            <w:pStyle w:val="ListParagraph"/>
            <w:numPr>
              <w:numId w:val="18"/>
            </w:numPr>
            <w:tabs>
              <w:tab w:val="left" w:pos="940"/>
            </w:tabs>
            <w:spacing w:before="139"/>
            <w:ind w:left="940" w:hanging="360"/>
          </w:pPr>
        </w:pPrChange>
      </w:pPr>
      <w:r>
        <w:t>Scientific</w:t>
      </w:r>
      <w:r>
        <w:rPr>
          <w:spacing w:val="-4"/>
        </w:rPr>
        <w:t xml:space="preserve"> </w:t>
      </w:r>
      <w:r>
        <w:t>computing</w:t>
      </w:r>
      <w:r>
        <w:rPr>
          <w:spacing w:val="-1"/>
        </w:rPr>
        <w:t xml:space="preserve"> </w:t>
      </w:r>
      <w:r>
        <w:t>with</w:t>
      </w:r>
      <w:r>
        <w:rPr>
          <w:spacing w:val="-1"/>
        </w:rPr>
        <w:t xml:space="preserve"> </w:t>
      </w:r>
      <w:r>
        <w:t>very large</w:t>
      </w:r>
      <w:r>
        <w:rPr>
          <w:spacing w:val="-2"/>
        </w:rPr>
        <w:t xml:space="preserve"> </w:t>
      </w:r>
      <w:r>
        <w:t>or</w:t>
      </w:r>
      <w:r>
        <w:rPr>
          <w:spacing w:val="-1"/>
        </w:rPr>
        <w:t xml:space="preserve"> </w:t>
      </w:r>
      <w:r>
        <w:t>small</w:t>
      </w:r>
      <w:r>
        <w:rPr>
          <w:spacing w:val="-1"/>
        </w:rPr>
        <w:t xml:space="preserve"> </w:t>
      </w:r>
      <w:r>
        <w:t>values</w:t>
      </w:r>
      <w:del w:id="454" w:author="Abhiram Arali" w:date="2024-11-12T14:40:00Z">
        <w:r w:rsidDel="00F06A87">
          <w:delText>,</w:delText>
        </w:r>
      </w:del>
      <w:r>
        <w:t xml:space="preserve"> requir</w:t>
      </w:r>
      <w:del w:id="455" w:author="Abhiram Arali" w:date="2024-11-12T14:40:00Z">
        <w:r w:rsidDel="00F06A87">
          <w:delText>ing</w:delText>
        </w:r>
      </w:del>
      <w:ins w:id="456" w:author="Abhiram Arali" w:date="2024-11-12T14:40:00Z">
        <w:r w:rsidR="00F06A87">
          <w:t>es</w:t>
        </w:r>
      </w:ins>
      <w:r>
        <w:rPr>
          <w:spacing w:val="-1"/>
        </w:rPr>
        <w:t xml:space="preserve"> </w:t>
      </w:r>
      <w:r>
        <w:t>more</w:t>
      </w:r>
      <w:r>
        <w:rPr>
          <w:spacing w:val="-1"/>
        </w:rPr>
        <w:t xml:space="preserve"> </w:t>
      </w:r>
      <w:r>
        <w:t xml:space="preserve">accurate </w:t>
      </w:r>
      <w:r>
        <w:rPr>
          <w:spacing w:val="-2"/>
        </w:rPr>
        <w:t>results.</w:t>
      </w:r>
    </w:p>
    <w:p w14:paraId="292F6DBD" w14:textId="77777777" w:rsidR="00E57A4D" w:rsidRDefault="00E57A4D">
      <w:pPr>
        <w:pStyle w:val="NormalBPBHEB"/>
        <w:pPrChange w:id="457" w:author="Abhiram Arali" w:date="2024-11-12T14:40:00Z">
          <w:pPr>
            <w:pStyle w:val="BodyText"/>
            <w:spacing w:before="22"/>
          </w:pPr>
        </w:pPrChange>
      </w:pPr>
    </w:p>
    <w:p w14:paraId="1B91AC1A" w14:textId="4620256A" w:rsidR="00E57A4D" w:rsidRDefault="00A87255">
      <w:pPr>
        <w:pStyle w:val="NormalBPBHEB"/>
        <w:pPrChange w:id="458" w:author="Abhiram Arali" w:date="2024-11-12T14:40:00Z">
          <w:pPr>
            <w:pStyle w:val="BodyText"/>
            <w:ind w:left="220"/>
          </w:pPr>
        </w:pPrChange>
      </w:pPr>
      <w:r>
        <w:t>Example</w:t>
      </w:r>
      <w:r>
        <w:rPr>
          <w:spacing w:val="-2"/>
        </w:rPr>
        <w:t xml:space="preserve"> </w:t>
      </w:r>
      <w:r>
        <w:t>of</w:t>
      </w:r>
      <w:r>
        <w:rPr>
          <w:spacing w:val="-1"/>
        </w:rPr>
        <w:t xml:space="preserve"> </w:t>
      </w:r>
      <w:r w:rsidR="00BD0E5F">
        <w:t>precision</w:t>
      </w:r>
      <w:r w:rsidR="00BD0E5F">
        <w:rPr>
          <w:spacing w:val="-1"/>
        </w:rPr>
        <w:t xml:space="preserve"> </w:t>
      </w:r>
      <w:r>
        <w:t xml:space="preserve">with </w:t>
      </w:r>
      <w:r>
        <w:rPr>
          <w:spacing w:val="-2"/>
        </w:rPr>
        <w:t>double:</w:t>
      </w:r>
    </w:p>
    <w:p w14:paraId="582DCA5D" w14:textId="77777777" w:rsidR="00156D4D" w:rsidRDefault="00156D4D">
      <w:pPr>
        <w:pStyle w:val="CodeBlockBPBHEB"/>
        <w:pPrChange w:id="459" w:author="Abhiram Arali" w:date="2024-11-13T10:13:00Z">
          <w:pPr>
            <w:pStyle w:val="BodyText"/>
            <w:spacing w:before="18" w:line="499" w:lineRule="auto"/>
            <w:ind w:left="107" w:right="7328"/>
          </w:pPr>
        </w:pPrChange>
      </w:pPr>
      <w:moveToRangeStart w:id="460" w:author="Abhiram Arali" w:date="2024-11-12T14:40:00Z" w:name="move182314852"/>
      <w:moveTo w:id="461" w:author="Abhiram Arali" w:date="2024-11-12T14:40:00Z">
        <w:r>
          <w:t>#include</w:t>
        </w:r>
        <w:r>
          <w:rPr>
            <w:spacing w:val="-15"/>
          </w:rPr>
          <w:t xml:space="preserve"> </w:t>
        </w:r>
        <w:r>
          <w:t>&lt;stdio.h&gt; int main() {</w:t>
        </w:r>
      </w:moveTo>
    </w:p>
    <w:p w14:paraId="6FB92B49" w14:textId="77777777" w:rsidR="00156D4D" w:rsidRDefault="00156D4D">
      <w:pPr>
        <w:pStyle w:val="CodeBlockBPBHEB"/>
        <w:pPrChange w:id="462" w:author="Abhiram Arali" w:date="2024-11-13T10:13:00Z">
          <w:pPr>
            <w:pStyle w:val="BodyText"/>
            <w:spacing w:line="499" w:lineRule="auto"/>
            <w:ind w:left="347" w:right="966"/>
          </w:pPr>
        </w:pPrChange>
      </w:pPr>
      <w:moveTo w:id="463" w:author="Abhiram Arali" w:date="2024-11-12T14:40:00Z">
        <w:r>
          <w:t>double</w:t>
        </w:r>
        <w:r>
          <w:rPr>
            <w:spacing w:val="-3"/>
          </w:rPr>
          <w:t xml:space="preserve"> </w:t>
        </w:r>
        <w:r>
          <w:t>value</w:t>
        </w:r>
        <w:r>
          <w:rPr>
            <w:spacing w:val="-3"/>
          </w:rPr>
          <w:t xml:space="preserve"> </w:t>
        </w:r>
        <w:r>
          <w:t>=</w:t>
        </w:r>
        <w:r>
          <w:rPr>
            <w:spacing w:val="-5"/>
          </w:rPr>
          <w:t xml:space="preserve"> </w:t>
        </w:r>
        <w:r>
          <w:t>1.0</w:t>
        </w:r>
        <w:r>
          <w:rPr>
            <w:spacing w:val="-3"/>
          </w:rPr>
          <w:t xml:space="preserve"> </w:t>
        </w:r>
        <w:r>
          <w:t>/</w:t>
        </w:r>
        <w:r>
          <w:rPr>
            <w:spacing w:val="-3"/>
          </w:rPr>
          <w:t xml:space="preserve"> </w:t>
        </w:r>
        <w:r>
          <w:t>7.0;</w:t>
        </w:r>
        <w:r>
          <w:rPr>
            <w:spacing w:val="40"/>
          </w:rPr>
          <w:t xml:space="preserve"> </w:t>
        </w:r>
        <w:r>
          <w:t>//</w:t>
        </w:r>
        <w:r>
          <w:rPr>
            <w:spacing w:val="-3"/>
          </w:rPr>
          <w:t xml:space="preserve"> </w:t>
        </w:r>
        <w:r>
          <w:t>Performing</w:t>
        </w:r>
        <w:r>
          <w:rPr>
            <w:spacing w:val="-3"/>
          </w:rPr>
          <w:t xml:space="preserve"> </w:t>
        </w:r>
        <w:r>
          <w:t>division</w:t>
        </w:r>
        <w:r>
          <w:rPr>
            <w:spacing w:val="-6"/>
          </w:rPr>
          <w:t xml:space="preserve"> </w:t>
        </w:r>
        <w:r>
          <w:t>that</w:t>
        </w:r>
        <w:r>
          <w:rPr>
            <w:spacing w:val="-3"/>
          </w:rPr>
          <w:t xml:space="preserve"> </w:t>
        </w:r>
        <w:r>
          <w:t>leads</w:t>
        </w:r>
        <w:r>
          <w:rPr>
            <w:spacing w:val="-3"/>
          </w:rPr>
          <w:t xml:space="preserve"> </w:t>
        </w:r>
        <w:r>
          <w:t>to</w:t>
        </w:r>
        <w:r>
          <w:rPr>
            <w:spacing w:val="-3"/>
          </w:rPr>
          <w:t xml:space="preserve"> </w:t>
        </w:r>
        <w:r>
          <w:t>a</w:t>
        </w:r>
        <w:r>
          <w:rPr>
            <w:spacing w:val="-4"/>
          </w:rPr>
          <w:t xml:space="preserve"> </w:t>
        </w:r>
        <w:r>
          <w:t>repeating</w:t>
        </w:r>
        <w:r>
          <w:rPr>
            <w:spacing w:val="-1"/>
          </w:rPr>
          <w:t xml:space="preserve"> </w:t>
        </w:r>
        <w:r>
          <w:t>decimal printf("1/7 in double: %.15lf\n", value);</w:t>
        </w:r>
        <w:r>
          <w:rPr>
            <w:spacing w:val="40"/>
          </w:rPr>
          <w:t xml:space="preserve"> </w:t>
        </w:r>
        <w:r>
          <w:t>// Print with 15 decimal places</w:t>
        </w:r>
      </w:moveTo>
    </w:p>
    <w:p w14:paraId="2DBE7B6B" w14:textId="77777777" w:rsidR="00156D4D" w:rsidRDefault="00156D4D">
      <w:pPr>
        <w:pStyle w:val="CodeBlockBPBHEB"/>
        <w:pPrChange w:id="464" w:author="Abhiram Arali" w:date="2024-11-13T10:13:00Z">
          <w:pPr>
            <w:pStyle w:val="BodyText"/>
            <w:spacing w:line="275" w:lineRule="exact"/>
            <w:ind w:left="347"/>
          </w:pPr>
        </w:pPrChange>
      </w:pPr>
      <w:moveTo w:id="465" w:author="Abhiram Arali" w:date="2024-11-12T14:40:00Z">
        <w:r>
          <w:t>return</w:t>
        </w:r>
        <w:r>
          <w:rPr>
            <w:spacing w:val="-2"/>
          </w:rPr>
          <w:t xml:space="preserve"> </w:t>
        </w:r>
        <w:r>
          <w:rPr>
            <w:spacing w:val="-5"/>
          </w:rPr>
          <w:t>0;</w:t>
        </w:r>
      </w:moveTo>
    </w:p>
    <w:p w14:paraId="7F9180EC" w14:textId="77777777" w:rsidR="00156D4D" w:rsidRDefault="00156D4D">
      <w:pPr>
        <w:pStyle w:val="CodeBlockBPBHEB"/>
        <w:pPrChange w:id="466" w:author="Abhiram Arali" w:date="2024-11-13T10:13:00Z">
          <w:pPr>
            <w:pStyle w:val="BodyText"/>
            <w:spacing w:before="21"/>
          </w:pPr>
        </w:pPrChange>
      </w:pPr>
    </w:p>
    <w:p w14:paraId="0C0BE1C3" w14:textId="77777777" w:rsidR="00156D4D" w:rsidRDefault="00156D4D">
      <w:pPr>
        <w:pStyle w:val="CodeBlockBPBHEB"/>
        <w:rPr>
          <w:sz w:val="24"/>
        </w:rPr>
        <w:pPrChange w:id="467" w:author="Abhiram Arali" w:date="2024-11-13T10:13:00Z">
          <w:pPr>
            <w:ind w:left="107"/>
          </w:pPr>
        </w:pPrChange>
      </w:pPr>
      <w:moveTo w:id="468" w:author="Abhiram Arali" w:date="2024-11-12T14:40:00Z">
        <w:r>
          <w:rPr>
            <w:spacing w:val="-10"/>
            <w:sz w:val="24"/>
          </w:rPr>
          <w:t>}</w:t>
        </w:r>
      </w:moveTo>
    </w:p>
    <w:moveToRangeEnd w:id="460"/>
    <w:p w14:paraId="3E841D04" w14:textId="418E40C6" w:rsidR="00E57A4D" w:rsidRDefault="00A87255">
      <w:pPr>
        <w:pStyle w:val="NormalBPBHEB"/>
        <w:rPr>
          <w:sz w:val="20"/>
        </w:rPr>
        <w:pPrChange w:id="469" w:author="Abhiram Arali" w:date="2024-11-12T14:40:00Z">
          <w:pPr>
            <w:pStyle w:val="BodyText"/>
            <w:spacing w:before="47"/>
          </w:pPr>
        </w:pPrChange>
      </w:pPr>
      <w:del w:id="470" w:author="Abhiram Arali" w:date="2024-11-12T14:40:00Z">
        <w:r w:rsidDel="00F21C23">
          <w:rPr>
            <w:noProof/>
            <w:lang w:val="en-IN" w:eastAsia="en-IN"/>
            <w:rPrChange w:id="471" w:author="Unknown">
              <w:rPr>
                <w:noProof/>
                <w:lang w:val="en-IN" w:eastAsia="en-IN"/>
              </w:rPr>
            </w:rPrChange>
          </w:rPr>
          <mc:AlternateContent>
            <mc:Choice Requires="wps">
              <w:drawing>
                <wp:anchor distT="0" distB="0" distL="0" distR="0" simplePos="0" relativeHeight="487597568" behindDoc="1" locked="0" layoutInCell="1" allowOverlap="1" wp14:anchorId="2609C2F3" wp14:editId="0957D150">
                  <wp:simplePos x="0" y="0"/>
                  <wp:positionH relativeFrom="page">
                    <wp:posOffset>843076</wp:posOffset>
                  </wp:positionH>
                  <wp:positionV relativeFrom="paragraph">
                    <wp:posOffset>194434</wp:posOffset>
                  </wp:positionV>
                  <wp:extent cx="5876290" cy="2114550"/>
                  <wp:effectExtent l="0" t="0" r="0" b="0"/>
                  <wp:wrapTopAndBottom/>
                  <wp:docPr id="37"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2114550"/>
                          </a:xfrm>
                          <a:prstGeom prst="rect">
                            <a:avLst/>
                          </a:prstGeom>
                          <a:ln w="6096">
                            <a:solidFill>
                              <a:srgbClr val="000000"/>
                            </a:solidFill>
                            <a:prstDash val="solid"/>
                          </a:ln>
                        </wps:spPr>
                        <wps:txbx>
                          <w:txbxContent>
                            <w:p w14:paraId="1C8135B5" w14:textId="730D76D5" w:rsidR="00531AAA" w:rsidDel="00156D4D" w:rsidRDefault="00531AAA">
                              <w:pPr>
                                <w:pStyle w:val="BodyText"/>
                                <w:spacing w:before="18" w:line="499" w:lineRule="auto"/>
                                <w:ind w:left="107" w:right="7328"/>
                              </w:pPr>
                              <w:moveFromRangeStart w:id="472" w:author="Abhiram Arali" w:date="2024-11-12T14:40:00Z" w:name="move182314852"/>
                              <w:moveFrom w:id="473" w:author="Abhiram Arali" w:date="2024-11-12T14:40:00Z">
                                <w:r w:rsidDel="00156D4D">
                                  <w:t>#include</w:t>
                                </w:r>
                                <w:r w:rsidDel="00156D4D">
                                  <w:rPr>
                                    <w:spacing w:val="-15"/>
                                  </w:rPr>
                                  <w:t xml:space="preserve"> </w:t>
                                </w:r>
                                <w:r w:rsidDel="00156D4D">
                                  <w:t>&lt;stdio.h&gt; int main() {</w:t>
                                </w:r>
                              </w:moveFrom>
                            </w:p>
                            <w:p w14:paraId="23F6137B" w14:textId="7FB27490" w:rsidR="00531AAA" w:rsidDel="00156D4D" w:rsidRDefault="00531AAA">
                              <w:pPr>
                                <w:pStyle w:val="BodyText"/>
                                <w:spacing w:line="499" w:lineRule="auto"/>
                                <w:ind w:left="347" w:right="966"/>
                              </w:pPr>
                              <w:moveFrom w:id="474" w:author="Abhiram Arali" w:date="2024-11-12T14:40:00Z">
                                <w:r w:rsidDel="00156D4D">
                                  <w:t>double</w:t>
                                </w:r>
                                <w:r w:rsidDel="00156D4D">
                                  <w:rPr>
                                    <w:spacing w:val="-3"/>
                                  </w:rPr>
                                  <w:t xml:space="preserve"> </w:t>
                                </w:r>
                                <w:r w:rsidDel="00156D4D">
                                  <w:t>value</w:t>
                                </w:r>
                                <w:r w:rsidDel="00156D4D">
                                  <w:rPr>
                                    <w:spacing w:val="-3"/>
                                  </w:rPr>
                                  <w:t xml:space="preserve"> </w:t>
                                </w:r>
                                <w:r w:rsidDel="00156D4D">
                                  <w:t>=</w:t>
                                </w:r>
                                <w:r w:rsidDel="00156D4D">
                                  <w:rPr>
                                    <w:spacing w:val="-5"/>
                                  </w:rPr>
                                  <w:t xml:space="preserve"> </w:t>
                                </w:r>
                                <w:r w:rsidDel="00156D4D">
                                  <w:t>1.0</w:t>
                                </w:r>
                                <w:r w:rsidDel="00156D4D">
                                  <w:rPr>
                                    <w:spacing w:val="-3"/>
                                  </w:rPr>
                                  <w:t xml:space="preserve"> </w:t>
                                </w:r>
                                <w:r w:rsidDel="00156D4D">
                                  <w:t>/</w:t>
                                </w:r>
                                <w:r w:rsidDel="00156D4D">
                                  <w:rPr>
                                    <w:spacing w:val="-3"/>
                                  </w:rPr>
                                  <w:t xml:space="preserve"> </w:t>
                                </w:r>
                                <w:r w:rsidDel="00156D4D">
                                  <w:t>7.0;</w:t>
                                </w:r>
                                <w:r w:rsidDel="00156D4D">
                                  <w:rPr>
                                    <w:spacing w:val="40"/>
                                  </w:rPr>
                                  <w:t xml:space="preserve"> </w:t>
                                </w:r>
                                <w:r w:rsidDel="00156D4D">
                                  <w:t>//</w:t>
                                </w:r>
                                <w:r w:rsidDel="00156D4D">
                                  <w:rPr>
                                    <w:spacing w:val="-3"/>
                                  </w:rPr>
                                  <w:t xml:space="preserve"> </w:t>
                                </w:r>
                                <w:r w:rsidDel="00156D4D">
                                  <w:t>Performing</w:t>
                                </w:r>
                                <w:r w:rsidDel="00156D4D">
                                  <w:rPr>
                                    <w:spacing w:val="-3"/>
                                  </w:rPr>
                                  <w:t xml:space="preserve"> </w:t>
                                </w:r>
                                <w:r w:rsidDel="00156D4D">
                                  <w:t>division</w:t>
                                </w:r>
                                <w:r w:rsidDel="00156D4D">
                                  <w:rPr>
                                    <w:spacing w:val="-6"/>
                                  </w:rPr>
                                  <w:t xml:space="preserve"> </w:t>
                                </w:r>
                                <w:r w:rsidDel="00156D4D">
                                  <w:t>that</w:t>
                                </w:r>
                                <w:r w:rsidDel="00156D4D">
                                  <w:rPr>
                                    <w:spacing w:val="-3"/>
                                  </w:rPr>
                                  <w:t xml:space="preserve"> </w:t>
                                </w:r>
                                <w:r w:rsidDel="00156D4D">
                                  <w:t>leads</w:t>
                                </w:r>
                                <w:r w:rsidDel="00156D4D">
                                  <w:rPr>
                                    <w:spacing w:val="-3"/>
                                  </w:rPr>
                                  <w:t xml:space="preserve"> </w:t>
                                </w:r>
                                <w:r w:rsidDel="00156D4D">
                                  <w:t>to</w:t>
                                </w:r>
                                <w:r w:rsidDel="00156D4D">
                                  <w:rPr>
                                    <w:spacing w:val="-3"/>
                                  </w:rPr>
                                  <w:t xml:space="preserve"> </w:t>
                                </w:r>
                                <w:r w:rsidDel="00156D4D">
                                  <w:t>a</w:t>
                                </w:r>
                                <w:r w:rsidDel="00156D4D">
                                  <w:rPr>
                                    <w:spacing w:val="-4"/>
                                  </w:rPr>
                                  <w:t xml:space="preserve"> </w:t>
                                </w:r>
                                <w:r w:rsidDel="00156D4D">
                                  <w:t>repeating</w:t>
                                </w:r>
                                <w:r w:rsidDel="00156D4D">
                                  <w:rPr>
                                    <w:spacing w:val="-1"/>
                                  </w:rPr>
                                  <w:t xml:space="preserve"> </w:t>
                                </w:r>
                                <w:r w:rsidDel="00156D4D">
                                  <w:t>decimal printf("1/7 in double: %.15lf\n", value);</w:t>
                                </w:r>
                                <w:r w:rsidDel="00156D4D">
                                  <w:rPr>
                                    <w:spacing w:val="40"/>
                                  </w:rPr>
                                  <w:t xml:space="preserve"> </w:t>
                                </w:r>
                                <w:r w:rsidDel="00156D4D">
                                  <w:t>// Print with 15 decimal places</w:t>
                                </w:r>
                              </w:moveFrom>
                            </w:p>
                            <w:p w14:paraId="32562E66" w14:textId="2C83EBAA" w:rsidR="00531AAA" w:rsidDel="00156D4D" w:rsidRDefault="00531AAA">
                              <w:pPr>
                                <w:pStyle w:val="BodyText"/>
                                <w:spacing w:line="275" w:lineRule="exact"/>
                                <w:ind w:left="347"/>
                              </w:pPr>
                              <w:moveFrom w:id="475" w:author="Abhiram Arali" w:date="2024-11-12T14:40:00Z">
                                <w:r w:rsidDel="00156D4D">
                                  <w:t>return</w:t>
                                </w:r>
                                <w:r w:rsidDel="00156D4D">
                                  <w:rPr>
                                    <w:spacing w:val="-2"/>
                                  </w:rPr>
                                  <w:t xml:space="preserve"> </w:t>
                                </w:r>
                                <w:r w:rsidDel="00156D4D">
                                  <w:rPr>
                                    <w:spacing w:val="-5"/>
                                  </w:rPr>
                                  <w:t>0;</w:t>
                                </w:r>
                              </w:moveFrom>
                            </w:p>
                            <w:p w14:paraId="2F3EDB4B" w14:textId="5BF4A7A8" w:rsidR="00531AAA" w:rsidDel="00156D4D" w:rsidRDefault="00531AAA">
                              <w:pPr>
                                <w:pStyle w:val="BodyText"/>
                                <w:spacing w:before="21"/>
                              </w:pPr>
                            </w:p>
                            <w:p w14:paraId="196F96BA" w14:textId="53D0BC22" w:rsidR="00531AAA" w:rsidRDefault="00531AAA">
                              <w:pPr>
                                <w:ind w:left="107"/>
                                <w:rPr>
                                  <w:sz w:val="24"/>
                                </w:rPr>
                              </w:pPr>
                              <w:moveFrom w:id="476" w:author="Abhiram Arali" w:date="2024-11-12T14:40:00Z">
                                <w:r w:rsidDel="00156D4D">
                                  <w:rPr>
                                    <w:spacing w:val="-10"/>
                                    <w:sz w:val="24"/>
                                  </w:rPr>
                                  <w:t>}</w:t>
                                </w:r>
                              </w:moveFrom>
                              <w:moveFromRangeEnd w:id="472"/>
                            </w:p>
                          </w:txbxContent>
                        </wps:txbx>
                        <wps:bodyPr wrap="square" lIns="0" tIns="0" rIns="0" bIns="0" rtlCol="0">
                          <a:noAutofit/>
                        </wps:bodyPr>
                      </wps:wsp>
                    </a:graphicData>
                  </a:graphic>
                </wp:anchor>
              </w:drawing>
            </mc:Choice>
            <mc:Fallback>
              <w:pict>
                <v:shape w14:anchorId="2609C2F3" id="Textbox 53" o:spid="_x0000_s1057" type="#_x0000_t202" style="position:absolute;left:0;text-align:left;margin-left:66.4pt;margin-top:15.3pt;width:462.7pt;height:166.5pt;z-index:-157189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" filled="f" strokeweight=".48pt">
                  <v:path arrowok="t"/>
                  <v:textbox inset="0,0,0,0">
                    <w:txbxContent>
                      <w:p w14:paraId="1C8135B5" w14:textId="730D76D5" w:rsidR="00531AAA" w:rsidDel="00156D4D" w:rsidRDefault="00531AAA">
                        <w:pPr>
                          <w:pStyle w:val="BodyText"/>
                          <w:spacing w:before="18" w:line="499" w:lineRule="auto"/>
                          <w:ind w:left="107" w:right="7328"/>
                        </w:pPr>
                        <w:moveFromRangeStart w:id="477" w:author="Abhiram Arali" w:date="2024-11-12T14:40:00Z" w:name="move182314852"/>
                        <w:moveFrom w:id="478" w:author="Abhiram Arali" w:date="2024-11-12T14:40:00Z">
                          <w:r w:rsidDel="00156D4D">
                            <w:t>#include</w:t>
                          </w:r>
                          <w:r w:rsidDel="00156D4D">
                            <w:rPr>
                              <w:spacing w:val="-15"/>
                            </w:rPr>
                            <w:t xml:space="preserve"> </w:t>
                          </w:r>
                          <w:r w:rsidDel="00156D4D">
                            <w:t>&lt;stdio.h&gt; int main() {</w:t>
                          </w:r>
                        </w:moveFrom>
                      </w:p>
                      <w:p w14:paraId="23F6137B" w14:textId="7FB27490" w:rsidR="00531AAA" w:rsidDel="00156D4D" w:rsidRDefault="00531AAA">
                        <w:pPr>
                          <w:pStyle w:val="BodyText"/>
                          <w:spacing w:line="499" w:lineRule="auto"/>
                          <w:ind w:left="347" w:right="966"/>
                        </w:pPr>
                        <w:moveFrom w:id="479" w:author="Abhiram Arali" w:date="2024-11-12T14:40:00Z">
                          <w:r w:rsidDel="00156D4D">
                            <w:t>double</w:t>
                          </w:r>
                          <w:r w:rsidDel="00156D4D">
                            <w:rPr>
                              <w:spacing w:val="-3"/>
                            </w:rPr>
                            <w:t xml:space="preserve"> </w:t>
                          </w:r>
                          <w:r w:rsidDel="00156D4D">
                            <w:t>value</w:t>
                          </w:r>
                          <w:r w:rsidDel="00156D4D">
                            <w:rPr>
                              <w:spacing w:val="-3"/>
                            </w:rPr>
                            <w:t xml:space="preserve"> </w:t>
                          </w:r>
                          <w:r w:rsidDel="00156D4D">
                            <w:t>=</w:t>
                          </w:r>
                          <w:r w:rsidDel="00156D4D">
                            <w:rPr>
                              <w:spacing w:val="-5"/>
                            </w:rPr>
                            <w:t xml:space="preserve"> </w:t>
                          </w:r>
                          <w:r w:rsidDel="00156D4D">
                            <w:t>1.0</w:t>
                          </w:r>
                          <w:r w:rsidDel="00156D4D">
                            <w:rPr>
                              <w:spacing w:val="-3"/>
                            </w:rPr>
                            <w:t xml:space="preserve"> </w:t>
                          </w:r>
                          <w:r w:rsidDel="00156D4D">
                            <w:t>/</w:t>
                          </w:r>
                          <w:r w:rsidDel="00156D4D">
                            <w:rPr>
                              <w:spacing w:val="-3"/>
                            </w:rPr>
                            <w:t xml:space="preserve"> </w:t>
                          </w:r>
                          <w:r w:rsidDel="00156D4D">
                            <w:t>7.0;</w:t>
                          </w:r>
                          <w:r w:rsidDel="00156D4D">
                            <w:rPr>
                              <w:spacing w:val="40"/>
                            </w:rPr>
                            <w:t xml:space="preserve"> </w:t>
                          </w:r>
                          <w:r w:rsidDel="00156D4D">
                            <w:t>//</w:t>
                          </w:r>
                          <w:r w:rsidDel="00156D4D">
                            <w:rPr>
                              <w:spacing w:val="-3"/>
                            </w:rPr>
                            <w:t xml:space="preserve"> </w:t>
                          </w:r>
                          <w:r w:rsidDel="00156D4D">
                            <w:t>Performing</w:t>
                          </w:r>
                          <w:r w:rsidDel="00156D4D">
                            <w:rPr>
                              <w:spacing w:val="-3"/>
                            </w:rPr>
                            <w:t xml:space="preserve"> </w:t>
                          </w:r>
                          <w:r w:rsidDel="00156D4D">
                            <w:t>division</w:t>
                          </w:r>
                          <w:r w:rsidDel="00156D4D">
                            <w:rPr>
                              <w:spacing w:val="-6"/>
                            </w:rPr>
                            <w:t xml:space="preserve"> </w:t>
                          </w:r>
                          <w:r w:rsidDel="00156D4D">
                            <w:t>that</w:t>
                          </w:r>
                          <w:r w:rsidDel="00156D4D">
                            <w:rPr>
                              <w:spacing w:val="-3"/>
                            </w:rPr>
                            <w:t xml:space="preserve"> </w:t>
                          </w:r>
                          <w:r w:rsidDel="00156D4D">
                            <w:t>leads</w:t>
                          </w:r>
                          <w:r w:rsidDel="00156D4D">
                            <w:rPr>
                              <w:spacing w:val="-3"/>
                            </w:rPr>
                            <w:t xml:space="preserve"> </w:t>
                          </w:r>
                          <w:r w:rsidDel="00156D4D">
                            <w:t>to</w:t>
                          </w:r>
                          <w:r w:rsidDel="00156D4D">
                            <w:rPr>
                              <w:spacing w:val="-3"/>
                            </w:rPr>
                            <w:t xml:space="preserve"> </w:t>
                          </w:r>
                          <w:r w:rsidDel="00156D4D">
                            <w:t>a</w:t>
                          </w:r>
                          <w:r w:rsidDel="00156D4D">
                            <w:rPr>
                              <w:spacing w:val="-4"/>
                            </w:rPr>
                            <w:t xml:space="preserve"> </w:t>
                          </w:r>
                          <w:r w:rsidDel="00156D4D">
                            <w:t>repeating</w:t>
                          </w:r>
                          <w:r w:rsidDel="00156D4D">
                            <w:rPr>
                              <w:spacing w:val="-1"/>
                            </w:rPr>
                            <w:t xml:space="preserve"> </w:t>
                          </w:r>
                          <w:r w:rsidDel="00156D4D">
                            <w:t>decimal printf("1/7 in double: %.15lf\n", value);</w:t>
                          </w:r>
                          <w:r w:rsidDel="00156D4D">
                            <w:rPr>
                              <w:spacing w:val="40"/>
                            </w:rPr>
                            <w:t xml:space="preserve"> </w:t>
                          </w:r>
                          <w:r w:rsidDel="00156D4D">
                            <w:t>// Print with 15 decimal places</w:t>
                          </w:r>
                        </w:moveFrom>
                      </w:p>
                      <w:p w14:paraId="32562E66" w14:textId="2C83EBAA" w:rsidR="00531AAA" w:rsidDel="00156D4D" w:rsidRDefault="00531AAA">
                        <w:pPr>
                          <w:pStyle w:val="BodyText"/>
                          <w:spacing w:line="275" w:lineRule="exact"/>
                          <w:ind w:left="347"/>
                        </w:pPr>
                        <w:moveFrom w:id="480" w:author="Abhiram Arali" w:date="2024-11-12T14:40:00Z">
                          <w:r w:rsidDel="00156D4D">
                            <w:t>return</w:t>
                          </w:r>
                          <w:r w:rsidDel="00156D4D">
                            <w:rPr>
                              <w:spacing w:val="-2"/>
                            </w:rPr>
                            <w:t xml:space="preserve"> </w:t>
                          </w:r>
                          <w:r w:rsidDel="00156D4D">
                            <w:rPr>
                              <w:spacing w:val="-5"/>
                            </w:rPr>
                            <w:t>0;</w:t>
                          </w:r>
                        </w:moveFrom>
                      </w:p>
                      <w:p w14:paraId="2F3EDB4B" w14:textId="5BF4A7A8" w:rsidR="00531AAA" w:rsidDel="00156D4D" w:rsidRDefault="00531AAA">
                        <w:pPr>
                          <w:pStyle w:val="BodyText"/>
                          <w:spacing w:before="21"/>
                        </w:pPr>
                      </w:p>
                      <w:p w14:paraId="196F96BA" w14:textId="53D0BC22" w:rsidR="00531AAA" w:rsidRDefault="00531AAA">
                        <w:pPr>
                          <w:ind w:left="107"/>
                          <w:rPr>
                            <w:sz w:val="24"/>
                          </w:rPr>
                        </w:pPr>
                        <w:moveFrom w:id="481" w:author="Abhiram Arali" w:date="2024-11-12T14:40:00Z">
                          <w:r w:rsidDel="00156D4D">
                            <w:rPr>
                              <w:spacing w:val="-10"/>
                              <w:sz w:val="24"/>
                            </w:rPr>
                            <w:t>}</w:t>
                          </w:r>
                        </w:moveFrom>
                        <w:moveFromRangeEnd w:id="477"/>
                      </w:p>
                    </w:txbxContent>
                  </v:textbox>
                  <w10:wrap type="topAndBottom" anchorx="page"/>
                </v:shape>
              </w:pict>
            </mc:Fallback>
          </mc:AlternateContent>
        </w:r>
      </w:del>
    </w:p>
    <w:p w14:paraId="6D59E570" w14:textId="3B6CADAA" w:rsidR="00E57A4D" w:rsidRDefault="00F21C23">
      <w:pPr>
        <w:pStyle w:val="NormalBPBHEB"/>
        <w:pPrChange w:id="482" w:author="Abhiram Arali" w:date="2024-11-12T14:40:00Z">
          <w:pPr>
            <w:pStyle w:val="BodyText"/>
            <w:spacing w:before="167"/>
            <w:ind w:left="220"/>
          </w:pPr>
        </w:pPrChange>
      </w:pPr>
      <w:ins w:id="483" w:author="Abhiram Arali" w:date="2024-11-12T14:40:00Z">
        <w:r>
          <w:t xml:space="preserve">The </w:t>
        </w:r>
      </w:ins>
      <w:r>
        <w:t>output</w:t>
      </w:r>
      <w:ins w:id="484" w:author="Abhiram Arali" w:date="2024-11-12T14:40:00Z">
        <w:r>
          <w:t xml:space="preserve"> is as follows</w:t>
        </w:r>
      </w:ins>
      <w:r>
        <w:t>:</w:t>
      </w:r>
    </w:p>
    <w:p w14:paraId="3FEF0EC7" w14:textId="77777777" w:rsidR="00C7750E" w:rsidRDefault="00C7750E">
      <w:pPr>
        <w:pStyle w:val="CodeBlockBPBHEB"/>
        <w:pPrChange w:id="485" w:author="Abhiram Arali" w:date="2024-11-13T10:13:00Z">
          <w:pPr>
            <w:pStyle w:val="BodyText"/>
            <w:spacing w:before="18"/>
            <w:ind w:left="107"/>
          </w:pPr>
        </w:pPrChange>
      </w:pPr>
      <w:moveToRangeStart w:id="486" w:author="Abhiram Arali" w:date="2024-11-12T14:40:00Z" w:name="move182314864"/>
      <w:moveTo w:id="487" w:author="Abhiram Arali" w:date="2024-11-12T14:40:00Z">
        <w:r>
          <w:t>1/7 in double: 0.142857142857143</w:t>
        </w:r>
      </w:moveTo>
    </w:p>
    <w:moveToRangeEnd w:id="486"/>
    <w:p w14:paraId="2CC3E25D" w14:textId="2EE53FCB" w:rsidR="00E57A4D" w:rsidRDefault="00A87255">
      <w:pPr>
        <w:pStyle w:val="NormalBPBHEB"/>
        <w:rPr>
          <w:sz w:val="20"/>
        </w:rPr>
        <w:pPrChange w:id="488" w:author="Abhiram Arali" w:date="2024-11-12T14:40:00Z">
          <w:pPr>
            <w:pStyle w:val="BodyText"/>
            <w:spacing w:before="46"/>
          </w:pPr>
        </w:pPrChange>
      </w:pPr>
      <w:del w:id="489" w:author="Abhiram Arali" w:date="2024-11-12T14:40:00Z">
        <w:r w:rsidDel="00C7750E">
          <w:rPr>
            <w:noProof/>
            <w:lang w:val="en-IN" w:eastAsia="en-IN"/>
            <w:rPrChange w:id="490" w:author="Unknown">
              <w:rPr>
                <w:noProof/>
                <w:lang w:val="en-IN" w:eastAsia="en-IN"/>
              </w:rPr>
            </w:rPrChange>
          </w:rPr>
          <mc:AlternateContent>
            <mc:Choice Requires="wps">
              <w:drawing>
                <wp:anchor distT="0" distB="0" distL="0" distR="0" simplePos="0" relativeHeight="487598080" behindDoc="1" locked="0" layoutInCell="1" allowOverlap="1" wp14:anchorId="19F86D56" wp14:editId="2BCD2630">
                  <wp:simplePos x="0" y="0"/>
                  <wp:positionH relativeFrom="page">
                    <wp:posOffset>843076</wp:posOffset>
                  </wp:positionH>
                  <wp:positionV relativeFrom="paragraph">
                    <wp:posOffset>194197</wp:posOffset>
                  </wp:positionV>
                  <wp:extent cx="5876290" cy="292735"/>
                  <wp:effectExtent l="0" t="0" r="0" b="0"/>
                  <wp:wrapTopAndBottom/>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292735"/>
                          </a:xfrm>
                          <a:prstGeom prst="rect">
                            <a:avLst/>
                          </a:prstGeom>
                          <a:ln w="6096">
                            <a:solidFill>
                              <a:srgbClr val="000000"/>
                            </a:solidFill>
                            <a:prstDash val="solid"/>
                          </a:ln>
                        </wps:spPr>
                        <wps:txbx>
                          <w:txbxContent>
                            <w:p w14:paraId="46236690" w14:textId="3A6DDEB2" w:rsidR="00531AAA" w:rsidRDefault="00531AAA">
                              <w:pPr>
                                <w:pStyle w:val="BodyText"/>
                                <w:spacing w:before="18"/>
                                <w:ind w:left="107"/>
                              </w:pPr>
                              <w:moveFromRangeStart w:id="491" w:author="Abhiram Arali" w:date="2024-11-12T14:40:00Z" w:name="move182314864"/>
                              <w:moveFrom w:id="492" w:author="Abhiram Arali" w:date="2024-11-12T14:40:00Z">
                                <w:r w:rsidDel="00C7750E">
                                  <w:t xml:space="preserve">1/7 in double: </w:t>
                                </w:r>
                                <w:r w:rsidDel="00C7750E">
                                  <w:rPr>
                                    <w:spacing w:val="-2"/>
                                  </w:rPr>
                                  <w:t>0.142857142857143</w:t>
                                </w:r>
                              </w:moveFrom>
                              <w:moveFromRangeEnd w:id="491"/>
                            </w:p>
                          </w:txbxContent>
                        </wps:txbx>
                        <wps:bodyPr wrap="square" lIns="0" tIns="0" rIns="0" bIns="0" rtlCol="0">
                          <a:noAutofit/>
                        </wps:bodyPr>
                      </wps:wsp>
                    </a:graphicData>
                  </a:graphic>
                </wp:anchor>
              </w:drawing>
            </mc:Choice>
            <mc:Fallback>
              <w:pict>
                <v:shape w14:anchorId="19F86D56" id="Textbox 54" o:spid="_x0000_s1058" type="#_x0000_t202" style="position:absolute;left:0;text-align:left;margin-left:66.4pt;margin-top:15.3pt;width:462.7pt;height:23.05pt;z-index:-15718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" filled="f" strokeweight=".48pt">
                  <v:path arrowok="t"/>
                  <v:textbox inset="0,0,0,0">
                    <w:txbxContent>
                      <w:p w14:paraId="46236690" w14:textId="3A6DDEB2" w:rsidR="00531AAA" w:rsidRDefault="00531AAA">
                        <w:pPr>
                          <w:pStyle w:val="BodyText"/>
                          <w:spacing w:before="18"/>
                          <w:ind w:left="107"/>
                        </w:pPr>
                        <w:moveFromRangeStart w:id="493" w:author="Abhiram Arali" w:date="2024-11-12T14:40:00Z" w:name="move182314864"/>
                        <w:moveFrom w:id="494" w:author="Abhiram Arali" w:date="2024-11-12T14:40:00Z">
                          <w:r w:rsidDel="00C7750E">
                            <w:t xml:space="preserve">1/7 in double: </w:t>
                          </w:r>
                          <w:r w:rsidDel="00C7750E">
                            <w:rPr>
                              <w:spacing w:val="-2"/>
                            </w:rPr>
                            <w:t>0.142857142857143</w:t>
                          </w:r>
                        </w:moveFrom>
                        <w:moveFromRangeEnd w:id="493"/>
                      </w:p>
                    </w:txbxContent>
                  </v:textbox>
                  <w10:wrap type="topAndBottom" anchorx="page"/>
                </v:shape>
              </w:pict>
            </mc:Fallback>
          </mc:AlternateContent>
        </w:r>
      </w:del>
    </w:p>
    <w:p w14:paraId="71CFDA2E" w14:textId="77777777" w:rsidR="00E57A4D" w:rsidRDefault="00A87255" w:rsidP="007B6936">
      <w:pPr>
        <w:pStyle w:val="NormalBPBHEB"/>
        <w:rPr>
          <w:ins w:id="495" w:author="Abhiram Arali" w:date="2024-11-12T14:40:00Z"/>
        </w:rPr>
      </w:pPr>
      <w:r>
        <w:t>In</w:t>
      </w:r>
      <w:r>
        <w:rPr>
          <w:spacing w:val="35"/>
        </w:rPr>
        <w:t xml:space="preserve"> </w:t>
      </w:r>
      <w:r>
        <w:t>this</w:t>
      </w:r>
      <w:r>
        <w:rPr>
          <w:spacing w:val="35"/>
        </w:rPr>
        <w:t xml:space="preserve"> </w:t>
      </w:r>
      <w:r>
        <w:t>example,</w:t>
      </w:r>
      <w:r>
        <w:rPr>
          <w:spacing w:val="35"/>
        </w:rPr>
        <w:t xml:space="preserve"> </w:t>
      </w:r>
      <w:r>
        <w:t>the</w:t>
      </w:r>
      <w:r>
        <w:rPr>
          <w:spacing w:val="34"/>
        </w:rPr>
        <w:t xml:space="preserve"> </w:t>
      </w:r>
      <w:r>
        <w:t>double</w:t>
      </w:r>
      <w:r>
        <w:rPr>
          <w:spacing w:val="34"/>
        </w:rPr>
        <w:t xml:space="preserve"> </w:t>
      </w:r>
      <w:r>
        <w:t>type</w:t>
      </w:r>
      <w:r>
        <w:rPr>
          <w:spacing w:val="34"/>
        </w:rPr>
        <w:t xml:space="preserve"> </w:t>
      </w:r>
      <w:r>
        <w:t>provides</w:t>
      </w:r>
      <w:r>
        <w:rPr>
          <w:spacing w:val="35"/>
        </w:rPr>
        <w:t xml:space="preserve"> </w:t>
      </w:r>
      <w:r>
        <w:t>a</w:t>
      </w:r>
      <w:r>
        <w:rPr>
          <w:spacing w:val="34"/>
        </w:rPr>
        <w:t xml:space="preserve"> </w:t>
      </w:r>
      <w:r>
        <w:t>more</w:t>
      </w:r>
      <w:r>
        <w:rPr>
          <w:spacing w:val="33"/>
        </w:rPr>
        <w:t xml:space="preserve"> </w:t>
      </w:r>
      <w:r>
        <w:t>accurate</w:t>
      </w:r>
      <w:r>
        <w:rPr>
          <w:spacing w:val="34"/>
        </w:rPr>
        <w:t xml:space="preserve"> </w:t>
      </w:r>
      <w:r>
        <w:t>representation</w:t>
      </w:r>
      <w:r>
        <w:rPr>
          <w:spacing w:val="35"/>
        </w:rPr>
        <w:t xml:space="preserve"> </w:t>
      </w:r>
      <w:r>
        <w:t>of</w:t>
      </w:r>
      <w:r>
        <w:rPr>
          <w:spacing w:val="34"/>
        </w:rPr>
        <w:t xml:space="preserve"> </w:t>
      </w:r>
      <w:r>
        <w:t>the</w:t>
      </w:r>
      <w:r>
        <w:rPr>
          <w:spacing w:val="34"/>
        </w:rPr>
        <w:t xml:space="preserve"> </w:t>
      </w:r>
      <w:r>
        <w:t>repeating decimal 1/7 compared to what a float could provide.</w:t>
      </w:r>
    </w:p>
    <w:p w14:paraId="671AB898" w14:textId="77777777" w:rsidR="00F4123E" w:rsidRDefault="00F4123E">
      <w:pPr>
        <w:pStyle w:val="NormalBPBHEB"/>
        <w:pPrChange w:id="496" w:author="Abhiram Arali" w:date="2024-11-12T14:40:00Z">
          <w:pPr>
            <w:pStyle w:val="BodyText"/>
            <w:spacing w:before="164" w:line="360" w:lineRule="auto"/>
            <w:ind w:left="220"/>
          </w:pPr>
        </w:pPrChange>
      </w:pPr>
    </w:p>
    <w:p w14:paraId="4DF21317" w14:textId="492C6107" w:rsidR="00E57A4D" w:rsidRPr="00447E58" w:rsidRDefault="00A87255">
      <w:pPr>
        <w:pStyle w:val="NormalBPBHEB"/>
        <w:rPr>
          <w:b/>
          <w:bCs/>
          <w:sz w:val="24"/>
          <w:szCs w:val="24"/>
          <w:rPrChange w:id="497" w:author="Abhiram Arali" w:date="2024-11-12T14:43:00Z">
            <w:rPr/>
          </w:rPrChange>
        </w:rPr>
        <w:pPrChange w:id="498" w:author="Abhiram Arali" w:date="2024-11-12T14:43:00Z">
          <w:pPr>
            <w:spacing w:before="161"/>
            <w:ind w:left="220"/>
          </w:pPr>
        </w:pPrChange>
      </w:pPr>
      <w:r w:rsidRPr="00447E58">
        <w:rPr>
          <w:b/>
          <w:bCs/>
          <w:sz w:val="24"/>
          <w:szCs w:val="24"/>
          <w:rPrChange w:id="499" w:author="Abhiram Arali" w:date="2024-11-12T14:43:00Z">
            <w:rPr/>
          </w:rPrChange>
        </w:rPr>
        <w:t>Scientific</w:t>
      </w:r>
      <w:r w:rsidRPr="00447E58">
        <w:rPr>
          <w:b/>
          <w:bCs/>
          <w:spacing w:val="-1"/>
          <w:sz w:val="24"/>
          <w:szCs w:val="24"/>
          <w:rPrChange w:id="500" w:author="Abhiram Arali" w:date="2024-11-12T14:43:00Z">
            <w:rPr>
              <w:spacing w:val="-1"/>
            </w:rPr>
          </w:rPrChange>
        </w:rPr>
        <w:t xml:space="preserve"> </w:t>
      </w:r>
      <w:r w:rsidR="00D828F7" w:rsidRPr="00447E58">
        <w:rPr>
          <w:b/>
          <w:bCs/>
          <w:spacing w:val="-2"/>
          <w:sz w:val="24"/>
          <w:szCs w:val="24"/>
          <w:rPrChange w:id="501" w:author="Abhiram Arali" w:date="2024-11-12T14:43:00Z">
            <w:rPr>
              <w:spacing w:val="-2"/>
            </w:rPr>
          </w:rPrChange>
        </w:rPr>
        <w:t>notation</w:t>
      </w:r>
      <w:del w:id="502" w:author="Abhiram Arali" w:date="2024-11-12T14:41:00Z">
        <w:r w:rsidRPr="00447E58" w:rsidDel="00D828F7">
          <w:rPr>
            <w:b/>
            <w:bCs/>
            <w:spacing w:val="-2"/>
            <w:sz w:val="24"/>
            <w:szCs w:val="24"/>
            <w:rPrChange w:id="503" w:author="Abhiram Arali" w:date="2024-11-12T14:43:00Z">
              <w:rPr>
                <w:spacing w:val="-2"/>
              </w:rPr>
            </w:rPrChange>
          </w:rPr>
          <w:delText>:</w:delText>
        </w:r>
      </w:del>
    </w:p>
    <w:p w14:paraId="5AD34746" w14:textId="0DF7431D" w:rsidR="00E57A4D" w:rsidDel="00D311E2" w:rsidRDefault="00E57A4D">
      <w:pPr>
        <w:rPr>
          <w:del w:id="504" w:author="Abhiram Arali" w:date="2024-11-12T14:40:00Z"/>
          <w:sz w:val="24"/>
        </w:rPr>
        <w:sectPr w:rsidR="00E57A4D" w:rsidDel="00D311E2">
          <w:pgSz w:w="11910" w:h="16840"/>
          <w:pgMar w:top="1540" w:right="1220" w:bottom="1200" w:left="1220" w:header="758" w:footer="1000" w:gutter="0"/>
          <w:cols w:space="720"/>
        </w:sectPr>
      </w:pPr>
    </w:p>
    <w:p w14:paraId="7662342C" w14:textId="77777777" w:rsidR="00E57A4D" w:rsidRDefault="00A87255">
      <w:pPr>
        <w:pStyle w:val="NormalBPBHEB"/>
        <w:pPrChange w:id="505" w:author="Abhiram Arali" w:date="2024-11-12T14:41:00Z">
          <w:pPr>
            <w:pStyle w:val="BodyText"/>
            <w:spacing w:before="88" w:line="360" w:lineRule="auto"/>
            <w:ind w:left="220"/>
          </w:pPr>
        </w:pPrChange>
      </w:pPr>
      <w:r>
        <w:t>Similar</w:t>
      </w:r>
      <w:r>
        <w:rPr>
          <w:spacing w:val="24"/>
        </w:rPr>
        <w:t xml:space="preserve"> </w:t>
      </w:r>
      <w:r>
        <w:t>to</w:t>
      </w:r>
      <w:r>
        <w:rPr>
          <w:spacing w:val="23"/>
        </w:rPr>
        <w:t xml:space="preserve"> </w:t>
      </w:r>
      <w:r>
        <w:t>float,</w:t>
      </w:r>
      <w:r>
        <w:rPr>
          <w:spacing w:val="26"/>
        </w:rPr>
        <w:t xml:space="preserve"> </w:t>
      </w:r>
      <w:r>
        <w:t>double</w:t>
      </w:r>
      <w:r>
        <w:rPr>
          <w:spacing w:val="22"/>
        </w:rPr>
        <w:t xml:space="preserve"> </w:t>
      </w:r>
      <w:r>
        <w:t>can</w:t>
      </w:r>
      <w:r>
        <w:rPr>
          <w:spacing w:val="25"/>
        </w:rPr>
        <w:t xml:space="preserve"> </w:t>
      </w:r>
      <w:r>
        <w:t>also</w:t>
      </w:r>
      <w:r>
        <w:rPr>
          <w:spacing w:val="26"/>
        </w:rPr>
        <w:t xml:space="preserve"> </w:t>
      </w:r>
      <w:r>
        <w:t>be</w:t>
      </w:r>
      <w:r>
        <w:rPr>
          <w:spacing w:val="24"/>
        </w:rPr>
        <w:t xml:space="preserve"> </w:t>
      </w:r>
      <w:r>
        <w:t>expressed</w:t>
      </w:r>
      <w:r>
        <w:rPr>
          <w:spacing w:val="25"/>
        </w:rPr>
        <w:t xml:space="preserve"> </w:t>
      </w:r>
      <w:r>
        <w:t>in</w:t>
      </w:r>
      <w:r>
        <w:rPr>
          <w:spacing w:val="28"/>
        </w:rPr>
        <w:t xml:space="preserve"> </w:t>
      </w:r>
      <w:r>
        <w:t>scientific</w:t>
      </w:r>
      <w:r>
        <w:rPr>
          <w:spacing w:val="24"/>
        </w:rPr>
        <w:t xml:space="preserve"> </w:t>
      </w:r>
      <w:r>
        <w:t>notation,</w:t>
      </w:r>
      <w:r>
        <w:rPr>
          <w:spacing w:val="26"/>
        </w:rPr>
        <w:t xml:space="preserve"> </w:t>
      </w:r>
      <w:r>
        <w:t>which</w:t>
      </w:r>
      <w:r>
        <w:rPr>
          <w:spacing w:val="25"/>
        </w:rPr>
        <w:t xml:space="preserve"> </w:t>
      </w:r>
      <w:r>
        <w:t>is</w:t>
      </w:r>
      <w:r>
        <w:rPr>
          <w:spacing w:val="26"/>
        </w:rPr>
        <w:t xml:space="preserve"> </w:t>
      </w:r>
      <w:r>
        <w:t>helpful</w:t>
      </w:r>
      <w:r>
        <w:rPr>
          <w:spacing w:val="25"/>
        </w:rPr>
        <w:t xml:space="preserve"> </w:t>
      </w:r>
      <w:r>
        <w:t>when working with very large or very small numbers.</w:t>
      </w:r>
    </w:p>
    <w:p w14:paraId="307883D5" w14:textId="4729DE43" w:rsidR="00E57A4D" w:rsidRDefault="003E04C6">
      <w:pPr>
        <w:pStyle w:val="NormalBPBHEB"/>
        <w:pPrChange w:id="506" w:author="Abhiram Arali" w:date="2024-11-12T14:41:00Z">
          <w:pPr>
            <w:spacing w:before="161"/>
            <w:ind w:left="220"/>
          </w:pPr>
        </w:pPrChange>
      </w:pPr>
      <w:ins w:id="507" w:author="Abhiram Arali" w:date="2024-11-12T14:41:00Z">
        <w:r>
          <w:t xml:space="preserve">The </w:t>
        </w:r>
      </w:ins>
      <w:r>
        <w:t>example</w:t>
      </w:r>
      <w:ins w:id="508" w:author="Abhiram Arali" w:date="2024-11-12T14:41:00Z">
        <w:r>
          <w:t xml:space="preserve"> is as follows</w:t>
        </w:r>
      </w:ins>
      <w:r>
        <w:t>:</w:t>
      </w:r>
    </w:p>
    <w:p w14:paraId="031765DC" w14:textId="77777777" w:rsidR="003867A5" w:rsidRDefault="003867A5">
      <w:pPr>
        <w:pStyle w:val="CodeBlockBPBHEB"/>
        <w:pPrChange w:id="509" w:author="Abhiram Arali" w:date="2024-11-13T10:13:00Z">
          <w:pPr>
            <w:pStyle w:val="BodyText"/>
            <w:spacing w:before="18" w:line="499" w:lineRule="auto"/>
            <w:ind w:left="107" w:right="7328"/>
          </w:pPr>
        </w:pPrChange>
      </w:pPr>
      <w:moveToRangeStart w:id="510" w:author="Abhiram Arali" w:date="2024-11-12T14:41:00Z" w:name="move182314890"/>
      <w:moveTo w:id="511" w:author="Abhiram Arali" w:date="2024-11-12T14:41:00Z">
        <w:r>
          <w:t>#include</w:t>
        </w:r>
        <w:r>
          <w:rPr>
            <w:spacing w:val="-15"/>
          </w:rPr>
          <w:t xml:space="preserve"> </w:t>
        </w:r>
        <w:r>
          <w:t>&lt;stdio.h&gt; int main() {</w:t>
        </w:r>
      </w:moveTo>
    </w:p>
    <w:p w14:paraId="33AB55BB" w14:textId="77777777" w:rsidR="003867A5" w:rsidRDefault="003867A5">
      <w:pPr>
        <w:pStyle w:val="CodeBlockBPBHEB"/>
        <w:pPrChange w:id="512" w:author="Abhiram Arali" w:date="2024-11-13T10:13:00Z">
          <w:pPr>
            <w:pStyle w:val="BodyText"/>
            <w:spacing w:line="499" w:lineRule="auto"/>
            <w:ind w:left="347" w:right="3945"/>
          </w:pPr>
        </w:pPrChange>
      </w:pPr>
      <w:moveTo w:id="513" w:author="Abhiram Arali" w:date="2024-11-12T14:41:00Z">
        <w:r>
          <w:t>double large_number = 1.23e10;</w:t>
        </w:r>
        <w:r>
          <w:rPr>
            <w:spacing w:val="40"/>
          </w:rPr>
          <w:t xml:space="preserve"> </w:t>
        </w:r>
        <w:r>
          <w:t>// 1.23 * 10^10 double</w:t>
        </w:r>
        <w:r>
          <w:rPr>
            <w:spacing w:val="-5"/>
          </w:rPr>
          <w:t xml:space="preserve"> </w:t>
        </w:r>
        <w:r>
          <w:t>small_number</w:t>
        </w:r>
        <w:r>
          <w:rPr>
            <w:spacing w:val="-5"/>
          </w:rPr>
          <w:t xml:space="preserve"> </w:t>
        </w:r>
        <w:r>
          <w:t>=</w:t>
        </w:r>
        <w:r>
          <w:rPr>
            <w:spacing w:val="-7"/>
          </w:rPr>
          <w:t xml:space="preserve"> </w:t>
        </w:r>
        <w:r>
          <w:t>4.56e-12;</w:t>
        </w:r>
        <w:r>
          <w:rPr>
            <w:spacing w:val="-5"/>
          </w:rPr>
          <w:t xml:space="preserve"> </w:t>
        </w:r>
        <w:r>
          <w:t>//</w:t>
        </w:r>
        <w:r>
          <w:rPr>
            <w:spacing w:val="-5"/>
          </w:rPr>
          <w:t xml:space="preserve"> </w:t>
        </w:r>
        <w:r>
          <w:t>4.56</w:t>
        </w:r>
        <w:r>
          <w:rPr>
            <w:spacing w:val="-5"/>
          </w:rPr>
          <w:t xml:space="preserve"> </w:t>
        </w:r>
        <w:r>
          <w:t>*</w:t>
        </w:r>
        <w:r>
          <w:rPr>
            <w:spacing w:val="-5"/>
          </w:rPr>
          <w:t xml:space="preserve"> </w:t>
        </w:r>
        <w:r>
          <w:t>10^-12 printf("Large number: %e\n", large_number); printf("Small number: %e\n", small_number); return 0;</w:t>
        </w:r>
      </w:moveTo>
    </w:p>
    <w:p w14:paraId="4F04B23D" w14:textId="77777777" w:rsidR="003867A5" w:rsidRDefault="003867A5">
      <w:pPr>
        <w:pStyle w:val="CodeBlockBPBHEB"/>
        <w:rPr>
          <w:sz w:val="24"/>
        </w:rPr>
        <w:pPrChange w:id="514" w:author="Abhiram Arali" w:date="2024-11-13T10:13:00Z">
          <w:pPr>
            <w:spacing w:line="274" w:lineRule="exact"/>
            <w:ind w:left="107"/>
          </w:pPr>
        </w:pPrChange>
      </w:pPr>
      <w:moveTo w:id="515" w:author="Abhiram Arali" w:date="2024-11-12T14:41:00Z">
        <w:r>
          <w:rPr>
            <w:spacing w:val="-10"/>
            <w:sz w:val="24"/>
          </w:rPr>
          <w:t>}</w:t>
        </w:r>
      </w:moveTo>
    </w:p>
    <w:moveToRangeEnd w:id="510"/>
    <w:p w14:paraId="1A6641FF" w14:textId="259AE24B" w:rsidR="00E57A4D" w:rsidRDefault="00A87255">
      <w:pPr>
        <w:pStyle w:val="NormalBPBHEB"/>
        <w:rPr>
          <w:sz w:val="20"/>
        </w:rPr>
        <w:pPrChange w:id="516" w:author="Abhiram Arali" w:date="2024-11-12T14:41:00Z">
          <w:pPr>
            <w:pStyle w:val="BodyText"/>
            <w:spacing w:before="46"/>
          </w:pPr>
        </w:pPrChange>
      </w:pPr>
      <w:del w:id="517" w:author="Abhiram Arali" w:date="2024-11-12T14:41:00Z">
        <w:r w:rsidDel="00E90951">
          <w:rPr>
            <w:noProof/>
            <w:lang w:val="en-IN" w:eastAsia="en-IN"/>
            <w:rPrChange w:id="518" w:author="Unknown">
              <w:rPr>
                <w:noProof/>
                <w:lang w:val="en-IN" w:eastAsia="en-IN"/>
              </w:rPr>
            </w:rPrChange>
          </w:rPr>
          <mc:AlternateContent>
            <mc:Choice Requires="wps">
              <w:drawing>
                <wp:anchor distT="0" distB="0" distL="0" distR="0" simplePos="0" relativeHeight="487598592" behindDoc="1" locked="0" layoutInCell="1" allowOverlap="1" wp14:anchorId="5EA33E7F" wp14:editId="41E80ACC">
                  <wp:simplePos x="0" y="0"/>
                  <wp:positionH relativeFrom="page">
                    <wp:posOffset>843076</wp:posOffset>
                  </wp:positionH>
                  <wp:positionV relativeFrom="paragraph">
                    <wp:posOffset>194045</wp:posOffset>
                  </wp:positionV>
                  <wp:extent cx="5876290" cy="2842895"/>
                  <wp:effectExtent l="0" t="0" r="0" b="0"/>
                  <wp:wrapTopAndBottom/>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2842895"/>
                          </a:xfrm>
                          <a:prstGeom prst="rect">
                            <a:avLst/>
                          </a:prstGeom>
                          <a:ln w="6096">
                            <a:solidFill>
                              <a:srgbClr val="000000"/>
                            </a:solidFill>
                            <a:prstDash val="solid"/>
                          </a:ln>
                        </wps:spPr>
                        <wps:txbx>
                          <w:txbxContent>
                            <w:p w14:paraId="5F414A03" w14:textId="0A2689A5" w:rsidR="00531AAA" w:rsidDel="003867A5" w:rsidRDefault="00531AAA">
                              <w:pPr>
                                <w:pStyle w:val="BodyText"/>
                                <w:spacing w:before="18" w:line="499" w:lineRule="auto"/>
                                <w:ind w:left="107" w:right="7328"/>
                              </w:pPr>
                              <w:moveFromRangeStart w:id="519" w:author="Abhiram Arali" w:date="2024-11-12T14:41:00Z" w:name="move182314890"/>
                              <w:moveFrom w:id="520" w:author="Abhiram Arali" w:date="2024-11-12T14:41:00Z">
                                <w:r w:rsidDel="003867A5">
                                  <w:t>#include</w:t>
                                </w:r>
                                <w:r w:rsidDel="003867A5">
                                  <w:rPr>
                                    <w:spacing w:val="-15"/>
                                  </w:rPr>
                                  <w:t xml:space="preserve"> </w:t>
                                </w:r>
                                <w:r w:rsidDel="003867A5">
                                  <w:t>&lt;stdio.h&gt; int main() {</w:t>
                                </w:r>
                              </w:moveFrom>
                            </w:p>
                            <w:p w14:paraId="66C14B8D" w14:textId="5CF6487E" w:rsidR="00531AAA" w:rsidDel="003867A5" w:rsidRDefault="00531AAA">
                              <w:pPr>
                                <w:pStyle w:val="BodyText"/>
                                <w:spacing w:line="499" w:lineRule="auto"/>
                                <w:ind w:left="347" w:right="3945"/>
                              </w:pPr>
                              <w:moveFrom w:id="521" w:author="Abhiram Arali" w:date="2024-11-12T14:41:00Z">
                                <w:r w:rsidDel="003867A5">
                                  <w:t>double large_number = 1.23e10;</w:t>
                                </w:r>
                                <w:r w:rsidDel="003867A5">
                                  <w:rPr>
                                    <w:spacing w:val="40"/>
                                  </w:rPr>
                                  <w:t xml:space="preserve"> </w:t>
                                </w:r>
                                <w:r w:rsidDel="003867A5">
                                  <w:t>// 1.23 * 10^10 double</w:t>
                                </w:r>
                                <w:r w:rsidDel="003867A5">
                                  <w:rPr>
                                    <w:spacing w:val="-5"/>
                                  </w:rPr>
                                  <w:t xml:space="preserve"> </w:t>
                                </w:r>
                                <w:r w:rsidDel="003867A5">
                                  <w:t>small_number</w:t>
                                </w:r>
                                <w:r w:rsidDel="003867A5">
                                  <w:rPr>
                                    <w:spacing w:val="-5"/>
                                  </w:rPr>
                                  <w:t xml:space="preserve"> </w:t>
                                </w:r>
                                <w:r w:rsidDel="003867A5">
                                  <w:t>=</w:t>
                                </w:r>
                                <w:r w:rsidDel="003867A5">
                                  <w:rPr>
                                    <w:spacing w:val="-7"/>
                                  </w:rPr>
                                  <w:t xml:space="preserve"> </w:t>
                                </w:r>
                                <w:r w:rsidDel="003867A5">
                                  <w:t>4.56e-12;</w:t>
                                </w:r>
                                <w:r w:rsidDel="003867A5">
                                  <w:rPr>
                                    <w:spacing w:val="-5"/>
                                  </w:rPr>
                                  <w:t xml:space="preserve"> </w:t>
                                </w:r>
                                <w:r w:rsidDel="003867A5">
                                  <w:t>//</w:t>
                                </w:r>
                                <w:r w:rsidDel="003867A5">
                                  <w:rPr>
                                    <w:spacing w:val="-5"/>
                                  </w:rPr>
                                  <w:t xml:space="preserve"> </w:t>
                                </w:r>
                                <w:r w:rsidDel="003867A5">
                                  <w:t>4.56</w:t>
                                </w:r>
                                <w:r w:rsidDel="003867A5">
                                  <w:rPr>
                                    <w:spacing w:val="-5"/>
                                  </w:rPr>
                                  <w:t xml:space="preserve"> </w:t>
                                </w:r>
                                <w:r w:rsidDel="003867A5">
                                  <w:t>*</w:t>
                                </w:r>
                                <w:r w:rsidDel="003867A5">
                                  <w:rPr>
                                    <w:spacing w:val="-5"/>
                                  </w:rPr>
                                  <w:t xml:space="preserve"> </w:t>
                                </w:r>
                                <w:r w:rsidDel="003867A5">
                                  <w:t>10^-12 printf("Large number: %e\n", large_number); printf("Small number: %e\n", small_number); return 0;</w:t>
                                </w:r>
                              </w:moveFrom>
                            </w:p>
                            <w:p w14:paraId="207C40BC" w14:textId="6F47E7A8" w:rsidR="00531AAA" w:rsidRDefault="00531AAA">
                              <w:pPr>
                                <w:spacing w:line="274" w:lineRule="exact"/>
                                <w:ind w:left="107"/>
                                <w:rPr>
                                  <w:sz w:val="24"/>
                                </w:rPr>
                              </w:pPr>
                              <w:moveFrom w:id="522" w:author="Abhiram Arali" w:date="2024-11-12T14:41:00Z">
                                <w:r w:rsidDel="003867A5">
                                  <w:rPr>
                                    <w:spacing w:val="-10"/>
                                    <w:sz w:val="24"/>
                                  </w:rPr>
                                  <w:t>}</w:t>
                                </w:r>
                              </w:moveFrom>
                              <w:moveFromRangeEnd w:id="519"/>
                            </w:p>
                          </w:txbxContent>
                        </wps:txbx>
                        <wps:bodyPr wrap="square" lIns="0" tIns="0" rIns="0" bIns="0" rtlCol="0">
                          <a:noAutofit/>
                        </wps:bodyPr>
                      </wps:wsp>
                    </a:graphicData>
                  </a:graphic>
                </wp:anchor>
              </w:drawing>
            </mc:Choice>
            <mc:Fallback>
              <w:pict>
                <v:shape w14:anchorId="5EA33E7F" id="Textbox 55" o:spid="_x0000_s1059" type="#_x0000_t202" style="position:absolute;left:0;text-align:left;margin-left:66.4pt;margin-top:15.3pt;width:462.7pt;height:223.85pt;z-index:-157178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" filled="f" strokeweight=".48pt">
                  <v:path arrowok="t"/>
                  <v:textbox inset="0,0,0,0">
                    <w:txbxContent>
                      <w:p w14:paraId="5F414A03" w14:textId="0A2689A5" w:rsidR="00531AAA" w:rsidDel="003867A5" w:rsidRDefault="00531AAA">
                        <w:pPr>
                          <w:pStyle w:val="BodyText"/>
                          <w:spacing w:before="18" w:line="499" w:lineRule="auto"/>
                          <w:ind w:left="107" w:right="7328"/>
                        </w:pPr>
                        <w:moveFromRangeStart w:id="523" w:author="Abhiram Arali" w:date="2024-11-12T14:41:00Z" w:name="move182314890"/>
                        <w:moveFrom w:id="524" w:author="Abhiram Arali" w:date="2024-11-12T14:41:00Z">
                          <w:r w:rsidDel="003867A5">
                            <w:t>#include</w:t>
                          </w:r>
                          <w:r w:rsidDel="003867A5">
                            <w:rPr>
                              <w:spacing w:val="-15"/>
                            </w:rPr>
                            <w:t xml:space="preserve"> </w:t>
                          </w:r>
                          <w:r w:rsidDel="003867A5">
                            <w:t>&lt;stdio.h&gt; int main() {</w:t>
                          </w:r>
                        </w:moveFrom>
                      </w:p>
                      <w:p w14:paraId="66C14B8D" w14:textId="5CF6487E" w:rsidR="00531AAA" w:rsidDel="003867A5" w:rsidRDefault="00531AAA">
                        <w:pPr>
                          <w:pStyle w:val="BodyText"/>
                          <w:spacing w:line="499" w:lineRule="auto"/>
                          <w:ind w:left="347" w:right="3945"/>
                        </w:pPr>
                        <w:moveFrom w:id="525" w:author="Abhiram Arali" w:date="2024-11-12T14:41:00Z">
                          <w:r w:rsidDel="003867A5">
                            <w:t>double large_number = 1.23e10;</w:t>
                          </w:r>
                          <w:r w:rsidDel="003867A5">
                            <w:rPr>
                              <w:spacing w:val="40"/>
                            </w:rPr>
                            <w:t xml:space="preserve"> </w:t>
                          </w:r>
                          <w:r w:rsidDel="003867A5">
                            <w:t>// 1.23 * 10^10 double</w:t>
                          </w:r>
                          <w:r w:rsidDel="003867A5">
                            <w:rPr>
                              <w:spacing w:val="-5"/>
                            </w:rPr>
                            <w:t xml:space="preserve"> </w:t>
                          </w:r>
                          <w:r w:rsidDel="003867A5">
                            <w:t>small_number</w:t>
                          </w:r>
                          <w:r w:rsidDel="003867A5">
                            <w:rPr>
                              <w:spacing w:val="-5"/>
                            </w:rPr>
                            <w:t xml:space="preserve"> </w:t>
                          </w:r>
                          <w:r w:rsidDel="003867A5">
                            <w:t>=</w:t>
                          </w:r>
                          <w:r w:rsidDel="003867A5">
                            <w:rPr>
                              <w:spacing w:val="-7"/>
                            </w:rPr>
                            <w:t xml:space="preserve"> </w:t>
                          </w:r>
                          <w:r w:rsidDel="003867A5">
                            <w:t>4.56e-12;</w:t>
                          </w:r>
                          <w:r w:rsidDel="003867A5">
                            <w:rPr>
                              <w:spacing w:val="-5"/>
                            </w:rPr>
                            <w:t xml:space="preserve"> </w:t>
                          </w:r>
                          <w:r w:rsidDel="003867A5">
                            <w:t>//</w:t>
                          </w:r>
                          <w:r w:rsidDel="003867A5">
                            <w:rPr>
                              <w:spacing w:val="-5"/>
                            </w:rPr>
                            <w:t xml:space="preserve"> </w:t>
                          </w:r>
                          <w:r w:rsidDel="003867A5">
                            <w:t>4.56</w:t>
                          </w:r>
                          <w:r w:rsidDel="003867A5">
                            <w:rPr>
                              <w:spacing w:val="-5"/>
                            </w:rPr>
                            <w:t xml:space="preserve"> </w:t>
                          </w:r>
                          <w:r w:rsidDel="003867A5">
                            <w:t>*</w:t>
                          </w:r>
                          <w:r w:rsidDel="003867A5">
                            <w:rPr>
                              <w:spacing w:val="-5"/>
                            </w:rPr>
                            <w:t xml:space="preserve"> </w:t>
                          </w:r>
                          <w:r w:rsidDel="003867A5">
                            <w:t>10^-12 printf("Large number: %e\n", large_number); printf("Small number: %e\n", small_number); return 0;</w:t>
                          </w:r>
                        </w:moveFrom>
                      </w:p>
                      <w:p w14:paraId="207C40BC" w14:textId="6F47E7A8" w:rsidR="00531AAA" w:rsidRDefault="00531AAA">
                        <w:pPr>
                          <w:spacing w:line="274" w:lineRule="exact"/>
                          <w:ind w:left="107"/>
                          <w:rPr>
                            <w:sz w:val="24"/>
                          </w:rPr>
                        </w:pPr>
                        <w:moveFrom w:id="526" w:author="Abhiram Arali" w:date="2024-11-12T14:41:00Z">
                          <w:r w:rsidDel="003867A5">
                            <w:rPr>
                              <w:spacing w:val="-10"/>
                              <w:sz w:val="24"/>
                            </w:rPr>
                            <w:t>}</w:t>
                          </w:r>
                        </w:moveFrom>
                        <w:moveFromRangeEnd w:id="523"/>
                      </w:p>
                    </w:txbxContent>
                  </v:textbox>
                  <w10:wrap type="topAndBottom" anchorx="page"/>
                </v:shape>
              </w:pict>
            </mc:Fallback>
          </mc:AlternateContent>
        </w:r>
      </w:del>
    </w:p>
    <w:p w14:paraId="5FFE8F47" w14:textId="115BF1CA" w:rsidR="00E57A4D" w:rsidRDefault="00E90951">
      <w:pPr>
        <w:pStyle w:val="NormalBPBHEB"/>
        <w:pPrChange w:id="527" w:author="Abhiram Arali" w:date="2024-11-12T14:41:00Z">
          <w:pPr>
            <w:spacing w:before="167"/>
            <w:ind w:left="220"/>
          </w:pPr>
        </w:pPrChange>
      </w:pPr>
      <w:ins w:id="528" w:author="Abhiram Arali" w:date="2024-11-12T14:41:00Z">
        <w:r>
          <w:t xml:space="preserve">The </w:t>
        </w:r>
      </w:ins>
      <w:r>
        <w:t>output</w:t>
      </w:r>
      <w:ins w:id="529" w:author="Abhiram Arali" w:date="2024-11-12T14:41:00Z">
        <w:r>
          <w:t xml:space="preserve"> is as follows</w:t>
        </w:r>
      </w:ins>
      <w:r>
        <w:t>:</w:t>
      </w:r>
    </w:p>
    <w:p w14:paraId="4BCA5E33" w14:textId="77777777" w:rsidR="004141F1" w:rsidRDefault="004141F1">
      <w:pPr>
        <w:pStyle w:val="CodeBlockBPBHEB"/>
        <w:pPrChange w:id="530" w:author="Abhiram Arali" w:date="2024-11-13T10:13:00Z">
          <w:pPr>
            <w:pStyle w:val="BodyText"/>
            <w:spacing w:before="18"/>
            <w:ind w:left="107"/>
          </w:pPr>
        </w:pPrChange>
      </w:pPr>
      <w:moveToRangeStart w:id="531" w:author="Abhiram Arali" w:date="2024-11-12T14:41:00Z" w:name="move182314910"/>
      <w:moveTo w:id="532" w:author="Abhiram Arali" w:date="2024-11-12T14:41:00Z">
        <w:r>
          <w:lastRenderedPageBreak/>
          <w:t>Large</w:t>
        </w:r>
        <w:r>
          <w:rPr>
            <w:spacing w:val="-3"/>
          </w:rPr>
          <w:t xml:space="preserve"> </w:t>
        </w:r>
        <w:r>
          <w:t xml:space="preserve">number: </w:t>
        </w:r>
        <w:r>
          <w:rPr>
            <w:spacing w:val="-2"/>
          </w:rPr>
          <w:t>1.230000e+10</w:t>
        </w:r>
      </w:moveTo>
    </w:p>
    <w:p w14:paraId="2D8CB6CD" w14:textId="77777777" w:rsidR="004141F1" w:rsidRDefault="004141F1">
      <w:pPr>
        <w:pStyle w:val="CodeBlockBPBHEB"/>
        <w:pPrChange w:id="533" w:author="Abhiram Arali" w:date="2024-11-13T10:13:00Z">
          <w:pPr>
            <w:pStyle w:val="BodyText"/>
            <w:spacing w:before="22"/>
          </w:pPr>
        </w:pPrChange>
      </w:pPr>
    </w:p>
    <w:p w14:paraId="0A4D9C02" w14:textId="77777777" w:rsidR="004141F1" w:rsidRDefault="004141F1">
      <w:pPr>
        <w:pStyle w:val="CodeBlockBPBHEB"/>
        <w:pPrChange w:id="534" w:author="Abhiram Arali" w:date="2024-11-13T10:13:00Z">
          <w:pPr>
            <w:pStyle w:val="BodyText"/>
            <w:ind w:left="107"/>
          </w:pPr>
        </w:pPrChange>
      </w:pPr>
      <w:moveTo w:id="535" w:author="Abhiram Arali" w:date="2024-11-12T14:41:00Z">
        <w:r>
          <w:t>Small</w:t>
        </w:r>
        <w:r>
          <w:rPr>
            <w:spacing w:val="-1"/>
          </w:rPr>
          <w:t xml:space="preserve"> </w:t>
        </w:r>
        <w:r>
          <w:t>number:</w:t>
        </w:r>
        <w:r>
          <w:rPr>
            <w:spacing w:val="-1"/>
          </w:rPr>
          <w:t xml:space="preserve"> </w:t>
        </w:r>
        <w:r>
          <w:t>4.560000e-</w:t>
        </w:r>
        <w:r>
          <w:rPr>
            <w:spacing w:val="-5"/>
          </w:rPr>
          <w:t>12</w:t>
        </w:r>
      </w:moveTo>
    </w:p>
    <w:moveToRangeEnd w:id="531"/>
    <w:p w14:paraId="43CB871C" w14:textId="3206263E" w:rsidR="00E57A4D" w:rsidRDefault="00A87255">
      <w:pPr>
        <w:pStyle w:val="NormalBPBHEB"/>
        <w:rPr>
          <w:sz w:val="20"/>
        </w:rPr>
        <w:pPrChange w:id="536" w:author="Abhiram Arali" w:date="2024-11-12T14:41:00Z">
          <w:pPr>
            <w:pStyle w:val="BodyText"/>
            <w:spacing w:before="46"/>
          </w:pPr>
        </w:pPrChange>
      </w:pPr>
      <w:del w:id="537" w:author="Abhiram Arali" w:date="2024-11-12T14:41:00Z">
        <w:r w:rsidDel="004141F1">
          <w:rPr>
            <w:noProof/>
            <w:lang w:val="en-IN" w:eastAsia="en-IN"/>
            <w:rPrChange w:id="538" w:author="Unknown">
              <w:rPr>
                <w:noProof/>
                <w:lang w:val="en-IN" w:eastAsia="en-IN"/>
              </w:rPr>
            </w:rPrChange>
          </w:rPr>
          <mc:AlternateContent>
            <mc:Choice Requires="wps">
              <w:drawing>
                <wp:anchor distT="0" distB="0" distL="0" distR="0" simplePos="0" relativeHeight="487599104" behindDoc="1" locked="0" layoutInCell="1" allowOverlap="1" wp14:anchorId="4AA7FF3F" wp14:editId="30F5E673">
                  <wp:simplePos x="0" y="0"/>
                  <wp:positionH relativeFrom="page">
                    <wp:posOffset>843076</wp:posOffset>
                  </wp:positionH>
                  <wp:positionV relativeFrom="paragraph">
                    <wp:posOffset>194197</wp:posOffset>
                  </wp:positionV>
                  <wp:extent cx="5876290" cy="657225"/>
                  <wp:effectExtent l="0" t="0" r="0" b="0"/>
                  <wp:wrapTopAndBottom/>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657225"/>
                          </a:xfrm>
                          <a:prstGeom prst="rect">
                            <a:avLst/>
                          </a:prstGeom>
                          <a:ln w="6096">
                            <a:solidFill>
                              <a:srgbClr val="000000"/>
                            </a:solidFill>
                            <a:prstDash val="solid"/>
                          </a:ln>
                        </wps:spPr>
                        <wps:txbx>
                          <w:txbxContent>
                            <w:p w14:paraId="06A6C3B6" w14:textId="25961E3D" w:rsidR="00531AAA" w:rsidDel="004141F1" w:rsidRDefault="00531AAA">
                              <w:pPr>
                                <w:pStyle w:val="BodyText"/>
                                <w:spacing w:before="18"/>
                                <w:ind w:left="107"/>
                              </w:pPr>
                              <w:moveFromRangeStart w:id="539" w:author="Abhiram Arali" w:date="2024-11-12T14:41:00Z" w:name="move182314910"/>
                              <w:moveFrom w:id="540" w:author="Abhiram Arali" w:date="2024-11-12T14:41:00Z">
                                <w:r w:rsidDel="004141F1">
                                  <w:t>Large</w:t>
                                </w:r>
                                <w:r w:rsidDel="004141F1">
                                  <w:rPr>
                                    <w:spacing w:val="-3"/>
                                  </w:rPr>
                                  <w:t xml:space="preserve"> </w:t>
                                </w:r>
                                <w:r w:rsidDel="004141F1">
                                  <w:t xml:space="preserve">number: </w:t>
                                </w:r>
                                <w:r w:rsidDel="004141F1">
                                  <w:rPr>
                                    <w:spacing w:val="-2"/>
                                  </w:rPr>
                                  <w:t>1.230000e+10</w:t>
                                </w:r>
                              </w:moveFrom>
                            </w:p>
                            <w:p w14:paraId="46AEBFF5" w14:textId="0B12DEC2" w:rsidR="00531AAA" w:rsidDel="004141F1" w:rsidRDefault="00531AAA">
                              <w:pPr>
                                <w:pStyle w:val="BodyText"/>
                                <w:spacing w:before="22"/>
                              </w:pPr>
                            </w:p>
                            <w:p w14:paraId="3907059A" w14:textId="57D17B87" w:rsidR="00531AAA" w:rsidRDefault="00531AAA">
                              <w:pPr>
                                <w:pStyle w:val="BodyText"/>
                                <w:ind w:left="107"/>
                              </w:pPr>
                              <w:moveFrom w:id="541" w:author="Abhiram Arali" w:date="2024-11-12T14:41:00Z">
                                <w:r w:rsidDel="004141F1">
                                  <w:t>Small</w:t>
                                </w:r>
                                <w:r w:rsidDel="004141F1">
                                  <w:rPr>
                                    <w:spacing w:val="-1"/>
                                  </w:rPr>
                                  <w:t xml:space="preserve"> </w:t>
                                </w:r>
                                <w:r w:rsidDel="004141F1">
                                  <w:t>number:</w:t>
                                </w:r>
                                <w:r w:rsidDel="004141F1">
                                  <w:rPr>
                                    <w:spacing w:val="-1"/>
                                  </w:rPr>
                                  <w:t xml:space="preserve"> </w:t>
                                </w:r>
                                <w:r w:rsidDel="004141F1">
                                  <w:t>4.560000e-</w:t>
                                </w:r>
                                <w:r w:rsidDel="004141F1">
                                  <w:rPr>
                                    <w:spacing w:val="-5"/>
                                  </w:rPr>
                                  <w:t>12</w:t>
                                </w:r>
                              </w:moveFrom>
                              <w:moveFromRangeEnd w:id="539"/>
                            </w:p>
                          </w:txbxContent>
                        </wps:txbx>
                        <wps:bodyPr wrap="square" lIns="0" tIns="0" rIns="0" bIns="0" rtlCol="0">
                          <a:noAutofit/>
                        </wps:bodyPr>
                      </wps:wsp>
                    </a:graphicData>
                  </a:graphic>
                </wp:anchor>
              </w:drawing>
            </mc:Choice>
            <mc:Fallback>
              <w:pict>
                <v:shape w14:anchorId="4AA7FF3F" id="Textbox 56" o:spid="_x0000_s1060" type="#_x0000_t202" style="position:absolute;left:0;text-align:left;margin-left:66.4pt;margin-top:15.3pt;width:462.7pt;height:51.75pt;z-index:-15717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" filled="f" strokeweight=".48pt">
                  <v:path arrowok="t"/>
                  <v:textbox inset="0,0,0,0">
                    <w:txbxContent>
                      <w:p w14:paraId="06A6C3B6" w14:textId="25961E3D" w:rsidR="00531AAA" w:rsidDel="004141F1" w:rsidRDefault="00531AAA">
                        <w:pPr>
                          <w:pStyle w:val="BodyText"/>
                          <w:spacing w:before="18"/>
                          <w:ind w:left="107"/>
                        </w:pPr>
                        <w:moveFromRangeStart w:id="542" w:author="Abhiram Arali" w:date="2024-11-12T14:41:00Z" w:name="move182314910"/>
                        <w:moveFrom w:id="543" w:author="Abhiram Arali" w:date="2024-11-12T14:41:00Z">
                          <w:r w:rsidDel="004141F1">
                            <w:t>Large</w:t>
                          </w:r>
                          <w:r w:rsidDel="004141F1">
                            <w:rPr>
                              <w:spacing w:val="-3"/>
                            </w:rPr>
                            <w:t xml:space="preserve"> </w:t>
                          </w:r>
                          <w:r w:rsidDel="004141F1">
                            <w:t xml:space="preserve">number: </w:t>
                          </w:r>
                          <w:r w:rsidDel="004141F1">
                            <w:rPr>
                              <w:spacing w:val="-2"/>
                            </w:rPr>
                            <w:t>1.230000e+10</w:t>
                          </w:r>
                        </w:moveFrom>
                      </w:p>
                      <w:p w14:paraId="46AEBFF5" w14:textId="0B12DEC2" w:rsidR="00531AAA" w:rsidDel="004141F1" w:rsidRDefault="00531AAA">
                        <w:pPr>
                          <w:pStyle w:val="BodyText"/>
                          <w:spacing w:before="22"/>
                        </w:pPr>
                      </w:p>
                      <w:p w14:paraId="3907059A" w14:textId="57D17B87" w:rsidR="00531AAA" w:rsidRDefault="00531AAA">
                        <w:pPr>
                          <w:pStyle w:val="BodyText"/>
                          <w:ind w:left="107"/>
                        </w:pPr>
                        <w:moveFrom w:id="544" w:author="Abhiram Arali" w:date="2024-11-12T14:41:00Z">
                          <w:r w:rsidDel="004141F1">
                            <w:t>Small</w:t>
                          </w:r>
                          <w:r w:rsidDel="004141F1">
                            <w:rPr>
                              <w:spacing w:val="-1"/>
                            </w:rPr>
                            <w:t xml:space="preserve"> </w:t>
                          </w:r>
                          <w:r w:rsidDel="004141F1">
                            <w:t>number:</w:t>
                          </w:r>
                          <w:r w:rsidDel="004141F1">
                            <w:rPr>
                              <w:spacing w:val="-1"/>
                            </w:rPr>
                            <w:t xml:space="preserve"> </w:t>
                          </w:r>
                          <w:r w:rsidDel="004141F1">
                            <w:t>4.560000e-</w:t>
                          </w:r>
                          <w:r w:rsidDel="004141F1">
                            <w:rPr>
                              <w:spacing w:val="-5"/>
                            </w:rPr>
                            <w:t>12</w:t>
                          </w:r>
                        </w:moveFrom>
                        <w:moveFromRangeEnd w:id="542"/>
                      </w:p>
                    </w:txbxContent>
                  </v:textbox>
                  <w10:wrap type="topAndBottom" anchorx="page"/>
                </v:shape>
              </w:pict>
            </mc:Fallback>
          </mc:AlternateContent>
        </w:r>
      </w:del>
    </w:p>
    <w:p w14:paraId="720B21B9" w14:textId="34967F62" w:rsidR="00E57A4D" w:rsidDel="000A5C5F" w:rsidRDefault="00A87255">
      <w:pPr>
        <w:pStyle w:val="NormalBPBHEB"/>
        <w:rPr>
          <w:del w:id="545" w:author="Abhiram Arali" w:date="2024-11-12T14:41:00Z"/>
        </w:rPr>
        <w:pPrChange w:id="546" w:author="Abhiram Arali" w:date="2024-11-12T14:41:00Z">
          <w:pPr>
            <w:pStyle w:val="BodyText"/>
            <w:spacing w:before="167"/>
            <w:ind w:left="220"/>
          </w:pPr>
        </w:pPrChange>
      </w:pPr>
      <w:r>
        <w:t>In</w:t>
      </w:r>
      <w:r>
        <w:rPr>
          <w:spacing w:val="-11"/>
        </w:rPr>
        <w:t xml:space="preserve"> </w:t>
      </w:r>
      <w:r>
        <w:t>this</w:t>
      </w:r>
      <w:r>
        <w:rPr>
          <w:spacing w:val="-9"/>
        </w:rPr>
        <w:t xml:space="preserve"> </w:t>
      </w:r>
      <w:r>
        <w:t>case,</w:t>
      </w:r>
      <w:r>
        <w:rPr>
          <w:spacing w:val="-9"/>
        </w:rPr>
        <w:t xml:space="preserve"> </w:t>
      </w:r>
      <w:r>
        <w:t>1.23e10</w:t>
      </w:r>
      <w:r>
        <w:rPr>
          <w:spacing w:val="-8"/>
        </w:rPr>
        <w:t xml:space="preserve"> </w:t>
      </w:r>
      <w:r>
        <w:t>represents</w:t>
      </w:r>
      <w:r>
        <w:rPr>
          <w:spacing w:val="-9"/>
        </w:rPr>
        <w:t xml:space="preserve"> </w:t>
      </w:r>
      <w:r>
        <w:t>1.23</w:t>
      </w:r>
      <w:r>
        <w:rPr>
          <w:spacing w:val="-9"/>
        </w:rPr>
        <w:t xml:space="preserve"> </w:t>
      </w:r>
      <w:r>
        <w:t>*</w:t>
      </w:r>
      <w:r>
        <w:rPr>
          <w:spacing w:val="-9"/>
        </w:rPr>
        <w:t xml:space="preserve"> </w:t>
      </w:r>
      <w:r>
        <w:t>10^10,</w:t>
      </w:r>
      <w:r>
        <w:rPr>
          <w:spacing w:val="-8"/>
        </w:rPr>
        <w:t xml:space="preserve"> </w:t>
      </w:r>
      <w:r>
        <w:t>which</w:t>
      </w:r>
      <w:r>
        <w:rPr>
          <w:spacing w:val="-9"/>
        </w:rPr>
        <w:t xml:space="preserve"> </w:t>
      </w:r>
      <w:r>
        <w:t>is</w:t>
      </w:r>
      <w:r>
        <w:rPr>
          <w:spacing w:val="-8"/>
        </w:rPr>
        <w:t xml:space="preserve"> </w:t>
      </w:r>
      <w:r>
        <w:t>a</w:t>
      </w:r>
      <w:r>
        <w:rPr>
          <w:spacing w:val="-10"/>
        </w:rPr>
        <w:t xml:space="preserve"> </w:t>
      </w:r>
      <w:r>
        <w:t>large</w:t>
      </w:r>
      <w:r>
        <w:rPr>
          <w:spacing w:val="-9"/>
        </w:rPr>
        <w:t xml:space="preserve"> </w:t>
      </w:r>
      <w:r>
        <w:t>number,</w:t>
      </w:r>
      <w:r>
        <w:rPr>
          <w:spacing w:val="-9"/>
        </w:rPr>
        <w:t xml:space="preserve"> </w:t>
      </w:r>
      <w:r>
        <w:t>and</w:t>
      </w:r>
      <w:r>
        <w:rPr>
          <w:spacing w:val="-9"/>
        </w:rPr>
        <w:t xml:space="preserve"> </w:t>
      </w:r>
      <w:r>
        <w:t>4.56e-12</w:t>
      </w:r>
      <w:r>
        <w:rPr>
          <w:spacing w:val="-9"/>
        </w:rPr>
        <w:t xml:space="preserve"> </w:t>
      </w:r>
      <w:r>
        <w:rPr>
          <w:spacing w:val="-2"/>
        </w:rPr>
        <w:t>represents</w:t>
      </w:r>
    </w:p>
    <w:p w14:paraId="3019AD45" w14:textId="0CA1B2BD" w:rsidR="00E57A4D" w:rsidRDefault="000A5C5F" w:rsidP="000A5C5F">
      <w:pPr>
        <w:pStyle w:val="NormalBPBHEB"/>
        <w:rPr>
          <w:ins w:id="547" w:author="Abhiram Arali" w:date="2024-11-12T14:41:00Z"/>
        </w:rPr>
      </w:pPr>
      <w:ins w:id="548" w:author="Abhiram Arali" w:date="2024-11-12T14:41:00Z">
        <w:r>
          <w:t xml:space="preserve"> </w:t>
        </w:r>
      </w:ins>
      <w:r w:rsidR="00A87255">
        <w:t>4.56</w:t>
      </w:r>
      <w:r w:rsidR="00A87255">
        <w:rPr>
          <w:spacing w:val="31"/>
        </w:rPr>
        <w:t xml:space="preserve"> </w:t>
      </w:r>
      <w:r w:rsidR="00A87255">
        <w:t>*</w:t>
      </w:r>
      <w:r w:rsidR="00A87255">
        <w:rPr>
          <w:spacing w:val="31"/>
        </w:rPr>
        <w:t xml:space="preserve"> </w:t>
      </w:r>
      <w:r w:rsidR="00A87255">
        <w:t>10^-12,</w:t>
      </w:r>
      <w:r w:rsidR="00A87255">
        <w:rPr>
          <w:spacing w:val="33"/>
        </w:rPr>
        <w:t xml:space="preserve"> </w:t>
      </w:r>
      <w:r w:rsidR="00A87255">
        <w:t>a</w:t>
      </w:r>
      <w:r w:rsidR="00A87255">
        <w:rPr>
          <w:spacing w:val="30"/>
        </w:rPr>
        <w:t xml:space="preserve"> </w:t>
      </w:r>
      <w:r w:rsidR="00A87255">
        <w:t>very</w:t>
      </w:r>
      <w:r w:rsidR="00A87255">
        <w:rPr>
          <w:spacing w:val="30"/>
        </w:rPr>
        <w:t xml:space="preserve"> </w:t>
      </w:r>
      <w:r w:rsidR="00A87255">
        <w:t>small</w:t>
      </w:r>
      <w:r w:rsidR="00A87255">
        <w:rPr>
          <w:spacing w:val="31"/>
        </w:rPr>
        <w:t xml:space="preserve"> </w:t>
      </w:r>
      <w:r w:rsidR="00A87255">
        <w:t>number.</w:t>
      </w:r>
      <w:r w:rsidR="00A87255">
        <w:rPr>
          <w:spacing w:val="31"/>
        </w:rPr>
        <w:t xml:space="preserve"> </w:t>
      </w:r>
      <w:r w:rsidR="00A87255">
        <w:t>The</w:t>
      </w:r>
      <w:r w:rsidR="00A87255">
        <w:rPr>
          <w:spacing w:val="32"/>
        </w:rPr>
        <w:t xml:space="preserve"> </w:t>
      </w:r>
      <w:r w:rsidR="00A87255">
        <w:t>%e</w:t>
      </w:r>
      <w:r w:rsidR="00A87255">
        <w:rPr>
          <w:spacing w:val="32"/>
        </w:rPr>
        <w:t xml:space="preserve"> </w:t>
      </w:r>
      <w:r w:rsidR="00A87255">
        <w:t>format</w:t>
      </w:r>
      <w:r w:rsidR="00A87255">
        <w:rPr>
          <w:spacing w:val="31"/>
        </w:rPr>
        <w:t xml:space="preserve"> </w:t>
      </w:r>
      <w:r w:rsidR="00A87255">
        <w:t>specifier</w:t>
      </w:r>
      <w:r w:rsidR="00A87255">
        <w:rPr>
          <w:spacing w:val="30"/>
        </w:rPr>
        <w:t xml:space="preserve"> </w:t>
      </w:r>
      <w:r w:rsidR="00A87255">
        <w:t>is</w:t>
      </w:r>
      <w:r w:rsidR="00A87255">
        <w:rPr>
          <w:spacing w:val="32"/>
        </w:rPr>
        <w:t xml:space="preserve"> </w:t>
      </w:r>
      <w:r w:rsidR="00A87255">
        <w:t>used</w:t>
      </w:r>
      <w:r w:rsidR="00A87255">
        <w:rPr>
          <w:spacing w:val="33"/>
        </w:rPr>
        <w:t xml:space="preserve"> </w:t>
      </w:r>
      <w:r w:rsidR="00A87255">
        <w:t>to</w:t>
      </w:r>
      <w:r w:rsidR="00A87255">
        <w:rPr>
          <w:spacing w:val="31"/>
        </w:rPr>
        <w:t xml:space="preserve"> </w:t>
      </w:r>
      <w:r w:rsidR="00A87255">
        <w:t>print</w:t>
      </w:r>
      <w:r w:rsidR="00A87255">
        <w:rPr>
          <w:spacing w:val="31"/>
        </w:rPr>
        <w:t xml:space="preserve"> </w:t>
      </w:r>
      <w:r w:rsidR="00A87255">
        <w:t>numbers</w:t>
      </w:r>
      <w:r w:rsidR="00A87255">
        <w:rPr>
          <w:spacing w:val="31"/>
        </w:rPr>
        <w:t xml:space="preserve"> </w:t>
      </w:r>
      <w:r w:rsidR="00A87255">
        <w:t>in scientific notation.</w:t>
      </w:r>
    </w:p>
    <w:p w14:paraId="4E2DE0DD" w14:textId="77777777" w:rsidR="00CF57A0" w:rsidRDefault="00CF57A0">
      <w:pPr>
        <w:pStyle w:val="NormalBPBHEB"/>
        <w:pPrChange w:id="549" w:author="Abhiram Arali" w:date="2024-11-12T14:41:00Z">
          <w:pPr>
            <w:pStyle w:val="BodyText"/>
            <w:spacing w:before="137" w:line="360" w:lineRule="auto"/>
            <w:ind w:left="220"/>
          </w:pPr>
        </w:pPrChange>
      </w:pPr>
    </w:p>
    <w:p w14:paraId="6418FBAB" w14:textId="39BC6522" w:rsidR="00E57A4D" w:rsidRDefault="00A87255">
      <w:pPr>
        <w:pStyle w:val="Heading3BPBHEB"/>
        <w:pPrChange w:id="550" w:author="Abhiram Arali" w:date="2024-11-12T14:41:00Z">
          <w:pPr>
            <w:spacing w:before="161"/>
            <w:ind w:left="220"/>
          </w:pPr>
        </w:pPrChange>
      </w:pPr>
      <w:r>
        <w:t>Arithmetic</w:t>
      </w:r>
      <w:r>
        <w:rPr>
          <w:spacing w:val="-3"/>
        </w:rPr>
        <w:t xml:space="preserve"> </w:t>
      </w:r>
      <w:r w:rsidR="008361E1">
        <w:t>operations</w:t>
      </w:r>
      <w:r w:rsidR="008361E1">
        <w:rPr>
          <w:spacing w:val="-1"/>
        </w:rPr>
        <w:t xml:space="preserve"> </w:t>
      </w:r>
      <w:r w:rsidR="008361E1">
        <w:t>with</w:t>
      </w:r>
      <w:r w:rsidR="008361E1">
        <w:rPr>
          <w:spacing w:val="-1"/>
        </w:rPr>
        <w:t xml:space="preserve"> </w:t>
      </w:r>
      <w:r>
        <w:rPr>
          <w:spacing w:val="-2"/>
        </w:rPr>
        <w:t>double</w:t>
      </w:r>
      <w:del w:id="551" w:author="Abhiram Arali" w:date="2024-11-12T14:41:00Z">
        <w:r w:rsidDel="008361E1">
          <w:rPr>
            <w:spacing w:val="-2"/>
          </w:rPr>
          <w:delText>:</w:delText>
        </w:r>
      </w:del>
    </w:p>
    <w:p w14:paraId="2D7BB387" w14:textId="6D0C208B" w:rsidR="00E57A4D" w:rsidDel="00BA077B" w:rsidRDefault="00E57A4D">
      <w:pPr>
        <w:pStyle w:val="BodyText"/>
        <w:spacing w:before="21"/>
        <w:rPr>
          <w:del w:id="552" w:author="Abhiram Arali" w:date="2024-11-12T14:41:00Z"/>
          <w:i/>
        </w:rPr>
      </w:pPr>
    </w:p>
    <w:p w14:paraId="7DA304CD" w14:textId="77777777" w:rsidR="00E57A4D" w:rsidRDefault="00A87255">
      <w:pPr>
        <w:pStyle w:val="NormalBPBHEB"/>
        <w:pPrChange w:id="553" w:author="Abhiram Arali" w:date="2024-11-12T14:41:00Z">
          <w:pPr>
            <w:pStyle w:val="BodyText"/>
            <w:spacing w:line="360" w:lineRule="auto"/>
            <w:ind w:left="220" w:right="221"/>
            <w:jc w:val="both"/>
          </w:pPr>
        </w:pPrChange>
      </w:pPr>
      <w:r>
        <w:t>You can perform all basic arithmetic operations on double variables, including addition, subtraction,</w:t>
      </w:r>
      <w:r>
        <w:rPr>
          <w:spacing w:val="-6"/>
        </w:rPr>
        <w:t xml:space="preserve"> </w:t>
      </w:r>
      <w:r>
        <w:t>multiplication,</w:t>
      </w:r>
      <w:r>
        <w:rPr>
          <w:spacing w:val="-6"/>
        </w:rPr>
        <w:t xml:space="preserve"> </w:t>
      </w:r>
      <w:r>
        <w:t>and</w:t>
      </w:r>
      <w:r>
        <w:rPr>
          <w:spacing w:val="-6"/>
        </w:rPr>
        <w:t xml:space="preserve"> </w:t>
      </w:r>
      <w:r>
        <w:t>division.</w:t>
      </w:r>
      <w:r>
        <w:rPr>
          <w:spacing w:val="-5"/>
        </w:rPr>
        <w:t xml:space="preserve"> </w:t>
      </w:r>
      <w:r>
        <w:t>Because</w:t>
      </w:r>
      <w:r>
        <w:rPr>
          <w:spacing w:val="-4"/>
        </w:rPr>
        <w:t xml:space="preserve"> </w:t>
      </w:r>
      <w:r>
        <w:t>of</w:t>
      </w:r>
      <w:r>
        <w:rPr>
          <w:spacing w:val="-7"/>
        </w:rPr>
        <w:t xml:space="preserve"> </w:t>
      </w:r>
      <w:r>
        <w:t>the</w:t>
      </w:r>
      <w:r>
        <w:rPr>
          <w:spacing w:val="-6"/>
        </w:rPr>
        <w:t xml:space="preserve"> </w:t>
      </w:r>
      <w:r>
        <w:t>higher</w:t>
      </w:r>
      <w:r>
        <w:rPr>
          <w:spacing w:val="-7"/>
        </w:rPr>
        <w:t xml:space="preserve"> </w:t>
      </w:r>
      <w:r>
        <w:t>precision</w:t>
      </w:r>
      <w:r>
        <w:rPr>
          <w:spacing w:val="-6"/>
        </w:rPr>
        <w:t xml:space="preserve"> </w:t>
      </w:r>
      <w:r>
        <w:t>of</w:t>
      </w:r>
      <w:r>
        <w:rPr>
          <w:spacing w:val="-4"/>
        </w:rPr>
        <w:t xml:space="preserve"> </w:t>
      </w:r>
      <w:r>
        <w:t>double,</w:t>
      </w:r>
      <w:r>
        <w:rPr>
          <w:spacing w:val="-6"/>
        </w:rPr>
        <w:t xml:space="preserve"> </w:t>
      </w:r>
      <w:r>
        <w:t>the</w:t>
      </w:r>
      <w:r>
        <w:rPr>
          <w:spacing w:val="-6"/>
        </w:rPr>
        <w:t xml:space="preserve"> </w:t>
      </w:r>
      <w:r>
        <w:t>results are generally more accurate than when using float.</w:t>
      </w:r>
    </w:p>
    <w:p w14:paraId="71FC269A" w14:textId="1720B9DC" w:rsidR="00E57A4D" w:rsidRDefault="006E7192">
      <w:pPr>
        <w:pStyle w:val="NormalBPBHEB"/>
        <w:pPrChange w:id="554" w:author="Abhiram Arali" w:date="2024-11-12T14:41:00Z">
          <w:pPr>
            <w:spacing w:before="160"/>
            <w:ind w:left="220"/>
          </w:pPr>
        </w:pPrChange>
      </w:pPr>
      <w:ins w:id="555" w:author="Abhiram Arali" w:date="2024-11-12T14:41:00Z">
        <w:r>
          <w:t xml:space="preserve">The </w:t>
        </w:r>
      </w:ins>
      <w:r>
        <w:t>example</w:t>
      </w:r>
      <w:ins w:id="556" w:author="Abhiram Arali" w:date="2024-11-12T14:41:00Z">
        <w:r>
          <w:t xml:space="preserve"> is </w:t>
        </w:r>
      </w:ins>
      <w:ins w:id="557" w:author="Abhiram Arali" w:date="2024-11-12T14:42:00Z">
        <w:r>
          <w:t>as follows</w:t>
        </w:r>
      </w:ins>
      <w:r>
        <w:t>:</w:t>
      </w:r>
    </w:p>
    <w:p w14:paraId="3B2DD03B" w14:textId="77777777" w:rsidR="00A07610" w:rsidRDefault="00A07610">
      <w:pPr>
        <w:pStyle w:val="CodeBlockBPBHEB"/>
        <w:pPrChange w:id="558" w:author="Abhiram Arali" w:date="2024-11-13T10:13:00Z">
          <w:pPr>
            <w:spacing w:before="18" w:line="499" w:lineRule="auto"/>
            <w:ind w:left="107" w:right="7328"/>
          </w:pPr>
        </w:pPrChange>
      </w:pPr>
      <w:moveToRangeStart w:id="559" w:author="Abhiram Arali" w:date="2024-11-12T14:42:00Z" w:name="move182314946"/>
      <w:moveTo w:id="560" w:author="Abhiram Arali" w:date="2024-11-12T14:42:00Z">
        <w:r>
          <w:t>#include</w:t>
        </w:r>
        <w:r>
          <w:rPr>
            <w:spacing w:val="-15"/>
          </w:rPr>
          <w:t xml:space="preserve"> </w:t>
        </w:r>
        <w:r>
          <w:t>&lt;stdio.h&gt; int main() {</w:t>
        </w:r>
      </w:moveTo>
    </w:p>
    <w:p w14:paraId="679A3655" w14:textId="77777777" w:rsidR="00A07610" w:rsidRDefault="00A07610">
      <w:pPr>
        <w:pStyle w:val="CodeBlockBPBHEB"/>
        <w:rPr>
          <w:ins w:id="561" w:author="Abhiram Arali" w:date="2024-11-12T14:42:00Z"/>
          <w:spacing w:val="-4"/>
        </w:rPr>
        <w:pPrChange w:id="562" w:author="Abhiram Arali" w:date="2024-11-13T10:13:00Z">
          <w:pPr>
            <w:spacing w:line="275" w:lineRule="exact"/>
            <w:ind w:left="347"/>
          </w:pPr>
        </w:pPrChange>
      </w:pPr>
      <w:moveTo w:id="563" w:author="Abhiram Arali" w:date="2024-11-12T14:42:00Z">
        <w:r>
          <w:t>double a</w:t>
        </w:r>
        <w:r>
          <w:rPr>
            <w:spacing w:val="-2"/>
          </w:rPr>
          <w:t xml:space="preserve"> </w:t>
        </w:r>
        <w:r>
          <w:t>=</w:t>
        </w:r>
        <w:r>
          <w:rPr>
            <w:spacing w:val="-1"/>
          </w:rPr>
          <w:t xml:space="preserve"> </w:t>
        </w:r>
        <w:r>
          <w:rPr>
            <w:spacing w:val="-4"/>
          </w:rPr>
          <w:t>0.1;</w:t>
        </w:r>
      </w:moveTo>
    </w:p>
    <w:p w14:paraId="762B31CA" w14:textId="77777777" w:rsidR="004A53E7" w:rsidRDefault="004A53E7">
      <w:pPr>
        <w:pStyle w:val="CodeBlockBPBHEB"/>
        <w:pPrChange w:id="564" w:author="Abhiram Arali" w:date="2024-11-13T10:13:00Z">
          <w:pPr>
            <w:spacing w:line="275" w:lineRule="exact"/>
            <w:ind w:left="347"/>
          </w:pPr>
        </w:pPrChange>
      </w:pPr>
    </w:p>
    <w:p w14:paraId="626CF264" w14:textId="77777777" w:rsidR="00A07610" w:rsidRDefault="00A07610">
      <w:pPr>
        <w:pStyle w:val="CodeBlockBPBHEB"/>
        <w:pPrChange w:id="565" w:author="Abhiram Arali" w:date="2024-11-13T10:13:00Z">
          <w:pPr>
            <w:spacing w:line="499" w:lineRule="auto"/>
            <w:ind w:left="347" w:right="6893"/>
          </w:pPr>
        </w:pPrChange>
      </w:pPr>
      <w:moveToRangeStart w:id="566" w:author="Abhiram Arali" w:date="2024-11-12T14:42:00Z" w:name="move182314957"/>
      <w:moveToRangeEnd w:id="559"/>
      <w:moveTo w:id="567" w:author="Abhiram Arali" w:date="2024-11-12T14:42:00Z">
        <w:r>
          <w:t>double b = 0.2; double</w:t>
        </w:r>
        <w:r>
          <w:rPr>
            <w:spacing w:val="-8"/>
          </w:rPr>
          <w:t xml:space="preserve"> </w:t>
        </w:r>
        <w:r>
          <w:t>sum</w:t>
        </w:r>
        <w:r>
          <w:rPr>
            <w:spacing w:val="-8"/>
          </w:rPr>
          <w:t xml:space="preserve"> </w:t>
        </w:r>
        <w:r>
          <w:t>=</w:t>
        </w:r>
        <w:r>
          <w:rPr>
            <w:spacing w:val="-8"/>
          </w:rPr>
          <w:t xml:space="preserve"> </w:t>
        </w:r>
        <w:r>
          <w:t>a</w:t>
        </w:r>
        <w:r>
          <w:rPr>
            <w:spacing w:val="-10"/>
          </w:rPr>
          <w:t xml:space="preserve"> </w:t>
        </w:r>
        <w:r>
          <w:t>+</w:t>
        </w:r>
        <w:r>
          <w:rPr>
            <w:spacing w:val="-9"/>
          </w:rPr>
          <w:t xml:space="preserve"> </w:t>
        </w:r>
        <w:r>
          <w:t>b;</w:t>
        </w:r>
      </w:moveTo>
    </w:p>
    <w:p w14:paraId="089BCDA8" w14:textId="77777777" w:rsidR="00A07610" w:rsidRDefault="00A07610">
      <w:pPr>
        <w:pStyle w:val="CodeBlockBPBHEB"/>
        <w:pPrChange w:id="568" w:author="Abhiram Arali" w:date="2024-11-13T10:13:00Z">
          <w:pPr>
            <w:spacing w:line="501" w:lineRule="auto"/>
            <w:ind w:left="347" w:right="3267"/>
          </w:pPr>
        </w:pPrChange>
      </w:pPr>
      <w:moveTo w:id="569" w:author="Abhiram Arali" w:date="2024-11-12T14:42:00Z">
        <w:r>
          <w:t>printf("Sum</w:t>
        </w:r>
        <w:r>
          <w:rPr>
            <w:spacing w:val="-5"/>
          </w:rPr>
          <w:t xml:space="preserve"> </w:t>
        </w:r>
        <w:r>
          <w:t>of</w:t>
        </w:r>
        <w:r>
          <w:rPr>
            <w:spacing w:val="-6"/>
          </w:rPr>
          <w:t xml:space="preserve"> </w:t>
        </w:r>
        <w:r>
          <w:t>0.1</w:t>
        </w:r>
        <w:r>
          <w:rPr>
            <w:spacing w:val="-5"/>
          </w:rPr>
          <w:t xml:space="preserve"> </w:t>
        </w:r>
        <w:r>
          <w:t>and</w:t>
        </w:r>
        <w:r>
          <w:rPr>
            <w:spacing w:val="-5"/>
          </w:rPr>
          <w:t xml:space="preserve"> </w:t>
        </w:r>
        <w:r>
          <w:t>0.2</w:t>
        </w:r>
        <w:r>
          <w:rPr>
            <w:spacing w:val="-5"/>
          </w:rPr>
          <w:t xml:space="preserve"> </w:t>
        </w:r>
        <w:r>
          <w:t>using</w:t>
        </w:r>
        <w:r>
          <w:rPr>
            <w:spacing w:val="-5"/>
          </w:rPr>
          <w:t xml:space="preserve"> </w:t>
        </w:r>
        <w:r>
          <w:t>double:</w:t>
        </w:r>
        <w:r>
          <w:rPr>
            <w:spacing w:val="-5"/>
          </w:rPr>
          <w:t xml:space="preserve"> </w:t>
        </w:r>
        <w:r>
          <w:t>%.15lf\n",</w:t>
        </w:r>
        <w:r>
          <w:rPr>
            <w:spacing w:val="-5"/>
          </w:rPr>
          <w:t xml:space="preserve"> </w:t>
        </w:r>
        <w:r>
          <w:t>sum); return 0;</w:t>
        </w:r>
      </w:moveTo>
    </w:p>
    <w:p w14:paraId="5C2D6C03" w14:textId="77777777" w:rsidR="00A07610" w:rsidRDefault="00A07610">
      <w:pPr>
        <w:pStyle w:val="CodeBlockBPBHEB"/>
        <w:pPrChange w:id="570" w:author="Abhiram Arali" w:date="2024-11-13T10:13:00Z">
          <w:pPr>
            <w:spacing w:line="272" w:lineRule="exact"/>
            <w:ind w:left="107"/>
          </w:pPr>
        </w:pPrChange>
      </w:pPr>
      <w:moveTo w:id="571" w:author="Abhiram Arali" w:date="2024-11-12T14:42:00Z">
        <w:r>
          <w:rPr>
            <w:spacing w:val="-10"/>
          </w:rPr>
          <w:t>}</w:t>
        </w:r>
      </w:moveTo>
    </w:p>
    <w:moveToRangeEnd w:id="566"/>
    <w:p w14:paraId="7161E4FE" w14:textId="033AD1BD" w:rsidR="00E57A4D" w:rsidRDefault="00A87255">
      <w:pPr>
        <w:pStyle w:val="NormalBPBHEB"/>
        <w:rPr>
          <w:sz w:val="20"/>
        </w:rPr>
        <w:pPrChange w:id="572" w:author="Abhiram Arali" w:date="2024-11-12T14:42:00Z">
          <w:pPr>
            <w:pStyle w:val="BodyText"/>
            <w:spacing w:before="47"/>
          </w:pPr>
        </w:pPrChange>
      </w:pPr>
      <w:del w:id="573" w:author="Abhiram Arali" w:date="2024-11-12T14:42:00Z">
        <w:r w:rsidDel="00A07610">
          <w:rPr>
            <w:noProof/>
            <w:lang w:val="en-IN" w:eastAsia="en-IN"/>
            <w:rPrChange w:id="574" w:author="Unknown">
              <w:rPr>
                <w:noProof/>
                <w:lang w:val="en-IN" w:eastAsia="en-IN"/>
              </w:rPr>
            </w:rPrChange>
          </w:rPr>
          <mc:AlternateContent>
            <mc:Choice Requires="wpg">
              <w:drawing>
                <wp:anchor distT="0" distB="0" distL="0" distR="0" simplePos="0" relativeHeight="487599616" behindDoc="1" locked="0" layoutInCell="1" allowOverlap="1" wp14:anchorId="250C2567" wp14:editId="028CFD68">
                  <wp:simplePos x="0" y="0"/>
                  <wp:positionH relativeFrom="page">
                    <wp:posOffset>840028</wp:posOffset>
                  </wp:positionH>
                  <wp:positionV relativeFrom="paragraph">
                    <wp:posOffset>191122</wp:posOffset>
                  </wp:positionV>
                  <wp:extent cx="5882640" cy="1111250"/>
                  <wp:effectExtent l="0" t="0" r="0" b="0"/>
                  <wp:wrapTopAndBottom/>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1111250"/>
                            <a:chOff x="0" y="0"/>
                            <a:chExt cx="5882640" cy="1111250"/>
                          </a:xfrm>
                        </wpg:grpSpPr>
                        <wps:wsp>
                          <wps:cNvPr id="59" name="Graphic 58"/>
                          <wps:cNvSpPr/>
                          <wps:spPr>
                            <a:xfrm>
                              <a:off x="0" y="12"/>
                              <a:ext cx="5882640" cy="1111250"/>
                            </a:xfrm>
                            <a:custGeom>
                              <a:avLst/>
                              <a:gdLst/>
                              <a:ahLst/>
                              <a:cxnLst/>
                              <a:rect l="l" t="t" r="r" b="b"/>
                              <a:pathLst>
                                <a:path w="5882640" h="1111250">
                                  <a:moveTo>
                                    <a:pt x="5875909" y="0"/>
                                  </a:moveTo>
                                  <a:lnTo>
                                    <a:pt x="6096" y="0"/>
                                  </a:lnTo>
                                  <a:lnTo>
                                    <a:pt x="0" y="0"/>
                                  </a:lnTo>
                                  <a:lnTo>
                                    <a:pt x="0" y="6083"/>
                                  </a:lnTo>
                                  <a:lnTo>
                                    <a:pt x="0" y="382511"/>
                                  </a:lnTo>
                                  <a:lnTo>
                                    <a:pt x="0" y="746696"/>
                                  </a:lnTo>
                                  <a:lnTo>
                                    <a:pt x="0" y="1110932"/>
                                  </a:lnTo>
                                  <a:lnTo>
                                    <a:pt x="6096" y="1110932"/>
                                  </a:lnTo>
                                  <a:lnTo>
                                    <a:pt x="6096" y="746747"/>
                                  </a:lnTo>
                                  <a:lnTo>
                                    <a:pt x="6096" y="382511"/>
                                  </a:lnTo>
                                  <a:lnTo>
                                    <a:pt x="6096" y="6083"/>
                                  </a:lnTo>
                                  <a:lnTo>
                                    <a:pt x="5875909" y="6083"/>
                                  </a:lnTo>
                                  <a:lnTo>
                                    <a:pt x="5875909" y="0"/>
                                  </a:lnTo>
                                  <a:close/>
                                </a:path>
                                <a:path w="5882640" h="1111250">
                                  <a:moveTo>
                                    <a:pt x="5882081" y="0"/>
                                  </a:moveTo>
                                  <a:lnTo>
                                    <a:pt x="5875985" y="0"/>
                                  </a:lnTo>
                                  <a:lnTo>
                                    <a:pt x="5875985" y="6083"/>
                                  </a:lnTo>
                                  <a:lnTo>
                                    <a:pt x="5875985" y="382511"/>
                                  </a:lnTo>
                                  <a:lnTo>
                                    <a:pt x="5875985" y="746696"/>
                                  </a:lnTo>
                                  <a:lnTo>
                                    <a:pt x="5875985" y="1110932"/>
                                  </a:lnTo>
                                  <a:lnTo>
                                    <a:pt x="5882081" y="1110932"/>
                                  </a:lnTo>
                                  <a:lnTo>
                                    <a:pt x="5882081" y="746747"/>
                                  </a:lnTo>
                                  <a:lnTo>
                                    <a:pt x="5882081" y="382511"/>
                                  </a:lnTo>
                                  <a:lnTo>
                                    <a:pt x="5882081" y="6083"/>
                                  </a:lnTo>
                                  <a:lnTo>
                                    <a:pt x="5882081" y="0"/>
                                  </a:lnTo>
                                  <a:close/>
                                </a:path>
                              </a:pathLst>
                            </a:custGeom>
                            <a:solidFill>
                              <a:srgbClr val="000000"/>
                            </a:solidFill>
                          </wps:spPr>
                          <wps:bodyPr wrap="square" lIns="0" tIns="0" rIns="0" bIns="0" rtlCol="0">
                            <a:prstTxWarp prst="textNoShape">
                              <a:avLst/>
                            </a:prstTxWarp>
                            <a:noAutofit/>
                          </wps:bodyPr>
                        </wps:wsp>
                        <wps:wsp>
                          <wps:cNvPr id="60" name="Textbox 59"/>
                          <wps:cNvSpPr txBox="1"/>
                          <wps:spPr>
                            <a:xfrm>
                              <a:off x="6095" y="6095"/>
                              <a:ext cx="5869940" cy="1104900"/>
                            </a:xfrm>
                            <a:prstGeom prst="rect">
                              <a:avLst/>
                            </a:prstGeom>
                          </wps:spPr>
                          <wps:txbx>
                            <w:txbxContent>
                              <w:p w14:paraId="7BA8818D" w14:textId="30678D66" w:rsidR="00531AAA" w:rsidDel="00A07610" w:rsidRDefault="00531AAA">
                                <w:pPr>
                                  <w:spacing w:before="18" w:line="499" w:lineRule="auto"/>
                                  <w:ind w:left="107" w:right="7328"/>
                                  <w:rPr>
                                    <w:sz w:val="24"/>
                                  </w:rPr>
                                </w:pPr>
                                <w:moveFromRangeStart w:id="575" w:author="Abhiram Arali" w:date="2024-11-12T14:42:00Z" w:name="move182314946"/>
                                <w:moveFrom w:id="576" w:author="Abhiram Arali" w:date="2024-11-12T14:42:00Z">
                                  <w:r w:rsidDel="00A07610">
                                    <w:rPr>
                                      <w:sz w:val="24"/>
                                    </w:rPr>
                                    <w:t>#include</w:t>
                                  </w:r>
                                  <w:r w:rsidDel="00A07610">
                                    <w:rPr>
                                      <w:spacing w:val="-15"/>
                                      <w:sz w:val="24"/>
                                    </w:rPr>
                                    <w:t xml:space="preserve"> </w:t>
                                  </w:r>
                                  <w:r w:rsidDel="00A07610">
                                    <w:rPr>
                                      <w:sz w:val="24"/>
                                    </w:rPr>
                                    <w:t>&lt;stdio.h&gt; int main() {</w:t>
                                  </w:r>
                                </w:moveFrom>
                              </w:p>
                              <w:p w14:paraId="0A7EFEE1" w14:textId="5114F050" w:rsidR="00531AAA" w:rsidRDefault="00531AAA">
                                <w:pPr>
                                  <w:spacing w:line="275" w:lineRule="exact"/>
                                  <w:ind w:left="347"/>
                                  <w:rPr>
                                    <w:sz w:val="24"/>
                                  </w:rPr>
                                </w:pPr>
                                <w:moveFrom w:id="577" w:author="Abhiram Arali" w:date="2024-11-12T14:42:00Z">
                                  <w:r w:rsidDel="00A07610">
                                    <w:rPr>
                                      <w:sz w:val="24"/>
                                    </w:rPr>
                                    <w:t>double a</w:t>
                                  </w:r>
                                  <w:r w:rsidDel="00A07610">
                                    <w:rPr>
                                      <w:spacing w:val="-2"/>
                                      <w:sz w:val="24"/>
                                    </w:rPr>
                                    <w:t xml:space="preserve"> </w:t>
                                  </w:r>
                                  <w:r w:rsidDel="00A07610">
                                    <w:rPr>
                                      <w:sz w:val="24"/>
                                    </w:rPr>
                                    <w:t>=</w:t>
                                  </w:r>
                                  <w:r w:rsidDel="00A07610">
                                    <w:rPr>
                                      <w:spacing w:val="-1"/>
                                      <w:sz w:val="24"/>
                                    </w:rPr>
                                    <w:t xml:space="preserve"> </w:t>
                                  </w:r>
                                  <w:r w:rsidDel="00A07610">
                                    <w:rPr>
                                      <w:spacing w:val="-4"/>
                                      <w:sz w:val="24"/>
                                    </w:rPr>
                                    <w:t>0.1;</w:t>
                                  </w:r>
                                </w:moveFrom>
                                <w:moveFromRangeEnd w:id="575"/>
                              </w:p>
                            </w:txbxContent>
                          </wps:txbx>
                          <wps:bodyPr wrap="square" lIns="0" tIns="0" rIns="0" bIns="0" rtlCol="0">
                            <a:noAutofit/>
                          </wps:bodyPr>
                        </wps:wsp>
                      </wpg:wgp>
                    </a:graphicData>
                  </a:graphic>
                </wp:anchor>
              </w:drawing>
            </mc:Choice>
            <mc:Fallback>
              <w:pict>
                <v:group w14:anchorId="250C2567" id="Group 57" o:spid="_x0000_s1061" style="position:absolute;left:0;text-align:left;margin-left:66.15pt;margin-top:15.05pt;width:463.2pt;height:87.5pt;z-index:-15716864;mso-wrap-distance-left:0;mso-wrap-distance-right:0;mso-position-horizontal-relative:page;mso-position-vertical-relative:text" coordsize="58826,11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">
                  <v:shape id="Graphic 58" o:spid="_x0000_s1062" style="position:absolute;width:58826;height:11112;visibility:visible;mso-wrap-style:square;v-text-anchor:top" coordsize="5882640,111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4b48UA&#10;AADbAAAADwAAAGRycy9kb3ducmV2LnhtbESP3WoCMRSE7wt9h3AK3nWzViq6NUrtD1QEaVfp9WFz&#10;3KxuTpYk1e3bG6HQy2FmvmFmi9624kQ+NI4VDLMcBHHldMO1gt32/X4CIkRkja1jUvBLARbz25sZ&#10;Ftqd+YtOZaxFgnAoUIGJsSukDJUhiyFzHXHy9s5bjEn6WmqP5wS3rXzI87G02HBaMNjRi6HqWP5Y&#10;Bavvctm/jvK112/L6tNMNodyu1FqcNc/P4GI1Mf/8F/7Qyt4nML1S/oBc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bhvjxQAAANsAAAAPAAAAAAAAAAAAAAAAAJgCAABkcnMv&#10;ZG93bnJldi54bWxQSwUGAAAAAAQABAD1AAAAigMAAAAA&#10;" path="m5875909,l6096,,,,,6083,,382511,,746696r,364236l6096,1110932r,-364185l6096,382511r,-376428l5875909,6083r,-6083xem5882081,r-6096,l5875985,6083r,376428l5875985,746696r,364236l5882081,1110932r,-364185l5882081,382511r,-376428l5882081,xe" fillcolor="black" stroked="f">
                    <v:path arrowok="t"/>
                  </v:shape>
                  <v:shape id="Textbox 59" o:spid="_x0000_s1063" type="#_x0000_t202" style="position:absolute;left:60;top:60;width:58700;height:11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ysAA&#10;AADbAAAADwAAAGRycy9kb3ducmV2LnhtbERPTYvCMBC9C/6HMMLeNNVD0WoUEQVhYdnaPexxbMY2&#10;2ExqE7X77zcHwePjfa82vW3EgzpvHCuYThIQxKXThisFP8VhPAfhA7LGxjEp+CMPm/VwsMJMuyfn&#10;9DiFSsQQ9hkqqENoMyl9WZNFP3EtceQurrMYIuwqqTt8xnDbyFmSpNKi4dhQY0u7msrr6W4VbH85&#10;35vb1/k7v+SmKBYJf6ZXpT5G/XYJIlAf3uKX+6gVpH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RysAAAADbAAAADwAAAAAAAAAAAAAAAACYAgAAZHJzL2Rvd25y&#10;ZXYueG1sUEsFBgAAAAAEAAQA9QAAAIUDAAAAAA==&#10;" filled="f" stroked="f">
                    <v:textbox inset="0,0,0,0">
                      <w:txbxContent>
                        <w:p w14:paraId="7BA8818D" w14:textId="30678D66" w:rsidR="00531AAA" w:rsidDel="00A07610" w:rsidRDefault="00531AAA">
                          <w:pPr>
                            <w:spacing w:before="18" w:line="499" w:lineRule="auto"/>
                            <w:ind w:left="107" w:right="7328"/>
                            <w:rPr>
                              <w:sz w:val="24"/>
                            </w:rPr>
                          </w:pPr>
                          <w:moveFromRangeStart w:id="578" w:author="Abhiram Arali" w:date="2024-11-12T14:42:00Z" w:name="move182314946"/>
                          <w:moveFrom w:id="579" w:author="Abhiram Arali" w:date="2024-11-12T14:42:00Z">
                            <w:r w:rsidDel="00A07610">
                              <w:rPr>
                                <w:sz w:val="24"/>
                              </w:rPr>
                              <w:t>#include</w:t>
                            </w:r>
                            <w:r w:rsidDel="00A07610">
                              <w:rPr>
                                <w:spacing w:val="-15"/>
                                <w:sz w:val="24"/>
                              </w:rPr>
                              <w:t xml:space="preserve"> </w:t>
                            </w:r>
                            <w:r w:rsidDel="00A07610">
                              <w:rPr>
                                <w:sz w:val="24"/>
                              </w:rPr>
                              <w:t>&lt;stdio.h&gt; int main() {</w:t>
                            </w:r>
                          </w:moveFrom>
                        </w:p>
                        <w:p w14:paraId="0A7EFEE1" w14:textId="5114F050" w:rsidR="00531AAA" w:rsidRDefault="00531AAA">
                          <w:pPr>
                            <w:spacing w:line="275" w:lineRule="exact"/>
                            <w:ind w:left="347"/>
                            <w:rPr>
                              <w:sz w:val="24"/>
                            </w:rPr>
                          </w:pPr>
                          <w:moveFrom w:id="580" w:author="Abhiram Arali" w:date="2024-11-12T14:42:00Z">
                            <w:r w:rsidDel="00A07610">
                              <w:rPr>
                                <w:sz w:val="24"/>
                              </w:rPr>
                              <w:t>double a</w:t>
                            </w:r>
                            <w:r w:rsidDel="00A07610">
                              <w:rPr>
                                <w:spacing w:val="-2"/>
                                <w:sz w:val="24"/>
                              </w:rPr>
                              <w:t xml:space="preserve"> </w:t>
                            </w:r>
                            <w:r w:rsidDel="00A07610">
                              <w:rPr>
                                <w:sz w:val="24"/>
                              </w:rPr>
                              <w:t>=</w:t>
                            </w:r>
                            <w:r w:rsidDel="00A07610">
                              <w:rPr>
                                <w:spacing w:val="-1"/>
                                <w:sz w:val="24"/>
                              </w:rPr>
                              <w:t xml:space="preserve"> </w:t>
                            </w:r>
                            <w:r w:rsidDel="00A07610">
                              <w:rPr>
                                <w:spacing w:val="-4"/>
                                <w:sz w:val="24"/>
                              </w:rPr>
                              <w:t>0.1;</w:t>
                            </w:r>
                          </w:moveFrom>
                          <w:moveFromRangeEnd w:id="578"/>
                        </w:p>
                      </w:txbxContent>
                    </v:textbox>
                  </v:shape>
                  <w10:wrap type="topAndBottom" anchorx="page"/>
                </v:group>
              </w:pict>
            </mc:Fallback>
          </mc:AlternateContent>
        </w:r>
      </w:del>
    </w:p>
    <w:p w14:paraId="539AD8A3" w14:textId="5DE44F1A" w:rsidR="00E57A4D" w:rsidDel="006036DE" w:rsidRDefault="009A7286">
      <w:pPr>
        <w:pStyle w:val="NormalBPBHEB"/>
        <w:rPr>
          <w:del w:id="581" w:author="Abhiram Arali" w:date="2024-11-12T14:42:00Z"/>
        </w:rPr>
        <w:sectPr w:rsidR="00E57A4D" w:rsidDel="006036DE">
          <w:pgSz w:w="11910" w:h="16840"/>
          <w:pgMar w:top="1540" w:right="1220" w:bottom="1200" w:left="1220" w:header="758" w:footer="1000" w:gutter="0"/>
          <w:cols w:space="720"/>
        </w:sectPr>
        <w:pPrChange w:id="582" w:author="Abhiram Arali" w:date="2024-11-12T14:42:00Z">
          <w:pPr/>
        </w:pPrChange>
      </w:pPr>
      <w:ins w:id="583" w:author="Abhiram Arali" w:date="2024-11-12T14:42:00Z">
        <w:r>
          <w:t xml:space="preserve">The </w:t>
        </w:r>
      </w:ins>
    </w:p>
    <w:p w14:paraId="7675C27F" w14:textId="42944ED1" w:rsidR="00E57A4D" w:rsidDel="00C95AC0" w:rsidRDefault="00E57A4D">
      <w:pPr>
        <w:pStyle w:val="NormalBPBHEB"/>
        <w:rPr>
          <w:del w:id="584" w:author="Abhiram Arali" w:date="2024-11-12T14:42:00Z"/>
        </w:rPr>
        <w:pPrChange w:id="585" w:author="Abhiram Arali" w:date="2024-11-12T14:42:00Z">
          <w:pPr>
            <w:pStyle w:val="BodyText"/>
            <w:spacing w:before="7" w:after="1"/>
          </w:pPr>
        </w:pPrChange>
      </w:pPr>
    </w:p>
    <w:p w14:paraId="1EB387D0" w14:textId="6BF33B54" w:rsidR="00E57A4D" w:rsidDel="009A7286" w:rsidRDefault="00A87255">
      <w:pPr>
        <w:pStyle w:val="NormalBPBHEB"/>
        <w:rPr>
          <w:del w:id="586" w:author="Abhiram Arali" w:date="2024-11-12T14:42:00Z"/>
        </w:rPr>
        <w:pPrChange w:id="587" w:author="Abhiram Arali" w:date="2024-11-12T14:42:00Z">
          <w:pPr>
            <w:pStyle w:val="BodyText"/>
            <w:ind w:left="102"/>
          </w:pPr>
        </w:pPrChange>
      </w:pPr>
      <w:del w:id="588" w:author="Abhiram Arali" w:date="2024-11-12T14:42:00Z">
        <w:r w:rsidDel="00C95AC0">
          <w:rPr>
            <w:noProof/>
            <w:lang w:val="en-IN" w:eastAsia="en-IN"/>
            <w:rPrChange w:id="589" w:author="Unknown">
              <w:rPr>
                <w:noProof/>
                <w:lang w:val="en-IN" w:eastAsia="en-IN"/>
              </w:rPr>
            </w:rPrChange>
          </w:rPr>
          <mc:AlternateContent>
            <mc:Choice Requires="wpg">
              <w:drawing>
                <wp:inline distT="0" distB="0" distL="0" distR="0" wp14:anchorId="4D7265A7" wp14:editId="52903ED5">
                  <wp:extent cx="5882640" cy="1737995"/>
                  <wp:effectExtent l="0" t="0" r="0" b="5080"/>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1737995"/>
                            <a:chOff x="0" y="0"/>
                            <a:chExt cx="5882640" cy="1737995"/>
                          </a:xfrm>
                        </wpg:grpSpPr>
                        <wps:wsp>
                          <wps:cNvPr id="49" name="Graphic 61"/>
                          <wps:cNvSpPr/>
                          <wps:spPr>
                            <a:xfrm>
                              <a:off x="0" y="12"/>
                              <a:ext cx="5882640" cy="1737995"/>
                            </a:xfrm>
                            <a:custGeom>
                              <a:avLst/>
                              <a:gdLst/>
                              <a:ahLst/>
                              <a:cxnLst/>
                              <a:rect l="l" t="t" r="r" b="b"/>
                              <a:pathLst>
                                <a:path w="5882640" h="1737995">
                                  <a:moveTo>
                                    <a:pt x="6096" y="0"/>
                                  </a:moveTo>
                                  <a:lnTo>
                                    <a:pt x="0" y="0"/>
                                  </a:lnTo>
                                  <a:lnTo>
                                    <a:pt x="0" y="364528"/>
                                  </a:lnTo>
                                  <a:lnTo>
                                    <a:pt x="0" y="728764"/>
                                  </a:lnTo>
                                  <a:lnTo>
                                    <a:pt x="6096" y="728764"/>
                                  </a:lnTo>
                                  <a:lnTo>
                                    <a:pt x="6096" y="364528"/>
                                  </a:lnTo>
                                  <a:lnTo>
                                    <a:pt x="6096" y="0"/>
                                  </a:lnTo>
                                  <a:close/>
                                </a:path>
                                <a:path w="5882640" h="1737995">
                                  <a:moveTo>
                                    <a:pt x="5875909" y="1731556"/>
                                  </a:moveTo>
                                  <a:lnTo>
                                    <a:pt x="6096" y="1731556"/>
                                  </a:lnTo>
                                  <a:lnTo>
                                    <a:pt x="6096" y="1458760"/>
                                  </a:lnTo>
                                  <a:lnTo>
                                    <a:pt x="6096" y="1094524"/>
                                  </a:lnTo>
                                  <a:lnTo>
                                    <a:pt x="6096" y="728776"/>
                                  </a:lnTo>
                                  <a:lnTo>
                                    <a:pt x="0" y="728776"/>
                                  </a:lnTo>
                                  <a:lnTo>
                                    <a:pt x="0" y="1094524"/>
                                  </a:lnTo>
                                  <a:lnTo>
                                    <a:pt x="0" y="1458760"/>
                                  </a:lnTo>
                                  <a:lnTo>
                                    <a:pt x="0" y="1731556"/>
                                  </a:lnTo>
                                  <a:lnTo>
                                    <a:pt x="0" y="1737652"/>
                                  </a:lnTo>
                                  <a:lnTo>
                                    <a:pt x="6096" y="1737652"/>
                                  </a:lnTo>
                                  <a:lnTo>
                                    <a:pt x="5875909" y="1737652"/>
                                  </a:lnTo>
                                  <a:lnTo>
                                    <a:pt x="5875909" y="1731556"/>
                                  </a:lnTo>
                                  <a:close/>
                                </a:path>
                                <a:path w="5882640" h="1737995">
                                  <a:moveTo>
                                    <a:pt x="5882081" y="728776"/>
                                  </a:moveTo>
                                  <a:lnTo>
                                    <a:pt x="5875985" y="728776"/>
                                  </a:lnTo>
                                  <a:lnTo>
                                    <a:pt x="5875985" y="1094524"/>
                                  </a:lnTo>
                                  <a:lnTo>
                                    <a:pt x="5875985" y="1458760"/>
                                  </a:lnTo>
                                  <a:lnTo>
                                    <a:pt x="5875985" y="1731556"/>
                                  </a:lnTo>
                                  <a:lnTo>
                                    <a:pt x="5875985" y="1737652"/>
                                  </a:lnTo>
                                  <a:lnTo>
                                    <a:pt x="5882081" y="1737652"/>
                                  </a:lnTo>
                                  <a:lnTo>
                                    <a:pt x="5882081" y="1731556"/>
                                  </a:lnTo>
                                  <a:lnTo>
                                    <a:pt x="5882081" y="1458760"/>
                                  </a:lnTo>
                                  <a:lnTo>
                                    <a:pt x="5882081" y="1094524"/>
                                  </a:lnTo>
                                  <a:lnTo>
                                    <a:pt x="5882081" y="728776"/>
                                  </a:lnTo>
                                  <a:close/>
                                </a:path>
                                <a:path w="5882640" h="1737995">
                                  <a:moveTo>
                                    <a:pt x="5882081" y="0"/>
                                  </a:moveTo>
                                  <a:lnTo>
                                    <a:pt x="5875985" y="0"/>
                                  </a:lnTo>
                                  <a:lnTo>
                                    <a:pt x="5875985" y="364528"/>
                                  </a:lnTo>
                                  <a:lnTo>
                                    <a:pt x="5875985" y="728764"/>
                                  </a:lnTo>
                                  <a:lnTo>
                                    <a:pt x="5882081" y="728764"/>
                                  </a:lnTo>
                                  <a:lnTo>
                                    <a:pt x="5882081" y="364528"/>
                                  </a:lnTo>
                                  <a:lnTo>
                                    <a:pt x="5882081" y="0"/>
                                  </a:lnTo>
                                  <a:close/>
                                </a:path>
                              </a:pathLst>
                            </a:custGeom>
                            <a:solidFill>
                              <a:srgbClr val="000000"/>
                            </a:solidFill>
                          </wps:spPr>
                          <wps:bodyPr wrap="square" lIns="0" tIns="0" rIns="0" bIns="0" rtlCol="0">
                            <a:prstTxWarp prst="textNoShape">
                              <a:avLst/>
                            </a:prstTxWarp>
                            <a:noAutofit/>
                          </wps:bodyPr>
                        </wps:wsp>
                        <wps:wsp>
                          <wps:cNvPr id="51" name="Textbox 62"/>
                          <wps:cNvSpPr txBox="1"/>
                          <wps:spPr>
                            <a:xfrm>
                              <a:off x="6095" y="0"/>
                              <a:ext cx="5869940" cy="1731645"/>
                            </a:xfrm>
                            <a:prstGeom prst="rect">
                              <a:avLst/>
                            </a:prstGeom>
                          </wps:spPr>
                          <wps:txbx>
                            <w:txbxContent>
                              <w:p w14:paraId="5F5D24AB" w14:textId="6D9613BF" w:rsidR="00531AAA" w:rsidDel="00A07610" w:rsidRDefault="00531AAA">
                                <w:pPr>
                                  <w:spacing w:line="499" w:lineRule="auto"/>
                                  <w:ind w:left="347" w:right="6893"/>
                                  <w:rPr>
                                    <w:sz w:val="24"/>
                                  </w:rPr>
                                </w:pPr>
                                <w:moveFromRangeStart w:id="590" w:author="Abhiram Arali" w:date="2024-11-12T14:42:00Z" w:name="move182314957"/>
                                <w:moveFrom w:id="591" w:author="Abhiram Arali" w:date="2024-11-12T14:42:00Z">
                                  <w:r w:rsidDel="00A07610">
                                    <w:rPr>
                                      <w:sz w:val="24"/>
                                    </w:rPr>
                                    <w:t>double b = 0.2; double</w:t>
                                  </w:r>
                                  <w:r w:rsidDel="00A07610">
                                    <w:rPr>
                                      <w:spacing w:val="-8"/>
                                      <w:sz w:val="24"/>
                                    </w:rPr>
                                    <w:t xml:space="preserve"> </w:t>
                                  </w:r>
                                  <w:r w:rsidDel="00A07610">
                                    <w:rPr>
                                      <w:sz w:val="24"/>
                                    </w:rPr>
                                    <w:t>sum</w:t>
                                  </w:r>
                                  <w:r w:rsidDel="00A07610">
                                    <w:rPr>
                                      <w:spacing w:val="-8"/>
                                      <w:sz w:val="24"/>
                                    </w:rPr>
                                    <w:t xml:space="preserve"> </w:t>
                                  </w:r>
                                  <w:r w:rsidDel="00A07610">
                                    <w:rPr>
                                      <w:sz w:val="24"/>
                                    </w:rPr>
                                    <w:t>=</w:t>
                                  </w:r>
                                  <w:r w:rsidDel="00A07610">
                                    <w:rPr>
                                      <w:spacing w:val="-8"/>
                                      <w:sz w:val="24"/>
                                    </w:rPr>
                                    <w:t xml:space="preserve"> </w:t>
                                  </w:r>
                                  <w:r w:rsidDel="00A07610">
                                    <w:rPr>
                                      <w:sz w:val="24"/>
                                    </w:rPr>
                                    <w:t>a</w:t>
                                  </w:r>
                                  <w:r w:rsidDel="00A07610">
                                    <w:rPr>
                                      <w:spacing w:val="-10"/>
                                      <w:sz w:val="24"/>
                                    </w:rPr>
                                    <w:t xml:space="preserve"> </w:t>
                                  </w:r>
                                  <w:r w:rsidDel="00A07610">
                                    <w:rPr>
                                      <w:sz w:val="24"/>
                                    </w:rPr>
                                    <w:t>+</w:t>
                                  </w:r>
                                  <w:r w:rsidDel="00A07610">
                                    <w:rPr>
                                      <w:spacing w:val="-9"/>
                                      <w:sz w:val="24"/>
                                    </w:rPr>
                                    <w:t xml:space="preserve"> </w:t>
                                  </w:r>
                                  <w:r w:rsidDel="00A07610">
                                    <w:rPr>
                                      <w:sz w:val="24"/>
                                    </w:rPr>
                                    <w:t>b;</w:t>
                                  </w:r>
                                </w:moveFrom>
                              </w:p>
                              <w:p w14:paraId="1354A6D7" w14:textId="1430DBF2" w:rsidR="00531AAA" w:rsidDel="00A07610" w:rsidRDefault="00531AAA">
                                <w:pPr>
                                  <w:spacing w:line="501" w:lineRule="auto"/>
                                  <w:ind w:left="347" w:right="3267"/>
                                  <w:rPr>
                                    <w:sz w:val="24"/>
                                  </w:rPr>
                                </w:pPr>
                                <w:moveFrom w:id="592" w:author="Abhiram Arali" w:date="2024-11-12T14:42:00Z">
                                  <w:r w:rsidDel="00A07610">
                                    <w:rPr>
                                      <w:sz w:val="24"/>
                                    </w:rPr>
                                    <w:t>printf("Sum</w:t>
                                  </w:r>
                                  <w:r w:rsidDel="00A07610">
                                    <w:rPr>
                                      <w:spacing w:val="-5"/>
                                      <w:sz w:val="24"/>
                                    </w:rPr>
                                    <w:t xml:space="preserve"> </w:t>
                                  </w:r>
                                  <w:r w:rsidDel="00A07610">
                                    <w:rPr>
                                      <w:sz w:val="24"/>
                                    </w:rPr>
                                    <w:t>of</w:t>
                                  </w:r>
                                  <w:r w:rsidDel="00A07610">
                                    <w:rPr>
                                      <w:spacing w:val="-6"/>
                                      <w:sz w:val="24"/>
                                    </w:rPr>
                                    <w:t xml:space="preserve"> </w:t>
                                  </w:r>
                                  <w:r w:rsidDel="00A07610">
                                    <w:rPr>
                                      <w:sz w:val="24"/>
                                    </w:rPr>
                                    <w:t>0.1</w:t>
                                  </w:r>
                                  <w:r w:rsidDel="00A07610">
                                    <w:rPr>
                                      <w:spacing w:val="-5"/>
                                      <w:sz w:val="24"/>
                                    </w:rPr>
                                    <w:t xml:space="preserve"> </w:t>
                                  </w:r>
                                  <w:r w:rsidDel="00A07610">
                                    <w:rPr>
                                      <w:sz w:val="24"/>
                                    </w:rPr>
                                    <w:t>and</w:t>
                                  </w:r>
                                  <w:r w:rsidDel="00A07610">
                                    <w:rPr>
                                      <w:spacing w:val="-5"/>
                                      <w:sz w:val="24"/>
                                    </w:rPr>
                                    <w:t xml:space="preserve"> </w:t>
                                  </w:r>
                                  <w:r w:rsidDel="00A07610">
                                    <w:rPr>
                                      <w:sz w:val="24"/>
                                    </w:rPr>
                                    <w:t>0.2</w:t>
                                  </w:r>
                                  <w:r w:rsidDel="00A07610">
                                    <w:rPr>
                                      <w:spacing w:val="-5"/>
                                      <w:sz w:val="24"/>
                                    </w:rPr>
                                    <w:t xml:space="preserve"> </w:t>
                                  </w:r>
                                  <w:r w:rsidDel="00A07610">
                                    <w:rPr>
                                      <w:sz w:val="24"/>
                                    </w:rPr>
                                    <w:t>using</w:t>
                                  </w:r>
                                  <w:r w:rsidDel="00A07610">
                                    <w:rPr>
                                      <w:spacing w:val="-5"/>
                                      <w:sz w:val="24"/>
                                    </w:rPr>
                                    <w:t xml:space="preserve"> </w:t>
                                  </w:r>
                                  <w:r w:rsidDel="00A07610">
                                    <w:rPr>
                                      <w:sz w:val="24"/>
                                    </w:rPr>
                                    <w:t>double:</w:t>
                                  </w:r>
                                  <w:r w:rsidDel="00A07610">
                                    <w:rPr>
                                      <w:spacing w:val="-5"/>
                                      <w:sz w:val="24"/>
                                    </w:rPr>
                                    <w:t xml:space="preserve"> </w:t>
                                  </w:r>
                                  <w:r w:rsidDel="00A07610">
                                    <w:rPr>
                                      <w:sz w:val="24"/>
                                    </w:rPr>
                                    <w:t>%.15lf\n",</w:t>
                                  </w:r>
                                  <w:r w:rsidDel="00A07610">
                                    <w:rPr>
                                      <w:spacing w:val="-5"/>
                                      <w:sz w:val="24"/>
                                    </w:rPr>
                                    <w:t xml:space="preserve"> </w:t>
                                  </w:r>
                                  <w:r w:rsidDel="00A07610">
                                    <w:rPr>
                                      <w:sz w:val="24"/>
                                    </w:rPr>
                                    <w:t>sum); return 0;</w:t>
                                  </w:r>
                                </w:moveFrom>
                              </w:p>
                              <w:p w14:paraId="31913D1B" w14:textId="31727E00" w:rsidR="00531AAA" w:rsidRDefault="00531AAA">
                                <w:pPr>
                                  <w:spacing w:line="272" w:lineRule="exact"/>
                                  <w:ind w:left="107"/>
                                  <w:rPr>
                                    <w:sz w:val="24"/>
                                  </w:rPr>
                                </w:pPr>
                                <w:moveFrom w:id="593" w:author="Abhiram Arali" w:date="2024-11-12T14:42:00Z">
                                  <w:r w:rsidDel="00A07610">
                                    <w:rPr>
                                      <w:spacing w:val="-10"/>
                                      <w:sz w:val="24"/>
                                    </w:rPr>
                                    <w:t>}</w:t>
                                  </w:r>
                                </w:moveFrom>
                                <w:moveFromRangeEnd w:id="590"/>
                              </w:p>
                            </w:txbxContent>
                          </wps:txbx>
                          <wps:bodyPr wrap="square" lIns="0" tIns="0" rIns="0" bIns="0" rtlCol="0">
                            <a:noAutofit/>
                          </wps:bodyPr>
                        </wps:wsp>
                      </wpg:wgp>
                    </a:graphicData>
                  </a:graphic>
                </wp:inline>
              </w:drawing>
            </mc:Choice>
            <mc:Fallback>
              <w:pict>
                <v:group w14:anchorId="4D7265A7" id="Group 48" o:spid="_x0000_s1064" style="width:463.2pt;height:136.85pt;mso-position-horizontal-relative:char;mso-position-vertical-relative:line" coordsize="58826,17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">
                  <v:shape id="Graphic 61" o:spid="_x0000_s1065" style="position:absolute;width:58826;height:17380;visibility:visible;mso-wrap-style:square;v-text-anchor:top" coordsize="5882640,1737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tLdcEA&#10;AADbAAAADwAAAGRycy9kb3ducmV2LnhtbESPT2sCMRTE74LfITzBm2Zti+hqlFZq8eofEG+PzXOz&#10;uHlZNmlcv70RCj0OM/MbZrnubC0itb5yrGAyzkAQF05XXCo4HbejGQgfkDXWjknBgzysV/3eEnPt&#10;7ryneAilSBD2OSowITS5lL4wZNGPXUOcvKtrLYYk21LqFu8Jbmv5lmVTabHitGCwoY2h4nb4tQp8&#10;rL/DhuP7xExRx07uz5efL6WGg+5zASJQF/7Df+2dVvAxh9eX9AP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1bS3XBAAAA2wAAAA8AAAAAAAAAAAAAAAAAmAIAAGRycy9kb3du&#10;cmV2LnhtbFBLBQYAAAAABAAEAPUAAACGAwAAAAA=&#10;" path="m6096,l,,,364528,,728764r6096,l6096,364528,6096,xem5875909,1731556r-5869813,l6096,1458760r,-364236l6096,728776r-6096,l,1094524r,364236l,1731556r,6096l6096,1737652r5869813,l5875909,1731556xem5882081,728776r-6096,l5875985,1094524r,364236l5875985,1731556r,6096l5882081,1737652r,-6096l5882081,1458760r,-364236l5882081,728776xem5882081,r-6096,l5875985,364528r,364236l5882081,728764r,-364236l5882081,xe" fillcolor="black" stroked="f">
                    <v:path arrowok="t"/>
                  </v:shape>
                  <v:shape id="Textbox 62" o:spid="_x0000_s1066" type="#_x0000_t202" style="position:absolute;left:60;width:58700;height:1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7MUA&#10;AADbAAAADwAAAGRycy9kb3ducmV2LnhtbESPQWvCQBSE74X+h+UVvDUbBaV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77sxQAAANsAAAAPAAAAAAAAAAAAAAAAAJgCAABkcnMv&#10;ZG93bnJldi54bWxQSwUGAAAAAAQABAD1AAAAigMAAAAA&#10;" filled="f" stroked="f">
                    <v:textbox inset="0,0,0,0">
                      <w:txbxContent>
                        <w:p w14:paraId="5F5D24AB" w14:textId="6D9613BF" w:rsidR="00531AAA" w:rsidDel="00A07610" w:rsidRDefault="00531AAA">
                          <w:pPr>
                            <w:spacing w:line="499" w:lineRule="auto"/>
                            <w:ind w:left="347" w:right="6893"/>
                            <w:rPr>
                              <w:sz w:val="24"/>
                            </w:rPr>
                          </w:pPr>
                          <w:moveFromRangeStart w:id="594" w:author="Abhiram Arali" w:date="2024-11-12T14:42:00Z" w:name="move182314957"/>
                          <w:moveFrom w:id="595" w:author="Abhiram Arali" w:date="2024-11-12T14:42:00Z">
                            <w:r w:rsidDel="00A07610">
                              <w:rPr>
                                <w:sz w:val="24"/>
                              </w:rPr>
                              <w:t>double b = 0.2; double</w:t>
                            </w:r>
                            <w:r w:rsidDel="00A07610">
                              <w:rPr>
                                <w:spacing w:val="-8"/>
                                <w:sz w:val="24"/>
                              </w:rPr>
                              <w:t xml:space="preserve"> </w:t>
                            </w:r>
                            <w:r w:rsidDel="00A07610">
                              <w:rPr>
                                <w:sz w:val="24"/>
                              </w:rPr>
                              <w:t>sum</w:t>
                            </w:r>
                            <w:r w:rsidDel="00A07610">
                              <w:rPr>
                                <w:spacing w:val="-8"/>
                                <w:sz w:val="24"/>
                              </w:rPr>
                              <w:t xml:space="preserve"> </w:t>
                            </w:r>
                            <w:r w:rsidDel="00A07610">
                              <w:rPr>
                                <w:sz w:val="24"/>
                              </w:rPr>
                              <w:t>=</w:t>
                            </w:r>
                            <w:r w:rsidDel="00A07610">
                              <w:rPr>
                                <w:spacing w:val="-8"/>
                                <w:sz w:val="24"/>
                              </w:rPr>
                              <w:t xml:space="preserve"> </w:t>
                            </w:r>
                            <w:r w:rsidDel="00A07610">
                              <w:rPr>
                                <w:sz w:val="24"/>
                              </w:rPr>
                              <w:t>a</w:t>
                            </w:r>
                            <w:r w:rsidDel="00A07610">
                              <w:rPr>
                                <w:spacing w:val="-10"/>
                                <w:sz w:val="24"/>
                              </w:rPr>
                              <w:t xml:space="preserve"> </w:t>
                            </w:r>
                            <w:r w:rsidDel="00A07610">
                              <w:rPr>
                                <w:sz w:val="24"/>
                              </w:rPr>
                              <w:t>+</w:t>
                            </w:r>
                            <w:r w:rsidDel="00A07610">
                              <w:rPr>
                                <w:spacing w:val="-9"/>
                                <w:sz w:val="24"/>
                              </w:rPr>
                              <w:t xml:space="preserve"> </w:t>
                            </w:r>
                            <w:r w:rsidDel="00A07610">
                              <w:rPr>
                                <w:sz w:val="24"/>
                              </w:rPr>
                              <w:t>b;</w:t>
                            </w:r>
                          </w:moveFrom>
                        </w:p>
                        <w:p w14:paraId="1354A6D7" w14:textId="1430DBF2" w:rsidR="00531AAA" w:rsidDel="00A07610" w:rsidRDefault="00531AAA">
                          <w:pPr>
                            <w:spacing w:line="501" w:lineRule="auto"/>
                            <w:ind w:left="347" w:right="3267"/>
                            <w:rPr>
                              <w:sz w:val="24"/>
                            </w:rPr>
                          </w:pPr>
                          <w:moveFrom w:id="596" w:author="Abhiram Arali" w:date="2024-11-12T14:42:00Z">
                            <w:r w:rsidDel="00A07610">
                              <w:rPr>
                                <w:sz w:val="24"/>
                              </w:rPr>
                              <w:t>printf("Sum</w:t>
                            </w:r>
                            <w:r w:rsidDel="00A07610">
                              <w:rPr>
                                <w:spacing w:val="-5"/>
                                <w:sz w:val="24"/>
                              </w:rPr>
                              <w:t xml:space="preserve"> </w:t>
                            </w:r>
                            <w:r w:rsidDel="00A07610">
                              <w:rPr>
                                <w:sz w:val="24"/>
                              </w:rPr>
                              <w:t>of</w:t>
                            </w:r>
                            <w:r w:rsidDel="00A07610">
                              <w:rPr>
                                <w:spacing w:val="-6"/>
                                <w:sz w:val="24"/>
                              </w:rPr>
                              <w:t xml:space="preserve"> </w:t>
                            </w:r>
                            <w:r w:rsidDel="00A07610">
                              <w:rPr>
                                <w:sz w:val="24"/>
                              </w:rPr>
                              <w:t>0.1</w:t>
                            </w:r>
                            <w:r w:rsidDel="00A07610">
                              <w:rPr>
                                <w:spacing w:val="-5"/>
                                <w:sz w:val="24"/>
                              </w:rPr>
                              <w:t xml:space="preserve"> </w:t>
                            </w:r>
                            <w:r w:rsidDel="00A07610">
                              <w:rPr>
                                <w:sz w:val="24"/>
                              </w:rPr>
                              <w:t>and</w:t>
                            </w:r>
                            <w:r w:rsidDel="00A07610">
                              <w:rPr>
                                <w:spacing w:val="-5"/>
                                <w:sz w:val="24"/>
                              </w:rPr>
                              <w:t xml:space="preserve"> </w:t>
                            </w:r>
                            <w:r w:rsidDel="00A07610">
                              <w:rPr>
                                <w:sz w:val="24"/>
                              </w:rPr>
                              <w:t>0.2</w:t>
                            </w:r>
                            <w:r w:rsidDel="00A07610">
                              <w:rPr>
                                <w:spacing w:val="-5"/>
                                <w:sz w:val="24"/>
                              </w:rPr>
                              <w:t xml:space="preserve"> </w:t>
                            </w:r>
                            <w:r w:rsidDel="00A07610">
                              <w:rPr>
                                <w:sz w:val="24"/>
                              </w:rPr>
                              <w:t>using</w:t>
                            </w:r>
                            <w:r w:rsidDel="00A07610">
                              <w:rPr>
                                <w:spacing w:val="-5"/>
                                <w:sz w:val="24"/>
                              </w:rPr>
                              <w:t xml:space="preserve"> </w:t>
                            </w:r>
                            <w:r w:rsidDel="00A07610">
                              <w:rPr>
                                <w:sz w:val="24"/>
                              </w:rPr>
                              <w:t>double:</w:t>
                            </w:r>
                            <w:r w:rsidDel="00A07610">
                              <w:rPr>
                                <w:spacing w:val="-5"/>
                                <w:sz w:val="24"/>
                              </w:rPr>
                              <w:t xml:space="preserve"> </w:t>
                            </w:r>
                            <w:r w:rsidDel="00A07610">
                              <w:rPr>
                                <w:sz w:val="24"/>
                              </w:rPr>
                              <w:t>%.15lf\n",</w:t>
                            </w:r>
                            <w:r w:rsidDel="00A07610">
                              <w:rPr>
                                <w:spacing w:val="-5"/>
                                <w:sz w:val="24"/>
                              </w:rPr>
                              <w:t xml:space="preserve"> </w:t>
                            </w:r>
                            <w:r w:rsidDel="00A07610">
                              <w:rPr>
                                <w:sz w:val="24"/>
                              </w:rPr>
                              <w:t>sum); return 0;</w:t>
                            </w:r>
                          </w:moveFrom>
                        </w:p>
                        <w:p w14:paraId="31913D1B" w14:textId="31727E00" w:rsidR="00531AAA" w:rsidRDefault="00531AAA">
                          <w:pPr>
                            <w:spacing w:line="272" w:lineRule="exact"/>
                            <w:ind w:left="107"/>
                            <w:rPr>
                              <w:sz w:val="24"/>
                            </w:rPr>
                          </w:pPr>
                          <w:moveFrom w:id="597" w:author="Abhiram Arali" w:date="2024-11-12T14:42:00Z">
                            <w:r w:rsidDel="00A07610">
                              <w:rPr>
                                <w:spacing w:val="-10"/>
                                <w:sz w:val="24"/>
                              </w:rPr>
                              <w:t>}</w:t>
                            </w:r>
                          </w:moveFrom>
                          <w:moveFromRangeEnd w:id="594"/>
                        </w:p>
                      </w:txbxContent>
                    </v:textbox>
                  </v:shape>
                  <w10:anchorlock/>
                </v:group>
              </w:pict>
            </mc:Fallback>
          </mc:AlternateContent>
        </w:r>
      </w:del>
    </w:p>
    <w:p w14:paraId="686DEBD6" w14:textId="701F6503" w:rsidR="00E57A4D" w:rsidRDefault="009A7286">
      <w:pPr>
        <w:pStyle w:val="NormalBPBHEB"/>
        <w:pPrChange w:id="598" w:author="Abhiram Arali" w:date="2024-11-12T14:42:00Z">
          <w:pPr>
            <w:spacing w:before="129"/>
            <w:ind w:left="220"/>
          </w:pPr>
        </w:pPrChange>
      </w:pPr>
      <w:r>
        <w:t>output</w:t>
      </w:r>
      <w:ins w:id="599" w:author="Abhiram Arali" w:date="2024-11-12T14:42:00Z">
        <w:r>
          <w:t xml:space="preserve"> is as follows</w:t>
        </w:r>
      </w:ins>
      <w:r>
        <w:t>:</w:t>
      </w:r>
    </w:p>
    <w:p w14:paraId="3DBAE40D" w14:textId="77777777" w:rsidR="00875C58" w:rsidRDefault="00875C58">
      <w:pPr>
        <w:pStyle w:val="CodeBlockBPBHEB"/>
        <w:pPrChange w:id="600" w:author="Abhiram Arali" w:date="2024-11-13T10:13:00Z">
          <w:pPr>
            <w:pStyle w:val="BodyText"/>
            <w:spacing w:before="19"/>
            <w:ind w:left="107"/>
          </w:pPr>
        </w:pPrChange>
      </w:pPr>
      <w:moveToRangeStart w:id="601" w:author="Abhiram Arali" w:date="2024-11-12T14:42:00Z" w:name="move182314976"/>
      <w:moveTo w:id="602" w:author="Abhiram Arali" w:date="2024-11-12T14:42:00Z">
        <w:r>
          <w:t>Sum</w:t>
        </w:r>
        <w:r>
          <w:rPr>
            <w:spacing w:val="-1"/>
          </w:rPr>
          <w:t xml:space="preserve"> </w:t>
        </w:r>
        <w:r>
          <w:t>of 0.1 and</w:t>
        </w:r>
        <w:r>
          <w:rPr>
            <w:spacing w:val="-1"/>
          </w:rPr>
          <w:t xml:space="preserve"> </w:t>
        </w:r>
        <w:r>
          <w:t xml:space="preserve">0.2 using double: </w:t>
        </w:r>
        <w:r>
          <w:rPr>
            <w:spacing w:val="-2"/>
          </w:rPr>
          <w:t>0.300000000000000</w:t>
        </w:r>
      </w:moveTo>
    </w:p>
    <w:moveToRangeEnd w:id="601"/>
    <w:p w14:paraId="5BFD5033" w14:textId="102ADC89" w:rsidR="00E57A4D" w:rsidRDefault="00A87255">
      <w:pPr>
        <w:pStyle w:val="NormalBPBHEB"/>
        <w:rPr>
          <w:sz w:val="20"/>
        </w:rPr>
        <w:pPrChange w:id="603" w:author="Abhiram Arali" w:date="2024-11-12T14:42:00Z">
          <w:pPr>
            <w:pStyle w:val="BodyText"/>
            <w:spacing w:before="48"/>
          </w:pPr>
        </w:pPrChange>
      </w:pPr>
      <w:del w:id="604" w:author="Abhiram Arali" w:date="2024-11-12T14:42:00Z">
        <w:r w:rsidDel="00875C58">
          <w:rPr>
            <w:noProof/>
            <w:lang w:val="en-IN" w:eastAsia="en-IN"/>
            <w:rPrChange w:id="605" w:author="Unknown">
              <w:rPr>
                <w:noProof/>
                <w:lang w:val="en-IN" w:eastAsia="en-IN"/>
              </w:rPr>
            </w:rPrChange>
          </w:rPr>
          <mc:AlternateContent>
            <mc:Choice Requires="wps">
              <w:drawing>
                <wp:anchor distT="0" distB="0" distL="0" distR="0" simplePos="0" relativeHeight="487600640" behindDoc="1" locked="0" layoutInCell="1" allowOverlap="1" wp14:anchorId="3500BFD9" wp14:editId="575B1F60">
                  <wp:simplePos x="0" y="0"/>
                  <wp:positionH relativeFrom="page">
                    <wp:posOffset>843076</wp:posOffset>
                  </wp:positionH>
                  <wp:positionV relativeFrom="paragraph">
                    <wp:posOffset>195518</wp:posOffset>
                  </wp:positionV>
                  <wp:extent cx="5876290" cy="293370"/>
                  <wp:effectExtent l="0" t="0" r="0" b="0"/>
                  <wp:wrapTopAndBottom/>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293370"/>
                          </a:xfrm>
                          <a:prstGeom prst="rect">
                            <a:avLst/>
                          </a:prstGeom>
                          <a:ln w="6096">
                            <a:solidFill>
                              <a:srgbClr val="000000"/>
                            </a:solidFill>
                            <a:prstDash val="solid"/>
                          </a:ln>
                        </wps:spPr>
                        <wps:txbx>
                          <w:txbxContent>
                            <w:p w14:paraId="167634BA" w14:textId="3042B0DB" w:rsidR="00531AAA" w:rsidRDefault="00531AAA">
                              <w:pPr>
                                <w:pStyle w:val="BodyText"/>
                                <w:spacing w:before="19"/>
                                <w:ind w:left="107"/>
                              </w:pPr>
                              <w:moveFromRangeStart w:id="606" w:author="Abhiram Arali" w:date="2024-11-12T14:42:00Z" w:name="move182314976"/>
                              <w:moveFrom w:id="607" w:author="Abhiram Arali" w:date="2024-11-12T14:42:00Z">
                                <w:r w:rsidDel="00875C58">
                                  <w:t>Sum</w:t>
                                </w:r>
                                <w:r w:rsidDel="00875C58">
                                  <w:rPr>
                                    <w:spacing w:val="-1"/>
                                  </w:rPr>
                                  <w:t xml:space="preserve"> </w:t>
                                </w:r>
                                <w:r w:rsidDel="00875C58">
                                  <w:t>of 0.1 and</w:t>
                                </w:r>
                                <w:r w:rsidDel="00875C58">
                                  <w:rPr>
                                    <w:spacing w:val="-1"/>
                                  </w:rPr>
                                  <w:t xml:space="preserve"> </w:t>
                                </w:r>
                                <w:r w:rsidDel="00875C58">
                                  <w:t xml:space="preserve">0.2 using double: </w:t>
                                </w:r>
                                <w:r w:rsidDel="00875C58">
                                  <w:rPr>
                                    <w:spacing w:val="-2"/>
                                  </w:rPr>
                                  <w:t>0.300000000000000</w:t>
                                </w:r>
                              </w:moveFrom>
                              <w:moveFromRangeEnd w:id="606"/>
                            </w:p>
                          </w:txbxContent>
                        </wps:txbx>
                        <wps:bodyPr wrap="square" lIns="0" tIns="0" rIns="0" bIns="0" rtlCol="0">
                          <a:noAutofit/>
                        </wps:bodyPr>
                      </wps:wsp>
                    </a:graphicData>
                  </a:graphic>
                </wp:anchor>
              </w:drawing>
            </mc:Choice>
            <mc:Fallback>
              <w:pict>
                <v:shape w14:anchorId="3500BFD9" id="Textbox 63" o:spid="_x0000_s1067" type="#_x0000_t202" style="position:absolute;left:0;text-align:left;margin-left:66.4pt;margin-top:15.4pt;width:462.7pt;height:23.1pt;z-index:-157158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" filled="f" strokeweight=".48pt">
                  <v:path arrowok="t"/>
                  <v:textbox inset="0,0,0,0">
                    <w:txbxContent>
                      <w:p w14:paraId="167634BA" w14:textId="3042B0DB" w:rsidR="00531AAA" w:rsidRDefault="00531AAA">
                        <w:pPr>
                          <w:pStyle w:val="BodyText"/>
                          <w:spacing w:before="19"/>
                          <w:ind w:left="107"/>
                        </w:pPr>
                        <w:moveFromRangeStart w:id="608" w:author="Abhiram Arali" w:date="2024-11-12T14:42:00Z" w:name="move182314976"/>
                        <w:moveFrom w:id="609" w:author="Abhiram Arali" w:date="2024-11-12T14:42:00Z">
                          <w:r w:rsidDel="00875C58">
                            <w:t>Sum</w:t>
                          </w:r>
                          <w:r w:rsidDel="00875C58">
                            <w:rPr>
                              <w:spacing w:val="-1"/>
                            </w:rPr>
                            <w:t xml:space="preserve"> </w:t>
                          </w:r>
                          <w:r w:rsidDel="00875C58">
                            <w:t>of 0.1 and</w:t>
                          </w:r>
                          <w:r w:rsidDel="00875C58">
                            <w:rPr>
                              <w:spacing w:val="-1"/>
                            </w:rPr>
                            <w:t xml:space="preserve"> </w:t>
                          </w:r>
                          <w:r w:rsidDel="00875C58">
                            <w:t xml:space="preserve">0.2 using double: </w:t>
                          </w:r>
                          <w:r w:rsidDel="00875C58">
                            <w:rPr>
                              <w:spacing w:val="-2"/>
                            </w:rPr>
                            <w:t>0.300000000000000</w:t>
                          </w:r>
                        </w:moveFrom>
                        <w:moveFromRangeEnd w:id="608"/>
                      </w:p>
                    </w:txbxContent>
                  </v:textbox>
                  <w10:wrap type="topAndBottom" anchorx="page"/>
                </v:shape>
              </w:pict>
            </mc:Fallback>
          </mc:AlternateContent>
        </w:r>
      </w:del>
    </w:p>
    <w:p w14:paraId="1FFA9E1B" w14:textId="77777777" w:rsidR="00E57A4D" w:rsidRDefault="00A87255" w:rsidP="00212BEE">
      <w:pPr>
        <w:pStyle w:val="NormalBPBHEB"/>
        <w:rPr>
          <w:ins w:id="610" w:author="Abhiram Arali" w:date="2024-11-12T14:42:00Z"/>
        </w:rPr>
      </w:pPr>
      <w:r>
        <w:t>This</w:t>
      </w:r>
      <w:r>
        <w:rPr>
          <w:spacing w:val="-8"/>
        </w:rPr>
        <w:t xml:space="preserve"> </w:t>
      </w:r>
      <w:r>
        <w:t>example</w:t>
      </w:r>
      <w:r>
        <w:rPr>
          <w:spacing w:val="-9"/>
        </w:rPr>
        <w:t xml:space="preserve"> </w:t>
      </w:r>
      <w:r>
        <w:t>shows</w:t>
      </w:r>
      <w:r>
        <w:rPr>
          <w:spacing w:val="-8"/>
        </w:rPr>
        <w:t xml:space="preserve"> </w:t>
      </w:r>
      <w:r>
        <w:t>that</w:t>
      </w:r>
      <w:r>
        <w:rPr>
          <w:spacing w:val="-8"/>
        </w:rPr>
        <w:t xml:space="preserve"> </w:t>
      </w:r>
      <w:r>
        <w:t>double</w:t>
      </w:r>
      <w:r>
        <w:rPr>
          <w:spacing w:val="-9"/>
        </w:rPr>
        <w:t xml:space="preserve"> </w:t>
      </w:r>
      <w:r>
        <w:t>can</w:t>
      </w:r>
      <w:r>
        <w:rPr>
          <w:spacing w:val="-8"/>
        </w:rPr>
        <w:t xml:space="preserve"> </w:t>
      </w:r>
      <w:r>
        <w:t>accurately</w:t>
      </w:r>
      <w:r>
        <w:rPr>
          <w:spacing w:val="-8"/>
        </w:rPr>
        <w:t xml:space="preserve"> </w:t>
      </w:r>
      <w:r>
        <w:t>represent</w:t>
      </w:r>
      <w:r>
        <w:rPr>
          <w:spacing w:val="-8"/>
        </w:rPr>
        <w:t xml:space="preserve"> </w:t>
      </w:r>
      <w:r>
        <w:t>the</w:t>
      </w:r>
      <w:r>
        <w:rPr>
          <w:spacing w:val="-9"/>
        </w:rPr>
        <w:t xml:space="preserve"> </w:t>
      </w:r>
      <w:r>
        <w:t>sum</w:t>
      </w:r>
      <w:r>
        <w:rPr>
          <w:spacing w:val="-8"/>
        </w:rPr>
        <w:t xml:space="preserve"> </w:t>
      </w:r>
      <w:r>
        <w:t>of</w:t>
      </w:r>
      <w:r>
        <w:rPr>
          <w:spacing w:val="-9"/>
        </w:rPr>
        <w:t xml:space="preserve"> </w:t>
      </w:r>
      <w:r>
        <w:t>0.1</w:t>
      </w:r>
      <w:r>
        <w:rPr>
          <w:spacing w:val="-8"/>
        </w:rPr>
        <w:t xml:space="preserve"> </w:t>
      </w:r>
      <w:r>
        <w:t>and</w:t>
      </w:r>
      <w:r>
        <w:rPr>
          <w:spacing w:val="-8"/>
        </w:rPr>
        <w:t xml:space="preserve"> </w:t>
      </w:r>
      <w:r>
        <w:t>0.2,</w:t>
      </w:r>
      <w:r>
        <w:rPr>
          <w:spacing w:val="-8"/>
        </w:rPr>
        <w:t xml:space="preserve"> </w:t>
      </w:r>
      <w:r>
        <w:t>a</w:t>
      </w:r>
      <w:r>
        <w:rPr>
          <w:spacing w:val="-9"/>
        </w:rPr>
        <w:t xml:space="preserve"> </w:t>
      </w:r>
      <w:r>
        <w:t>well-known case where using lower precision types (like float) might lead to slight inaccuracies due to floating-point rounding errors.</w:t>
      </w:r>
    </w:p>
    <w:p w14:paraId="0D6E4539" w14:textId="77777777" w:rsidR="00814A86" w:rsidRDefault="00814A86">
      <w:pPr>
        <w:pStyle w:val="NormalBPBHEB"/>
        <w:pPrChange w:id="611" w:author="Abhiram Arali" w:date="2024-11-12T14:42:00Z">
          <w:pPr>
            <w:pStyle w:val="BodyText"/>
            <w:spacing w:before="164" w:line="360" w:lineRule="auto"/>
            <w:ind w:left="220" w:right="217"/>
            <w:jc w:val="both"/>
          </w:pPr>
        </w:pPrChange>
      </w:pPr>
    </w:p>
    <w:p w14:paraId="6C9022A9" w14:textId="5F6444D1" w:rsidR="00E57A4D" w:rsidRPr="006C73DD" w:rsidRDefault="00A87255">
      <w:pPr>
        <w:pStyle w:val="NormalBPBHEB"/>
        <w:rPr>
          <w:b/>
          <w:bCs/>
          <w:sz w:val="24"/>
          <w:szCs w:val="24"/>
          <w:rPrChange w:id="612" w:author="Abhiram Arali" w:date="2024-11-12T14:43:00Z">
            <w:rPr/>
          </w:rPrChange>
        </w:rPr>
        <w:pPrChange w:id="613" w:author="Abhiram Arali" w:date="2024-11-12T14:43:00Z">
          <w:pPr>
            <w:spacing w:before="160"/>
            <w:ind w:left="220"/>
            <w:jc w:val="both"/>
          </w:pPr>
        </w:pPrChange>
      </w:pPr>
      <w:r w:rsidRPr="006C73DD">
        <w:rPr>
          <w:b/>
          <w:bCs/>
          <w:sz w:val="24"/>
          <w:szCs w:val="24"/>
          <w:rPrChange w:id="614" w:author="Abhiram Arali" w:date="2024-11-12T14:43:00Z">
            <w:rPr/>
          </w:rPrChange>
        </w:rPr>
        <w:t>Double</w:t>
      </w:r>
      <w:r w:rsidRPr="006C73DD">
        <w:rPr>
          <w:b/>
          <w:bCs/>
          <w:spacing w:val="-2"/>
          <w:sz w:val="24"/>
          <w:szCs w:val="24"/>
          <w:rPrChange w:id="615" w:author="Abhiram Arali" w:date="2024-11-12T14:43:00Z">
            <w:rPr>
              <w:spacing w:val="-2"/>
            </w:rPr>
          </w:rPrChange>
        </w:rPr>
        <w:t xml:space="preserve"> </w:t>
      </w:r>
      <w:r w:rsidR="006C73DD" w:rsidRPr="006C73DD">
        <w:rPr>
          <w:b/>
          <w:bCs/>
          <w:sz w:val="24"/>
          <w:szCs w:val="24"/>
        </w:rPr>
        <w:t>arithmetic</w:t>
      </w:r>
      <w:r w:rsidR="006C73DD" w:rsidRPr="006C73DD">
        <w:rPr>
          <w:b/>
          <w:bCs/>
          <w:spacing w:val="-2"/>
          <w:sz w:val="24"/>
          <w:szCs w:val="24"/>
        </w:rPr>
        <w:t xml:space="preserve"> </w:t>
      </w:r>
      <w:r w:rsidR="006C73DD" w:rsidRPr="006C73DD">
        <w:rPr>
          <w:b/>
          <w:bCs/>
          <w:sz w:val="24"/>
          <w:szCs w:val="24"/>
        </w:rPr>
        <w:t>overflow</w:t>
      </w:r>
      <w:r w:rsidR="006C73DD" w:rsidRPr="006C73DD">
        <w:rPr>
          <w:b/>
          <w:bCs/>
          <w:spacing w:val="-1"/>
          <w:sz w:val="24"/>
          <w:szCs w:val="24"/>
        </w:rPr>
        <w:t xml:space="preserve"> </w:t>
      </w:r>
      <w:r w:rsidR="006C73DD" w:rsidRPr="006C73DD">
        <w:rPr>
          <w:b/>
          <w:bCs/>
          <w:sz w:val="24"/>
          <w:szCs w:val="24"/>
        </w:rPr>
        <w:t xml:space="preserve">and </w:t>
      </w:r>
      <w:r w:rsidR="006C73DD" w:rsidRPr="006C73DD">
        <w:rPr>
          <w:b/>
          <w:bCs/>
          <w:spacing w:val="-2"/>
          <w:sz w:val="24"/>
          <w:szCs w:val="24"/>
        </w:rPr>
        <w:t>underflow</w:t>
      </w:r>
      <w:del w:id="616" w:author="Abhiram Arali" w:date="2024-11-12T14:43:00Z">
        <w:r w:rsidR="006C73DD" w:rsidRPr="006C73DD" w:rsidDel="006C73DD">
          <w:rPr>
            <w:b/>
            <w:bCs/>
            <w:spacing w:val="-2"/>
            <w:sz w:val="24"/>
            <w:szCs w:val="24"/>
          </w:rPr>
          <w:delText>:</w:delText>
        </w:r>
      </w:del>
    </w:p>
    <w:p w14:paraId="708E97B7" w14:textId="2D79F282" w:rsidR="00E57A4D" w:rsidDel="00D153E1" w:rsidRDefault="00E57A4D">
      <w:pPr>
        <w:pStyle w:val="BodyText"/>
        <w:spacing w:before="22"/>
        <w:rPr>
          <w:del w:id="617" w:author="Abhiram Arali" w:date="2024-11-12T14:43:00Z"/>
          <w:i/>
        </w:rPr>
      </w:pPr>
    </w:p>
    <w:p w14:paraId="295F3E18" w14:textId="77777777" w:rsidR="00E57A4D" w:rsidRDefault="00A87255">
      <w:pPr>
        <w:pStyle w:val="NormalBPBHEB"/>
        <w:pPrChange w:id="618" w:author="Abhiram Arali" w:date="2024-11-12T14:43:00Z">
          <w:pPr>
            <w:pStyle w:val="BodyText"/>
            <w:spacing w:line="360" w:lineRule="auto"/>
            <w:ind w:left="220" w:right="218"/>
            <w:jc w:val="both"/>
          </w:pPr>
        </w:pPrChange>
      </w:pPr>
      <w:r>
        <w:t>Just like</w:t>
      </w:r>
      <w:r>
        <w:rPr>
          <w:spacing w:val="-1"/>
        </w:rPr>
        <w:t xml:space="preserve"> </w:t>
      </w:r>
      <w:r>
        <w:t>with int and float, double</w:t>
      </w:r>
      <w:r>
        <w:rPr>
          <w:spacing w:val="-1"/>
        </w:rPr>
        <w:t xml:space="preserve"> </w:t>
      </w:r>
      <w:r>
        <w:t>values</w:t>
      </w:r>
      <w:r>
        <w:rPr>
          <w:spacing w:val="-1"/>
        </w:rPr>
        <w:t xml:space="preserve"> </w:t>
      </w:r>
      <w:r>
        <w:t>can experience</w:t>
      </w:r>
      <w:r>
        <w:rPr>
          <w:spacing w:val="-1"/>
        </w:rPr>
        <w:t xml:space="preserve"> </w:t>
      </w:r>
      <w:r>
        <w:t>overflow (when the</w:t>
      </w:r>
      <w:r>
        <w:rPr>
          <w:spacing w:val="-1"/>
        </w:rPr>
        <w:t xml:space="preserve"> </w:t>
      </w:r>
      <w:r>
        <w:t>number</w:t>
      </w:r>
      <w:r>
        <w:rPr>
          <w:spacing w:val="-2"/>
        </w:rPr>
        <w:t xml:space="preserve"> </w:t>
      </w:r>
      <w:r>
        <w:t>exceeds the</w:t>
      </w:r>
      <w:r>
        <w:rPr>
          <w:spacing w:val="-5"/>
        </w:rPr>
        <w:t xml:space="preserve"> </w:t>
      </w:r>
      <w:r>
        <w:t>maximum</w:t>
      </w:r>
      <w:r>
        <w:rPr>
          <w:spacing w:val="-4"/>
        </w:rPr>
        <w:t xml:space="preserve"> </w:t>
      </w:r>
      <w:r>
        <w:t>limit)</w:t>
      </w:r>
      <w:r>
        <w:rPr>
          <w:spacing w:val="-5"/>
        </w:rPr>
        <w:t xml:space="preserve"> </w:t>
      </w:r>
      <w:r>
        <w:t>and</w:t>
      </w:r>
      <w:r>
        <w:rPr>
          <w:spacing w:val="-5"/>
        </w:rPr>
        <w:t xml:space="preserve"> </w:t>
      </w:r>
      <w:r>
        <w:t>underflow</w:t>
      </w:r>
      <w:r>
        <w:rPr>
          <w:spacing w:val="-5"/>
        </w:rPr>
        <w:t xml:space="preserve"> </w:t>
      </w:r>
      <w:r>
        <w:t>(when</w:t>
      </w:r>
      <w:r>
        <w:rPr>
          <w:spacing w:val="-5"/>
        </w:rPr>
        <w:t xml:space="preserve"> </w:t>
      </w:r>
      <w:r>
        <w:t>the</w:t>
      </w:r>
      <w:r>
        <w:rPr>
          <w:spacing w:val="-3"/>
        </w:rPr>
        <w:t xml:space="preserve"> </w:t>
      </w:r>
      <w:r>
        <w:t>number</w:t>
      </w:r>
      <w:r>
        <w:rPr>
          <w:spacing w:val="-6"/>
        </w:rPr>
        <w:t xml:space="preserve"> </w:t>
      </w:r>
      <w:r>
        <w:t>goes</w:t>
      </w:r>
      <w:r>
        <w:rPr>
          <w:spacing w:val="-5"/>
        </w:rPr>
        <w:t xml:space="preserve"> </w:t>
      </w:r>
      <w:r>
        <w:t>below</w:t>
      </w:r>
      <w:r>
        <w:rPr>
          <w:spacing w:val="-5"/>
        </w:rPr>
        <w:t xml:space="preserve"> </w:t>
      </w:r>
      <w:r>
        <w:t>the</w:t>
      </w:r>
      <w:r>
        <w:rPr>
          <w:spacing w:val="-5"/>
        </w:rPr>
        <w:t xml:space="preserve"> </w:t>
      </w:r>
      <w:r>
        <w:t>minimum</w:t>
      </w:r>
      <w:r>
        <w:rPr>
          <w:spacing w:val="-4"/>
        </w:rPr>
        <w:t xml:space="preserve"> </w:t>
      </w:r>
      <w:r>
        <w:t>limit),</w:t>
      </w:r>
      <w:r>
        <w:rPr>
          <w:spacing w:val="-5"/>
        </w:rPr>
        <w:t xml:space="preserve"> </w:t>
      </w:r>
      <w:r>
        <w:t>though double has a much larger range. If the value is too large or too small for a double variable, it can lead to an overflow (resulting in infinity) or underflow (resulting in 0).</w:t>
      </w:r>
    </w:p>
    <w:p w14:paraId="45DDE6E0" w14:textId="1EE7C32D" w:rsidR="00E57A4D" w:rsidRDefault="0044169C">
      <w:pPr>
        <w:pStyle w:val="NormalBPBHEB"/>
        <w:pPrChange w:id="619" w:author="Abhiram Arali" w:date="2024-11-12T14:43:00Z">
          <w:pPr>
            <w:spacing w:before="161"/>
            <w:ind w:left="220"/>
          </w:pPr>
        </w:pPrChange>
      </w:pPr>
      <w:ins w:id="620" w:author="Abhiram Arali" w:date="2024-11-12T14:43:00Z">
        <w:r>
          <w:t xml:space="preserve">The </w:t>
        </w:r>
      </w:ins>
      <w:r>
        <w:t>example</w:t>
      </w:r>
      <w:ins w:id="621" w:author="Abhiram Arali" w:date="2024-11-12T14:43:00Z">
        <w:r>
          <w:t xml:space="preserve"> is as follows</w:t>
        </w:r>
      </w:ins>
      <w:r>
        <w:t>:</w:t>
      </w:r>
    </w:p>
    <w:p w14:paraId="7443E21A" w14:textId="77777777" w:rsidR="0044169C" w:rsidRDefault="0044169C">
      <w:pPr>
        <w:pStyle w:val="CodeBlockBPBHEB"/>
        <w:pPrChange w:id="622" w:author="Abhiram Arali" w:date="2024-11-13T10:13:00Z">
          <w:pPr>
            <w:pStyle w:val="BodyText"/>
            <w:spacing w:before="18" w:line="496" w:lineRule="auto"/>
            <w:ind w:left="107" w:right="7328"/>
          </w:pPr>
        </w:pPrChange>
      </w:pPr>
      <w:moveToRangeStart w:id="623" w:author="Abhiram Arali" w:date="2024-11-12T14:43:00Z" w:name="move182315038"/>
      <w:moveTo w:id="624" w:author="Abhiram Arali" w:date="2024-11-12T14:43:00Z">
        <w:r>
          <w:t>#include</w:t>
        </w:r>
        <w:r>
          <w:rPr>
            <w:spacing w:val="-15"/>
          </w:rPr>
          <w:t xml:space="preserve"> </w:t>
        </w:r>
        <w:r>
          <w:t>&lt;stdio.h&gt; int main() {</w:t>
        </w:r>
      </w:moveTo>
    </w:p>
    <w:p w14:paraId="6B45F169" w14:textId="77777777" w:rsidR="0044169C" w:rsidRDefault="0044169C">
      <w:pPr>
        <w:pStyle w:val="CodeBlockBPBHEB"/>
        <w:pPrChange w:id="625" w:author="Abhiram Arali" w:date="2024-11-13T10:13:00Z">
          <w:pPr>
            <w:pStyle w:val="BodyText"/>
            <w:spacing w:before="5" w:line="499" w:lineRule="auto"/>
            <w:ind w:left="347"/>
          </w:pPr>
        </w:pPrChange>
      </w:pPr>
      <w:moveTo w:id="626" w:author="Abhiram Arali" w:date="2024-11-12T14:43:00Z">
        <w:r>
          <w:t>double</w:t>
        </w:r>
        <w:r>
          <w:rPr>
            <w:spacing w:val="-3"/>
          </w:rPr>
          <w:t xml:space="preserve"> </w:t>
        </w:r>
        <w:r>
          <w:t>large_value</w:t>
        </w:r>
        <w:r>
          <w:rPr>
            <w:spacing w:val="-4"/>
          </w:rPr>
          <w:t xml:space="preserve"> </w:t>
        </w:r>
        <w:r>
          <w:t>=</w:t>
        </w:r>
        <w:r>
          <w:rPr>
            <w:spacing w:val="-4"/>
          </w:rPr>
          <w:t xml:space="preserve"> </w:t>
        </w:r>
        <w:r>
          <w:t>1.7E+308</w:t>
        </w:r>
        <w:r>
          <w:rPr>
            <w:spacing w:val="-3"/>
          </w:rPr>
          <w:t xml:space="preserve"> </w:t>
        </w:r>
        <w:r>
          <w:t>*</w:t>
        </w:r>
        <w:r>
          <w:rPr>
            <w:spacing w:val="-3"/>
          </w:rPr>
          <w:t xml:space="preserve"> </w:t>
        </w:r>
        <w:r>
          <w:t>10;</w:t>
        </w:r>
        <w:r>
          <w:rPr>
            <w:spacing w:val="40"/>
          </w:rPr>
          <w:t xml:space="preserve"> </w:t>
        </w:r>
        <w:r>
          <w:t>//</w:t>
        </w:r>
        <w:r>
          <w:rPr>
            <w:spacing w:val="-3"/>
          </w:rPr>
          <w:t xml:space="preserve"> </w:t>
        </w:r>
        <w:r>
          <w:t>Trying</w:t>
        </w:r>
        <w:r>
          <w:rPr>
            <w:spacing w:val="-3"/>
          </w:rPr>
          <w:t xml:space="preserve"> </w:t>
        </w:r>
        <w:r>
          <w:t>to</w:t>
        </w:r>
        <w:r>
          <w:rPr>
            <w:spacing w:val="-3"/>
          </w:rPr>
          <w:t xml:space="preserve"> </w:t>
        </w:r>
        <w:r>
          <w:t>exceed</w:t>
        </w:r>
        <w:r>
          <w:rPr>
            <w:spacing w:val="-3"/>
          </w:rPr>
          <w:t xml:space="preserve"> </w:t>
        </w:r>
        <w:r>
          <w:t>the</w:t>
        </w:r>
        <w:r>
          <w:rPr>
            <w:spacing w:val="-4"/>
          </w:rPr>
          <w:t xml:space="preserve"> </w:t>
        </w:r>
        <w:r>
          <w:t>maximum</w:t>
        </w:r>
        <w:r>
          <w:rPr>
            <w:spacing w:val="-3"/>
          </w:rPr>
          <w:t xml:space="preserve"> </w:t>
        </w:r>
        <w:r>
          <w:t>double</w:t>
        </w:r>
        <w:r>
          <w:rPr>
            <w:spacing w:val="-3"/>
          </w:rPr>
          <w:t xml:space="preserve"> </w:t>
        </w:r>
        <w:r>
          <w:t>value printf("Large value: %e\n", large_value);</w:t>
        </w:r>
        <w:r>
          <w:rPr>
            <w:spacing w:val="40"/>
          </w:rPr>
          <w:t xml:space="preserve"> </w:t>
        </w:r>
        <w:r>
          <w:t>// Will print "inf" for infinity</w:t>
        </w:r>
      </w:moveTo>
    </w:p>
    <w:p w14:paraId="754B2D9F" w14:textId="409C630C" w:rsidR="0044169C" w:rsidDel="0044169C" w:rsidRDefault="0044169C">
      <w:pPr>
        <w:pStyle w:val="CodeBlockBPBHEB"/>
        <w:rPr>
          <w:del w:id="627" w:author="Abhiram Arali" w:date="2024-11-12T14:43:00Z"/>
        </w:rPr>
        <w:pPrChange w:id="628" w:author="Abhiram Arali" w:date="2024-11-13T10:13:00Z">
          <w:pPr>
            <w:pStyle w:val="BodyText"/>
          </w:pPr>
        </w:pPrChange>
      </w:pPr>
    </w:p>
    <w:p w14:paraId="60221CEE" w14:textId="77777777" w:rsidR="0044169C" w:rsidRDefault="0044169C">
      <w:pPr>
        <w:pStyle w:val="CodeBlockBPBHEB"/>
        <w:pPrChange w:id="629" w:author="Abhiram Arali" w:date="2024-11-13T10:13:00Z">
          <w:pPr>
            <w:pStyle w:val="BodyText"/>
            <w:spacing w:before="21"/>
          </w:pPr>
        </w:pPrChange>
      </w:pPr>
    </w:p>
    <w:p w14:paraId="17BCAD28" w14:textId="77777777" w:rsidR="0044169C" w:rsidRDefault="0044169C">
      <w:pPr>
        <w:pStyle w:val="CodeBlockBPBHEB"/>
        <w:pPrChange w:id="630" w:author="Abhiram Arali" w:date="2024-11-13T10:13:00Z">
          <w:pPr>
            <w:pStyle w:val="BodyText"/>
            <w:ind w:left="347"/>
          </w:pPr>
        </w:pPrChange>
      </w:pPr>
      <w:moveTo w:id="631" w:author="Abhiram Arali" w:date="2024-11-12T14:43:00Z">
        <w:r>
          <w:t>return</w:t>
        </w:r>
        <w:r>
          <w:rPr>
            <w:spacing w:val="-2"/>
          </w:rPr>
          <w:t xml:space="preserve"> </w:t>
        </w:r>
        <w:r>
          <w:rPr>
            <w:spacing w:val="-5"/>
          </w:rPr>
          <w:t>0;</w:t>
        </w:r>
      </w:moveTo>
    </w:p>
    <w:p w14:paraId="3C4B9114" w14:textId="77777777" w:rsidR="0044169C" w:rsidRDefault="0044169C">
      <w:pPr>
        <w:pStyle w:val="CodeBlockBPBHEB"/>
        <w:pPrChange w:id="632" w:author="Abhiram Arali" w:date="2024-11-13T10:13:00Z">
          <w:pPr>
            <w:pStyle w:val="BodyText"/>
            <w:spacing w:before="22"/>
          </w:pPr>
        </w:pPrChange>
      </w:pPr>
    </w:p>
    <w:p w14:paraId="3A0972EC" w14:textId="77777777" w:rsidR="0044169C" w:rsidRDefault="0044169C">
      <w:pPr>
        <w:pStyle w:val="CodeBlockBPBHEB"/>
        <w:rPr>
          <w:sz w:val="24"/>
        </w:rPr>
        <w:pPrChange w:id="633" w:author="Abhiram Arali" w:date="2024-11-13T10:13:00Z">
          <w:pPr>
            <w:ind w:left="107"/>
          </w:pPr>
        </w:pPrChange>
      </w:pPr>
      <w:moveTo w:id="634" w:author="Abhiram Arali" w:date="2024-11-12T14:43:00Z">
        <w:r>
          <w:rPr>
            <w:spacing w:val="-10"/>
            <w:sz w:val="24"/>
          </w:rPr>
          <w:t>}</w:t>
        </w:r>
      </w:moveTo>
    </w:p>
    <w:moveToRangeEnd w:id="623"/>
    <w:p w14:paraId="6CEEF624" w14:textId="66A5B764" w:rsidR="00E57A4D" w:rsidRDefault="00A87255">
      <w:pPr>
        <w:pStyle w:val="NormalBPBHEB"/>
        <w:rPr>
          <w:sz w:val="20"/>
        </w:rPr>
        <w:pPrChange w:id="635" w:author="Abhiram Arali" w:date="2024-11-12T14:43:00Z">
          <w:pPr>
            <w:pStyle w:val="BodyText"/>
            <w:spacing w:before="47"/>
          </w:pPr>
        </w:pPrChange>
      </w:pPr>
      <w:del w:id="636" w:author="Abhiram Arali" w:date="2024-11-12T14:43:00Z">
        <w:r w:rsidDel="0044169C">
          <w:rPr>
            <w:noProof/>
            <w:lang w:val="en-IN" w:eastAsia="en-IN"/>
            <w:rPrChange w:id="637" w:author="Unknown">
              <w:rPr>
                <w:noProof/>
                <w:lang w:val="en-IN" w:eastAsia="en-IN"/>
              </w:rPr>
            </w:rPrChange>
          </w:rPr>
          <mc:AlternateContent>
            <mc:Choice Requires="wps">
              <w:drawing>
                <wp:anchor distT="0" distB="0" distL="0" distR="0" simplePos="0" relativeHeight="487601152" behindDoc="1" locked="0" layoutInCell="1" allowOverlap="1" wp14:anchorId="61C739CF" wp14:editId="7E796D09">
                  <wp:simplePos x="0" y="0"/>
                  <wp:positionH relativeFrom="page">
                    <wp:posOffset>843076</wp:posOffset>
                  </wp:positionH>
                  <wp:positionV relativeFrom="paragraph">
                    <wp:posOffset>194383</wp:posOffset>
                  </wp:positionV>
                  <wp:extent cx="5876290" cy="2478405"/>
                  <wp:effectExtent l="0" t="0" r="0" b="0"/>
                  <wp:wrapTopAndBottom/>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2478405"/>
                          </a:xfrm>
                          <a:prstGeom prst="rect">
                            <a:avLst/>
                          </a:prstGeom>
                          <a:ln w="6096">
                            <a:solidFill>
                              <a:srgbClr val="000000"/>
                            </a:solidFill>
                            <a:prstDash val="solid"/>
                          </a:ln>
                        </wps:spPr>
                        <wps:txbx>
                          <w:txbxContent>
                            <w:p w14:paraId="32B6CEB0" w14:textId="5128761F" w:rsidR="00531AAA" w:rsidDel="0044169C" w:rsidRDefault="00531AAA">
                              <w:pPr>
                                <w:pStyle w:val="BodyText"/>
                                <w:spacing w:before="18" w:line="496" w:lineRule="auto"/>
                                <w:ind w:left="107" w:right="7328"/>
                              </w:pPr>
                              <w:moveFromRangeStart w:id="638" w:author="Abhiram Arali" w:date="2024-11-12T14:43:00Z" w:name="move182315038"/>
                              <w:moveFrom w:id="639" w:author="Abhiram Arali" w:date="2024-11-12T14:43:00Z">
                                <w:r w:rsidDel="0044169C">
                                  <w:t>#include</w:t>
                                </w:r>
                                <w:r w:rsidDel="0044169C">
                                  <w:rPr>
                                    <w:spacing w:val="-15"/>
                                  </w:rPr>
                                  <w:t xml:space="preserve"> </w:t>
                                </w:r>
                                <w:r w:rsidDel="0044169C">
                                  <w:t>&lt;stdio.h&gt; int main() {</w:t>
                                </w:r>
                              </w:moveFrom>
                            </w:p>
                            <w:p w14:paraId="2A23F88D" w14:textId="30EF5E1B" w:rsidR="00531AAA" w:rsidDel="0044169C" w:rsidRDefault="00531AAA">
                              <w:pPr>
                                <w:pStyle w:val="BodyText"/>
                                <w:spacing w:before="5" w:line="499" w:lineRule="auto"/>
                                <w:ind w:left="347"/>
                              </w:pPr>
                              <w:moveFrom w:id="640" w:author="Abhiram Arali" w:date="2024-11-12T14:43:00Z">
                                <w:r w:rsidDel="0044169C">
                                  <w:t>double</w:t>
                                </w:r>
                                <w:r w:rsidDel="0044169C">
                                  <w:rPr>
                                    <w:spacing w:val="-3"/>
                                  </w:rPr>
                                  <w:t xml:space="preserve"> </w:t>
                                </w:r>
                                <w:r w:rsidDel="0044169C">
                                  <w:t>large_value</w:t>
                                </w:r>
                                <w:r w:rsidDel="0044169C">
                                  <w:rPr>
                                    <w:spacing w:val="-4"/>
                                  </w:rPr>
                                  <w:t xml:space="preserve"> </w:t>
                                </w:r>
                                <w:r w:rsidDel="0044169C">
                                  <w:t>=</w:t>
                                </w:r>
                                <w:r w:rsidDel="0044169C">
                                  <w:rPr>
                                    <w:spacing w:val="-4"/>
                                  </w:rPr>
                                  <w:t xml:space="preserve"> </w:t>
                                </w:r>
                                <w:r w:rsidDel="0044169C">
                                  <w:t>1.7E+308</w:t>
                                </w:r>
                                <w:r w:rsidDel="0044169C">
                                  <w:rPr>
                                    <w:spacing w:val="-3"/>
                                  </w:rPr>
                                  <w:t xml:space="preserve"> </w:t>
                                </w:r>
                                <w:r w:rsidDel="0044169C">
                                  <w:t>*</w:t>
                                </w:r>
                                <w:r w:rsidDel="0044169C">
                                  <w:rPr>
                                    <w:spacing w:val="-3"/>
                                  </w:rPr>
                                  <w:t xml:space="preserve"> </w:t>
                                </w:r>
                                <w:r w:rsidDel="0044169C">
                                  <w:t>10;</w:t>
                                </w:r>
                                <w:r w:rsidDel="0044169C">
                                  <w:rPr>
                                    <w:spacing w:val="40"/>
                                  </w:rPr>
                                  <w:t xml:space="preserve"> </w:t>
                                </w:r>
                                <w:r w:rsidDel="0044169C">
                                  <w:t>//</w:t>
                                </w:r>
                                <w:r w:rsidDel="0044169C">
                                  <w:rPr>
                                    <w:spacing w:val="-3"/>
                                  </w:rPr>
                                  <w:t xml:space="preserve"> </w:t>
                                </w:r>
                                <w:r w:rsidDel="0044169C">
                                  <w:t>Trying</w:t>
                                </w:r>
                                <w:r w:rsidDel="0044169C">
                                  <w:rPr>
                                    <w:spacing w:val="-3"/>
                                  </w:rPr>
                                  <w:t xml:space="preserve"> </w:t>
                                </w:r>
                                <w:r w:rsidDel="0044169C">
                                  <w:t>to</w:t>
                                </w:r>
                                <w:r w:rsidDel="0044169C">
                                  <w:rPr>
                                    <w:spacing w:val="-3"/>
                                  </w:rPr>
                                  <w:t xml:space="preserve"> </w:t>
                                </w:r>
                                <w:r w:rsidDel="0044169C">
                                  <w:t>exceed</w:t>
                                </w:r>
                                <w:r w:rsidDel="0044169C">
                                  <w:rPr>
                                    <w:spacing w:val="-3"/>
                                  </w:rPr>
                                  <w:t xml:space="preserve"> </w:t>
                                </w:r>
                                <w:r w:rsidDel="0044169C">
                                  <w:t>the</w:t>
                                </w:r>
                                <w:r w:rsidDel="0044169C">
                                  <w:rPr>
                                    <w:spacing w:val="-4"/>
                                  </w:rPr>
                                  <w:t xml:space="preserve"> </w:t>
                                </w:r>
                                <w:r w:rsidDel="0044169C">
                                  <w:t>maximum</w:t>
                                </w:r>
                                <w:r w:rsidDel="0044169C">
                                  <w:rPr>
                                    <w:spacing w:val="-3"/>
                                  </w:rPr>
                                  <w:t xml:space="preserve"> </w:t>
                                </w:r>
                                <w:r w:rsidDel="0044169C">
                                  <w:t>double</w:t>
                                </w:r>
                                <w:r w:rsidDel="0044169C">
                                  <w:rPr>
                                    <w:spacing w:val="-3"/>
                                  </w:rPr>
                                  <w:t xml:space="preserve"> </w:t>
                                </w:r>
                                <w:r w:rsidDel="0044169C">
                                  <w:t>value printf("Large value: %e\n", large_value);</w:t>
                                </w:r>
                                <w:r w:rsidDel="0044169C">
                                  <w:rPr>
                                    <w:spacing w:val="40"/>
                                  </w:rPr>
                                  <w:t xml:space="preserve"> </w:t>
                                </w:r>
                                <w:r w:rsidDel="0044169C">
                                  <w:t>// Will print "inf" for infinity</w:t>
                                </w:r>
                              </w:moveFrom>
                            </w:p>
                            <w:p w14:paraId="4102FF0E" w14:textId="69FA0128" w:rsidR="00531AAA" w:rsidDel="0044169C" w:rsidRDefault="00531AAA">
                              <w:pPr>
                                <w:pStyle w:val="BodyText"/>
                              </w:pPr>
                            </w:p>
                            <w:p w14:paraId="2AFFA104" w14:textId="370B4315" w:rsidR="00531AAA" w:rsidDel="0044169C" w:rsidRDefault="00531AAA">
                              <w:pPr>
                                <w:pStyle w:val="BodyText"/>
                                <w:spacing w:before="21"/>
                              </w:pPr>
                            </w:p>
                            <w:p w14:paraId="2BD0E3A1" w14:textId="134E0EC9" w:rsidR="00531AAA" w:rsidDel="0044169C" w:rsidRDefault="00531AAA">
                              <w:pPr>
                                <w:pStyle w:val="BodyText"/>
                                <w:ind w:left="347"/>
                              </w:pPr>
                              <w:moveFrom w:id="641" w:author="Abhiram Arali" w:date="2024-11-12T14:43:00Z">
                                <w:r w:rsidDel="0044169C">
                                  <w:t>return</w:t>
                                </w:r>
                                <w:r w:rsidDel="0044169C">
                                  <w:rPr>
                                    <w:spacing w:val="-2"/>
                                  </w:rPr>
                                  <w:t xml:space="preserve"> </w:t>
                                </w:r>
                                <w:r w:rsidDel="0044169C">
                                  <w:rPr>
                                    <w:spacing w:val="-5"/>
                                  </w:rPr>
                                  <w:t>0;</w:t>
                                </w:r>
                              </w:moveFrom>
                            </w:p>
                            <w:p w14:paraId="07B974C7" w14:textId="3499F5D5" w:rsidR="00531AAA" w:rsidDel="0044169C" w:rsidRDefault="00531AAA">
                              <w:pPr>
                                <w:pStyle w:val="BodyText"/>
                                <w:spacing w:before="22"/>
                              </w:pPr>
                            </w:p>
                            <w:p w14:paraId="70C1AF3C" w14:textId="1178CACB" w:rsidR="00531AAA" w:rsidRDefault="00531AAA">
                              <w:pPr>
                                <w:ind w:left="107"/>
                                <w:rPr>
                                  <w:sz w:val="24"/>
                                </w:rPr>
                              </w:pPr>
                              <w:moveFrom w:id="642" w:author="Abhiram Arali" w:date="2024-11-12T14:43:00Z">
                                <w:r w:rsidDel="0044169C">
                                  <w:rPr>
                                    <w:spacing w:val="-10"/>
                                    <w:sz w:val="24"/>
                                  </w:rPr>
                                  <w:t>}</w:t>
                                </w:r>
                              </w:moveFrom>
                              <w:moveFromRangeEnd w:id="638"/>
                            </w:p>
                          </w:txbxContent>
                        </wps:txbx>
                        <wps:bodyPr wrap="square" lIns="0" tIns="0" rIns="0" bIns="0" rtlCol="0">
                          <a:noAutofit/>
                        </wps:bodyPr>
                      </wps:wsp>
                    </a:graphicData>
                  </a:graphic>
                </wp:anchor>
              </w:drawing>
            </mc:Choice>
            <mc:Fallback>
              <w:pict>
                <v:shape w14:anchorId="61C739CF" id="Textbox 64" o:spid="_x0000_s1068" type="#_x0000_t202" style="position:absolute;left:0;text-align:left;margin-left:66.4pt;margin-top:15.3pt;width:462.7pt;height:195.15pt;z-index:-15715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" filled="f" strokeweight=".48pt">
                  <v:path arrowok="t"/>
                  <v:textbox inset="0,0,0,0">
                    <w:txbxContent>
                      <w:p w14:paraId="32B6CEB0" w14:textId="5128761F" w:rsidR="00531AAA" w:rsidDel="0044169C" w:rsidRDefault="00531AAA">
                        <w:pPr>
                          <w:pStyle w:val="BodyText"/>
                          <w:spacing w:before="18" w:line="496" w:lineRule="auto"/>
                          <w:ind w:left="107" w:right="7328"/>
                        </w:pPr>
                        <w:moveFromRangeStart w:id="643" w:author="Abhiram Arali" w:date="2024-11-12T14:43:00Z" w:name="move182315038"/>
                        <w:moveFrom w:id="644" w:author="Abhiram Arali" w:date="2024-11-12T14:43:00Z">
                          <w:r w:rsidDel="0044169C">
                            <w:t>#include</w:t>
                          </w:r>
                          <w:r w:rsidDel="0044169C">
                            <w:rPr>
                              <w:spacing w:val="-15"/>
                            </w:rPr>
                            <w:t xml:space="preserve"> </w:t>
                          </w:r>
                          <w:r w:rsidDel="0044169C">
                            <w:t>&lt;stdio.h&gt; int main() {</w:t>
                          </w:r>
                        </w:moveFrom>
                      </w:p>
                      <w:p w14:paraId="2A23F88D" w14:textId="30EF5E1B" w:rsidR="00531AAA" w:rsidDel="0044169C" w:rsidRDefault="00531AAA">
                        <w:pPr>
                          <w:pStyle w:val="BodyText"/>
                          <w:spacing w:before="5" w:line="499" w:lineRule="auto"/>
                          <w:ind w:left="347"/>
                        </w:pPr>
                        <w:moveFrom w:id="645" w:author="Abhiram Arali" w:date="2024-11-12T14:43:00Z">
                          <w:r w:rsidDel="0044169C">
                            <w:t>double</w:t>
                          </w:r>
                          <w:r w:rsidDel="0044169C">
                            <w:rPr>
                              <w:spacing w:val="-3"/>
                            </w:rPr>
                            <w:t xml:space="preserve"> </w:t>
                          </w:r>
                          <w:r w:rsidDel="0044169C">
                            <w:t>large_value</w:t>
                          </w:r>
                          <w:r w:rsidDel="0044169C">
                            <w:rPr>
                              <w:spacing w:val="-4"/>
                            </w:rPr>
                            <w:t xml:space="preserve"> </w:t>
                          </w:r>
                          <w:r w:rsidDel="0044169C">
                            <w:t>=</w:t>
                          </w:r>
                          <w:r w:rsidDel="0044169C">
                            <w:rPr>
                              <w:spacing w:val="-4"/>
                            </w:rPr>
                            <w:t xml:space="preserve"> </w:t>
                          </w:r>
                          <w:r w:rsidDel="0044169C">
                            <w:t>1.7E+308</w:t>
                          </w:r>
                          <w:r w:rsidDel="0044169C">
                            <w:rPr>
                              <w:spacing w:val="-3"/>
                            </w:rPr>
                            <w:t xml:space="preserve"> </w:t>
                          </w:r>
                          <w:r w:rsidDel="0044169C">
                            <w:t>*</w:t>
                          </w:r>
                          <w:r w:rsidDel="0044169C">
                            <w:rPr>
                              <w:spacing w:val="-3"/>
                            </w:rPr>
                            <w:t xml:space="preserve"> </w:t>
                          </w:r>
                          <w:r w:rsidDel="0044169C">
                            <w:t>10;</w:t>
                          </w:r>
                          <w:r w:rsidDel="0044169C">
                            <w:rPr>
                              <w:spacing w:val="40"/>
                            </w:rPr>
                            <w:t xml:space="preserve"> </w:t>
                          </w:r>
                          <w:r w:rsidDel="0044169C">
                            <w:t>//</w:t>
                          </w:r>
                          <w:r w:rsidDel="0044169C">
                            <w:rPr>
                              <w:spacing w:val="-3"/>
                            </w:rPr>
                            <w:t xml:space="preserve"> </w:t>
                          </w:r>
                          <w:r w:rsidDel="0044169C">
                            <w:t>Trying</w:t>
                          </w:r>
                          <w:r w:rsidDel="0044169C">
                            <w:rPr>
                              <w:spacing w:val="-3"/>
                            </w:rPr>
                            <w:t xml:space="preserve"> </w:t>
                          </w:r>
                          <w:r w:rsidDel="0044169C">
                            <w:t>to</w:t>
                          </w:r>
                          <w:r w:rsidDel="0044169C">
                            <w:rPr>
                              <w:spacing w:val="-3"/>
                            </w:rPr>
                            <w:t xml:space="preserve"> </w:t>
                          </w:r>
                          <w:r w:rsidDel="0044169C">
                            <w:t>exceed</w:t>
                          </w:r>
                          <w:r w:rsidDel="0044169C">
                            <w:rPr>
                              <w:spacing w:val="-3"/>
                            </w:rPr>
                            <w:t xml:space="preserve"> </w:t>
                          </w:r>
                          <w:r w:rsidDel="0044169C">
                            <w:t>the</w:t>
                          </w:r>
                          <w:r w:rsidDel="0044169C">
                            <w:rPr>
                              <w:spacing w:val="-4"/>
                            </w:rPr>
                            <w:t xml:space="preserve"> </w:t>
                          </w:r>
                          <w:r w:rsidDel="0044169C">
                            <w:t>maximum</w:t>
                          </w:r>
                          <w:r w:rsidDel="0044169C">
                            <w:rPr>
                              <w:spacing w:val="-3"/>
                            </w:rPr>
                            <w:t xml:space="preserve"> </w:t>
                          </w:r>
                          <w:r w:rsidDel="0044169C">
                            <w:t>double</w:t>
                          </w:r>
                          <w:r w:rsidDel="0044169C">
                            <w:rPr>
                              <w:spacing w:val="-3"/>
                            </w:rPr>
                            <w:t xml:space="preserve"> </w:t>
                          </w:r>
                          <w:r w:rsidDel="0044169C">
                            <w:t>value printf("Large value: %e\n", large_value);</w:t>
                          </w:r>
                          <w:r w:rsidDel="0044169C">
                            <w:rPr>
                              <w:spacing w:val="40"/>
                            </w:rPr>
                            <w:t xml:space="preserve"> </w:t>
                          </w:r>
                          <w:r w:rsidDel="0044169C">
                            <w:t>// Will print "inf" for infinity</w:t>
                          </w:r>
                        </w:moveFrom>
                      </w:p>
                      <w:p w14:paraId="4102FF0E" w14:textId="69FA0128" w:rsidR="00531AAA" w:rsidDel="0044169C" w:rsidRDefault="00531AAA">
                        <w:pPr>
                          <w:pStyle w:val="BodyText"/>
                        </w:pPr>
                      </w:p>
                      <w:p w14:paraId="2AFFA104" w14:textId="370B4315" w:rsidR="00531AAA" w:rsidDel="0044169C" w:rsidRDefault="00531AAA">
                        <w:pPr>
                          <w:pStyle w:val="BodyText"/>
                          <w:spacing w:before="21"/>
                        </w:pPr>
                      </w:p>
                      <w:p w14:paraId="2BD0E3A1" w14:textId="134E0EC9" w:rsidR="00531AAA" w:rsidDel="0044169C" w:rsidRDefault="00531AAA">
                        <w:pPr>
                          <w:pStyle w:val="BodyText"/>
                          <w:ind w:left="347"/>
                        </w:pPr>
                        <w:moveFrom w:id="646" w:author="Abhiram Arali" w:date="2024-11-12T14:43:00Z">
                          <w:r w:rsidDel="0044169C">
                            <w:t>return</w:t>
                          </w:r>
                          <w:r w:rsidDel="0044169C">
                            <w:rPr>
                              <w:spacing w:val="-2"/>
                            </w:rPr>
                            <w:t xml:space="preserve"> </w:t>
                          </w:r>
                          <w:r w:rsidDel="0044169C">
                            <w:rPr>
                              <w:spacing w:val="-5"/>
                            </w:rPr>
                            <w:t>0;</w:t>
                          </w:r>
                        </w:moveFrom>
                      </w:p>
                      <w:p w14:paraId="07B974C7" w14:textId="3499F5D5" w:rsidR="00531AAA" w:rsidDel="0044169C" w:rsidRDefault="00531AAA">
                        <w:pPr>
                          <w:pStyle w:val="BodyText"/>
                          <w:spacing w:before="22"/>
                        </w:pPr>
                      </w:p>
                      <w:p w14:paraId="70C1AF3C" w14:textId="1178CACB" w:rsidR="00531AAA" w:rsidRDefault="00531AAA">
                        <w:pPr>
                          <w:ind w:left="107"/>
                          <w:rPr>
                            <w:sz w:val="24"/>
                          </w:rPr>
                        </w:pPr>
                        <w:moveFrom w:id="647" w:author="Abhiram Arali" w:date="2024-11-12T14:43:00Z">
                          <w:r w:rsidDel="0044169C">
                            <w:rPr>
                              <w:spacing w:val="-10"/>
                              <w:sz w:val="24"/>
                            </w:rPr>
                            <w:t>}</w:t>
                          </w:r>
                        </w:moveFrom>
                        <w:moveFromRangeEnd w:id="643"/>
                      </w:p>
                    </w:txbxContent>
                  </v:textbox>
                  <w10:wrap type="topAndBottom" anchorx="page"/>
                </v:shape>
              </w:pict>
            </mc:Fallback>
          </mc:AlternateContent>
        </w:r>
      </w:del>
    </w:p>
    <w:p w14:paraId="2665A9F5" w14:textId="2E7692C0" w:rsidR="00E57A4D" w:rsidRDefault="0044169C">
      <w:pPr>
        <w:pStyle w:val="NormalBPBHEB"/>
        <w:pPrChange w:id="648" w:author="Abhiram Arali" w:date="2024-11-12T14:43:00Z">
          <w:pPr>
            <w:spacing w:before="167"/>
            <w:ind w:left="220"/>
          </w:pPr>
        </w:pPrChange>
      </w:pPr>
      <w:ins w:id="649" w:author="Abhiram Arali" w:date="2024-11-12T14:43:00Z">
        <w:r>
          <w:t xml:space="preserve">The </w:t>
        </w:r>
      </w:ins>
      <w:r>
        <w:t>output</w:t>
      </w:r>
      <w:ins w:id="650" w:author="Abhiram Arali" w:date="2024-11-12T14:43:00Z">
        <w:r>
          <w:t xml:space="preserve"> is as follows</w:t>
        </w:r>
      </w:ins>
      <w:r>
        <w:t>:</w:t>
      </w:r>
    </w:p>
    <w:p w14:paraId="00F7B47D" w14:textId="77777777" w:rsidR="00711540" w:rsidRDefault="00711540">
      <w:pPr>
        <w:pStyle w:val="CodeBlockBPBHEB"/>
        <w:pPrChange w:id="651" w:author="Abhiram Arali" w:date="2024-11-13T10:13:00Z">
          <w:pPr>
            <w:pStyle w:val="NormalBPBHEB"/>
          </w:pPr>
        </w:pPrChange>
      </w:pPr>
      <w:moveToRangeStart w:id="652" w:author="Abhiram Arali" w:date="2024-11-12T14:44:00Z" w:name="move182315061"/>
      <w:moveTo w:id="653" w:author="Abhiram Arali" w:date="2024-11-12T14:44:00Z">
        <w:r>
          <w:t>Large</w:t>
        </w:r>
        <w:r>
          <w:rPr>
            <w:spacing w:val="-3"/>
          </w:rPr>
          <w:t xml:space="preserve"> </w:t>
        </w:r>
        <w:r>
          <w:t xml:space="preserve">value: </w:t>
        </w:r>
        <w:r>
          <w:rPr>
            <w:spacing w:val="-5"/>
          </w:rPr>
          <w:t>inf</w:t>
        </w:r>
      </w:moveTo>
    </w:p>
    <w:moveToRangeEnd w:id="652"/>
    <w:p w14:paraId="2535DE9E" w14:textId="02DDE66F" w:rsidR="00E57A4D" w:rsidRDefault="00A87255">
      <w:pPr>
        <w:pStyle w:val="NormalBPBHEB"/>
        <w:rPr>
          <w:sz w:val="20"/>
        </w:rPr>
        <w:pPrChange w:id="654" w:author="Abhiram Arali" w:date="2024-11-12T14:44:00Z">
          <w:pPr>
            <w:pStyle w:val="BodyText"/>
            <w:spacing w:before="46"/>
          </w:pPr>
        </w:pPrChange>
      </w:pPr>
      <w:del w:id="655" w:author="Abhiram Arali" w:date="2024-11-12T14:44:00Z">
        <w:r w:rsidDel="00711540">
          <w:rPr>
            <w:noProof/>
            <w:lang w:val="en-IN" w:eastAsia="en-IN"/>
            <w:rPrChange w:id="656" w:author="Unknown">
              <w:rPr>
                <w:noProof/>
                <w:lang w:val="en-IN" w:eastAsia="en-IN"/>
              </w:rPr>
            </w:rPrChange>
          </w:rPr>
          <mc:AlternateContent>
            <mc:Choice Requires="wps">
              <w:drawing>
                <wp:anchor distT="0" distB="0" distL="0" distR="0" simplePos="0" relativeHeight="487601664" behindDoc="1" locked="0" layoutInCell="1" allowOverlap="1" wp14:anchorId="63841CA8" wp14:editId="15DDD604">
                  <wp:simplePos x="0" y="0"/>
                  <wp:positionH relativeFrom="page">
                    <wp:posOffset>843076</wp:posOffset>
                  </wp:positionH>
                  <wp:positionV relativeFrom="paragraph">
                    <wp:posOffset>193662</wp:posOffset>
                  </wp:positionV>
                  <wp:extent cx="5876290" cy="292735"/>
                  <wp:effectExtent l="0" t="0" r="0" b="0"/>
                  <wp:wrapTopAndBottom/>
                  <wp:docPr id="65" name="Text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292735"/>
                          </a:xfrm>
                          <a:prstGeom prst="rect">
                            <a:avLst/>
                          </a:prstGeom>
                          <a:ln w="6096">
                            <a:solidFill>
                              <a:srgbClr val="000000"/>
                            </a:solidFill>
                            <a:prstDash val="solid"/>
                          </a:ln>
                        </wps:spPr>
                        <wps:txbx>
                          <w:txbxContent>
                            <w:p w14:paraId="4D487BA4" w14:textId="435FA82D" w:rsidR="00531AAA" w:rsidRDefault="00531AAA">
                              <w:pPr>
                                <w:pStyle w:val="NormalBPBHEB"/>
                                <w:pPrChange w:id="657" w:author="Abhiram Arali" w:date="2024-11-12T14:44:00Z">
                                  <w:pPr>
                                    <w:pStyle w:val="BodyText"/>
                                    <w:spacing w:before="18"/>
                                    <w:ind w:left="107"/>
                                  </w:pPr>
                                </w:pPrChange>
                              </w:pPr>
                              <w:moveFromRangeStart w:id="658" w:author="Abhiram Arali" w:date="2024-11-12T14:44:00Z" w:name="move182315061"/>
                              <w:moveFrom w:id="659" w:author="Abhiram Arali" w:date="2024-11-12T14:44:00Z">
                                <w:r w:rsidDel="00711540">
                                  <w:t>Large</w:t>
                                </w:r>
                                <w:r w:rsidDel="00711540">
                                  <w:rPr>
                                    <w:spacing w:val="-3"/>
                                  </w:rPr>
                                  <w:t xml:space="preserve"> </w:t>
                                </w:r>
                                <w:r w:rsidDel="00711540">
                                  <w:t xml:space="preserve">value: </w:t>
                                </w:r>
                                <w:r w:rsidDel="00711540">
                                  <w:rPr>
                                    <w:spacing w:val="-5"/>
                                  </w:rPr>
                                  <w:t>inf</w:t>
                                </w:r>
                              </w:moveFrom>
                              <w:moveFromRangeEnd w:id="658"/>
                            </w:p>
                          </w:txbxContent>
                        </wps:txbx>
                        <wps:bodyPr wrap="square" lIns="0" tIns="0" rIns="0" bIns="0" rtlCol="0">
                          <a:noAutofit/>
                        </wps:bodyPr>
                      </wps:wsp>
                    </a:graphicData>
                  </a:graphic>
                </wp:anchor>
              </w:drawing>
            </mc:Choice>
            <mc:Fallback>
              <w:pict>
                <v:shape w14:anchorId="63841CA8" id="Textbox 65" o:spid="_x0000_s1069" type="#_x0000_t202" style="position:absolute;left:0;text-align:left;margin-left:66.4pt;margin-top:15.25pt;width:462.7pt;height:23.05pt;z-index:-157148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" filled="f" strokeweight=".48pt">
                  <v:path arrowok="t"/>
                  <v:textbox inset="0,0,0,0">
                    <w:txbxContent>
                      <w:p w14:paraId="4D487BA4" w14:textId="435FA82D" w:rsidR="00531AAA" w:rsidRDefault="00531AAA">
                        <w:pPr>
                          <w:pStyle w:val="NormalBPBHEB"/>
                          <w:pPrChange w:id="660" w:author="Abhiram Arali" w:date="2024-11-12T14:44:00Z">
                            <w:pPr>
                              <w:pStyle w:val="BodyText"/>
                              <w:spacing w:before="18"/>
                              <w:ind w:left="107"/>
                            </w:pPr>
                          </w:pPrChange>
                        </w:pPr>
                        <w:moveFromRangeStart w:id="661" w:author="Abhiram Arali" w:date="2024-11-12T14:44:00Z" w:name="move182315061"/>
                        <w:moveFrom w:id="662" w:author="Abhiram Arali" w:date="2024-11-12T14:44:00Z">
                          <w:r w:rsidDel="00711540">
                            <w:t>Large</w:t>
                          </w:r>
                          <w:r w:rsidDel="00711540">
                            <w:rPr>
                              <w:spacing w:val="-3"/>
                            </w:rPr>
                            <w:t xml:space="preserve"> </w:t>
                          </w:r>
                          <w:r w:rsidDel="00711540">
                            <w:t xml:space="preserve">value: </w:t>
                          </w:r>
                          <w:r w:rsidDel="00711540">
                            <w:rPr>
                              <w:spacing w:val="-5"/>
                            </w:rPr>
                            <w:t>inf</w:t>
                          </w:r>
                        </w:moveFrom>
                        <w:moveFromRangeEnd w:id="661"/>
                      </w:p>
                    </w:txbxContent>
                  </v:textbox>
                  <w10:wrap type="topAndBottom" anchorx="page"/>
                </v:shape>
              </w:pict>
            </mc:Fallback>
          </mc:AlternateContent>
        </w:r>
      </w:del>
    </w:p>
    <w:p w14:paraId="1EAA193C" w14:textId="64E5FA17" w:rsidR="00E57A4D" w:rsidDel="00711540" w:rsidRDefault="00E57A4D">
      <w:pPr>
        <w:rPr>
          <w:del w:id="663" w:author="Abhiram Arali" w:date="2024-11-12T14:44:00Z"/>
          <w:sz w:val="20"/>
        </w:rPr>
        <w:sectPr w:rsidR="00E57A4D" w:rsidDel="00711540">
          <w:pgSz w:w="11910" w:h="16840"/>
          <w:pgMar w:top="1540" w:right="1220" w:bottom="1200" w:left="1220" w:header="758" w:footer="1000" w:gutter="0"/>
          <w:cols w:space="720"/>
        </w:sectPr>
      </w:pPr>
    </w:p>
    <w:p w14:paraId="7E96D15C" w14:textId="77777777" w:rsidR="00E57A4D" w:rsidRDefault="00A87255">
      <w:pPr>
        <w:pStyle w:val="NormalBPBHEB"/>
        <w:pPrChange w:id="664" w:author="Abhiram Arali" w:date="2024-11-12T14:44:00Z">
          <w:pPr>
            <w:pStyle w:val="BodyText"/>
            <w:spacing w:before="88"/>
            <w:ind w:left="220"/>
          </w:pPr>
        </w:pPrChange>
      </w:pPr>
      <w:r>
        <w:t>In</w:t>
      </w:r>
      <w:r>
        <w:rPr>
          <w:spacing w:val="-1"/>
        </w:rPr>
        <w:t xml:space="preserve"> </w:t>
      </w:r>
      <w:r>
        <w:t>this</w:t>
      </w:r>
      <w:r>
        <w:rPr>
          <w:spacing w:val="-1"/>
        </w:rPr>
        <w:t xml:space="preserve"> </w:t>
      </w:r>
      <w:r>
        <w:t>case,</w:t>
      </w:r>
      <w:r>
        <w:rPr>
          <w:spacing w:val="-1"/>
        </w:rPr>
        <w:t xml:space="preserve"> </w:t>
      </w:r>
      <w:r>
        <w:t>the</w:t>
      </w:r>
      <w:r>
        <w:rPr>
          <w:spacing w:val="-1"/>
        </w:rPr>
        <w:t xml:space="preserve"> </w:t>
      </w:r>
      <w:r>
        <w:t>double</w:t>
      </w:r>
      <w:r>
        <w:rPr>
          <w:spacing w:val="-2"/>
        </w:rPr>
        <w:t xml:space="preserve"> </w:t>
      </w:r>
      <w:r>
        <w:t>value exceeds</w:t>
      </w:r>
      <w:r>
        <w:rPr>
          <w:spacing w:val="-1"/>
        </w:rPr>
        <w:t xml:space="preserve"> </w:t>
      </w:r>
      <w:r>
        <w:t>its</w:t>
      </w:r>
      <w:r>
        <w:rPr>
          <w:spacing w:val="-1"/>
        </w:rPr>
        <w:t xml:space="preserve"> </w:t>
      </w:r>
      <w:r>
        <w:t>maximum</w:t>
      </w:r>
      <w:r>
        <w:rPr>
          <w:spacing w:val="-1"/>
        </w:rPr>
        <w:t xml:space="preserve"> </w:t>
      </w:r>
      <w:r>
        <w:t>limit</w:t>
      </w:r>
      <w:r>
        <w:rPr>
          <w:spacing w:val="-1"/>
        </w:rPr>
        <w:t xml:space="preserve"> </w:t>
      </w:r>
      <w:r>
        <w:t>and</w:t>
      </w:r>
      <w:r>
        <w:rPr>
          <w:spacing w:val="-1"/>
        </w:rPr>
        <w:t xml:space="preserve"> </w:t>
      </w:r>
      <w:r>
        <w:t>results</w:t>
      </w:r>
      <w:r>
        <w:rPr>
          <w:spacing w:val="-1"/>
        </w:rPr>
        <w:t xml:space="preserve"> </w:t>
      </w:r>
      <w:r>
        <w:t>in</w:t>
      </w:r>
      <w:r>
        <w:rPr>
          <w:spacing w:val="-1"/>
        </w:rPr>
        <w:t xml:space="preserve"> </w:t>
      </w:r>
      <w:r>
        <w:t xml:space="preserve">infinity </w:t>
      </w:r>
      <w:r>
        <w:rPr>
          <w:spacing w:val="-2"/>
        </w:rPr>
        <w:t>(inf).</w:t>
      </w:r>
    </w:p>
    <w:p w14:paraId="7AEAA9F5" w14:textId="77777777" w:rsidR="00E57A4D" w:rsidRDefault="00E57A4D">
      <w:pPr>
        <w:pStyle w:val="NormalBPBHEB"/>
        <w:pPrChange w:id="665" w:author="Abhiram Arali" w:date="2024-11-12T14:44:00Z">
          <w:pPr>
            <w:pStyle w:val="BodyText"/>
            <w:spacing w:before="21"/>
          </w:pPr>
        </w:pPrChange>
      </w:pPr>
    </w:p>
    <w:p w14:paraId="17871FA8" w14:textId="77777777" w:rsidR="00E57A4D" w:rsidRDefault="00A87255">
      <w:pPr>
        <w:pStyle w:val="Heading2BPBHEB"/>
        <w:pPrChange w:id="666" w:author="Abhiram Arali" w:date="2024-11-12T14:40:00Z">
          <w:pPr>
            <w:pStyle w:val="Heading1"/>
          </w:pPr>
        </w:pPrChange>
      </w:pPr>
      <w:r>
        <w:t>Char</w:t>
      </w:r>
    </w:p>
    <w:p w14:paraId="35D6290D" w14:textId="5851306B" w:rsidR="00E57A4D" w:rsidDel="00FC5D7B" w:rsidRDefault="00E57A4D">
      <w:pPr>
        <w:pStyle w:val="BodyText"/>
        <w:spacing w:before="22"/>
        <w:rPr>
          <w:del w:id="667" w:author="Abhiram Arali" w:date="2024-11-12T14:44:00Z"/>
          <w:b/>
        </w:rPr>
      </w:pPr>
    </w:p>
    <w:p w14:paraId="73F1BA53" w14:textId="5C0AEE70" w:rsidR="00E57A4D" w:rsidRDefault="00A87255" w:rsidP="00FC5D7B">
      <w:pPr>
        <w:pStyle w:val="NormalBPBHEB"/>
        <w:rPr>
          <w:ins w:id="668" w:author="Abhiram Arali" w:date="2024-11-12T14:44:00Z"/>
        </w:rPr>
      </w:pPr>
      <w:r>
        <w:t>In C, the char data type is used to store single characters and is one of the basic data types in the</w:t>
      </w:r>
      <w:r>
        <w:rPr>
          <w:spacing w:val="-14"/>
        </w:rPr>
        <w:t xml:space="preserve"> </w:t>
      </w:r>
      <w:r>
        <w:t>language.</w:t>
      </w:r>
      <w:r>
        <w:rPr>
          <w:spacing w:val="-11"/>
        </w:rPr>
        <w:t xml:space="preserve"> </w:t>
      </w:r>
      <w:r>
        <w:t>It</w:t>
      </w:r>
      <w:r>
        <w:rPr>
          <w:spacing w:val="-13"/>
        </w:rPr>
        <w:t xml:space="preserve"> </w:t>
      </w:r>
      <w:r>
        <w:t>typically</w:t>
      </w:r>
      <w:r>
        <w:rPr>
          <w:spacing w:val="-11"/>
        </w:rPr>
        <w:t xml:space="preserve"> </w:t>
      </w:r>
      <w:r>
        <w:t>occupies</w:t>
      </w:r>
      <w:r>
        <w:rPr>
          <w:spacing w:val="-13"/>
        </w:rPr>
        <w:t xml:space="preserve"> </w:t>
      </w:r>
      <w:r>
        <w:t>1</w:t>
      </w:r>
      <w:r>
        <w:rPr>
          <w:spacing w:val="-13"/>
        </w:rPr>
        <w:t xml:space="preserve"> </w:t>
      </w:r>
      <w:r>
        <w:t>byte</w:t>
      </w:r>
      <w:r>
        <w:rPr>
          <w:spacing w:val="-14"/>
        </w:rPr>
        <w:t xml:space="preserve"> </w:t>
      </w:r>
      <w:r>
        <w:t>of</w:t>
      </w:r>
      <w:r>
        <w:rPr>
          <w:spacing w:val="-14"/>
        </w:rPr>
        <w:t xml:space="preserve"> </w:t>
      </w:r>
      <w:r>
        <w:t>memory</w:t>
      </w:r>
      <w:r>
        <w:rPr>
          <w:spacing w:val="-13"/>
        </w:rPr>
        <w:t xml:space="preserve"> </w:t>
      </w:r>
      <w:r>
        <w:t>(8</w:t>
      </w:r>
      <w:r>
        <w:rPr>
          <w:spacing w:val="-14"/>
        </w:rPr>
        <w:t xml:space="preserve"> </w:t>
      </w:r>
      <w:r>
        <w:t>bits)</w:t>
      </w:r>
      <w:del w:id="669" w:author="Abhiram Arali" w:date="2024-11-12T14:44:00Z">
        <w:r w:rsidDel="00510EC9">
          <w:delText>,</w:delText>
        </w:r>
      </w:del>
      <w:r>
        <w:rPr>
          <w:spacing w:val="-14"/>
        </w:rPr>
        <w:t xml:space="preserve"> </w:t>
      </w:r>
      <w:r>
        <w:t>and</w:t>
      </w:r>
      <w:r>
        <w:rPr>
          <w:spacing w:val="-13"/>
        </w:rPr>
        <w:t xml:space="preserve"> </w:t>
      </w:r>
      <w:r>
        <w:t>can</w:t>
      </w:r>
      <w:r>
        <w:rPr>
          <w:spacing w:val="-13"/>
        </w:rPr>
        <w:t xml:space="preserve"> </w:t>
      </w:r>
      <w:r>
        <w:t>hold</w:t>
      </w:r>
      <w:r>
        <w:rPr>
          <w:spacing w:val="-13"/>
        </w:rPr>
        <w:t xml:space="preserve"> </w:t>
      </w:r>
      <w:r>
        <w:t>values</w:t>
      </w:r>
      <w:r>
        <w:rPr>
          <w:spacing w:val="-13"/>
        </w:rPr>
        <w:t xml:space="preserve"> </w:t>
      </w:r>
      <w:r>
        <w:t>that</w:t>
      </w:r>
      <w:r>
        <w:rPr>
          <w:spacing w:val="-9"/>
        </w:rPr>
        <w:t xml:space="preserve"> </w:t>
      </w:r>
      <w:r>
        <w:t>represent characters from the ASCII character set or any other encoding scheme like UTF-8. Each char variable can store a single character, such as a letter, digit, or symbol, or an integer value that corresponds to the character’s ASCII code.</w:t>
      </w:r>
    </w:p>
    <w:p w14:paraId="3D367E15" w14:textId="77777777" w:rsidR="0090188D" w:rsidRDefault="0090188D">
      <w:pPr>
        <w:pStyle w:val="NormalBPBHEB"/>
        <w:pPrChange w:id="670" w:author="Abhiram Arali" w:date="2024-11-12T14:44:00Z">
          <w:pPr>
            <w:pStyle w:val="BodyText"/>
            <w:spacing w:line="360" w:lineRule="auto"/>
            <w:ind w:left="220" w:right="216"/>
            <w:jc w:val="both"/>
          </w:pPr>
        </w:pPrChange>
      </w:pPr>
    </w:p>
    <w:p w14:paraId="1B8603DB" w14:textId="586D0867" w:rsidR="00E57A4D" w:rsidRDefault="00A87255">
      <w:pPr>
        <w:pStyle w:val="Heading3BPBHEB"/>
        <w:pPrChange w:id="671" w:author="Abhiram Arali" w:date="2024-11-12T14:44:00Z">
          <w:pPr>
            <w:spacing w:before="163"/>
            <w:ind w:left="220"/>
            <w:jc w:val="both"/>
          </w:pPr>
        </w:pPrChange>
      </w:pPr>
      <w:r>
        <w:t>Memory</w:t>
      </w:r>
      <w:r>
        <w:rPr>
          <w:spacing w:val="-4"/>
        </w:rPr>
        <w:t xml:space="preserve"> </w:t>
      </w:r>
      <w:r w:rsidR="0090188D">
        <w:t>representation</w:t>
      </w:r>
      <w:del w:id="672" w:author="Abhiram Arali" w:date="2024-11-12T14:44:00Z">
        <w:r w:rsidDel="0090188D">
          <w:delText>:</w:delText>
        </w:r>
      </w:del>
    </w:p>
    <w:p w14:paraId="7F4EAC37" w14:textId="752BD09D" w:rsidR="00E57A4D" w:rsidDel="000C6A44" w:rsidRDefault="00E57A4D">
      <w:pPr>
        <w:pStyle w:val="BodyText"/>
        <w:spacing w:before="21"/>
        <w:rPr>
          <w:del w:id="673" w:author="Abhiram Arali" w:date="2024-11-12T14:44:00Z"/>
          <w:i/>
        </w:rPr>
      </w:pPr>
    </w:p>
    <w:p w14:paraId="0831BB03" w14:textId="77777777" w:rsidR="00E57A4D" w:rsidRDefault="00A87255">
      <w:pPr>
        <w:pStyle w:val="NormalBPBHEB"/>
        <w:pPrChange w:id="674" w:author="Abhiram Arali" w:date="2024-11-12T14:44:00Z">
          <w:pPr>
            <w:pStyle w:val="BodyText"/>
            <w:spacing w:line="360" w:lineRule="auto"/>
            <w:ind w:left="220" w:right="218"/>
            <w:jc w:val="both"/>
          </w:pPr>
        </w:pPrChange>
      </w:pPr>
      <w:r>
        <w:t>The</w:t>
      </w:r>
      <w:r>
        <w:rPr>
          <w:spacing w:val="-5"/>
        </w:rPr>
        <w:t xml:space="preserve"> </w:t>
      </w:r>
      <w:r>
        <w:t>char</w:t>
      </w:r>
      <w:r>
        <w:rPr>
          <w:spacing w:val="-5"/>
        </w:rPr>
        <w:t xml:space="preserve"> </w:t>
      </w:r>
      <w:r>
        <w:t>type</w:t>
      </w:r>
      <w:r>
        <w:rPr>
          <w:spacing w:val="-2"/>
        </w:rPr>
        <w:t xml:space="preserve"> </w:t>
      </w:r>
      <w:r>
        <w:t>in</w:t>
      </w:r>
      <w:r>
        <w:rPr>
          <w:spacing w:val="-3"/>
        </w:rPr>
        <w:t xml:space="preserve"> </w:t>
      </w:r>
      <w:r>
        <w:t>C</w:t>
      </w:r>
      <w:r>
        <w:rPr>
          <w:spacing w:val="-3"/>
        </w:rPr>
        <w:t xml:space="preserve"> </w:t>
      </w:r>
      <w:r>
        <w:t>can</w:t>
      </w:r>
      <w:r>
        <w:rPr>
          <w:spacing w:val="-4"/>
        </w:rPr>
        <w:t xml:space="preserve"> </w:t>
      </w:r>
      <w:r>
        <w:t>store</w:t>
      </w:r>
      <w:r>
        <w:rPr>
          <w:spacing w:val="-6"/>
        </w:rPr>
        <w:t xml:space="preserve"> </w:t>
      </w:r>
      <w:r>
        <w:t>values</w:t>
      </w:r>
      <w:r>
        <w:rPr>
          <w:spacing w:val="-4"/>
        </w:rPr>
        <w:t xml:space="preserve"> </w:t>
      </w:r>
      <w:r>
        <w:t>from -128</w:t>
      </w:r>
      <w:r>
        <w:rPr>
          <w:spacing w:val="-4"/>
        </w:rPr>
        <w:t xml:space="preserve"> </w:t>
      </w:r>
      <w:r>
        <w:t>to</w:t>
      </w:r>
      <w:r>
        <w:rPr>
          <w:spacing w:val="-3"/>
        </w:rPr>
        <w:t xml:space="preserve"> </w:t>
      </w:r>
      <w:r>
        <w:t>127</w:t>
      </w:r>
      <w:r>
        <w:rPr>
          <w:spacing w:val="-4"/>
        </w:rPr>
        <w:t xml:space="preserve"> </w:t>
      </w:r>
      <w:r>
        <w:t>(signed</w:t>
      </w:r>
      <w:r>
        <w:rPr>
          <w:spacing w:val="-4"/>
        </w:rPr>
        <w:t xml:space="preserve"> </w:t>
      </w:r>
      <w:r>
        <w:t>char)</w:t>
      </w:r>
      <w:r>
        <w:rPr>
          <w:spacing w:val="-3"/>
        </w:rPr>
        <w:t xml:space="preserve"> </w:t>
      </w:r>
      <w:r>
        <w:t>or</w:t>
      </w:r>
      <w:r>
        <w:rPr>
          <w:spacing w:val="-5"/>
        </w:rPr>
        <w:t xml:space="preserve"> </w:t>
      </w:r>
      <w:r>
        <w:t>0</w:t>
      </w:r>
      <w:r>
        <w:rPr>
          <w:spacing w:val="-2"/>
        </w:rPr>
        <w:t xml:space="preserve"> </w:t>
      </w:r>
      <w:r>
        <w:t>to</w:t>
      </w:r>
      <w:r>
        <w:rPr>
          <w:spacing w:val="-3"/>
        </w:rPr>
        <w:t xml:space="preserve"> </w:t>
      </w:r>
      <w:r>
        <w:t>255</w:t>
      </w:r>
      <w:r>
        <w:rPr>
          <w:spacing w:val="-4"/>
        </w:rPr>
        <w:t xml:space="preserve"> </w:t>
      </w:r>
      <w:r>
        <w:t>(unsigned</w:t>
      </w:r>
      <w:r>
        <w:rPr>
          <w:spacing w:val="-4"/>
        </w:rPr>
        <w:t xml:space="preserve"> </w:t>
      </w:r>
      <w:r>
        <w:t>char) in</w:t>
      </w:r>
      <w:r>
        <w:rPr>
          <w:spacing w:val="-4"/>
        </w:rPr>
        <w:t xml:space="preserve"> </w:t>
      </w:r>
      <w:r>
        <w:t>systems</w:t>
      </w:r>
      <w:r>
        <w:rPr>
          <w:spacing w:val="-4"/>
        </w:rPr>
        <w:t xml:space="preserve"> </w:t>
      </w:r>
      <w:r>
        <w:t>where</w:t>
      </w:r>
      <w:r>
        <w:rPr>
          <w:spacing w:val="-7"/>
        </w:rPr>
        <w:t xml:space="preserve"> </w:t>
      </w:r>
      <w:r>
        <w:t>1</w:t>
      </w:r>
      <w:r>
        <w:rPr>
          <w:spacing w:val="-5"/>
        </w:rPr>
        <w:t xml:space="preserve"> </w:t>
      </w:r>
      <w:r>
        <w:t>byte</w:t>
      </w:r>
      <w:r>
        <w:rPr>
          <w:spacing w:val="-8"/>
        </w:rPr>
        <w:t xml:space="preserve"> </w:t>
      </w:r>
      <w:r>
        <w:t>equals</w:t>
      </w:r>
      <w:r>
        <w:rPr>
          <w:spacing w:val="-4"/>
        </w:rPr>
        <w:t xml:space="preserve"> </w:t>
      </w:r>
      <w:r>
        <w:t>8</w:t>
      </w:r>
      <w:r>
        <w:rPr>
          <w:spacing w:val="-5"/>
        </w:rPr>
        <w:t xml:space="preserve"> </w:t>
      </w:r>
      <w:r>
        <w:t>bits.</w:t>
      </w:r>
      <w:r>
        <w:rPr>
          <w:spacing w:val="-3"/>
        </w:rPr>
        <w:t xml:space="preserve"> </w:t>
      </w:r>
      <w:r>
        <w:t>The</w:t>
      </w:r>
      <w:r>
        <w:rPr>
          <w:spacing w:val="-6"/>
        </w:rPr>
        <w:t xml:space="preserve"> </w:t>
      </w:r>
      <w:r>
        <w:t>signed</w:t>
      </w:r>
      <w:r>
        <w:rPr>
          <w:spacing w:val="-8"/>
        </w:rPr>
        <w:t xml:space="preserve"> </w:t>
      </w:r>
      <w:r>
        <w:t>char</w:t>
      </w:r>
      <w:r>
        <w:rPr>
          <w:spacing w:val="-6"/>
        </w:rPr>
        <w:t xml:space="preserve"> </w:t>
      </w:r>
      <w:r>
        <w:t>allows</w:t>
      </w:r>
      <w:r>
        <w:rPr>
          <w:spacing w:val="-5"/>
        </w:rPr>
        <w:t xml:space="preserve"> </w:t>
      </w:r>
      <w:r>
        <w:t>for</w:t>
      </w:r>
      <w:r>
        <w:rPr>
          <w:spacing w:val="-6"/>
        </w:rPr>
        <w:t xml:space="preserve"> </w:t>
      </w:r>
      <w:r>
        <w:t>negative</w:t>
      </w:r>
      <w:r>
        <w:rPr>
          <w:spacing w:val="-6"/>
        </w:rPr>
        <w:t xml:space="preserve"> </w:t>
      </w:r>
      <w:r>
        <w:t>and</w:t>
      </w:r>
      <w:r>
        <w:rPr>
          <w:spacing w:val="-5"/>
        </w:rPr>
        <w:t xml:space="preserve"> </w:t>
      </w:r>
      <w:r>
        <w:t>positive</w:t>
      </w:r>
      <w:r>
        <w:rPr>
          <w:spacing w:val="-6"/>
        </w:rPr>
        <w:t xml:space="preserve"> </w:t>
      </w:r>
      <w:r>
        <w:t>values, while the unsigned char only allows positive values, extending the range for characters.</w:t>
      </w:r>
    </w:p>
    <w:p w14:paraId="76E00D52" w14:textId="5636283B" w:rsidR="00E57A4D" w:rsidDel="00FA1D20" w:rsidRDefault="00A87255">
      <w:pPr>
        <w:pStyle w:val="NormalBPBHEB"/>
        <w:rPr>
          <w:del w:id="675" w:author="Abhiram Arali" w:date="2024-11-12T14:44:00Z"/>
        </w:rPr>
        <w:pPrChange w:id="676" w:author="Abhiram Arali" w:date="2024-11-12T14:44:00Z">
          <w:pPr>
            <w:spacing w:before="160"/>
            <w:ind w:left="220"/>
            <w:jc w:val="both"/>
          </w:pPr>
        </w:pPrChange>
      </w:pPr>
      <w:r>
        <w:t>Declaring</w:t>
      </w:r>
      <w:r>
        <w:rPr>
          <w:spacing w:val="-3"/>
        </w:rPr>
        <w:t xml:space="preserve"> </w:t>
      </w:r>
      <w:r>
        <w:t>and</w:t>
      </w:r>
      <w:r>
        <w:rPr>
          <w:spacing w:val="-1"/>
        </w:rPr>
        <w:t xml:space="preserve"> </w:t>
      </w:r>
      <w:r>
        <w:t>Using</w:t>
      </w:r>
      <w:r>
        <w:rPr>
          <w:spacing w:val="-1"/>
        </w:rPr>
        <w:t xml:space="preserve"> </w:t>
      </w:r>
      <w:r>
        <w:rPr>
          <w:spacing w:val="-2"/>
        </w:rPr>
        <w:t>char:</w:t>
      </w:r>
    </w:p>
    <w:p w14:paraId="0C6BFB94" w14:textId="7B135643" w:rsidR="00E57A4D" w:rsidDel="00FA1D20" w:rsidRDefault="00E57A4D">
      <w:pPr>
        <w:pStyle w:val="BodyText"/>
        <w:spacing w:before="22"/>
        <w:rPr>
          <w:del w:id="677" w:author="Abhiram Arali" w:date="2024-11-12T14:44:00Z"/>
          <w:i/>
        </w:rPr>
      </w:pPr>
    </w:p>
    <w:p w14:paraId="259F08C0" w14:textId="7D891C86" w:rsidR="00E57A4D" w:rsidRDefault="00FA1D20">
      <w:pPr>
        <w:pStyle w:val="NormalBPBHEB"/>
        <w:pPrChange w:id="678" w:author="Abhiram Arali" w:date="2024-11-12T14:44:00Z">
          <w:pPr>
            <w:pStyle w:val="BodyText"/>
            <w:spacing w:line="360" w:lineRule="auto"/>
            <w:ind w:left="220"/>
          </w:pPr>
        </w:pPrChange>
      </w:pPr>
      <w:ins w:id="679" w:author="Abhiram Arali" w:date="2024-11-12T14:44:00Z">
        <w:r>
          <w:t xml:space="preserve"> </w:t>
        </w:r>
      </w:ins>
      <w:r w:rsidR="00A87255">
        <w:t>The</w:t>
      </w:r>
      <w:r w:rsidR="00A87255">
        <w:rPr>
          <w:spacing w:val="-8"/>
        </w:rPr>
        <w:t xml:space="preserve"> </w:t>
      </w:r>
      <w:r w:rsidR="00A87255">
        <w:t>char</w:t>
      </w:r>
      <w:r w:rsidR="00A87255">
        <w:rPr>
          <w:spacing w:val="-8"/>
        </w:rPr>
        <w:t xml:space="preserve"> </w:t>
      </w:r>
      <w:r w:rsidR="00A87255">
        <w:t>type</w:t>
      </w:r>
      <w:r w:rsidR="00A87255">
        <w:rPr>
          <w:spacing w:val="-6"/>
        </w:rPr>
        <w:t xml:space="preserve"> </w:t>
      </w:r>
      <w:r w:rsidR="00A87255">
        <w:t>is</w:t>
      </w:r>
      <w:r w:rsidR="00A87255">
        <w:rPr>
          <w:spacing w:val="-7"/>
        </w:rPr>
        <w:t xml:space="preserve"> </w:t>
      </w:r>
      <w:r w:rsidR="00A87255">
        <w:t>commonly</w:t>
      </w:r>
      <w:r w:rsidR="00A87255">
        <w:rPr>
          <w:spacing w:val="-7"/>
        </w:rPr>
        <w:t xml:space="preserve"> </w:t>
      </w:r>
      <w:r w:rsidR="00A87255">
        <w:t>used</w:t>
      </w:r>
      <w:r w:rsidR="00A87255">
        <w:rPr>
          <w:spacing w:val="-7"/>
        </w:rPr>
        <w:t xml:space="preserve"> </w:t>
      </w:r>
      <w:r w:rsidR="00A87255">
        <w:t>to</w:t>
      </w:r>
      <w:r w:rsidR="00A87255">
        <w:rPr>
          <w:spacing w:val="-7"/>
        </w:rPr>
        <w:t xml:space="preserve"> </w:t>
      </w:r>
      <w:r w:rsidR="00A87255">
        <w:t>store</w:t>
      </w:r>
      <w:r w:rsidR="00A87255">
        <w:rPr>
          <w:spacing w:val="-8"/>
        </w:rPr>
        <w:t xml:space="preserve"> </w:t>
      </w:r>
      <w:r w:rsidR="00A87255">
        <w:t>individual</w:t>
      </w:r>
      <w:r w:rsidR="00A87255">
        <w:rPr>
          <w:spacing w:val="-7"/>
        </w:rPr>
        <w:t xml:space="preserve"> </w:t>
      </w:r>
      <w:r w:rsidR="00A87255">
        <w:t>characters</w:t>
      </w:r>
      <w:r w:rsidR="00A87255">
        <w:rPr>
          <w:spacing w:val="-6"/>
        </w:rPr>
        <w:t xml:space="preserve"> </w:t>
      </w:r>
      <w:r w:rsidR="00A87255">
        <w:t>or</w:t>
      </w:r>
      <w:r w:rsidR="00A87255">
        <w:rPr>
          <w:spacing w:val="-6"/>
        </w:rPr>
        <w:t xml:space="preserve"> </w:t>
      </w:r>
      <w:r w:rsidR="00A87255">
        <w:t>arrays</w:t>
      </w:r>
      <w:r w:rsidR="00A87255">
        <w:rPr>
          <w:spacing w:val="-7"/>
        </w:rPr>
        <w:t xml:space="preserve"> </w:t>
      </w:r>
      <w:r w:rsidR="00A87255">
        <w:t>of</w:t>
      </w:r>
      <w:r w:rsidR="00A87255">
        <w:rPr>
          <w:spacing w:val="-6"/>
        </w:rPr>
        <w:t xml:space="preserve"> </w:t>
      </w:r>
      <w:r w:rsidR="00A87255">
        <w:t>characters</w:t>
      </w:r>
      <w:r w:rsidR="00A87255">
        <w:rPr>
          <w:spacing w:val="-8"/>
        </w:rPr>
        <w:t xml:space="preserve"> </w:t>
      </w:r>
      <w:r w:rsidR="00A87255">
        <w:t>(strings). The character value is enclosed in single quotes (').</w:t>
      </w:r>
    </w:p>
    <w:p w14:paraId="611F7920" w14:textId="7A43CE6C" w:rsidR="00E57A4D" w:rsidRDefault="001A509D">
      <w:pPr>
        <w:pStyle w:val="NormalBPBHEB"/>
        <w:pPrChange w:id="680" w:author="Abhiram Arali" w:date="2024-11-12T14:44:00Z">
          <w:pPr>
            <w:spacing w:before="161"/>
            <w:ind w:left="220"/>
          </w:pPr>
        </w:pPrChange>
      </w:pPr>
      <w:ins w:id="681" w:author="Abhiram Arali" w:date="2024-11-12T14:44:00Z">
        <w:r>
          <w:t xml:space="preserve">An </w:t>
        </w:r>
      </w:ins>
      <w:r>
        <w:t>example</w:t>
      </w:r>
      <w:ins w:id="682" w:author="Abhiram Arali" w:date="2024-11-12T14:44:00Z">
        <w:r>
          <w:t xml:space="preserve"> is as follows</w:t>
        </w:r>
      </w:ins>
      <w:r>
        <w:t>:</w:t>
      </w:r>
    </w:p>
    <w:p w14:paraId="32715D2D" w14:textId="77777777" w:rsidR="00D35393" w:rsidRDefault="00D35393">
      <w:pPr>
        <w:pStyle w:val="CodeBlockBPBHEB"/>
        <w:pPrChange w:id="683" w:author="Abhiram Arali" w:date="2024-11-13T10:14:00Z">
          <w:pPr>
            <w:pStyle w:val="BodyText"/>
            <w:spacing w:before="18" w:line="496" w:lineRule="auto"/>
            <w:ind w:left="107" w:right="7328"/>
          </w:pPr>
        </w:pPrChange>
      </w:pPr>
      <w:moveToRangeStart w:id="684" w:author="Abhiram Arali" w:date="2024-11-12T14:44:00Z" w:name="move182315106"/>
      <w:moveTo w:id="685" w:author="Abhiram Arali" w:date="2024-11-12T14:44:00Z">
        <w:r>
          <w:t>#include</w:t>
        </w:r>
        <w:r>
          <w:rPr>
            <w:spacing w:val="-15"/>
          </w:rPr>
          <w:t xml:space="preserve"> </w:t>
        </w:r>
        <w:r>
          <w:t>&lt;stdio.h&gt; int main() {</w:t>
        </w:r>
      </w:moveTo>
    </w:p>
    <w:p w14:paraId="4210689B" w14:textId="77777777" w:rsidR="00D35393" w:rsidRDefault="00D35393">
      <w:pPr>
        <w:pStyle w:val="CodeBlockBPBHEB"/>
        <w:pPrChange w:id="686" w:author="Abhiram Arali" w:date="2024-11-13T10:14:00Z">
          <w:pPr>
            <w:pStyle w:val="BodyText"/>
            <w:spacing w:before="5"/>
            <w:ind w:left="347"/>
          </w:pPr>
        </w:pPrChange>
      </w:pPr>
      <w:moveTo w:id="687" w:author="Abhiram Arali" w:date="2024-11-12T14:44:00Z">
        <w:r>
          <w:t>char</w:t>
        </w:r>
        <w:r>
          <w:rPr>
            <w:spacing w:val="-1"/>
          </w:rPr>
          <w:t xml:space="preserve"> </w:t>
        </w:r>
        <w:r>
          <w:t>letter =</w:t>
        </w:r>
        <w:r>
          <w:rPr>
            <w:spacing w:val="-3"/>
          </w:rPr>
          <w:t xml:space="preserve"> </w:t>
        </w:r>
        <w:r>
          <w:t>'A';</w:t>
        </w:r>
        <w:r>
          <w:rPr>
            <w:spacing w:val="59"/>
          </w:rPr>
          <w:t xml:space="preserve"> </w:t>
        </w:r>
        <w:r>
          <w:t>// Storing</w:t>
        </w:r>
        <w:r>
          <w:rPr>
            <w:spacing w:val="-1"/>
          </w:rPr>
          <w:t xml:space="preserve"> </w:t>
        </w:r>
        <w:r>
          <w:t>a</w:t>
        </w:r>
        <w:r>
          <w:rPr>
            <w:spacing w:val="-1"/>
          </w:rPr>
          <w:t xml:space="preserve"> </w:t>
        </w:r>
        <w:r>
          <w:t>single</w:t>
        </w:r>
        <w:r>
          <w:rPr>
            <w:spacing w:val="-2"/>
          </w:rPr>
          <w:t xml:space="preserve"> </w:t>
        </w:r>
        <w:r>
          <w:t xml:space="preserve">character </w:t>
        </w:r>
        <w:r>
          <w:rPr>
            <w:spacing w:val="-5"/>
          </w:rPr>
          <w:t>'A'</w:t>
        </w:r>
      </w:moveTo>
    </w:p>
    <w:p w14:paraId="0A89D34F" w14:textId="77777777" w:rsidR="00D35393" w:rsidRDefault="00D35393">
      <w:pPr>
        <w:pStyle w:val="CodeBlockBPBHEB"/>
        <w:pPrChange w:id="688" w:author="Abhiram Arali" w:date="2024-11-13T10:14:00Z">
          <w:pPr>
            <w:pStyle w:val="BodyText"/>
            <w:spacing w:before="21"/>
          </w:pPr>
        </w:pPrChange>
      </w:pPr>
    </w:p>
    <w:p w14:paraId="647C3EBC" w14:textId="77777777" w:rsidR="00D35393" w:rsidRDefault="00D35393">
      <w:pPr>
        <w:pStyle w:val="CodeBlockBPBHEB"/>
        <w:pPrChange w:id="689" w:author="Abhiram Arali" w:date="2024-11-13T10:14:00Z">
          <w:pPr>
            <w:pStyle w:val="BodyText"/>
            <w:ind w:left="347"/>
          </w:pPr>
        </w:pPrChange>
      </w:pPr>
      <w:moveTo w:id="690" w:author="Abhiram Arali" w:date="2024-11-12T14:44:00Z">
        <w:r>
          <w:t>char</w:t>
        </w:r>
        <w:r>
          <w:rPr>
            <w:spacing w:val="-1"/>
          </w:rPr>
          <w:t xml:space="preserve"> </w:t>
        </w:r>
        <w:r>
          <w:t>digit =</w:t>
        </w:r>
        <w:r>
          <w:rPr>
            <w:spacing w:val="-1"/>
          </w:rPr>
          <w:t xml:space="preserve"> </w:t>
        </w:r>
        <w:r>
          <w:t>'5';</w:t>
        </w:r>
        <w:r>
          <w:rPr>
            <w:spacing w:val="29"/>
          </w:rPr>
          <w:t xml:space="preserve">  </w:t>
        </w:r>
        <w:r>
          <w:t>//</w:t>
        </w:r>
        <w:r>
          <w:rPr>
            <w:spacing w:val="1"/>
          </w:rPr>
          <w:t xml:space="preserve"> </w:t>
        </w:r>
        <w:r>
          <w:t>Storing a</w:t>
        </w:r>
        <w:r>
          <w:rPr>
            <w:spacing w:val="-1"/>
          </w:rPr>
          <w:t xml:space="preserve"> </w:t>
        </w:r>
        <w:r>
          <w:t>single</w:t>
        </w:r>
        <w:r>
          <w:rPr>
            <w:spacing w:val="-2"/>
          </w:rPr>
          <w:t xml:space="preserve"> </w:t>
        </w:r>
        <w:r>
          <w:t>digit as a</w:t>
        </w:r>
        <w:r>
          <w:rPr>
            <w:spacing w:val="-2"/>
          </w:rPr>
          <w:t xml:space="preserve"> </w:t>
        </w:r>
        <w:r>
          <w:t xml:space="preserve">character </w:t>
        </w:r>
        <w:r>
          <w:rPr>
            <w:spacing w:val="-5"/>
          </w:rPr>
          <w:t>'5'</w:t>
        </w:r>
      </w:moveTo>
    </w:p>
    <w:p w14:paraId="0D7FA59D" w14:textId="77777777" w:rsidR="00D35393" w:rsidRDefault="00D35393">
      <w:pPr>
        <w:pStyle w:val="CodeBlockBPBHEB"/>
        <w:pPrChange w:id="691" w:author="Abhiram Arali" w:date="2024-11-13T10:14:00Z">
          <w:pPr>
            <w:pStyle w:val="BodyText"/>
          </w:pPr>
        </w:pPrChange>
      </w:pPr>
    </w:p>
    <w:p w14:paraId="7501406A" w14:textId="77777777" w:rsidR="00D35393" w:rsidRDefault="00D35393">
      <w:pPr>
        <w:pStyle w:val="CodeBlockBPBHEB"/>
        <w:pPrChange w:id="692" w:author="Abhiram Arali" w:date="2024-11-13T10:14:00Z">
          <w:pPr>
            <w:pStyle w:val="BodyText"/>
          </w:pPr>
        </w:pPrChange>
      </w:pPr>
    </w:p>
    <w:p w14:paraId="4C110E2E" w14:textId="77777777" w:rsidR="00D35393" w:rsidRDefault="00D35393">
      <w:pPr>
        <w:pStyle w:val="CodeBlockBPBHEB"/>
        <w:pPrChange w:id="693" w:author="Abhiram Arali" w:date="2024-11-13T10:14:00Z">
          <w:pPr>
            <w:pStyle w:val="BodyText"/>
            <w:spacing w:before="43"/>
          </w:pPr>
        </w:pPrChange>
      </w:pPr>
    </w:p>
    <w:p w14:paraId="4559D54D" w14:textId="77777777" w:rsidR="00D35393" w:rsidRDefault="00D35393">
      <w:pPr>
        <w:pStyle w:val="CodeBlockBPBHEB"/>
        <w:pPrChange w:id="694" w:author="Abhiram Arali" w:date="2024-11-13T10:14:00Z">
          <w:pPr>
            <w:pStyle w:val="BodyText"/>
            <w:spacing w:before="1" w:line="499" w:lineRule="auto"/>
            <w:ind w:left="347" w:right="966"/>
          </w:pPr>
        </w:pPrChange>
      </w:pPr>
      <w:moveTo w:id="695" w:author="Abhiram Arali" w:date="2024-11-12T14:44:00Z">
        <w:r>
          <w:t>printf("Character</w:t>
        </w:r>
        <w:r>
          <w:rPr>
            <w:spacing w:val="-4"/>
          </w:rPr>
          <w:t xml:space="preserve"> </w:t>
        </w:r>
        <w:r>
          <w:t>letter:</w:t>
        </w:r>
        <w:r>
          <w:rPr>
            <w:spacing w:val="-4"/>
          </w:rPr>
          <w:t xml:space="preserve"> </w:t>
        </w:r>
        <w:r>
          <w:t>%c\n",</w:t>
        </w:r>
        <w:r>
          <w:rPr>
            <w:spacing w:val="-4"/>
          </w:rPr>
          <w:t xml:space="preserve"> </w:t>
        </w:r>
        <w:r>
          <w:t>letter);</w:t>
        </w:r>
        <w:r>
          <w:rPr>
            <w:spacing w:val="40"/>
          </w:rPr>
          <w:t xml:space="preserve"> </w:t>
        </w:r>
        <w:r>
          <w:t>//</w:t>
        </w:r>
        <w:r>
          <w:rPr>
            <w:spacing w:val="-4"/>
          </w:rPr>
          <w:t xml:space="preserve"> </w:t>
        </w:r>
        <w:r>
          <w:t>%c</w:t>
        </w:r>
        <w:r>
          <w:rPr>
            <w:spacing w:val="-6"/>
          </w:rPr>
          <w:t xml:space="preserve"> </w:t>
        </w:r>
        <w:r>
          <w:t>is</w:t>
        </w:r>
        <w:r>
          <w:rPr>
            <w:spacing w:val="-2"/>
          </w:rPr>
          <w:t xml:space="preserve"> </w:t>
        </w:r>
        <w:r>
          <w:t>used</w:t>
        </w:r>
        <w:r>
          <w:rPr>
            <w:spacing w:val="-4"/>
          </w:rPr>
          <w:t xml:space="preserve"> </w:t>
        </w:r>
        <w:r>
          <w:t>to</w:t>
        </w:r>
        <w:r>
          <w:rPr>
            <w:spacing w:val="-4"/>
          </w:rPr>
          <w:t xml:space="preserve"> </w:t>
        </w:r>
        <w:r>
          <w:t>print</w:t>
        </w:r>
        <w:r>
          <w:rPr>
            <w:spacing w:val="-4"/>
          </w:rPr>
          <w:t xml:space="preserve"> </w:t>
        </w:r>
        <w:r>
          <w:t>a</w:t>
        </w:r>
        <w:r>
          <w:rPr>
            <w:spacing w:val="-5"/>
          </w:rPr>
          <w:t xml:space="preserve"> </w:t>
        </w:r>
        <w:r>
          <w:t>char printf("Character digit: %c\n", digit);</w:t>
        </w:r>
      </w:moveTo>
    </w:p>
    <w:p w14:paraId="2258B59A" w14:textId="77777777" w:rsidR="00D35393" w:rsidRDefault="00D35393">
      <w:pPr>
        <w:pStyle w:val="CodeBlockBPBHEB"/>
        <w:pPrChange w:id="696" w:author="Abhiram Arali" w:date="2024-11-13T10:14:00Z">
          <w:pPr>
            <w:pStyle w:val="BodyText"/>
            <w:spacing w:line="276" w:lineRule="exact"/>
            <w:ind w:left="347"/>
          </w:pPr>
        </w:pPrChange>
      </w:pPr>
      <w:moveTo w:id="697" w:author="Abhiram Arali" w:date="2024-11-12T14:44:00Z">
        <w:r>
          <w:t>return</w:t>
        </w:r>
        <w:r>
          <w:rPr>
            <w:spacing w:val="-2"/>
          </w:rPr>
          <w:t xml:space="preserve"> </w:t>
        </w:r>
        <w:r>
          <w:rPr>
            <w:spacing w:val="-5"/>
          </w:rPr>
          <w:t>0;</w:t>
        </w:r>
      </w:moveTo>
    </w:p>
    <w:p w14:paraId="403BAB7D" w14:textId="77777777" w:rsidR="00D35393" w:rsidRDefault="00D35393">
      <w:pPr>
        <w:pStyle w:val="CodeBlockBPBHEB"/>
        <w:pPrChange w:id="698" w:author="Abhiram Arali" w:date="2024-11-13T10:14:00Z">
          <w:pPr>
            <w:pStyle w:val="BodyText"/>
            <w:spacing w:before="21"/>
          </w:pPr>
        </w:pPrChange>
      </w:pPr>
    </w:p>
    <w:p w14:paraId="4C2EAC62" w14:textId="77777777" w:rsidR="00D35393" w:rsidRDefault="00D35393">
      <w:pPr>
        <w:pStyle w:val="CodeBlockBPBHEB"/>
        <w:rPr>
          <w:sz w:val="24"/>
        </w:rPr>
        <w:pPrChange w:id="699" w:author="Abhiram Arali" w:date="2024-11-13T10:14:00Z">
          <w:pPr>
            <w:ind w:left="107"/>
          </w:pPr>
        </w:pPrChange>
      </w:pPr>
      <w:moveTo w:id="700" w:author="Abhiram Arali" w:date="2024-11-12T14:44:00Z">
        <w:r>
          <w:rPr>
            <w:spacing w:val="-10"/>
            <w:sz w:val="24"/>
          </w:rPr>
          <w:t>}</w:t>
        </w:r>
      </w:moveTo>
    </w:p>
    <w:moveToRangeEnd w:id="684"/>
    <w:p w14:paraId="0F76B67E" w14:textId="26978EF0" w:rsidR="00E57A4D" w:rsidRDefault="00A87255">
      <w:pPr>
        <w:pStyle w:val="NormalBPBHEB"/>
        <w:rPr>
          <w:sz w:val="20"/>
        </w:rPr>
        <w:pPrChange w:id="701" w:author="Abhiram Arali" w:date="2024-11-12T14:44:00Z">
          <w:pPr>
            <w:pStyle w:val="BodyText"/>
            <w:spacing w:before="47"/>
          </w:pPr>
        </w:pPrChange>
      </w:pPr>
      <w:del w:id="702" w:author="Abhiram Arali" w:date="2024-11-12T14:44:00Z">
        <w:r w:rsidDel="00D35393">
          <w:rPr>
            <w:noProof/>
            <w:lang w:val="en-IN" w:eastAsia="en-IN"/>
            <w:rPrChange w:id="703" w:author="Unknown">
              <w:rPr>
                <w:noProof/>
                <w:lang w:val="en-IN" w:eastAsia="en-IN"/>
              </w:rPr>
            </w:rPrChange>
          </w:rPr>
          <mc:AlternateContent>
            <mc:Choice Requires="wps">
              <w:drawing>
                <wp:anchor distT="0" distB="0" distL="0" distR="0" simplePos="0" relativeHeight="487602176" behindDoc="1" locked="0" layoutInCell="1" allowOverlap="1" wp14:anchorId="31AC289C" wp14:editId="1F5356B2">
                  <wp:simplePos x="0" y="0"/>
                  <wp:positionH relativeFrom="page">
                    <wp:posOffset>843076</wp:posOffset>
                  </wp:positionH>
                  <wp:positionV relativeFrom="paragraph">
                    <wp:posOffset>194342</wp:posOffset>
                  </wp:positionV>
                  <wp:extent cx="5876290" cy="3207385"/>
                  <wp:effectExtent l="0" t="0" r="0" b="0"/>
                  <wp:wrapTopAndBottom/>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3207385"/>
                          </a:xfrm>
                          <a:prstGeom prst="rect">
                            <a:avLst/>
                          </a:prstGeom>
                          <a:ln w="6096">
                            <a:solidFill>
                              <a:srgbClr val="000000"/>
                            </a:solidFill>
                            <a:prstDash val="solid"/>
                          </a:ln>
                        </wps:spPr>
                        <wps:txbx>
                          <w:txbxContent>
                            <w:p w14:paraId="7F01FF5B" w14:textId="7DE085AD" w:rsidR="00531AAA" w:rsidDel="00D35393" w:rsidRDefault="00531AAA">
                              <w:pPr>
                                <w:pStyle w:val="BodyText"/>
                                <w:spacing w:before="18" w:line="496" w:lineRule="auto"/>
                                <w:ind w:left="107" w:right="7328"/>
                              </w:pPr>
                              <w:moveFromRangeStart w:id="704" w:author="Abhiram Arali" w:date="2024-11-12T14:44:00Z" w:name="move182315106"/>
                              <w:moveFrom w:id="705" w:author="Abhiram Arali" w:date="2024-11-12T14:44:00Z">
                                <w:r w:rsidDel="00D35393">
                                  <w:t>#include</w:t>
                                </w:r>
                                <w:r w:rsidDel="00D35393">
                                  <w:rPr>
                                    <w:spacing w:val="-15"/>
                                  </w:rPr>
                                  <w:t xml:space="preserve"> </w:t>
                                </w:r>
                                <w:r w:rsidDel="00D35393">
                                  <w:t>&lt;stdio.h&gt; int main() {</w:t>
                                </w:r>
                              </w:moveFrom>
                            </w:p>
                            <w:p w14:paraId="0AAE30D6" w14:textId="796123A7" w:rsidR="00531AAA" w:rsidDel="00D35393" w:rsidRDefault="00531AAA">
                              <w:pPr>
                                <w:pStyle w:val="BodyText"/>
                                <w:spacing w:before="5"/>
                                <w:ind w:left="347"/>
                              </w:pPr>
                              <w:moveFrom w:id="706" w:author="Abhiram Arali" w:date="2024-11-12T14:44:00Z">
                                <w:r w:rsidDel="00D35393">
                                  <w:t>char</w:t>
                                </w:r>
                                <w:r w:rsidDel="00D35393">
                                  <w:rPr>
                                    <w:spacing w:val="-1"/>
                                  </w:rPr>
                                  <w:t xml:space="preserve"> </w:t>
                                </w:r>
                                <w:r w:rsidDel="00D35393">
                                  <w:t>letter =</w:t>
                                </w:r>
                                <w:r w:rsidDel="00D35393">
                                  <w:rPr>
                                    <w:spacing w:val="-3"/>
                                  </w:rPr>
                                  <w:t xml:space="preserve"> </w:t>
                                </w:r>
                                <w:r w:rsidDel="00D35393">
                                  <w:t>'A';</w:t>
                                </w:r>
                                <w:r w:rsidDel="00D35393">
                                  <w:rPr>
                                    <w:spacing w:val="59"/>
                                  </w:rPr>
                                  <w:t xml:space="preserve"> </w:t>
                                </w:r>
                                <w:r w:rsidDel="00D35393">
                                  <w:t>// Storing</w:t>
                                </w:r>
                                <w:r w:rsidDel="00D35393">
                                  <w:rPr>
                                    <w:spacing w:val="-1"/>
                                  </w:rPr>
                                  <w:t xml:space="preserve"> </w:t>
                                </w:r>
                                <w:r w:rsidDel="00D35393">
                                  <w:t>a</w:t>
                                </w:r>
                                <w:r w:rsidDel="00D35393">
                                  <w:rPr>
                                    <w:spacing w:val="-1"/>
                                  </w:rPr>
                                  <w:t xml:space="preserve"> </w:t>
                                </w:r>
                                <w:r w:rsidDel="00D35393">
                                  <w:t>single</w:t>
                                </w:r>
                                <w:r w:rsidDel="00D35393">
                                  <w:rPr>
                                    <w:spacing w:val="-2"/>
                                  </w:rPr>
                                  <w:t xml:space="preserve"> </w:t>
                                </w:r>
                                <w:r w:rsidDel="00D35393">
                                  <w:t xml:space="preserve">character </w:t>
                                </w:r>
                                <w:r w:rsidDel="00D35393">
                                  <w:rPr>
                                    <w:spacing w:val="-5"/>
                                  </w:rPr>
                                  <w:t>'A'</w:t>
                                </w:r>
                              </w:moveFrom>
                            </w:p>
                            <w:p w14:paraId="57942F13" w14:textId="1EA1A944" w:rsidR="00531AAA" w:rsidDel="00D35393" w:rsidRDefault="00531AAA">
                              <w:pPr>
                                <w:pStyle w:val="BodyText"/>
                                <w:spacing w:before="21"/>
                              </w:pPr>
                            </w:p>
                            <w:p w14:paraId="6ADEC19E" w14:textId="2F7A0A4D" w:rsidR="00531AAA" w:rsidDel="00D35393" w:rsidRDefault="00531AAA">
                              <w:pPr>
                                <w:pStyle w:val="BodyText"/>
                                <w:ind w:left="347"/>
                              </w:pPr>
                              <w:moveFrom w:id="707" w:author="Abhiram Arali" w:date="2024-11-12T14:44:00Z">
                                <w:r w:rsidDel="00D35393">
                                  <w:t>char</w:t>
                                </w:r>
                                <w:r w:rsidDel="00D35393">
                                  <w:rPr>
                                    <w:spacing w:val="-1"/>
                                  </w:rPr>
                                  <w:t xml:space="preserve"> </w:t>
                                </w:r>
                                <w:r w:rsidDel="00D35393">
                                  <w:t>digit =</w:t>
                                </w:r>
                                <w:r w:rsidDel="00D35393">
                                  <w:rPr>
                                    <w:spacing w:val="-1"/>
                                  </w:rPr>
                                  <w:t xml:space="preserve"> </w:t>
                                </w:r>
                                <w:r w:rsidDel="00D35393">
                                  <w:t>'5';</w:t>
                                </w:r>
                                <w:r w:rsidDel="00D35393">
                                  <w:rPr>
                                    <w:spacing w:val="29"/>
                                  </w:rPr>
                                  <w:t xml:space="preserve">  </w:t>
                                </w:r>
                                <w:r w:rsidDel="00D35393">
                                  <w:t>//</w:t>
                                </w:r>
                                <w:r w:rsidDel="00D35393">
                                  <w:rPr>
                                    <w:spacing w:val="1"/>
                                  </w:rPr>
                                  <w:t xml:space="preserve"> </w:t>
                                </w:r>
                                <w:r w:rsidDel="00D35393">
                                  <w:t>Storing a</w:t>
                                </w:r>
                                <w:r w:rsidDel="00D35393">
                                  <w:rPr>
                                    <w:spacing w:val="-1"/>
                                  </w:rPr>
                                  <w:t xml:space="preserve"> </w:t>
                                </w:r>
                                <w:r w:rsidDel="00D35393">
                                  <w:t>single</w:t>
                                </w:r>
                                <w:r w:rsidDel="00D35393">
                                  <w:rPr>
                                    <w:spacing w:val="-2"/>
                                  </w:rPr>
                                  <w:t xml:space="preserve"> </w:t>
                                </w:r>
                                <w:r w:rsidDel="00D35393">
                                  <w:t>digit as a</w:t>
                                </w:r>
                                <w:r w:rsidDel="00D35393">
                                  <w:rPr>
                                    <w:spacing w:val="-2"/>
                                  </w:rPr>
                                  <w:t xml:space="preserve"> </w:t>
                                </w:r>
                                <w:r w:rsidDel="00D35393">
                                  <w:t xml:space="preserve">character </w:t>
                                </w:r>
                                <w:r w:rsidDel="00D35393">
                                  <w:rPr>
                                    <w:spacing w:val="-5"/>
                                  </w:rPr>
                                  <w:t>'5'</w:t>
                                </w:r>
                              </w:moveFrom>
                            </w:p>
                            <w:p w14:paraId="7EB6C2CE" w14:textId="77E9FBD8" w:rsidR="00531AAA" w:rsidDel="00D35393" w:rsidRDefault="00531AAA">
                              <w:pPr>
                                <w:pStyle w:val="BodyText"/>
                              </w:pPr>
                            </w:p>
                            <w:p w14:paraId="445C5524" w14:textId="666F7F6F" w:rsidR="00531AAA" w:rsidDel="00D35393" w:rsidRDefault="00531AAA">
                              <w:pPr>
                                <w:pStyle w:val="BodyText"/>
                              </w:pPr>
                            </w:p>
                            <w:p w14:paraId="253B2D1B" w14:textId="5E78A9CD" w:rsidR="00531AAA" w:rsidDel="00D35393" w:rsidRDefault="00531AAA">
                              <w:pPr>
                                <w:pStyle w:val="BodyText"/>
                                <w:spacing w:before="43"/>
                              </w:pPr>
                            </w:p>
                            <w:p w14:paraId="6A3E3548" w14:textId="23187C77" w:rsidR="00531AAA" w:rsidDel="00D35393" w:rsidRDefault="00531AAA">
                              <w:pPr>
                                <w:pStyle w:val="BodyText"/>
                                <w:spacing w:before="1" w:line="499" w:lineRule="auto"/>
                                <w:ind w:left="347" w:right="966"/>
                              </w:pPr>
                              <w:moveFrom w:id="708" w:author="Abhiram Arali" w:date="2024-11-12T14:44:00Z">
                                <w:r w:rsidDel="00D35393">
                                  <w:t>printf("Character</w:t>
                                </w:r>
                                <w:r w:rsidDel="00D35393">
                                  <w:rPr>
                                    <w:spacing w:val="-4"/>
                                  </w:rPr>
                                  <w:t xml:space="preserve"> </w:t>
                                </w:r>
                                <w:r w:rsidDel="00D35393">
                                  <w:t>letter:</w:t>
                                </w:r>
                                <w:r w:rsidDel="00D35393">
                                  <w:rPr>
                                    <w:spacing w:val="-4"/>
                                  </w:rPr>
                                  <w:t xml:space="preserve"> </w:t>
                                </w:r>
                                <w:r w:rsidDel="00D35393">
                                  <w:t>%c\n",</w:t>
                                </w:r>
                                <w:r w:rsidDel="00D35393">
                                  <w:rPr>
                                    <w:spacing w:val="-4"/>
                                  </w:rPr>
                                  <w:t xml:space="preserve"> </w:t>
                                </w:r>
                                <w:r w:rsidDel="00D35393">
                                  <w:t>letter);</w:t>
                                </w:r>
                                <w:r w:rsidDel="00D35393">
                                  <w:rPr>
                                    <w:spacing w:val="40"/>
                                  </w:rPr>
                                  <w:t xml:space="preserve"> </w:t>
                                </w:r>
                                <w:r w:rsidDel="00D35393">
                                  <w:t>//</w:t>
                                </w:r>
                                <w:r w:rsidDel="00D35393">
                                  <w:rPr>
                                    <w:spacing w:val="-4"/>
                                  </w:rPr>
                                  <w:t xml:space="preserve"> </w:t>
                                </w:r>
                                <w:r w:rsidDel="00D35393">
                                  <w:t>%c</w:t>
                                </w:r>
                                <w:r w:rsidDel="00D35393">
                                  <w:rPr>
                                    <w:spacing w:val="-6"/>
                                  </w:rPr>
                                  <w:t xml:space="preserve"> </w:t>
                                </w:r>
                                <w:r w:rsidDel="00D35393">
                                  <w:t>is</w:t>
                                </w:r>
                                <w:r w:rsidDel="00D35393">
                                  <w:rPr>
                                    <w:spacing w:val="-2"/>
                                  </w:rPr>
                                  <w:t xml:space="preserve"> </w:t>
                                </w:r>
                                <w:r w:rsidDel="00D35393">
                                  <w:t>used</w:t>
                                </w:r>
                                <w:r w:rsidDel="00D35393">
                                  <w:rPr>
                                    <w:spacing w:val="-4"/>
                                  </w:rPr>
                                  <w:t xml:space="preserve"> </w:t>
                                </w:r>
                                <w:r w:rsidDel="00D35393">
                                  <w:t>to</w:t>
                                </w:r>
                                <w:r w:rsidDel="00D35393">
                                  <w:rPr>
                                    <w:spacing w:val="-4"/>
                                  </w:rPr>
                                  <w:t xml:space="preserve"> </w:t>
                                </w:r>
                                <w:r w:rsidDel="00D35393">
                                  <w:t>print</w:t>
                                </w:r>
                                <w:r w:rsidDel="00D35393">
                                  <w:rPr>
                                    <w:spacing w:val="-4"/>
                                  </w:rPr>
                                  <w:t xml:space="preserve"> </w:t>
                                </w:r>
                                <w:r w:rsidDel="00D35393">
                                  <w:t>a</w:t>
                                </w:r>
                                <w:r w:rsidDel="00D35393">
                                  <w:rPr>
                                    <w:spacing w:val="-5"/>
                                  </w:rPr>
                                  <w:t xml:space="preserve"> </w:t>
                                </w:r>
                                <w:r w:rsidDel="00D35393">
                                  <w:t>char printf("Character digit: %c\n", digit);</w:t>
                                </w:r>
                              </w:moveFrom>
                            </w:p>
                            <w:p w14:paraId="6F8EE824" w14:textId="6BBD0B2C" w:rsidR="00531AAA" w:rsidDel="00D35393" w:rsidRDefault="00531AAA">
                              <w:pPr>
                                <w:pStyle w:val="BodyText"/>
                                <w:spacing w:line="276" w:lineRule="exact"/>
                                <w:ind w:left="347"/>
                              </w:pPr>
                              <w:moveFrom w:id="709" w:author="Abhiram Arali" w:date="2024-11-12T14:44:00Z">
                                <w:r w:rsidDel="00D35393">
                                  <w:t>return</w:t>
                                </w:r>
                                <w:r w:rsidDel="00D35393">
                                  <w:rPr>
                                    <w:spacing w:val="-2"/>
                                  </w:rPr>
                                  <w:t xml:space="preserve"> </w:t>
                                </w:r>
                                <w:r w:rsidDel="00D35393">
                                  <w:rPr>
                                    <w:spacing w:val="-5"/>
                                  </w:rPr>
                                  <w:t>0;</w:t>
                                </w:r>
                              </w:moveFrom>
                            </w:p>
                            <w:p w14:paraId="586C96E0" w14:textId="4E6275C5" w:rsidR="00531AAA" w:rsidDel="00D35393" w:rsidRDefault="00531AAA">
                              <w:pPr>
                                <w:pStyle w:val="BodyText"/>
                                <w:spacing w:before="21"/>
                              </w:pPr>
                            </w:p>
                            <w:p w14:paraId="58E4FB7F" w14:textId="324CD7DD" w:rsidR="00531AAA" w:rsidRDefault="00531AAA">
                              <w:pPr>
                                <w:ind w:left="107"/>
                                <w:rPr>
                                  <w:sz w:val="24"/>
                                </w:rPr>
                              </w:pPr>
                              <w:moveFrom w:id="710" w:author="Abhiram Arali" w:date="2024-11-12T14:44:00Z">
                                <w:r w:rsidDel="00D35393">
                                  <w:rPr>
                                    <w:spacing w:val="-10"/>
                                    <w:sz w:val="24"/>
                                  </w:rPr>
                                  <w:t>}</w:t>
                                </w:r>
                              </w:moveFrom>
                              <w:moveFromRangeEnd w:id="704"/>
                            </w:p>
                          </w:txbxContent>
                        </wps:txbx>
                        <wps:bodyPr wrap="square" lIns="0" tIns="0" rIns="0" bIns="0" rtlCol="0">
                          <a:noAutofit/>
                        </wps:bodyPr>
                      </wps:wsp>
                    </a:graphicData>
                  </a:graphic>
                </wp:anchor>
              </w:drawing>
            </mc:Choice>
            <mc:Fallback>
              <w:pict>
                <v:shape w14:anchorId="31AC289C" id="Textbox 66" o:spid="_x0000_s1070" type="#_x0000_t202" style="position:absolute;left:0;text-align:left;margin-left:66.4pt;margin-top:15.3pt;width:462.7pt;height:252.55pt;z-index:-15714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" filled="f" strokeweight=".48pt">
                  <v:path arrowok="t"/>
                  <v:textbox inset="0,0,0,0">
                    <w:txbxContent>
                      <w:p w14:paraId="7F01FF5B" w14:textId="7DE085AD" w:rsidR="00531AAA" w:rsidDel="00D35393" w:rsidRDefault="00531AAA">
                        <w:pPr>
                          <w:pStyle w:val="BodyText"/>
                          <w:spacing w:before="18" w:line="496" w:lineRule="auto"/>
                          <w:ind w:left="107" w:right="7328"/>
                        </w:pPr>
                        <w:moveFromRangeStart w:id="711" w:author="Abhiram Arali" w:date="2024-11-12T14:44:00Z" w:name="move182315106"/>
                        <w:moveFrom w:id="712" w:author="Abhiram Arali" w:date="2024-11-12T14:44:00Z">
                          <w:r w:rsidDel="00D35393">
                            <w:t>#include</w:t>
                          </w:r>
                          <w:r w:rsidDel="00D35393">
                            <w:rPr>
                              <w:spacing w:val="-15"/>
                            </w:rPr>
                            <w:t xml:space="preserve"> </w:t>
                          </w:r>
                          <w:r w:rsidDel="00D35393">
                            <w:t>&lt;stdio.h&gt; int main() {</w:t>
                          </w:r>
                        </w:moveFrom>
                      </w:p>
                      <w:p w14:paraId="0AAE30D6" w14:textId="796123A7" w:rsidR="00531AAA" w:rsidDel="00D35393" w:rsidRDefault="00531AAA">
                        <w:pPr>
                          <w:pStyle w:val="BodyText"/>
                          <w:spacing w:before="5"/>
                          <w:ind w:left="347"/>
                        </w:pPr>
                        <w:moveFrom w:id="713" w:author="Abhiram Arali" w:date="2024-11-12T14:44:00Z">
                          <w:r w:rsidDel="00D35393">
                            <w:t>char</w:t>
                          </w:r>
                          <w:r w:rsidDel="00D35393">
                            <w:rPr>
                              <w:spacing w:val="-1"/>
                            </w:rPr>
                            <w:t xml:space="preserve"> </w:t>
                          </w:r>
                          <w:r w:rsidDel="00D35393">
                            <w:t>letter =</w:t>
                          </w:r>
                          <w:r w:rsidDel="00D35393">
                            <w:rPr>
                              <w:spacing w:val="-3"/>
                            </w:rPr>
                            <w:t xml:space="preserve"> </w:t>
                          </w:r>
                          <w:r w:rsidDel="00D35393">
                            <w:t>'A';</w:t>
                          </w:r>
                          <w:r w:rsidDel="00D35393">
                            <w:rPr>
                              <w:spacing w:val="59"/>
                            </w:rPr>
                            <w:t xml:space="preserve"> </w:t>
                          </w:r>
                          <w:r w:rsidDel="00D35393">
                            <w:t>// Storing</w:t>
                          </w:r>
                          <w:r w:rsidDel="00D35393">
                            <w:rPr>
                              <w:spacing w:val="-1"/>
                            </w:rPr>
                            <w:t xml:space="preserve"> </w:t>
                          </w:r>
                          <w:r w:rsidDel="00D35393">
                            <w:t>a</w:t>
                          </w:r>
                          <w:r w:rsidDel="00D35393">
                            <w:rPr>
                              <w:spacing w:val="-1"/>
                            </w:rPr>
                            <w:t xml:space="preserve"> </w:t>
                          </w:r>
                          <w:r w:rsidDel="00D35393">
                            <w:t>single</w:t>
                          </w:r>
                          <w:r w:rsidDel="00D35393">
                            <w:rPr>
                              <w:spacing w:val="-2"/>
                            </w:rPr>
                            <w:t xml:space="preserve"> </w:t>
                          </w:r>
                          <w:r w:rsidDel="00D35393">
                            <w:t xml:space="preserve">character </w:t>
                          </w:r>
                          <w:r w:rsidDel="00D35393">
                            <w:rPr>
                              <w:spacing w:val="-5"/>
                            </w:rPr>
                            <w:t>'A'</w:t>
                          </w:r>
                        </w:moveFrom>
                      </w:p>
                      <w:p w14:paraId="57942F13" w14:textId="1EA1A944" w:rsidR="00531AAA" w:rsidDel="00D35393" w:rsidRDefault="00531AAA">
                        <w:pPr>
                          <w:pStyle w:val="BodyText"/>
                          <w:spacing w:before="21"/>
                        </w:pPr>
                      </w:p>
                      <w:p w14:paraId="6ADEC19E" w14:textId="2F7A0A4D" w:rsidR="00531AAA" w:rsidDel="00D35393" w:rsidRDefault="00531AAA">
                        <w:pPr>
                          <w:pStyle w:val="BodyText"/>
                          <w:ind w:left="347"/>
                        </w:pPr>
                        <w:moveFrom w:id="714" w:author="Abhiram Arali" w:date="2024-11-12T14:44:00Z">
                          <w:r w:rsidDel="00D35393">
                            <w:t>char</w:t>
                          </w:r>
                          <w:r w:rsidDel="00D35393">
                            <w:rPr>
                              <w:spacing w:val="-1"/>
                            </w:rPr>
                            <w:t xml:space="preserve"> </w:t>
                          </w:r>
                          <w:r w:rsidDel="00D35393">
                            <w:t>digit =</w:t>
                          </w:r>
                          <w:r w:rsidDel="00D35393">
                            <w:rPr>
                              <w:spacing w:val="-1"/>
                            </w:rPr>
                            <w:t xml:space="preserve"> </w:t>
                          </w:r>
                          <w:r w:rsidDel="00D35393">
                            <w:t>'5';</w:t>
                          </w:r>
                          <w:r w:rsidDel="00D35393">
                            <w:rPr>
                              <w:spacing w:val="29"/>
                            </w:rPr>
                            <w:t xml:space="preserve">  </w:t>
                          </w:r>
                          <w:r w:rsidDel="00D35393">
                            <w:t>//</w:t>
                          </w:r>
                          <w:r w:rsidDel="00D35393">
                            <w:rPr>
                              <w:spacing w:val="1"/>
                            </w:rPr>
                            <w:t xml:space="preserve"> </w:t>
                          </w:r>
                          <w:r w:rsidDel="00D35393">
                            <w:t>Storing a</w:t>
                          </w:r>
                          <w:r w:rsidDel="00D35393">
                            <w:rPr>
                              <w:spacing w:val="-1"/>
                            </w:rPr>
                            <w:t xml:space="preserve"> </w:t>
                          </w:r>
                          <w:r w:rsidDel="00D35393">
                            <w:t>single</w:t>
                          </w:r>
                          <w:r w:rsidDel="00D35393">
                            <w:rPr>
                              <w:spacing w:val="-2"/>
                            </w:rPr>
                            <w:t xml:space="preserve"> </w:t>
                          </w:r>
                          <w:r w:rsidDel="00D35393">
                            <w:t>digit as a</w:t>
                          </w:r>
                          <w:r w:rsidDel="00D35393">
                            <w:rPr>
                              <w:spacing w:val="-2"/>
                            </w:rPr>
                            <w:t xml:space="preserve"> </w:t>
                          </w:r>
                          <w:r w:rsidDel="00D35393">
                            <w:t xml:space="preserve">character </w:t>
                          </w:r>
                          <w:r w:rsidDel="00D35393">
                            <w:rPr>
                              <w:spacing w:val="-5"/>
                            </w:rPr>
                            <w:t>'5'</w:t>
                          </w:r>
                        </w:moveFrom>
                      </w:p>
                      <w:p w14:paraId="7EB6C2CE" w14:textId="77E9FBD8" w:rsidR="00531AAA" w:rsidDel="00D35393" w:rsidRDefault="00531AAA">
                        <w:pPr>
                          <w:pStyle w:val="BodyText"/>
                        </w:pPr>
                      </w:p>
                      <w:p w14:paraId="445C5524" w14:textId="666F7F6F" w:rsidR="00531AAA" w:rsidDel="00D35393" w:rsidRDefault="00531AAA">
                        <w:pPr>
                          <w:pStyle w:val="BodyText"/>
                        </w:pPr>
                      </w:p>
                      <w:p w14:paraId="253B2D1B" w14:textId="5E78A9CD" w:rsidR="00531AAA" w:rsidDel="00D35393" w:rsidRDefault="00531AAA">
                        <w:pPr>
                          <w:pStyle w:val="BodyText"/>
                          <w:spacing w:before="43"/>
                        </w:pPr>
                      </w:p>
                      <w:p w14:paraId="6A3E3548" w14:textId="23187C77" w:rsidR="00531AAA" w:rsidDel="00D35393" w:rsidRDefault="00531AAA">
                        <w:pPr>
                          <w:pStyle w:val="BodyText"/>
                          <w:spacing w:before="1" w:line="499" w:lineRule="auto"/>
                          <w:ind w:left="347" w:right="966"/>
                        </w:pPr>
                        <w:moveFrom w:id="715" w:author="Abhiram Arali" w:date="2024-11-12T14:44:00Z">
                          <w:r w:rsidDel="00D35393">
                            <w:t>printf("Character</w:t>
                          </w:r>
                          <w:r w:rsidDel="00D35393">
                            <w:rPr>
                              <w:spacing w:val="-4"/>
                            </w:rPr>
                            <w:t xml:space="preserve"> </w:t>
                          </w:r>
                          <w:r w:rsidDel="00D35393">
                            <w:t>letter:</w:t>
                          </w:r>
                          <w:r w:rsidDel="00D35393">
                            <w:rPr>
                              <w:spacing w:val="-4"/>
                            </w:rPr>
                            <w:t xml:space="preserve"> </w:t>
                          </w:r>
                          <w:r w:rsidDel="00D35393">
                            <w:t>%c\n",</w:t>
                          </w:r>
                          <w:r w:rsidDel="00D35393">
                            <w:rPr>
                              <w:spacing w:val="-4"/>
                            </w:rPr>
                            <w:t xml:space="preserve"> </w:t>
                          </w:r>
                          <w:r w:rsidDel="00D35393">
                            <w:t>letter);</w:t>
                          </w:r>
                          <w:r w:rsidDel="00D35393">
                            <w:rPr>
                              <w:spacing w:val="40"/>
                            </w:rPr>
                            <w:t xml:space="preserve"> </w:t>
                          </w:r>
                          <w:r w:rsidDel="00D35393">
                            <w:t>//</w:t>
                          </w:r>
                          <w:r w:rsidDel="00D35393">
                            <w:rPr>
                              <w:spacing w:val="-4"/>
                            </w:rPr>
                            <w:t xml:space="preserve"> </w:t>
                          </w:r>
                          <w:r w:rsidDel="00D35393">
                            <w:t>%c</w:t>
                          </w:r>
                          <w:r w:rsidDel="00D35393">
                            <w:rPr>
                              <w:spacing w:val="-6"/>
                            </w:rPr>
                            <w:t xml:space="preserve"> </w:t>
                          </w:r>
                          <w:r w:rsidDel="00D35393">
                            <w:t>is</w:t>
                          </w:r>
                          <w:r w:rsidDel="00D35393">
                            <w:rPr>
                              <w:spacing w:val="-2"/>
                            </w:rPr>
                            <w:t xml:space="preserve"> </w:t>
                          </w:r>
                          <w:r w:rsidDel="00D35393">
                            <w:t>used</w:t>
                          </w:r>
                          <w:r w:rsidDel="00D35393">
                            <w:rPr>
                              <w:spacing w:val="-4"/>
                            </w:rPr>
                            <w:t xml:space="preserve"> </w:t>
                          </w:r>
                          <w:r w:rsidDel="00D35393">
                            <w:t>to</w:t>
                          </w:r>
                          <w:r w:rsidDel="00D35393">
                            <w:rPr>
                              <w:spacing w:val="-4"/>
                            </w:rPr>
                            <w:t xml:space="preserve"> </w:t>
                          </w:r>
                          <w:r w:rsidDel="00D35393">
                            <w:t>print</w:t>
                          </w:r>
                          <w:r w:rsidDel="00D35393">
                            <w:rPr>
                              <w:spacing w:val="-4"/>
                            </w:rPr>
                            <w:t xml:space="preserve"> </w:t>
                          </w:r>
                          <w:r w:rsidDel="00D35393">
                            <w:t>a</w:t>
                          </w:r>
                          <w:r w:rsidDel="00D35393">
                            <w:rPr>
                              <w:spacing w:val="-5"/>
                            </w:rPr>
                            <w:t xml:space="preserve"> </w:t>
                          </w:r>
                          <w:r w:rsidDel="00D35393">
                            <w:t>char printf("Character digit: %c\n", digit);</w:t>
                          </w:r>
                        </w:moveFrom>
                      </w:p>
                      <w:p w14:paraId="6F8EE824" w14:textId="6BBD0B2C" w:rsidR="00531AAA" w:rsidDel="00D35393" w:rsidRDefault="00531AAA">
                        <w:pPr>
                          <w:pStyle w:val="BodyText"/>
                          <w:spacing w:line="276" w:lineRule="exact"/>
                          <w:ind w:left="347"/>
                        </w:pPr>
                        <w:moveFrom w:id="716" w:author="Abhiram Arali" w:date="2024-11-12T14:44:00Z">
                          <w:r w:rsidDel="00D35393">
                            <w:t>return</w:t>
                          </w:r>
                          <w:r w:rsidDel="00D35393">
                            <w:rPr>
                              <w:spacing w:val="-2"/>
                            </w:rPr>
                            <w:t xml:space="preserve"> </w:t>
                          </w:r>
                          <w:r w:rsidDel="00D35393">
                            <w:rPr>
                              <w:spacing w:val="-5"/>
                            </w:rPr>
                            <w:t>0;</w:t>
                          </w:r>
                        </w:moveFrom>
                      </w:p>
                      <w:p w14:paraId="586C96E0" w14:textId="4E6275C5" w:rsidR="00531AAA" w:rsidDel="00D35393" w:rsidRDefault="00531AAA">
                        <w:pPr>
                          <w:pStyle w:val="BodyText"/>
                          <w:spacing w:before="21"/>
                        </w:pPr>
                      </w:p>
                      <w:p w14:paraId="58E4FB7F" w14:textId="324CD7DD" w:rsidR="00531AAA" w:rsidRDefault="00531AAA">
                        <w:pPr>
                          <w:ind w:left="107"/>
                          <w:rPr>
                            <w:sz w:val="24"/>
                          </w:rPr>
                        </w:pPr>
                        <w:moveFrom w:id="717" w:author="Abhiram Arali" w:date="2024-11-12T14:44:00Z">
                          <w:r w:rsidDel="00D35393">
                            <w:rPr>
                              <w:spacing w:val="-10"/>
                              <w:sz w:val="24"/>
                            </w:rPr>
                            <w:t>}</w:t>
                          </w:r>
                        </w:moveFrom>
                        <w:moveFromRangeEnd w:id="711"/>
                      </w:p>
                    </w:txbxContent>
                  </v:textbox>
                  <w10:wrap type="topAndBottom" anchorx="page"/>
                </v:shape>
              </w:pict>
            </mc:Fallback>
          </mc:AlternateContent>
        </w:r>
      </w:del>
    </w:p>
    <w:p w14:paraId="5843A889" w14:textId="214BC141" w:rsidR="00E57A4D" w:rsidRDefault="00D35393" w:rsidP="00D35393">
      <w:pPr>
        <w:pStyle w:val="NormalBPBHEB"/>
        <w:rPr>
          <w:ins w:id="718" w:author="Abhiram Arali" w:date="2024-11-12T14:45:00Z"/>
        </w:rPr>
      </w:pPr>
      <w:ins w:id="719" w:author="Abhiram Arali" w:date="2024-11-12T14:44:00Z">
        <w:r>
          <w:t xml:space="preserve">The </w:t>
        </w:r>
      </w:ins>
      <w:r>
        <w:t>output</w:t>
      </w:r>
      <w:ins w:id="720" w:author="Abhiram Arali" w:date="2024-11-12T14:44:00Z">
        <w:r>
          <w:t xml:space="preserve"> is as follows</w:t>
        </w:r>
      </w:ins>
      <w:r>
        <w:t>:</w:t>
      </w:r>
    </w:p>
    <w:p w14:paraId="18FFC320" w14:textId="77777777" w:rsidR="004244E8" w:rsidRDefault="004244E8">
      <w:pPr>
        <w:pStyle w:val="CodeBlockBPBHEB"/>
        <w:pPrChange w:id="721" w:author="Abhiram Arali" w:date="2024-11-13T10:14:00Z">
          <w:pPr>
            <w:spacing w:before="18"/>
            <w:ind w:left="107"/>
          </w:pPr>
        </w:pPrChange>
      </w:pPr>
      <w:moveToRangeStart w:id="722" w:author="Abhiram Arali" w:date="2024-11-12T14:45:00Z" w:name="move182315121"/>
      <w:moveTo w:id="723" w:author="Abhiram Arali" w:date="2024-11-12T14:45:00Z">
        <w:r>
          <w:t>Character</w:t>
        </w:r>
        <w:r>
          <w:rPr>
            <w:spacing w:val="-3"/>
          </w:rPr>
          <w:t xml:space="preserve"> </w:t>
        </w:r>
        <w:r>
          <w:t>letter:</w:t>
        </w:r>
        <w:r>
          <w:rPr>
            <w:spacing w:val="-3"/>
          </w:rPr>
          <w:t xml:space="preserve"> </w:t>
        </w:r>
        <w:r>
          <w:rPr>
            <w:spacing w:val="-10"/>
          </w:rPr>
          <w:t>A</w:t>
        </w:r>
      </w:moveTo>
    </w:p>
    <w:p w14:paraId="751AA0FA" w14:textId="77777777" w:rsidR="002068C9" w:rsidRDefault="002068C9">
      <w:pPr>
        <w:pStyle w:val="CodeBlockBPBHEB"/>
        <w:pPrChange w:id="724" w:author="Abhiram Arali" w:date="2024-11-13T10:14:00Z">
          <w:pPr>
            <w:spacing w:line="276" w:lineRule="exact"/>
            <w:ind w:left="107"/>
          </w:pPr>
        </w:pPrChange>
      </w:pPr>
      <w:moveToRangeStart w:id="725" w:author="Abhiram Arali" w:date="2024-11-12T14:45:00Z" w:name="move182315126"/>
      <w:moveToRangeEnd w:id="722"/>
      <w:moveTo w:id="726" w:author="Abhiram Arali" w:date="2024-11-12T14:45:00Z">
        <w:r>
          <w:lastRenderedPageBreak/>
          <w:t>Character</w:t>
        </w:r>
        <w:r>
          <w:rPr>
            <w:spacing w:val="-4"/>
          </w:rPr>
          <w:t xml:space="preserve"> </w:t>
        </w:r>
        <w:r>
          <w:t>digit:</w:t>
        </w:r>
        <w:r>
          <w:rPr>
            <w:spacing w:val="-1"/>
          </w:rPr>
          <w:t xml:space="preserve"> </w:t>
        </w:r>
        <w:r>
          <w:rPr>
            <w:spacing w:val="-10"/>
          </w:rPr>
          <w:t>5</w:t>
        </w:r>
      </w:moveTo>
    </w:p>
    <w:moveToRangeEnd w:id="725"/>
    <w:p w14:paraId="44194884" w14:textId="77777777" w:rsidR="004244E8" w:rsidRDefault="004244E8">
      <w:pPr>
        <w:pStyle w:val="NormalBPBHEB"/>
        <w:pPrChange w:id="727" w:author="Abhiram Arali" w:date="2024-11-12T14:44:00Z">
          <w:pPr>
            <w:spacing w:before="167"/>
            <w:ind w:left="220"/>
          </w:pPr>
        </w:pPrChange>
      </w:pPr>
    </w:p>
    <w:p w14:paraId="36A5626B" w14:textId="60361F77" w:rsidR="00E57A4D" w:rsidDel="00AD0973" w:rsidRDefault="00A87255">
      <w:pPr>
        <w:pStyle w:val="NormalBPBHEB"/>
        <w:rPr>
          <w:del w:id="728" w:author="Abhiram Arali" w:date="2024-11-12T14:45:00Z"/>
        </w:rPr>
        <w:pPrChange w:id="729" w:author="Abhiram Arali" w:date="2024-11-12T14:45:00Z">
          <w:pPr>
            <w:pStyle w:val="BodyText"/>
            <w:spacing w:before="46"/>
          </w:pPr>
        </w:pPrChange>
      </w:pPr>
      <w:del w:id="730" w:author="Abhiram Arali" w:date="2024-11-12T14:45:00Z">
        <w:r w:rsidDel="002068C9">
          <w:rPr>
            <w:noProof/>
            <w:lang w:val="en-IN" w:eastAsia="en-IN"/>
            <w:rPrChange w:id="731" w:author="Unknown">
              <w:rPr>
                <w:noProof/>
                <w:lang w:val="en-IN" w:eastAsia="en-IN"/>
              </w:rPr>
            </w:rPrChange>
          </w:rPr>
          <mc:AlternateContent>
            <mc:Choice Requires="wpg">
              <w:drawing>
                <wp:anchor distT="0" distB="0" distL="0" distR="0" simplePos="0" relativeHeight="487602688" behindDoc="1" locked="0" layoutInCell="1" allowOverlap="1" wp14:anchorId="464BD349" wp14:editId="5273BBDC">
                  <wp:simplePos x="0" y="0"/>
                  <wp:positionH relativeFrom="page">
                    <wp:posOffset>840028</wp:posOffset>
                  </wp:positionH>
                  <wp:positionV relativeFrom="paragraph">
                    <wp:posOffset>190487</wp:posOffset>
                  </wp:positionV>
                  <wp:extent cx="5882640" cy="382905"/>
                  <wp:effectExtent l="0" t="0" r="0" b="0"/>
                  <wp:wrapTopAndBottom/>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382905"/>
                            <a:chOff x="0" y="0"/>
                            <a:chExt cx="5882640" cy="382905"/>
                          </a:xfrm>
                        </wpg:grpSpPr>
                        <wps:wsp>
                          <wps:cNvPr id="69" name="Graphic 68"/>
                          <wps:cNvSpPr/>
                          <wps:spPr>
                            <a:xfrm>
                              <a:off x="0" y="12"/>
                              <a:ext cx="5882640" cy="382905"/>
                            </a:xfrm>
                            <a:custGeom>
                              <a:avLst/>
                              <a:gdLst/>
                              <a:ahLst/>
                              <a:cxnLst/>
                              <a:rect l="l" t="t" r="r" b="b"/>
                              <a:pathLst>
                                <a:path w="5882640" h="382905">
                                  <a:moveTo>
                                    <a:pt x="5875909" y="0"/>
                                  </a:moveTo>
                                  <a:lnTo>
                                    <a:pt x="6096" y="0"/>
                                  </a:lnTo>
                                  <a:lnTo>
                                    <a:pt x="0" y="0"/>
                                  </a:lnTo>
                                  <a:lnTo>
                                    <a:pt x="0" y="6083"/>
                                  </a:lnTo>
                                  <a:lnTo>
                                    <a:pt x="0" y="382511"/>
                                  </a:lnTo>
                                  <a:lnTo>
                                    <a:pt x="6096" y="382511"/>
                                  </a:lnTo>
                                  <a:lnTo>
                                    <a:pt x="6096" y="6083"/>
                                  </a:lnTo>
                                  <a:lnTo>
                                    <a:pt x="5875909" y="6083"/>
                                  </a:lnTo>
                                  <a:lnTo>
                                    <a:pt x="5875909" y="0"/>
                                  </a:lnTo>
                                  <a:close/>
                                </a:path>
                                <a:path w="5882640" h="382905">
                                  <a:moveTo>
                                    <a:pt x="5882081" y="0"/>
                                  </a:moveTo>
                                  <a:lnTo>
                                    <a:pt x="5875985" y="0"/>
                                  </a:lnTo>
                                  <a:lnTo>
                                    <a:pt x="5875985" y="6083"/>
                                  </a:lnTo>
                                  <a:lnTo>
                                    <a:pt x="5875985" y="382511"/>
                                  </a:lnTo>
                                  <a:lnTo>
                                    <a:pt x="5882081" y="382511"/>
                                  </a:lnTo>
                                  <a:lnTo>
                                    <a:pt x="5882081" y="6083"/>
                                  </a:lnTo>
                                  <a:lnTo>
                                    <a:pt x="5882081" y="0"/>
                                  </a:lnTo>
                                  <a:close/>
                                </a:path>
                              </a:pathLst>
                            </a:custGeom>
                            <a:solidFill>
                              <a:srgbClr val="000000"/>
                            </a:solidFill>
                          </wps:spPr>
                          <wps:bodyPr wrap="square" lIns="0" tIns="0" rIns="0" bIns="0" rtlCol="0">
                            <a:prstTxWarp prst="textNoShape">
                              <a:avLst/>
                            </a:prstTxWarp>
                            <a:noAutofit/>
                          </wps:bodyPr>
                        </wps:wsp>
                        <wps:wsp>
                          <wps:cNvPr id="70" name="Textbox 69"/>
                          <wps:cNvSpPr txBox="1"/>
                          <wps:spPr>
                            <a:xfrm>
                              <a:off x="6095" y="6095"/>
                              <a:ext cx="5869940" cy="376555"/>
                            </a:xfrm>
                            <a:prstGeom prst="rect">
                              <a:avLst/>
                            </a:prstGeom>
                          </wps:spPr>
                          <wps:txbx>
                            <w:txbxContent>
                              <w:p w14:paraId="4FE33161" w14:textId="5B4CF001" w:rsidR="00531AAA" w:rsidRDefault="00531AAA">
                                <w:pPr>
                                  <w:spacing w:before="18"/>
                                  <w:ind w:left="107"/>
                                  <w:rPr>
                                    <w:sz w:val="24"/>
                                  </w:rPr>
                                </w:pPr>
                                <w:moveFromRangeStart w:id="732" w:author="Abhiram Arali" w:date="2024-11-12T14:45:00Z" w:name="move182315121"/>
                                <w:moveFrom w:id="733" w:author="Abhiram Arali" w:date="2024-11-12T14:45:00Z">
                                  <w:r w:rsidDel="004244E8">
                                    <w:rPr>
                                      <w:sz w:val="24"/>
                                    </w:rPr>
                                    <w:t>Character</w:t>
                                  </w:r>
                                  <w:r w:rsidDel="004244E8">
                                    <w:rPr>
                                      <w:spacing w:val="-3"/>
                                      <w:sz w:val="24"/>
                                    </w:rPr>
                                    <w:t xml:space="preserve"> </w:t>
                                  </w:r>
                                  <w:r w:rsidDel="004244E8">
                                    <w:rPr>
                                      <w:sz w:val="24"/>
                                    </w:rPr>
                                    <w:t>letter:</w:t>
                                  </w:r>
                                  <w:r w:rsidDel="004244E8">
                                    <w:rPr>
                                      <w:spacing w:val="-3"/>
                                      <w:sz w:val="24"/>
                                    </w:rPr>
                                    <w:t xml:space="preserve"> </w:t>
                                  </w:r>
                                  <w:r w:rsidDel="004244E8">
                                    <w:rPr>
                                      <w:spacing w:val="-10"/>
                                      <w:sz w:val="24"/>
                                    </w:rPr>
                                    <w:t>A</w:t>
                                  </w:r>
                                </w:moveFrom>
                                <w:moveFromRangeEnd w:id="732"/>
                              </w:p>
                            </w:txbxContent>
                          </wps:txbx>
                          <wps:bodyPr wrap="square" lIns="0" tIns="0" rIns="0" bIns="0" rtlCol="0">
                            <a:noAutofit/>
                          </wps:bodyPr>
                        </wps:wsp>
                      </wpg:wgp>
                    </a:graphicData>
                  </a:graphic>
                </wp:anchor>
              </w:drawing>
            </mc:Choice>
            <mc:Fallback>
              <w:pict>
                <v:group w14:anchorId="464BD349" id="Group 67" o:spid="_x0000_s1071" style="position:absolute;left:0;text-align:left;margin-left:66.15pt;margin-top:15pt;width:463.2pt;height:30.15pt;z-index:-15713792;mso-wrap-distance-left:0;mso-wrap-distance-right:0;mso-position-horizontal-relative:page;mso-position-vertical-relative:text" coordsize="58826,3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">
                  <v:shape id="Graphic 68" o:spid="_x0000_s1072" style="position:absolute;width:58826;height:3829;visibility:visible;mso-wrap-style:square;v-text-anchor:top" coordsize="5882640,382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90ncMA&#10;AADbAAAADwAAAGRycy9kb3ducmV2LnhtbESPQWsCMRSE70L/Q3iFXkSzrbCtq1FKoeBJUHvp7bF5&#10;bhaTlyXJ6uqvN4WCx2FmvmGW68FZcaYQW88KXqcFCOLa65YbBT+H78kHiJiQNVrPpOBKEdarp9ES&#10;K+0vvKPzPjUiQzhWqMCk1FVSxtqQwzj1HXH2jj44TFmGRuqAlwx3Vr4VRSkdtpwXDHb0Zag+7Xun&#10;YGaH7RjLcX9sr+8709+C/Z0FpV6eh88FiERDeoT/2xutoJzD35f8A+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90ncMAAADbAAAADwAAAAAAAAAAAAAAAACYAgAAZHJzL2Rv&#10;d25yZXYueG1sUEsFBgAAAAAEAAQA9QAAAIgDAAAAAA==&#10;" path="m5875909,l6096,,,,,6083,,382511r6096,l6096,6083r5869813,l5875909,xem5882081,r-6096,l5875985,6083r,376428l5882081,382511r,-376428l5882081,xe" fillcolor="black" stroked="f">
                    <v:path arrowok="t"/>
                  </v:shape>
                  <v:shape id="Textbox 69" o:spid="_x0000_s1073" type="#_x0000_t202" style="position:absolute;left:60;top:60;width:58700;height:3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HF8IA&#10;AADbAAAADwAAAGRycy9kb3ducmV2LnhtbERPz2vCMBS+C/sfwhO82VQPnXZGkTFhIIy13WHHt+bZ&#10;BpuXrslq998vh4HHj+/37jDZTow0eONYwSpJQRDXThtuFHxUp+UGhA/IGjvHpOCXPBz2D7Md5trd&#10;uKCxDI2IIexzVNCG0OdS+roliz5xPXHkLm6wGCIcGqkHvMVw28l1mmbSouHY0GJPzy3V1/LHKjh+&#10;cvFivt++3otLYapqm/I5uyq1mE/HJxCBpnAX/7tftYLHuD5+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5kcXwgAAANsAAAAPAAAAAAAAAAAAAAAAAJgCAABkcnMvZG93&#10;bnJldi54bWxQSwUGAAAAAAQABAD1AAAAhwMAAAAA&#10;" filled="f" stroked="f">
                    <v:textbox inset="0,0,0,0">
                      <w:txbxContent>
                        <w:p w14:paraId="4FE33161" w14:textId="5B4CF001" w:rsidR="00531AAA" w:rsidRDefault="00531AAA">
                          <w:pPr>
                            <w:spacing w:before="18"/>
                            <w:ind w:left="107"/>
                            <w:rPr>
                              <w:sz w:val="24"/>
                            </w:rPr>
                          </w:pPr>
                          <w:moveFromRangeStart w:id="734" w:author="Abhiram Arali" w:date="2024-11-12T14:45:00Z" w:name="move182315121"/>
                          <w:moveFrom w:id="735" w:author="Abhiram Arali" w:date="2024-11-12T14:45:00Z">
                            <w:r w:rsidDel="004244E8">
                              <w:rPr>
                                <w:sz w:val="24"/>
                              </w:rPr>
                              <w:t>Character</w:t>
                            </w:r>
                            <w:r w:rsidDel="004244E8">
                              <w:rPr>
                                <w:spacing w:val="-3"/>
                                <w:sz w:val="24"/>
                              </w:rPr>
                              <w:t xml:space="preserve"> </w:t>
                            </w:r>
                            <w:r w:rsidDel="004244E8">
                              <w:rPr>
                                <w:sz w:val="24"/>
                              </w:rPr>
                              <w:t>letter:</w:t>
                            </w:r>
                            <w:r w:rsidDel="004244E8">
                              <w:rPr>
                                <w:spacing w:val="-3"/>
                                <w:sz w:val="24"/>
                              </w:rPr>
                              <w:t xml:space="preserve"> </w:t>
                            </w:r>
                            <w:r w:rsidDel="004244E8">
                              <w:rPr>
                                <w:spacing w:val="-10"/>
                                <w:sz w:val="24"/>
                              </w:rPr>
                              <w:t>A</w:t>
                            </w:r>
                          </w:moveFrom>
                          <w:moveFromRangeEnd w:id="734"/>
                        </w:p>
                      </w:txbxContent>
                    </v:textbox>
                  </v:shape>
                  <w10:wrap type="topAndBottom" anchorx="page"/>
                </v:group>
              </w:pict>
            </mc:Fallback>
          </mc:AlternateContent>
        </w:r>
      </w:del>
      <w:ins w:id="736" w:author="Abhiram Arali" w:date="2024-11-12T14:45:00Z">
        <w:r w:rsidR="00AD0973">
          <w:t xml:space="preserve">The </w:t>
        </w:r>
      </w:ins>
    </w:p>
    <w:p w14:paraId="01BD63C3" w14:textId="42C5D002" w:rsidR="00E57A4D" w:rsidDel="004244E8" w:rsidRDefault="00E57A4D">
      <w:pPr>
        <w:pStyle w:val="NormalBPBHEB"/>
        <w:rPr>
          <w:del w:id="737" w:author="Abhiram Arali" w:date="2024-11-12T14:45:00Z"/>
        </w:rPr>
        <w:sectPr w:rsidR="00E57A4D" w:rsidDel="004244E8">
          <w:pgSz w:w="11910" w:h="16840"/>
          <w:pgMar w:top="1540" w:right="1220" w:bottom="1200" w:left="1220" w:header="758" w:footer="1000" w:gutter="0"/>
          <w:cols w:space="720"/>
        </w:sectPr>
        <w:pPrChange w:id="738" w:author="Abhiram Arali" w:date="2024-11-12T14:45:00Z">
          <w:pPr/>
        </w:pPrChange>
      </w:pPr>
    </w:p>
    <w:p w14:paraId="59A8EEDA" w14:textId="10D45D6F" w:rsidR="00E57A4D" w:rsidDel="00AD0973" w:rsidRDefault="00E57A4D">
      <w:pPr>
        <w:pStyle w:val="NormalBPBHEB"/>
        <w:rPr>
          <w:del w:id="739" w:author="Abhiram Arali" w:date="2024-11-12T14:45:00Z"/>
          <w:sz w:val="7"/>
        </w:rPr>
        <w:pPrChange w:id="740" w:author="Abhiram Arali" w:date="2024-11-12T14:45:00Z">
          <w:pPr>
            <w:pStyle w:val="BodyText"/>
            <w:spacing w:before="7" w:after="1"/>
          </w:pPr>
        </w:pPrChange>
      </w:pPr>
    </w:p>
    <w:p w14:paraId="40E0182F" w14:textId="69F1BF59" w:rsidR="00E57A4D" w:rsidDel="00AD0973" w:rsidRDefault="00A87255">
      <w:pPr>
        <w:pStyle w:val="NormalBPBHEB"/>
        <w:rPr>
          <w:del w:id="741" w:author="Abhiram Arali" w:date="2024-11-12T14:45:00Z"/>
        </w:rPr>
        <w:pPrChange w:id="742" w:author="Abhiram Arali" w:date="2024-11-12T14:45:00Z">
          <w:pPr>
            <w:pStyle w:val="BodyText"/>
            <w:ind w:left="102"/>
          </w:pPr>
        </w:pPrChange>
      </w:pPr>
      <w:del w:id="743" w:author="Abhiram Arali" w:date="2024-11-12T14:45:00Z">
        <w:r w:rsidDel="002068C9">
          <w:rPr>
            <w:noProof/>
            <w:lang w:val="en-IN" w:eastAsia="en-IN"/>
            <w:rPrChange w:id="744" w:author="Unknown">
              <w:rPr>
                <w:noProof/>
                <w:lang w:val="en-IN" w:eastAsia="en-IN"/>
              </w:rPr>
            </w:rPrChange>
          </w:rPr>
          <mc:AlternateContent>
            <mc:Choice Requires="wpg">
              <w:drawing>
                <wp:inline distT="0" distB="0" distL="0" distR="0" wp14:anchorId="1192448C" wp14:editId="7E3B3FFE">
                  <wp:extent cx="5882640" cy="281305"/>
                  <wp:effectExtent l="0" t="0" r="0" b="4445"/>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281305"/>
                            <a:chOff x="0" y="0"/>
                            <a:chExt cx="5882640" cy="281305"/>
                          </a:xfrm>
                        </wpg:grpSpPr>
                        <wps:wsp>
                          <wps:cNvPr id="61" name="Graphic 71"/>
                          <wps:cNvSpPr/>
                          <wps:spPr>
                            <a:xfrm>
                              <a:off x="0" y="0"/>
                              <a:ext cx="5882640" cy="281305"/>
                            </a:xfrm>
                            <a:custGeom>
                              <a:avLst/>
                              <a:gdLst/>
                              <a:ahLst/>
                              <a:cxnLst/>
                              <a:rect l="l" t="t" r="r" b="b"/>
                              <a:pathLst>
                                <a:path w="5882640" h="281305">
                                  <a:moveTo>
                                    <a:pt x="5875909" y="274624"/>
                                  </a:moveTo>
                                  <a:lnTo>
                                    <a:pt x="6096" y="274624"/>
                                  </a:lnTo>
                                  <a:lnTo>
                                    <a:pt x="6096" y="0"/>
                                  </a:lnTo>
                                  <a:lnTo>
                                    <a:pt x="0" y="0"/>
                                  </a:lnTo>
                                  <a:lnTo>
                                    <a:pt x="0" y="274624"/>
                                  </a:lnTo>
                                  <a:lnTo>
                                    <a:pt x="0" y="280720"/>
                                  </a:lnTo>
                                  <a:lnTo>
                                    <a:pt x="6096" y="280720"/>
                                  </a:lnTo>
                                  <a:lnTo>
                                    <a:pt x="5875909" y="280720"/>
                                  </a:lnTo>
                                  <a:lnTo>
                                    <a:pt x="5875909" y="274624"/>
                                  </a:lnTo>
                                  <a:close/>
                                </a:path>
                                <a:path w="5882640" h="281305">
                                  <a:moveTo>
                                    <a:pt x="5882081" y="0"/>
                                  </a:moveTo>
                                  <a:lnTo>
                                    <a:pt x="5875985" y="0"/>
                                  </a:lnTo>
                                  <a:lnTo>
                                    <a:pt x="5875985" y="274624"/>
                                  </a:lnTo>
                                  <a:lnTo>
                                    <a:pt x="5875985" y="280720"/>
                                  </a:lnTo>
                                  <a:lnTo>
                                    <a:pt x="5882081" y="280720"/>
                                  </a:lnTo>
                                  <a:lnTo>
                                    <a:pt x="5882081" y="274624"/>
                                  </a:lnTo>
                                  <a:lnTo>
                                    <a:pt x="5882081" y="0"/>
                                  </a:lnTo>
                                  <a:close/>
                                </a:path>
                              </a:pathLst>
                            </a:custGeom>
                            <a:solidFill>
                              <a:srgbClr val="000000"/>
                            </a:solidFill>
                          </wps:spPr>
                          <wps:bodyPr wrap="square" lIns="0" tIns="0" rIns="0" bIns="0" rtlCol="0">
                            <a:prstTxWarp prst="textNoShape">
                              <a:avLst/>
                            </a:prstTxWarp>
                            <a:noAutofit/>
                          </wps:bodyPr>
                        </wps:wsp>
                        <wps:wsp>
                          <wps:cNvPr id="62" name="Textbox 72"/>
                          <wps:cNvSpPr txBox="1"/>
                          <wps:spPr>
                            <a:xfrm>
                              <a:off x="6095" y="0"/>
                              <a:ext cx="5869940" cy="274955"/>
                            </a:xfrm>
                            <a:prstGeom prst="rect">
                              <a:avLst/>
                            </a:prstGeom>
                          </wps:spPr>
                          <wps:txbx>
                            <w:txbxContent>
                              <w:p w14:paraId="08B91BA4" w14:textId="017DB993" w:rsidR="00531AAA" w:rsidRDefault="00531AAA">
                                <w:pPr>
                                  <w:spacing w:line="276" w:lineRule="exact"/>
                                  <w:ind w:left="107"/>
                                  <w:rPr>
                                    <w:sz w:val="24"/>
                                  </w:rPr>
                                </w:pPr>
                                <w:moveFromRangeStart w:id="745" w:author="Abhiram Arali" w:date="2024-11-12T14:45:00Z" w:name="move182315126"/>
                                <w:moveFrom w:id="746" w:author="Abhiram Arali" w:date="2024-11-12T14:45:00Z">
                                  <w:r w:rsidDel="002068C9">
                                    <w:rPr>
                                      <w:sz w:val="24"/>
                                    </w:rPr>
                                    <w:t>Character</w:t>
                                  </w:r>
                                  <w:r w:rsidDel="002068C9">
                                    <w:rPr>
                                      <w:spacing w:val="-4"/>
                                      <w:sz w:val="24"/>
                                    </w:rPr>
                                    <w:t xml:space="preserve"> </w:t>
                                  </w:r>
                                  <w:r w:rsidDel="002068C9">
                                    <w:rPr>
                                      <w:sz w:val="24"/>
                                    </w:rPr>
                                    <w:t>digit:</w:t>
                                  </w:r>
                                  <w:r w:rsidDel="002068C9">
                                    <w:rPr>
                                      <w:spacing w:val="-1"/>
                                      <w:sz w:val="24"/>
                                    </w:rPr>
                                    <w:t xml:space="preserve"> </w:t>
                                  </w:r>
                                  <w:r w:rsidDel="002068C9">
                                    <w:rPr>
                                      <w:spacing w:val="-10"/>
                                      <w:sz w:val="24"/>
                                    </w:rPr>
                                    <w:t>5</w:t>
                                  </w:r>
                                </w:moveFrom>
                                <w:moveFromRangeEnd w:id="745"/>
                              </w:p>
                            </w:txbxContent>
                          </wps:txbx>
                          <wps:bodyPr wrap="square" lIns="0" tIns="0" rIns="0" bIns="0" rtlCol="0">
                            <a:noAutofit/>
                          </wps:bodyPr>
                        </wps:wsp>
                      </wpg:wgp>
                    </a:graphicData>
                  </a:graphic>
                </wp:inline>
              </w:drawing>
            </mc:Choice>
            <mc:Fallback>
              <w:pict>
                <v:group w14:anchorId="1192448C" id="Group 58" o:spid="_x0000_s1074" style="width:463.2pt;height:22.15pt;mso-position-horizontal-relative:char;mso-position-vertical-relative:line" coordsize="58826,2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">
                  <v:shape id="Graphic 71" o:spid="_x0000_s1075" style="position:absolute;width:58826;height:2813;visibility:visible;mso-wrap-style:square;v-text-anchor:top" coordsize="5882640,2813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gG+sMA&#10;AADbAAAADwAAAGRycy9kb3ducmV2LnhtbESPQWsCMRSE74L/IbxCb5q1tUtdjSKFgt66tsXrc/Pc&#10;LN28hE2qq7/eFAoeh5n5hlmsetuKE3WhcaxgMs5AEFdON1wr+Pp8H72CCBFZY+uYFFwowGo5HCyw&#10;0O7MJZ12sRYJwqFABSZGX0gZKkMWw9h54uQdXWcxJtnVUnd4TnDbyqcsy6XFhtOCQU9vhqqf3a9V&#10;4A/l94s8zrbl1R8+DE9nz3uKSj0+9Os5iEh9vIf/2xutIJ/A35f0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gG+sMAAADbAAAADwAAAAAAAAAAAAAAAACYAgAAZHJzL2Rv&#10;d25yZXYueG1sUEsFBgAAAAAEAAQA9QAAAIgDAAAAAA==&#10;" path="m5875909,274624r-5869813,l6096,,,,,274624r,6096l6096,280720r5869813,l5875909,274624xem5882081,r-6096,l5875985,274624r,6096l5882081,280720r,-6096l5882081,xe" fillcolor="black" stroked="f">
                    <v:path arrowok="t"/>
                  </v:shape>
                  <v:shape id="Textbox 72" o:spid="_x0000_s1076" type="#_x0000_t202" style="position:absolute;left:60;width:58700;height:2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HqJsMA&#10;AADbAAAADwAAAGRycy9kb3ducmV2LnhtbESPQWvCQBSE74L/YXmCN93oIdToKiIWCoI0pocen9ln&#10;sph9G7Orpv++Wyh4HGbmG2a16W0jHtR541jBbJqAIC6dNlwp+CreJ28gfEDW2DgmBT/kYbMeDlaY&#10;affknB6nUIkIYZ+hgjqENpPSlzVZ9FPXEkfv4jqLIcqukrrDZ4TbRs6TJJUWDceFGlva1VReT3er&#10;YPvN+d7cjufP/JKbolgkfEivSo1H/XYJIlAfXuH/9odWkM7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HqJsMAAADbAAAADwAAAAAAAAAAAAAAAACYAgAAZHJzL2Rv&#10;d25yZXYueG1sUEsFBgAAAAAEAAQA9QAAAIgDAAAAAA==&#10;" filled="f" stroked="f">
                    <v:textbox inset="0,0,0,0">
                      <w:txbxContent>
                        <w:p w14:paraId="08B91BA4" w14:textId="017DB993" w:rsidR="00531AAA" w:rsidRDefault="00531AAA">
                          <w:pPr>
                            <w:spacing w:line="276" w:lineRule="exact"/>
                            <w:ind w:left="107"/>
                            <w:rPr>
                              <w:sz w:val="24"/>
                            </w:rPr>
                          </w:pPr>
                          <w:moveFromRangeStart w:id="747" w:author="Abhiram Arali" w:date="2024-11-12T14:45:00Z" w:name="move182315126"/>
                          <w:moveFrom w:id="748" w:author="Abhiram Arali" w:date="2024-11-12T14:45:00Z">
                            <w:r w:rsidDel="002068C9">
                              <w:rPr>
                                <w:sz w:val="24"/>
                              </w:rPr>
                              <w:t>Character</w:t>
                            </w:r>
                            <w:r w:rsidDel="002068C9">
                              <w:rPr>
                                <w:spacing w:val="-4"/>
                                <w:sz w:val="24"/>
                              </w:rPr>
                              <w:t xml:space="preserve"> </w:t>
                            </w:r>
                            <w:r w:rsidDel="002068C9">
                              <w:rPr>
                                <w:sz w:val="24"/>
                              </w:rPr>
                              <w:t>digit:</w:t>
                            </w:r>
                            <w:r w:rsidDel="002068C9">
                              <w:rPr>
                                <w:spacing w:val="-1"/>
                                <w:sz w:val="24"/>
                              </w:rPr>
                              <w:t xml:space="preserve"> </w:t>
                            </w:r>
                            <w:r w:rsidDel="002068C9">
                              <w:rPr>
                                <w:spacing w:val="-10"/>
                                <w:sz w:val="24"/>
                              </w:rPr>
                              <w:t>5</w:t>
                            </w:r>
                          </w:moveFrom>
                          <w:moveFromRangeEnd w:id="747"/>
                        </w:p>
                      </w:txbxContent>
                    </v:textbox>
                  </v:shape>
                  <w10:anchorlock/>
                </v:group>
              </w:pict>
            </mc:Fallback>
          </mc:AlternateContent>
        </w:r>
      </w:del>
    </w:p>
    <w:p w14:paraId="700C9EA2" w14:textId="7605A5B6" w:rsidR="00E57A4D" w:rsidRDefault="00AD0973">
      <w:pPr>
        <w:pStyle w:val="NormalBPBHEB"/>
        <w:pPrChange w:id="749" w:author="Abhiram Arali" w:date="2024-11-12T14:45:00Z">
          <w:pPr>
            <w:spacing w:before="129"/>
            <w:ind w:left="220"/>
          </w:pPr>
        </w:pPrChange>
      </w:pPr>
      <w:r>
        <w:t>explanation</w:t>
      </w:r>
      <w:ins w:id="750" w:author="Abhiram Arali" w:date="2024-11-12T14:45:00Z">
        <w:r w:rsidR="00BA2016">
          <w:t xml:space="preserve"> is as follows</w:t>
        </w:r>
      </w:ins>
      <w:r w:rsidR="00A87255">
        <w:t>:</w:t>
      </w:r>
    </w:p>
    <w:p w14:paraId="2F2EABB5" w14:textId="19C84598" w:rsidR="00E57A4D" w:rsidDel="00E75976" w:rsidRDefault="00E57A4D">
      <w:pPr>
        <w:pStyle w:val="NormalBPBHEB"/>
        <w:rPr>
          <w:del w:id="751" w:author="Abhiram Arali" w:date="2024-11-12T14:45:00Z"/>
        </w:rPr>
        <w:pPrChange w:id="752" w:author="Abhiram Arali" w:date="2024-11-12T14:45:00Z">
          <w:pPr>
            <w:pStyle w:val="BodyText"/>
            <w:spacing w:before="22"/>
          </w:pPr>
        </w:pPrChange>
      </w:pPr>
    </w:p>
    <w:p w14:paraId="2C7E0629" w14:textId="77777777" w:rsidR="00E57A4D" w:rsidRDefault="00A87255">
      <w:pPr>
        <w:pStyle w:val="NormalBPBHEB"/>
        <w:numPr>
          <w:ilvl w:val="0"/>
          <w:numId w:val="65"/>
        </w:numPr>
        <w:rPr>
          <w:sz w:val="24"/>
        </w:rPr>
        <w:pPrChange w:id="753" w:author="Abhiram Arali" w:date="2024-11-12T14:45:00Z">
          <w:pPr>
            <w:pStyle w:val="ListParagraph"/>
            <w:numPr>
              <w:numId w:val="17"/>
            </w:numPr>
            <w:tabs>
              <w:tab w:val="left" w:pos="940"/>
            </w:tabs>
            <w:ind w:left="940" w:hanging="360"/>
          </w:pPr>
        </w:pPrChange>
      </w:pPr>
      <w:r>
        <w:rPr>
          <w:sz w:val="24"/>
        </w:rPr>
        <w:t>letter</w:t>
      </w:r>
      <w:r>
        <w:rPr>
          <w:spacing w:val="-3"/>
          <w:sz w:val="24"/>
        </w:rPr>
        <w:t xml:space="preserve"> </w:t>
      </w:r>
      <w:r>
        <w:rPr>
          <w:sz w:val="24"/>
        </w:rPr>
        <w:t>is</w:t>
      </w:r>
      <w:r>
        <w:rPr>
          <w:spacing w:val="-1"/>
          <w:sz w:val="24"/>
        </w:rPr>
        <w:t xml:space="preserve"> </w:t>
      </w:r>
      <w:r>
        <w:rPr>
          <w:sz w:val="24"/>
        </w:rPr>
        <w:t>a</w:t>
      </w:r>
      <w:r>
        <w:rPr>
          <w:spacing w:val="-1"/>
          <w:sz w:val="24"/>
        </w:rPr>
        <w:t xml:space="preserve"> </w:t>
      </w:r>
      <w:r>
        <w:rPr>
          <w:sz w:val="24"/>
        </w:rPr>
        <w:t>char</w:t>
      </w:r>
      <w:r>
        <w:rPr>
          <w:spacing w:val="-1"/>
          <w:sz w:val="24"/>
        </w:rPr>
        <w:t xml:space="preserve"> </w:t>
      </w:r>
      <w:r>
        <w:rPr>
          <w:sz w:val="24"/>
        </w:rPr>
        <w:t>variable</w:t>
      </w:r>
      <w:r>
        <w:rPr>
          <w:spacing w:val="-1"/>
          <w:sz w:val="24"/>
        </w:rPr>
        <w:t xml:space="preserve"> </w:t>
      </w:r>
      <w:r>
        <w:rPr>
          <w:sz w:val="24"/>
        </w:rPr>
        <w:t>that</w:t>
      </w:r>
      <w:r>
        <w:rPr>
          <w:spacing w:val="-1"/>
          <w:sz w:val="24"/>
        </w:rPr>
        <w:t xml:space="preserve"> </w:t>
      </w:r>
      <w:r>
        <w:rPr>
          <w:sz w:val="24"/>
        </w:rPr>
        <w:t>holds</w:t>
      </w:r>
      <w:r>
        <w:rPr>
          <w:spacing w:val="-1"/>
          <w:sz w:val="24"/>
        </w:rPr>
        <w:t xml:space="preserve"> </w:t>
      </w:r>
      <w:r>
        <w:rPr>
          <w:sz w:val="24"/>
        </w:rPr>
        <w:t>the</w:t>
      </w:r>
      <w:r>
        <w:rPr>
          <w:spacing w:val="-1"/>
          <w:sz w:val="24"/>
        </w:rPr>
        <w:t xml:space="preserve"> </w:t>
      </w:r>
      <w:r>
        <w:rPr>
          <w:sz w:val="24"/>
        </w:rPr>
        <w:t>character</w:t>
      </w:r>
      <w:r>
        <w:rPr>
          <w:spacing w:val="-2"/>
          <w:sz w:val="24"/>
        </w:rPr>
        <w:t xml:space="preserve"> </w:t>
      </w:r>
      <w:r>
        <w:rPr>
          <w:spacing w:val="-4"/>
          <w:sz w:val="24"/>
        </w:rPr>
        <w:t>'A'.</w:t>
      </w:r>
    </w:p>
    <w:p w14:paraId="79BF30B4" w14:textId="77777777" w:rsidR="00E57A4D" w:rsidRDefault="00A87255">
      <w:pPr>
        <w:pStyle w:val="NormalBPBHEB"/>
        <w:numPr>
          <w:ilvl w:val="0"/>
          <w:numId w:val="65"/>
        </w:numPr>
        <w:rPr>
          <w:sz w:val="24"/>
        </w:rPr>
        <w:pPrChange w:id="754" w:author="Abhiram Arali" w:date="2024-11-12T14:45:00Z">
          <w:pPr>
            <w:pStyle w:val="ListParagraph"/>
            <w:numPr>
              <w:numId w:val="17"/>
            </w:numPr>
            <w:tabs>
              <w:tab w:val="left" w:pos="940"/>
            </w:tabs>
            <w:spacing w:before="137" w:line="360" w:lineRule="auto"/>
            <w:ind w:left="940" w:right="223" w:hanging="360"/>
          </w:pPr>
        </w:pPrChange>
      </w:pPr>
      <w:r>
        <w:rPr>
          <w:sz w:val="24"/>
        </w:rPr>
        <w:t>digit is another char variable that holds the character '5', which is stored as its ASCII value (53).</w:t>
      </w:r>
    </w:p>
    <w:p w14:paraId="36BC531E" w14:textId="77777777" w:rsidR="00E57A4D" w:rsidRDefault="00A87255">
      <w:pPr>
        <w:pStyle w:val="NormalBPBHEB"/>
        <w:numPr>
          <w:ilvl w:val="0"/>
          <w:numId w:val="65"/>
        </w:numPr>
        <w:rPr>
          <w:sz w:val="24"/>
        </w:rPr>
        <w:pPrChange w:id="755" w:author="Abhiram Arali" w:date="2024-11-12T14:45:00Z">
          <w:pPr>
            <w:pStyle w:val="ListParagraph"/>
            <w:numPr>
              <w:numId w:val="17"/>
            </w:numPr>
            <w:tabs>
              <w:tab w:val="left" w:pos="940"/>
            </w:tabs>
            <w:ind w:left="940" w:hanging="360"/>
          </w:pPr>
        </w:pPrChange>
      </w:pPr>
      <w:r>
        <w:rPr>
          <w:sz w:val="24"/>
        </w:rPr>
        <w:t>The</w:t>
      </w:r>
      <w:r>
        <w:rPr>
          <w:spacing w:val="-5"/>
          <w:sz w:val="24"/>
        </w:rPr>
        <w:t xml:space="preserve"> </w:t>
      </w:r>
      <w:r>
        <w:rPr>
          <w:sz w:val="24"/>
        </w:rPr>
        <w:t>printf</w:t>
      </w:r>
      <w:r>
        <w:rPr>
          <w:spacing w:val="-2"/>
          <w:sz w:val="24"/>
        </w:rPr>
        <w:t xml:space="preserve"> </w:t>
      </w:r>
      <w:r>
        <w:rPr>
          <w:sz w:val="24"/>
        </w:rPr>
        <w:t>function uses</w:t>
      </w:r>
      <w:r>
        <w:rPr>
          <w:spacing w:val="-1"/>
          <w:sz w:val="24"/>
        </w:rPr>
        <w:t xml:space="preserve"> </w:t>
      </w:r>
      <w:r>
        <w:rPr>
          <w:sz w:val="24"/>
        </w:rPr>
        <w:t>the</w:t>
      </w:r>
      <w:r>
        <w:rPr>
          <w:spacing w:val="-1"/>
          <w:sz w:val="24"/>
        </w:rPr>
        <w:t xml:space="preserve"> </w:t>
      </w:r>
      <w:r>
        <w:rPr>
          <w:sz w:val="24"/>
        </w:rPr>
        <w:t>%c</w:t>
      </w:r>
      <w:r>
        <w:rPr>
          <w:spacing w:val="-2"/>
          <w:sz w:val="24"/>
        </w:rPr>
        <w:t xml:space="preserve"> </w:t>
      </w:r>
      <w:r>
        <w:rPr>
          <w:sz w:val="24"/>
        </w:rPr>
        <w:t>format</w:t>
      </w:r>
      <w:r>
        <w:rPr>
          <w:spacing w:val="-1"/>
          <w:sz w:val="24"/>
        </w:rPr>
        <w:t xml:space="preserve"> </w:t>
      </w:r>
      <w:r>
        <w:rPr>
          <w:sz w:val="24"/>
        </w:rPr>
        <w:t>specifier to print the</w:t>
      </w:r>
      <w:r>
        <w:rPr>
          <w:spacing w:val="-2"/>
          <w:sz w:val="24"/>
        </w:rPr>
        <w:t xml:space="preserve"> </w:t>
      </w:r>
      <w:r>
        <w:rPr>
          <w:sz w:val="24"/>
        </w:rPr>
        <w:t>character</w:t>
      </w:r>
      <w:r>
        <w:rPr>
          <w:spacing w:val="-2"/>
          <w:sz w:val="24"/>
        </w:rPr>
        <w:t xml:space="preserve"> values.</w:t>
      </w:r>
    </w:p>
    <w:p w14:paraId="71CD64C3" w14:textId="77777777" w:rsidR="00E57A4D" w:rsidRDefault="00E57A4D">
      <w:pPr>
        <w:pStyle w:val="NormalBPBHEB"/>
        <w:pPrChange w:id="756" w:author="Abhiram Arali" w:date="2024-11-12T14:45:00Z">
          <w:pPr>
            <w:pStyle w:val="BodyText"/>
            <w:spacing w:before="24"/>
          </w:pPr>
        </w:pPrChange>
      </w:pPr>
    </w:p>
    <w:p w14:paraId="6F9F75E3" w14:textId="7E459493" w:rsidR="00E57A4D" w:rsidRDefault="00A87255">
      <w:pPr>
        <w:pStyle w:val="Heading3BPBHEB"/>
        <w:pPrChange w:id="757" w:author="Abhiram Arali" w:date="2024-11-12T14:45:00Z">
          <w:pPr>
            <w:ind w:left="220"/>
          </w:pPr>
        </w:pPrChange>
      </w:pPr>
      <w:r>
        <w:t>ASCII</w:t>
      </w:r>
      <w:r>
        <w:rPr>
          <w:spacing w:val="-1"/>
        </w:rPr>
        <w:t xml:space="preserve"> </w:t>
      </w:r>
      <w:r w:rsidR="00095064">
        <w:t>representation</w:t>
      </w:r>
      <w:del w:id="758" w:author="Abhiram Arali" w:date="2024-11-12T14:45:00Z">
        <w:r w:rsidR="00095064" w:rsidDel="00095064">
          <w:delText>:</w:delText>
        </w:r>
      </w:del>
    </w:p>
    <w:p w14:paraId="537A78A1" w14:textId="3DC07806" w:rsidR="00E57A4D" w:rsidDel="00321D8F" w:rsidRDefault="00E57A4D">
      <w:pPr>
        <w:pStyle w:val="BodyText"/>
        <w:spacing w:before="22"/>
        <w:rPr>
          <w:del w:id="759" w:author="Abhiram Arali" w:date="2024-11-12T14:45:00Z"/>
          <w:i/>
        </w:rPr>
      </w:pPr>
    </w:p>
    <w:p w14:paraId="1C729960" w14:textId="417098FC" w:rsidR="00E57A4D" w:rsidRDefault="00A87255">
      <w:pPr>
        <w:pStyle w:val="NormalBPBHEB"/>
        <w:pPrChange w:id="760" w:author="Abhiram Arali" w:date="2024-11-12T14:45:00Z">
          <w:pPr>
            <w:pStyle w:val="BodyText"/>
            <w:spacing w:line="360" w:lineRule="auto"/>
            <w:ind w:left="220" w:right="226"/>
            <w:jc w:val="both"/>
          </w:pPr>
        </w:pPrChange>
      </w:pPr>
      <w:r>
        <w:t>Each character</w:t>
      </w:r>
      <w:r>
        <w:rPr>
          <w:spacing w:val="-1"/>
        </w:rPr>
        <w:t xml:space="preserve"> </w:t>
      </w:r>
      <w:r>
        <w:t xml:space="preserve">in C has an associated </w:t>
      </w:r>
      <w:ins w:id="761" w:author="Abhiram Arali" w:date="2024-11-12T14:45:00Z">
        <w:r w:rsidR="007E39E6" w:rsidRPr="004254EE">
          <w:rPr>
            <w:b/>
            <w:bCs/>
          </w:rPr>
          <w:t>American Standard</w:t>
        </w:r>
        <w:r w:rsidR="007E39E6" w:rsidRPr="004254EE">
          <w:rPr>
            <w:b/>
            <w:bCs/>
            <w:spacing w:val="-1"/>
          </w:rPr>
          <w:t xml:space="preserve"> </w:t>
        </w:r>
        <w:r w:rsidR="007E39E6" w:rsidRPr="004254EE">
          <w:rPr>
            <w:b/>
            <w:bCs/>
          </w:rPr>
          <w:t>Code</w:t>
        </w:r>
        <w:r w:rsidR="007E39E6" w:rsidRPr="004254EE">
          <w:rPr>
            <w:b/>
            <w:bCs/>
            <w:spacing w:val="-1"/>
          </w:rPr>
          <w:t xml:space="preserve"> </w:t>
        </w:r>
        <w:r w:rsidR="007E39E6" w:rsidRPr="004254EE">
          <w:rPr>
            <w:b/>
            <w:bCs/>
          </w:rPr>
          <w:t>for</w:t>
        </w:r>
        <w:r w:rsidR="007E39E6" w:rsidRPr="004254EE">
          <w:rPr>
            <w:b/>
            <w:bCs/>
            <w:spacing w:val="-1"/>
          </w:rPr>
          <w:t xml:space="preserve"> </w:t>
        </w:r>
        <w:r w:rsidR="007E39E6" w:rsidRPr="004254EE">
          <w:rPr>
            <w:b/>
            <w:bCs/>
          </w:rPr>
          <w:t>Information Interchange</w:t>
        </w:r>
        <w:r w:rsidR="007E39E6">
          <w:t xml:space="preserve"> </w:t>
        </w:r>
      </w:ins>
      <w:ins w:id="762" w:author="Abhiram Arali" w:date="2024-11-12T14:46:00Z">
        <w:r w:rsidR="007E39E6">
          <w:t>(</w:t>
        </w:r>
      </w:ins>
      <w:r w:rsidRPr="007E39E6">
        <w:rPr>
          <w:b/>
          <w:bCs/>
          <w:rPrChange w:id="763" w:author="Abhiram Arali" w:date="2024-11-12T14:46:00Z">
            <w:rPr/>
          </w:rPrChange>
        </w:rPr>
        <w:t>ASCII</w:t>
      </w:r>
      <w:ins w:id="764" w:author="Abhiram Arali" w:date="2024-11-12T14:45:00Z">
        <w:r w:rsidR="007E39E6">
          <w:t>)</w:t>
        </w:r>
      </w:ins>
      <w:r>
        <w:rPr>
          <w:spacing w:val="-3"/>
        </w:rPr>
        <w:t xml:space="preserve"> </w:t>
      </w:r>
      <w:r>
        <w:t>value</w:t>
      </w:r>
      <w:del w:id="765" w:author="Abhiram Arali" w:date="2024-11-12T14:46:00Z">
        <w:r w:rsidDel="0087551B">
          <w:delText xml:space="preserve"> (</w:delText>
        </w:r>
      </w:del>
      <w:del w:id="766" w:author="Abhiram Arali" w:date="2024-11-12T14:45:00Z">
        <w:r w:rsidRPr="007E39E6" w:rsidDel="007E39E6">
          <w:rPr>
            <w:b/>
            <w:bCs/>
            <w:rPrChange w:id="767" w:author="Abhiram Arali" w:date="2024-11-12T14:45:00Z">
              <w:rPr/>
            </w:rPrChange>
          </w:rPr>
          <w:delText>American Standard</w:delText>
        </w:r>
        <w:r w:rsidRPr="007E39E6" w:rsidDel="007E39E6">
          <w:rPr>
            <w:b/>
            <w:bCs/>
            <w:spacing w:val="-1"/>
            <w:rPrChange w:id="768" w:author="Abhiram Arali" w:date="2024-11-12T14:45:00Z">
              <w:rPr>
                <w:spacing w:val="-1"/>
              </w:rPr>
            </w:rPrChange>
          </w:rPr>
          <w:delText xml:space="preserve"> </w:delText>
        </w:r>
        <w:r w:rsidRPr="007E39E6" w:rsidDel="007E39E6">
          <w:rPr>
            <w:b/>
            <w:bCs/>
            <w:rPrChange w:id="769" w:author="Abhiram Arali" w:date="2024-11-12T14:45:00Z">
              <w:rPr/>
            </w:rPrChange>
          </w:rPr>
          <w:delText>Code</w:delText>
        </w:r>
        <w:r w:rsidRPr="007E39E6" w:rsidDel="007E39E6">
          <w:rPr>
            <w:b/>
            <w:bCs/>
            <w:spacing w:val="-1"/>
            <w:rPrChange w:id="770" w:author="Abhiram Arali" w:date="2024-11-12T14:45:00Z">
              <w:rPr>
                <w:spacing w:val="-1"/>
              </w:rPr>
            </w:rPrChange>
          </w:rPr>
          <w:delText xml:space="preserve"> </w:delText>
        </w:r>
        <w:r w:rsidRPr="007E39E6" w:rsidDel="007E39E6">
          <w:rPr>
            <w:b/>
            <w:bCs/>
            <w:rPrChange w:id="771" w:author="Abhiram Arali" w:date="2024-11-12T14:45:00Z">
              <w:rPr/>
            </w:rPrChange>
          </w:rPr>
          <w:delText>for</w:delText>
        </w:r>
        <w:r w:rsidRPr="007E39E6" w:rsidDel="007E39E6">
          <w:rPr>
            <w:b/>
            <w:bCs/>
            <w:spacing w:val="-1"/>
            <w:rPrChange w:id="772" w:author="Abhiram Arali" w:date="2024-11-12T14:45:00Z">
              <w:rPr>
                <w:spacing w:val="-1"/>
              </w:rPr>
            </w:rPrChange>
          </w:rPr>
          <w:delText xml:space="preserve"> </w:delText>
        </w:r>
        <w:r w:rsidRPr="007E39E6" w:rsidDel="007E39E6">
          <w:rPr>
            <w:b/>
            <w:bCs/>
            <w:rPrChange w:id="773" w:author="Abhiram Arali" w:date="2024-11-12T14:45:00Z">
              <w:rPr/>
            </w:rPrChange>
          </w:rPr>
          <w:delText>Information Interchange</w:delText>
        </w:r>
      </w:del>
      <w:del w:id="774" w:author="Abhiram Arali" w:date="2024-11-12T14:46:00Z">
        <w:r w:rsidDel="0087551B">
          <w:delText>)</w:delText>
        </w:r>
      </w:del>
      <w:r>
        <w:t>, which is an integer value that represents the character in memory.</w:t>
      </w:r>
    </w:p>
    <w:p w14:paraId="7372A607" w14:textId="77777777" w:rsidR="00E57A4D" w:rsidRDefault="00A87255">
      <w:pPr>
        <w:pStyle w:val="NormalBPBHEB"/>
        <w:pPrChange w:id="775" w:author="Abhiram Arali" w:date="2024-11-12T14:46:00Z">
          <w:pPr>
            <w:pStyle w:val="BodyText"/>
            <w:spacing w:before="158"/>
            <w:ind w:left="220"/>
          </w:pPr>
        </w:pPrChange>
      </w:pPr>
      <w:r>
        <w:t>For</w:t>
      </w:r>
      <w:r>
        <w:rPr>
          <w:spacing w:val="-4"/>
        </w:rPr>
        <w:t xml:space="preserve"> </w:t>
      </w:r>
      <w:r>
        <w:t>example:</w:t>
      </w:r>
    </w:p>
    <w:p w14:paraId="1058568D" w14:textId="682B6E7B" w:rsidR="00E57A4D" w:rsidDel="00141EC7" w:rsidRDefault="00E57A4D">
      <w:pPr>
        <w:pStyle w:val="NormalBPBHEB"/>
        <w:numPr>
          <w:ilvl w:val="0"/>
          <w:numId w:val="66"/>
        </w:numPr>
        <w:rPr>
          <w:del w:id="776" w:author="Abhiram Arali" w:date="2024-11-12T14:46:00Z"/>
        </w:rPr>
        <w:pPrChange w:id="777" w:author="Abhiram Arali" w:date="2024-11-12T14:46:00Z">
          <w:pPr>
            <w:pStyle w:val="BodyText"/>
            <w:spacing w:before="22"/>
          </w:pPr>
        </w:pPrChange>
      </w:pPr>
    </w:p>
    <w:p w14:paraId="27FD2A61" w14:textId="77777777" w:rsidR="00E57A4D" w:rsidRDefault="00A87255">
      <w:pPr>
        <w:pStyle w:val="NormalBPBHEB"/>
        <w:numPr>
          <w:ilvl w:val="0"/>
          <w:numId w:val="66"/>
        </w:numPr>
        <w:rPr>
          <w:sz w:val="24"/>
        </w:rPr>
        <w:pPrChange w:id="778" w:author="Abhiram Arali" w:date="2024-11-12T14:46:00Z">
          <w:pPr>
            <w:pStyle w:val="ListParagraph"/>
            <w:numPr>
              <w:numId w:val="17"/>
            </w:numPr>
            <w:tabs>
              <w:tab w:val="left" w:pos="940"/>
            </w:tabs>
            <w:ind w:left="940" w:hanging="360"/>
          </w:pPr>
        </w:pPrChange>
      </w:pPr>
      <w:r>
        <w:rPr>
          <w:sz w:val="24"/>
        </w:rPr>
        <w:t>'A' has an ASCII</w:t>
      </w:r>
      <w:r>
        <w:rPr>
          <w:spacing w:val="-4"/>
          <w:sz w:val="24"/>
        </w:rPr>
        <w:t xml:space="preserve"> </w:t>
      </w:r>
      <w:r>
        <w:rPr>
          <w:sz w:val="24"/>
        </w:rPr>
        <w:t>value of</w:t>
      </w:r>
      <w:r>
        <w:rPr>
          <w:spacing w:val="1"/>
          <w:sz w:val="24"/>
        </w:rPr>
        <w:t xml:space="preserve"> </w:t>
      </w:r>
      <w:r>
        <w:rPr>
          <w:spacing w:val="-5"/>
          <w:sz w:val="24"/>
        </w:rPr>
        <w:t>65.</w:t>
      </w:r>
    </w:p>
    <w:p w14:paraId="364F85D5" w14:textId="77777777" w:rsidR="00E57A4D" w:rsidRDefault="00A87255">
      <w:pPr>
        <w:pStyle w:val="NormalBPBHEB"/>
        <w:numPr>
          <w:ilvl w:val="0"/>
          <w:numId w:val="66"/>
        </w:numPr>
        <w:rPr>
          <w:sz w:val="24"/>
        </w:rPr>
        <w:pPrChange w:id="779" w:author="Abhiram Arali" w:date="2024-11-12T14:46:00Z">
          <w:pPr>
            <w:pStyle w:val="ListParagraph"/>
            <w:numPr>
              <w:numId w:val="17"/>
            </w:numPr>
            <w:tabs>
              <w:tab w:val="left" w:pos="940"/>
            </w:tabs>
            <w:spacing w:before="139"/>
            <w:ind w:left="940" w:hanging="360"/>
          </w:pPr>
        </w:pPrChange>
      </w:pPr>
      <w:r>
        <w:rPr>
          <w:sz w:val="24"/>
        </w:rPr>
        <w:t>'a' has an ASCII</w:t>
      </w:r>
      <w:r>
        <w:rPr>
          <w:spacing w:val="-4"/>
          <w:sz w:val="24"/>
        </w:rPr>
        <w:t xml:space="preserve"> </w:t>
      </w:r>
      <w:r>
        <w:rPr>
          <w:sz w:val="24"/>
        </w:rPr>
        <w:t>value of</w:t>
      </w:r>
      <w:r>
        <w:rPr>
          <w:spacing w:val="1"/>
          <w:sz w:val="24"/>
        </w:rPr>
        <w:t xml:space="preserve"> </w:t>
      </w:r>
      <w:r>
        <w:rPr>
          <w:spacing w:val="-5"/>
          <w:sz w:val="24"/>
        </w:rPr>
        <w:t>97.</w:t>
      </w:r>
    </w:p>
    <w:p w14:paraId="23CE17DE" w14:textId="77777777" w:rsidR="00E57A4D" w:rsidRDefault="00A87255">
      <w:pPr>
        <w:pStyle w:val="NormalBPBHEB"/>
        <w:numPr>
          <w:ilvl w:val="0"/>
          <w:numId w:val="66"/>
        </w:numPr>
        <w:rPr>
          <w:sz w:val="24"/>
        </w:rPr>
        <w:pPrChange w:id="780" w:author="Abhiram Arali" w:date="2024-11-12T14:46:00Z">
          <w:pPr>
            <w:pStyle w:val="ListParagraph"/>
            <w:numPr>
              <w:numId w:val="17"/>
            </w:numPr>
            <w:tabs>
              <w:tab w:val="left" w:pos="940"/>
            </w:tabs>
            <w:spacing w:before="137"/>
            <w:ind w:left="940" w:hanging="360"/>
          </w:pPr>
        </w:pPrChange>
      </w:pPr>
      <w:r>
        <w:rPr>
          <w:sz w:val="24"/>
        </w:rPr>
        <w:t>'0' has an ASCII</w:t>
      </w:r>
      <w:r>
        <w:rPr>
          <w:spacing w:val="-4"/>
          <w:sz w:val="24"/>
        </w:rPr>
        <w:t xml:space="preserve"> </w:t>
      </w:r>
      <w:r>
        <w:rPr>
          <w:sz w:val="24"/>
        </w:rPr>
        <w:t>value of</w:t>
      </w:r>
      <w:r>
        <w:rPr>
          <w:spacing w:val="2"/>
          <w:sz w:val="24"/>
        </w:rPr>
        <w:t xml:space="preserve"> </w:t>
      </w:r>
      <w:r>
        <w:rPr>
          <w:spacing w:val="-5"/>
          <w:sz w:val="24"/>
        </w:rPr>
        <w:t>48.</w:t>
      </w:r>
    </w:p>
    <w:p w14:paraId="3476712C" w14:textId="77777777" w:rsidR="00E57A4D" w:rsidRDefault="00E57A4D">
      <w:pPr>
        <w:pStyle w:val="NormalBPBHEB"/>
        <w:pPrChange w:id="781" w:author="Abhiram Arali" w:date="2024-11-12T14:46:00Z">
          <w:pPr>
            <w:pStyle w:val="BodyText"/>
            <w:spacing w:before="24"/>
          </w:pPr>
        </w:pPrChange>
      </w:pPr>
    </w:p>
    <w:p w14:paraId="3EE07070" w14:textId="2B3572A2" w:rsidR="00E57A4D" w:rsidRDefault="00A87255">
      <w:pPr>
        <w:pStyle w:val="Heading3BPBHEB"/>
        <w:pPrChange w:id="782" w:author="Abhiram Arali" w:date="2024-11-12T14:46:00Z">
          <w:pPr>
            <w:ind w:left="220"/>
          </w:pPr>
        </w:pPrChange>
      </w:pPr>
      <w:r>
        <w:t>Character</w:t>
      </w:r>
      <w:r>
        <w:rPr>
          <w:spacing w:val="-1"/>
        </w:rPr>
        <w:t xml:space="preserve"> </w:t>
      </w:r>
      <w:r w:rsidR="00FE75E7">
        <w:t>arrays</w:t>
      </w:r>
      <w:r w:rsidR="00FE75E7">
        <w:rPr>
          <w:spacing w:val="-1"/>
        </w:rPr>
        <w:t xml:space="preserve"> </w:t>
      </w:r>
      <w:r>
        <w:t xml:space="preserve">and </w:t>
      </w:r>
      <w:r w:rsidR="00FE75E7">
        <w:rPr>
          <w:spacing w:val="-2"/>
        </w:rPr>
        <w:t>strings</w:t>
      </w:r>
      <w:del w:id="783" w:author="Abhiram Arali" w:date="2024-11-12T14:46:00Z">
        <w:r w:rsidDel="00FE75E7">
          <w:rPr>
            <w:spacing w:val="-2"/>
          </w:rPr>
          <w:delText>:</w:delText>
        </w:r>
      </w:del>
    </w:p>
    <w:p w14:paraId="43464F28" w14:textId="4CCA4B54" w:rsidR="00E57A4D" w:rsidDel="00B33EBC" w:rsidRDefault="00E57A4D">
      <w:pPr>
        <w:pStyle w:val="BodyText"/>
        <w:spacing w:before="22"/>
        <w:rPr>
          <w:del w:id="784" w:author="Abhiram Arali" w:date="2024-11-12T14:46:00Z"/>
          <w:i/>
        </w:rPr>
      </w:pPr>
    </w:p>
    <w:p w14:paraId="7B577C88" w14:textId="46458172" w:rsidR="00E57A4D" w:rsidRDefault="00A87255">
      <w:pPr>
        <w:pStyle w:val="NormalBPBHEB"/>
        <w:pPrChange w:id="785" w:author="Abhiram Arali" w:date="2024-11-12T14:46:00Z">
          <w:pPr>
            <w:pStyle w:val="BodyText"/>
            <w:spacing w:line="360" w:lineRule="auto"/>
            <w:ind w:left="220" w:right="218"/>
            <w:jc w:val="both"/>
          </w:pPr>
        </w:pPrChange>
      </w:pPr>
      <w:r>
        <w:t>Although char stores single characters, character arrays are used to store sequences of characters</w:t>
      </w:r>
      <w:del w:id="786" w:author="Abhiram Arali" w:date="2024-11-12T14:46:00Z">
        <w:r w:rsidDel="00C901B6">
          <w:delText>,</w:delText>
        </w:r>
      </w:del>
      <w:r>
        <w:rPr>
          <w:spacing w:val="-5"/>
        </w:rPr>
        <w:t xml:space="preserve"> </w:t>
      </w:r>
      <w:r>
        <w:t>or</w:t>
      </w:r>
      <w:r>
        <w:rPr>
          <w:spacing w:val="-7"/>
        </w:rPr>
        <w:t xml:space="preserve"> </w:t>
      </w:r>
      <w:r>
        <w:t>strings.</w:t>
      </w:r>
      <w:r>
        <w:rPr>
          <w:spacing w:val="-3"/>
        </w:rPr>
        <w:t xml:space="preserve"> </w:t>
      </w:r>
      <w:r>
        <w:t>In</w:t>
      </w:r>
      <w:r>
        <w:rPr>
          <w:spacing w:val="-5"/>
        </w:rPr>
        <w:t xml:space="preserve"> </w:t>
      </w:r>
      <w:r>
        <w:t>C,</w:t>
      </w:r>
      <w:r>
        <w:rPr>
          <w:spacing w:val="-6"/>
        </w:rPr>
        <w:t xml:space="preserve"> </w:t>
      </w:r>
      <w:r>
        <w:t>a</w:t>
      </w:r>
      <w:r>
        <w:rPr>
          <w:spacing w:val="-7"/>
        </w:rPr>
        <w:t xml:space="preserve"> </w:t>
      </w:r>
      <w:r>
        <w:t>string</w:t>
      </w:r>
      <w:r>
        <w:rPr>
          <w:spacing w:val="-7"/>
        </w:rPr>
        <w:t xml:space="preserve"> </w:t>
      </w:r>
      <w:r>
        <w:t>is</w:t>
      </w:r>
      <w:r>
        <w:rPr>
          <w:spacing w:val="-6"/>
        </w:rPr>
        <w:t xml:space="preserve"> </w:t>
      </w:r>
      <w:r>
        <w:t>simply</w:t>
      </w:r>
      <w:r>
        <w:rPr>
          <w:spacing w:val="-7"/>
        </w:rPr>
        <w:t xml:space="preserve"> </w:t>
      </w:r>
      <w:r>
        <w:t>an</w:t>
      </w:r>
      <w:r>
        <w:rPr>
          <w:spacing w:val="-5"/>
        </w:rPr>
        <w:t xml:space="preserve"> </w:t>
      </w:r>
      <w:r>
        <w:t>array</w:t>
      </w:r>
      <w:r>
        <w:rPr>
          <w:spacing w:val="-6"/>
        </w:rPr>
        <w:t xml:space="preserve"> </w:t>
      </w:r>
      <w:r>
        <w:t>of</w:t>
      </w:r>
      <w:r>
        <w:rPr>
          <w:spacing w:val="-6"/>
        </w:rPr>
        <w:t xml:space="preserve"> </w:t>
      </w:r>
      <w:r>
        <w:t>char</w:t>
      </w:r>
      <w:r>
        <w:rPr>
          <w:spacing w:val="-6"/>
        </w:rPr>
        <w:t xml:space="preserve"> </w:t>
      </w:r>
      <w:r>
        <w:t>with</w:t>
      </w:r>
      <w:r>
        <w:rPr>
          <w:spacing w:val="-6"/>
        </w:rPr>
        <w:t xml:space="preserve"> </w:t>
      </w:r>
      <w:r>
        <w:t>a</w:t>
      </w:r>
      <w:r>
        <w:rPr>
          <w:spacing w:val="-7"/>
        </w:rPr>
        <w:t xml:space="preserve"> </w:t>
      </w:r>
      <w:r>
        <w:t>null</w:t>
      </w:r>
      <w:r>
        <w:rPr>
          <w:spacing w:val="-7"/>
        </w:rPr>
        <w:t xml:space="preserve"> </w:t>
      </w:r>
      <w:r>
        <w:t>terminator</w:t>
      </w:r>
      <w:r>
        <w:rPr>
          <w:spacing w:val="-7"/>
        </w:rPr>
        <w:t xml:space="preserve"> </w:t>
      </w:r>
      <w:r>
        <w:t>('\0')</w:t>
      </w:r>
      <w:r>
        <w:rPr>
          <w:spacing w:val="-6"/>
        </w:rPr>
        <w:t xml:space="preserve"> </w:t>
      </w:r>
      <w:r>
        <w:t>at</w:t>
      </w:r>
      <w:r>
        <w:rPr>
          <w:spacing w:val="-6"/>
        </w:rPr>
        <w:t xml:space="preserve"> </w:t>
      </w:r>
      <w:r>
        <w:t>the end to indicate the end of the string.</w:t>
      </w:r>
    </w:p>
    <w:p w14:paraId="665166CA" w14:textId="77777777" w:rsidR="00E57A4D" w:rsidRDefault="00A87255">
      <w:pPr>
        <w:pStyle w:val="NormalBPBHEB"/>
        <w:pPrChange w:id="787" w:author="Abhiram Arali" w:date="2024-11-12T14:46:00Z">
          <w:pPr>
            <w:pStyle w:val="BodyText"/>
            <w:spacing w:before="160"/>
            <w:ind w:left="220"/>
            <w:jc w:val="both"/>
          </w:pPr>
        </w:pPrChange>
      </w:pPr>
      <w:r>
        <w:t>Example</w:t>
      </w:r>
      <w:r>
        <w:rPr>
          <w:spacing w:val="-3"/>
        </w:rPr>
        <w:t xml:space="preserve"> </w:t>
      </w:r>
      <w:r>
        <w:t>of</w:t>
      </w:r>
      <w:r>
        <w:rPr>
          <w:spacing w:val="-1"/>
        </w:rPr>
        <w:t xml:space="preserve"> </w:t>
      </w:r>
      <w:r>
        <w:t>a</w:t>
      </w:r>
      <w:r>
        <w:rPr>
          <w:spacing w:val="-2"/>
        </w:rPr>
        <w:t xml:space="preserve"> </w:t>
      </w:r>
      <w:r>
        <w:t>character</w:t>
      </w:r>
      <w:r>
        <w:rPr>
          <w:spacing w:val="-1"/>
        </w:rPr>
        <w:t xml:space="preserve"> </w:t>
      </w:r>
      <w:r>
        <w:t>array</w:t>
      </w:r>
      <w:r>
        <w:rPr>
          <w:spacing w:val="-1"/>
        </w:rPr>
        <w:t xml:space="preserve"> </w:t>
      </w:r>
      <w:r>
        <w:rPr>
          <w:spacing w:val="-2"/>
        </w:rPr>
        <w:t>(string):</w:t>
      </w:r>
    </w:p>
    <w:p w14:paraId="3D32EE3E" w14:textId="77777777" w:rsidR="00C97237" w:rsidRDefault="00C97237">
      <w:pPr>
        <w:pStyle w:val="CodeBlockBPBHEB"/>
        <w:pPrChange w:id="788" w:author="Abhiram Arali" w:date="2024-11-13T10:14:00Z">
          <w:pPr>
            <w:pStyle w:val="BodyText"/>
            <w:spacing w:before="18" w:line="499" w:lineRule="auto"/>
            <w:ind w:left="107" w:right="7328"/>
          </w:pPr>
        </w:pPrChange>
      </w:pPr>
      <w:moveToRangeStart w:id="789" w:author="Abhiram Arali" w:date="2024-11-12T15:12:00Z" w:name="move182316755"/>
      <w:moveTo w:id="790" w:author="Abhiram Arali" w:date="2024-11-12T15:12:00Z">
        <w:r>
          <w:t>#include</w:t>
        </w:r>
        <w:r>
          <w:rPr>
            <w:spacing w:val="-15"/>
          </w:rPr>
          <w:t xml:space="preserve"> </w:t>
        </w:r>
        <w:r>
          <w:t>&lt;stdio.h&gt; int main() {</w:t>
        </w:r>
      </w:moveTo>
    </w:p>
    <w:p w14:paraId="65EA86A8" w14:textId="77777777" w:rsidR="00C97237" w:rsidRDefault="00C97237">
      <w:pPr>
        <w:pStyle w:val="CodeBlockBPBHEB"/>
        <w:pPrChange w:id="791" w:author="Abhiram Arali" w:date="2024-11-13T10:14:00Z">
          <w:pPr>
            <w:pStyle w:val="BodyText"/>
            <w:spacing w:line="499" w:lineRule="auto"/>
            <w:ind w:left="347" w:right="2802"/>
          </w:pPr>
        </w:pPrChange>
      </w:pPr>
      <w:moveTo w:id="792" w:author="Abhiram Arali" w:date="2024-11-12T15:12:00Z">
        <w:r>
          <w:t>char</w:t>
        </w:r>
        <w:r>
          <w:rPr>
            <w:spacing w:val="-3"/>
          </w:rPr>
          <w:t xml:space="preserve"> </w:t>
        </w:r>
        <w:r>
          <w:t>name[]</w:t>
        </w:r>
        <w:r>
          <w:rPr>
            <w:spacing w:val="-3"/>
          </w:rPr>
          <w:t xml:space="preserve"> </w:t>
        </w:r>
        <w:r>
          <w:t>=</w:t>
        </w:r>
        <w:r>
          <w:rPr>
            <w:spacing w:val="-4"/>
          </w:rPr>
          <w:t xml:space="preserve"> </w:t>
        </w:r>
        <w:r>
          <w:t>"John";</w:t>
        </w:r>
        <w:r>
          <w:rPr>
            <w:spacing w:val="40"/>
          </w:rPr>
          <w:t xml:space="preserve"> </w:t>
        </w:r>
        <w:r>
          <w:t>//</w:t>
        </w:r>
        <w:r>
          <w:rPr>
            <w:spacing w:val="-3"/>
          </w:rPr>
          <w:t xml:space="preserve"> </w:t>
        </w:r>
        <w:r>
          <w:t>Storing</w:t>
        </w:r>
        <w:r>
          <w:rPr>
            <w:spacing w:val="-3"/>
          </w:rPr>
          <w:t xml:space="preserve"> </w:t>
        </w:r>
        <w:r>
          <w:t>a</w:t>
        </w:r>
        <w:r>
          <w:rPr>
            <w:spacing w:val="-4"/>
          </w:rPr>
          <w:t xml:space="preserve"> </w:t>
        </w:r>
        <w:r>
          <w:t>string</w:t>
        </w:r>
        <w:r>
          <w:rPr>
            <w:spacing w:val="-3"/>
          </w:rPr>
          <w:t xml:space="preserve"> </w:t>
        </w:r>
        <w:r>
          <w:t>"John"</w:t>
        </w:r>
        <w:r>
          <w:rPr>
            <w:spacing w:val="-5"/>
          </w:rPr>
          <w:t xml:space="preserve"> </w:t>
        </w:r>
        <w:r>
          <w:t>in</w:t>
        </w:r>
        <w:r>
          <w:rPr>
            <w:spacing w:val="-3"/>
          </w:rPr>
          <w:t xml:space="preserve"> </w:t>
        </w:r>
        <w:r>
          <w:t>a</w:t>
        </w:r>
        <w:r>
          <w:rPr>
            <w:spacing w:val="-3"/>
          </w:rPr>
          <w:t xml:space="preserve"> </w:t>
        </w:r>
        <w:r>
          <w:t>char</w:t>
        </w:r>
        <w:r>
          <w:rPr>
            <w:spacing w:val="-2"/>
          </w:rPr>
          <w:t xml:space="preserve"> </w:t>
        </w:r>
        <w:r>
          <w:t>array printf("Name: %s\n", name);</w:t>
        </w:r>
        <w:r>
          <w:rPr>
            <w:spacing w:val="40"/>
          </w:rPr>
          <w:t xml:space="preserve"> </w:t>
        </w:r>
        <w:r>
          <w:t>// %s is used to print strings return 0;</w:t>
        </w:r>
      </w:moveTo>
    </w:p>
    <w:p w14:paraId="713CB578" w14:textId="77777777" w:rsidR="00C97237" w:rsidRDefault="00C97237">
      <w:pPr>
        <w:pStyle w:val="CodeBlockBPBHEB"/>
        <w:rPr>
          <w:sz w:val="24"/>
        </w:rPr>
        <w:pPrChange w:id="793" w:author="Abhiram Arali" w:date="2024-11-13T10:14:00Z">
          <w:pPr>
            <w:spacing w:line="275" w:lineRule="exact"/>
            <w:ind w:left="107"/>
          </w:pPr>
        </w:pPrChange>
      </w:pPr>
      <w:moveTo w:id="794" w:author="Abhiram Arali" w:date="2024-11-12T15:12:00Z">
        <w:r>
          <w:rPr>
            <w:spacing w:val="-10"/>
            <w:sz w:val="24"/>
          </w:rPr>
          <w:t>}</w:t>
        </w:r>
      </w:moveTo>
    </w:p>
    <w:moveToRangeEnd w:id="789"/>
    <w:p w14:paraId="5BE1371C" w14:textId="0003C6E5" w:rsidR="00E57A4D" w:rsidRDefault="00A87255">
      <w:pPr>
        <w:pStyle w:val="NormalBPBHEB"/>
        <w:pPrChange w:id="795" w:author="Abhiram Arali" w:date="2024-11-12T15:12:00Z">
          <w:pPr>
            <w:pStyle w:val="BodyText"/>
            <w:spacing w:before="46"/>
          </w:pPr>
        </w:pPrChange>
      </w:pPr>
      <w:del w:id="796" w:author="Abhiram Arali" w:date="2024-11-12T15:12:00Z">
        <w:r w:rsidDel="00C97237">
          <w:rPr>
            <w:noProof/>
            <w:lang w:val="en-IN" w:eastAsia="en-IN"/>
            <w:rPrChange w:id="797" w:author="Unknown">
              <w:rPr>
                <w:noProof/>
                <w:lang w:val="en-IN" w:eastAsia="en-IN"/>
              </w:rPr>
            </w:rPrChange>
          </w:rPr>
          <mc:AlternateContent>
            <mc:Choice Requires="wps">
              <w:drawing>
                <wp:anchor distT="0" distB="0" distL="0" distR="0" simplePos="0" relativeHeight="487603712" behindDoc="1" locked="0" layoutInCell="1" allowOverlap="1" wp14:anchorId="7DC765C9" wp14:editId="63216D77">
                  <wp:simplePos x="0" y="0"/>
                  <wp:positionH relativeFrom="page">
                    <wp:posOffset>843076</wp:posOffset>
                  </wp:positionH>
                  <wp:positionV relativeFrom="paragraph">
                    <wp:posOffset>194246</wp:posOffset>
                  </wp:positionV>
                  <wp:extent cx="5876290" cy="2114550"/>
                  <wp:effectExtent l="0" t="0" r="0" b="0"/>
                  <wp:wrapTopAndBottom/>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2114550"/>
                          </a:xfrm>
                          <a:prstGeom prst="rect">
                            <a:avLst/>
                          </a:prstGeom>
                          <a:ln w="6096">
                            <a:solidFill>
                              <a:srgbClr val="000000"/>
                            </a:solidFill>
                            <a:prstDash val="solid"/>
                          </a:ln>
                        </wps:spPr>
                        <wps:txbx>
                          <w:txbxContent>
                            <w:p w14:paraId="2504A44E" w14:textId="2BBF9392" w:rsidR="00531AAA" w:rsidDel="00C97237" w:rsidRDefault="00531AAA">
                              <w:pPr>
                                <w:pStyle w:val="BodyText"/>
                                <w:spacing w:before="18" w:line="499" w:lineRule="auto"/>
                                <w:ind w:left="107" w:right="7328"/>
                              </w:pPr>
                              <w:moveFromRangeStart w:id="798" w:author="Abhiram Arali" w:date="2024-11-12T15:12:00Z" w:name="move182316755"/>
                              <w:moveFrom w:id="799" w:author="Abhiram Arali" w:date="2024-11-12T15:12:00Z">
                                <w:r w:rsidDel="00C97237">
                                  <w:t>#include</w:t>
                                </w:r>
                                <w:r w:rsidDel="00C97237">
                                  <w:rPr>
                                    <w:spacing w:val="-15"/>
                                  </w:rPr>
                                  <w:t xml:space="preserve"> </w:t>
                                </w:r>
                                <w:r w:rsidDel="00C97237">
                                  <w:t>&lt;stdio.h&gt; int main() {</w:t>
                                </w:r>
                              </w:moveFrom>
                            </w:p>
                            <w:p w14:paraId="3E201928" w14:textId="5B914BDE" w:rsidR="00531AAA" w:rsidDel="00C97237" w:rsidRDefault="00531AAA">
                              <w:pPr>
                                <w:pStyle w:val="BodyText"/>
                                <w:spacing w:line="499" w:lineRule="auto"/>
                                <w:ind w:left="347" w:right="2802"/>
                              </w:pPr>
                              <w:moveFrom w:id="800" w:author="Abhiram Arali" w:date="2024-11-12T15:12:00Z">
                                <w:r w:rsidDel="00C97237">
                                  <w:t>char</w:t>
                                </w:r>
                                <w:r w:rsidDel="00C97237">
                                  <w:rPr>
                                    <w:spacing w:val="-3"/>
                                  </w:rPr>
                                  <w:t xml:space="preserve"> </w:t>
                                </w:r>
                                <w:r w:rsidDel="00C97237">
                                  <w:t>name[]</w:t>
                                </w:r>
                                <w:r w:rsidDel="00C97237">
                                  <w:rPr>
                                    <w:spacing w:val="-3"/>
                                  </w:rPr>
                                  <w:t xml:space="preserve"> </w:t>
                                </w:r>
                                <w:r w:rsidDel="00C97237">
                                  <w:t>=</w:t>
                                </w:r>
                                <w:r w:rsidDel="00C97237">
                                  <w:rPr>
                                    <w:spacing w:val="-4"/>
                                  </w:rPr>
                                  <w:t xml:space="preserve"> </w:t>
                                </w:r>
                                <w:r w:rsidDel="00C97237">
                                  <w:t>"John";</w:t>
                                </w:r>
                                <w:r w:rsidDel="00C97237">
                                  <w:rPr>
                                    <w:spacing w:val="40"/>
                                  </w:rPr>
                                  <w:t xml:space="preserve"> </w:t>
                                </w:r>
                                <w:r w:rsidDel="00C97237">
                                  <w:t>//</w:t>
                                </w:r>
                                <w:r w:rsidDel="00C97237">
                                  <w:rPr>
                                    <w:spacing w:val="-3"/>
                                  </w:rPr>
                                  <w:t xml:space="preserve"> </w:t>
                                </w:r>
                                <w:r w:rsidDel="00C97237">
                                  <w:t>Storing</w:t>
                                </w:r>
                                <w:r w:rsidDel="00C97237">
                                  <w:rPr>
                                    <w:spacing w:val="-3"/>
                                  </w:rPr>
                                  <w:t xml:space="preserve"> </w:t>
                                </w:r>
                                <w:r w:rsidDel="00C97237">
                                  <w:t>a</w:t>
                                </w:r>
                                <w:r w:rsidDel="00C97237">
                                  <w:rPr>
                                    <w:spacing w:val="-4"/>
                                  </w:rPr>
                                  <w:t xml:space="preserve"> </w:t>
                                </w:r>
                                <w:r w:rsidDel="00C97237">
                                  <w:t>string</w:t>
                                </w:r>
                                <w:r w:rsidDel="00C97237">
                                  <w:rPr>
                                    <w:spacing w:val="-3"/>
                                  </w:rPr>
                                  <w:t xml:space="preserve"> </w:t>
                                </w:r>
                                <w:r w:rsidDel="00C97237">
                                  <w:t>"John"</w:t>
                                </w:r>
                                <w:r w:rsidDel="00C97237">
                                  <w:rPr>
                                    <w:spacing w:val="-5"/>
                                  </w:rPr>
                                  <w:t xml:space="preserve"> </w:t>
                                </w:r>
                                <w:r w:rsidDel="00C97237">
                                  <w:t>in</w:t>
                                </w:r>
                                <w:r w:rsidDel="00C97237">
                                  <w:rPr>
                                    <w:spacing w:val="-3"/>
                                  </w:rPr>
                                  <w:t xml:space="preserve"> </w:t>
                                </w:r>
                                <w:r w:rsidDel="00C97237">
                                  <w:t>a</w:t>
                                </w:r>
                                <w:r w:rsidDel="00C97237">
                                  <w:rPr>
                                    <w:spacing w:val="-3"/>
                                  </w:rPr>
                                  <w:t xml:space="preserve"> </w:t>
                                </w:r>
                                <w:r w:rsidDel="00C97237">
                                  <w:t>char</w:t>
                                </w:r>
                                <w:r w:rsidDel="00C97237">
                                  <w:rPr>
                                    <w:spacing w:val="-2"/>
                                  </w:rPr>
                                  <w:t xml:space="preserve"> </w:t>
                                </w:r>
                                <w:r w:rsidDel="00C97237">
                                  <w:t>array printf("Name: %s\n", name);</w:t>
                                </w:r>
                                <w:r w:rsidDel="00C97237">
                                  <w:rPr>
                                    <w:spacing w:val="40"/>
                                  </w:rPr>
                                  <w:t xml:space="preserve"> </w:t>
                                </w:r>
                                <w:r w:rsidDel="00C97237">
                                  <w:t>// %s is used to print strings return 0;</w:t>
                                </w:r>
                              </w:moveFrom>
                            </w:p>
                            <w:p w14:paraId="7071DEAF" w14:textId="70186EB8" w:rsidR="00531AAA" w:rsidRDefault="00531AAA">
                              <w:pPr>
                                <w:spacing w:line="275" w:lineRule="exact"/>
                                <w:ind w:left="107"/>
                                <w:rPr>
                                  <w:sz w:val="24"/>
                                </w:rPr>
                              </w:pPr>
                              <w:moveFrom w:id="801" w:author="Abhiram Arali" w:date="2024-11-12T15:12:00Z">
                                <w:r w:rsidDel="00C97237">
                                  <w:rPr>
                                    <w:spacing w:val="-10"/>
                                    <w:sz w:val="24"/>
                                  </w:rPr>
                                  <w:t>}</w:t>
                                </w:r>
                              </w:moveFrom>
                              <w:moveFromRangeEnd w:id="798"/>
                            </w:p>
                          </w:txbxContent>
                        </wps:txbx>
                        <wps:bodyPr wrap="square" lIns="0" tIns="0" rIns="0" bIns="0" rtlCol="0">
                          <a:noAutofit/>
                        </wps:bodyPr>
                      </wps:wsp>
                    </a:graphicData>
                  </a:graphic>
                </wp:anchor>
              </w:drawing>
            </mc:Choice>
            <mc:Fallback>
              <w:pict>
                <v:shape w14:anchorId="7DC765C9" id="Textbox 73" o:spid="_x0000_s1077" type="#_x0000_t202" style="position:absolute;left:0;text-align:left;margin-left:66.4pt;margin-top:15.3pt;width:462.7pt;height:166.5pt;z-index:-15712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" filled="f" strokeweight=".48pt">
                  <v:path arrowok="t"/>
                  <v:textbox inset="0,0,0,0">
                    <w:txbxContent>
                      <w:p w14:paraId="2504A44E" w14:textId="2BBF9392" w:rsidR="00531AAA" w:rsidDel="00C97237" w:rsidRDefault="00531AAA">
                        <w:pPr>
                          <w:pStyle w:val="BodyText"/>
                          <w:spacing w:before="18" w:line="499" w:lineRule="auto"/>
                          <w:ind w:left="107" w:right="7328"/>
                        </w:pPr>
                        <w:moveFromRangeStart w:id="802" w:author="Abhiram Arali" w:date="2024-11-12T15:12:00Z" w:name="move182316755"/>
                        <w:moveFrom w:id="803" w:author="Abhiram Arali" w:date="2024-11-12T15:12:00Z">
                          <w:r w:rsidDel="00C97237">
                            <w:t>#include</w:t>
                          </w:r>
                          <w:r w:rsidDel="00C97237">
                            <w:rPr>
                              <w:spacing w:val="-15"/>
                            </w:rPr>
                            <w:t xml:space="preserve"> </w:t>
                          </w:r>
                          <w:r w:rsidDel="00C97237">
                            <w:t>&lt;stdio.h&gt; int main() {</w:t>
                          </w:r>
                        </w:moveFrom>
                      </w:p>
                      <w:p w14:paraId="3E201928" w14:textId="5B914BDE" w:rsidR="00531AAA" w:rsidDel="00C97237" w:rsidRDefault="00531AAA">
                        <w:pPr>
                          <w:pStyle w:val="BodyText"/>
                          <w:spacing w:line="499" w:lineRule="auto"/>
                          <w:ind w:left="347" w:right="2802"/>
                        </w:pPr>
                        <w:moveFrom w:id="804" w:author="Abhiram Arali" w:date="2024-11-12T15:12:00Z">
                          <w:r w:rsidDel="00C97237">
                            <w:t>char</w:t>
                          </w:r>
                          <w:r w:rsidDel="00C97237">
                            <w:rPr>
                              <w:spacing w:val="-3"/>
                            </w:rPr>
                            <w:t xml:space="preserve"> </w:t>
                          </w:r>
                          <w:r w:rsidDel="00C97237">
                            <w:t>name[]</w:t>
                          </w:r>
                          <w:r w:rsidDel="00C97237">
                            <w:rPr>
                              <w:spacing w:val="-3"/>
                            </w:rPr>
                            <w:t xml:space="preserve"> </w:t>
                          </w:r>
                          <w:r w:rsidDel="00C97237">
                            <w:t>=</w:t>
                          </w:r>
                          <w:r w:rsidDel="00C97237">
                            <w:rPr>
                              <w:spacing w:val="-4"/>
                            </w:rPr>
                            <w:t xml:space="preserve"> </w:t>
                          </w:r>
                          <w:r w:rsidDel="00C97237">
                            <w:t>"John";</w:t>
                          </w:r>
                          <w:r w:rsidDel="00C97237">
                            <w:rPr>
                              <w:spacing w:val="40"/>
                            </w:rPr>
                            <w:t xml:space="preserve"> </w:t>
                          </w:r>
                          <w:r w:rsidDel="00C97237">
                            <w:t>//</w:t>
                          </w:r>
                          <w:r w:rsidDel="00C97237">
                            <w:rPr>
                              <w:spacing w:val="-3"/>
                            </w:rPr>
                            <w:t xml:space="preserve"> </w:t>
                          </w:r>
                          <w:r w:rsidDel="00C97237">
                            <w:t>Storing</w:t>
                          </w:r>
                          <w:r w:rsidDel="00C97237">
                            <w:rPr>
                              <w:spacing w:val="-3"/>
                            </w:rPr>
                            <w:t xml:space="preserve"> </w:t>
                          </w:r>
                          <w:r w:rsidDel="00C97237">
                            <w:t>a</w:t>
                          </w:r>
                          <w:r w:rsidDel="00C97237">
                            <w:rPr>
                              <w:spacing w:val="-4"/>
                            </w:rPr>
                            <w:t xml:space="preserve"> </w:t>
                          </w:r>
                          <w:r w:rsidDel="00C97237">
                            <w:t>string</w:t>
                          </w:r>
                          <w:r w:rsidDel="00C97237">
                            <w:rPr>
                              <w:spacing w:val="-3"/>
                            </w:rPr>
                            <w:t xml:space="preserve"> </w:t>
                          </w:r>
                          <w:r w:rsidDel="00C97237">
                            <w:t>"John"</w:t>
                          </w:r>
                          <w:r w:rsidDel="00C97237">
                            <w:rPr>
                              <w:spacing w:val="-5"/>
                            </w:rPr>
                            <w:t xml:space="preserve"> </w:t>
                          </w:r>
                          <w:r w:rsidDel="00C97237">
                            <w:t>in</w:t>
                          </w:r>
                          <w:r w:rsidDel="00C97237">
                            <w:rPr>
                              <w:spacing w:val="-3"/>
                            </w:rPr>
                            <w:t xml:space="preserve"> </w:t>
                          </w:r>
                          <w:r w:rsidDel="00C97237">
                            <w:t>a</w:t>
                          </w:r>
                          <w:r w:rsidDel="00C97237">
                            <w:rPr>
                              <w:spacing w:val="-3"/>
                            </w:rPr>
                            <w:t xml:space="preserve"> </w:t>
                          </w:r>
                          <w:r w:rsidDel="00C97237">
                            <w:t>char</w:t>
                          </w:r>
                          <w:r w:rsidDel="00C97237">
                            <w:rPr>
                              <w:spacing w:val="-2"/>
                            </w:rPr>
                            <w:t xml:space="preserve"> </w:t>
                          </w:r>
                          <w:r w:rsidDel="00C97237">
                            <w:t>array printf("Name: %s\n", name);</w:t>
                          </w:r>
                          <w:r w:rsidDel="00C97237">
                            <w:rPr>
                              <w:spacing w:val="40"/>
                            </w:rPr>
                            <w:t xml:space="preserve"> </w:t>
                          </w:r>
                          <w:r w:rsidDel="00C97237">
                            <w:t>// %s is used to print strings return 0;</w:t>
                          </w:r>
                        </w:moveFrom>
                      </w:p>
                      <w:p w14:paraId="7071DEAF" w14:textId="70186EB8" w:rsidR="00531AAA" w:rsidRDefault="00531AAA">
                        <w:pPr>
                          <w:spacing w:line="275" w:lineRule="exact"/>
                          <w:ind w:left="107"/>
                          <w:rPr>
                            <w:sz w:val="24"/>
                          </w:rPr>
                        </w:pPr>
                        <w:moveFrom w:id="805" w:author="Abhiram Arali" w:date="2024-11-12T15:12:00Z">
                          <w:r w:rsidDel="00C97237">
                            <w:rPr>
                              <w:spacing w:val="-10"/>
                              <w:sz w:val="24"/>
                            </w:rPr>
                            <w:t>}</w:t>
                          </w:r>
                        </w:moveFrom>
                        <w:moveFromRangeEnd w:id="802"/>
                      </w:p>
                    </w:txbxContent>
                  </v:textbox>
                  <w10:wrap type="topAndBottom" anchorx="page"/>
                </v:shape>
              </w:pict>
            </mc:Fallback>
          </mc:AlternateContent>
        </w:r>
      </w:del>
    </w:p>
    <w:p w14:paraId="6A0C244E" w14:textId="2A67BB96" w:rsidR="00E57A4D" w:rsidRDefault="00C97237">
      <w:pPr>
        <w:pStyle w:val="NormalBPBHEB"/>
        <w:pPrChange w:id="806" w:author="Abhiram Arali" w:date="2024-11-12T15:12:00Z">
          <w:pPr>
            <w:pStyle w:val="BodyText"/>
            <w:spacing w:before="167"/>
            <w:ind w:left="220"/>
          </w:pPr>
        </w:pPrChange>
      </w:pPr>
      <w:ins w:id="807" w:author="Abhiram Arali" w:date="2024-11-12T15:12:00Z">
        <w:r>
          <w:t xml:space="preserve">The </w:t>
        </w:r>
      </w:ins>
      <w:r>
        <w:t>output</w:t>
      </w:r>
      <w:ins w:id="808" w:author="Abhiram Arali" w:date="2024-11-12T15:12:00Z">
        <w:r>
          <w:t xml:space="preserve"> is as follows</w:t>
        </w:r>
      </w:ins>
      <w:r w:rsidR="00A87255">
        <w:t>:</w:t>
      </w:r>
    </w:p>
    <w:p w14:paraId="4F88B06B" w14:textId="77777777" w:rsidR="00B3569C" w:rsidRDefault="00B3569C">
      <w:pPr>
        <w:pStyle w:val="CodeBlockBPBHEB"/>
        <w:pPrChange w:id="809" w:author="Abhiram Arali" w:date="2024-11-13T10:14:00Z">
          <w:pPr>
            <w:pStyle w:val="BodyText"/>
            <w:spacing w:before="18"/>
            <w:ind w:left="107"/>
          </w:pPr>
        </w:pPrChange>
      </w:pPr>
      <w:moveToRangeStart w:id="810" w:author="Abhiram Arali" w:date="2024-11-12T15:12:00Z" w:name="move182316779"/>
      <w:moveTo w:id="811" w:author="Abhiram Arali" w:date="2024-11-12T15:12:00Z">
        <w:r>
          <w:t>Name:</w:t>
        </w:r>
        <w:r>
          <w:rPr>
            <w:spacing w:val="-2"/>
          </w:rPr>
          <w:t xml:space="preserve"> </w:t>
        </w:r>
        <w:r>
          <w:rPr>
            <w:spacing w:val="-4"/>
          </w:rPr>
          <w:t>John</w:t>
        </w:r>
      </w:moveTo>
    </w:p>
    <w:moveToRangeEnd w:id="810"/>
    <w:p w14:paraId="6ED9BD31" w14:textId="00EFAD0F" w:rsidR="00E57A4D" w:rsidRDefault="00A87255">
      <w:pPr>
        <w:pStyle w:val="NormalBPBHEB"/>
        <w:rPr>
          <w:sz w:val="20"/>
        </w:rPr>
        <w:pPrChange w:id="812" w:author="Abhiram Arali" w:date="2024-11-12T15:12:00Z">
          <w:pPr>
            <w:pStyle w:val="BodyText"/>
            <w:spacing w:before="46"/>
          </w:pPr>
        </w:pPrChange>
      </w:pPr>
      <w:del w:id="813" w:author="Abhiram Arali" w:date="2024-11-12T15:12:00Z">
        <w:r w:rsidDel="00B3569C">
          <w:rPr>
            <w:noProof/>
            <w:lang w:val="en-IN" w:eastAsia="en-IN"/>
            <w:rPrChange w:id="814" w:author="Unknown">
              <w:rPr>
                <w:noProof/>
                <w:lang w:val="en-IN" w:eastAsia="en-IN"/>
              </w:rPr>
            </w:rPrChange>
          </w:rPr>
          <mc:AlternateContent>
            <mc:Choice Requires="wps">
              <w:drawing>
                <wp:anchor distT="0" distB="0" distL="0" distR="0" simplePos="0" relativeHeight="487604224" behindDoc="1" locked="0" layoutInCell="1" allowOverlap="1" wp14:anchorId="317BF7D6" wp14:editId="05CEBB5F">
                  <wp:simplePos x="0" y="0"/>
                  <wp:positionH relativeFrom="page">
                    <wp:posOffset>843076</wp:posOffset>
                  </wp:positionH>
                  <wp:positionV relativeFrom="paragraph">
                    <wp:posOffset>193662</wp:posOffset>
                  </wp:positionV>
                  <wp:extent cx="5876290" cy="292735"/>
                  <wp:effectExtent l="0" t="0" r="0" b="0"/>
                  <wp:wrapTopAndBottom/>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292735"/>
                          </a:xfrm>
                          <a:prstGeom prst="rect">
                            <a:avLst/>
                          </a:prstGeom>
                          <a:ln w="6096">
                            <a:solidFill>
                              <a:srgbClr val="000000"/>
                            </a:solidFill>
                            <a:prstDash val="solid"/>
                          </a:ln>
                        </wps:spPr>
                        <wps:txbx>
                          <w:txbxContent>
                            <w:p w14:paraId="427EFCE5" w14:textId="081C57CE" w:rsidR="00531AAA" w:rsidRDefault="00531AAA">
                              <w:pPr>
                                <w:pStyle w:val="BodyText"/>
                                <w:spacing w:before="18"/>
                                <w:ind w:left="107"/>
                              </w:pPr>
                              <w:moveFromRangeStart w:id="815" w:author="Abhiram Arali" w:date="2024-11-12T15:12:00Z" w:name="move182316779"/>
                              <w:moveFrom w:id="816" w:author="Abhiram Arali" w:date="2024-11-12T15:12:00Z">
                                <w:r w:rsidDel="00B3569C">
                                  <w:t>Name:</w:t>
                                </w:r>
                                <w:r w:rsidDel="00B3569C">
                                  <w:rPr>
                                    <w:spacing w:val="-2"/>
                                  </w:rPr>
                                  <w:t xml:space="preserve"> </w:t>
                                </w:r>
                                <w:r w:rsidDel="00B3569C">
                                  <w:rPr>
                                    <w:spacing w:val="-4"/>
                                  </w:rPr>
                                  <w:t>John</w:t>
                                </w:r>
                              </w:moveFrom>
                              <w:moveFromRangeEnd w:id="815"/>
                            </w:p>
                          </w:txbxContent>
                        </wps:txbx>
                        <wps:bodyPr wrap="square" lIns="0" tIns="0" rIns="0" bIns="0" rtlCol="0">
                          <a:noAutofit/>
                        </wps:bodyPr>
                      </wps:wsp>
                    </a:graphicData>
                  </a:graphic>
                </wp:anchor>
              </w:drawing>
            </mc:Choice>
            <mc:Fallback>
              <w:pict>
                <v:shape w14:anchorId="317BF7D6" id="Textbox 74" o:spid="_x0000_s1078" type="#_x0000_t202" style="position:absolute;left:0;text-align:left;margin-left:66.4pt;margin-top:15.25pt;width:462.7pt;height:23.05pt;z-index:-157122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" filled="f" strokeweight=".48pt">
                  <v:path arrowok="t"/>
                  <v:textbox inset="0,0,0,0">
                    <w:txbxContent>
                      <w:p w14:paraId="427EFCE5" w14:textId="081C57CE" w:rsidR="00531AAA" w:rsidRDefault="00531AAA">
                        <w:pPr>
                          <w:pStyle w:val="BodyText"/>
                          <w:spacing w:before="18"/>
                          <w:ind w:left="107"/>
                        </w:pPr>
                        <w:moveFromRangeStart w:id="817" w:author="Abhiram Arali" w:date="2024-11-12T15:12:00Z" w:name="move182316779"/>
                        <w:moveFrom w:id="818" w:author="Abhiram Arali" w:date="2024-11-12T15:12:00Z">
                          <w:r w:rsidDel="00B3569C">
                            <w:t>Name:</w:t>
                          </w:r>
                          <w:r w:rsidDel="00B3569C">
                            <w:rPr>
                              <w:spacing w:val="-2"/>
                            </w:rPr>
                            <w:t xml:space="preserve"> </w:t>
                          </w:r>
                          <w:r w:rsidDel="00B3569C">
                            <w:rPr>
                              <w:spacing w:val="-4"/>
                            </w:rPr>
                            <w:t>John</w:t>
                          </w:r>
                        </w:moveFrom>
                        <w:moveFromRangeEnd w:id="817"/>
                      </w:p>
                    </w:txbxContent>
                  </v:textbox>
                  <w10:wrap type="topAndBottom" anchorx="page"/>
                </v:shape>
              </w:pict>
            </mc:Fallback>
          </mc:AlternateContent>
        </w:r>
      </w:del>
    </w:p>
    <w:p w14:paraId="323C007B" w14:textId="0C7DA5AF" w:rsidR="00E57A4D" w:rsidDel="002753B9" w:rsidRDefault="00BC6434">
      <w:pPr>
        <w:rPr>
          <w:del w:id="819" w:author="Abhiram Arali" w:date="2024-11-12T15:12:00Z"/>
          <w:sz w:val="20"/>
        </w:rPr>
        <w:sectPr w:rsidR="00E57A4D" w:rsidDel="002753B9">
          <w:pgSz w:w="11910" w:h="16840"/>
          <w:pgMar w:top="1540" w:right="1220" w:bottom="1200" w:left="1220" w:header="758" w:footer="1000" w:gutter="0"/>
          <w:cols w:space="720"/>
        </w:sectPr>
      </w:pPr>
      <w:ins w:id="820" w:author="Abhiram Arali" w:date="2024-11-12T15:12:00Z">
        <w:r>
          <w:rPr>
            <w:sz w:val="20"/>
          </w:rPr>
          <w:t xml:space="preserve">The </w:t>
        </w:r>
      </w:ins>
    </w:p>
    <w:p w14:paraId="42EB35F1" w14:textId="00CE0792" w:rsidR="00E57A4D" w:rsidDel="0022326C" w:rsidRDefault="00BC6434">
      <w:pPr>
        <w:pStyle w:val="NormalBPBHEB"/>
        <w:rPr>
          <w:del w:id="821" w:author="Abhiram Arali" w:date="2024-11-12T15:13:00Z"/>
        </w:rPr>
        <w:pPrChange w:id="822" w:author="Abhiram Arali" w:date="2024-11-12T15:12:00Z">
          <w:pPr>
            <w:pStyle w:val="BodyText"/>
            <w:spacing w:before="88"/>
            <w:ind w:left="220"/>
          </w:pPr>
        </w:pPrChange>
      </w:pPr>
      <w:r>
        <w:t>explanation</w:t>
      </w:r>
      <w:ins w:id="823" w:author="Abhiram Arali" w:date="2024-11-12T15:12:00Z">
        <w:r>
          <w:t xml:space="preserve"> is as </w:t>
        </w:r>
        <w:r w:rsidR="00FF4F7B">
          <w:t>follows</w:t>
        </w:r>
      </w:ins>
      <w:r>
        <w:t>:</w:t>
      </w:r>
    </w:p>
    <w:p w14:paraId="54812E6C" w14:textId="219CD31C" w:rsidR="00E57A4D" w:rsidDel="0022326C" w:rsidRDefault="00E57A4D">
      <w:pPr>
        <w:pStyle w:val="NormalBPBHEB"/>
        <w:rPr>
          <w:del w:id="824" w:author="Abhiram Arali" w:date="2024-11-12T15:13:00Z"/>
        </w:rPr>
        <w:pPrChange w:id="825" w:author="Abhiram Arali" w:date="2024-11-12T15:12:00Z">
          <w:pPr>
            <w:pStyle w:val="BodyText"/>
            <w:spacing w:before="21"/>
          </w:pPr>
        </w:pPrChange>
      </w:pPr>
    </w:p>
    <w:p w14:paraId="7ADED732" w14:textId="185BA84D" w:rsidR="00E57A4D" w:rsidRDefault="0022326C" w:rsidP="007B48C1">
      <w:pPr>
        <w:pStyle w:val="NormalBPBHEB"/>
        <w:rPr>
          <w:ins w:id="826" w:author="Abhiram Arali" w:date="2024-11-12T15:13:00Z"/>
        </w:rPr>
      </w:pPr>
      <w:ins w:id="827" w:author="Abhiram Arali" w:date="2024-11-12T15:13:00Z">
        <w:r>
          <w:t xml:space="preserve"> </w:t>
        </w:r>
      </w:ins>
      <w:r w:rsidR="00A87255">
        <w:t>The name array stores the characters 'J</w:t>
      </w:r>
      <w:del w:id="828" w:author="Abhiram Arali" w:date="2024-11-12T15:13:00Z">
        <w:r w:rsidR="00A87255" w:rsidDel="001408F7">
          <w:delText>',</w:delText>
        </w:r>
      </w:del>
      <w:ins w:id="829" w:author="Abhiram Arali" w:date="2024-11-12T15:13:00Z">
        <w:r w:rsidR="001408F7">
          <w:t>,'</w:t>
        </w:r>
      </w:ins>
      <w:r w:rsidR="00A87255">
        <w:t xml:space="preserve"> 'o', 'h</w:t>
      </w:r>
      <w:del w:id="830" w:author="Abhiram Arali" w:date="2024-11-12T15:13:00Z">
        <w:r w:rsidR="00A87255" w:rsidDel="001408F7">
          <w:delText>',</w:delText>
        </w:r>
      </w:del>
      <w:ins w:id="831" w:author="Abhiram Arali" w:date="2024-11-12T15:13:00Z">
        <w:r w:rsidR="001408F7">
          <w:t>,'</w:t>
        </w:r>
      </w:ins>
      <w:r w:rsidR="00A87255">
        <w:t xml:space="preserve"> </w:t>
      </w:r>
      <w:ins w:id="832" w:author="Abhiram Arali" w:date="2024-11-12T15:13:00Z">
        <w:r w:rsidR="001408F7">
          <w:t xml:space="preserve">and </w:t>
        </w:r>
      </w:ins>
      <w:r w:rsidR="00A87255">
        <w:t>'n'</w:t>
      </w:r>
      <w:del w:id="833" w:author="Abhiram Arali" w:date="2024-11-12T15:13:00Z">
        <w:r w:rsidR="00A87255" w:rsidDel="001408F7">
          <w:delText>,</w:delText>
        </w:r>
      </w:del>
      <w:r w:rsidR="00A87255">
        <w:t xml:space="preserve"> and automatically appends the null terminator</w:t>
      </w:r>
      <w:r w:rsidR="00A87255">
        <w:rPr>
          <w:spacing w:val="-2"/>
        </w:rPr>
        <w:t xml:space="preserve"> </w:t>
      </w:r>
      <w:r w:rsidR="00A87255">
        <w:t>('\0')</w:t>
      </w:r>
      <w:r w:rsidR="00A87255">
        <w:rPr>
          <w:spacing w:val="-2"/>
        </w:rPr>
        <w:t xml:space="preserve"> </w:t>
      </w:r>
      <w:r w:rsidR="00A87255">
        <w:t>at</w:t>
      </w:r>
      <w:r w:rsidR="00A87255">
        <w:rPr>
          <w:spacing w:val="-1"/>
        </w:rPr>
        <w:t xml:space="preserve"> </w:t>
      </w:r>
      <w:r w:rsidR="00A87255">
        <w:t>the</w:t>
      </w:r>
      <w:r w:rsidR="00A87255">
        <w:rPr>
          <w:spacing w:val="-2"/>
        </w:rPr>
        <w:t xml:space="preserve"> </w:t>
      </w:r>
      <w:r w:rsidR="00A87255">
        <w:t>end,</w:t>
      </w:r>
      <w:r w:rsidR="00A87255">
        <w:rPr>
          <w:spacing w:val="-1"/>
        </w:rPr>
        <w:t xml:space="preserve"> </w:t>
      </w:r>
      <w:r w:rsidR="00A87255">
        <w:t>making</w:t>
      </w:r>
      <w:r w:rsidR="00A87255">
        <w:rPr>
          <w:spacing w:val="-1"/>
        </w:rPr>
        <w:t xml:space="preserve"> </w:t>
      </w:r>
      <w:r w:rsidR="00A87255">
        <w:t>it</w:t>
      </w:r>
      <w:r w:rsidR="00A87255">
        <w:rPr>
          <w:spacing w:val="-3"/>
        </w:rPr>
        <w:t xml:space="preserve"> </w:t>
      </w:r>
      <w:r w:rsidR="00A87255">
        <w:t>a string.</w:t>
      </w:r>
      <w:r w:rsidR="00A87255">
        <w:rPr>
          <w:spacing w:val="-1"/>
        </w:rPr>
        <w:t xml:space="preserve"> </w:t>
      </w:r>
      <w:r w:rsidR="00A87255">
        <w:t>The</w:t>
      </w:r>
      <w:r w:rsidR="00A87255">
        <w:rPr>
          <w:spacing w:val="-5"/>
        </w:rPr>
        <w:t xml:space="preserve"> </w:t>
      </w:r>
      <w:r w:rsidR="00A87255">
        <w:t>printf</w:t>
      </w:r>
      <w:r w:rsidR="00A87255">
        <w:rPr>
          <w:spacing w:val="-2"/>
        </w:rPr>
        <w:t xml:space="preserve"> </w:t>
      </w:r>
      <w:r w:rsidR="00A87255">
        <w:t>function</w:t>
      </w:r>
      <w:r w:rsidR="00A87255">
        <w:rPr>
          <w:spacing w:val="-1"/>
        </w:rPr>
        <w:t xml:space="preserve"> </w:t>
      </w:r>
      <w:r w:rsidR="00A87255">
        <w:t>uses</w:t>
      </w:r>
      <w:r w:rsidR="00A87255">
        <w:rPr>
          <w:spacing w:val="-1"/>
        </w:rPr>
        <w:t xml:space="preserve"> </w:t>
      </w:r>
      <w:r w:rsidR="00A87255">
        <w:t>the</w:t>
      </w:r>
      <w:r w:rsidR="00A87255">
        <w:rPr>
          <w:spacing w:val="-3"/>
        </w:rPr>
        <w:t xml:space="preserve"> </w:t>
      </w:r>
      <w:r w:rsidR="00A87255">
        <w:t>%s</w:t>
      </w:r>
      <w:r w:rsidR="00A87255">
        <w:rPr>
          <w:spacing w:val="-1"/>
        </w:rPr>
        <w:t xml:space="preserve"> </w:t>
      </w:r>
      <w:r w:rsidR="00A87255">
        <w:t>format</w:t>
      </w:r>
      <w:r w:rsidR="00A87255">
        <w:rPr>
          <w:spacing w:val="-1"/>
        </w:rPr>
        <w:t xml:space="preserve"> </w:t>
      </w:r>
      <w:r w:rsidR="00A87255">
        <w:t>specifier to print the string.</w:t>
      </w:r>
    </w:p>
    <w:p w14:paraId="7466169D" w14:textId="77777777" w:rsidR="0022326C" w:rsidRDefault="0022326C">
      <w:pPr>
        <w:pStyle w:val="NormalBPBHEB"/>
        <w:pPrChange w:id="834" w:author="Abhiram Arali" w:date="2024-11-12T15:12:00Z">
          <w:pPr>
            <w:pStyle w:val="BodyText"/>
            <w:spacing w:line="360" w:lineRule="auto"/>
            <w:ind w:left="220" w:right="220"/>
            <w:jc w:val="both"/>
          </w:pPr>
        </w:pPrChange>
      </w:pPr>
    </w:p>
    <w:p w14:paraId="51F2A3EE" w14:textId="77777777" w:rsidR="00E57A4D" w:rsidRDefault="00A87255">
      <w:pPr>
        <w:pStyle w:val="Heading3BPBHEB"/>
        <w:pPrChange w:id="835" w:author="Abhiram Arali" w:date="2024-11-12T15:13:00Z">
          <w:pPr>
            <w:spacing w:before="160"/>
            <w:ind w:left="220"/>
            <w:jc w:val="both"/>
          </w:pPr>
        </w:pPrChange>
      </w:pPr>
      <w:r>
        <w:lastRenderedPageBreak/>
        <w:t>Unsigned</w:t>
      </w:r>
      <w:r>
        <w:rPr>
          <w:spacing w:val="-3"/>
        </w:rPr>
        <w:t xml:space="preserve"> </w:t>
      </w:r>
      <w:r>
        <w:rPr>
          <w:spacing w:val="-4"/>
        </w:rPr>
        <w:t>char</w:t>
      </w:r>
    </w:p>
    <w:p w14:paraId="6487CA95" w14:textId="7538E452" w:rsidR="00E57A4D" w:rsidDel="00D43665" w:rsidRDefault="00E57A4D">
      <w:pPr>
        <w:pStyle w:val="BodyText"/>
        <w:spacing w:before="24"/>
        <w:rPr>
          <w:del w:id="836" w:author="Abhiram Arali" w:date="2024-11-12T15:13:00Z"/>
          <w:i/>
        </w:rPr>
      </w:pPr>
    </w:p>
    <w:p w14:paraId="4873B043" w14:textId="77777777" w:rsidR="00E57A4D" w:rsidRDefault="00A87255">
      <w:pPr>
        <w:pStyle w:val="NormalBPBHEB"/>
        <w:pPrChange w:id="837" w:author="Abhiram Arali" w:date="2024-11-12T15:13:00Z">
          <w:pPr>
            <w:pStyle w:val="BodyText"/>
            <w:spacing w:line="360" w:lineRule="auto"/>
            <w:ind w:left="220" w:right="214"/>
            <w:jc w:val="both"/>
          </w:pPr>
        </w:pPrChange>
      </w:pPr>
      <w:r>
        <w:t>In</w:t>
      </w:r>
      <w:r>
        <w:rPr>
          <w:spacing w:val="-6"/>
        </w:rPr>
        <w:t xml:space="preserve"> </w:t>
      </w:r>
      <w:r>
        <w:t>C,</w:t>
      </w:r>
      <w:r>
        <w:rPr>
          <w:spacing w:val="-6"/>
        </w:rPr>
        <w:t xml:space="preserve"> </w:t>
      </w:r>
      <w:r>
        <w:t>the</w:t>
      </w:r>
      <w:r>
        <w:rPr>
          <w:spacing w:val="-6"/>
        </w:rPr>
        <w:t xml:space="preserve"> </w:t>
      </w:r>
      <w:r>
        <w:t>char</w:t>
      </w:r>
      <w:r>
        <w:rPr>
          <w:spacing w:val="-7"/>
        </w:rPr>
        <w:t xml:space="preserve"> </w:t>
      </w:r>
      <w:r>
        <w:t>data</w:t>
      </w:r>
      <w:r>
        <w:rPr>
          <w:spacing w:val="-6"/>
        </w:rPr>
        <w:t xml:space="preserve"> </w:t>
      </w:r>
      <w:r>
        <w:t>type</w:t>
      </w:r>
      <w:r>
        <w:rPr>
          <w:spacing w:val="-6"/>
        </w:rPr>
        <w:t xml:space="preserve"> </w:t>
      </w:r>
      <w:r>
        <w:t>is</w:t>
      </w:r>
      <w:r>
        <w:rPr>
          <w:spacing w:val="-5"/>
        </w:rPr>
        <w:t xml:space="preserve"> </w:t>
      </w:r>
      <w:r>
        <w:t>signed</w:t>
      </w:r>
      <w:r>
        <w:rPr>
          <w:spacing w:val="-6"/>
        </w:rPr>
        <w:t xml:space="preserve"> </w:t>
      </w:r>
      <w:r>
        <w:t>by</w:t>
      </w:r>
      <w:r>
        <w:rPr>
          <w:spacing w:val="-6"/>
        </w:rPr>
        <w:t xml:space="preserve"> </w:t>
      </w:r>
      <w:r>
        <w:t>default,</w:t>
      </w:r>
      <w:r>
        <w:rPr>
          <w:spacing w:val="-6"/>
        </w:rPr>
        <w:t xml:space="preserve"> </w:t>
      </w:r>
      <w:r>
        <w:t>meaning</w:t>
      </w:r>
      <w:r>
        <w:rPr>
          <w:spacing w:val="-6"/>
        </w:rPr>
        <w:t xml:space="preserve"> </w:t>
      </w:r>
      <w:r>
        <w:t>it</w:t>
      </w:r>
      <w:r>
        <w:rPr>
          <w:spacing w:val="-5"/>
        </w:rPr>
        <w:t xml:space="preserve"> </w:t>
      </w:r>
      <w:r>
        <w:t>can</w:t>
      </w:r>
      <w:r>
        <w:rPr>
          <w:spacing w:val="-6"/>
        </w:rPr>
        <w:t xml:space="preserve"> </w:t>
      </w:r>
      <w:r>
        <w:t>hold</w:t>
      </w:r>
      <w:r>
        <w:rPr>
          <w:spacing w:val="-8"/>
        </w:rPr>
        <w:t xml:space="preserve"> </w:t>
      </w:r>
      <w:r>
        <w:t>negative</w:t>
      </w:r>
      <w:r>
        <w:rPr>
          <w:spacing w:val="-7"/>
        </w:rPr>
        <w:t xml:space="preserve"> </w:t>
      </w:r>
      <w:r>
        <w:t>values</w:t>
      </w:r>
      <w:r>
        <w:rPr>
          <w:spacing w:val="-6"/>
        </w:rPr>
        <w:t xml:space="preserve"> </w:t>
      </w:r>
      <w:r>
        <w:t>(from</w:t>
      </w:r>
      <w:r>
        <w:rPr>
          <w:spacing w:val="-2"/>
        </w:rPr>
        <w:t xml:space="preserve"> </w:t>
      </w:r>
      <w:r>
        <w:t>-128</w:t>
      </w:r>
      <w:r>
        <w:rPr>
          <w:spacing w:val="-6"/>
        </w:rPr>
        <w:t xml:space="preserve"> </w:t>
      </w:r>
      <w:r>
        <w:t>to 127).</w:t>
      </w:r>
      <w:r>
        <w:rPr>
          <w:spacing w:val="-15"/>
        </w:rPr>
        <w:t xml:space="preserve"> </w:t>
      </w:r>
      <w:r>
        <w:t>However,</w:t>
      </w:r>
      <w:r>
        <w:rPr>
          <w:spacing w:val="-15"/>
        </w:rPr>
        <w:t xml:space="preserve"> </w:t>
      </w:r>
      <w:r>
        <w:t>if</w:t>
      </w:r>
      <w:r>
        <w:rPr>
          <w:spacing w:val="-15"/>
        </w:rPr>
        <w:t xml:space="preserve"> </w:t>
      </w:r>
      <w:r>
        <w:t>you</w:t>
      </w:r>
      <w:r>
        <w:rPr>
          <w:spacing w:val="-14"/>
        </w:rPr>
        <w:t xml:space="preserve"> </w:t>
      </w:r>
      <w:r>
        <w:t>need</w:t>
      </w:r>
      <w:r>
        <w:rPr>
          <w:spacing w:val="-14"/>
        </w:rPr>
        <w:t xml:space="preserve"> </w:t>
      </w:r>
      <w:r>
        <w:t>to</w:t>
      </w:r>
      <w:r>
        <w:rPr>
          <w:spacing w:val="-14"/>
        </w:rPr>
        <w:t xml:space="preserve"> </w:t>
      </w:r>
      <w:r>
        <w:t>store</w:t>
      </w:r>
      <w:r>
        <w:rPr>
          <w:spacing w:val="-15"/>
        </w:rPr>
        <w:t xml:space="preserve"> </w:t>
      </w:r>
      <w:r>
        <w:t>only</w:t>
      </w:r>
      <w:r>
        <w:rPr>
          <w:spacing w:val="-14"/>
        </w:rPr>
        <w:t xml:space="preserve"> </w:t>
      </w:r>
      <w:r>
        <w:t>positive</w:t>
      </w:r>
      <w:r>
        <w:rPr>
          <w:spacing w:val="-15"/>
        </w:rPr>
        <w:t xml:space="preserve"> </w:t>
      </w:r>
      <w:r>
        <w:t>values</w:t>
      </w:r>
      <w:r>
        <w:rPr>
          <w:spacing w:val="-15"/>
        </w:rPr>
        <w:t xml:space="preserve"> </w:t>
      </w:r>
      <w:r>
        <w:t>(0</w:t>
      </w:r>
      <w:r>
        <w:rPr>
          <w:spacing w:val="-15"/>
        </w:rPr>
        <w:t xml:space="preserve"> </w:t>
      </w:r>
      <w:r>
        <w:t>to</w:t>
      </w:r>
      <w:r>
        <w:rPr>
          <w:spacing w:val="-14"/>
        </w:rPr>
        <w:t xml:space="preserve"> </w:t>
      </w:r>
      <w:r>
        <w:t>255),</w:t>
      </w:r>
      <w:r>
        <w:rPr>
          <w:spacing w:val="-15"/>
        </w:rPr>
        <w:t xml:space="preserve"> </w:t>
      </w:r>
      <w:r>
        <w:t>you</w:t>
      </w:r>
      <w:r>
        <w:rPr>
          <w:spacing w:val="-14"/>
        </w:rPr>
        <w:t xml:space="preserve"> </w:t>
      </w:r>
      <w:r>
        <w:t>can</w:t>
      </w:r>
      <w:r>
        <w:rPr>
          <w:spacing w:val="-12"/>
        </w:rPr>
        <w:t xml:space="preserve"> </w:t>
      </w:r>
      <w:r>
        <w:t>declare</w:t>
      </w:r>
      <w:r>
        <w:rPr>
          <w:spacing w:val="-15"/>
        </w:rPr>
        <w:t xml:space="preserve"> </w:t>
      </w:r>
      <w:r>
        <w:t>an</w:t>
      </w:r>
      <w:r>
        <w:rPr>
          <w:spacing w:val="-14"/>
        </w:rPr>
        <w:t xml:space="preserve"> </w:t>
      </w:r>
      <w:r>
        <w:t>unsigned char. This is useful for working with raw binary data or handling non-ASCII values.</w:t>
      </w:r>
    </w:p>
    <w:p w14:paraId="193DD707" w14:textId="77777777" w:rsidR="00E57A4D" w:rsidRDefault="00A87255">
      <w:pPr>
        <w:pStyle w:val="NormalBPBHEB"/>
        <w:pPrChange w:id="838" w:author="Abhiram Arali" w:date="2024-11-12T15:13:00Z">
          <w:pPr>
            <w:pStyle w:val="BodyText"/>
            <w:spacing w:before="160"/>
            <w:ind w:left="220"/>
            <w:jc w:val="both"/>
          </w:pPr>
        </w:pPrChange>
      </w:pPr>
      <w:r>
        <w:t>Example</w:t>
      </w:r>
      <w:r>
        <w:rPr>
          <w:spacing w:val="-2"/>
        </w:rPr>
        <w:t xml:space="preserve"> </w:t>
      </w:r>
      <w:r>
        <w:t>of</w:t>
      </w:r>
      <w:r>
        <w:rPr>
          <w:spacing w:val="-1"/>
        </w:rPr>
        <w:t xml:space="preserve"> </w:t>
      </w:r>
      <w:r>
        <w:t>unsigned</w:t>
      </w:r>
      <w:r>
        <w:rPr>
          <w:spacing w:val="-1"/>
        </w:rPr>
        <w:t xml:space="preserve"> </w:t>
      </w:r>
      <w:r>
        <w:rPr>
          <w:spacing w:val="-2"/>
        </w:rPr>
        <w:t>char:</w:t>
      </w:r>
    </w:p>
    <w:p w14:paraId="24E31E88" w14:textId="77777777" w:rsidR="00BE647A" w:rsidRDefault="00BE647A">
      <w:pPr>
        <w:pStyle w:val="CodeBlockBPBHEB"/>
        <w:pPrChange w:id="839" w:author="Abhiram Arali" w:date="2024-11-13T10:14:00Z">
          <w:pPr>
            <w:pStyle w:val="BodyText"/>
            <w:spacing w:before="18" w:line="496" w:lineRule="auto"/>
            <w:ind w:left="107" w:right="7328"/>
          </w:pPr>
        </w:pPrChange>
      </w:pPr>
      <w:moveToRangeStart w:id="840" w:author="Abhiram Arali" w:date="2024-11-12T15:13:00Z" w:name="move182316824"/>
      <w:moveTo w:id="841" w:author="Abhiram Arali" w:date="2024-11-12T15:13:00Z">
        <w:r>
          <w:t>#include</w:t>
        </w:r>
        <w:r>
          <w:rPr>
            <w:spacing w:val="-15"/>
          </w:rPr>
          <w:t xml:space="preserve"> </w:t>
        </w:r>
        <w:r>
          <w:t>&lt;stdio.h&gt; int main() {</w:t>
        </w:r>
      </w:moveTo>
    </w:p>
    <w:p w14:paraId="38171B40" w14:textId="77777777" w:rsidR="00BE647A" w:rsidRDefault="00BE647A">
      <w:pPr>
        <w:pStyle w:val="CodeBlockBPBHEB"/>
        <w:pPrChange w:id="842" w:author="Abhiram Arali" w:date="2024-11-13T10:14:00Z">
          <w:pPr>
            <w:pStyle w:val="BodyText"/>
            <w:spacing w:before="5"/>
            <w:ind w:left="347"/>
          </w:pPr>
        </w:pPrChange>
      </w:pPr>
      <w:moveTo w:id="843" w:author="Abhiram Arali" w:date="2024-11-12T15:13:00Z">
        <w:r>
          <w:t>unsigned</w:t>
        </w:r>
        <w:r>
          <w:rPr>
            <w:spacing w:val="-1"/>
          </w:rPr>
          <w:t xml:space="preserve"> </w:t>
        </w:r>
        <w:r>
          <w:t>char</w:t>
        </w:r>
        <w:r>
          <w:rPr>
            <w:spacing w:val="-1"/>
          </w:rPr>
          <w:t xml:space="preserve"> </w:t>
        </w:r>
        <w:r>
          <w:t>u_char =</w:t>
        </w:r>
        <w:r>
          <w:rPr>
            <w:spacing w:val="-1"/>
          </w:rPr>
          <w:t xml:space="preserve"> </w:t>
        </w:r>
        <w:r>
          <w:t>255;</w:t>
        </w:r>
        <w:r>
          <w:rPr>
            <w:spacing w:val="58"/>
          </w:rPr>
          <w:t xml:space="preserve"> </w:t>
        </w:r>
        <w:r>
          <w:t>//</w:t>
        </w:r>
        <w:r>
          <w:rPr>
            <w:spacing w:val="-1"/>
          </w:rPr>
          <w:t xml:space="preserve"> </w:t>
        </w:r>
        <w:r>
          <w:t>Maximum value</w:t>
        </w:r>
        <w:r>
          <w:rPr>
            <w:spacing w:val="-1"/>
          </w:rPr>
          <w:t xml:space="preserve"> </w:t>
        </w:r>
        <w:r>
          <w:t>for</w:t>
        </w:r>
        <w:r>
          <w:rPr>
            <w:spacing w:val="-1"/>
          </w:rPr>
          <w:t xml:space="preserve"> </w:t>
        </w:r>
        <w:r>
          <w:t>unsigned</w:t>
        </w:r>
        <w:r>
          <w:rPr>
            <w:spacing w:val="1"/>
          </w:rPr>
          <w:t xml:space="preserve"> </w:t>
        </w:r>
        <w:r>
          <w:rPr>
            <w:spacing w:val="-4"/>
          </w:rPr>
          <w:t>char</w:t>
        </w:r>
      </w:moveTo>
    </w:p>
    <w:p w14:paraId="697D49E7" w14:textId="77777777" w:rsidR="00BE647A" w:rsidRDefault="00BE647A">
      <w:pPr>
        <w:pStyle w:val="CodeBlockBPBHEB"/>
        <w:pPrChange w:id="844" w:author="Abhiram Arali" w:date="2024-11-13T10:14:00Z">
          <w:pPr>
            <w:pStyle w:val="BodyText"/>
            <w:spacing w:before="21"/>
          </w:pPr>
        </w:pPrChange>
      </w:pPr>
    </w:p>
    <w:p w14:paraId="06891317" w14:textId="77777777" w:rsidR="00BE647A" w:rsidRDefault="00BE647A">
      <w:pPr>
        <w:pStyle w:val="CodeBlockBPBHEB"/>
        <w:pPrChange w:id="845" w:author="Abhiram Arali" w:date="2024-11-13T10:14:00Z">
          <w:pPr>
            <w:pStyle w:val="BodyText"/>
            <w:spacing w:line="499" w:lineRule="auto"/>
            <w:ind w:left="347" w:right="202"/>
          </w:pPr>
        </w:pPrChange>
      </w:pPr>
      <w:moveTo w:id="846" w:author="Abhiram Arali" w:date="2024-11-12T15:13:00Z">
        <w:r>
          <w:t>printf("Unsigned</w:t>
        </w:r>
        <w:r>
          <w:rPr>
            <w:spacing w:val="-3"/>
          </w:rPr>
          <w:t xml:space="preserve"> </w:t>
        </w:r>
        <w:r>
          <w:t>char</w:t>
        </w:r>
        <w:r>
          <w:rPr>
            <w:spacing w:val="-2"/>
          </w:rPr>
          <w:t xml:space="preserve"> </w:t>
        </w:r>
        <w:r>
          <w:t>value:</w:t>
        </w:r>
        <w:r>
          <w:rPr>
            <w:spacing w:val="-3"/>
          </w:rPr>
          <w:t xml:space="preserve"> </w:t>
        </w:r>
        <w:r>
          <w:t>%u\n",</w:t>
        </w:r>
        <w:r>
          <w:rPr>
            <w:spacing w:val="-3"/>
          </w:rPr>
          <w:t xml:space="preserve"> </w:t>
        </w:r>
        <w:r>
          <w:t>u_char);</w:t>
        </w:r>
        <w:r>
          <w:rPr>
            <w:spacing w:val="40"/>
          </w:rPr>
          <w:t xml:space="preserve"> </w:t>
        </w:r>
        <w:r>
          <w:t>//</w:t>
        </w:r>
        <w:r>
          <w:rPr>
            <w:spacing w:val="-3"/>
          </w:rPr>
          <w:t xml:space="preserve"> </w:t>
        </w:r>
        <w:r>
          <w:t>%u</w:t>
        </w:r>
        <w:r>
          <w:rPr>
            <w:spacing w:val="-3"/>
          </w:rPr>
          <w:t xml:space="preserve"> </w:t>
        </w:r>
        <w:r>
          <w:t>is</w:t>
        </w:r>
        <w:r>
          <w:rPr>
            <w:spacing w:val="-3"/>
          </w:rPr>
          <w:t xml:space="preserve"> </w:t>
        </w:r>
        <w:r>
          <w:t>used</w:t>
        </w:r>
        <w:r>
          <w:rPr>
            <w:spacing w:val="-3"/>
          </w:rPr>
          <w:t xml:space="preserve"> </w:t>
        </w:r>
        <w:r>
          <w:t>to</w:t>
        </w:r>
        <w:r>
          <w:rPr>
            <w:spacing w:val="-3"/>
          </w:rPr>
          <w:t xml:space="preserve"> </w:t>
        </w:r>
        <w:r>
          <w:t>print</w:t>
        </w:r>
        <w:r>
          <w:rPr>
            <w:spacing w:val="-3"/>
          </w:rPr>
          <w:t xml:space="preserve"> </w:t>
        </w:r>
        <w:r>
          <w:t>unsigned</w:t>
        </w:r>
        <w:r>
          <w:rPr>
            <w:spacing w:val="-3"/>
          </w:rPr>
          <w:t xml:space="preserve"> </w:t>
        </w:r>
        <w:r>
          <w:t>integers return 0;</w:t>
        </w:r>
      </w:moveTo>
    </w:p>
    <w:p w14:paraId="53AE099C" w14:textId="77777777" w:rsidR="00BE647A" w:rsidRDefault="00BE647A">
      <w:pPr>
        <w:pStyle w:val="CodeBlockBPBHEB"/>
        <w:rPr>
          <w:sz w:val="24"/>
        </w:rPr>
        <w:pPrChange w:id="847" w:author="Abhiram Arali" w:date="2024-11-13T10:14:00Z">
          <w:pPr>
            <w:spacing w:line="276" w:lineRule="exact"/>
            <w:ind w:left="107"/>
          </w:pPr>
        </w:pPrChange>
      </w:pPr>
      <w:moveTo w:id="848" w:author="Abhiram Arali" w:date="2024-11-12T15:13:00Z">
        <w:r>
          <w:rPr>
            <w:spacing w:val="-10"/>
            <w:sz w:val="24"/>
          </w:rPr>
          <w:t>}</w:t>
        </w:r>
      </w:moveTo>
    </w:p>
    <w:moveToRangeEnd w:id="840"/>
    <w:p w14:paraId="746EF577" w14:textId="072383FE" w:rsidR="00E57A4D" w:rsidRDefault="00A87255">
      <w:pPr>
        <w:pStyle w:val="NormalBPBHEB"/>
        <w:rPr>
          <w:sz w:val="20"/>
        </w:rPr>
        <w:pPrChange w:id="849" w:author="Abhiram Arali" w:date="2024-11-12T15:13:00Z">
          <w:pPr>
            <w:pStyle w:val="BodyText"/>
            <w:spacing w:before="47"/>
          </w:pPr>
        </w:pPrChange>
      </w:pPr>
      <w:del w:id="850" w:author="Abhiram Arali" w:date="2024-11-12T15:13:00Z">
        <w:r w:rsidDel="00BE647A">
          <w:rPr>
            <w:noProof/>
            <w:lang w:val="en-IN" w:eastAsia="en-IN"/>
            <w:rPrChange w:id="851" w:author="Unknown">
              <w:rPr>
                <w:noProof/>
                <w:lang w:val="en-IN" w:eastAsia="en-IN"/>
              </w:rPr>
            </w:rPrChange>
          </w:rPr>
          <mc:AlternateContent>
            <mc:Choice Requires="wps">
              <w:drawing>
                <wp:anchor distT="0" distB="0" distL="0" distR="0" simplePos="0" relativeHeight="487604736" behindDoc="1" locked="0" layoutInCell="1" allowOverlap="1" wp14:anchorId="4BDBACC3" wp14:editId="788B6CBB">
                  <wp:simplePos x="0" y="0"/>
                  <wp:positionH relativeFrom="page">
                    <wp:posOffset>843076</wp:posOffset>
                  </wp:positionH>
                  <wp:positionV relativeFrom="paragraph">
                    <wp:posOffset>194574</wp:posOffset>
                  </wp:positionV>
                  <wp:extent cx="5876290" cy="2114550"/>
                  <wp:effectExtent l="0" t="0" r="0" b="0"/>
                  <wp:wrapTopAndBottom/>
                  <wp:docPr id="75" name="Text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2114550"/>
                          </a:xfrm>
                          <a:prstGeom prst="rect">
                            <a:avLst/>
                          </a:prstGeom>
                          <a:ln w="6096">
                            <a:solidFill>
                              <a:srgbClr val="000000"/>
                            </a:solidFill>
                            <a:prstDash val="solid"/>
                          </a:ln>
                        </wps:spPr>
                        <wps:txbx>
                          <w:txbxContent>
                            <w:p w14:paraId="74136DEE" w14:textId="6D02C648" w:rsidR="00531AAA" w:rsidDel="00BE647A" w:rsidRDefault="00531AAA">
                              <w:pPr>
                                <w:pStyle w:val="BodyText"/>
                                <w:spacing w:before="18" w:line="496" w:lineRule="auto"/>
                                <w:ind w:left="107" w:right="7328"/>
                              </w:pPr>
                              <w:moveFromRangeStart w:id="852" w:author="Abhiram Arali" w:date="2024-11-12T15:13:00Z" w:name="move182316824"/>
                              <w:moveFrom w:id="853" w:author="Abhiram Arali" w:date="2024-11-12T15:13:00Z">
                                <w:r w:rsidDel="00BE647A">
                                  <w:t>#include</w:t>
                                </w:r>
                                <w:r w:rsidDel="00BE647A">
                                  <w:rPr>
                                    <w:spacing w:val="-15"/>
                                  </w:rPr>
                                  <w:t xml:space="preserve"> </w:t>
                                </w:r>
                                <w:r w:rsidDel="00BE647A">
                                  <w:t>&lt;stdio.h&gt; int main() {</w:t>
                                </w:r>
                              </w:moveFrom>
                            </w:p>
                            <w:p w14:paraId="286D404B" w14:textId="39827902" w:rsidR="00531AAA" w:rsidDel="00BE647A" w:rsidRDefault="00531AAA">
                              <w:pPr>
                                <w:pStyle w:val="BodyText"/>
                                <w:spacing w:before="5"/>
                                <w:ind w:left="347"/>
                              </w:pPr>
                              <w:moveFrom w:id="854" w:author="Abhiram Arali" w:date="2024-11-12T15:13:00Z">
                                <w:r w:rsidDel="00BE647A">
                                  <w:t>unsigned</w:t>
                                </w:r>
                                <w:r w:rsidDel="00BE647A">
                                  <w:rPr>
                                    <w:spacing w:val="-1"/>
                                  </w:rPr>
                                  <w:t xml:space="preserve"> </w:t>
                                </w:r>
                                <w:r w:rsidDel="00BE647A">
                                  <w:t>char</w:t>
                                </w:r>
                                <w:r w:rsidDel="00BE647A">
                                  <w:rPr>
                                    <w:spacing w:val="-1"/>
                                  </w:rPr>
                                  <w:t xml:space="preserve"> </w:t>
                                </w:r>
                                <w:r w:rsidDel="00BE647A">
                                  <w:t>u_char =</w:t>
                                </w:r>
                                <w:r w:rsidDel="00BE647A">
                                  <w:rPr>
                                    <w:spacing w:val="-1"/>
                                  </w:rPr>
                                  <w:t xml:space="preserve"> </w:t>
                                </w:r>
                                <w:r w:rsidDel="00BE647A">
                                  <w:t>255;</w:t>
                                </w:r>
                                <w:r w:rsidDel="00BE647A">
                                  <w:rPr>
                                    <w:spacing w:val="58"/>
                                  </w:rPr>
                                  <w:t xml:space="preserve"> </w:t>
                                </w:r>
                                <w:r w:rsidDel="00BE647A">
                                  <w:t>//</w:t>
                                </w:r>
                                <w:r w:rsidDel="00BE647A">
                                  <w:rPr>
                                    <w:spacing w:val="-1"/>
                                  </w:rPr>
                                  <w:t xml:space="preserve"> </w:t>
                                </w:r>
                                <w:r w:rsidDel="00BE647A">
                                  <w:t>Maximum value</w:t>
                                </w:r>
                                <w:r w:rsidDel="00BE647A">
                                  <w:rPr>
                                    <w:spacing w:val="-1"/>
                                  </w:rPr>
                                  <w:t xml:space="preserve"> </w:t>
                                </w:r>
                                <w:r w:rsidDel="00BE647A">
                                  <w:t>for</w:t>
                                </w:r>
                                <w:r w:rsidDel="00BE647A">
                                  <w:rPr>
                                    <w:spacing w:val="-1"/>
                                  </w:rPr>
                                  <w:t xml:space="preserve"> </w:t>
                                </w:r>
                                <w:r w:rsidDel="00BE647A">
                                  <w:t>unsigned</w:t>
                                </w:r>
                                <w:r w:rsidDel="00BE647A">
                                  <w:rPr>
                                    <w:spacing w:val="1"/>
                                  </w:rPr>
                                  <w:t xml:space="preserve"> </w:t>
                                </w:r>
                                <w:r w:rsidDel="00BE647A">
                                  <w:rPr>
                                    <w:spacing w:val="-4"/>
                                  </w:rPr>
                                  <w:t>char</w:t>
                                </w:r>
                              </w:moveFrom>
                            </w:p>
                            <w:p w14:paraId="02484841" w14:textId="5D6913EC" w:rsidR="00531AAA" w:rsidDel="00BE647A" w:rsidRDefault="00531AAA">
                              <w:pPr>
                                <w:pStyle w:val="BodyText"/>
                                <w:spacing w:before="21"/>
                              </w:pPr>
                            </w:p>
                            <w:p w14:paraId="2A089246" w14:textId="367473D9" w:rsidR="00531AAA" w:rsidDel="00BE647A" w:rsidRDefault="00531AAA">
                              <w:pPr>
                                <w:pStyle w:val="BodyText"/>
                                <w:spacing w:line="499" w:lineRule="auto"/>
                                <w:ind w:left="347" w:right="202"/>
                              </w:pPr>
                              <w:moveFrom w:id="855" w:author="Abhiram Arali" w:date="2024-11-12T15:13:00Z">
                                <w:r w:rsidDel="00BE647A">
                                  <w:t>printf("Unsigned</w:t>
                                </w:r>
                                <w:r w:rsidDel="00BE647A">
                                  <w:rPr>
                                    <w:spacing w:val="-3"/>
                                  </w:rPr>
                                  <w:t xml:space="preserve"> </w:t>
                                </w:r>
                                <w:r w:rsidDel="00BE647A">
                                  <w:t>char</w:t>
                                </w:r>
                                <w:r w:rsidDel="00BE647A">
                                  <w:rPr>
                                    <w:spacing w:val="-2"/>
                                  </w:rPr>
                                  <w:t xml:space="preserve"> </w:t>
                                </w:r>
                                <w:r w:rsidDel="00BE647A">
                                  <w:t>value:</w:t>
                                </w:r>
                                <w:r w:rsidDel="00BE647A">
                                  <w:rPr>
                                    <w:spacing w:val="-3"/>
                                  </w:rPr>
                                  <w:t xml:space="preserve"> </w:t>
                                </w:r>
                                <w:r w:rsidDel="00BE647A">
                                  <w:t>%u\n",</w:t>
                                </w:r>
                                <w:r w:rsidDel="00BE647A">
                                  <w:rPr>
                                    <w:spacing w:val="-3"/>
                                  </w:rPr>
                                  <w:t xml:space="preserve"> </w:t>
                                </w:r>
                                <w:r w:rsidDel="00BE647A">
                                  <w:t>u_char);</w:t>
                                </w:r>
                                <w:r w:rsidDel="00BE647A">
                                  <w:rPr>
                                    <w:spacing w:val="40"/>
                                  </w:rPr>
                                  <w:t xml:space="preserve"> </w:t>
                                </w:r>
                                <w:r w:rsidDel="00BE647A">
                                  <w:t>//</w:t>
                                </w:r>
                                <w:r w:rsidDel="00BE647A">
                                  <w:rPr>
                                    <w:spacing w:val="-3"/>
                                  </w:rPr>
                                  <w:t xml:space="preserve"> </w:t>
                                </w:r>
                                <w:r w:rsidDel="00BE647A">
                                  <w:t>%u</w:t>
                                </w:r>
                                <w:r w:rsidDel="00BE647A">
                                  <w:rPr>
                                    <w:spacing w:val="-3"/>
                                  </w:rPr>
                                  <w:t xml:space="preserve"> </w:t>
                                </w:r>
                                <w:r w:rsidDel="00BE647A">
                                  <w:t>is</w:t>
                                </w:r>
                                <w:r w:rsidDel="00BE647A">
                                  <w:rPr>
                                    <w:spacing w:val="-3"/>
                                  </w:rPr>
                                  <w:t xml:space="preserve"> </w:t>
                                </w:r>
                                <w:r w:rsidDel="00BE647A">
                                  <w:t>used</w:t>
                                </w:r>
                                <w:r w:rsidDel="00BE647A">
                                  <w:rPr>
                                    <w:spacing w:val="-3"/>
                                  </w:rPr>
                                  <w:t xml:space="preserve"> </w:t>
                                </w:r>
                                <w:r w:rsidDel="00BE647A">
                                  <w:t>to</w:t>
                                </w:r>
                                <w:r w:rsidDel="00BE647A">
                                  <w:rPr>
                                    <w:spacing w:val="-3"/>
                                  </w:rPr>
                                  <w:t xml:space="preserve"> </w:t>
                                </w:r>
                                <w:r w:rsidDel="00BE647A">
                                  <w:t>print</w:t>
                                </w:r>
                                <w:r w:rsidDel="00BE647A">
                                  <w:rPr>
                                    <w:spacing w:val="-3"/>
                                  </w:rPr>
                                  <w:t xml:space="preserve"> </w:t>
                                </w:r>
                                <w:r w:rsidDel="00BE647A">
                                  <w:t>unsigned</w:t>
                                </w:r>
                                <w:r w:rsidDel="00BE647A">
                                  <w:rPr>
                                    <w:spacing w:val="-3"/>
                                  </w:rPr>
                                  <w:t xml:space="preserve"> </w:t>
                                </w:r>
                                <w:r w:rsidDel="00BE647A">
                                  <w:t>integers return 0;</w:t>
                                </w:r>
                              </w:moveFrom>
                            </w:p>
                            <w:p w14:paraId="25E044CD" w14:textId="2C8D17BC" w:rsidR="00531AAA" w:rsidRDefault="00531AAA">
                              <w:pPr>
                                <w:spacing w:line="276" w:lineRule="exact"/>
                                <w:ind w:left="107"/>
                                <w:rPr>
                                  <w:sz w:val="24"/>
                                </w:rPr>
                              </w:pPr>
                              <w:moveFrom w:id="856" w:author="Abhiram Arali" w:date="2024-11-12T15:13:00Z">
                                <w:r w:rsidDel="00BE647A">
                                  <w:rPr>
                                    <w:spacing w:val="-10"/>
                                    <w:sz w:val="24"/>
                                  </w:rPr>
                                  <w:t>}</w:t>
                                </w:r>
                              </w:moveFrom>
                              <w:moveFromRangeEnd w:id="852"/>
                            </w:p>
                          </w:txbxContent>
                        </wps:txbx>
                        <wps:bodyPr wrap="square" lIns="0" tIns="0" rIns="0" bIns="0" rtlCol="0">
                          <a:noAutofit/>
                        </wps:bodyPr>
                      </wps:wsp>
                    </a:graphicData>
                  </a:graphic>
                </wp:anchor>
              </w:drawing>
            </mc:Choice>
            <mc:Fallback>
              <w:pict>
                <v:shape w14:anchorId="4BDBACC3" id="Textbox 75" o:spid="_x0000_s1079" type="#_x0000_t202" style="position:absolute;left:0;text-align:left;margin-left:66.4pt;margin-top:15.3pt;width:462.7pt;height:166.5pt;z-index:-15711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" filled="f" strokeweight=".48pt">
                  <v:path arrowok="t"/>
                  <v:textbox inset="0,0,0,0">
                    <w:txbxContent>
                      <w:p w14:paraId="74136DEE" w14:textId="6D02C648" w:rsidR="00531AAA" w:rsidDel="00BE647A" w:rsidRDefault="00531AAA">
                        <w:pPr>
                          <w:pStyle w:val="BodyText"/>
                          <w:spacing w:before="18" w:line="496" w:lineRule="auto"/>
                          <w:ind w:left="107" w:right="7328"/>
                        </w:pPr>
                        <w:moveFromRangeStart w:id="857" w:author="Abhiram Arali" w:date="2024-11-12T15:13:00Z" w:name="move182316824"/>
                        <w:moveFrom w:id="858" w:author="Abhiram Arali" w:date="2024-11-12T15:13:00Z">
                          <w:r w:rsidDel="00BE647A">
                            <w:t>#include</w:t>
                          </w:r>
                          <w:r w:rsidDel="00BE647A">
                            <w:rPr>
                              <w:spacing w:val="-15"/>
                            </w:rPr>
                            <w:t xml:space="preserve"> </w:t>
                          </w:r>
                          <w:r w:rsidDel="00BE647A">
                            <w:t>&lt;stdio.h&gt; int main() {</w:t>
                          </w:r>
                        </w:moveFrom>
                      </w:p>
                      <w:p w14:paraId="286D404B" w14:textId="39827902" w:rsidR="00531AAA" w:rsidDel="00BE647A" w:rsidRDefault="00531AAA">
                        <w:pPr>
                          <w:pStyle w:val="BodyText"/>
                          <w:spacing w:before="5"/>
                          <w:ind w:left="347"/>
                        </w:pPr>
                        <w:moveFrom w:id="859" w:author="Abhiram Arali" w:date="2024-11-12T15:13:00Z">
                          <w:r w:rsidDel="00BE647A">
                            <w:t>unsigned</w:t>
                          </w:r>
                          <w:r w:rsidDel="00BE647A">
                            <w:rPr>
                              <w:spacing w:val="-1"/>
                            </w:rPr>
                            <w:t xml:space="preserve"> </w:t>
                          </w:r>
                          <w:r w:rsidDel="00BE647A">
                            <w:t>char</w:t>
                          </w:r>
                          <w:r w:rsidDel="00BE647A">
                            <w:rPr>
                              <w:spacing w:val="-1"/>
                            </w:rPr>
                            <w:t xml:space="preserve"> </w:t>
                          </w:r>
                          <w:r w:rsidDel="00BE647A">
                            <w:t>u_char =</w:t>
                          </w:r>
                          <w:r w:rsidDel="00BE647A">
                            <w:rPr>
                              <w:spacing w:val="-1"/>
                            </w:rPr>
                            <w:t xml:space="preserve"> </w:t>
                          </w:r>
                          <w:r w:rsidDel="00BE647A">
                            <w:t>255;</w:t>
                          </w:r>
                          <w:r w:rsidDel="00BE647A">
                            <w:rPr>
                              <w:spacing w:val="58"/>
                            </w:rPr>
                            <w:t xml:space="preserve"> </w:t>
                          </w:r>
                          <w:r w:rsidDel="00BE647A">
                            <w:t>//</w:t>
                          </w:r>
                          <w:r w:rsidDel="00BE647A">
                            <w:rPr>
                              <w:spacing w:val="-1"/>
                            </w:rPr>
                            <w:t xml:space="preserve"> </w:t>
                          </w:r>
                          <w:r w:rsidDel="00BE647A">
                            <w:t>Maximum value</w:t>
                          </w:r>
                          <w:r w:rsidDel="00BE647A">
                            <w:rPr>
                              <w:spacing w:val="-1"/>
                            </w:rPr>
                            <w:t xml:space="preserve"> </w:t>
                          </w:r>
                          <w:r w:rsidDel="00BE647A">
                            <w:t>for</w:t>
                          </w:r>
                          <w:r w:rsidDel="00BE647A">
                            <w:rPr>
                              <w:spacing w:val="-1"/>
                            </w:rPr>
                            <w:t xml:space="preserve"> </w:t>
                          </w:r>
                          <w:r w:rsidDel="00BE647A">
                            <w:t>unsigned</w:t>
                          </w:r>
                          <w:r w:rsidDel="00BE647A">
                            <w:rPr>
                              <w:spacing w:val="1"/>
                            </w:rPr>
                            <w:t xml:space="preserve"> </w:t>
                          </w:r>
                          <w:r w:rsidDel="00BE647A">
                            <w:rPr>
                              <w:spacing w:val="-4"/>
                            </w:rPr>
                            <w:t>char</w:t>
                          </w:r>
                        </w:moveFrom>
                      </w:p>
                      <w:p w14:paraId="02484841" w14:textId="5D6913EC" w:rsidR="00531AAA" w:rsidDel="00BE647A" w:rsidRDefault="00531AAA">
                        <w:pPr>
                          <w:pStyle w:val="BodyText"/>
                          <w:spacing w:before="21"/>
                        </w:pPr>
                      </w:p>
                      <w:p w14:paraId="2A089246" w14:textId="367473D9" w:rsidR="00531AAA" w:rsidDel="00BE647A" w:rsidRDefault="00531AAA">
                        <w:pPr>
                          <w:pStyle w:val="BodyText"/>
                          <w:spacing w:line="499" w:lineRule="auto"/>
                          <w:ind w:left="347" w:right="202"/>
                        </w:pPr>
                        <w:moveFrom w:id="860" w:author="Abhiram Arali" w:date="2024-11-12T15:13:00Z">
                          <w:r w:rsidDel="00BE647A">
                            <w:t>printf("Unsigned</w:t>
                          </w:r>
                          <w:r w:rsidDel="00BE647A">
                            <w:rPr>
                              <w:spacing w:val="-3"/>
                            </w:rPr>
                            <w:t xml:space="preserve"> </w:t>
                          </w:r>
                          <w:r w:rsidDel="00BE647A">
                            <w:t>char</w:t>
                          </w:r>
                          <w:r w:rsidDel="00BE647A">
                            <w:rPr>
                              <w:spacing w:val="-2"/>
                            </w:rPr>
                            <w:t xml:space="preserve"> </w:t>
                          </w:r>
                          <w:r w:rsidDel="00BE647A">
                            <w:t>value:</w:t>
                          </w:r>
                          <w:r w:rsidDel="00BE647A">
                            <w:rPr>
                              <w:spacing w:val="-3"/>
                            </w:rPr>
                            <w:t xml:space="preserve"> </w:t>
                          </w:r>
                          <w:r w:rsidDel="00BE647A">
                            <w:t>%u\n",</w:t>
                          </w:r>
                          <w:r w:rsidDel="00BE647A">
                            <w:rPr>
                              <w:spacing w:val="-3"/>
                            </w:rPr>
                            <w:t xml:space="preserve"> </w:t>
                          </w:r>
                          <w:r w:rsidDel="00BE647A">
                            <w:t>u_char);</w:t>
                          </w:r>
                          <w:r w:rsidDel="00BE647A">
                            <w:rPr>
                              <w:spacing w:val="40"/>
                            </w:rPr>
                            <w:t xml:space="preserve"> </w:t>
                          </w:r>
                          <w:r w:rsidDel="00BE647A">
                            <w:t>//</w:t>
                          </w:r>
                          <w:r w:rsidDel="00BE647A">
                            <w:rPr>
                              <w:spacing w:val="-3"/>
                            </w:rPr>
                            <w:t xml:space="preserve"> </w:t>
                          </w:r>
                          <w:r w:rsidDel="00BE647A">
                            <w:t>%u</w:t>
                          </w:r>
                          <w:r w:rsidDel="00BE647A">
                            <w:rPr>
                              <w:spacing w:val="-3"/>
                            </w:rPr>
                            <w:t xml:space="preserve"> </w:t>
                          </w:r>
                          <w:r w:rsidDel="00BE647A">
                            <w:t>is</w:t>
                          </w:r>
                          <w:r w:rsidDel="00BE647A">
                            <w:rPr>
                              <w:spacing w:val="-3"/>
                            </w:rPr>
                            <w:t xml:space="preserve"> </w:t>
                          </w:r>
                          <w:r w:rsidDel="00BE647A">
                            <w:t>used</w:t>
                          </w:r>
                          <w:r w:rsidDel="00BE647A">
                            <w:rPr>
                              <w:spacing w:val="-3"/>
                            </w:rPr>
                            <w:t xml:space="preserve"> </w:t>
                          </w:r>
                          <w:r w:rsidDel="00BE647A">
                            <w:t>to</w:t>
                          </w:r>
                          <w:r w:rsidDel="00BE647A">
                            <w:rPr>
                              <w:spacing w:val="-3"/>
                            </w:rPr>
                            <w:t xml:space="preserve"> </w:t>
                          </w:r>
                          <w:r w:rsidDel="00BE647A">
                            <w:t>print</w:t>
                          </w:r>
                          <w:r w:rsidDel="00BE647A">
                            <w:rPr>
                              <w:spacing w:val="-3"/>
                            </w:rPr>
                            <w:t xml:space="preserve"> </w:t>
                          </w:r>
                          <w:r w:rsidDel="00BE647A">
                            <w:t>unsigned</w:t>
                          </w:r>
                          <w:r w:rsidDel="00BE647A">
                            <w:rPr>
                              <w:spacing w:val="-3"/>
                            </w:rPr>
                            <w:t xml:space="preserve"> </w:t>
                          </w:r>
                          <w:r w:rsidDel="00BE647A">
                            <w:t>integers return 0;</w:t>
                          </w:r>
                        </w:moveFrom>
                      </w:p>
                      <w:p w14:paraId="25E044CD" w14:textId="2C8D17BC" w:rsidR="00531AAA" w:rsidRDefault="00531AAA">
                        <w:pPr>
                          <w:spacing w:line="276" w:lineRule="exact"/>
                          <w:ind w:left="107"/>
                          <w:rPr>
                            <w:sz w:val="24"/>
                          </w:rPr>
                        </w:pPr>
                        <w:moveFrom w:id="861" w:author="Abhiram Arali" w:date="2024-11-12T15:13:00Z">
                          <w:r w:rsidDel="00BE647A">
                            <w:rPr>
                              <w:spacing w:val="-10"/>
                              <w:sz w:val="24"/>
                            </w:rPr>
                            <w:t>}</w:t>
                          </w:r>
                        </w:moveFrom>
                        <w:moveFromRangeEnd w:id="857"/>
                      </w:p>
                    </w:txbxContent>
                  </v:textbox>
                  <w10:wrap type="topAndBottom" anchorx="page"/>
                </v:shape>
              </w:pict>
            </mc:Fallback>
          </mc:AlternateContent>
        </w:r>
      </w:del>
    </w:p>
    <w:p w14:paraId="5FCBD2D6" w14:textId="08108C5B" w:rsidR="00E57A4D" w:rsidRDefault="00BE647A">
      <w:pPr>
        <w:pStyle w:val="NormalBPBHEB"/>
        <w:pPrChange w:id="862" w:author="Abhiram Arali" w:date="2024-11-12T15:13:00Z">
          <w:pPr>
            <w:spacing w:before="167"/>
            <w:ind w:left="220"/>
          </w:pPr>
        </w:pPrChange>
      </w:pPr>
      <w:ins w:id="863" w:author="Abhiram Arali" w:date="2024-11-12T15:13:00Z">
        <w:r>
          <w:t xml:space="preserve">The </w:t>
        </w:r>
      </w:ins>
      <w:r>
        <w:t>output</w:t>
      </w:r>
      <w:ins w:id="864" w:author="Abhiram Arali" w:date="2024-11-12T15:13:00Z">
        <w:r>
          <w:t xml:space="preserve"> is as follows</w:t>
        </w:r>
      </w:ins>
      <w:r>
        <w:t>:</w:t>
      </w:r>
    </w:p>
    <w:p w14:paraId="2FB2C267" w14:textId="77777777" w:rsidR="00554AEB" w:rsidRDefault="00554AEB">
      <w:pPr>
        <w:pStyle w:val="CodeBlockBPBHEB"/>
        <w:pPrChange w:id="865" w:author="Abhiram Arali" w:date="2024-11-13T10:14:00Z">
          <w:pPr>
            <w:pStyle w:val="BodyText"/>
            <w:spacing w:before="18"/>
            <w:ind w:left="107"/>
          </w:pPr>
        </w:pPrChange>
      </w:pPr>
      <w:moveToRangeStart w:id="866" w:author="Abhiram Arali" w:date="2024-11-12T15:13:00Z" w:name="move182316847"/>
      <w:moveTo w:id="867" w:author="Abhiram Arali" w:date="2024-11-12T15:13:00Z">
        <w:r>
          <w:t>Unsigned</w:t>
        </w:r>
        <w:r>
          <w:rPr>
            <w:spacing w:val="-1"/>
          </w:rPr>
          <w:t xml:space="preserve"> </w:t>
        </w:r>
        <w:r>
          <w:t>char</w:t>
        </w:r>
        <w:r>
          <w:rPr>
            <w:spacing w:val="-1"/>
          </w:rPr>
          <w:t xml:space="preserve"> </w:t>
        </w:r>
        <w:r>
          <w:t>value:</w:t>
        </w:r>
        <w:r>
          <w:rPr>
            <w:spacing w:val="-1"/>
          </w:rPr>
          <w:t xml:space="preserve"> </w:t>
        </w:r>
        <w:r>
          <w:rPr>
            <w:spacing w:val="-5"/>
          </w:rPr>
          <w:t>255</w:t>
        </w:r>
      </w:moveTo>
    </w:p>
    <w:moveToRangeEnd w:id="866"/>
    <w:p w14:paraId="29643848" w14:textId="6D06A05E" w:rsidR="00E57A4D" w:rsidRDefault="00A87255">
      <w:pPr>
        <w:pStyle w:val="NormalBPBHEB"/>
        <w:rPr>
          <w:sz w:val="20"/>
        </w:rPr>
        <w:pPrChange w:id="868" w:author="Abhiram Arali" w:date="2024-11-12T15:13:00Z">
          <w:pPr>
            <w:pStyle w:val="BodyText"/>
            <w:spacing w:before="46"/>
          </w:pPr>
        </w:pPrChange>
      </w:pPr>
      <w:del w:id="869" w:author="Abhiram Arali" w:date="2024-11-12T15:13:00Z">
        <w:r w:rsidDel="00554AEB">
          <w:rPr>
            <w:noProof/>
            <w:lang w:val="en-IN" w:eastAsia="en-IN"/>
            <w:rPrChange w:id="870" w:author="Unknown">
              <w:rPr>
                <w:noProof/>
                <w:lang w:val="en-IN" w:eastAsia="en-IN"/>
              </w:rPr>
            </w:rPrChange>
          </w:rPr>
          <mc:AlternateContent>
            <mc:Choice Requires="wps">
              <w:drawing>
                <wp:anchor distT="0" distB="0" distL="0" distR="0" simplePos="0" relativeHeight="487605248" behindDoc="1" locked="0" layoutInCell="1" allowOverlap="1" wp14:anchorId="47F94D3F" wp14:editId="32431A7B">
                  <wp:simplePos x="0" y="0"/>
                  <wp:positionH relativeFrom="page">
                    <wp:posOffset>843076</wp:posOffset>
                  </wp:positionH>
                  <wp:positionV relativeFrom="paragraph">
                    <wp:posOffset>194197</wp:posOffset>
                  </wp:positionV>
                  <wp:extent cx="5876290" cy="292735"/>
                  <wp:effectExtent l="0" t="0" r="0" b="0"/>
                  <wp:wrapTopAndBottom/>
                  <wp:docPr id="76" name="Text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292735"/>
                          </a:xfrm>
                          <a:prstGeom prst="rect">
                            <a:avLst/>
                          </a:prstGeom>
                          <a:ln w="6096">
                            <a:solidFill>
                              <a:srgbClr val="000000"/>
                            </a:solidFill>
                            <a:prstDash val="solid"/>
                          </a:ln>
                        </wps:spPr>
                        <wps:txbx>
                          <w:txbxContent>
                            <w:p w14:paraId="793926E4" w14:textId="0880FE87" w:rsidR="00531AAA" w:rsidRDefault="00531AAA">
                              <w:pPr>
                                <w:pStyle w:val="BodyText"/>
                                <w:spacing w:before="18"/>
                                <w:ind w:left="107"/>
                              </w:pPr>
                              <w:moveFromRangeStart w:id="871" w:author="Abhiram Arali" w:date="2024-11-12T15:13:00Z" w:name="move182316847"/>
                              <w:moveFrom w:id="872" w:author="Abhiram Arali" w:date="2024-11-12T15:13:00Z">
                                <w:r w:rsidDel="00554AEB">
                                  <w:t>Unsigned</w:t>
                                </w:r>
                                <w:r w:rsidDel="00554AEB">
                                  <w:rPr>
                                    <w:spacing w:val="-1"/>
                                  </w:rPr>
                                  <w:t xml:space="preserve"> </w:t>
                                </w:r>
                                <w:r w:rsidDel="00554AEB">
                                  <w:t>char</w:t>
                                </w:r>
                                <w:r w:rsidDel="00554AEB">
                                  <w:rPr>
                                    <w:spacing w:val="-1"/>
                                  </w:rPr>
                                  <w:t xml:space="preserve"> </w:t>
                                </w:r>
                                <w:r w:rsidDel="00554AEB">
                                  <w:t>value:</w:t>
                                </w:r>
                                <w:r w:rsidDel="00554AEB">
                                  <w:rPr>
                                    <w:spacing w:val="-1"/>
                                  </w:rPr>
                                  <w:t xml:space="preserve"> </w:t>
                                </w:r>
                                <w:r w:rsidDel="00554AEB">
                                  <w:rPr>
                                    <w:spacing w:val="-5"/>
                                  </w:rPr>
                                  <w:t>255</w:t>
                                </w:r>
                              </w:moveFrom>
                              <w:moveFromRangeEnd w:id="871"/>
                            </w:p>
                          </w:txbxContent>
                        </wps:txbx>
                        <wps:bodyPr wrap="square" lIns="0" tIns="0" rIns="0" bIns="0" rtlCol="0">
                          <a:noAutofit/>
                        </wps:bodyPr>
                      </wps:wsp>
                    </a:graphicData>
                  </a:graphic>
                </wp:anchor>
              </w:drawing>
            </mc:Choice>
            <mc:Fallback>
              <w:pict>
                <v:shape w14:anchorId="47F94D3F" id="Textbox 76" o:spid="_x0000_s1080" type="#_x0000_t202" style="position:absolute;left:0;text-align:left;margin-left:66.4pt;margin-top:15.3pt;width:462.7pt;height:23.05pt;z-index:-157112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" filled="f" strokeweight=".48pt">
                  <v:path arrowok="t"/>
                  <v:textbox inset="0,0,0,0">
                    <w:txbxContent>
                      <w:p w14:paraId="793926E4" w14:textId="0880FE87" w:rsidR="00531AAA" w:rsidRDefault="00531AAA">
                        <w:pPr>
                          <w:pStyle w:val="BodyText"/>
                          <w:spacing w:before="18"/>
                          <w:ind w:left="107"/>
                        </w:pPr>
                        <w:moveFromRangeStart w:id="873" w:author="Abhiram Arali" w:date="2024-11-12T15:13:00Z" w:name="move182316847"/>
                        <w:moveFrom w:id="874" w:author="Abhiram Arali" w:date="2024-11-12T15:13:00Z">
                          <w:r w:rsidDel="00554AEB">
                            <w:t>Unsigned</w:t>
                          </w:r>
                          <w:r w:rsidDel="00554AEB">
                            <w:rPr>
                              <w:spacing w:val="-1"/>
                            </w:rPr>
                            <w:t xml:space="preserve"> </w:t>
                          </w:r>
                          <w:r w:rsidDel="00554AEB">
                            <w:t>char</w:t>
                          </w:r>
                          <w:r w:rsidDel="00554AEB">
                            <w:rPr>
                              <w:spacing w:val="-1"/>
                            </w:rPr>
                            <w:t xml:space="preserve"> </w:t>
                          </w:r>
                          <w:r w:rsidDel="00554AEB">
                            <w:t>value:</w:t>
                          </w:r>
                          <w:r w:rsidDel="00554AEB">
                            <w:rPr>
                              <w:spacing w:val="-1"/>
                            </w:rPr>
                            <w:t xml:space="preserve"> </w:t>
                          </w:r>
                          <w:r w:rsidDel="00554AEB">
                            <w:rPr>
                              <w:spacing w:val="-5"/>
                            </w:rPr>
                            <w:t>255</w:t>
                          </w:r>
                        </w:moveFrom>
                        <w:moveFromRangeEnd w:id="873"/>
                      </w:p>
                    </w:txbxContent>
                  </v:textbox>
                  <w10:wrap type="topAndBottom" anchorx="page"/>
                </v:shape>
              </w:pict>
            </mc:Fallback>
          </mc:AlternateContent>
        </w:r>
      </w:del>
    </w:p>
    <w:p w14:paraId="04CFE226" w14:textId="3699A3CF" w:rsidR="00E57A4D" w:rsidRDefault="00A87255">
      <w:pPr>
        <w:pStyle w:val="Heading3BPBHEB"/>
        <w:pPrChange w:id="875" w:author="Abhiram Arali" w:date="2024-11-12T15:13:00Z">
          <w:pPr>
            <w:spacing w:before="164"/>
            <w:ind w:left="220"/>
            <w:jc w:val="both"/>
          </w:pPr>
        </w:pPrChange>
      </w:pPr>
      <w:r>
        <w:t>Character</w:t>
      </w:r>
      <w:r>
        <w:rPr>
          <w:spacing w:val="-1"/>
        </w:rPr>
        <w:t xml:space="preserve"> </w:t>
      </w:r>
      <w:r w:rsidR="00961CBD">
        <w:t>arithmetic</w:t>
      </w:r>
      <w:del w:id="876" w:author="Abhiram Arali" w:date="2024-11-12T15:13:00Z">
        <w:r w:rsidDel="00961CBD">
          <w:delText>:</w:delText>
        </w:r>
      </w:del>
    </w:p>
    <w:p w14:paraId="362383ED" w14:textId="5081EC2F" w:rsidR="00E57A4D" w:rsidDel="00C106A4" w:rsidRDefault="00E57A4D">
      <w:pPr>
        <w:pStyle w:val="BodyText"/>
        <w:spacing w:before="22"/>
        <w:rPr>
          <w:del w:id="877" w:author="Abhiram Arali" w:date="2024-11-12T15:13:00Z"/>
          <w:i/>
        </w:rPr>
      </w:pPr>
    </w:p>
    <w:p w14:paraId="0B88F6D0" w14:textId="77777777" w:rsidR="00E57A4D" w:rsidRDefault="00A87255">
      <w:pPr>
        <w:pStyle w:val="NormalBPBHEB"/>
        <w:pPrChange w:id="878" w:author="Abhiram Arali" w:date="2024-11-12T15:13:00Z">
          <w:pPr>
            <w:pStyle w:val="BodyText"/>
            <w:spacing w:line="360" w:lineRule="auto"/>
            <w:ind w:left="220" w:right="225"/>
            <w:jc w:val="both"/>
          </w:pPr>
        </w:pPrChange>
      </w:pPr>
      <w:r>
        <w:t>Since</w:t>
      </w:r>
      <w:r>
        <w:rPr>
          <w:spacing w:val="-3"/>
        </w:rPr>
        <w:t xml:space="preserve"> </w:t>
      </w:r>
      <w:r>
        <w:t>char</w:t>
      </w:r>
      <w:r>
        <w:rPr>
          <w:spacing w:val="-2"/>
        </w:rPr>
        <w:t xml:space="preserve"> </w:t>
      </w:r>
      <w:r>
        <w:t>values</w:t>
      </w:r>
      <w:r>
        <w:rPr>
          <w:spacing w:val="-2"/>
        </w:rPr>
        <w:t xml:space="preserve"> </w:t>
      </w:r>
      <w:r>
        <w:t>are</w:t>
      </w:r>
      <w:r>
        <w:rPr>
          <w:spacing w:val="-2"/>
        </w:rPr>
        <w:t xml:space="preserve"> </w:t>
      </w:r>
      <w:r>
        <w:t>represented</w:t>
      </w:r>
      <w:r>
        <w:rPr>
          <w:spacing w:val="-2"/>
        </w:rPr>
        <w:t xml:space="preserve"> </w:t>
      </w:r>
      <w:r>
        <w:t>as</w:t>
      </w:r>
      <w:r>
        <w:rPr>
          <w:spacing w:val="-1"/>
        </w:rPr>
        <w:t xml:space="preserve"> </w:t>
      </w:r>
      <w:r>
        <w:t>integers</w:t>
      </w:r>
      <w:r>
        <w:rPr>
          <w:spacing w:val="-2"/>
        </w:rPr>
        <w:t xml:space="preserve"> </w:t>
      </w:r>
      <w:r>
        <w:t>in</w:t>
      </w:r>
      <w:r>
        <w:rPr>
          <w:spacing w:val="-1"/>
        </w:rPr>
        <w:t xml:space="preserve"> </w:t>
      </w:r>
      <w:r>
        <w:t>C</w:t>
      </w:r>
      <w:r>
        <w:rPr>
          <w:spacing w:val="-3"/>
        </w:rPr>
        <w:t xml:space="preserve"> </w:t>
      </w:r>
      <w:r>
        <w:t>(ASCII</w:t>
      </w:r>
      <w:r>
        <w:rPr>
          <w:spacing w:val="-5"/>
        </w:rPr>
        <w:t xml:space="preserve"> </w:t>
      </w:r>
      <w:r>
        <w:t>values),</w:t>
      </w:r>
      <w:r>
        <w:rPr>
          <w:spacing w:val="-1"/>
        </w:rPr>
        <w:t xml:space="preserve"> </w:t>
      </w:r>
      <w:r>
        <w:t>you</w:t>
      </w:r>
      <w:r>
        <w:rPr>
          <w:spacing w:val="-1"/>
        </w:rPr>
        <w:t xml:space="preserve"> </w:t>
      </w:r>
      <w:r>
        <w:t>can perform</w:t>
      </w:r>
      <w:r>
        <w:rPr>
          <w:spacing w:val="-2"/>
        </w:rPr>
        <w:t xml:space="preserve"> </w:t>
      </w:r>
      <w:r>
        <w:t>arithmetic operations on char variables. For example, you can increment a character to get the next character in the ASCII sequence.</w:t>
      </w:r>
    </w:p>
    <w:p w14:paraId="207149A1" w14:textId="77777777" w:rsidR="00E57A4D" w:rsidRDefault="00A87255">
      <w:pPr>
        <w:pStyle w:val="NormalBPBHEB"/>
        <w:pPrChange w:id="879" w:author="Abhiram Arali" w:date="2024-11-12T15:14:00Z">
          <w:pPr>
            <w:pStyle w:val="BodyText"/>
            <w:spacing w:before="160"/>
            <w:ind w:left="220"/>
            <w:jc w:val="both"/>
          </w:pPr>
        </w:pPrChange>
      </w:pPr>
      <w:r>
        <w:t>Example</w:t>
      </w:r>
      <w:r>
        <w:rPr>
          <w:spacing w:val="-3"/>
        </w:rPr>
        <w:t xml:space="preserve"> </w:t>
      </w:r>
      <w:r>
        <w:t>of</w:t>
      </w:r>
      <w:r>
        <w:rPr>
          <w:spacing w:val="-1"/>
        </w:rPr>
        <w:t xml:space="preserve"> </w:t>
      </w:r>
      <w:r>
        <w:t>character</w:t>
      </w:r>
      <w:r>
        <w:rPr>
          <w:spacing w:val="-3"/>
        </w:rPr>
        <w:t xml:space="preserve"> </w:t>
      </w:r>
      <w:r>
        <w:rPr>
          <w:spacing w:val="-2"/>
        </w:rPr>
        <w:t>arithmetic:</w:t>
      </w:r>
    </w:p>
    <w:p w14:paraId="2995C0E5" w14:textId="77777777" w:rsidR="006F1EE0" w:rsidRDefault="006F1EE0">
      <w:pPr>
        <w:pStyle w:val="CodeBlockBPBHEB"/>
        <w:pPrChange w:id="880" w:author="Abhiram Arali" w:date="2024-11-13T10:14:00Z">
          <w:pPr>
            <w:spacing w:before="18" w:line="499" w:lineRule="auto"/>
            <w:ind w:left="107" w:right="7328"/>
          </w:pPr>
        </w:pPrChange>
      </w:pPr>
      <w:moveToRangeStart w:id="881" w:author="Abhiram Arali" w:date="2024-11-12T15:14:00Z" w:name="move182316866"/>
      <w:moveTo w:id="882" w:author="Abhiram Arali" w:date="2024-11-12T15:14:00Z">
        <w:r>
          <w:t>#include</w:t>
        </w:r>
        <w:r>
          <w:rPr>
            <w:spacing w:val="-15"/>
          </w:rPr>
          <w:t xml:space="preserve"> </w:t>
        </w:r>
        <w:r>
          <w:t>&lt;stdio.h&gt; int main() {</w:t>
        </w:r>
      </w:moveTo>
    </w:p>
    <w:p w14:paraId="7115D766" w14:textId="77777777" w:rsidR="006F1EE0" w:rsidRDefault="006F1EE0">
      <w:pPr>
        <w:pStyle w:val="CodeBlockBPBHEB"/>
        <w:pPrChange w:id="883" w:author="Abhiram Arali" w:date="2024-11-13T10:14:00Z">
          <w:pPr>
            <w:spacing w:line="275" w:lineRule="exact"/>
            <w:ind w:left="347"/>
          </w:pPr>
        </w:pPrChange>
      </w:pPr>
      <w:moveTo w:id="884" w:author="Abhiram Arali" w:date="2024-11-12T15:14:00Z">
        <w:r>
          <w:t>char</w:t>
        </w:r>
        <w:r>
          <w:rPr>
            <w:spacing w:val="-1"/>
          </w:rPr>
          <w:t xml:space="preserve"> </w:t>
        </w:r>
        <w:r>
          <w:t>letter</w:t>
        </w:r>
        <w:r>
          <w:rPr>
            <w:spacing w:val="-1"/>
          </w:rPr>
          <w:t xml:space="preserve"> </w:t>
        </w:r>
        <w:r>
          <w:t>=</w:t>
        </w:r>
        <w:r>
          <w:rPr>
            <w:spacing w:val="-3"/>
          </w:rPr>
          <w:t xml:space="preserve"> </w:t>
        </w:r>
        <w:r>
          <w:t>'A';</w:t>
        </w:r>
        <w:r>
          <w:rPr>
            <w:spacing w:val="59"/>
          </w:rPr>
          <w:t xml:space="preserve"> </w:t>
        </w:r>
        <w:r>
          <w:t>//</w:t>
        </w:r>
        <w:r>
          <w:rPr>
            <w:spacing w:val="-1"/>
          </w:rPr>
          <w:t xml:space="preserve"> </w:t>
        </w:r>
        <w:r>
          <w:t>Storing</w:t>
        </w:r>
        <w:r>
          <w:rPr>
            <w:spacing w:val="-1"/>
          </w:rPr>
          <w:t xml:space="preserve"> </w:t>
        </w:r>
        <w:r>
          <w:t>character</w:t>
        </w:r>
        <w:r>
          <w:rPr>
            <w:spacing w:val="-2"/>
          </w:rPr>
          <w:t xml:space="preserve"> </w:t>
        </w:r>
        <w:r>
          <w:rPr>
            <w:spacing w:val="-5"/>
          </w:rPr>
          <w:t>'A'</w:t>
        </w:r>
      </w:moveTo>
    </w:p>
    <w:p w14:paraId="55D7F746" w14:textId="3460B1D3" w:rsidR="006F1EE0" w:rsidDel="003C3F7A" w:rsidRDefault="006F1EE0">
      <w:pPr>
        <w:pStyle w:val="CodeBlockBPBHEB"/>
        <w:rPr>
          <w:del w:id="885" w:author="Abhiram Arali" w:date="2024-11-12T15:14:00Z"/>
        </w:rPr>
        <w:pPrChange w:id="886" w:author="Abhiram Arali" w:date="2024-11-13T10:14:00Z">
          <w:pPr/>
        </w:pPrChange>
      </w:pPr>
      <w:moveToRangeStart w:id="887" w:author="Abhiram Arali" w:date="2024-11-12T15:14:00Z" w:name="move182316873"/>
      <w:moveToRangeEnd w:id="881"/>
    </w:p>
    <w:p w14:paraId="5936206E" w14:textId="77777777" w:rsidR="006F1EE0" w:rsidRDefault="006F1EE0">
      <w:pPr>
        <w:pStyle w:val="CodeBlockBPBHEB"/>
        <w:pPrChange w:id="888" w:author="Abhiram Arali" w:date="2024-11-13T10:14:00Z">
          <w:pPr>
            <w:spacing w:before="21"/>
          </w:pPr>
        </w:pPrChange>
      </w:pPr>
    </w:p>
    <w:p w14:paraId="0C86FA4D" w14:textId="77777777" w:rsidR="006F1EE0" w:rsidRDefault="006F1EE0">
      <w:pPr>
        <w:pStyle w:val="CodeBlockBPBHEB"/>
        <w:pPrChange w:id="889" w:author="Abhiram Arali" w:date="2024-11-13T10:14:00Z">
          <w:pPr>
            <w:spacing w:line="499" w:lineRule="auto"/>
            <w:ind w:left="347" w:right="835"/>
          </w:pPr>
        </w:pPrChange>
      </w:pPr>
      <w:moveTo w:id="890" w:author="Abhiram Arali" w:date="2024-11-12T15:14:00Z">
        <w:r>
          <w:t>letter</w:t>
        </w:r>
        <w:r>
          <w:rPr>
            <w:spacing w:val="-3"/>
          </w:rPr>
          <w:t xml:space="preserve"> </w:t>
        </w:r>
        <w:r>
          <w:t>=</w:t>
        </w:r>
        <w:r>
          <w:rPr>
            <w:spacing w:val="-2"/>
          </w:rPr>
          <w:t xml:space="preserve"> </w:t>
        </w:r>
        <w:r>
          <w:t>letter</w:t>
        </w:r>
        <w:r>
          <w:rPr>
            <w:spacing w:val="-1"/>
          </w:rPr>
          <w:t xml:space="preserve"> </w:t>
        </w:r>
        <w:r>
          <w:t>+</w:t>
        </w:r>
        <w:r>
          <w:rPr>
            <w:spacing w:val="-2"/>
          </w:rPr>
          <w:t xml:space="preserve"> </w:t>
        </w:r>
        <w:r>
          <w:t>1;</w:t>
        </w:r>
        <w:r>
          <w:rPr>
            <w:spacing w:val="40"/>
          </w:rPr>
          <w:t xml:space="preserve"> </w:t>
        </w:r>
        <w:r>
          <w:t>//</w:t>
        </w:r>
        <w:r>
          <w:rPr>
            <w:spacing w:val="-1"/>
          </w:rPr>
          <w:t xml:space="preserve"> </w:t>
        </w:r>
        <w:r>
          <w:t>Incrementing</w:t>
        </w:r>
        <w:r>
          <w:rPr>
            <w:spacing w:val="-1"/>
          </w:rPr>
          <w:t xml:space="preserve"> </w:t>
        </w:r>
        <w:r>
          <w:t>the</w:t>
        </w:r>
        <w:r>
          <w:rPr>
            <w:spacing w:val="-2"/>
          </w:rPr>
          <w:t xml:space="preserve"> </w:t>
        </w:r>
        <w:r>
          <w:t>ASCII</w:t>
        </w:r>
        <w:r>
          <w:rPr>
            <w:spacing w:val="-5"/>
          </w:rPr>
          <w:t xml:space="preserve"> </w:t>
        </w:r>
        <w:r>
          <w:t>value</w:t>
        </w:r>
        <w:r>
          <w:rPr>
            <w:spacing w:val="-1"/>
          </w:rPr>
          <w:t xml:space="preserve"> </w:t>
        </w:r>
        <w:r>
          <w:t>of</w:t>
        </w:r>
        <w:r>
          <w:rPr>
            <w:spacing w:val="-3"/>
          </w:rPr>
          <w:t xml:space="preserve"> </w:t>
        </w:r>
        <w:r>
          <w:t>'A'</w:t>
        </w:r>
        <w:r>
          <w:rPr>
            <w:spacing w:val="-1"/>
          </w:rPr>
          <w:t xml:space="preserve"> </w:t>
        </w:r>
        <w:r>
          <w:t>(65)</w:t>
        </w:r>
        <w:r>
          <w:rPr>
            <w:spacing w:val="-1"/>
          </w:rPr>
          <w:t xml:space="preserve"> </w:t>
        </w:r>
        <w:r>
          <w:t>to</w:t>
        </w:r>
        <w:r>
          <w:rPr>
            <w:spacing w:val="-1"/>
          </w:rPr>
          <w:t xml:space="preserve"> </w:t>
        </w:r>
        <w:r>
          <w:t>'B'</w:t>
        </w:r>
        <w:r>
          <w:rPr>
            <w:spacing w:val="-1"/>
          </w:rPr>
          <w:t xml:space="preserve"> </w:t>
        </w:r>
        <w:r>
          <w:t>(66) printf("Next character after 'A': %c\n", letter);</w:t>
        </w:r>
      </w:moveTo>
    </w:p>
    <w:p w14:paraId="313D0363" w14:textId="77777777" w:rsidR="006F1EE0" w:rsidRDefault="006F1EE0">
      <w:pPr>
        <w:pStyle w:val="CodeBlockBPBHEB"/>
        <w:pPrChange w:id="891" w:author="Abhiram Arali" w:date="2024-11-13T10:14:00Z">
          <w:pPr>
            <w:spacing w:before="2"/>
            <w:ind w:left="347"/>
          </w:pPr>
        </w:pPrChange>
      </w:pPr>
      <w:moveTo w:id="892" w:author="Abhiram Arali" w:date="2024-11-12T15:14:00Z">
        <w:r>
          <w:t>return</w:t>
        </w:r>
        <w:r>
          <w:rPr>
            <w:spacing w:val="-2"/>
          </w:rPr>
          <w:t xml:space="preserve"> </w:t>
        </w:r>
        <w:r>
          <w:rPr>
            <w:spacing w:val="-5"/>
          </w:rPr>
          <w:t>0;</w:t>
        </w:r>
      </w:moveTo>
    </w:p>
    <w:p w14:paraId="0CB7B546" w14:textId="77777777" w:rsidR="006F1EE0" w:rsidRDefault="006F1EE0">
      <w:pPr>
        <w:pStyle w:val="CodeBlockBPBHEB"/>
        <w:pPrChange w:id="893" w:author="Abhiram Arali" w:date="2024-11-13T10:14:00Z">
          <w:pPr>
            <w:spacing w:before="21"/>
          </w:pPr>
        </w:pPrChange>
      </w:pPr>
    </w:p>
    <w:p w14:paraId="7EB1FCC4" w14:textId="77777777" w:rsidR="006F1EE0" w:rsidRDefault="006F1EE0">
      <w:pPr>
        <w:pStyle w:val="CodeBlockBPBHEB"/>
        <w:pPrChange w:id="894" w:author="Abhiram Arali" w:date="2024-11-13T10:14:00Z">
          <w:pPr>
            <w:ind w:left="107"/>
          </w:pPr>
        </w:pPrChange>
      </w:pPr>
      <w:moveTo w:id="895" w:author="Abhiram Arali" w:date="2024-11-12T15:14:00Z">
        <w:r>
          <w:rPr>
            <w:spacing w:val="-10"/>
          </w:rPr>
          <w:t>}</w:t>
        </w:r>
      </w:moveTo>
    </w:p>
    <w:moveToRangeEnd w:id="887"/>
    <w:p w14:paraId="35226494" w14:textId="377202E2" w:rsidR="00E57A4D" w:rsidDel="00592240" w:rsidRDefault="00A87255">
      <w:pPr>
        <w:pStyle w:val="NormalBPBHEB"/>
        <w:rPr>
          <w:del w:id="896" w:author="Abhiram Arali" w:date="2024-11-12T15:14:00Z"/>
          <w:sz w:val="20"/>
        </w:rPr>
        <w:pPrChange w:id="897" w:author="Abhiram Arali" w:date="2024-11-12T15:14:00Z">
          <w:pPr>
            <w:pStyle w:val="BodyText"/>
            <w:spacing w:before="47"/>
          </w:pPr>
        </w:pPrChange>
      </w:pPr>
      <w:del w:id="898" w:author="Abhiram Arali" w:date="2024-11-12T15:14:00Z">
        <w:r w:rsidDel="006F1EE0">
          <w:rPr>
            <w:noProof/>
            <w:lang w:val="en-IN" w:eastAsia="en-IN"/>
            <w:rPrChange w:id="899" w:author="Unknown">
              <w:rPr>
                <w:noProof/>
                <w:lang w:val="en-IN" w:eastAsia="en-IN"/>
              </w:rPr>
            </w:rPrChange>
          </w:rPr>
          <mc:AlternateContent>
            <mc:Choice Requires="wpg">
              <w:drawing>
                <wp:anchor distT="0" distB="0" distL="0" distR="0" simplePos="0" relativeHeight="487605760" behindDoc="1" locked="0" layoutInCell="1" allowOverlap="1" wp14:anchorId="46387835" wp14:editId="0D11B16C">
                  <wp:simplePos x="0" y="0"/>
                  <wp:positionH relativeFrom="page">
                    <wp:posOffset>840028</wp:posOffset>
                  </wp:positionH>
                  <wp:positionV relativeFrom="paragraph">
                    <wp:posOffset>191122</wp:posOffset>
                  </wp:positionV>
                  <wp:extent cx="5882640" cy="1111250"/>
                  <wp:effectExtent l="0" t="0" r="0" b="0"/>
                  <wp:wrapTopAndBottom/>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1111250"/>
                            <a:chOff x="0" y="0"/>
                            <a:chExt cx="5882640" cy="1111250"/>
                          </a:xfrm>
                        </wpg:grpSpPr>
                        <wps:wsp>
                          <wps:cNvPr id="79" name="Graphic 78"/>
                          <wps:cNvSpPr/>
                          <wps:spPr>
                            <a:xfrm>
                              <a:off x="0" y="12"/>
                              <a:ext cx="5882640" cy="1111250"/>
                            </a:xfrm>
                            <a:custGeom>
                              <a:avLst/>
                              <a:gdLst/>
                              <a:ahLst/>
                              <a:cxnLst/>
                              <a:rect l="l" t="t" r="r" b="b"/>
                              <a:pathLst>
                                <a:path w="5882640" h="1111250">
                                  <a:moveTo>
                                    <a:pt x="5875909" y="0"/>
                                  </a:moveTo>
                                  <a:lnTo>
                                    <a:pt x="6096" y="0"/>
                                  </a:lnTo>
                                  <a:lnTo>
                                    <a:pt x="0" y="0"/>
                                  </a:lnTo>
                                  <a:lnTo>
                                    <a:pt x="0" y="6083"/>
                                  </a:lnTo>
                                  <a:lnTo>
                                    <a:pt x="0" y="382511"/>
                                  </a:lnTo>
                                  <a:lnTo>
                                    <a:pt x="0" y="746709"/>
                                  </a:lnTo>
                                  <a:lnTo>
                                    <a:pt x="0" y="1110932"/>
                                  </a:lnTo>
                                  <a:lnTo>
                                    <a:pt x="6096" y="1110932"/>
                                  </a:lnTo>
                                  <a:lnTo>
                                    <a:pt x="6096" y="746747"/>
                                  </a:lnTo>
                                  <a:lnTo>
                                    <a:pt x="6096" y="382511"/>
                                  </a:lnTo>
                                  <a:lnTo>
                                    <a:pt x="6096" y="6083"/>
                                  </a:lnTo>
                                  <a:lnTo>
                                    <a:pt x="5875909" y="6083"/>
                                  </a:lnTo>
                                  <a:lnTo>
                                    <a:pt x="5875909" y="0"/>
                                  </a:lnTo>
                                  <a:close/>
                                </a:path>
                                <a:path w="5882640" h="1111250">
                                  <a:moveTo>
                                    <a:pt x="5882081" y="0"/>
                                  </a:moveTo>
                                  <a:lnTo>
                                    <a:pt x="5875985" y="0"/>
                                  </a:lnTo>
                                  <a:lnTo>
                                    <a:pt x="5875985" y="6083"/>
                                  </a:lnTo>
                                  <a:lnTo>
                                    <a:pt x="5875985" y="382511"/>
                                  </a:lnTo>
                                  <a:lnTo>
                                    <a:pt x="5875985" y="746709"/>
                                  </a:lnTo>
                                  <a:lnTo>
                                    <a:pt x="5875985" y="1110932"/>
                                  </a:lnTo>
                                  <a:lnTo>
                                    <a:pt x="5882081" y="1110932"/>
                                  </a:lnTo>
                                  <a:lnTo>
                                    <a:pt x="5882081" y="746747"/>
                                  </a:lnTo>
                                  <a:lnTo>
                                    <a:pt x="5882081" y="382511"/>
                                  </a:lnTo>
                                  <a:lnTo>
                                    <a:pt x="5882081" y="6083"/>
                                  </a:lnTo>
                                  <a:lnTo>
                                    <a:pt x="5882081" y="0"/>
                                  </a:lnTo>
                                  <a:close/>
                                </a:path>
                              </a:pathLst>
                            </a:custGeom>
                            <a:solidFill>
                              <a:srgbClr val="000000"/>
                            </a:solidFill>
                          </wps:spPr>
                          <wps:bodyPr wrap="square" lIns="0" tIns="0" rIns="0" bIns="0" rtlCol="0">
                            <a:prstTxWarp prst="textNoShape">
                              <a:avLst/>
                            </a:prstTxWarp>
                            <a:noAutofit/>
                          </wps:bodyPr>
                        </wps:wsp>
                        <wps:wsp>
                          <wps:cNvPr id="80" name="Textbox 79"/>
                          <wps:cNvSpPr txBox="1"/>
                          <wps:spPr>
                            <a:xfrm>
                              <a:off x="6095" y="6095"/>
                              <a:ext cx="5869940" cy="1104900"/>
                            </a:xfrm>
                            <a:prstGeom prst="rect">
                              <a:avLst/>
                            </a:prstGeom>
                          </wps:spPr>
                          <wps:txbx>
                            <w:txbxContent>
                              <w:p w14:paraId="348AF923" w14:textId="3A8D7226" w:rsidR="00531AAA" w:rsidDel="006F1EE0" w:rsidRDefault="00531AAA">
                                <w:pPr>
                                  <w:spacing w:before="18" w:line="499" w:lineRule="auto"/>
                                  <w:ind w:left="107" w:right="7328"/>
                                  <w:rPr>
                                    <w:sz w:val="24"/>
                                  </w:rPr>
                                </w:pPr>
                                <w:moveFromRangeStart w:id="900" w:author="Abhiram Arali" w:date="2024-11-12T15:14:00Z" w:name="move182316866"/>
                                <w:moveFrom w:id="901" w:author="Abhiram Arali" w:date="2024-11-12T15:14:00Z">
                                  <w:r w:rsidDel="006F1EE0">
                                    <w:rPr>
                                      <w:sz w:val="24"/>
                                    </w:rPr>
                                    <w:t>#include</w:t>
                                  </w:r>
                                  <w:r w:rsidDel="006F1EE0">
                                    <w:rPr>
                                      <w:spacing w:val="-15"/>
                                      <w:sz w:val="24"/>
                                    </w:rPr>
                                    <w:t xml:space="preserve"> </w:t>
                                  </w:r>
                                  <w:r w:rsidDel="006F1EE0">
                                    <w:rPr>
                                      <w:sz w:val="24"/>
                                    </w:rPr>
                                    <w:t>&lt;stdio.h&gt; int main() {</w:t>
                                  </w:r>
                                </w:moveFrom>
                              </w:p>
                              <w:p w14:paraId="52848396" w14:textId="4EF21347" w:rsidR="00531AAA" w:rsidRDefault="00531AAA">
                                <w:pPr>
                                  <w:spacing w:line="275" w:lineRule="exact"/>
                                  <w:ind w:left="347"/>
                                  <w:rPr>
                                    <w:sz w:val="24"/>
                                  </w:rPr>
                                </w:pPr>
                                <w:moveFrom w:id="902" w:author="Abhiram Arali" w:date="2024-11-12T15:14:00Z">
                                  <w:r w:rsidDel="006F1EE0">
                                    <w:rPr>
                                      <w:sz w:val="24"/>
                                    </w:rPr>
                                    <w:t>char</w:t>
                                  </w:r>
                                  <w:r w:rsidDel="006F1EE0">
                                    <w:rPr>
                                      <w:spacing w:val="-1"/>
                                      <w:sz w:val="24"/>
                                    </w:rPr>
                                    <w:t xml:space="preserve"> </w:t>
                                  </w:r>
                                  <w:r w:rsidDel="006F1EE0">
                                    <w:rPr>
                                      <w:sz w:val="24"/>
                                    </w:rPr>
                                    <w:t>letter</w:t>
                                  </w:r>
                                  <w:r w:rsidDel="006F1EE0">
                                    <w:rPr>
                                      <w:spacing w:val="-1"/>
                                      <w:sz w:val="24"/>
                                    </w:rPr>
                                    <w:t xml:space="preserve"> </w:t>
                                  </w:r>
                                  <w:r w:rsidDel="006F1EE0">
                                    <w:rPr>
                                      <w:sz w:val="24"/>
                                    </w:rPr>
                                    <w:t>=</w:t>
                                  </w:r>
                                  <w:r w:rsidDel="006F1EE0">
                                    <w:rPr>
                                      <w:spacing w:val="-3"/>
                                      <w:sz w:val="24"/>
                                    </w:rPr>
                                    <w:t xml:space="preserve"> </w:t>
                                  </w:r>
                                  <w:r w:rsidDel="006F1EE0">
                                    <w:rPr>
                                      <w:sz w:val="24"/>
                                    </w:rPr>
                                    <w:t>'A';</w:t>
                                  </w:r>
                                  <w:r w:rsidDel="006F1EE0">
                                    <w:rPr>
                                      <w:spacing w:val="59"/>
                                      <w:sz w:val="24"/>
                                    </w:rPr>
                                    <w:t xml:space="preserve"> </w:t>
                                  </w:r>
                                  <w:r w:rsidDel="006F1EE0">
                                    <w:rPr>
                                      <w:sz w:val="24"/>
                                    </w:rPr>
                                    <w:t>//</w:t>
                                  </w:r>
                                  <w:r w:rsidDel="006F1EE0">
                                    <w:rPr>
                                      <w:spacing w:val="-1"/>
                                      <w:sz w:val="24"/>
                                    </w:rPr>
                                    <w:t xml:space="preserve"> </w:t>
                                  </w:r>
                                  <w:r w:rsidDel="006F1EE0">
                                    <w:rPr>
                                      <w:sz w:val="24"/>
                                    </w:rPr>
                                    <w:t>Storing</w:t>
                                  </w:r>
                                  <w:r w:rsidDel="006F1EE0">
                                    <w:rPr>
                                      <w:spacing w:val="-1"/>
                                      <w:sz w:val="24"/>
                                    </w:rPr>
                                    <w:t xml:space="preserve"> </w:t>
                                  </w:r>
                                  <w:r w:rsidDel="006F1EE0">
                                    <w:rPr>
                                      <w:sz w:val="24"/>
                                    </w:rPr>
                                    <w:t>character</w:t>
                                  </w:r>
                                  <w:r w:rsidDel="006F1EE0">
                                    <w:rPr>
                                      <w:spacing w:val="-2"/>
                                      <w:sz w:val="24"/>
                                    </w:rPr>
                                    <w:t xml:space="preserve"> </w:t>
                                  </w:r>
                                  <w:r w:rsidDel="006F1EE0">
                                    <w:rPr>
                                      <w:spacing w:val="-5"/>
                                      <w:sz w:val="24"/>
                                    </w:rPr>
                                    <w:t>'A'</w:t>
                                  </w:r>
                                </w:moveFrom>
                                <w:moveFromRangeEnd w:id="900"/>
                              </w:p>
                            </w:txbxContent>
                          </wps:txbx>
                          <wps:bodyPr wrap="square" lIns="0" tIns="0" rIns="0" bIns="0" rtlCol="0">
                            <a:noAutofit/>
                          </wps:bodyPr>
                        </wps:wsp>
                      </wpg:wgp>
                    </a:graphicData>
                  </a:graphic>
                </wp:anchor>
              </w:drawing>
            </mc:Choice>
            <mc:Fallback>
              <w:pict>
                <v:group w14:anchorId="46387835" id="Group 77" o:spid="_x0000_s1081" style="position:absolute;left:0;text-align:left;margin-left:66.15pt;margin-top:15.05pt;width:463.2pt;height:87.5pt;z-index:-15710720;mso-wrap-distance-left:0;mso-wrap-distance-right:0;mso-position-horizontal-relative:page;mso-position-vertical-relative:text" coordsize="58826,11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">
                  <v:shape id="Graphic 78" o:spid="_x0000_s1082" style="position:absolute;width:58826;height:11112;visibility:visible;mso-wrap-style:square;v-text-anchor:top" coordsize="5882640,111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tHg8UA&#10;AADbAAAADwAAAGRycy9kb3ducmV2LnhtbESP3WoCMRSE7wt9h3AK3nWzVqi6NUrtD1QEaVfp9WFz&#10;3KxuTpYk1e3bG6HQy2FmvmFmi9624kQ+NI4VDLMcBHHldMO1gt32/X4CIkRkja1jUvBLARbz25sZ&#10;Ftqd+YtOZaxFgnAoUIGJsSukDJUhiyFzHXHy9s5bjEn6WmqP5wS3rXzI80dpseG0YLCjF0PVsfyx&#10;Clbf5bJ/HeVrr9+W1aeZbA7ldqPU4K5/fgIRqY//4b/2h1YwnsL1S/oBc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20eDxQAAANsAAAAPAAAAAAAAAAAAAAAAAJgCAABkcnMv&#10;ZG93bnJldi54bWxQSwUGAAAAAAQABAD1AAAAigMAAAAA&#10;" path="m5875909,l6096,,,,,6083,,382511,,746709r,364223l6096,1110932r,-364185l6096,382511r,-376428l5875909,6083r,-6083xem5882081,r-6096,l5875985,6083r,376428l5875985,746709r,364223l5882081,1110932r,-364185l5882081,382511r,-376428l5882081,xe" fillcolor="black" stroked="f">
                    <v:path arrowok="t"/>
                  </v:shape>
                  <v:shape id="Textbox 79" o:spid="_x0000_s1083" type="#_x0000_t202" style="position:absolute;left:60;top:60;width:58700;height:11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3MMAA&#10;AADbAAAADwAAAGRycy9kb3ducmV2LnhtbERPTYvCMBC9C/sfwgh7s6keRLtGkWUFQVis9bDH2WZs&#10;g82kNlHrvzcHwePjfS9WvW3EjTpvHCsYJykI4tJpw5WCY7EZzUD4gKyxcUwKHuRhtfwYLDDT7s45&#10;3Q6hEjGEfYYK6hDaTEpf1mTRJ64ljtzJdRZDhF0ldYf3GG4bOUnTqbRoODbU2NJ3TeX5cLUK1n+c&#10;/5jL7/8+P+WmKOYp76ZnpT6H/foLRKA+vMUv91YrmMX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3MMAAAADbAAAADwAAAAAAAAAAAAAAAACYAgAAZHJzL2Rvd25y&#10;ZXYueG1sUEsFBgAAAAAEAAQA9QAAAIUDAAAAAA==&#10;" filled="f" stroked="f">
                    <v:textbox inset="0,0,0,0">
                      <w:txbxContent>
                        <w:p w14:paraId="348AF923" w14:textId="3A8D7226" w:rsidR="00531AAA" w:rsidDel="006F1EE0" w:rsidRDefault="00531AAA">
                          <w:pPr>
                            <w:spacing w:before="18" w:line="499" w:lineRule="auto"/>
                            <w:ind w:left="107" w:right="7328"/>
                            <w:rPr>
                              <w:sz w:val="24"/>
                            </w:rPr>
                          </w:pPr>
                          <w:moveFromRangeStart w:id="903" w:author="Abhiram Arali" w:date="2024-11-12T15:14:00Z" w:name="move182316866"/>
                          <w:moveFrom w:id="904" w:author="Abhiram Arali" w:date="2024-11-12T15:14:00Z">
                            <w:r w:rsidDel="006F1EE0">
                              <w:rPr>
                                <w:sz w:val="24"/>
                              </w:rPr>
                              <w:t>#include</w:t>
                            </w:r>
                            <w:r w:rsidDel="006F1EE0">
                              <w:rPr>
                                <w:spacing w:val="-15"/>
                                <w:sz w:val="24"/>
                              </w:rPr>
                              <w:t xml:space="preserve"> </w:t>
                            </w:r>
                            <w:r w:rsidDel="006F1EE0">
                              <w:rPr>
                                <w:sz w:val="24"/>
                              </w:rPr>
                              <w:t>&lt;stdio.h&gt; int main() {</w:t>
                            </w:r>
                          </w:moveFrom>
                        </w:p>
                        <w:p w14:paraId="52848396" w14:textId="4EF21347" w:rsidR="00531AAA" w:rsidRDefault="00531AAA">
                          <w:pPr>
                            <w:spacing w:line="275" w:lineRule="exact"/>
                            <w:ind w:left="347"/>
                            <w:rPr>
                              <w:sz w:val="24"/>
                            </w:rPr>
                          </w:pPr>
                          <w:moveFrom w:id="905" w:author="Abhiram Arali" w:date="2024-11-12T15:14:00Z">
                            <w:r w:rsidDel="006F1EE0">
                              <w:rPr>
                                <w:sz w:val="24"/>
                              </w:rPr>
                              <w:t>char</w:t>
                            </w:r>
                            <w:r w:rsidDel="006F1EE0">
                              <w:rPr>
                                <w:spacing w:val="-1"/>
                                <w:sz w:val="24"/>
                              </w:rPr>
                              <w:t xml:space="preserve"> </w:t>
                            </w:r>
                            <w:r w:rsidDel="006F1EE0">
                              <w:rPr>
                                <w:sz w:val="24"/>
                              </w:rPr>
                              <w:t>letter</w:t>
                            </w:r>
                            <w:r w:rsidDel="006F1EE0">
                              <w:rPr>
                                <w:spacing w:val="-1"/>
                                <w:sz w:val="24"/>
                              </w:rPr>
                              <w:t xml:space="preserve"> </w:t>
                            </w:r>
                            <w:r w:rsidDel="006F1EE0">
                              <w:rPr>
                                <w:sz w:val="24"/>
                              </w:rPr>
                              <w:t>=</w:t>
                            </w:r>
                            <w:r w:rsidDel="006F1EE0">
                              <w:rPr>
                                <w:spacing w:val="-3"/>
                                <w:sz w:val="24"/>
                              </w:rPr>
                              <w:t xml:space="preserve"> </w:t>
                            </w:r>
                            <w:r w:rsidDel="006F1EE0">
                              <w:rPr>
                                <w:sz w:val="24"/>
                              </w:rPr>
                              <w:t>'A';</w:t>
                            </w:r>
                            <w:r w:rsidDel="006F1EE0">
                              <w:rPr>
                                <w:spacing w:val="59"/>
                                <w:sz w:val="24"/>
                              </w:rPr>
                              <w:t xml:space="preserve"> </w:t>
                            </w:r>
                            <w:r w:rsidDel="006F1EE0">
                              <w:rPr>
                                <w:sz w:val="24"/>
                              </w:rPr>
                              <w:t>//</w:t>
                            </w:r>
                            <w:r w:rsidDel="006F1EE0">
                              <w:rPr>
                                <w:spacing w:val="-1"/>
                                <w:sz w:val="24"/>
                              </w:rPr>
                              <w:t xml:space="preserve"> </w:t>
                            </w:r>
                            <w:r w:rsidDel="006F1EE0">
                              <w:rPr>
                                <w:sz w:val="24"/>
                              </w:rPr>
                              <w:t>Storing</w:t>
                            </w:r>
                            <w:r w:rsidDel="006F1EE0">
                              <w:rPr>
                                <w:spacing w:val="-1"/>
                                <w:sz w:val="24"/>
                              </w:rPr>
                              <w:t xml:space="preserve"> </w:t>
                            </w:r>
                            <w:r w:rsidDel="006F1EE0">
                              <w:rPr>
                                <w:sz w:val="24"/>
                              </w:rPr>
                              <w:t>character</w:t>
                            </w:r>
                            <w:r w:rsidDel="006F1EE0">
                              <w:rPr>
                                <w:spacing w:val="-2"/>
                                <w:sz w:val="24"/>
                              </w:rPr>
                              <w:t xml:space="preserve"> </w:t>
                            </w:r>
                            <w:r w:rsidDel="006F1EE0">
                              <w:rPr>
                                <w:spacing w:val="-5"/>
                                <w:sz w:val="24"/>
                              </w:rPr>
                              <w:t>'A'</w:t>
                            </w:r>
                          </w:moveFrom>
                          <w:moveFromRangeEnd w:id="903"/>
                        </w:p>
                      </w:txbxContent>
                    </v:textbox>
                  </v:shape>
                  <w10:wrap type="topAndBottom" anchorx="page"/>
                </v:group>
              </w:pict>
            </mc:Fallback>
          </mc:AlternateContent>
        </w:r>
      </w:del>
    </w:p>
    <w:p w14:paraId="0379595C" w14:textId="1F86D0CF" w:rsidR="00E57A4D" w:rsidDel="006F1EE0" w:rsidRDefault="00E57A4D">
      <w:pPr>
        <w:pStyle w:val="NormalBPBHEB"/>
        <w:rPr>
          <w:del w:id="906" w:author="Abhiram Arali" w:date="2024-11-12T15:14:00Z"/>
          <w:sz w:val="20"/>
        </w:rPr>
        <w:sectPr w:rsidR="00E57A4D" w:rsidDel="006F1EE0">
          <w:pgSz w:w="11910" w:h="16840"/>
          <w:pgMar w:top="1540" w:right="1220" w:bottom="1200" w:left="1220" w:header="758" w:footer="1000" w:gutter="0"/>
          <w:cols w:space="720"/>
        </w:sectPr>
        <w:pPrChange w:id="907" w:author="Abhiram Arali" w:date="2024-11-12T15:14:00Z">
          <w:pPr/>
        </w:pPrChange>
      </w:pPr>
    </w:p>
    <w:p w14:paraId="6165DEDC" w14:textId="276E8723" w:rsidR="00E57A4D" w:rsidDel="006F1EE0" w:rsidRDefault="00E57A4D">
      <w:pPr>
        <w:pStyle w:val="NormalBPBHEB"/>
        <w:rPr>
          <w:del w:id="908" w:author="Abhiram Arali" w:date="2024-11-12T15:14:00Z"/>
          <w:sz w:val="7"/>
        </w:rPr>
        <w:pPrChange w:id="909" w:author="Abhiram Arali" w:date="2024-11-12T15:14:00Z">
          <w:pPr>
            <w:pStyle w:val="BodyText"/>
            <w:spacing w:before="7" w:after="1"/>
          </w:pPr>
        </w:pPrChange>
      </w:pPr>
    </w:p>
    <w:p w14:paraId="1C237FDB" w14:textId="07F2D0D7" w:rsidR="00E57A4D" w:rsidRDefault="00A87255">
      <w:pPr>
        <w:pStyle w:val="NormalBPBHEB"/>
        <w:rPr>
          <w:sz w:val="20"/>
        </w:rPr>
        <w:pPrChange w:id="910" w:author="Abhiram Arali" w:date="2024-11-12T15:14:00Z">
          <w:pPr>
            <w:pStyle w:val="BodyText"/>
            <w:ind w:left="102"/>
          </w:pPr>
        </w:pPrChange>
      </w:pPr>
      <w:del w:id="911" w:author="Abhiram Arali" w:date="2024-11-12T15:14:00Z">
        <w:r w:rsidDel="001B1255">
          <w:rPr>
            <w:noProof/>
            <w:sz w:val="20"/>
            <w:lang w:val="en-IN" w:eastAsia="en-IN"/>
            <w:rPrChange w:id="912" w:author="Unknown">
              <w:rPr>
                <w:noProof/>
                <w:lang w:val="en-IN" w:eastAsia="en-IN"/>
              </w:rPr>
            </w:rPrChange>
          </w:rPr>
          <mc:AlternateContent>
            <mc:Choice Requires="wpg">
              <w:drawing>
                <wp:inline distT="0" distB="0" distL="0" distR="0" wp14:anchorId="60C5B760" wp14:editId="0942718B">
                  <wp:extent cx="5882640" cy="1737995"/>
                  <wp:effectExtent l="0" t="0" r="0" b="5080"/>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1737995"/>
                            <a:chOff x="0" y="0"/>
                            <a:chExt cx="5882640" cy="1737995"/>
                          </a:xfrm>
                        </wpg:grpSpPr>
                        <wps:wsp>
                          <wps:cNvPr id="71" name="Graphic 81"/>
                          <wps:cNvSpPr/>
                          <wps:spPr>
                            <a:xfrm>
                              <a:off x="0" y="12"/>
                              <a:ext cx="5882640" cy="1737995"/>
                            </a:xfrm>
                            <a:custGeom>
                              <a:avLst/>
                              <a:gdLst/>
                              <a:ahLst/>
                              <a:cxnLst/>
                              <a:rect l="l" t="t" r="r" b="b"/>
                              <a:pathLst>
                                <a:path w="5882640" h="1737995">
                                  <a:moveTo>
                                    <a:pt x="6096" y="0"/>
                                  </a:moveTo>
                                  <a:lnTo>
                                    <a:pt x="0" y="0"/>
                                  </a:lnTo>
                                  <a:lnTo>
                                    <a:pt x="0" y="364528"/>
                                  </a:lnTo>
                                  <a:lnTo>
                                    <a:pt x="0" y="728764"/>
                                  </a:lnTo>
                                  <a:lnTo>
                                    <a:pt x="6096" y="728764"/>
                                  </a:lnTo>
                                  <a:lnTo>
                                    <a:pt x="6096" y="364528"/>
                                  </a:lnTo>
                                  <a:lnTo>
                                    <a:pt x="6096" y="0"/>
                                  </a:lnTo>
                                  <a:close/>
                                </a:path>
                                <a:path w="5882640" h="1737995">
                                  <a:moveTo>
                                    <a:pt x="5875909" y="1731556"/>
                                  </a:moveTo>
                                  <a:lnTo>
                                    <a:pt x="6096" y="1731556"/>
                                  </a:lnTo>
                                  <a:lnTo>
                                    <a:pt x="6096" y="1458760"/>
                                  </a:lnTo>
                                  <a:lnTo>
                                    <a:pt x="6096" y="1094524"/>
                                  </a:lnTo>
                                  <a:lnTo>
                                    <a:pt x="6096" y="728776"/>
                                  </a:lnTo>
                                  <a:lnTo>
                                    <a:pt x="0" y="728776"/>
                                  </a:lnTo>
                                  <a:lnTo>
                                    <a:pt x="0" y="1094524"/>
                                  </a:lnTo>
                                  <a:lnTo>
                                    <a:pt x="0" y="1458760"/>
                                  </a:lnTo>
                                  <a:lnTo>
                                    <a:pt x="0" y="1731556"/>
                                  </a:lnTo>
                                  <a:lnTo>
                                    <a:pt x="0" y="1737652"/>
                                  </a:lnTo>
                                  <a:lnTo>
                                    <a:pt x="6096" y="1737652"/>
                                  </a:lnTo>
                                  <a:lnTo>
                                    <a:pt x="5875909" y="1737652"/>
                                  </a:lnTo>
                                  <a:lnTo>
                                    <a:pt x="5875909" y="1731556"/>
                                  </a:lnTo>
                                  <a:close/>
                                </a:path>
                                <a:path w="5882640" h="1737995">
                                  <a:moveTo>
                                    <a:pt x="5882081" y="728776"/>
                                  </a:moveTo>
                                  <a:lnTo>
                                    <a:pt x="5875985" y="728776"/>
                                  </a:lnTo>
                                  <a:lnTo>
                                    <a:pt x="5875985" y="1094524"/>
                                  </a:lnTo>
                                  <a:lnTo>
                                    <a:pt x="5875985" y="1458760"/>
                                  </a:lnTo>
                                  <a:lnTo>
                                    <a:pt x="5875985" y="1731556"/>
                                  </a:lnTo>
                                  <a:lnTo>
                                    <a:pt x="5875985" y="1737652"/>
                                  </a:lnTo>
                                  <a:lnTo>
                                    <a:pt x="5882081" y="1737652"/>
                                  </a:lnTo>
                                  <a:lnTo>
                                    <a:pt x="5882081" y="1731556"/>
                                  </a:lnTo>
                                  <a:lnTo>
                                    <a:pt x="5882081" y="1458760"/>
                                  </a:lnTo>
                                  <a:lnTo>
                                    <a:pt x="5882081" y="1094524"/>
                                  </a:lnTo>
                                  <a:lnTo>
                                    <a:pt x="5882081" y="728776"/>
                                  </a:lnTo>
                                  <a:close/>
                                </a:path>
                                <a:path w="5882640" h="1737995">
                                  <a:moveTo>
                                    <a:pt x="5882081" y="0"/>
                                  </a:moveTo>
                                  <a:lnTo>
                                    <a:pt x="5875985" y="0"/>
                                  </a:lnTo>
                                  <a:lnTo>
                                    <a:pt x="5875985" y="364528"/>
                                  </a:lnTo>
                                  <a:lnTo>
                                    <a:pt x="5875985" y="728764"/>
                                  </a:lnTo>
                                  <a:lnTo>
                                    <a:pt x="5882081" y="728764"/>
                                  </a:lnTo>
                                  <a:lnTo>
                                    <a:pt x="5882081" y="364528"/>
                                  </a:lnTo>
                                  <a:lnTo>
                                    <a:pt x="5882081" y="0"/>
                                  </a:lnTo>
                                  <a:close/>
                                </a:path>
                              </a:pathLst>
                            </a:custGeom>
                            <a:solidFill>
                              <a:srgbClr val="000000"/>
                            </a:solidFill>
                          </wps:spPr>
                          <wps:bodyPr wrap="square" lIns="0" tIns="0" rIns="0" bIns="0" rtlCol="0">
                            <a:prstTxWarp prst="textNoShape">
                              <a:avLst/>
                            </a:prstTxWarp>
                            <a:noAutofit/>
                          </wps:bodyPr>
                        </wps:wsp>
                        <wps:wsp>
                          <wps:cNvPr id="72" name="Textbox 82"/>
                          <wps:cNvSpPr txBox="1"/>
                          <wps:spPr>
                            <a:xfrm>
                              <a:off x="6095" y="0"/>
                              <a:ext cx="5869940" cy="1731645"/>
                            </a:xfrm>
                            <a:prstGeom prst="rect">
                              <a:avLst/>
                            </a:prstGeom>
                          </wps:spPr>
                          <wps:txbx>
                            <w:txbxContent>
                              <w:p w14:paraId="14C683E9" w14:textId="44B9E704" w:rsidR="00531AAA" w:rsidDel="006F1EE0" w:rsidRDefault="00531AAA">
                                <w:pPr>
                                  <w:rPr>
                                    <w:sz w:val="24"/>
                                  </w:rPr>
                                </w:pPr>
                                <w:moveFromRangeStart w:id="913" w:author="Abhiram Arali" w:date="2024-11-12T15:14:00Z" w:name="move182316873"/>
                              </w:p>
                              <w:p w14:paraId="1EBF4468" w14:textId="2AE05168" w:rsidR="00531AAA" w:rsidDel="006F1EE0" w:rsidRDefault="00531AAA">
                                <w:pPr>
                                  <w:spacing w:before="21"/>
                                  <w:rPr>
                                    <w:sz w:val="24"/>
                                  </w:rPr>
                                </w:pPr>
                              </w:p>
                              <w:p w14:paraId="2AB01D8D" w14:textId="13090373" w:rsidR="00531AAA" w:rsidDel="006F1EE0" w:rsidRDefault="00531AAA">
                                <w:pPr>
                                  <w:spacing w:line="499" w:lineRule="auto"/>
                                  <w:ind w:left="347" w:right="835"/>
                                  <w:rPr>
                                    <w:sz w:val="24"/>
                                  </w:rPr>
                                </w:pPr>
                                <w:moveFrom w:id="914" w:author="Abhiram Arali" w:date="2024-11-12T15:14:00Z">
                                  <w:r w:rsidDel="006F1EE0">
                                    <w:rPr>
                                      <w:sz w:val="24"/>
                                    </w:rPr>
                                    <w:t>letter</w:t>
                                  </w:r>
                                  <w:r w:rsidDel="006F1EE0">
                                    <w:rPr>
                                      <w:spacing w:val="-3"/>
                                      <w:sz w:val="24"/>
                                    </w:rPr>
                                    <w:t xml:space="preserve"> </w:t>
                                  </w:r>
                                  <w:r w:rsidDel="006F1EE0">
                                    <w:rPr>
                                      <w:sz w:val="24"/>
                                    </w:rPr>
                                    <w:t>=</w:t>
                                  </w:r>
                                  <w:r w:rsidDel="006F1EE0">
                                    <w:rPr>
                                      <w:spacing w:val="-2"/>
                                      <w:sz w:val="24"/>
                                    </w:rPr>
                                    <w:t xml:space="preserve"> </w:t>
                                  </w:r>
                                  <w:r w:rsidDel="006F1EE0">
                                    <w:rPr>
                                      <w:sz w:val="24"/>
                                    </w:rPr>
                                    <w:t>letter</w:t>
                                  </w:r>
                                  <w:r w:rsidDel="006F1EE0">
                                    <w:rPr>
                                      <w:spacing w:val="-1"/>
                                      <w:sz w:val="24"/>
                                    </w:rPr>
                                    <w:t xml:space="preserve"> </w:t>
                                  </w:r>
                                  <w:r w:rsidDel="006F1EE0">
                                    <w:rPr>
                                      <w:sz w:val="24"/>
                                    </w:rPr>
                                    <w:t>+</w:t>
                                  </w:r>
                                  <w:r w:rsidDel="006F1EE0">
                                    <w:rPr>
                                      <w:spacing w:val="-2"/>
                                      <w:sz w:val="24"/>
                                    </w:rPr>
                                    <w:t xml:space="preserve"> </w:t>
                                  </w:r>
                                  <w:r w:rsidDel="006F1EE0">
                                    <w:rPr>
                                      <w:sz w:val="24"/>
                                    </w:rPr>
                                    <w:t>1;</w:t>
                                  </w:r>
                                  <w:r w:rsidDel="006F1EE0">
                                    <w:rPr>
                                      <w:spacing w:val="40"/>
                                      <w:sz w:val="24"/>
                                    </w:rPr>
                                    <w:t xml:space="preserve"> </w:t>
                                  </w:r>
                                  <w:r w:rsidDel="006F1EE0">
                                    <w:rPr>
                                      <w:sz w:val="24"/>
                                    </w:rPr>
                                    <w:t>//</w:t>
                                  </w:r>
                                  <w:r w:rsidDel="006F1EE0">
                                    <w:rPr>
                                      <w:spacing w:val="-1"/>
                                      <w:sz w:val="24"/>
                                    </w:rPr>
                                    <w:t xml:space="preserve"> </w:t>
                                  </w:r>
                                  <w:r w:rsidDel="006F1EE0">
                                    <w:rPr>
                                      <w:sz w:val="24"/>
                                    </w:rPr>
                                    <w:t>Incrementing</w:t>
                                  </w:r>
                                  <w:r w:rsidDel="006F1EE0">
                                    <w:rPr>
                                      <w:spacing w:val="-1"/>
                                      <w:sz w:val="24"/>
                                    </w:rPr>
                                    <w:t xml:space="preserve"> </w:t>
                                  </w:r>
                                  <w:r w:rsidDel="006F1EE0">
                                    <w:rPr>
                                      <w:sz w:val="24"/>
                                    </w:rPr>
                                    <w:t>the</w:t>
                                  </w:r>
                                  <w:r w:rsidDel="006F1EE0">
                                    <w:rPr>
                                      <w:spacing w:val="-2"/>
                                      <w:sz w:val="24"/>
                                    </w:rPr>
                                    <w:t xml:space="preserve"> </w:t>
                                  </w:r>
                                  <w:r w:rsidDel="006F1EE0">
                                    <w:rPr>
                                      <w:sz w:val="24"/>
                                    </w:rPr>
                                    <w:t>ASCII</w:t>
                                  </w:r>
                                  <w:r w:rsidDel="006F1EE0">
                                    <w:rPr>
                                      <w:spacing w:val="-5"/>
                                      <w:sz w:val="24"/>
                                    </w:rPr>
                                    <w:t xml:space="preserve"> </w:t>
                                  </w:r>
                                  <w:r w:rsidDel="006F1EE0">
                                    <w:rPr>
                                      <w:sz w:val="24"/>
                                    </w:rPr>
                                    <w:t>value</w:t>
                                  </w:r>
                                  <w:r w:rsidDel="006F1EE0">
                                    <w:rPr>
                                      <w:spacing w:val="-1"/>
                                      <w:sz w:val="24"/>
                                    </w:rPr>
                                    <w:t xml:space="preserve"> </w:t>
                                  </w:r>
                                  <w:r w:rsidDel="006F1EE0">
                                    <w:rPr>
                                      <w:sz w:val="24"/>
                                    </w:rPr>
                                    <w:t>of</w:t>
                                  </w:r>
                                  <w:r w:rsidDel="006F1EE0">
                                    <w:rPr>
                                      <w:spacing w:val="-3"/>
                                      <w:sz w:val="24"/>
                                    </w:rPr>
                                    <w:t xml:space="preserve"> </w:t>
                                  </w:r>
                                  <w:r w:rsidDel="006F1EE0">
                                    <w:rPr>
                                      <w:sz w:val="24"/>
                                    </w:rPr>
                                    <w:t>'A'</w:t>
                                  </w:r>
                                  <w:r w:rsidDel="006F1EE0">
                                    <w:rPr>
                                      <w:spacing w:val="-1"/>
                                      <w:sz w:val="24"/>
                                    </w:rPr>
                                    <w:t xml:space="preserve"> </w:t>
                                  </w:r>
                                  <w:r w:rsidDel="006F1EE0">
                                    <w:rPr>
                                      <w:sz w:val="24"/>
                                    </w:rPr>
                                    <w:t>(65)</w:t>
                                  </w:r>
                                  <w:r w:rsidDel="006F1EE0">
                                    <w:rPr>
                                      <w:spacing w:val="-1"/>
                                      <w:sz w:val="24"/>
                                    </w:rPr>
                                    <w:t xml:space="preserve"> </w:t>
                                  </w:r>
                                  <w:r w:rsidDel="006F1EE0">
                                    <w:rPr>
                                      <w:sz w:val="24"/>
                                    </w:rPr>
                                    <w:t>to</w:t>
                                  </w:r>
                                  <w:r w:rsidDel="006F1EE0">
                                    <w:rPr>
                                      <w:spacing w:val="-1"/>
                                      <w:sz w:val="24"/>
                                    </w:rPr>
                                    <w:t xml:space="preserve"> </w:t>
                                  </w:r>
                                  <w:r w:rsidDel="006F1EE0">
                                    <w:rPr>
                                      <w:sz w:val="24"/>
                                    </w:rPr>
                                    <w:t>'B'</w:t>
                                  </w:r>
                                  <w:r w:rsidDel="006F1EE0">
                                    <w:rPr>
                                      <w:spacing w:val="-1"/>
                                      <w:sz w:val="24"/>
                                    </w:rPr>
                                    <w:t xml:space="preserve"> </w:t>
                                  </w:r>
                                  <w:r w:rsidDel="006F1EE0">
                                    <w:rPr>
                                      <w:sz w:val="24"/>
                                    </w:rPr>
                                    <w:t>(66) printf("Next character after 'A': %c\n", letter);</w:t>
                                  </w:r>
                                </w:moveFrom>
                              </w:p>
                              <w:p w14:paraId="416A86E9" w14:textId="20471C62" w:rsidR="00531AAA" w:rsidDel="006F1EE0" w:rsidRDefault="00531AAA">
                                <w:pPr>
                                  <w:spacing w:before="2"/>
                                  <w:ind w:left="347"/>
                                  <w:rPr>
                                    <w:sz w:val="24"/>
                                  </w:rPr>
                                </w:pPr>
                                <w:moveFrom w:id="915" w:author="Abhiram Arali" w:date="2024-11-12T15:14:00Z">
                                  <w:r w:rsidDel="006F1EE0">
                                    <w:rPr>
                                      <w:sz w:val="24"/>
                                    </w:rPr>
                                    <w:t>return</w:t>
                                  </w:r>
                                  <w:r w:rsidDel="006F1EE0">
                                    <w:rPr>
                                      <w:spacing w:val="-2"/>
                                      <w:sz w:val="24"/>
                                    </w:rPr>
                                    <w:t xml:space="preserve"> </w:t>
                                  </w:r>
                                  <w:r w:rsidDel="006F1EE0">
                                    <w:rPr>
                                      <w:spacing w:val="-5"/>
                                      <w:sz w:val="24"/>
                                    </w:rPr>
                                    <w:t>0;</w:t>
                                  </w:r>
                                </w:moveFrom>
                              </w:p>
                              <w:p w14:paraId="2EC66692" w14:textId="6318A4F4" w:rsidR="00531AAA" w:rsidDel="006F1EE0" w:rsidRDefault="00531AAA">
                                <w:pPr>
                                  <w:spacing w:before="21"/>
                                  <w:rPr>
                                    <w:sz w:val="24"/>
                                  </w:rPr>
                                </w:pPr>
                              </w:p>
                              <w:p w14:paraId="0C59C549" w14:textId="437D1E2D" w:rsidR="00531AAA" w:rsidRDefault="00531AAA">
                                <w:pPr>
                                  <w:ind w:left="107"/>
                                  <w:rPr>
                                    <w:sz w:val="24"/>
                                  </w:rPr>
                                </w:pPr>
                                <w:moveFrom w:id="916" w:author="Abhiram Arali" w:date="2024-11-12T15:14:00Z">
                                  <w:r w:rsidDel="006F1EE0">
                                    <w:rPr>
                                      <w:spacing w:val="-10"/>
                                      <w:sz w:val="24"/>
                                    </w:rPr>
                                    <w:t>}</w:t>
                                  </w:r>
                                </w:moveFrom>
                                <w:moveFromRangeEnd w:id="913"/>
                              </w:p>
                            </w:txbxContent>
                          </wps:txbx>
                          <wps:bodyPr wrap="square" lIns="0" tIns="0" rIns="0" bIns="0" rtlCol="0">
                            <a:noAutofit/>
                          </wps:bodyPr>
                        </wps:wsp>
                      </wpg:wgp>
                    </a:graphicData>
                  </a:graphic>
                </wp:inline>
              </w:drawing>
            </mc:Choice>
            <mc:Fallback>
              <w:pict>
                <v:group w14:anchorId="60C5B760" id="Group 68" o:spid="_x0000_s1084" style="width:463.2pt;height:136.85pt;mso-position-horizontal-relative:char;mso-position-vertical-relative:line" coordsize="58826,17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">
                  <v:shape id="Graphic 81" o:spid="_x0000_s1085" style="position:absolute;width:58826;height:17380;visibility:visible;mso-wrap-style:square;v-text-anchor:top" coordsize="5882640,1737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GNzsIA&#10;AADbAAAADwAAAGRycy9kb3ducmV2LnhtbESPQWvCQBSE74L/YXlCb7pJC1aia9DQFq/agnh7ZJ/Z&#10;YPZtyG7X9N+7hUKPw8x8w2zK0XYi0uBbxwryRQaCuHa65UbB1+f7fAXCB2SNnWNS8EMeyu10ssFC&#10;uzsfKZ5CIxKEfYEKTAh9IaWvDVn0C9cTJ+/qBoshyaGResB7gttOPmfZUlpsOS0Y7KkyVN9O31aB&#10;j91bqDi+5GaJOo7yeL587JV6mo27NYhAY/gP/7UPWsFrDr9f0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QY3OwgAAANsAAAAPAAAAAAAAAAAAAAAAAJgCAABkcnMvZG93&#10;bnJldi54bWxQSwUGAAAAAAQABAD1AAAAhwMAAAAA&#10;" path="m6096,l,,,364528,,728764r6096,l6096,364528,6096,xem5875909,1731556r-5869813,l6096,1458760r,-364236l6096,728776r-6096,l,1094524r,364236l,1731556r,6096l6096,1737652r5869813,l5875909,1731556xem5882081,728776r-6096,l5875985,1094524r,364236l5875985,1731556r,6096l5882081,1737652r,-6096l5882081,1458760r,-364236l5882081,728776xem5882081,r-6096,l5875985,364528r,364236l5882081,728764r,-364236l5882081,xe" fillcolor="black" stroked="f">
                    <v:path arrowok="t"/>
                  </v:shape>
                  <v:shape id="Textbox 82" o:spid="_x0000_s1086" type="#_x0000_t202" style="position:absolute;left:60;width:58700;height:1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h8+8QA&#10;AADbAAAADwAAAGRycy9kb3ducmV2LnhtbESPQWvCQBSE74L/YXlCb7rRg63RVURaKBTEGA8en9ln&#10;sph9G7Nbjf++KxQ8DjPzDbNYdbYWN2q9caxgPEpAEBdOGy4VHPKv4QcIH5A11o5JwYM8rJb93gJT&#10;7e6c0W0fShEh7FNUUIXQpFL6oiKLfuQa4uidXWsxRNmWUrd4j3Bby0mSTKVFw3GhwoY2FRWX/a9V&#10;sD5y9mmu29MuO2cmz2cJ/0wvSr0NuvUcRKAuvML/7W+t4H0C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4fPvEAAAA2wAAAA8AAAAAAAAAAAAAAAAAmAIAAGRycy9k&#10;b3ducmV2LnhtbFBLBQYAAAAABAAEAPUAAACJAwAAAAA=&#10;" filled="f" stroked="f">
                    <v:textbox inset="0,0,0,0">
                      <w:txbxContent>
                        <w:p w14:paraId="14C683E9" w14:textId="44B9E704" w:rsidR="00531AAA" w:rsidDel="006F1EE0" w:rsidRDefault="00531AAA">
                          <w:pPr>
                            <w:rPr>
                              <w:sz w:val="24"/>
                            </w:rPr>
                          </w:pPr>
                          <w:moveFromRangeStart w:id="917" w:author="Abhiram Arali" w:date="2024-11-12T15:14:00Z" w:name="move182316873"/>
                        </w:p>
                        <w:p w14:paraId="1EBF4468" w14:textId="2AE05168" w:rsidR="00531AAA" w:rsidDel="006F1EE0" w:rsidRDefault="00531AAA">
                          <w:pPr>
                            <w:spacing w:before="21"/>
                            <w:rPr>
                              <w:sz w:val="24"/>
                            </w:rPr>
                          </w:pPr>
                        </w:p>
                        <w:p w14:paraId="2AB01D8D" w14:textId="13090373" w:rsidR="00531AAA" w:rsidDel="006F1EE0" w:rsidRDefault="00531AAA">
                          <w:pPr>
                            <w:spacing w:line="499" w:lineRule="auto"/>
                            <w:ind w:left="347" w:right="835"/>
                            <w:rPr>
                              <w:sz w:val="24"/>
                            </w:rPr>
                          </w:pPr>
                          <w:moveFrom w:id="918" w:author="Abhiram Arali" w:date="2024-11-12T15:14:00Z">
                            <w:r w:rsidDel="006F1EE0">
                              <w:rPr>
                                <w:sz w:val="24"/>
                              </w:rPr>
                              <w:t>letter</w:t>
                            </w:r>
                            <w:r w:rsidDel="006F1EE0">
                              <w:rPr>
                                <w:spacing w:val="-3"/>
                                <w:sz w:val="24"/>
                              </w:rPr>
                              <w:t xml:space="preserve"> </w:t>
                            </w:r>
                            <w:r w:rsidDel="006F1EE0">
                              <w:rPr>
                                <w:sz w:val="24"/>
                              </w:rPr>
                              <w:t>=</w:t>
                            </w:r>
                            <w:r w:rsidDel="006F1EE0">
                              <w:rPr>
                                <w:spacing w:val="-2"/>
                                <w:sz w:val="24"/>
                              </w:rPr>
                              <w:t xml:space="preserve"> </w:t>
                            </w:r>
                            <w:r w:rsidDel="006F1EE0">
                              <w:rPr>
                                <w:sz w:val="24"/>
                              </w:rPr>
                              <w:t>letter</w:t>
                            </w:r>
                            <w:r w:rsidDel="006F1EE0">
                              <w:rPr>
                                <w:spacing w:val="-1"/>
                                <w:sz w:val="24"/>
                              </w:rPr>
                              <w:t xml:space="preserve"> </w:t>
                            </w:r>
                            <w:r w:rsidDel="006F1EE0">
                              <w:rPr>
                                <w:sz w:val="24"/>
                              </w:rPr>
                              <w:t>+</w:t>
                            </w:r>
                            <w:r w:rsidDel="006F1EE0">
                              <w:rPr>
                                <w:spacing w:val="-2"/>
                                <w:sz w:val="24"/>
                              </w:rPr>
                              <w:t xml:space="preserve"> </w:t>
                            </w:r>
                            <w:r w:rsidDel="006F1EE0">
                              <w:rPr>
                                <w:sz w:val="24"/>
                              </w:rPr>
                              <w:t>1;</w:t>
                            </w:r>
                            <w:r w:rsidDel="006F1EE0">
                              <w:rPr>
                                <w:spacing w:val="40"/>
                                <w:sz w:val="24"/>
                              </w:rPr>
                              <w:t xml:space="preserve"> </w:t>
                            </w:r>
                            <w:r w:rsidDel="006F1EE0">
                              <w:rPr>
                                <w:sz w:val="24"/>
                              </w:rPr>
                              <w:t>//</w:t>
                            </w:r>
                            <w:r w:rsidDel="006F1EE0">
                              <w:rPr>
                                <w:spacing w:val="-1"/>
                                <w:sz w:val="24"/>
                              </w:rPr>
                              <w:t xml:space="preserve"> </w:t>
                            </w:r>
                            <w:r w:rsidDel="006F1EE0">
                              <w:rPr>
                                <w:sz w:val="24"/>
                              </w:rPr>
                              <w:t>Incrementing</w:t>
                            </w:r>
                            <w:r w:rsidDel="006F1EE0">
                              <w:rPr>
                                <w:spacing w:val="-1"/>
                                <w:sz w:val="24"/>
                              </w:rPr>
                              <w:t xml:space="preserve"> </w:t>
                            </w:r>
                            <w:r w:rsidDel="006F1EE0">
                              <w:rPr>
                                <w:sz w:val="24"/>
                              </w:rPr>
                              <w:t>the</w:t>
                            </w:r>
                            <w:r w:rsidDel="006F1EE0">
                              <w:rPr>
                                <w:spacing w:val="-2"/>
                                <w:sz w:val="24"/>
                              </w:rPr>
                              <w:t xml:space="preserve"> </w:t>
                            </w:r>
                            <w:r w:rsidDel="006F1EE0">
                              <w:rPr>
                                <w:sz w:val="24"/>
                              </w:rPr>
                              <w:t>ASCII</w:t>
                            </w:r>
                            <w:r w:rsidDel="006F1EE0">
                              <w:rPr>
                                <w:spacing w:val="-5"/>
                                <w:sz w:val="24"/>
                              </w:rPr>
                              <w:t xml:space="preserve"> </w:t>
                            </w:r>
                            <w:r w:rsidDel="006F1EE0">
                              <w:rPr>
                                <w:sz w:val="24"/>
                              </w:rPr>
                              <w:t>value</w:t>
                            </w:r>
                            <w:r w:rsidDel="006F1EE0">
                              <w:rPr>
                                <w:spacing w:val="-1"/>
                                <w:sz w:val="24"/>
                              </w:rPr>
                              <w:t xml:space="preserve"> </w:t>
                            </w:r>
                            <w:r w:rsidDel="006F1EE0">
                              <w:rPr>
                                <w:sz w:val="24"/>
                              </w:rPr>
                              <w:t>of</w:t>
                            </w:r>
                            <w:r w:rsidDel="006F1EE0">
                              <w:rPr>
                                <w:spacing w:val="-3"/>
                                <w:sz w:val="24"/>
                              </w:rPr>
                              <w:t xml:space="preserve"> </w:t>
                            </w:r>
                            <w:r w:rsidDel="006F1EE0">
                              <w:rPr>
                                <w:sz w:val="24"/>
                              </w:rPr>
                              <w:t>'A'</w:t>
                            </w:r>
                            <w:r w:rsidDel="006F1EE0">
                              <w:rPr>
                                <w:spacing w:val="-1"/>
                                <w:sz w:val="24"/>
                              </w:rPr>
                              <w:t xml:space="preserve"> </w:t>
                            </w:r>
                            <w:r w:rsidDel="006F1EE0">
                              <w:rPr>
                                <w:sz w:val="24"/>
                              </w:rPr>
                              <w:t>(65)</w:t>
                            </w:r>
                            <w:r w:rsidDel="006F1EE0">
                              <w:rPr>
                                <w:spacing w:val="-1"/>
                                <w:sz w:val="24"/>
                              </w:rPr>
                              <w:t xml:space="preserve"> </w:t>
                            </w:r>
                            <w:r w:rsidDel="006F1EE0">
                              <w:rPr>
                                <w:sz w:val="24"/>
                              </w:rPr>
                              <w:t>to</w:t>
                            </w:r>
                            <w:r w:rsidDel="006F1EE0">
                              <w:rPr>
                                <w:spacing w:val="-1"/>
                                <w:sz w:val="24"/>
                              </w:rPr>
                              <w:t xml:space="preserve"> </w:t>
                            </w:r>
                            <w:r w:rsidDel="006F1EE0">
                              <w:rPr>
                                <w:sz w:val="24"/>
                              </w:rPr>
                              <w:t>'B'</w:t>
                            </w:r>
                            <w:r w:rsidDel="006F1EE0">
                              <w:rPr>
                                <w:spacing w:val="-1"/>
                                <w:sz w:val="24"/>
                              </w:rPr>
                              <w:t xml:space="preserve"> </w:t>
                            </w:r>
                            <w:r w:rsidDel="006F1EE0">
                              <w:rPr>
                                <w:sz w:val="24"/>
                              </w:rPr>
                              <w:t>(66) printf("Next character after 'A': %c\n", letter);</w:t>
                            </w:r>
                          </w:moveFrom>
                        </w:p>
                        <w:p w14:paraId="416A86E9" w14:textId="20471C62" w:rsidR="00531AAA" w:rsidDel="006F1EE0" w:rsidRDefault="00531AAA">
                          <w:pPr>
                            <w:spacing w:before="2"/>
                            <w:ind w:left="347"/>
                            <w:rPr>
                              <w:sz w:val="24"/>
                            </w:rPr>
                          </w:pPr>
                          <w:moveFrom w:id="919" w:author="Abhiram Arali" w:date="2024-11-12T15:14:00Z">
                            <w:r w:rsidDel="006F1EE0">
                              <w:rPr>
                                <w:sz w:val="24"/>
                              </w:rPr>
                              <w:t>return</w:t>
                            </w:r>
                            <w:r w:rsidDel="006F1EE0">
                              <w:rPr>
                                <w:spacing w:val="-2"/>
                                <w:sz w:val="24"/>
                              </w:rPr>
                              <w:t xml:space="preserve"> </w:t>
                            </w:r>
                            <w:r w:rsidDel="006F1EE0">
                              <w:rPr>
                                <w:spacing w:val="-5"/>
                                <w:sz w:val="24"/>
                              </w:rPr>
                              <w:t>0;</w:t>
                            </w:r>
                          </w:moveFrom>
                        </w:p>
                        <w:p w14:paraId="2EC66692" w14:textId="6318A4F4" w:rsidR="00531AAA" w:rsidDel="006F1EE0" w:rsidRDefault="00531AAA">
                          <w:pPr>
                            <w:spacing w:before="21"/>
                            <w:rPr>
                              <w:sz w:val="24"/>
                            </w:rPr>
                          </w:pPr>
                        </w:p>
                        <w:p w14:paraId="0C59C549" w14:textId="437D1E2D" w:rsidR="00531AAA" w:rsidRDefault="00531AAA">
                          <w:pPr>
                            <w:ind w:left="107"/>
                            <w:rPr>
                              <w:sz w:val="24"/>
                            </w:rPr>
                          </w:pPr>
                          <w:moveFrom w:id="920" w:author="Abhiram Arali" w:date="2024-11-12T15:14:00Z">
                            <w:r w:rsidDel="006F1EE0">
                              <w:rPr>
                                <w:spacing w:val="-10"/>
                                <w:sz w:val="24"/>
                              </w:rPr>
                              <w:t>}</w:t>
                            </w:r>
                          </w:moveFrom>
                          <w:moveFromRangeEnd w:id="917"/>
                        </w:p>
                      </w:txbxContent>
                    </v:textbox>
                  </v:shape>
                  <w10:anchorlock/>
                </v:group>
              </w:pict>
            </mc:Fallback>
          </mc:AlternateContent>
        </w:r>
      </w:del>
    </w:p>
    <w:p w14:paraId="18ECB78C" w14:textId="6357E24D" w:rsidR="00E57A4D" w:rsidRDefault="00223AD0">
      <w:pPr>
        <w:pStyle w:val="NormalBPBHEB"/>
        <w:pPrChange w:id="921" w:author="Abhiram Arali" w:date="2024-11-12T15:14:00Z">
          <w:pPr>
            <w:spacing w:before="129"/>
            <w:ind w:left="220"/>
          </w:pPr>
        </w:pPrChange>
      </w:pPr>
      <w:ins w:id="922" w:author="Abhiram Arali" w:date="2024-11-12T15:14:00Z">
        <w:r>
          <w:t xml:space="preserve">The </w:t>
        </w:r>
      </w:ins>
      <w:r>
        <w:t>output</w:t>
      </w:r>
      <w:ins w:id="923" w:author="Abhiram Arali" w:date="2024-11-12T15:14:00Z">
        <w:r>
          <w:t xml:space="preserve"> is as follows</w:t>
        </w:r>
      </w:ins>
      <w:r>
        <w:t>:</w:t>
      </w:r>
    </w:p>
    <w:p w14:paraId="508E95D1" w14:textId="49CBAC49" w:rsidR="00B05A35" w:rsidRDefault="00B05A35">
      <w:pPr>
        <w:pStyle w:val="CodeBlockBPBHEB"/>
        <w:rPr>
          <w:ins w:id="924" w:author="Abhiram Arali" w:date="2024-11-12T15:14:00Z"/>
          <w:spacing w:val="-10"/>
        </w:rPr>
        <w:pPrChange w:id="925" w:author="Abhiram Arali" w:date="2024-11-13T10:14:00Z">
          <w:pPr>
            <w:pStyle w:val="BodyText"/>
            <w:spacing w:before="19"/>
            <w:ind w:left="107"/>
          </w:pPr>
        </w:pPrChange>
      </w:pPr>
      <w:moveToRangeStart w:id="926" w:author="Abhiram Arali" w:date="2024-11-12T15:14:00Z" w:name="move182316894"/>
      <w:moveTo w:id="927" w:author="Abhiram Arali" w:date="2024-11-12T15:14:00Z">
        <w:r>
          <w:t>Next</w:t>
        </w:r>
        <w:r>
          <w:rPr>
            <w:spacing w:val="-4"/>
          </w:rPr>
          <w:t xml:space="preserve"> </w:t>
        </w:r>
        <w:r>
          <w:t>character</w:t>
        </w:r>
        <w:r>
          <w:rPr>
            <w:spacing w:val="-2"/>
          </w:rPr>
          <w:t xml:space="preserve"> </w:t>
        </w:r>
        <w:r>
          <w:t>after</w:t>
        </w:r>
        <w:r>
          <w:rPr>
            <w:spacing w:val="-2"/>
          </w:rPr>
          <w:t xml:space="preserve"> </w:t>
        </w:r>
        <w:r>
          <w:t xml:space="preserve">'A': </w:t>
        </w:r>
        <w:r>
          <w:rPr>
            <w:spacing w:val="-10"/>
          </w:rPr>
          <w:t>B</w:t>
        </w:r>
      </w:moveTo>
    </w:p>
    <w:p w14:paraId="2054597C" w14:textId="77777777" w:rsidR="004F6625" w:rsidRDefault="004F6625">
      <w:pPr>
        <w:pStyle w:val="NormalBPBHEB"/>
        <w:pPrChange w:id="928" w:author="Abhiram Arali" w:date="2024-11-12T15:14:00Z">
          <w:pPr>
            <w:pStyle w:val="BodyText"/>
            <w:spacing w:before="19"/>
            <w:ind w:left="107"/>
          </w:pPr>
        </w:pPrChange>
      </w:pPr>
    </w:p>
    <w:moveToRangeEnd w:id="926"/>
    <w:p w14:paraId="4C4A382C" w14:textId="16A3D19E" w:rsidR="00E57A4D" w:rsidDel="004F6625" w:rsidRDefault="00A87255">
      <w:pPr>
        <w:pStyle w:val="NormalBPBHEB"/>
        <w:rPr>
          <w:del w:id="929" w:author="Abhiram Arali" w:date="2024-11-12T15:14:00Z"/>
          <w:sz w:val="20"/>
        </w:rPr>
        <w:pPrChange w:id="930" w:author="Abhiram Arali" w:date="2024-11-12T15:14:00Z">
          <w:pPr>
            <w:pStyle w:val="BodyText"/>
            <w:spacing w:before="48"/>
          </w:pPr>
        </w:pPrChange>
      </w:pPr>
      <w:del w:id="931" w:author="Abhiram Arali" w:date="2024-11-12T15:14:00Z">
        <w:r w:rsidDel="004F6625">
          <w:rPr>
            <w:noProof/>
            <w:lang w:val="en-IN" w:eastAsia="en-IN"/>
            <w:rPrChange w:id="932" w:author="Unknown">
              <w:rPr>
                <w:noProof/>
                <w:lang w:val="en-IN" w:eastAsia="en-IN"/>
              </w:rPr>
            </w:rPrChange>
          </w:rPr>
          <mc:AlternateContent>
            <mc:Choice Requires="wps">
              <w:drawing>
                <wp:anchor distT="0" distB="0" distL="0" distR="0" simplePos="0" relativeHeight="487606784" behindDoc="1" locked="0" layoutInCell="1" allowOverlap="1" wp14:anchorId="7CBCA898" wp14:editId="2BD73F20">
                  <wp:simplePos x="0" y="0"/>
                  <wp:positionH relativeFrom="page">
                    <wp:posOffset>843076</wp:posOffset>
                  </wp:positionH>
                  <wp:positionV relativeFrom="paragraph">
                    <wp:posOffset>195518</wp:posOffset>
                  </wp:positionV>
                  <wp:extent cx="5876290" cy="293370"/>
                  <wp:effectExtent l="0" t="0" r="0" b="0"/>
                  <wp:wrapTopAndBottom/>
                  <wp:docPr id="83" name="Text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293370"/>
                          </a:xfrm>
                          <a:prstGeom prst="rect">
                            <a:avLst/>
                          </a:prstGeom>
                          <a:ln w="6096">
                            <a:solidFill>
                              <a:srgbClr val="000000"/>
                            </a:solidFill>
                            <a:prstDash val="solid"/>
                          </a:ln>
                        </wps:spPr>
                        <wps:txbx>
                          <w:txbxContent>
                            <w:p w14:paraId="694C87C8" w14:textId="45280306" w:rsidR="00531AAA" w:rsidRDefault="00531AAA">
                              <w:pPr>
                                <w:pStyle w:val="BodyText"/>
                                <w:spacing w:before="19"/>
                                <w:ind w:left="107"/>
                              </w:pPr>
                              <w:moveFromRangeStart w:id="933" w:author="Abhiram Arali" w:date="2024-11-12T15:14:00Z" w:name="move182316894"/>
                              <w:moveFrom w:id="934" w:author="Abhiram Arali" w:date="2024-11-12T15:14:00Z">
                                <w:r w:rsidDel="00B05A35">
                                  <w:t>Next</w:t>
                                </w:r>
                                <w:r w:rsidDel="00B05A35">
                                  <w:rPr>
                                    <w:spacing w:val="-4"/>
                                  </w:rPr>
                                  <w:t xml:space="preserve"> </w:t>
                                </w:r>
                                <w:r w:rsidDel="00B05A35">
                                  <w:t>character</w:t>
                                </w:r>
                                <w:r w:rsidDel="00B05A35">
                                  <w:rPr>
                                    <w:spacing w:val="-2"/>
                                  </w:rPr>
                                  <w:t xml:space="preserve"> </w:t>
                                </w:r>
                                <w:r w:rsidDel="00B05A35">
                                  <w:t>after</w:t>
                                </w:r>
                                <w:r w:rsidDel="00B05A35">
                                  <w:rPr>
                                    <w:spacing w:val="-2"/>
                                  </w:rPr>
                                  <w:t xml:space="preserve"> </w:t>
                                </w:r>
                                <w:r w:rsidDel="00B05A35">
                                  <w:t xml:space="preserve">'A': </w:t>
                                </w:r>
                                <w:r w:rsidDel="00B05A35">
                                  <w:rPr>
                                    <w:spacing w:val="-10"/>
                                  </w:rPr>
                                  <w:t>B</w:t>
                                </w:r>
                              </w:moveFrom>
                              <w:moveFromRangeEnd w:id="933"/>
                            </w:p>
                          </w:txbxContent>
                        </wps:txbx>
                        <wps:bodyPr wrap="square" lIns="0" tIns="0" rIns="0" bIns="0" rtlCol="0">
                          <a:noAutofit/>
                        </wps:bodyPr>
                      </wps:wsp>
                    </a:graphicData>
                  </a:graphic>
                </wp:anchor>
              </w:drawing>
            </mc:Choice>
            <mc:Fallback>
              <w:pict>
                <v:shape w14:anchorId="7CBCA898" id="Textbox 83" o:spid="_x0000_s1087" type="#_x0000_t202" style="position:absolute;left:0;text-align:left;margin-left:66.4pt;margin-top:15.4pt;width:462.7pt;height:23.1pt;z-index:-15709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" filled="f" strokeweight=".48pt">
                  <v:path arrowok="t"/>
                  <v:textbox inset="0,0,0,0">
                    <w:txbxContent>
                      <w:p w14:paraId="694C87C8" w14:textId="45280306" w:rsidR="00531AAA" w:rsidRDefault="00531AAA">
                        <w:pPr>
                          <w:pStyle w:val="BodyText"/>
                          <w:spacing w:before="19"/>
                          <w:ind w:left="107"/>
                        </w:pPr>
                        <w:moveFromRangeStart w:id="935" w:author="Abhiram Arali" w:date="2024-11-12T15:14:00Z" w:name="move182316894"/>
                        <w:moveFrom w:id="936" w:author="Abhiram Arali" w:date="2024-11-12T15:14:00Z">
                          <w:r w:rsidDel="00B05A35">
                            <w:t>Next</w:t>
                          </w:r>
                          <w:r w:rsidDel="00B05A35">
                            <w:rPr>
                              <w:spacing w:val="-4"/>
                            </w:rPr>
                            <w:t xml:space="preserve"> </w:t>
                          </w:r>
                          <w:r w:rsidDel="00B05A35">
                            <w:t>character</w:t>
                          </w:r>
                          <w:r w:rsidDel="00B05A35">
                            <w:rPr>
                              <w:spacing w:val="-2"/>
                            </w:rPr>
                            <w:t xml:space="preserve"> </w:t>
                          </w:r>
                          <w:r w:rsidDel="00B05A35">
                            <w:t>after</w:t>
                          </w:r>
                          <w:r w:rsidDel="00B05A35">
                            <w:rPr>
                              <w:spacing w:val="-2"/>
                            </w:rPr>
                            <w:t xml:space="preserve"> </w:t>
                          </w:r>
                          <w:r w:rsidDel="00B05A35">
                            <w:t xml:space="preserve">'A': </w:t>
                          </w:r>
                          <w:r w:rsidDel="00B05A35">
                            <w:rPr>
                              <w:spacing w:val="-10"/>
                            </w:rPr>
                            <w:t>B</w:t>
                          </w:r>
                        </w:moveFrom>
                        <w:moveFromRangeEnd w:id="935"/>
                      </w:p>
                    </w:txbxContent>
                  </v:textbox>
                  <w10:wrap type="topAndBottom" anchorx="page"/>
                </v:shape>
              </w:pict>
            </mc:Fallback>
          </mc:AlternateContent>
        </w:r>
      </w:del>
      <w:ins w:id="937" w:author="Abhiram Arali" w:date="2024-11-12T15:14:00Z">
        <w:r w:rsidR="006842AF">
          <w:rPr>
            <w:sz w:val="20"/>
          </w:rPr>
          <w:t xml:space="preserve">The </w:t>
        </w:r>
      </w:ins>
    </w:p>
    <w:p w14:paraId="5659C04E" w14:textId="202AC97B" w:rsidR="00E57A4D" w:rsidRDefault="006842AF">
      <w:pPr>
        <w:pStyle w:val="NormalBPBHEB"/>
        <w:pPrChange w:id="938" w:author="Abhiram Arali" w:date="2024-11-12T15:14:00Z">
          <w:pPr>
            <w:spacing w:before="164"/>
            <w:ind w:left="220"/>
          </w:pPr>
        </w:pPrChange>
      </w:pPr>
      <w:r>
        <w:t>common</w:t>
      </w:r>
      <w:r>
        <w:rPr>
          <w:spacing w:val="-1"/>
        </w:rPr>
        <w:t xml:space="preserve"> </w:t>
      </w:r>
      <w:r>
        <w:t>use</w:t>
      </w:r>
      <w:r>
        <w:rPr>
          <w:spacing w:val="-2"/>
        </w:rPr>
        <w:t xml:space="preserve"> </w:t>
      </w:r>
      <w:r>
        <w:t>cases</w:t>
      </w:r>
      <w:r>
        <w:rPr>
          <w:spacing w:val="-1"/>
        </w:rPr>
        <w:t xml:space="preserve"> </w:t>
      </w:r>
      <w:r>
        <w:t xml:space="preserve">of </w:t>
      </w:r>
      <w:r>
        <w:rPr>
          <w:spacing w:val="-2"/>
        </w:rPr>
        <w:t>char</w:t>
      </w:r>
      <w:ins w:id="939" w:author="Abhiram Arali" w:date="2024-11-12T15:14:00Z">
        <w:r>
          <w:rPr>
            <w:spacing w:val="-2"/>
          </w:rPr>
          <w:t xml:space="preserve"> are as follows</w:t>
        </w:r>
      </w:ins>
      <w:r>
        <w:rPr>
          <w:spacing w:val="-2"/>
        </w:rPr>
        <w:t>:</w:t>
      </w:r>
    </w:p>
    <w:p w14:paraId="4C3365C0" w14:textId="0FBF3883" w:rsidR="00E57A4D" w:rsidDel="00F75D47" w:rsidRDefault="00E57A4D">
      <w:pPr>
        <w:pStyle w:val="NormalBPBHEB"/>
        <w:rPr>
          <w:del w:id="940" w:author="Abhiram Arali" w:date="2024-11-12T15:15:00Z"/>
        </w:rPr>
        <w:pPrChange w:id="941" w:author="Abhiram Arali" w:date="2024-11-12T15:14:00Z">
          <w:pPr>
            <w:pStyle w:val="BodyText"/>
            <w:spacing w:before="22"/>
          </w:pPr>
        </w:pPrChange>
      </w:pPr>
    </w:p>
    <w:p w14:paraId="6AD3426D" w14:textId="77777777" w:rsidR="00E57A4D" w:rsidRDefault="00A87255">
      <w:pPr>
        <w:pStyle w:val="NormalBPBHEB"/>
        <w:numPr>
          <w:ilvl w:val="0"/>
          <w:numId w:val="67"/>
        </w:numPr>
        <w:pPrChange w:id="942" w:author="Abhiram Arali" w:date="2024-11-12T15:15:00Z">
          <w:pPr>
            <w:pStyle w:val="ListParagraph"/>
            <w:numPr>
              <w:numId w:val="16"/>
            </w:numPr>
            <w:tabs>
              <w:tab w:val="left" w:pos="940"/>
            </w:tabs>
            <w:spacing w:line="360" w:lineRule="auto"/>
            <w:ind w:left="940" w:right="221" w:hanging="360"/>
          </w:pPr>
        </w:pPrChange>
      </w:pPr>
      <w:r>
        <w:t>Storing single characters: char is used to hold individual characters like letters, digits, or punctuation marks.</w:t>
      </w:r>
    </w:p>
    <w:p w14:paraId="45A83AF8" w14:textId="77777777" w:rsidR="00E57A4D" w:rsidRDefault="00A87255">
      <w:pPr>
        <w:pStyle w:val="NormalBPBHEB"/>
        <w:numPr>
          <w:ilvl w:val="0"/>
          <w:numId w:val="67"/>
        </w:numPr>
        <w:pPrChange w:id="943" w:author="Abhiram Arali" w:date="2024-11-12T15:15:00Z">
          <w:pPr>
            <w:pStyle w:val="ListParagraph"/>
            <w:numPr>
              <w:numId w:val="16"/>
            </w:numPr>
            <w:tabs>
              <w:tab w:val="left" w:pos="940"/>
            </w:tabs>
            <w:spacing w:line="360" w:lineRule="auto"/>
            <w:ind w:left="940" w:right="226" w:hanging="360"/>
          </w:pPr>
        </w:pPrChange>
      </w:pPr>
      <w:r>
        <w:t>Character arithmetic: You can perform operations on characters by treating them as</w:t>
      </w:r>
      <w:r>
        <w:rPr>
          <w:spacing w:val="80"/>
        </w:rPr>
        <w:t xml:space="preserve"> </w:t>
      </w:r>
      <w:r>
        <w:t>their ASCII values.</w:t>
      </w:r>
    </w:p>
    <w:p w14:paraId="61EB212C" w14:textId="77777777" w:rsidR="00E57A4D" w:rsidRDefault="00A87255" w:rsidP="00F75D47">
      <w:pPr>
        <w:pStyle w:val="NormalBPBHEB"/>
        <w:numPr>
          <w:ilvl w:val="0"/>
          <w:numId w:val="67"/>
        </w:numPr>
        <w:rPr>
          <w:ins w:id="944" w:author="Abhiram Arali" w:date="2024-11-12T15:15:00Z"/>
        </w:rPr>
      </w:pPr>
      <w:r>
        <w:lastRenderedPageBreak/>
        <w:t>Representing strings: Arrays of char are used to store strings, which are sequences of characters terminated by a null character ('\0').</w:t>
      </w:r>
    </w:p>
    <w:p w14:paraId="1C914A95" w14:textId="77777777" w:rsidR="007E4827" w:rsidRDefault="007E4827">
      <w:pPr>
        <w:pStyle w:val="NormalBPBHEB"/>
        <w:pPrChange w:id="945" w:author="Abhiram Arali" w:date="2024-11-12T15:15:00Z">
          <w:pPr>
            <w:pStyle w:val="ListParagraph"/>
            <w:numPr>
              <w:numId w:val="16"/>
            </w:numPr>
            <w:tabs>
              <w:tab w:val="left" w:pos="940"/>
            </w:tabs>
            <w:spacing w:line="360" w:lineRule="auto"/>
            <w:ind w:left="940" w:right="224" w:hanging="360"/>
          </w:pPr>
        </w:pPrChange>
      </w:pPr>
    </w:p>
    <w:p w14:paraId="1464701A" w14:textId="33DCD902" w:rsidR="00E57A4D" w:rsidRDefault="00A87255">
      <w:pPr>
        <w:pStyle w:val="Heading1BPBHEB"/>
        <w:pPrChange w:id="946" w:author="Abhiram Arali" w:date="2024-11-12T15:15:00Z">
          <w:pPr>
            <w:pStyle w:val="Heading1"/>
            <w:spacing w:before="159"/>
          </w:pPr>
        </w:pPrChange>
      </w:pPr>
      <w:r>
        <w:t>Derived</w:t>
      </w:r>
      <w:r>
        <w:rPr>
          <w:spacing w:val="-2"/>
        </w:rPr>
        <w:t xml:space="preserve"> </w:t>
      </w:r>
      <w:r w:rsidR="00912F63">
        <w:t>data</w:t>
      </w:r>
      <w:r w:rsidR="00912F63">
        <w:rPr>
          <w:spacing w:val="-2"/>
        </w:rPr>
        <w:t xml:space="preserve"> types</w:t>
      </w:r>
      <w:del w:id="947" w:author="Abhiram Arali" w:date="2024-11-12T15:15:00Z">
        <w:r w:rsidDel="00912F63">
          <w:rPr>
            <w:spacing w:val="-2"/>
          </w:rPr>
          <w:delText>:</w:delText>
        </w:r>
      </w:del>
    </w:p>
    <w:p w14:paraId="6C2D4420" w14:textId="23A1497F" w:rsidR="00E57A4D" w:rsidDel="00912F63" w:rsidRDefault="00E57A4D">
      <w:pPr>
        <w:pStyle w:val="BodyText"/>
        <w:spacing w:before="24"/>
        <w:rPr>
          <w:del w:id="948" w:author="Abhiram Arali" w:date="2024-11-12T15:15:00Z"/>
          <w:b/>
        </w:rPr>
      </w:pPr>
    </w:p>
    <w:p w14:paraId="1F9B5FAF" w14:textId="3DAE6F8A" w:rsidR="00E57A4D" w:rsidRDefault="00A87255" w:rsidP="00FB4571">
      <w:pPr>
        <w:pStyle w:val="NormalBPBHEB"/>
        <w:rPr>
          <w:ins w:id="949" w:author="Abhiram Arali" w:date="2024-11-12T15:16:00Z"/>
        </w:rPr>
      </w:pPr>
      <w:r>
        <w:t>Derived</w:t>
      </w:r>
      <w:r>
        <w:rPr>
          <w:spacing w:val="-6"/>
        </w:rPr>
        <w:t xml:space="preserve"> </w:t>
      </w:r>
      <w:r>
        <w:t>data</w:t>
      </w:r>
      <w:r>
        <w:rPr>
          <w:spacing w:val="-6"/>
        </w:rPr>
        <w:t xml:space="preserve"> </w:t>
      </w:r>
      <w:r>
        <w:t>types</w:t>
      </w:r>
      <w:r>
        <w:rPr>
          <w:spacing w:val="-6"/>
        </w:rPr>
        <w:t xml:space="preserve"> </w:t>
      </w:r>
      <w:r>
        <w:t>in</w:t>
      </w:r>
      <w:r>
        <w:rPr>
          <w:spacing w:val="-5"/>
        </w:rPr>
        <w:t xml:space="preserve"> </w:t>
      </w:r>
      <w:r>
        <w:t>C</w:t>
      </w:r>
      <w:r>
        <w:rPr>
          <w:spacing w:val="-5"/>
        </w:rPr>
        <w:t xml:space="preserve"> </w:t>
      </w:r>
      <w:r>
        <w:t>are</w:t>
      </w:r>
      <w:r>
        <w:rPr>
          <w:spacing w:val="-8"/>
        </w:rPr>
        <w:t xml:space="preserve"> </w:t>
      </w:r>
      <w:r>
        <w:t>constructed</w:t>
      </w:r>
      <w:r>
        <w:rPr>
          <w:spacing w:val="-6"/>
        </w:rPr>
        <w:t xml:space="preserve"> </w:t>
      </w:r>
      <w:r>
        <w:t>from</w:t>
      </w:r>
      <w:r>
        <w:rPr>
          <w:spacing w:val="-5"/>
        </w:rPr>
        <w:t xml:space="preserve"> </w:t>
      </w:r>
      <w:r>
        <w:t>the</w:t>
      </w:r>
      <w:r>
        <w:rPr>
          <w:spacing w:val="-6"/>
        </w:rPr>
        <w:t xml:space="preserve"> </w:t>
      </w:r>
      <w:r>
        <w:t>basic</w:t>
      </w:r>
      <w:r>
        <w:rPr>
          <w:spacing w:val="-6"/>
        </w:rPr>
        <w:t xml:space="preserve"> </w:t>
      </w:r>
      <w:r>
        <w:t>data</w:t>
      </w:r>
      <w:r>
        <w:rPr>
          <w:spacing w:val="-6"/>
        </w:rPr>
        <w:t xml:space="preserve"> </w:t>
      </w:r>
      <w:r>
        <w:t>types</w:t>
      </w:r>
      <w:r>
        <w:rPr>
          <w:spacing w:val="-6"/>
        </w:rPr>
        <w:t xml:space="preserve"> </w:t>
      </w:r>
      <w:r>
        <w:t>like</w:t>
      </w:r>
      <w:r>
        <w:rPr>
          <w:spacing w:val="-7"/>
        </w:rPr>
        <w:t xml:space="preserve"> </w:t>
      </w:r>
      <w:r>
        <w:t>int,</w:t>
      </w:r>
      <w:r>
        <w:rPr>
          <w:spacing w:val="-6"/>
        </w:rPr>
        <w:t xml:space="preserve"> </w:t>
      </w:r>
      <w:r>
        <w:t>float,</w:t>
      </w:r>
      <w:r>
        <w:rPr>
          <w:spacing w:val="-5"/>
        </w:rPr>
        <w:t xml:space="preserve"> </w:t>
      </w:r>
      <w:r>
        <w:t>char,</w:t>
      </w:r>
      <w:r>
        <w:rPr>
          <w:spacing w:val="-7"/>
        </w:rPr>
        <w:t xml:space="preserve"> </w:t>
      </w:r>
      <w:r>
        <w:t>etc.</w:t>
      </w:r>
      <w:r>
        <w:rPr>
          <w:spacing w:val="-6"/>
        </w:rPr>
        <w:t xml:space="preserve"> </w:t>
      </w:r>
      <w:r>
        <w:t>They allow</w:t>
      </w:r>
      <w:r>
        <w:rPr>
          <w:spacing w:val="-11"/>
        </w:rPr>
        <w:t xml:space="preserve"> </w:t>
      </w:r>
      <w:r>
        <w:t>the</w:t>
      </w:r>
      <w:r>
        <w:rPr>
          <w:spacing w:val="-11"/>
        </w:rPr>
        <w:t xml:space="preserve"> </w:t>
      </w:r>
      <w:r>
        <w:t>programmer</w:t>
      </w:r>
      <w:r>
        <w:rPr>
          <w:spacing w:val="-11"/>
        </w:rPr>
        <w:t xml:space="preserve"> </w:t>
      </w:r>
      <w:r>
        <w:t>to</w:t>
      </w:r>
      <w:r>
        <w:rPr>
          <w:spacing w:val="-8"/>
        </w:rPr>
        <w:t xml:space="preserve"> </w:t>
      </w:r>
      <w:r>
        <w:t>handle</w:t>
      </w:r>
      <w:r>
        <w:rPr>
          <w:spacing w:val="-11"/>
        </w:rPr>
        <w:t xml:space="preserve"> </w:t>
      </w:r>
      <w:r>
        <w:t>more</w:t>
      </w:r>
      <w:r>
        <w:rPr>
          <w:spacing w:val="-9"/>
        </w:rPr>
        <w:t xml:space="preserve"> </w:t>
      </w:r>
      <w:r>
        <w:t>complex</w:t>
      </w:r>
      <w:r>
        <w:rPr>
          <w:spacing w:val="-11"/>
        </w:rPr>
        <w:t xml:space="preserve"> </w:t>
      </w:r>
      <w:r>
        <w:t>data</w:t>
      </w:r>
      <w:r>
        <w:rPr>
          <w:spacing w:val="-12"/>
        </w:rPr>
        <w:t xml:space="preserve"> </w:t>
      </w:r>
      <w:r>
        <w:t>structures</w:t>
      </w:r>
      <w:r>
        <w:rPr>
          <w:spacing w:val="-8"/>
        </w:rPr>
        <w:t xml:space="preserve"> </w:t>
      </w:r>
      <w:r>
        <w:t>and</w:t>
      </w:r>
      <w:r>
        <w:rPr>
          <w:spacing w:val="-11"/>
        </w:rPr>
        <w:t xml:space="preserve"> </w:t>
      </w:r>
      <w:r>
        <w:t>operations.</w:t>
      </w:r>
      <w:r>
        <w:rPr>
          <w:spacing w:val="-10"/>
        </w:rPr>
        <w:t xml:space="preserve"> </w:t>
      </w:r>
      <w:r>
        <w:t>The</w:t>
      </w:r>
      <w:r>
        <w:rPr>
          <w:spacing w:val="-12"/>
        </w:rPr>
        <w:t xml:space="preserve"> </w:t>
      </w:r>
      <w:r>
        <w:t>key</w:t>
      </w:r>
      <w:r>
        <w:rPr>
          <w:spacing w:val="-11"/>
        </w:rPr>
        <w:t xml:space="preserve"> </w:t>
      </w:r>
      <w:r>
        <w:t>derived data types in C include arrays, pointers, functions, and structures. Each serves a specific purpose in data management and manipulation. Let's discuss them in detail with examples</w:t>
      </w:r>
      <w:ins w:id="950" w:author="Abhiram Arali" w:date="2024-11-12T15:16:00Z">
        <w:r w:rsidR="00C20606">
          <w:t>.</w:t>
        </w:r>
      </w:ins>
      <w:del w:id="951" w:author="Abhiram Arali" w:date="2024-11-12T15:16:00Z">
        <w:r w:rsidDel="00C20606">
          <w:delText>:</w:delText>
        </w:r>
      </w:del>
    </w:p>
    <w:p w14:paraId="30F9CF57" w14:textId="77777777" w:rsidR="00D70569" w:rsidRDefault="00D70569">
      <w:pPr>
        <w:pStyle w:val="NormalBPBHEB"/>
        <w:pPrChange w:id="952" w:author="Abhiram Arali" w:date="2024-11-12T15:15:00Z">
          <w:pPr>
            <w:pStyle w:val="BodyText"/>
            <w:spacing w:line="360" w:lineRule="auto"/>
            <w:ind w:left="220" w:right="219"/>
            <w:jc w:val="both"/>
          </w:pPr>
        </w:pPrChange>
      </w:pPr>
    </w:p>
    <w:p w14:paraId="26B2912C" w14:textId="77777777" w:rsidR="00E57A4D" w:rsidRDefault="00A87255">
      <w:pPr>
        <w:pStyle w:val="Heading2BPBHEB"/>
        <w:pPrChange w:id="953" w:author="Abhiram Arali" w:date="2024-11-12T15:16:00Z">
          <w:pPr>
            <w:pStyle w:val="Heading1"/>
            <w:numPr>
              <w:numId w:val="15"/>
            </w:numPr>
            <w:tabs>
              <w:tab w:val="left" w:pos="460"/>
            </w:tabs>
            <w:spacing w:before="159"/>
            <w:ind w:left="460" w:hanging="240"/>
            <w:jc w:val="both"/>
          </w:pPr>
        </w:pPrChange>
      </w:pPr>
      <w:r>
        <w:t>Arrays</w:t>
      </w:r>
    </w:p>
    <w:p w14:paraId="2B77FB3C" w14:textId="7F38BE1E" w:rsidR="00E57A4D" w:rsidDel="006F33B3" w:rsidRDefault="00E57A4D">
      <w:pPr>
        <w:pStyle w:val="BodyText"/>
        <w:spacing w:before="21"/>
        <w:rPr>
          <w:del w:id="954" w:author="Abhiram Arali" w:date="2024-11-12T15:16:00Z"/>
          <w:b/>
        </w:rPr>
      </w:pPr>
    </w:p>
    <w:p w14:paraId="34EDF3C1" w14:textId="77777777" w:rsidR="00E57A4D" w:rsidRDefault="00A87255">
      <w:pPr>
        <w:pStyle w:val="NormalBPBHEB"/>
        <w:pPrChange w:id="955" w:author="Abhiram Arali" w:date="2024-11-12T15:16:00Z">
          <w:pPr>
            <w:pStyle w:val="BodyText"/>
            <w:spacing w:line="360" w:lineRule="auto"/>
            <w:ind w:left="220" w:right="220"/>
            <w:jc w:val="both"/>
          </w:pPr>
        </w:pPrChange>
      </w:pPr>
      <w:r>
        <w:t>An array is a collection of elements of the same data type stored at contiguous memory locations.</w:t>
      </w:r>
      <w:r>
        <w:rPr>
          <w:spacing w:val="-2"/>
        </w:rPr>
        <w:t xml:space="preserve"> </w:t>
      </w:r>
      <w:r>
        <w:t>Arrays</w:t>
      </w:r>
      <w:r>
        <w:rPr>
          <w:spacing w:val="-2"/>
        </w:rPr>
        <w:t xml:space="preserve"> </w:t>
      </w:r>
      <w:r>
        <w:t>allow</w:t>
      </w:r>
      <w:r>
        <w:rPr>
          <w:spacing w:val="-1"/>
        </w:rPr>
        <w:t xml:space="preserve"> </w:t>
      </w:r>
      <w:r>
        <w:t>the</w:t>
      </w:r>
      <w:r>
        <w:rPr>
          <w:spacing w:val="-2"/>
        </w:rPr>
        <w:t xml:space="preserve"> </w:t>
      </w:r>
      <w:r>
        <w:t>storage</w:t>
      </w:r>
      <w:r>
        <w:rPr>
          <w:spacing w:val="-3"/>
        </w:rPr>
        <w:t xml:space="preserve"> </w:t>
      </w:r>
      <w:r>
        <w:t>of</w:t>
      </w:r>
      <w:r>
        <w:rPr>
          <w:spacing w:val="-1"/>
        </w:rPr>
        <w:t xml:space="preserve"> </w:t>
      </w:r>
      <w:r>
        <w:t>multiple</w:t>
      </w:r>
      <w:r>
        <w:rPr>
          <w:spacing w:val="-2"/>
        </w:rPr>
        <w:t xml:space="preserve"> </w:t>
      </w:r>
      <w:r>
        <w:t>values</w:t>
      </w:r>
      <w:r>
        <w:rPr>
          <w:spacing w:val="-2"/>
        </w:rPr>
        <w:t xml:space="preserve"> </w:t>
      </w:r>
      <w:r>
        <w:t>of</w:t>
      </w:r>
      <w:r>
        <w:rPr>
          <w:spacing w:val="-3"/>
        </w:rPr>
        <w:t xml:space="preserve"> </w:t>
      </w:r>
      <w:r>
        <w:t>the</w:t>
      </w:r>
      <w:r>
        <w:rPr>
          <w:spacing w:val="-1"/>
        </w:rPr>
        <w:t xml:space="preserve"> </w:t>
      </w:r>
      <w:r>
        <w:t>same</w:t>
      </w:r>
      <w:r>
        <w:rPr>
          <w:spacing w:val="-1"/>
        </w:rPr>
        <w:t xml:space="preserve"> </w:t>
      </w:r>
      <w:r>
        <w:t>type</w:t>
      </w:r>
      <w:r>
        <w:rPr>
          <w:spacing w:val="-2"/>
        </w:rPr>
        <w:t xml:space="preserve"> </w:t>
      </w:r>
      <w:r>
        <w:t>under</w:t>
      </w:r>
      <w:r>
        <w:rPr>
          <w:spacing w:val="-1"/>
        </w:rPr>
        <w:t xml:space="preserve"> </w:t>
      </w:r>
      <w:r>
        <w:t>a</w:t>
      </w:r>
      <w:r>
        <w:rPr>
          <w:spacing w:val="-3"/>
        </w:rPr>
        <w:t xml:space="preserve"> </w:t>
      </w:r>
      <w:r>
        <w:t>single</w:t>
      </w:r>
      <w:r>
        <w:rPr>
          <w:spacing w:val="-3"/>
        </w:rPr>
        <w:t xml:space="preserve"> </w:t>
      </w:r>
      <w:r>
        <w:t>variable name, and they are indexed, starting from 0.</w:t>
      </w:r>
    </w:p>
    <w:p w14:paraId="27AD0D7B" w14:textId="1892044F" w:rsidR="00E57A4D" w:rsidRDefault="00A87255">
      <w:pPr>
        <w:pStyle w:val="NormalBPBHEB"/>
        <w:pPrChange w:id="956" w:author="Abhiram Arali" w:date="2024-11-12T15:16:00Z">
          <w:pPr>
            <w:pStyle w:val="BodyText"/>
            <w:spacing w:before="161"/>
            <w:ind w:left="220"/>
            <w:jc w:val="both"/>
          </w:pPr>
        </w:pPrChange>
      </w:pPr>
      <w:del w:id="957" w:author="Abhiram Arali" w:date="2024-11-12T15:16:00Z">
        <w:r w:rsidDel="00253E60">
          <w:rPr>
            <w:noProof/>
            <w:lang w:val="en-IN" w:eastAsia="en-IN"/>
            <w:rPrChange w:id="958" w:author="Unknown">
              <w:rPr>
                <w:noProof/>
                <w:lang w:val="en-IN" w:eastAsia="en-IN"/>
              </w:rPr>
            </w:rPrChange>
          </w:rPr>
          <mc:AlternateContent>
            <mc:Choice Requires="wpg">
              <w:drawing>
                <wp:anchor distT="0" distB="0" distL="0" distR="0" simplePos="0" relativeHeight="15748096" behindDoc="0" locked="0" layoutInCell="1" allowOverlap="1" wp14:anchorId="582CE434" wp14:editId="34BBFE8D">
                  <wp:simplePos x="0" y="0"/>
                  <wp:positionH relativeFrom="page">
                    <wp:posOffset>840028</wp:posOffset>
                  </wp:positionH>
                  <wp:positionV relativeFrom="paragraph">
                    <wp:posOffset>470025</wp:posOffset>
                  </wp:positionV>
                  <wp:extent cx="5882640" cy="1111250"/>
                  <wp:effectExtent l="0" t="0" r="0" b="0"/>
                  <wp:wrapNone/>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1111250"/>
                            <a:chOff x="0" y="0"/>
                            <a:chExt cx="5882640" cy="1111250"/>
                          </a:xfrm>
                        </wpg:grpSpPr>
                        <wps:wsp>
                          <wps:cNvPr id="86" name="Graphic 85"/>
                          <wps:cNvSpPr/>
                          <wps:spPr>
                            <a:xfrm>
                              <a:off x="0" y="12"/>
                              <a:ext cx="5882640" cy="1111250"/>
                            </a:xfrm>
                            <a:custGeom>
                              <a:avLst/>
                              <a:gdLst/>
                              <a:ahLst/>
                              <a:cxnLst/>
                              <a:rect l="l" t="t" r="r" b="b"/>
                              <a:pathLst>
                                <a:path w="5882640" h="1111250">
                                  <a:moveTo>
                                    <a:pt x="5875909" y="0"/>
                                  </a:moveTo>
                                  <a:lnTo>
                                    <a:pt x="6096" y="0"/>
                                  </a:lnTo>
                                  <a:lnTo>
                                    <a:pt x="0" y="0"/>
                                  </a:lnTo>
                                  <a:lnTo>
                                    <a:pt x="0" y="6083"/>
                                  </a:lnTo>
                                  <a:lnTo>
                                    <a:pt x="0" y="380936"/>
                                  </a:lnTo>
                                  <a:lnTo>
                                    <a:pt x="0" y="745172"/>
                                  </a:lnTo>
                                  <a:lnTo>
                                    <a:pt x="0" y="1110932"/>
                                  </a:lnTo>
                                  <a:lnTo>
                                    <a:pt x="6096" y="1110932"/>
                                  </a:lnTo>
                                  <a:lnTo>
                                    <a:pt x="6096" y="745172"/>
                                  </a:lnTo>
                                  <a:lnTo>
                                    <a:pt x="6096" y="380987"/>
                                  </a:lnTo>
                                  <a:lnTo>
                                    <a:pt x="6096" y="6083"/>
                                  </a:lnTo>
                                  <a:lnTo>
                                    <a:pt x="5875909" y="6083"/>
                                  </a:lnTo>
                                  <a:lnTo>
                                    <a:pt x="5875909" y="0"/>
                                  </a:lnTo>
                                  <a:close/>
                                </a:path>
                                <a:path w="5882640" h="1111250">
                                  <a:moveTo>
                                    <a:pt x="5882081" y="0"/>
                                  </a:moveTo>
                                  <a:lnTo>
                                    <a:pt x="5875985" y="0"/>
                                  </a:lnTo>
                                  <a:lnTo>
                                    <a:pt x="5875985" y="6083"/>
                                  </a:lnTo>
                                  <a:lnTo>
                                    <a:pt x="5875985" y="380936"/>
                                  </a:lnTo>
                                  <a:lnTo>
                                    <a:pt x="5875985" y="745172"/>
                                  </a:lnTo>
                                  <a:lnTo>
                                    <a:pt x="5875985" y="1110932"/>
                                  </a:lnTo>
                                  <a:lnTo>
                                    <a:pt x="5882081" y="1110932"/>
                                  </a:lnTo>
                                  <a:lnTo>
                                    <a:pt x="5882081" y="745172"/>
                                  </a:lnTo>
                                  <a:lnTo>
                                    <a:pt x="5882081" y="380987"/>
                                  </a:lnTo>
                                  <a:lnTo>
                                    <a:pt x="5882081" y="6083"/>
                                  </a:lnTo>
                                  <a:lnTo>
                                    <a:pt x="5882081" y="0"/>
                                  </a:lnTo>
                                  <a:close/>
                                </a:path>
                              </a:pathLst>
                            </a:custGeom>
                            <a:solidFill>
                              <a:srgbClr val="000000"/>
                            </a:solidFill>
                          </wps:spPr>
                          <wps:bodyPr wrap="square" lIns="0" tIns="0" rIns="0" bIns="0" rtlCol="0">
                            <a:prstTxWarp prst="textNoShape">
                              <a:avLst/>
                            </a:prstTxWarp>
                            <a:noAutofit/>
                          </wps:bodyPr>
                        </wps:wsp>
                        <wps:wsp>
                          <wps:cNvPr id="87" name="Textbox 86"/>
                          <wps:cNvSpPr txBox="1"/>
                          <wps:spPr>
                            <a:xfrm>
                              <a:off x="6095" y="6095"/>
                              <a:ext cx="5869940" cy="1104900"/>
                            </a:xfrm>
                            <a:prstGeom prst="rect">
                              <a:avLst/>
                            </a:prstGeom>
                          </wps:spPr>
                          <wps:txbx>
                            <w:txbxContent>
                              <w:p w14:paraId="3BEE538C" w14:textId="4F1511D5" w:rsidR="00531AAA" w:rsidDel="00253E60" w:rsidRDefault="00531AAA">
                                <w:pPr>
                                  <w:spacing w:before="18" w:line="496" w:lineRule="auto"/>
                                  <w:ind w:left="107" w:right="7328"/>
                                  <w:rPr>
                                    <w:sz w:val="24"/>
                                  </w:rPr>
                                </w:pPr>
                                <w:moveFromRangeStart w:id="959" w:author="Abhiram Arali" w:date="2024-11-12T15:16:00Z" w:name="move182317017"/>
                                <w:moveFrom w:id="960" w:author="Abhiram Arali" w:date="2024-11-12T15:16:00Z">
                                  <w:r w:rsidDel="00253E60">
                                    <w:rPr>
                                      <w:sz w:val="24"/>
                                    </w:rPr>
                                    <w:t>#include</w:t>
                                  </w:r>
                                  <w:r w:rsidDel="00253E60">
                                    <w:rPr>
                                      <w:spacing w:val="-15"/>
                                      <w:sz w:val="24"/>
                                    </w:rPr>
                                    <w:t xml:space="preserve"> </w:t>
                                  </w:r>
                                  <w:r w:rsidDel="00253E60">
                                    <w:rPr>
                                      <w:sz w:val="24"/>
                                    </w:rPr>
                                    <w:t>&lt;stdio.h&gt; int main() {</w:t>
                                  </w:r>
                                </w:moveFrom>
                              </w:p>
                              <w:p w14:paraId="410807B0" w14:textId="38E2DF00" w:rsidR="00531AAA" w:rsidRDefault="00531AAA">
                                <w:pPr>
                                  <w:spacing w:before="2"/>
                                  <w:ind w:left="347"/>
                                  <w:rPr>
                                    <w:sz w:val="24"/>
                                  </w:rPr>
                                </w:pPr>
                                <w:moveFrom w:id="961" w:author="Abhiram Arali" w:date="2024-11-12T15:16:00Z">
                                  <w:r w:rsidDel="00253E60">
                                    <w:rPr>
                                      <w:sz w:val="24"/>
                                    </w:rPr>
                                    <w:t>int</w:t>
                                  </w:r>
                                  <w:r w:rsidDel="00253E60">
                                    <w:rPr>
                                      <w:spacing w:val="-3"/>
                                      <w:sz w:val="24"/>
                                    </w:rPr>
                                    <w:t xml:space="preserve"> </w:t>
                                  </w:r>
                                  <w:r w:rsidDel="00253E60">
                                    <w:rPr>
                                      <w:sz w:val="24"/>
                                    </w:rPr>
                                    <w:t>numbers[5]</w:t>
                                  </w:r>
                                  <w:r w:rsidDel="00253E60">
                                    <w:rPr>
                                      <w:spacing w:val="-2"/>
                                      <w:sz w:val="24"/>
                                    </w:rPr>
                                    <w:t xml:space="preserve"> </w:t>
                                  </w:r>
                                  <w:r w:rsidDel="00253E60">
                                    <w:rPr>
                                      <w:sz w:val="24"/>
                                    </w:rPr>
                                    <w:t>=</w:t>
                                  </w:r>
                                  <w:r w:rsidDel="00253E60">
                                    <w:rPr>
                                      <w:spacing w:val="-2"/>
                                      <w:sz w:val="24"/>
                                    </w:rPr>
                                    <w:t xml:space="preserve"> </w:t>
                                  </w:r>
                                  <w:r w:rsidDel="00253E60">
                                    <w:rPr>
                                      <w:sz w:val="24"/>
                                    </w:rPr>
                                    <w:t>{1, 2,</w:t>
                                  </w:r>
                                  <w:r w:rsidDel="00253E60">
                                    <w:rPr>
                                      <w:spacing w:val="1"/>
                                      <w:sz w:val="24"/>
                                    </w:rPr>
                                    <w:t xml:space="preserve"> </w:t>
                                  </w:r>
                                  <w:r w:rsidDel="00253E60">
                                    <w:rPr>
                                      <w:sz w:val="24"/>
                                    </w:rPr>
                                    <w:t>3, 4,</w:t>
                                  </w:r>
                                  <w:r w:rsidDel="00253E60">
                                    <w:rPr>
                                      <w:spacing w:val="-1"/>
                                      <w:sz w:val="24"/>
                                    </w:rPr>
                                    <w:t xml:space="preserve"> </w:t>
                                  </w:r>
                                  <w:r w:rsidDel="00253E60">
                                    <w:rPr>
                                      <w:sz w:val="24"/>
                                    </w:rPr>
                                    <w:t>5};</w:t>
                                  </w:r>
                                  <w:r w:rsidDel="00253E60">
                                    <w:rPr>
                                      <w:spacing w:val="59"/>
                                      <w:sz w:val="24"/>
                                    </w:rPr>
                                    <w:t xml:space="preserve"> </w:t>
                                  </w:r>
                                  <w:r w:rsidDel="00253E60">
                                    <w:rPr>
                                      <w:sz w:val="24"/>
                                    </w:rPr>
                                    <w:t>// Declaring</w:t>
                                  </w:r>
                                  <w:r w:rsidDel="00253E60">
                                    <w:rPr>
                                      <w:spacing w:val="-1"/>
                                      <w:sz w:val="24"/>
                                    </w:rPr>
                                    <w:t xml:space="preserve"> </w:t>
                                  </w:r>
                                  <w:r w:rsidDel="00253E60">
                                    <w:rPr>
                                      <w:sz w:val="24"/>
                                    </w:rPr>
                                    <w:t>and initializing</w:t>
                                  </w:r>
                                  <w:r w:rsidDel="00253E60">
                                    <w:rPr>
                                      <w:spacing w:val="-1"/>
                                      <w:sz w:val="24"/>
                                    </w:rPr>
                                    <w:t xml:space="preserve"> </w:t>
                                  </w:r>
                                  <w:r w:rsidDel="00253E60">
                                    <w:rPr>
                                      <w:sz w:val="24"/>
                                    </w:rPr>
                                    <w:t xml:space="preserve">an </w:t>
                                  </w:r>
                                  <w:r w:rsidDel="00253E60">
                                    <w:rPr>
                                      <w:spacing w:val="-2"/>
                                      <w:sz w:val="24"/>
                                    </w:rPr>
                                    <w:t>array</w:t>
                                  </w:r>
                                </w:moveFrom>
                                <w:moveFromRangeEnd w:id="959"/>
                              </w:p>
                            </w:txbxContent>
                          </wps:txbx>
                          <wps:bodyPr wrap="square" lIns="0" tIns="0" rIns="0" bIns="0" rtlCol="0">
                            <a:noAutofit/>
                          </wps:bodyPr>
                        </wps:wsp>
                      </wpg:wgp>
                    </a:graphicData>
                  </a:graphic>
                </wp:anchor>
              </w:drawing>
            </mc:Choice>
            <mc:Fallback>
              <w:pict>
                <v:group w14:anchorId="582CE434" id="Group 84" o:spid="_x0000_s1088" style="position:absolute;left:0;text-align:left;margin-left:66.15pt;margin-top:37pt;width:463.2pt;height:87.5pt;z-index:15748096;mso-wrap-distance-left:0;mso-wrap-distance-right:0;mso-position-horizontal-relative:page;mso-position-vertical-relative:text" coordsize="58826,11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">
                  <v:shape id="Graphic 85" o:spid="_x0000_s1089" style="position:absolute;width:58826;height:11112;visibility:visible;mso-wrap-style:square;v-text-anchor:top" coordsize="5882640,111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Gj1sQA&#10;AADbAAAADwAAAGRycy9kb3ducmV2LnhtbESPQWsCMRSE7wX/Q3hCbzVrBVm2RqlaoUWQdi2eH5vn&#10;ZuvmZUlSXf+9EQo9DjPzDTNb9LYVZ/KhcaxgPMpAEFdON1wr+N5vnnIQISJrbB2TgisFWMwHDzMs&#10;tLvwF53LWIsE4VCgAhNjV0gZKkMWw8h1xMk7Om8xJulrqT1eEty28jnLptJiw2nBYEcrQ9Wp/LUK&#10;Pg7lsl9Psq3Xb8vq0+S7n3K/U+px2L++gIjUx//wX/tdK8incP+Sf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Ro9bEAAAA2wAAAA8AAAAAAAAAAAAAAAAAmAIAAGRycy9k&#10;b3ducmV2LnhtbFBLBQYAAAAABAAEAPUAAACJAwAAAAA=&#10;" path="m5875909,l6096,,,,,6083,,380936,,745172r,365760l6096,1110932r,-365760l6096,380987r,-374904l5875909,6083r,-6083xem5882081,r-6096,l5875985,6083r,374853l5875985,745172r,365760l5882081,1110932r,-365760l5882081,380987r,-374904l5882081,xe" fillcolor="black" stroked="f">
                    <v:path arrowok="t"/>
                  </v:shape>
                  <v:shape id="Textbox 86" o:spid="_x0000_s1090" type="#_x0000_t202" style="position:absolute;left:60;top:60;width:58700;height:11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qvRMQA&#10;AADbAAAADwAAAGRycy9kb3ducmV2LnhtbESPQWvCQBSE74X+h+UVvDUbPaiNriLFglAQY3rw+Mw+&#10;k8Xs2zS71fTfu4LgcZiZb5j5sreNuFDnjWMFwyQFQVw6bbhS8FN8vU9B+ICssXFMCv7Jw3Lx+jLH&#10;TLsr53TZh0pECPsMFdQhtJmUvqzJok9cSxy9k+sshii7SuoOrxFuGzlK07G0aDgu1NjSZ03lef9n&#10;FawOnK/N7/a4y0+5KYqPlL/HZ6UGb/1qBiJQH57hR3ujFUwncP8Sf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ar0TEAAAA2wAAAA8AAAAAAAAAAAAAAAAAmAIAAGRycy9k&#10;b3ducmV2LnhtbFBLBQYAAAAABAAEAPUAAACJAwAAAAA=&#10;" filled="f" stroked="f">
                    <v:textbox inset="0,0,0,0">
                      <w:txbxContent>
                        <w:p w14:paraId="3BEE538C" w14:textId="4F1511D5" w:rsidR="00531AAA" w:rsidDel="00253E60" w:rsidRDefault="00531AAA">
                          <w:pPr>
                            <w:spacing w:before="18" w:line="496" w:lineRule="auto"/>
                            <w:ind w:left="107" w:right="7328"/>
                            <w:rPr>
                              <w:sz w:val="24"/>
                            </w:rPr>
                          </w:pPr>
                          <w:moveFromRangeStart w:id="962" w:author="Abhiram Arali" w:date="2024-11-12T15:16:00Z" w:name="move182317017"/>
                          <w:moveFrom w:id="963" w:author="Abhiram Arali" w:date="2024-11-12T15:16:00Z">
                            <w:r w:rsidDel="00253E60">
                              <w:rPr>
                                <w:sz w:val="24"/>
                              </w:rPr>
                              <w:t>#include</w:t>
                            </w:r>
                            <w:r w:rsidDel="00253E60">
                              <w:rPr>
                                <w:spacing w:val="-15"/>
                                <w:sz w:val="24"/>
                              </w:rPr>
                              <w:t xml:space="preserve"> </w:t>
                            </w:r>
                            <w:r w:rsidDel="00253E60">
                              <w:rPr>
                                <w:sz w:val="24"/>
                              </w:rPr>
                              <w:t>&lt;stdio.h&gt; int main() {</w:t>
                            </w:r>
                          </w:moveFrom>
                        </w:p>
                        <w:p w14:paraId="410807B0" w14:textId="38E2DF00" w:rsidR="00531AAA" w:rsidRDefault="00531AAA">
                          <w:pPr>
                            <w:spacing w:before="2"/>
                            <w:ind w:left="347"/>
                            <w:rPr>
                              <w:sz w:val="24"/>
                            </w:rPr>
                          </w:pPr>
                          <w:moveFrom w:id="964" w:author="Abhiram Arali" w:date="2024-11-12T15:16:00Z">
                            <w:r w:rsidDel="00253E60">
                              <w:rPr>
                                <w:sz w:val="24"/>
                              </w:rPr>
                              <w:t>int</w:t>
                            </w:r>
                            <w:r w:rsidDel="00253E60">
                              <w:rPr>
                                <w:spacing w:val="-3"/>
                                <w:sz w:val="24"/>
                              </w:rPr>
                              <w:t xml:space="preserve"> </w:t>
                            </w:r>
                            <w:r w:rsidDel="00253E60">
                              <w:rPr>
                                <w:sz w:val="24"/>
                              </w:rPr>
                              <w:t>numbers[5]</w:t>
                            </w:r>
                            <w:r w:rsidDel="00253E60">
                              <w:rPr>
                                <w:spacing w:val="-2"/>
                                <w:sz w:val="24"/>
                              </w:rPr>
                              <w:t xml:space="preserve"> </w:t>
                            </w:r>
                            <w:r w:rsidDel="00253E60">
                              <w:rPr>
                                <w:sz w:val="24"/>
                              </w:rPr>
                              <w:t>=</w:t>
                            </w:r>
                            <w:r w:rsidDel="00253E60">
                              <w:rPr>
                                <w:spacing w:val="-2"/>
                                <w:sz w:val="24"/>
                              </w:rPr>
                              <w:t xml:space="preserve"> </w:t>
                            </w:r>
                            <w:r w:rsidDel="00253E60">
                              <w:rPr>
                                <w:sz w:val="24"/>
                              </w:rPr>
                              <w:t>{1, 2,</w:t>
                            </w:r>
                            <w:r w:rsidDel="00253E60">
                              <w:rPr>
                                <w:spacing w:val="1"/>
                                <w:sz w:val="24"/>
                              </w:rPr>
                              <w:t xml:space="preserve"> </w:t>
                            </w:r>
                            <w:r w:rsidDel="00253E60">
                              <w:rPr>
                                <w:sz w:val="24"/>
                              </w:rPr>
                              <w:t>3, 4,</w:t>
                            </w:r>
                            <w:r w:rsidDel="00253E60">
                              <w:rPr>
                                <w:spacing w:val="-1"/>
                                <w:sz w:val="24"/>
                              </w:rPr>
                              <w:t xml:space="preserve"> </w:t>
                            </w:r>
                            <w:r w:rsidDel="00253E60">
                              <w:rPr>
                                <w:sz w:val="24"/>
                              </w:rPr>
                              <w:t>5};</w:t>
                            </w:r>
                            <w:r w:rsidDel="00253E60">
                              <w:rPr>
                                <w:spacing w:val="59"/>
                                <w:sz w:val="24"/>
                              </w:rPr>
                              <w:t xml:space="preserve"> </w:t>
                            </w:r>
                            <w:r w:rsidDel="00253E60">
                              <w:rPr>
                                <w:sz w:val="24"/>
                              </w:rPr>
                              <w:t>// Declaring</w:t>
                            </w:r>
                            <w:r w:rsidDel="00253E60">
                              <w:rPr>
                                <w:spacing w:val="-1"/>
                                <w:sz w:val="24"/>
                              </w:rPr>
                              <w:t xml:space="preserve"> </w:t>
                            </w:r>
                            <w:r w:rsidDel="00253E60">
                              <w:rPr>
                                <w:sz w:val="24"/>
                              </w:rPr>
                              <w:t>and initializing</w:t>
                            </w:r>
                            <w:r w:rsidDel="00253E60">
                              <w:rPr>
                                <w:spacing w:val="-1"/>
                                <w:sz w:val="24"/>
                              </w:rPr>
                              <w:t xml:space="preserve"> </w:t>
                            </w:r>
                            <w:r w:rsidDel="00253E60">
                              <w:rPr>
                                <w:sz w:val="24"/>
                              </w:rPr>
                              <w:t xml:space="preserve">an </w:t>
                            </w:r>
                            <w:r w:rsidDel="00253E60">
                              <w:rPr>
                                <w:spacing w:val="-2"/>
                                <w:sz w:val="24"/>
                              </w:rPr>
                              <w:t>array</w:t>
                            </w:r>
                          </w:moveFrom>
                          <w:moveFromRangeEnd w:id="962"/>
                        </w:p>
                      </w:txbxContent>
                    </v:textbox>
                  </v:shape>
                  <w10:wrap anchorx="page"/>
                </v:group>
              </w:pict>
            </mc:Fallback>
          </mc:AlternateContent>
        </w:r>
      </w:del>
      <w:r>
        <w:t>Example</w:t>
      </w:r>
      <w:r>
        <w:rPr>
          <w:spacing w:val="-3"/>
        </w:rPr>
        <w:t xml:space="preserve"> </w:t>
      </w:r>
      <w:r>
        <w:t>of</w:t>
      </w:r>
      <w:r>
        <w:rPr>
          <w:spacing w:val="-1"/>
        </w:rPr>
        <w:t xml:space="preserve"> </w:t>
      </w:r>
      <w:r>
        <w:t>an</w:t>
      </w:r>
      <w:r>
        <w:rPr>
          <w:spacing w:val="-1"/>
        </w:rPr>
        <w:t xml:space="preserve"> </w:t>
      </w:r>
      <w:r w:rsidR="00C44683">
        <w:rPr>
          <w:spacing w:val="-2"/>
        </w:rPr>
        <w:t>array</w:t>
      </w:r>
      <w:r>
        <w:rPr>
          <w:spacing w:val="-2"/>
        </w:rPr>
        <w:t>:</w:t>
      </w:r>
    </w:p>
    <w:p w14:paraId="45A4BC5B" w14:textId="77777777" w:rsidR="00253E60" w:rsidRDefault="00253E60">
      <w:pPr>
        <w:pStyle w:val="CodeBlockBPBHEB"/>
        <w:pPrChange w:id="965" w:author="Abhiram Arali" w:date="2024-11-13T10:14:00Z">
          <w:pPr>
            <w:spacing w:before="18" w:line="496" w:lineRule="auto"/>
            <w:ind w:left="107" w:right="7328"/>
          </w:pPr>
        </w:pPrChange>
      </w:pPr>
      <w:moveToRangeStart w:id="966" w:author="Abhiram Arali" w:date="2024-11-12T15:16:00Z" w:name="move182317017"/>
      <w:moveTo w:id="967" w:author="Abhiram Arali" w:date="2024-11-12T15:16:00Z">
        <w:r>
          <w:t>#include</w:t>
        </w:r>
        <w:r>
          <w:rPr>
            <w:spacing w:val="-15"/>
          </w:rPr>
          <w:t xml:space="preserve"> </w:t>
        </w:r>
        <w:r>
          <w:t>&lt;stdio.h&gt; int main() {</w:t>
        </w:r>
      </w:moveTo>
    </w:p>
    <w:p w14:paraId="5BDACD2B" w14:textId="77777777" w:rsidR="00253E60" w:rsidRDefault="00253E60">
      <w:pPr>
        <w:pStyle w:val="CodeBlockBPBHEB"/>
        <w:pPrChange w:id="968" w:author="Abhiram Arali" w:date="2024-11-13T10:14:00Z">
          <w:pPr>
            <w:spacing w:before="2"/>
            <w:ind w:left="347"/>
          </w:pPr>
        </w:pPrChange>
      </w:pPr>
      <w:moveTo w:id="969" w:author="Abhiram Arali" w:date="2024-11-12T15:16:00Z">
        <w:r>
          <w:t>int</w:t>
        </w:r>
        <w:r>
          <w:rPr>
            <w:spacing w:val="-3"/>
          </w:rPr>
          <w:t xml:space="preserve"> </w:t>
        </w:r>
        <w:r>
          <w:t>numbers[5]</w:t>
        </w:r>
        <w:r>
          <w:rPr>
            <w:spacing w:val="-2"/>
          </w:rPr>
          <w:t xml:space="preserve"> </w:t>
        </w:r>
        <w:r>
          <w:t>=</w:t>
        </w:r>
        <w:r>
          <w:rPr>
            <w:spacing w:val="-2"/>
          </w:rPr>
          <w:t xml:space="preserve"> </w:t>
        </w:r>
        <w:r>
          <w:t>{1, 2,</w:t>
        </w:r>
        <w:r>
          <w:rPr>
            <w:spacing w:val="1"/>
          </w:rPr>
          <w:t xml:space="preserve"> </w:t>
        </w:r>
        <w:r>
          <w:t>3, 4,</w:t>
        </w:r>
        <w:r>
          <w:rPr>
            <w:spacing w:val="-1"/>
          </w:rPr>
          <w:t xml:space="preserve"> </w:t>
        </w:r>
        <w:r>
          <w:t>5};</w:t>
        </w:r>
        <w:r>
          <w:rPr>
            <w:spacing w:val="59"/>
          </w:rPr>
          <w:t xml:space="preserve"> </w:t>
        </w:r>
        <w:r>
          <w:t>// Declaring</w:t>
        </w:r>
        <w:r>
          <w:rPr>
            <w:spacing w:val="-1"/>
          </w:rPr>
          <w:t xml:space="preserve"> </w:t>
        </w:r>
        <w:r>
          <w:t>and initializing</w:t>
        </w:r>
        <w:r>
          <w:rPr>
            <w:spacing w:val="-1"/>
          </w:rPr>
          <w:t xml:space="preserve"> </w:t>
        </w:r>
        <w:r>
          <w:t xml:space="preserve">an </w:t>
        </w:r>
        <w:r>
          <w:rPr>
            <w:spacing w:val="-2"/>
          </w:rPr>
          <w:t>array</w:t>
        </w:r>
      </w:moveTo>
    </w:p>
    <w:p w14:paraId="19155B09" w14:textId="77777777" w:rsidR="000B575B" w:rsidRDefault="000B575B">
      <w:pPr>
        <w:pStyle w:val="CodeBlockBPBHEB"/>
        <w:pPrChange w:id="970" w:author="Abhiram Arali" w:date="2024-11-13T10:14:00Z">
          <w:pPr/>
        </w:pPrChange>
      </w:pPr>
      <w:moveToRangeStart w:id="971" w:author="Abhiram Arali" w:date="2024-11-12T15:16:00Z" w:name="move182317023"/>
      <w:moveToRangeEnd w:id="966"/>
    </w:p>
    <w:p w14:paraId="6352306C" w14:textId="6F4CF99F" w:rsidR="000B575B" w:rsidDel="00EF28F2" w:rsidRDefault="000B575B">
      <w:pPr>
        <w:pStyle w:val="CodeBlockBPBHEB"/>
        <w:rPr>
          <w:del w:id="972" w:author="Abhiram Arali" w:date="2024-11-12T15:16:00Z"/>
        </w:rPr>
        <w:pPrChange w:id="973" w:author="Abhiram Arali" w:date="2024-11-13T10:14:00Z">
          <w:pPr>
            <w:spacing w:before="21"/>
          </w:pPr>
        </w:pPrChange>
      </w:pPr>
    </w:p>
    <w:p w14:paraId="63189C5D" w14:textId="77777777" w:rsidR="000B575B" w:rsidRDefault="000B575B">
      <w:pPr>
        <w:pStyle w:val="CodeBlockBPBHEB"/>
        <w:pPrChange w:id="974" w:author="Abhiram Arali" w:date="2024-11-13T10:14:00Z">
          <w:pPr>
            <w:spacing w:line="499" w:lineRule="auto"/>
            <w:ind w:left="347" w:right="82"/>
          </w:pPr>
        </w:pPrChange>
      </w:pPr>
      <w:moveTo w:id="975" w:author="Abhiram Arali" w:date="2024-11-12T15:16:00Z">
        <w:r>
          <w:t>printf("First</w:t>
        </w:r>
        <w:r>
          <w:rPr>
            <w:spacing w:val="-4"/>
          </w:rPr>
          <w:t xml:space="preserve"> </w:t>
        </w:r>
        <w:r>
          <w:t>element:</w:t>
        </w:r>
        <w:r>
          <w:rPr>
            <w:spacing w:val="-2"/>
          </w:rPr>
          <w:t xml:space="preserve"> </w:t>
        </w:r>
        <w:r>
          <w:t>%d\n",</w:t>
        </w:r>
        <w:r>
          <w:rPr>
            <w:spacing w:val="-4"/>
          </w:rPr>
          <w:t xml:space="preserve"> </w:t>
        </w:r>
        <w:r>
          <w:t>numbers[0]);</w:t>
        </w:r>
        <w:r>
          <w:rPr>
            <w:spacing w:val="40"/>
          </w:rPr>
          <w:t xml:space="preserve"> </w:t>
        </w:r>
        <w:r>
          <w:t>//</w:t>
        </w:r>
        <w:r>
          <w:rPr>
            <w:spacing w:val="-2"/>
          </w:rPr>
          <w:t xml:space="preserve"> </w:t>
        </w:r>
        <w:r>
          <w:t>Accessing</w:t>
        </w:r>
        <w:r>
          <w:rPr>
            <w:spacing w:val="-4"/>
          </w:rPr>
          <w:t xml:space="preserve"> </w:t>
        </w:r>
        <w:r>
          <w:t>elements</w:t>
        </w:r>
        <w:r>
          <w:rPr>
            <w:spacing w:val="-4"/>
          </w:rPr>
          <w:t xml:space="preserve"> </w:t>
        </w:r>
        <w:r>
          <w:t>using</w:t>
        </w:r>
        <w:r>
          <w:rPr>
            <w:spacing w:val="-4"/>
          </w:rPr>
          <w:t xml:space="preserve"> </w:t>
        </w:r>
        <w:r>
          <w:t>index printf("Second element: %d\n", numbers[1]);</w:t>
        </w:r>
      </w:moveTo>
    </w:p>
    <w:p w14:paraId="423382A9" w14:textId="0E511B12" w:rsidR="000B575B" w:rsidDel="00EF28F2" w:rsidRDefault="000B575B">
      <w:pPr>
        <w:pStyle w:val="CodeBlockBPBHEB"/>
        <w:rPr>
          <w:del w:id="976" w:author="Abhiram Arali" w:date="2024-11-12T15:16:00Z"/>
        </w:rPr>
        <w:pPrChange w:id="977" w:author="Abhiram Arali" w:date="2024-11-13T10:14:00Z">
          <w:pPr/>
        </w:pPrChange>
      </w:pPr>
    </w:p>
    <w:p w14:paraId="4D28764B" w14:textId="77777777" w:rsidR="000B575B" w:rsidRDefault="000B575B">
      <w:pPr>
        <w:pStyle w:val="CodeBlockBPBHEB"/>
        <w:pPrChange w:id="978" w:author="Abhiram Arali" w:date="2024-11-13T10:14:00Z">
          <w:pPr>
            <w:spacing w:before="23"/>
          </w:pPr>
        </w:pPrChange>
      </w:pPr>
    </w:p>
    <w:p w14:paraId="244F007A" w14:textId="77777777" w:rsidR="000B575B" w:rsidRDefault="000B575B">
      <w:pPr>
        <w:pStyle w:val="CodeBlockBPBHEB"/>
        <w:pPrChange w:id="979" w:author="Abhiram Arali" w:date="2024-11-13T10:14:00Z">
          <w:pPr>
            <w:spacing w:line="499" w:lineRule="auto"/>
            <w:ind w:left="347" w:right="5382"/>
          </w:pPr>
        </w:pPrChange>
      </w:pPr>
      <w:moveTo w:id="980" w:author="Abhiram Arali" w:date="2024-11-12T15:16:00Z">
        <w:r>
          <w:t>//</w:t>
        </w:r>
        <w:r>
          <w:rPr>
            <w:spacing w:val="-10"/>
          </w:rPr>
          <w:t xml:space="preserve"> </w:t>
        </w:r>
        <w:r>
          <w:t>Looping</w:t>
        </w:r>
        <w:r>
          <w:rPr>
            <w:spacing w:val="-10"/>
          </w:rPr>
          <w:t xml:space="preserve"> </w:t>
        </w:r>
        <w:r>
          <w:t>through</w:t>
        </w:r>
        <w:r>
          <w:rPr>
            <w:spacing w:val="-10"/>
          </w:rPr>
          <w:t xml:space="preserve"> </w:t>
        </w:r>
        <w:r>
          <w:t>array</w:t>
        </w:r>
        <w:r>
          <w:rPr>
            <w:spacing w:val="-10"/>
          </w:rPr>
          <w:t xml:space="preserve"> </w:t>
        </w:r>
        <w:r>
          <w:t>elements for(int i = 0; i &lt; 5; i++) {</w:t>
        </w:r>
      </w:moveTo>
    </w:p>
    <w:p w14:paraId="05D20B03" w14:textId="77777777" w:rsidR="000B575B" w:rsidRDefault="000B575B">
      <w:pPr>
        <w:pStyle w:val="CodeBlockBPBHEB"/>
        <w:pPrChange w:id="981" w:author="Abhiram Arali" w:date="2024-11-13T10:14:00Z">
          <w:pPr>
            <w:spacing w:line="276" w:lineRule="exact"/>
            <w:ind w:left="587"/>
          </w:pPr>
        </w:pPrChange>
      </w:pPr>
      <w:moveTo w:id="982" w:author="Abhiram Arali" w:date="2024-11-12T15:16:00Z">
        <w:r>
          <w:t>printf("Element</w:t>
        </w:r>
        <w:r>
          <w:rPr>
            <w:spacing w:val="-1"/>
          </w:rPr>
          <w:t xml:space="preserve"> </w:t>
        </w:r>
        <w:r>
          <w:t>at index</w:t>
        </w:r>
        <w:r>
          <w:rPr>
            <w:spacing w:val="-1"/>
          </w:rPr>
          <w:t xml:space="preserve"> </w:t>
        </w:r>
        <w:r>
          <w:t>%d: %d\n",</w:t>
        </w:r>
        <w:r>
          <w:rPr>
            <w:spacing w:val="-1"/>
          </w:rPr>
          <w:t xml:space="preserve"> </w:t>
        </w:r>
        <w:r>
          <w:t xml:space="preserve">i, </w:t>
        </w:r>
        <w:r>
          <w:rPr>
            <w:spacing w:val="-2"/>
          </w:rPr>
          <w:t>numbers[i]);</w:t>
        </w:r>
      </w:moveTo>
    </w:p>
    <w:p w14:paraId="65FD1887" w14:textId="77777777" w:rsidR="000B575B" w:rsidRDefault="000B575B">
      <w:pPr>
        <w:pStyle w:val="CodeBlockBPBHEB"/>
        <w:pPrChange w:id="983" w:author="Abhiram Arali" w:date="2024-11-13T10:14:00Z">
          <w:pPr>
            <w:spacing w:before="22"/>
          </w:pPr>
        </w:pPrChange>
      </w:pPr>
    </w:p>
    <w:p w14:paraId="39A2D3DA" w14:textId="77777777" w:rsidR="000B575B" w:rsidRDefault="000B575B">
      <w:pPr>
        <w:pStyle w:val="CodeBlockBPBHEB"/>
        <w:pPrChange w:id="984" w:author="Abhiram Arali" w:date="2024-11-13T10:14:00Z">
          <w:pPr>
            <w:ind w:left="347"/>
          </w:pPr>
        </w:pPrChange>
      </w:pPr>
      <w:moveTo w:id="985" w:author="Abhiram Arali" w:date="2024-11-12T15:16:00Z">
        <w:r>
          <w:rPr>
            <w:spacing w:val="-10"/>
          </w:rPr>
          <w:t>}</w:t>
        </w:r>
      </w:moveTo>
    </w:p>
    <w:p w14:paraId="36A61FBF" w14:textId="77777777" w:rsidR="000B575B" w:rsidRDefault="000B575B">
      <w:pPr>
        <w:pStyle w:val="CodeBlockBPBHEB"/>
        <w:pPrChange w:id="986" w:author="Abhiram Arali" w:date="2024-11-13T10:14:00Z">
          <w:pPr>
            <w:spacing w:before="21"/>
          </w:pPr>
        </w:pPrChange>
      </w:pPr>
    </w:p>
    <w:p w14:paraId="1E1CBC27" w14:textId="77777777" w:rsidR="000B575B" w:rsidRDefault="000B575B">
      <w:pPr>
        <w:pStyle w:val="CodeBlockBPBHEB"/>
        <w:pPrChange w:id="987" w:author="Abhiram Arali" w:date="2024-11-13T10:14:00Z">
          <w:pPr>
            <w:ind w:left="347"/>
          </w:pPr>
        </w:pPrChange>
      </w:pPr>
      <w:moveTo w:id="988" w:author="Abhiram Arali" w:date="2024-11-12T15:16:00Z">
        <w:r>
          <w:t>return</w:t>
        </w:r>
        <w:r>
          <w:rPr>
            <w:spacing w:val="-2"/>
          </w:rPr>
          <w:t xml:space="preserve"> </w:t>
        </w:r>
        <w:r>
          <w:rPr>
            <w:spacing w:val="-5"/>
          </w:rPr>
          <w:t>0;</w:t>
        </w:r>
      </w:moveTo>
    </w:p>
    <w:p w14:paraId="4F6AEEDF" w14:textId="77777777" w:rsidR="000B575B" w:rsidRDefault="000B575B">
      <w:pPr>
        <w:pStyle w:val="CodeBlockBPBHEB"/>
        <w:pPrChange w:id="989" w:author="Abhiram Arali" w:date="2024-11-13T10:14:00Z">
          <w:pPr>
            <w:spacing w:before="22"/>
          </w:pPr>
        </w:pPrChange>
      </w:pPr>
    </w:p>
    <w:p w14:paraId="545ABE85" w14:textId="77777777" w:rsidR="000B575B" w:rsidRDefault="000B575B">
      <w:pPr>
        <w:pStyle w:val="CodeBlockBPBHEB"/>
        <w:pPrChange w:id="990" w:author="Abhiram Arali" w:date="2024-11-13T10:14:00Z">
          <w:pPr>
            <w:ind w:left="107"/>
          </w:pPr>
        </w:pPrChange>
      </w:pPr>
      <w:moveTo w:id="991" w:author="Abhiram Arali" w:date="2024-11-12T15:16:00Z">
        <w:r>
          <w:rPr>
            <w:spacing w:val="-10"/>
          </w:rPr>
          <w:t>}</w:t>
        </w:r>
      </w:moveTo>
    </w:p>
    <w:moveToRangeEnd w:id="971"/>
    <w:p w14:paraId="34EADD68" w14:textId="61F0F0FC" w:rsidR="00E57A4D" w:rsidDel="00C44683" w:rsidRDefault="00E57A4D">
      <w:pPr>
        <w:pStyle w:val="NormalBPBHEB"/>
        <w:rPr>
          <w:del w:id="992" w:author="Abhiram Arali" w:date="2024-11-12T15:16:00Z"/>
        </w:rPr>
        <w:sectPr w:rsidR="00E57A4D" w:rsidDel="00C44683">
          <w:pgSz w:w="11910" w:h="16840"/>
          <w:pgMar w:top="1540" w:right="1220" w:bottom="1200" w:left="1220" w:header="758" w:footer="1000" w:gutter="0"/>
          <w:cols w:space="720"/>
        </w:sectPr>
        <w:pPrChange w:id="993" w:author="Abhiram Arali" w:date="2024-11-12T15:16:00Z">
          <w:pPr>
            <w:jc w:val="both"/>
          </w:pPr>
        </w:pPrChange>
      </w:pPr>
    </w:p>
    <w:p w14:paraId="313CC1B0" w14:textId="77777777" w:rsidR="00E57A4D" w:rsidRDefault="00E57A4D">
      <w:pPr>
        <w:pStyle w:val="NormalBPBHEB"/>
        <w:pPrChange w:id="994" w:author="Abhiram Arali" w:date="2024-11-12T15:16:00Z">
          <w:pPr>
            <w:pStyle w:val="BodyText"/>
            <w:spacing w:before="7" w:after="1"/>
          </w:pPr>
        </w:pPrChange>
      </w:pPr>
    </w:p>
    <w:p w14:paraId="02DF4DCA" w14:textId="0FAADD37" w:rsidR="00E57A4D" w:rsidRDefault="00A87255">
      <w:pPr>
        <w:pStyle w:val="NormalBPBHEB"/>
        <w:pPrChange w:id="995" w:author="Abhiram Arali" w:date="2024-11-12T15:16:00Z">
          <w:pPr>
            <w:pStyle w:val="BodyText"/>
            <w:ind w:left="102"/>
          </w:pPr>
        </w:pPrChange>
      </w:pPr>
      <w:del w:id="996" w:author="Abhiram Arali" w:date="2024-11-12T15:16:00Z">
        <w:r w:rsidDel="000B575B">
          <w:rPr>
            <w:noProof/>
            <w:lang w:val="en-IN" w:eastAsia="en-IN"/>
            <w:rPrChange w:id="997" w:author="Unknown">
              <w:rPr>
                <w:noProof/>
                <w:lang w:val="en-IN" w:eastAsia="en-IN"/>
              </w:rPr>
            </w:rPrChange>
          </w:rPr>
          <mc:AlternateContent>
            <mc:Choice Requires="wpg">
              <w:drawing>
                <wp:inline distT="0" distB="0" distL="0" distR="0" wp14:anchorId="7DF52B34" wp14:editId="28F55236">
                  <wp:extent cx="5882640" cy="3561079"/>
                  <wp:effectExtent l="0" t="0" r="0" b="1270"/>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3561079"/>
                            <a:chOff x="0" y="0"/>
                            <a:chExt cx="5882640" cy="3561079"/>
                          </a:xfrm>
                        </wpg:grpSpPr>
                        <wps:wsp>
                          <wps:cNvPr id="81" name="Graphic 88"/>
                          <wps:cNvSpPr/>
                          <wps:spPr>
                            <a:xfrm>
                              <a:off x="0" y="12"/>
                              <a:ext cx="5882640" cy="3561079"/>
                            </a:xfrm>
                            <a:custGeom>
                              <a:avLst/>
                              <a:gdLst/>
                              <a:ahLst/>
                              <a:cxnLst/>
                              <a:rect l="l" t="t" r="r" b="b"/>
                              <a:pathLst>
                                <a:path w="5882640" h="3561079">
                                  <a:moveTo>
                                    <a:pt x="6096" y="2187321"/>
                                  </a:moveTo>
                                  <a:lnTo>
                                    <a:pt x="0" y="2187321"/>
                                  </a:lnTo>
                                  <a:lnTo>
                                    <a:pt x="0" y="2551849"/>
                                  </a:lnTo>
                                  <a:lnTo>
                                    <a:pt x="0" y="2916085"/>
                                  </a:lnTo>
                                  <a:lnTo>
                                    <a:pt x="0" y="3280321"/>
                                  </a:lnTo>
                                  <a:lnTo>
                                    <a:pt x="0" y="3554641"/>
                                  </a:lnTo>
                                  <a:lnTo>
                                    <a:pt x="6096" y="3554641"/>
                                  </a:lnTo>
                                  <a:lnTo>
                                    <a:pt x="6096" y="3280321"/>
                                  </a:lnTo>
                                  <a:lnTo>
                                    <a:pt x="6096" y="2916085"/>
                                  </a:lnTo>
                                  <a:lnTo>
                                    <a:pt x="6096" y="2551849"/>
                                  </a:lnTo>
                                  <a:lnTo>
                                    <a:pt x="6096" y="2187321"/>
                                  </a:lnTo>
                                  <a:close/>
                                </a:path>
                                <a:path w="5882640" h="3561079">
                                  <a:moveTo>
                                    <a:pt x="6096" y="1458772"/>
                                  </a:moveTo>
                                  <a:lnTo>
                                    <a:pt x="0" y="1458772"/>
                                  </a:lnTo>
                                  <a:lnTo>
                                    <a:pt x="0" y="1822996"/>
                                  </a:lnTo>
                                  <a:lnTo>
                                    <a:pt x="0" y="2187232"/>
                                  </a:lnTo>
                                  <a:lnTo>
                                    <a:pt x="6096" y="2187232"/>
                                  </a:lnTo>
                                  <a:lnTo>
                                    <a:pt x="6096" y="1822996"/>
                                  </a:lnTo>
                                  <a:lnTo>
                                    <a:pt x="6096" y="1458772"/>
                                  </a:lnTo>
                                  <a:close/>
                                </a:path>
                                <a:path w="5882640" h="3561079">
                                  <a:moveTo>
                                    <a:pt x="6096" y="728776"/>
                                  </a:moveTo>
                                  <a:lnTo>
                                    <a:pt x="0" y="728776"/>
                                  </a:lnTo>
                                  <a:lnTo>
                                    <a:pt x="0" y="1094524"/>
                                  </a:lnTo>
                                  <a:lnTo>
                                    <a:pt x="0" y="1458760"/>
                                  </a:lnTo>
                                  <a:lnTo>
                                    <a:pt x="6096" y="1458760"/>
                                  </a:lnTo>
                                  <a:lnTo>
                                    <a:pt x="6096" y="1094524"/>
                                  </a:lnTo>
                                  <a:lnTo>
                                    <a:pt x="6096" y="728776"/>
                                  </a:lnTo>
                                  <a:close/>
                                </a:path>
                                <a:path w="5882640" h="3561079">
                                  <a:moveTo>
                                    <a:pt x="6096" y="0"/>
                                  </a:moveTo>
                                  <a:lnTo>
                                    <a:pt x="0" y="0"/>
                                  </a:lnTo>
                                  <a:lnTo>
                                    <a:pt x="0" y="364528"/>
                                  </a:lnTo>
                                  <a:lnTo>
                                    <a:pt x="0" y="728764"/>
                                  </a:lnTo>
                                  <a:lnTo>
                                    <a:pt x="6096" y="728764"/>
                                  </a:lnTo>
                                  <a:lnTo>
                                    <a:pt x="6096" y="364528"/>
                                  </a:lnTo>
                                  <a:lnTo>
                                    <a:pt x="6096" y="0"/>
                                  </a:lnTo>
                                  <a:close/>
                                </a:path>
                                <a:path w="5882640" h="3561079">
                                  <a:moveTo>
                                    <a:pt x="5875909" y="3554653"/>
                                  </a:moveTo>
                                  <a:lnTo>
                                    <a:pt x="6096" y="3554653"/>
                                  </a:lnTo>
                                  <a:lnTo>
                                    <a:pt x="0" y="3554653"/>
                                  </a:lnTo>
                                  <a:lnTo>
                                    <a:pt x="0" y="3560737"/>
                                  </a:lnTo>
                                  <a:lnTo>
                                    <a:pt x="6096" y="3560737"/>
                                  </a:lnTo>
                                  <a:lnTo>
                                    <a:pt x="5875909" y="3560737"/>
                                  </a:lnTo>
                                  <a:lnTo>
                                    <a:pt x="5875909" y="3554653"/>
                                  </a:lnTo>
                                  <a:close/>
                                </a:path>
                                <a:path w="5882640" h="3561079">
                                  <a:moveTo>
                                    <a:pt x="5882081" y="3554653"/>
                                  </a:moveTo>
                                  <a:lnTo>
                                    <a:pt x="5875985" y="3554653"/>
                                  </a:lnTo>
                                  <a:lnTo>
                                    <a:pt x="5875985" y="3560737"/>
                                  </a:lnTo>
                                  <a:lnTo>
                                    <a:pt x="5882081" y="3560737"/>
                                  </a:lnTo>
                                  <a:lnTo>
                                    <a:pt x="5882081" y="3554653"/>
                                  </a:lnTo>
                                  <a:close/>
                                </a:path>
                                <a:path w="5882640" h="3561079">
                                  <a:moveTo>
                                    <a:pt x="5882081" y="2187321"/>
                                  </a:moveTo>
                                  <a:lnTo>
                                    <a:pt x="5875985" y="2187321"/>
                                  </a:lnTo>
                                  <a:lnTo>
                                    <a:pt x="5875985" y="2551849"/>
                                  </a:lnTo>
                                  <a:lnTo>
                                    <a:pt x="5875985" y="2916085"/>
                                  </a:lnTo>
                                  <a:lnTo>
                                    <a:pt x="5875985" y="3280321"/>
                                  </a:lnTo>
                                  <a:lnTo>
                                    <a:pt x="5875985" y="3554641"/>
                                  </a:lnTo>
                                  <a:lnTo>
                                    <a:pt x="5882081" y="3554641"/>
                                  </a:lnTo>
                                  <a:lnTo>
                                    <a:pt x="5882081" y="3280321"/>
                                  </a:lnTo>
                                  <a:lnTo>
                                    <a:pt x="5882081" y="2916085"/>
                                  </a:lnTo>
                                  <a:lnTo>
                                    <a:pt x="5882081" y="2551849"/>
                                  </a:lnTo>
                                  <a:lnTo>
                                    <a:pt x="5882081" y="2187321"/>
                                  </a:lnTo>
                                  <a:close/>
                                </a:path>
                                <a:path w="5882640" h="3561079">
                                  <a:moveTo>
                                    <a:pt x="5882081" y="1458772"/>
                                  </a:moveTo>
                                  <a:lnTo>
                                    <a:pt x="5875985" y="1458772"/>
                                  </a:lnTo>
                                  <a:lnTo>
                                    <a:pt x="5875985" y="1822996"/>
                                  </a:lnTo>
                                  <a:lnTo>
                                    <a:pt x="5875985" y="2187232"/>
                                  </a:lnTo>
                                  <a:lnTo>
                                    <a:pt x="5882081" y="2187232"/>
                                  </a:lnTo>
                                  <a:lnTo>
                                    <a:pt x="5882081" y="1822996"/>
                                  </a:lnTo>
                                  <a:lnTo>
                                    <a:pt x="5882081" y="1458772"/>
                                  </a:lnTo>
                                  <a:close/>
                                </a:path>
                                <a:path w="5882640" h="3561079">
                                  <a:moveTo>
                                    <a:pt x="5882081" y="728776"/>
                                  </a:moveTo>
                                  <a:lnTo>
                                    <a:pt x="5875985" y="728776"/>
                                  </a:lnTo>
                                  <a:lnTo>
                                    <a:pt x="5875985" y="1094524"/>
                                  </a:lnTo>
                                  <a:lnTo>
                                    <a:pt x="5875985" y="1458760"/>
                                  </a:lnTo>
                                  <a:lnTo>
                                    <a:pt x="5882081" y="1458760"/>
                                  </a:lnTo>
                                  <a:lnTo>
                                    <a:pt x="5882081" y="1094524"/>
                                  </a:lnTo>
                                  <a:lnTo>
                                    <a:pt x="5882081" y="728776"/>
                                  </a:lnTo>
                                  <a:close/>
                                </a:path>
                                <a:path w="5882640" h="3561079">
                                  <a:moveTo>
                                    <a:pt x="5882081" y="0"/>
                                  </a:moveTo>
                                  <a:lnTo>
                                    <a:pt x="5875985" y="0"/>
                                  </a:lnTo>
                                  <a:lnTo>
                                    <a:pt x="5875985" y="364528"/>
                                  </a:lnTo>
                                  <a:lnTo>
                                    <a:pt x="5875985" y="728764"/>
                                  </a:lnTo>
                                  <a:lnTo>
                                    <a:pt x="5882081" y="728764"/>
                                  </a:lnTo>
                                  <a:lnTo>
                                    <a:pt x="5882081" y="364528"/>
                                  </a:lnTo>
                                  <a:lnTo>
                                    <a:pt x="5882081" y="0"/>
                                  </a:lnTo>
                                  <a:close/>
                                </a:path>
                              </a:pathLst>
                            </a:custGeom>
                            <a:solidFill>
                              <a:srgbClr val="000000"/>
                            </a:solidFill>
                          </wps:spPr>
                          <wps:bodyPr wrap="square" lIns="0" tIns="0" rIns="0" bIns="0" rtlCol="0">
                            <a:prstTxWarp prst="textNoShape">
                              <a:avLst/>
                            </a:prstTxWarp>
                            <a:noAutofit/>
                          </wps:bodyPr>
                        </wps:wsp>
                        <wps:wsp>
                          <wps:cNvPr id="82" name="Textbox 89"/>
                          <wps:cNvSpPr txBox="1"/>
                          <wps:spPr>
                            <a:xfrm>
                              <a:off x="6095" y="0"/>
                              <a:ext cx="5869940" cy="3554729"/>
                            </a:xfrm>
                            <a:prstGeom prst="rect">
                              <a:avLst/>
                            </a:prstGeom>
                          </wps:spPr>
                          <wps:txbx>
                            <w:txbxContent>
                              <w:p w14:paraId="7F7B81EB" w14:textId="71C4473A" w:rsidR="00531AAA" w:rsidDel="000B575B" w:rsidRDefault="00531AAA">
                                <w:pPr>
                                  <w:rPr>
                                    <w:sz w:val="24"/>
                                  </w:rPr>
                                </w:pPr>
                                <w:moveFromRangeStart w:id="998" w:author="Abhiram Arali" w:date="2024-11-12T15:16:00Z" w:name="move182317023"/>
                              </w:p>
                              <w:p w14:paraId="40341E9D" w14:textId="11ED6E7D" w:rsidR="00531AAA" w:rsidDel="000B575B" w:rsidRDefault="00531AAA">
                                <w:pPr>
                                  <w:spacing w:before="21"/>
                                  <w:rPr>
                                    <w:sz w:val="24"/>
                                  </w:rPr>
                                </w:pPr>
                              </w:p>
                              <w:p w14:paraId="2A874BD2" w14:textId="1E5B1CCD" w:rsidR="00531AAA" w:rsidDel="000B575B" w:rsidRDefault="00531AAA">
                                <w:pPr>
                                  <w:spacing w:line="499" w:lineRule="auto"/>
                                  <w:ind w:left="347" w:right="82"/>
                                  <w:rPr>
                                    <w:sz w:val="24"/>
                                  </w:rPr>
                                </w:pPr>
                                <w:moveFrom w:id="999" w:author="Abhiram Arali" w:date="2024-11-12T15:16:00Z">
                                  <w:r w:rsidDel="000B575B">
                                    <w:rPr>
                                      <w:sz w:val="24"/>
                                    </w:rPr>
                                    <w:t>printf("First</w:t>
                                  </w:r>
                                  <w:r w:rsidDel="000B575B">
                                    <w:rPr>
                                      <w:spacing w:val="-4"/>
                                      <w:sz w:val="24"/>
                                    </w:rPr>
                                    <w:t xml:space="preserve"> </w:t>
                                  </w:r>
                                  <w:r w:rsidDel="000B575B">
                                    <w:rPr>
                                      <w:sz w:val="24"/>
                                    </w:rPr>
                                    <w:t>element:</w:t>
                                  </w:r>
                                  <w:r w:rsidDel="000B575B">
                                    <w:rPr>
                                      <w:spacing w:val="-2"/>
                                      <w:sz w:val="24"/>
                                    </w:rPr>
                                    <w:t xml:space="preserve"> </w:t>
                                  </w:r>
                                  <w:r w:rsidDel="000B575B">
                                    <w:rPr>
                                      <w:sz w:val="24"/>
                                    </w:rPr>
                                    <w:t>%d\n",</w:t>
                                  </w:r>
                                  <w:r w:rsidDel="000B575B">
                                    <w:rPr>
                                      <w:spacing w:val="-4"/>
                                      <w:sz w:val="24"/>
                                    </w:rPr>
                                    <w:t xml:space="preserve"> </w:t>
                                  </w:r>
                                  <w:r w:rsidDel="000B575B">
                                    <w:rPr>
                                      <w:sz w:val="24"/>
                                    </w:rPr>
                                    <w:t>numbers[0]);</w:t>
                                  </w:r>
                                  <w:r w:rsidDel="000B575B">
                                    <w:rPr>
                                      <w:spacing w:val="40"/>
                                      <w:sz w:val="24"/>
                                    </w:rPr>
                                    <w:t xml:space="preserve"> </w:t>
                                  </w:r>
                                  <w:r w:rsidDel="000B575B">
                                    <w:rPr>
                                      <w:sz w:val="24"/>
                                    </w:rPr>
                                    <w:t>//</w:t>
                                  </w:r>
                                  <w:r w:rsidDel="000B575B">
                                    <w:rPr>
                                      <w:spacing w:val="-2"/>
                                      <w:sz w:val="24"/>
                                    </w:rPr>
                                    <w:t xml:space="preserve"> </w:t>
                                  </w:r>
                                  <w:r w:rsidDel="000B575B">
                                    <w:rPr>
                                      <w:sz w:val="24"/>
                                    </w:rPr>
                                    <w:t>Accessing</w:t>
                                  </w:r>
                                  <w:r w:rsidDel="000B575B">
                                    <w:rPr>
                                      <w:spacing w:val="-4"/>
                                      <w:sz w:val="24"/>
                                    </w:rPr>
                                    <w:t xml:space="preserve"> </w:t>
                                  </w:r>
                                  <w:r w:rsidDel="000B575B">
                                    <w:rPr>
                                      <w:sz w:val="24"/>
                                    </w:rPr>
                                    <w:t>elements</w:t>
                                  </w:r>
                                  <w:r w:rsidDel="000B575B">
                                    <w:rPr>
                                      <w:spacing w:val="-4"/>
                                      <w:sz w:val="24"/>
                                    </w:rPr>
                                    <w:t xml:space="preserve"> </w:t>
                                  </w:r>
                                  <w:r w:rsidDel="000B575B">
                                    <w:rPr>
                                      <w:sz w:val="24"/>
                                    </w:rPr>
                                    <w:t>using</w:t>
                                  </w:r>
                                  <w:r w:rsidDel="000B575B">
                                    <w:rPr>
                                      <w:spacing w:val="-4"/>
                                      <w:sz w:val="24"/>
                                    </w:rPr>
                                    <w:t xml:space="preserve"> </w:t>
                                  </w:r>
                                  <w:r w:rsidDel="000B575B">
                                    <w:rPr>
                                      <w:sz w:val="24"/>
                                    </w:rPr>
                                    <w:t>index printf("Second element: %d\n", numbers[1]);</w:t>
                                  </w:r>
                                </w:moveFrom>
                              </w:p>
                              <w:p w14:paraId="23748883" w14:textId="286CADE7" w:rsidR="00531AAA" w:rsidDel="000B575B" w:rsidRDefault="00531AAA">
                                <w:pPr>
                                  <w:rPr>
                                    <w:sz w:val="24"/>
                                  </w:rPr>
                                </w:pPr>
                              </w:p>
                              <w:p w14:paraId="48A5DF88" w14:textId="6C58510E" w:rsidR="00531AAA" w:rsidDel="000B575B" w:rsidRDefault="00531AAA">
                                <w:pPr>
                                  <w:spacing w:before="23"/>
                                  <w:rPr>
                                    <w:sz w:val="24"/>
                                  </w:rPr>
                                </w:pPr>
                              </w:p>
                              <w:p w14:paraId="1E7D4B5C" w14:textId="5F81F46E" w:rsidR="00531AAA" w:rsidDel="000B575B" w:rsidRDefault="00531AAA">
                                <w:pPr>
                                  <w:spacing w:line="499" w:lineRule="auto"/>
                                  <w:ind w:left="347" w:right="5382"/>
                                  <w:rPr>
                                    <w:sz w:val="24"/>
                                  </w:rPr>
                                </w:pPr>
                                <w:moveFrom w:id="1000" w:author="Abhiram Arali" w:date="2024-11-12T15:16:00Z">
                                  <w:r w:rsidDel="000B575B">
                                    <w:rPr>
                                      <w:sz w:val="24"/>
                                    </w:rPr>
                                    <w:t>//</w:t>
                                  </w:r>
                                  <w:r w:rsidDel="000B575B">
                                    <w:rPr>
                                      <w:spacing w:val="-10"/>
                                      <w:sz w:val="24"/>
                                    </w:rPr>
                                    <w:t xml:space="preserve"> </w:t>
                                  </w:r>
                                  <w:r w:rsidDel="000B575B">
                                    <w:rPr>
                                      <w:sz w:val="24"/>
                                    </w:rPr>
                                    <w:t>Looping</w:t>
                                  </w:r>
                                  <w:r w:rsidDel="000B575B">
                                    <w:rPr>
                                      <w:spacing w:val="-10"/>
                                      <w:sz w:val="24"/>
                                    </w:rPr>
                                    <w:t xml:space="preserve"> </w:t>
                                  </w:r>
                                  <w:r w:rsidDel="000B575B">
                                    <w:rPr>
                                      <w:sz w:val="24"/>
                                    </w:rPr>
                                    <w:t>through</w:t>
                                  </w:r>
                                  <w:r w:rsidDel="000B575B">
                                    <w:rPr>
                                      <w:spacing w:val="-10"/>
                                      <w:sz w:val="24"/>
                                    </w:rPr>
                                    <w:t xml:space="preserve"> </w:t>
                                  </w:r>
                                  <w:r w:rsidDel="000B575B">
                                    <w:rPr>
                                      <w:sz w:val="24"/>
                                    </w:rPr>
                                    <w:t>array</w:t>
                                  </w:r>
                                  <w:r w:rsidDel="000B575B">
                                    <w:rPr>
                                      <w:spacing w:val="-10"/>
                                      <w:sz w:val="24"/>
                                    </w:rPr>
                                    <w:t xml:space="preserve"> </w:t>
                                  </w:r>
                                  <w:r w:rsidDel="000B575B">
                                    <w:rPr>
                                      <w:sz w:val="24"/>
                                    </w:rPr>
                                    <w:t>elements for(int i = 0; i &lt; 5; i++) {</w:t>
                                  </w:r>
                                </w:moveFrom>
                              </w:p>
                              <w:p w14:paraId="47C0D1ED" w14:textId="73560CF1" w:rsidR="00531AAA" w:rsidDel="000B575B" w:rsidRDefault="00531AAA">
                                <w:pPr>
                                  <w:spacing w:line="276" w:lineRule="exact"/>
                                  <w:ind w:left="587"/>
                                  <w:rPr>
                                    <w:sz w:val="24"/>
                                  </w:rPr>
                                </w:pPr>
                                <w:moveFrom w:id="1001" w:author="Abhiram Arali" w:date="2024-11-12T15:16:00Z">
                                  <w:r w:rsidDel="000B575B">
                                    <w:rPr>
                                      <w:sz w:val="24"/>
                                    </w:rPr>
                                    <w:t>printf("Element</w:t>
                                  </w:r>
                                  <w:r w:rsidDel="000B575B">
                                    <w:rPr>
                                      <w:spacing w:val="-1"/>
                                      <w:sz w:val="24"/>
                                    </w:rPr>
                                    <w:t xml:space="preserve"> </w:t>
                                  </w:r>
                                  <w:r w:rsidDel="000B575B">
                                    <w:rPr>
                                      <w:sz w:val="24"/>
                                    </w:rPr>
                                    <w:t>at index</w:t>
                                  </w:r>
                                  <w:r w:rsidDel="000B575B">
                                    <w:rPr>
                                      <w:spacing w:val="-1"/>
                                      <w:sz w:val="24"/>
                                    </w:rPr>
                                    <w:t xml:space="preserve"> </w:t>
                                  </w:r>
                                  <w:r w:rsidDel="000B575B">
                                    <w:rPr>
                                      <w:sz w:val="24"/>
                                    </w:rPr>
                                    <w:t>%d: %d\n",</w:t>
                                  </w:r>
                                  <w:r w:rsidDel="000B575B">
                                    <w:rPr>
                                      <w:spacing w:val="-1"/>
                                      <w:sz w:val="24"/>
                                    </w:rPr>
                                    <w:t xml:space="preserve"> </w:t>
                                  </w:r>
                                  <w:r w:rsidDel="000B575B">
                                    <w:rPr>
                                      <w:sz w:val="24"/>
                                    </w:rPr>
                                    <w:t xml:space="preserve">i, </w:t>
                                  </w:r>
                                  <w:r w:rsidDel="000B575B">
                                    <w:rPr>
                                      <w:spacing w:val="-2"/>
                                      <w:sz w:val="24"/>
                                    </w:rPr>
                                    <w:t>numbers[i]);</w:t>
                                  </w:r>
                                </w:moveFrom>
                              </w:p>
                              <w:p w14:paraId="4B425234" w14:textId="473B68AC" w:rsidR="00531AAA" w:rsidDel="000B575B" w:rsidRDefault="00531AAA">
                                <w:pPr>
                                  <w:spacing w:before="22"/>
                                  <w:rPr>
                                    <w:sz w:val="24"/>
                                  </w:rPr>
                                </w:pPr>
                              </w:p>
                              <w:p w14:paraId="4A587E50" w14:textId="1525CBA3" w:rsidR="00531AAA" w:rsidDel="000B575B" w:rsidRDefault="00531AAA">
                                <w:pPr>
                                  <w:ind w:left="347"/>
                                  <w:rPr>
                                    <w:sz w:val="24"/>
                                  </w:rPr>
                                </w:pPr>
                                <w:moveFrom w:id="1002" w:author="Abhiram Arali" w:date="2024-11-12T15:16:00Z">
                                  <w:r w:rsidDel="000B575B">
                                    <w:rPr>
                                      <w:spacing w:val="-10"/>
                                      <w:sz w:val="24"/>
                                    </w:rPr>
                                    <w:t>}</w:t>
                                  </w:r>
                                </w:moveFrom>
                              </w:p>
                              <w:p w14:paraId="3FF2B2B5" w14:textId="6601F292" w:rsidR="00531AAA" w:rsidDel="000B575B" w:rsidRDefault="00531AAA">
                                <w:pPr>
                                  <w:spacing w:before="21"/>
                                  <w:rPr>
                                    <w:sz w:val="24"/>
                                  </w:rPr>
                                </w:pPr>
                              </w:p>
                              <w:p w14:paraId="5CBE95F4" w14:textId="15D30610" w:rsidR="00531AAA" w:rsidDel="000B575B" w:rsidRDefault="00531AAA">
                                <w:pPr>
                                  <w:ind w:left="347"/>
                                  <w:rPr>
                                    <w:sz w:val="24"/>
                                  </w:rPr>
                                </w:pPr>
                                <w:moveFrom w:id="1003" w:author="Abhiram Arali" w:date="2024-11-12T15:16:00Z">
                                  <w:r w:rsidDel="000B575B">
                                    <w:rPr>
                                      <w:sz w:val="24"/>
                                    </w:rPr>
                                    <w:t>return</w:t>
                                  </w:r>
                                  <w:r w:rsidDel="000B575B">
                                    <w:rPr>
                                      <w:spacing w:val="-2"/>
                                      <w:sz w:val="24"/>
                                    </w:rPr>
                                    <w:t xml:space="preserve"> </w:t>
                                  </w:r>
                                  <w:r w:rsidDel="000B575B">
                                    <w:rPr>
                                      <w:spacing w:val="-5"/>
                                      <w:sz w:val="24"/>
                                    </w:rPr>
                                    <w:t>0;</w:t>
                                  </w:r>
                                </w:moveFrom>
                              </w:p>
                              <w:p w14:paraId="168BA76E" w14:textId="5B9C4E2E" w:rsidR="00531AAA" w:rsidDel="000B575B" w:rsidRDefault="00531AAA">
                                <w:pPr>
                                  <w:spacing w:before="22"/>
                                  <w:rPr>
                                    <w:sz w:val="24"/>
                                  </w:rPr>
                                </w:pPr>
                              </w:p>
                              <w:p w14:paraId="06A2EF1F" w14:textId="167027A9" w:rsidR="00531AAA" w:rsidRDefault="00531AAA">
                                <w:pPr>
                                  <w:ind w:left="107"/>
                                  <w:rPr>
                                    <w:sz w:val="24"/>
                                  </w:rPr>
                                </w:pPr>
                                <w:moveFrom w:id="1004" w:author="Abhiram Arali" w:date="2024-11-12T15:16:00Z">
                                  <w:r w:rsidDel="000B575B">
                                    <w:rPr>
                                      <w:spacing w:val="-10"/>
                                      <w:sz w:val="24"/>
                                    </w:rPr>
                                    <w:t>}</w:t>
                                  </w:r>
                                </w:moveFrom>
                                <w:moveFromRangeEnd w:id="998"/>
                              </w:p>
                            </w:txbxContent>
                          </wps:txbx>
                          <wps:bodyPr wrap="square" lIns="0" tIns="0" rIns="0" bIns="0" rtlCol="0">
                            <a:noAutofit/>
                          </wps:bodyPr>
                        </wps:wsp>
                      </wpg:wgp>
                    </a:graphicData>
                  </a:graphic>
                </wp:inline>
              </w:drawing>
            </mc:Choice>
            <mc:Fallback>
              <w:pict>
                <v:group w14:anchorId="7DF52B34" id="Group 78" o:spid="_x0000_s1091" style="width:463.2pt;height:280.4pt;mso-position-horizontal-relative:char;mso-position-vertical-relative:line" coordsize="58826,35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">
                  <v:shape id="Graphic 88" o:spid="_x0000_s1092" style="position:absolute;width:58826;height:35610;visibility:visible;mso-wrap-style:square;v-text-anchor:top" coordsize="5882640,3561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cnLMYA&#10;AADbAAAADwAAAGRycy9kb3ducmV2LnhtbESPW2sCMRSE3wv9D+EU+lazFiqyGqX0IoUu4g3Et+Pm&#10;uBvdnCybVFd/fSMIPg4z8w0zHLe2EkdqvHGsoNtJQBDnThsuFKyW3y99ED4ga6wck4IzeRiPHh+G&#10;mGp34jkdF6EQEcI+RQVlCHUqpc9Lsug7riaO3s41FkOUTSF1g6cIt5V8TZKetGg4LpRY00dJ+WHx&#10;ZxX4rZl8bd6c+bT7WTadrLP57yVT6vmpfR+ACNSGe/jW/tEK+l24fok/QI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2cnLMYAAADbAAAADwAAAAAAAAAAAAAAAACYAgAAZHJz&#10;L2Rvd25yZXYueG1sUEsFBgAAAAAEAAQA9QAAAIsDAAAAAA==&#10;" path="m6096,2187321r-6096,l,2551849r,364236l,3280321r,274320l6096,3554641r,-274320l6096,2916085r,-364236l6096,2187321xem6096,1458772r-6096,l,1822996r,364236l6096,2187232r,-364236l6096,1458772xem6096,728776r-6096,l,1094524r,364236l6096,1458760r,-364236l6096,728776xem6096,l,,,364528,,728764r6096,l6096,364528,6096,xem5875909,3554653r-5869813,l,3554653r,6084l6096,3560737r5869813,l5875909,3554653xem5882081,3554653r-6096,l5875985,3560737r6096,l5882081,3554653xem5882081,2187321r-6096,l5875985,2551849r,364236l5875985,3280321r,274320l5882081,3554641r,-274320l5882081,2916085r,-364236l5882081,2187321xem5882081,1458772r-6096,l5875985,1822996r,364236l5882081,2187232r,-364236l5882081,1458772xem5882081,728776r-6096,l5875985,1094524r,364236l5882081,1458760r,-364236l5882081,728776xem5882081,r-6096,l5875985,364528r,364236l5882081,728764r,-364236l5882081,xe" fillcolor="black" stroked="f">
                    <v:path arrowok="t"/>
                  </v:shape>
                  <v:shape id="Textbox 89" o:spid="_x0000_s1093" type="#_x0000_t202" style="position:absolute;left:60;width:58700;height:35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0M3MMA&#10;AADbAAAADwAAAGRycy9kb3ducmV2LnhtbESPQYvCMBSE7wv+h/CEva2pHkSrUUQUhAXZWg8en82z&#10;DTYvtYla//1mYcHjMDPfMPNlZ2vxoNYbxwqGgwQEceG04VLBMd9+TUD4gKyxdkwKXuRhueh9zDHV&#10;7skZPQ6hFBHCPkUFVQhNKqUvKrLoB64hjt7FtRZDlG0pdYvPCLe1HCXJWFo0HBcqbGhdUXE93K2C&#10;1Ymzjbntzz/ZJTN5Pk34e3xV6rPfrWYgAnXhHf5v77SCyQj+vsQf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0M3MMAAADbAAAADwAAAAAAAAAAAAAAAACYAgAAZHJzL2Rv&#10;d25yZXYueG1sUEsFBgAAAAAEAAQA9QAAAIgDAAAAAA==&#10;" filled="f" stroked="f">
                    <v:textbox inset="0,0,0,0">
                      <w:txbxContent>
                        <w:p w14:paraId="7F7B81EB" w14:textId="71C4473A" w:rsidR="00531AAA" w:rsidDel="000B575B" w:rsidRDefault="00531AAA">
                          <w:pPr>
                            <w:rPr>
                              <w:sz w:val="24"/>
                            </w:rPr>
                          </w:pPr>
                          <w:moveFromRangeStart w:id="1005" w:author="Abhiram Arali" w:date="2024-11-12T15:16:00Z" w:name="move182317023"/>
                        </w:p>
                        <w:p w14:paraId="40341E9D" w14:textId="11ED6E7D" w:rsidR="00531AAA" w:rsidDel="000B575B" w:rsidRDefault="00531AAA">
                          <w:pPr>
                            <w:spacing w:before="21"/>
                            <w:rPr>
                              <w:sz w:val="24"/>
                            </w:rPr>
                          </w:pPr>
                        </w:p>
                        <w:p w14:paraId="2A874BD2" w14:textId="1E5B1CCD" w:rsidR="00531AAA" w:rsidDel="000B575B" w:rsidRDefault="00531AAA">
                          <w:pPr>
                            <w:spacing w:line="499" w:lineRule="auto"/>
                            <w:ind w:left="347" w:right="82"/>
                            <w:rPr>
                              <w:sz w:val="24"/>
                            </w:rPr>
                          </w:pPr>
                          <w:moveFrom w:id="1006" w:author="Abhiram Arali" w:date="2024-11-12T15:16:00Z">
                            <w:r w:rsidDel="000B575B">
                              <w:rPr>
                                <w:sz w:val="24"/>
                              </w:rPr>
                              <w:t>printf("First</w:t>
                            </w:r>
                            <w:r w:rsidDel="000B575B">
                              <w:rPr>
                                <w:spacing w:val="-4"/>
                                <w:sz w:val="24"/>
                              </w:rPr>
                              <w:t xml:space="preserve"> </w:t>
                            </w:r>
                            <w:r w:rsidDel="000B575B">
                              <w:rPr>
                                <w:sz w:val="24"/>
                              </w:rPr>
                              <w:t>element:</w:t>
                            </w:r>
                            <w:r w:rsidDel="000B575B">
                              <w:rPr>
                                <w:spacing w:val="-2"/>
                                <w:sz w:val="24"/>
                              </w:rPr>
                              <w:t xml:space="preserve"> </w:t>
                            </w:r>
                            <w:r w:rsidDel="000B575B">
                              <w:rPr>
                                <w:sz w:val="24"/>
                              </w:rPr>
                              <w:t>%d\n",</w:t>
                            </w:r>
                            <w:r w:rsidDel="000B575B">
                              <w:rPr>
                                <w:spacing w:val="-4"/>
                                <w:sz w:val="24"/>
                              </w:rPr>
                              <w:t xml:space="preserve"> </w:t>
                            </w:r>
                            <w:r w:rsidDel="000B575B">
                              <w:rPr>
                                <w:sz w:val="24"/>
                              </w:rPr>
                              <w:t>numbers[0]);</w:t>
                            </w:r>
                            <w:r w:rsidDel="000B575B">
                              <w:rPr>
                                <w:spacing w:val="40"/>
                                <w:sz w:val="24"/>
                              </w:rPr>
                              <w:t xml:space="preserve"> </w:t>
                            </w:r>
                            <w:r w:rsidDel="000B575B">
                              <w:rPr>
                                <w:sz w:val="24"/>
                              </w:rPr>
                              <w:t>//</w:t>
                            </w:r>
                            <w:r w:rsidDel="000B575B">
                              <w:rPr>
                                <w:spacing w:val="-2"/>
                                <w:sz w:val="24"/>
                              </w:rPr>
                              <w:t xml:space="preserve"> </w:t>
                            </w:r>
                            <w:r w:rsidDel="000B575B">
                              <w:rPr>
                                <w:sz w:val="24"/>
                              </w:rPr>
                              <w:t>Accessing</w:t>
                            </w:r>
                            <w:r w:rsidDel="000B575B">
                              <w:rPr>
                                <w:spacing w:val="-4"/>
                                <w:sz w:val="24"/>
                              </w:rPr>
                              <w:t xml:space="preserve"> </w:t>
                            </w:r>
                            <w:r w:rsidDel="000B575B">
                              <w:rPr>
                                <w:sz w:val="24"/>
                              </w:rPr>
                              <w:t>elements</w:t>
                            </w:r>
                            <w:r w:rsidDel="000B575B">
                              <w:rPr>
                                <w:spacing w:val="-4"/>
                                <w:sz w:val="24"/>
                              </w:rPr>
                              <w:t xml:space="preserve"> </w:t>
                            </w:r>
                            <w:r w:rsidDel="000B575B">
                              <w:rPr>
                                <w:sz w:val="24"/>
                              </w:rPr>
                              <w:t>using</w:t>
                            </w:r>
                            <w:r w:rsidDel="000B575B">
                              <w:rPr>
                                <w:spacing w:val="-4"/>
                                <w:sz w:val="24"/>
                              </w:rPr>
                              <w:t xml:space="preserve"> </w:t>
                            </w:r>
                            <w:r w:rsidDel="000B575B">
                              <w:rPr>
                                <w:sz w:val="24"/>
                              </w:rPr>
                              <w:t>index printf("Second element: %d\n", numbers[1]);</w:t>
                            </w:r>
                          </w:moveFrom>
                        </w:p>
                        <w:p w14:paraId="23748883" w14:textId="286CADE7" w:rsidR="00531AAA" w:rsidDel="000B575B" w:rsidRDefault="00531AAA">
                          <w:pPr>
                            <w:rPr>
                              <w:sz w:val="24"/>
                            </w:rPr>
                          </w:pPr>
                        </w:p>
                        <w:p w14:paraId="48A5DF88" w14:textId="6C58510E" w:rsidR="00531AAA" w:rsidDel="000B575B" w:rsidRDefault="00531AAA">
                          <w:pPr>
                            <w:spacing w:before="23"/>
                            <w:rPr>
                              <w:sz w:val="24"/>
                            </w:rPr>
                          </w:pPr>
                        </w:p>
                        <w:p w14:paraId="1E7D4B5C" w14:textId="5F81F46E" w:rsidR="00531AAA" w:rsidDel="000B575B" w:rsidRDefault="00531AAA">
                          <w:pPr>
                            <w:spacing w:line="499" w:lineRule="auto"/>
                            <w:ind w:left="347" w:right="5382"/>
                            <w:rPr>
                              <w:sz w:val="24"/>
                            </w:rPr>
                          </w:pPr>
                          <w:moveFrom w:id="1007" w:author="Abhiram Arali" w:date="2024-11-12T15:16:00Z">
                            <w:r w:rsidDel="000B575B">
                              <w:rPr>
                                <w:sz w:val="24"/>
                              </w:rPr>
                              <w:t>//</w:t>
                            </w:r>
                            <w:r w:rsidDel="000B575B">
                              <w:rPr>
                                <w:spacing w:val="-10"/>
                                <w:sz w:val="24"/>
                              </w:rPr>
                              <w:t xml:space="preserve"> </w:t>
                            </w:r>
                            <w:r w:rsidDel="000B575B">
                              <w:rPr>
                                <w:sz w:val="24"/>
                              </w:rPr>
                              <w:t>Looping</w:t>
                            </w:r>
                            <w:r w:rsidDel="000B575B">
                              <w:rPr>
                                <w:spacing w:val="-10"/>
                                <w:sz w:val="24"/>
                              </w:rPr>
                              <w:t xml:space="preserve"> </w:t>
                            </w:r>
                            <w:r w:rsidDel="000B575B">
                              <w:rPr>
                                <w:sz w:val="24"/>
                              </w:rPr>
                              <w:t>through</w:t>
                            </w:r>
                            <w:r w:rsidDel="000B575B">
                              <w:rPr>
                                <w:spacing w:val="-10"/>
                                <w:sz w:val="24"/>
                              </w:rPr>
                              <w:t xml:space="preserve"> </w:t>
                            </w:r>
                            <w:r w:rsidDel="000B575B">
                              <w:rPr>
                                <w:sz w:val="24"/>
                              </w:rPr>
                              <w:t>array</w:t>
                            </w:r>
                            <w:r w:rsidDel="000B575B">
                              <w:rPr>
                                <w:spacing w:val="-10"/>
                                <w:sz w:val="24"/>
                              </w:rPr>
                              <w:t xml:space="preserve"> </w:t>
                            </w:r>
                            <w:r w:rsidDel="000B575B">
                              <w:rPr>
                                <w:sz w:val="24"/>
                              </w:rPr>
                              <w:t>elements for(int i = 0; i &lt; 5; i++) {</w:t>
                            </w:r>
                          </w:moveFrom>
                        </w:p>
                        <w:p w14:paraId="47C0D1ED" w14:textId="73560CF1" w:rsidR="00531AAA" w:rsidDel="000B575B" w:rsidRDefault="00531AAA">
                          <w:pPr>
                            <w:spacing w:line="276" w:lineRule="exact"/>
                            <w:ind w:left="587"/>
                            <w:rPr>
                              <w:sz w:val="24"/>
                            </w:rPr>
                          </w:pPr>
                          <w:moveFrom w:id="1008" w:author="Abhiram Arali" w:date="2024-11-12T15:16:00Z">
                            <w:r w:rsidDel="000B575B">
                              <w:rPr>
                                <w:sz w:val="24"/>
                              </w:rPr>
                              <w:t>printf("Element</w:t>
                            </w:r>
                            <w:r w:rsidDel="000B575B">
                              <w:rPr>
                                <w:spacing w:val="-1"/>
                                <w:sz w:val="24"/>
                              </w:rPr>
                              <w:t xml:space="preserve"> </w:t>
                            </w:r>
                            <w:r w:rsidDel="000B575B">
                              <w:rPr>
                                <w:sz w:val="24"/>
                              </w:rPr>
                              <w:t>at index</w:t>
                            </w:r>
                            <w:r w:rsidDel="000B575B">
                              <w:rPr>
                                <w:spacing w:val="-1"/>
                                <w:sz w:val="24"/>
                              </w:rPr>
                              <w:t xml:space="preserve"> </w:t>
                            </w:r>
                            <w:r w:rsidDel="000B575B">
                              <w:rPr>
                                <w:sz w:val="24"/>
                              </w:rPr>
                              <w:t>%d: %d\n",</w:t>
                            </w:r>
                            <w:r w:rsidDel="000B575B">
                              <w:rPr>
                                <w:spacing w:val="-1"/>
                                <w:sz w:val="24"/>
                              </w:rPr>
                              <w:t xml:space="preserve"> </w:t>
                            </w:r>
                            <w:r w:rsidDel="000B575B">
                              <w:rPr>
                                <w:sz w:val="24"/>
                              </w:rPr>
                              <w:t xml:space="preserve">i, </w:t>
                            </w:r>
                            <w:r w:rsidDel="000B575B">
                              <w:rPr>
                                <w:spacing w:val="-2"/>
                                <w:sz w:val="24"/>
                              </w:rPr>
                              <w:t>numbers[i]);</w:t>
                            </w:r>
                          </w:moveFrom>
                        </w:p>
                        <w:p w14:paraId="4B425234" w14:textId="473B68AC" w:rsidR="00531AAA" w:rsidDel="000B575B" w:rsidRDefault="00531AAA">
                          <w:pPr>
                            <w:spacing w:before="22"/>
                            <w:rPr>
                              <w:sz w:val="24"/>
                            </w:rPr>
                          </w:pPr>
                        </w:p>
                        <w:p w14:paraId="4A587E50" w14:textId="1525CBA3" w:rsidR="00531AAA" w:rsidDel="000B575B" w:rsidRDefault="00531AAA">
                          <w:pPr>
                            <w:ind w:left="347"/>
                            <w:rPr>
                              <w:sz w:val="24"/>
                            </w:rPr>
                          </w:pPr>
                          <w:moveFrom w:id="1009" w:author="Abhiram Arali" w:date="2024-11-12T15:16:00Z">
                            <w:r w:rsidDel="000B575B">
                              <w:rPr>
                                <w:spacing w:val="-10"/>
                                <w:sz w:val="24"/>
                              </w:rPr>
                              <w:t>}</w:t>
                            </w:r>
                          </w:moveFrom>
                        </w:p>
                        <w:p w14:paraId="3FF2B2B5" w14:textId="6601F292" w:rsidR="00531AAA" w:rsidDel="000B575B" w:rsidRDefault="00531AAA">
                          <w:pPr>
                            <w:spacing w:before="21"/>
                            <w:rPr>
                              <w:sz w:val="24"/>
                            </w:rPr>
                          </w:pPr>
                        </w:p>
                        <w:p w14:paraId="5CBE95F4" w14:textId="15D30610" w:rsidR="00531AAA" w:rsidDel="000B575B" w:rsidRDefault="00531AAA">
                          <w:pPr>
                            <w:ind w:left="347"/>
                            <w:rPr>
                              <w:sz w:val="24"/>
                            </w:rPr>
                          </w:pPr>
                          <w:moveFrom w:id="1010" w:author="Abhiram Arali" w:date="2024-11-12T15:16:00Z">
                            <w:r w:rsidDel="000B575B">
                              <w:rPr>
                                <w:sz w:val="24"/>
                              </w:rPr>
                              <w:t>return</w:t>
                            </w:r>
                            <w:r w:rsidDel="000B575B">
                              <w:rPr>
                                <w:spacing w:val="-2"/>
                                <w:sz w:val="24"/>
                              </w:rPr>
                              <w:t xml:space="preserve"> </w:t>
                            </w:r>
                            <w:r w:rsidDel="000B575B">
                              <w:rPr>
                                <w:spacing w:val="-5"/>
                                <w:sz w:val="24"/>
                              </w:rPr>
                              <w:t>0;</w:t>
                            </w:r>
                          </w:moveFrom>
                        </w:p>
                        <w:p w14:paraId="168BA76E" w14:textId="5B9C4E2E" w:rsidR="00531AAA" w:rsidDel="000B575B" w:rsidRDefault="00531AAA">
                          <w:pPr>
                            <w:spacing w:before="22"/>
                            <w:rPr>
                              <w:sz w:val="24"/>
                            </w:rPr>
                          </w:pPr>
                        </w:p>
                        <w:p w14:paraId="06A2EF1F" w14:textId="167027A9" w:rsidR="00531AAA" w:rsidRDefault="00531AAA">
                          <w:pPr>
                            <w:ind w:left="107"/>
                            <w:rPr>
                              <w:sz w:val="24"/>
                            </w:rPr>
                          </w:pPr>
                          <w:moveFrom w:id="1011" w:author="Abhiram Arali" w:date="2024-11-12T15:16:00Z">
                            <w:r w:rsidDel="000B575B">
                              <w:rPr>
                                <w:spacing w:val="-10"/>
                                <w:sz w:val="24"/>
                              </w:rPr>
                              <w:t>}</w:t>
                            </w:r>
                          </w:moveFrom>
                          <w:moveFromRangeEnd w:id="1005"/>
                        </w:p>
                      </w:txbxContent>
                    </v:textbox>
                  </v:shape>
                  <w10:anchorlock/>
                </v:group>
              </w:pict>
            </mc:Fallback>
          </mc:AlternateContent>
        </w:r>
      </w:del>
    </w:p>
    <w:p w14:paraId="4BB7F17C" w14:textId="12FFA1BE" w:rsidR="00E57A4D" w:rsidRDefault="00074822">
      <w:pPr>
        <w:pStyle w:val="NormalBPBHEB"/>
        <w:pPrChange w:id="1012" w:author="Abhiram Arali" w:date="2024-11-12T15:16:00Z">
          <w:pPr>
            <w:spacing w:before="135"/>
            <w:ind w:left="220"/>
          </w:pPr>
        </w:pPrChange>
      </w:pPr>
      <w:ins w:id="1013" w:author="Abhiram Arali" w:date="2024-11-12T15:16:00Z">
        <w:r>
          <w:t xml:space="preserve">The </w:t>
        </w:r>
      </w:ins>
      <w:r>
        <w:t>explanation</w:t>
      </w:r>
      <w:ins w:id="1014" w:author="Abhiram Arali" w:date="2024-11-12T15:17:00Z">
        <w:r>
          <w:t xml:space="preserve"> </w:t>
        </w:r>
        <w:r w:rsidR="00053195">
          <w:t>is as follows</w:t>
        </w:r>
      </w:ins>
      <w:r>
        <w:t>:</w:t>
      </w:r>
    </w:p>
    <w:p w14:paraId="6AB7F73E" w14:textId="27DD8A95" w:rsidR="00E57A4D" w:rsidDel="0068797E" w:rsidRDefault="00E57A4D">
      <w:pPr>
        <w:pStyle w:val="BodyText"/>
        <w:spacing w:before="21"/>
        <w:rPr>
          <w:del w:id="1015" w:author="Abhiram Arali" w:date="2024-11-12T15:17:00Z"/>
          <w:i/>
        </w:rPr>
      </w:pPr>
    </w:p>
    <w:p w14:paraId="2E94E429" w14:textId="0A5B5A04" w:rsidR="00E57A4D" w:rsidRDefault="00A87255">
      <w:pPr>
        <w:pStyle w:val="NormalBPBHEB"/>
        <w:pPrChange w:id="1016" w:author="Abhiram Arali" w:date="2024-11-12T15:17:00Z">
          <w:pPr>
            <w:pStyle w:val="BodyText"/>
            <w:spacing w:line="360" w:lineRule="auto"/>
            <w:ind w:left="220" w:right="219"/>
            <w:jc w:val="both"/>
          </w:pPr>
        </w:pPrChange>
      </w:pPr>
      <w:r>
        <w:t>numbers[5]</w:t>
      </w:r>
      <w:r>
        <w:rPr>
          <w:spacing w:val="-15"/>
        </w:rPr>
        <w:t xml:space="preserve"> </w:t>
      </w:r>
      <w:r>
        <w:t>declares</w:t>
      </w:r>
      <w:r>
        <w:rPr>
          <w:spacing w:val="-15"/>
        </w:rPr>
        <w:t xml:space="preserve"> </w:t>
      </w:r>
      <w:r>
        <w:t>an</w:t>
      </w:r>
      <w:r>
        <w:rPr>
          <w:spacing w:val="-15"/>
        </w:rPr>
        <w:t xml:space="preserve"> </w:t>
      </w:r>
      <w:r>
        <w:t>array</w:t>
      </w:r>
      <w:r>
        <w:rPr>
          <w:spacing w:val="-15"/>
        </w:rPr>
        <w:t xml:space="preserve"> </w:t>
      </w:r>
      <w:r>
        <w:t>that</w:t>
      </w:r>
      <w:r>
        <w:rPr>
          <w:spacing w:val="-15"/>
        </w:rPr>
        <w:t xml:space="preserve"> </w:t>
      </w:r>
      <w:r>
        <w:t>can</w:t>
      </w:r>
      <w:r>
        <w:rPr>
          <w:spacing w:val="-15"/>
        </w:rPr>
        <w:t xml:space="preserve"> </w:t>
      </w:r>
      <w:r>
        <w:t>hold</w:t>
      </w:r>
      <w:r>
        <w:rPr>
          <w:spacing w:val="-15"/>
        </w:rPr>
        <w:t xml:space="preserve"> </w:t>
      </w:r>
      <w:del w:id="1017" w:author="Abhiram Arali" w:date="2024-11-12T15:17:00Z">
        <w:r w:rsidDel="00015695">
          <w:delText>5</w:delText>
        </w:r>
      </w:del>
      <w:ins w:id="1018" w:author="Abhiram Arali" w:date="2024-11-12T15:17:00Z">
        <w:r w:rsidR="00015695">
          <w:t>five</w:t>
        </w:r>
      </w:ins>
      <w:r>
        <w:rPr>
          <w:spacing w:val="-15"/>
        </w:rPr>
        <w:t xml:space="preserve"> </w:t>
      </w:r>
      <w:r>
        <w:t>integers.</w:t>
      </w:r>
      <w:r>
        <w:rPr>
          <w:spacing w:val="-15"/>
        </w:rPr>
        <w:t xml:space="preserve"> </w:t>
      </w:r>
      <w:r>
        <w:t>Each</w:t>
      </w:r>
      <w:r>
        <w:rPr>
          <w:spacing w:val="-15"/>
        </w:rPr>
        <w:t xml:space="preserve"> </w:t>
      </w:r>
      <w:r>
        <w:t>element</w:t>
      </w:r>
      <w:r>
        <w:rPr>
          <w:spacing w:val="-15"/>
        </w:rPr>
        <w:t xml:space="preserve"> </w:t>
      </w:r>
      <w:r>
        <w:t>in</w:t>
      </w:r>
      <w:r>
        <w:rPr>
          <w:spacing w:val="-15"/>
        </w:rPr>
        <w:t xml:space="preserve"> </w:t>
      </w:r>
      <w:r>
        <w:t>the</w:t>
      </w:r>
      <w:r>
        <w:rPr>
          <w:spacing w:val="-15"/>
        </w:rPr>
        <w:t xml:space="preserve"> </w:t>
      </w:r>
      <w:r>
        <w:t>array</w:t>
      </w:r>
      <w:r>
        <w:rPr>
          <w:spacing w:val="-15"/>
        </w:rPr>
        <w:t xml:space="preserve"> </w:t>
      </w:r>
      <w:r>
        <w:t>can</w:t>
      </w:r>
      <w:r>
        <w:rPr>
          <w:spacing w:val="-15"/>
        </w:rPr>
        <w:t xml:space="preserve"> </w:t>
      </w:r>
      <w:r>
        <w:t>be</w:t>
      </w:r>
      <w:r>
        <w:rPr>
          <w:spacing w:val="-15"/>
        </w:rPr>
        <w:t xml:space="preserve"> </w:t>
      </w:r>
      <w:r>
        <w:t>accessed using an index</w:t>
      </w:r>
      <w:del w:id="1019" w:author="Abhiram Arali" w:date="2024-11-12T15:17:00Z">
        <w:r w:rsidDel="0052625E">
          <w:delText>,</w:delText>
        </w:r>
      </w:del>
      <w:r>
        <w:t xml:space="preserve"> starting from 0. Arrays allow us to work with multiple related values under a single variable name.</w:t>
      </w:r>
    </w:p>
    <w:p w14:paraId="2101BC2F" w14:textId="77777777" w:rsidR="00E57A4D" w:rsidRDefault="00A87255">
      <w:pPr>
        <w:pStyle w:val="Heading2BPBHEB"/>
        <w:pPrChange w:id="1020" w:author="Abhiram Arali" w:date="2024-11-12T15:17:00Z">
          <w:pPr>
            <w:pStyle w:val="Heading1"/>
            <w:numPr>
              <w:numId w:val="15"/>
            </w:numPr>
            <w:tabs>
              <w:tab w:val="left" w:pos="460"/>
            </w:tabs>
            <w:spacing w:before="160"/>
            <w:ind w:left="460" w:hanging="240"/>
            <w:jc w:val="both"/>
          </w:pPr>
        </w:pPrChange>
      </w:pPr>
      <w:r>
        <w:lastRenderedPageBreak/>
        <w:t>Pointers</w:t>
      </w:r>
    </w:p>
    <w:p w14:paraId="5A9D0EE5" w14:textId="31F6FC4B" w:rsidR="00E57A4D" w:rsidDel="0045033F" w:rsidRDefault="00E57A4D">
      <w:pPr>
        <w:pStyle w:val="BodyText"/>
        <w:spacing w:before="24"/>
        <w:rPr>
          <w:del w:id="1021" w:author="Abhiram Arali" w:date="2024-11-12T15:17:00Z"/>
          <w:b/>
        </w:rPr>
      </w:pPr>
    </w:p>
    <w:p w14:paraId="56514D64" w14:textId="77777777" w:rsidR="00E57A4D" w:rsidRDefault="00A87255">
      <w:pPr>
        <w:pStyle w:val="NormalBPBHEB"/>
        <w:pPrChange w:id="1022" w:author="Abhiram Arali" w:date="2024-11-12T15:17:00Z">
          <w:pPr>
            <w:pStyle w:val="BodyText"/>
            <w:spacing w:line="360" w:lineRule="auto"/>
            <w:ind w:left="220" w:right="221"/>
            <w:jc w:val="both"/>
          </w:pPr>
        </w:pPrChange>
      </w:pPr>
      <w:r>
        <w:t>A pointer is a variable that stores the memory address of another variable. Pointers provide powerful control over memory management, and they are widely used in functions, dynamic memory allocation, arrays, and data structures.</w:t>
      </w:r>
    </w:p>
    <w:p w14:paraId="0812EC3E" w14:textId="0D64BD60" w:rsidR="00E57A4D" w:rsidRDefault="00A87255" w:rsidP="00125282">
      <w:pPr>
        <w:pStyle w:val="NormalBPBHEB"/>
        <w:rPr>
          <w:ins w:id="1023" w:author="Abhiram Arali" w:date="2024-11-12T15:17:00Z"/>
          <w:spacing w:val="-2"/>
        </w:rPr>
      </w:pPr>
      <w:r>
        <w:t>Example</w:t>
      </w:r>
      <w:r>
        <w:rPr>
          <w:spacing w:val="-2"/>
        </w:rPr>
        <w:t xml:space="preserve"> </w:t>
      </w:r>
      <w:r>
        <w:t>of</w:t>
      </w:r>
      <w:r>
        <w:rPr>
          <w:spacing w:val="-1"/>
        </w:rPr>
        <w:t xml:space="preserve"> </w:t>
      </w:r>
      <w:r>
        <w:t xml:space="preserve">a </w:t>
      </w:r>
      <w:r w:rsidR="00125282">
        <w:rPr>
          <w:spacing w:val="-2"/>
        </w:rPr>
        <w:t>pointer</w:t>
      </w:r>
      <w:r>
        <w:rPr>
          <w:spacing w:val="-2"/>
        </w:rPr>
        <w:t>:</w:t>
      </w:r>
    </w:p>
    <w:p w14:paraId="46C86BE7" w14:textId="77777777" w:rsidR="00125282" w:rsidRDefault="00125282">
      <w:pPr>
        <w:pStyle w:val="CodeBlockBPBHEB"/>
        <w:pPrChange w:id="1024" w:author="Abhiram Arali" w:date="2024-11-13T10:14:00Z">
          <w:pPr>
            <w:spacing w:before="18" w:line="496" w:lineRule="auto"/>
            <w:ind w:left="107" w:right="7328"/>
          </w:pPr>
        </w:pPrChange>
      </w:pPr>
      <w:moveToRangeStart w:id="1025" w:author="Abhiram Arali" w:date="2024-11-12T15:17:00Z" w:name="move182317077"/>
      <w:moveTo w:id="1026" w:author="Abhiram Arali" w:date="2024-11-12T15:17:00Z">
        <w:r>
          <w:t>#include</w:t>
        </w:r>
        <w:r>
          <w:rPr>
            <w:spacing w:val="-15"/>
          </w:rPr>
          <w:t xml:space="preserve"> </w:t>
        </w:r>
        <w:r>
          <w:t>&lt;stdio.h&gt; int main() {</w:t>
        </w:r>
      </w:moveTo>
    </w:p>
    <w:p w14:paraId="11E058EF" w14:textId="77777777" w:rsidR="00125282" w:rsidRDefault="00125282">
      <w:pPr>
        <w:pStyle w:val="CodeBlockBPBHEB"/>
        <w:pPrChange w:id="1027" w:author="Abhiram Arali" w:date="2024-11-13T10:14:00Z">
          <w:pPr>
            <w:spacing w:before="5"/>
            <w:ind w:left="347"/>
          </w:pPr>
        </w:pPrChange>
      </w:pPr>
      <w:moveTo w:id="1028" w:author="Abhiram Arali" w:date="2024-11-12T15:17:00Z">
        <w:r>
          <w:t xml:space="preserve">int num = </w:t>
        </w:r>
        <w:r>
          <w:rPr>
            <w:spacing w:val="-5"/>
          </w:rPr>
          <w:t>10;</w:t>
        </w:r>
      </w:moveTo>
    </w:p>
    <w:p w14:paraId="66C07E65" w14:textId="77777777" w:rsidR="00125282" w:rsidRDefault="00125282">
      <w:pPr>
        <w:pStyle w:val="CodeBlockBPBHEB"/>
        <w:pPrChange w:id="1029" w:author="Abhiram Arali" w:date="2024-11-13T10:14:00Z">
          <w:pPr>
            <w:spacing w:before="22"/>
          </w:pPr>
        </w:pPrChange>
      </w:pPr>
    </w:p>
    <w:p w14:paraId="01BDE407" w14:textId="77777777" w:rsidR="00125282" w:rsidRDefault="00125282">
      <w:pPr>
        <w:pStyle w:val="CodeBlockBPBHEB"/>
        <w:pPrChange w:id="1030" w:author="Abhiram Arali" w:date="2024-11-13T10:14:00Z">
          <w:pPr>
            <w:ind w:left="347"/>
          </w:pPr>
        </w:pPrChange>
      </w:pPr>
      <w:moveTo w:id="1031" w:author="Abhiram Arali" w:date="2024-11-12T15:17:00Z">
        <w:r>
          <w:t>int</w:t>
        </w:r>
        <w:r>
          <w:rPr>
            <w:spacing w:val="-1"/>
          </w:rPr>
          <w:t xml:space="preserve"> </w:t>
        </w:r>
        <w:r>
          <w:t>*ptr</w:t>
        </w:r>
        <w:r>
          <w:rPr>
            <w:spacing w:val="-1"/>
          </w:rPr>
          <w:t xml:space="preserve"> </w:t>
        </w:r>
        <w:r>
          <w:t>=</w:t>
        </w:r>
        <w:r>
          <w:rPr>
            <w:spacing w:val="-3"/>
          </w:rPr>
          <w:t xml:space="preserve"> </w:t>
        </w:r>
        <w:r>
          <w:t>&amp;num;</w:t>
        </w:r>
        <w:r>
          <w:rPr>
            <w:spacing w:val="58"/>
          </w:rPr>
          <w:t xml:space="preserve"> </w:t>
        </w:r>
        <w:r>
          <w:t>//</w:t>
        </w:r>
        <w:r>
          <w:rPr>
            <w:spacing w:val="-1"/>
          </w:rPr>
          <w:t xml:space="preserve"> </w:t>
        </w:r>
        <w:r>
          <w:t>Declaring a</w:t>
        </w:r>
        <w:r>
          <w:rPr>
            <w:spacing w:val="-1"/>
          </w:rPr>
          <w:t xml:space="preserve"> </w:t>
        </w:r>
        <w:r>
          <w:t>pointer</w:t>
        </w:r>
        <w:r>
          <w:rPr>
            <w:spacing w:val="-1"/>
          </w:rPr>
          <w:t xml:space="preserve"> </w:t>
        </w:r>
        <w:r>
          <w:t>that</w:t>
        </w:r>
        <w:r>
          <w:rPr>
            <w:spacing w:val="-1"/>
          </w:rPr>
          <w:t xml:space="preserve"> </w:t>
        </w:r>
        <w:r>
          <w:t>stores</w:t>
        </w:r>
        <w:r>
          <w:rPr>
            <w:spacing w:val="-1"/>
          </w:rPr>
          <w:t xml:space="preserve"> </w:t>
        </w:r>
        <w:r>
          <w:t>the</w:t>
        </w:r>
        <w:r>
          <w:rPr>
            <w:spacing w:val="-1"/>
          </w:rPr>
          <w:t xml:space="preserve"> </w:t>
        </w:r>
        <w:r>
          <w:t>address</w:t>
        </w:r>
        <w:r>
          <w:rPr>
            <w:spacing w:val="-1"/>
          </w:rPr>
          <w:t xml:space="preserve"> </w:t>
        </w:r>
        <w:r>
          <w:t xml:space="preserve">of </w:t>
        </w:r>
        <w:r>
          <w:rPr>
            <w:spacing w:val="-2"/>
          </w:rPr>
          <w:t>'num'</w:t>
        </w:r>
      </w:moveTo>
    </w:p>
    <w:p w14:paraId="6CE19344" w14:textId="77777777" w:rsidR="00125282" w:rsidRDefault="00125282">
      <w:pPr>
        <w:pStyle w:val="CodeBlockBPBHEB"/>
        <w:pPrChange w:id="1032" w:author="Abhiram Arali" w:date="2024-11-13T10:14:00Z">
          <w:pPr/>
        </w:pPrChange>
      </w:pPr>
    </w:p>
    <w:p w14:paraId="24DB96C9" w14:textId="77777777" w:rsidR="00125282" w:rsidRDefault="00125282">
      <w:pPr>
        <w:pStyle w:val="CodeBlockBPBHEB"/>
        <w:pPrChange w:id="1033" w:author="Abhiram Arali" w:date="2024-11-13T10:14:00Z">
          <w:pPr/>
        </w:pPrChange>
      </w:pPr>
    </w:p>
    <w:p w14:paraId="173469D3" w14:textId="77777777" w:rsidR="00125282" w:rsidRDefault="00125282">
      <w:pPr>
        <w:pStyle w:val="CodeBlockBPBHEB"/>
        <w:pPrChange w:id="1034" w:author="Abhiram Arali" w:date="2024-11-13T10:14:00Z">
          <w:pPr>
            <w:spacing w:before="43"/>
          </w:pPr>
        </w:pPrChange>
      </w:pPr>
    </w:p>
    <w:p w14:paraId="50CC7E19" w14:textId="77777777" w:rsidR="00125282" w:rsidRDefault="00125282">
      <w:pPr>
        <w:pStyle w:val="CodeBlockBPBHEB"/>
        <w:rPr>
          <w:ins w:id="1035" w:author="Abhiram Arali" w:date="2024-11-12T15:17:00Z"/>
          <w:spacing w:val="-2"/>
        </w:rPr>
        <w:pPrChange w:id="1036" w:author="Abhiram Arali" w:date="2024-11-13T10:14:00Z">
          <w:pPr>
            <w:ind w:left="347"/>
          </w:pPr>
        </w:pPrChange>
      </w:pPr>
      <w:moveTo w:id="1037" w:author="Abhiram Arali" w:date="2024-11-12T15:17:00Z">
        <w:r>
          <w:t>printf("Value</w:t>
        </w:r>
        <w:r>
          <w:rPr>
            <w:spacing w:val="-1"/>
          </w:rPr>
          <w:t xml:space="preserve"> </w:t>
        </w:r>
        <w:r>
          <w:t>of</w:t>
        </w:r>
        <w:r>
          <w:rPr>
            <w:spacing w:val="-3"/>
          </w:rPr>
          <w:t xml:space="preserve"> </w:t>
        </w:r>
        <w:r>
          <w:t>num:</w:t>
        </w:r>
        <w:r>
          <w:rPr>
            <w:spacing w:val="1"/>
          </w:rPr>
          <w:t xml:space="preserve"> </w:t>
        </w:r>
        <w:r>
          <w:t xml:space="preserve">%d\n", </w:t>
        </w:r>
        <w:r>
          <w:rPr>
            <w:spacing w:val="-2"/>
          </w:rPr>
          <w:t>num);</w:t>
        </w:r>
      </w:moveTo>
    </w:p>
    <w:p w14:paraId="5E1AA9A2" w14:textId="77777777" w:rsidR="00C86F2E" w:rsidRDefault="00C86F2E">
      <w:pPr>
        <w:pStyle w:val="CodeBlockBPBHEB"/>
        <w:pPrChange w:id="1038" w:author="Abhiram Arali" w:date="2024-11-13T10:14:00Z">
          <w:pPr>
            <w:ind w:left="347"/>
          </w:pPr>
        </w:pPrChange>
      </w:pPr>
    </w:p>
    <w:p w14:paraId="6A6C707E" w14:textId="77777777" w:rsidR="00125282" w:rsidRDefault="00125282">
      <w:pPr>
        <w:pStyle w:val="CodeBlockBPBHEB"/>
        <w:pPrChange w:id="1039" w:author="Abhiram Arali" w:date="2024-11-13T10:14:00Z">
          <w:pPr>
            <w:spacing w:line="499" w:lineRule="auto"/>
            <w:ind w:left="347"/>
          </w:pPr>
        </w:pPrChange>
      </w:pPr>
      <w:moveToRangeStart w:id="1040" w:author="Abhiram Arali" w:date="2024-11-12T15:17:00Z" w:name="move182317084"/>
      <w:moveToRangeEnd w:id="1025"/>
      <w:moveTo w:id="1041" w:author="Abhiram Arali" w:date="2024-11-12T15:17:00Z">
        <w:r>
          <w:t>printf("Address</w:t>
        </w:r>
        <w:r>
          <w:rPr>
            <w:spacing w:val="-2"/>
          </w:rPr>
          <w:t xml:space="preserve"> </w:t>
        </w:r>
        <w:r>
          <w:t>of</w:t>
        </w:r>
        <w:r>
          <w:rPr>
            <w:spacing w:val="-2"/>
          </w:rPr>
          <w:t xml:space="preserve"> </w:t>
        </w:r>
        <w:r>
          <w:t>num:</w:t>
        </w:r>
        <w:r>
          <w:rPr>
            <w:spacing w:val="-2"/>
          </w:rPr>
          <w:t xml:space="preserve"> </w:t>
        </w:r>
        <w:r>
          <w:t>%p\n",</w:t>
        </w:r>
        <w:r>
          <w:rPr>
            <w:spacing w:val="-2"/>
          </w:rPr>
          <w:t xml:space="preserve"> </w:t>
        </w:r>
        <w:r>
          <w:t>&amp;num);</w:t>
        </w:r>
        <w:r>
          <w:rPr>
            <w:spacing w:val="40"/>
          </w:rPr>
          <w:t xml:space="preserve"> </w:t>
        </w:r>
        <w:r>
          <w:t>//</w:t>
        </w:r>
        <w:r>
          <w:rPr>
            <w:spacing w:val="-2"/>
          </w:rPr>
          <w:t xml:space="preserve"> </w:t>
        </w:r>
        <w:r>
          <w:t>%p</w:t>
        </w:r>
        <w:r>
          <w:rPr>
            <w:spacing w:val="-5"/>
          </w:rPr>
          <w:t xml:space="preserve"> </w:t>
        </w:r>
        <w:r>
          <w:t>is</w:t>
        </w:r>
        <w:r>
          <w:rPr>
            <w:spacing w:val="-2"/>
          </w:rPr>
          <w:t xml:space="preserve"> </w:t>
        </w:r>
        <w:r>
          <w:t>used</w:t>
        </w:r>
        <w:r>
          <w:rPr>
            <w:spacing w:val="-2"/>
          </w:rPr>
          <w:t xml:space="preserve"> </w:t>
        </w:r>
        <w:r>
          <w:t>to</w:t>
        </w:r>
        <w:r>
          <w:rPr>
            <w:spacing w:val="-2"/>
          </w:rPr>
          <w:t xml:space="preserve"> </w:t>
        </w:r>
        <w:r>
          <w:t>print</w:t>
        </w:r>
        <w:r>
          <w:rPr>
            <w:spacing w:val="-2"/>
          </w:rPr>
          <w:t xml:space="preserve"> </w:t>
        </w:r>
        <w:r>
          <w:t>pointer</w:t>
        </w:r>
        <w:r>
          <w:rPr>
            <w:spacing w:val="-2"/>
          </w:rPr>
          <w:t xml:space="preserve"> </w:t>
        </w:r>
        <w:r>
          <w:t>addresses printf("Pointer ptr holds address: %p\n", ptr);</w:t>
        </w:r>
      </w:moveTo>
    </w:p>
    <w:p w14:paraId="5D24738E" w14:textId="77777777" w:rsidR="00125282" w:rsidRDefault="00125282">
      <w:pPr>
        <w:pStyle w:val="CodeBlockBPBHEB"/>
        <w:pPrChange w:id="1042" w:author="Abhiram Arali" w:date="2024-11-13T10:14:00Z">
          <w:pPr>
            <w:spacing w:line="501" w:lineRule="auto"/>
            <w:ind w:left="347" w:right="835"/>
          </w:pPr>
        </w:pPrChange>
      </w:pPr>
      <w:moveTo w:id="1043" w:author="Abhiram Arali" w:date="2024-11-12T15:17:00Z">
        <w:r>
          <w:t>printf("Value</w:t>
        </w:r>
        <w:r>
          <w:rPr>
            <w:spacing w:val="-3"/>
          </w:rPr>
          <w:t xml:space="preserve"> </w:t>
        </w:r>
        <w:r>
          <w:t>at</w:t>
        </w:r>
        <w:r>
          <w:rPr>
            <w:spacing w:val="-1"/>
          </w:rPr>
          <w:t xml:space="preserve"> </w:t>
        </w:r>
        <w:r>
          <w:t>address</w:t>
        </w:r>
        <w:r>
          <w:rPr>
            <w:spacing w:val="-3"/>
          </w:rPr>
          <w:t xml:space="preserve"> </w:t>
        </w:r>
        <w:r>
          <w:t>stored</w:t>
        </w:r>
        <w:r>
          <w:rPr>
            <w:spacing w:val="-3"/>
          </w:rPr>
          <w:t xml:space="preserve"> </w:t>
        </w:r>
        <w:r>
          <w:t>in</w:t>
        </w:r>
        <w:r>
          <w:rPr>
            <w:spacing w:val="-3"/>
          </w:rPr>
          <w:t xml:space="preserve"> </w:t>
        </w:r>
        <w:r>
          <w:t>ptr:</w:t>
        </w:r>
        <w:r>
          <w:rPr>
            <w:spacing w:val="-3"/>
          </w:rPr>
          <w:t xml:space="preserve"> </w:t>
        </w:r>
        <w:r>
          <w:t>%d\n",</w:t>
        </w:r>
        <w:r>
          <w:rPr>
            <w:spacing w:val="-3"/>
          </w:rPr>
          <w:t xml:space="preserve"> </w:t>
        </w:r>
        <w:r>
          <w:t>*ptr);</w:t>
        </w:r>
        <w:r>
          <w:rPr>
            <w:spacing w:val="40"/>
          </w:rPr>
          <w:t xml:space="preserve"> </w:t>
        </w:r>
        <w:r>
          <w:t>//</w:t>
        </w:r>
        <w:r>
          <w:rPr>
            <w:spacing w:val="-2"/>
          </w:rPr>
          <w:t xml:space="preserve"> </w:t>
        </w:r>
        <w:r>
          <w:t>Dereferencing</w:t>
        </w:r>
        <w:r>
          <w:rPr>
            <w:spacing w:val="-3"/>
          </w:rPr>
          <w:t xml:space="preserve"> </w:t>
        </w:r>
        <w:r>
          <w:t>the</w:t>
        </w:r>
        <w:r>
          <w:rPr>
            <w:spacing w:val="-2"/>
          </w:rPr>
          <w:t xml:space="preserve"> </w:t>
        </w:r>
        <w:r>
          <w:t>pointer return 0;</w:t>
        </w:r>
      </w:moveTo>
    </w:p>
    <w:p w14:paraId="5A71E9FF" w14:textId="77777777" w:rsidR="00125282" w:rsidRDefault="00125282">
      <w:pPr>
        <w:pStyle w:val="CodeBlockBPBHEB"/>
        <w:pPrChange w:id="1044" w:author="Abhiram Arali" w:date="2024-11-13T10:14:00Z">
          <w:pPr>
            <w:spacing w:line="272" w:lineRule="exact"/>
            <w:ind w:left="107"/>
          </w:pPr>
        </w:pPrChange>
      </w:pPr>
      <w:moveTo w:id="1045" w:author="Abhiram Arali" w:date="2024-11-12T15:17:00Z">
        <w:r>
          <w:rPr>
            <w:spacing w:val="-10"/>
          </w:rPr>
          <w:t>}</w:t>
        </w:r>
      </w:moveTo>
    </w:p>
    <w:moveToRangeEnd w:id="1040"/>
    <w:p w14:paraId="0A3E2D46" w14:textId="77777777" w:rsidR="00125282" w:rsidRDefault="00125282">
      <w:pPr>
        <w:pStyle w:val="NormalBPBHEB"/>
        <w:pPrChange w:id="1046" w:author="Abhiram Arali" w:date="2024-11-12T15:17:00Z">
          <w:pPr>
            <w:spacing w:before="160"/>
            <w:ind w:left="220"/>
            <w:jc w:val="both"/>
          </w:pPr>
        </w:pPrChange>
      </w:pPr>
    </w:p>
    <w:p w14:paraId="58FDC41D" w14:textId="7DA741FB" w:rsidR="00E57A4D" w:rsidDel="00C86F2E" w:rsidRDefault="00A87255">
      <w:pPr>
        <w:pStyle w:val="NormalBPBHEB"/>
        <w:rPr>
          <w:del w:id="1047" w:author="Abhiram Arali" w:date="2024-11-12T15:17:00Z"/>
          <w:sz w:val="20"/>
        </w:rPr>
        <w:pPrChange w:id="1048" w:author="Abhiram Arali" w:date="2024-11-12T15:17:00Z">
          <w:pPr>
            <w:pStyle w:val="BodyText"/>
            <w:spacing w:before="47"/>
          </w:pPr>
        </w:pPrChange>
      </w:pPr>
      <w:del w:id="1049" w:author="Abhiram Arali" w:date="2024-11-12T15:17:00Z">
        <w:r w:rsidDel="00125282">
          <w:rPr>
            <w:noProof/>
            <w:lang w:val="en-IN" w:eastAsia="en-IN"/>
            <w:rPrChange w:id="1050" w:author="Unknown">
              <w:rPr>
                <w:noProof/>
                <w:lang w:val="en-IN" w:eastAsia="en-IN"/>
              </w:rPr>
            </w:rPrChange>
          </w:rPr>
          <mc:AlternateContent>
            <mc:Choice Requires="wpg">
              <w:drawing>
                <wp:anchor distT="0" distB="0" distL="0" distR="0" simplePos="0" relativeHeight="487608320" behindDoc="1" locked="0" layoutInCell="1" allowOverlap="1" wp14:anchorId="04EC563A" wp14:editId="764ABF96">
                  <wp:simplePos x="0" y="0"/>
                  <wp:positionH relativeFrom="page">
                    <wp:posOffset>840028</wp:posOffset>
                  </wp:positionH>
                  <wp:positionV relativeFrom="paragraph">
                    <wp:posOffset>191122</wp:posOffset>
                  </wp:positionV>
                  <wp:extent cx="5882640" cy="2204085"/>
                  <wp:effectExtent l="0" t="0" r="0" b="0"/>
                  <wp:wrapTopAndBottom/>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2204085"/>
                            <a:chOff x="0" y="0"/>
                            <a:chExt cx="5882640" cy="2204085"/>
                          </a:xfrm>
                        </wpg:grpSpPr>
                        <wps:wsp>
                          <wps:cNvPr id="92" name="Graphic 91"/>
                          <wps:cNvSpPr/>
                          <wps:spPr>
                            <a:xfrm>
                              <a:off x="0" y="12"/>
                              <a:ext cx="5882640" cy="2204085"/>
                            </a:xfrm>
                            <a:custGeom>
                              <a:avLst/>
                              <a:gdLst/>
                              <a:ahLst/>
                              <a:cxnLst/>
                              <a:rect l="l" t="t" r="r" b="b"/>
                              <a:pathLst>
                                <a:path w="5882640" h="2204085">
                                  <a:moveTo>
                                    <a:pt x="6096" y="6159"/>
                                  </a:moveTo>
                                  <a:lnTo>
                                    <a:pt x="0" y="6159"/>
                                  </a:lnTo>
                                  <a:lnTo>
                                    <a:pt x="0" y="381368"/>
                                  </a:lnTo>
                                  <a:lnTo>
                                    <a:pt x="0" y="747128"/>
                                  </a:lnTo>
                                  <a:lnTo>
                                    <a:pt x="0" y="2204021"/>
                                  </a:lnTo>
                                  <a:lnTo>
                                    <a:pt x="6096" y="2204021"/>
                                  </a:lnTo>
                                  <a:lnTo>
                                    <a:pt x="6096" y="381368"/>
                                  </a:lnTo>
                                  <a:lnTo>
                                    <a:pt x="6096" y="6159"/>
                                  </a:lnTo>
                                  <a:close/>
                                </a:path>
                                <a:path w="5882640" h="2204085">
                                  <a:moveTo>
                                    <a:pt x="5875909" y="0"/>
                                  </a:moveTo>
                                  <a:lnTo>
                                    <a:pt x="6096" y="0"/>
                                  </a:lnTo>
                                  <a:lnTo>
                                    <a:pt x="0" y="0"/>
                                  </a:lnTo>
                                  <a:lnTo>
                                    <a:pt x="0" y="6083"/>
                                  </a:lnTo>
                                  <a:lnTo>
                                    <a:pt x="6096" y="6083"/>
                                  </a:lnTo>
                                  <a:lnTo>
                                    <a:pt x="5875909" y="6083"/>
                                  </a:lnTo>
                                  <a:lnTo>
                                    <a:pt x="5875909" y="0"/>
                                  </a:lnTo>
                                  <a:close/>
                                </a:path>
                                <a:path w="5882640" h="2204085">
                                  <a:moveTo>
                                    <a:pt x="5882081" y="6159"/>
                                  </a:moveTo>
                                  <a:lnTo>
                                    <a:pt x="5875985" y="6159"/>
                                  </a:lnTo>
                                  <a:lnTo>
                                    <a:pt x="5875985" y="381368"/>
                                  </a:lnTo>
                                  <a:lnTo>
                                    <a:pt x="5875985" y="747128"/>
                                  </a:lnTo>
                                  <a:lnTo>
                                    <a:pt x="5875985" y="2204021"/>
                                  </a:lnTo>
                                  <a:lnTo>
                                    <a:pt x="5882081" y="2204021"/>
                                  </a:lnTo>
                                  <a:lnTo>
                                    <a:pt x="5882081" y="381368"/>
                                  </a:lnTo>
                                  <a:lnTo>
                                    <a:pt x="5882081" y="6159"/>
                                  </a:lnTo>
                                  <a:close/>
                                </a:path>
                                <a:path w="5882640" h="2204085">
                                  <a:moveTo>
                                    <a:pt x="5882081" y="0"/>
                                  </a:moveTo>
                                  <a:lnTo>
                                    <a:pt x="5875985" y="0"/>
                                  </a:lnTo>
                                  <a:lnTo>
                                    <a:pt x="5875985" y="6083"/>
                                  </a:lnTo>
                                  <a:lnTo>
                                    <a:pt x="5882081" y="6083"/>
                                  </a:lnTo>
                                  <a:lnTo>
                                    <a:pt x="5882081" y="0"/>
                                  </a:lnTo>
                                  <a:close/>
                                </a:path>
                              </a:pathLst>
                            </a:custGeom>
                            <a:solidFill>
                              <a:srgbClr val="000000"/>
                            </a:solidFill>
                          </wps:spPr>
                          <wps:bodyPr wrap="square" lIns="0" tIns="0" rIns="0" bIns="0" rtlCol="0">
                            <a:prstTxWarp prst="textNoShape">
                              <a:avLst/>
                            </a:prstTxWarp>
                            <a:noAutofit/>
                          </wps:bodyPr>
                        </wps:wsp>
                        <wps:wsp>
                          <wps:cNvPr id="93" name="Textbox 92"/>
                          <wps:cNvSpPr txBox="1"/>
                          <wps:spPr>
                            <a:xfrm>
                              <a:off x="6095" y="6095"/>
                              <a:ext cx="5869940" cy="2198370"/>
                            </a:xfrm>
                            <a:prstGeom prst="rect">
                              <a:avLst/>
                            </a:prstGeom>
                          </wps:spPr>
                          <wps:txbx>
                            <w:txbxContent>
                              <w:p w14:paraId="5470E8A2" w14:textId="6E0EC1BE" w:rsidR="00531AAA" w:rsidDel="00125282" w:rsidRDefault="00531AAA">
                                <w:pPr>
                                  <w:spacing w:before="18" w:line="496" w:lineRule="auto"/>
                                  <w:ind w:left="107" w:right="7328"/>
                                  <w:rPr>
                                    <w:sz w:val="24"/>
                                  </w:rPr>
                                </w:pPr>
                                <w:moveFromRangeStart w:id="1051" w:author="Abhiram Arali" w:date="2024-11-12T15:17:00Z" w:name="move182317077"/>
                                <w:moveFrom w:id="1052" w:author="Abhiram Arali" w:date="2024-11-12T15:17:00Z">
                                  <w:r w:rsidDel="00125282">
                                    <w:rPr>
                                      <w:sz w:val="24"/>
                                    </w:rPr>
                                    <w:t>#include</w:t>
                                  </w:r>
                                  <w:r w:rsidDel="00125282">
                                    <w:rPr>
                                      <w:spacing w:val="-15"/>
                                      <w:sz w:val="24"/>
                                    </w:rPr>
                                    <w:t xml:space="preserve"> </w:t>
                                  </w:r>
                                  <w:r w:rsidDel="00125282">
                                    <w:rPr>
                                      <w:sz w:val="24"/>
                                    </w:rPr>
                                    <w:t>&lt;stdio.h&gt; int main() {</w:t>
                                  </w:r>
                                </w:moveFrom>
                              </w:p>
                              <w:p w14:paraId="0A9977C1" w14:textId="7964B7BA" w:rsidR="00531AAA" w:rsidDel="00125282" w:rsidRDefault="00531AAA">
                                <w:pPr>
                                  <w:spacing w:before="5"/>
                                  <w:ind w:left="347"/>
                                  <w:rPr>
                                    <w:sz w:val="24"/>
                                  </w:rPr>
                                </w:pPr>
                                <w:moveFrom w:id="1053" w:author="Abhiram Arali" w:date="2024-11-12T15:17:00Z">
                                  <w:r w:rsidDel="00125282">
                                    <w:rPr>
                                      <w:sz w:val="24"/>
                                    </w:rPr>
                                    <w:t xml:space="preserve">int num = </w:t>
                                  </w:r>
                                  <w:r w:rsidDel="00125282">
                                    <w:rPr>
                                      <w:spacing w:val="-5"/>
                                      <w:sz w:val="24"/>
                                    </w:rPr>
                                    <w:t>10;</w:t>
                                  </w:r>
                                </w:moveFrom>
                              </w:p>
                              <w:p w14:paraId="3C93E5FB" w14:textId="27E9493E" w:rsidR="00531AAA" w:rsidDel="00125282" w:rsidRDefault="00531AAA">
                                <w:pPr>
                                  <w:spacing w:before="22"/>
                                  <w:rPr>
                                    <w:sz w:val="24"/>
                                  </w:rPr>
                                </w:pPr>
                              </w:p>
                              <w:p w14:paraId="10EA90DF" w14:textId="06F93569" w:rsidR="00531AAA" w:rsidDel="00125282" w:rsidRDefault="00531AAA">
                                <w:pPr>
                                  <w:ind w:left="347"/>
                                  <w:rPr>
                                    <w:sz w:val="24"/>
                                  </w:rPr>
                                </w:pPr>
                                <w:moveFrom w:id="1054" w:author="Abhiram Arali" w:date="2024-11-12T15:17:00Z">
                                  <w:r w:rsidDel="00125282">
                                    <w:rPr>
                                      <w:sz w:val="24"/>
                                    </w:rPr>
                                    <w:t>int</w:t>
                                  </w:r>
                                  <w:r w:rsidDel="00125282">
                                    <w:rPr>
                                      <w:spacing w:val="-1"/>
                                      <w:sz w:val="24"/>
                                    </w:rPr>
                                    <w:t xml:space="preserve"> </w:t>
                                  </w:r>
                                  <w:r w:rsidDel="00125282">
                                    <w:rPr>
                                      <w:sz w:val="24"/>
                                    </w:rPr>
                                    <w:t>*ptr</w:t>
                                  </w:r>
                                  <w:r w:rsidDel="00125282">
                                    <w:rPr>
                                      <w:spacing w:val="-1"/>
                                      <w:sz w:val="24"/>
                                    </w:rPr>
                                    <w:t xml:space="preserve"> </w:t>
                                  </w:r>
                                  <w:r w:rsidDel="00125282">
                                    <w:rPr>
                                      <w:sz w:val="24"/>
                                    </w:rPr>
                                    <w:t>=</w:t>
                                  </w:r>
                                  <w:r w:rsidDel="00125282">
                                    <w:rPr>
                                      <w:spacing w:val="-3"/>
                                      <w:sz w:val="24"/>
                                    </w:rPr>
                                    <w:t xml:space="preserve"> </w:t>
                                  </w:r>
                                  <w:r w:rsidDel="00125282">
                                    <w:rPr>
                                      <w:sz w:val="24"/>
                                    </w:rPr>
                                    <w:t>&amp;num;</w:t>
                                  </w:r>
                                  <w:r w:rsidDel="00125282">
                                    <w:rPr>
                                      <w:spacing w:val="58"/>
                                      <w:sz w:val="24"/>
                                    </w:rPr>
                                    <w:t xml:space="preserve"> </w:t>
                                  </w:r>
                                  <w:r w:rsidDel="00125282">
                                    <w:rPr>
                                      <w:sz w:val="24"/>
                                    </w:rPr>
                                    <w:t>//</w:t>
                                  </w:r>
                                  <w:r w:rsidDel="00125282">
                                    <w:rPr>
                                      <w:spacing w:val="-1"/>
                                      <w:sz w:val="24"/>
                                    </w:rPr>
                                    <w:t xml:space="preserve"> </w:t>
                                  </w:r>
                                  <w:r w:rsidDel="00125282">
                                    <w:rPr>
                                      <w:sz w:val="24"/>
                                    </w:rPr>
                                    <w:t>Declaring a</w:t>
                                  </w:r>
                                  <w:r w:rsidDel="00125282">
                                    <w:rPr>
                                      <w:spacing w:val="-1"/>
                                      <w:sz w:val="24"/>
                                    </w:rPr>
                                    <w:t xml:space="preserve"> </w:t>
                                  </w:r>
                                  <w:r w:rsidDel="00125282">
                                    <w:rPr>
                                      <w:sz w:val="24"/>
                                    </w:rPr>
                                    <w:t>pointer</w:t>
                                  </w:r>
                                  <w:r w:rsidDel="00125282">
                                    <w:rPr>
                                      <w:spacing w:val="-1"/>
                                      <w:sz w:val="24"/>
                                    </w:rPr>
                                    <w:t xml:space="preserve"> </w:t>
                                  </w:r>
                                  <w:r w:rsidDel="00125282">
                                    <w:rPr>
                                      <w:sz w:val="24"/>
                                    </w:rPr>
                                    <w:t>that</w:t>
                                  </w:r>
                                  <w:r w:rsidDel="00125282">
                                    <w:rPr>
                                      <w:spacing w:val="-1"/>
                                      <w:sz w:val="24"/>
                                    </w:rPr>
                                    <w:t xml:space="preserve"> </w:t>
                                  </w:r>
                                  <w:r w:rsidDel="00125282">
                                    <w:rPr>
                                      <w:sz w:val="24"/>
                                    </w:rPr>
                                    <w:t>stores</w:t>
                                  </w:r>
                                  <w:r w:rsidDel="00125282">
                                    <w:rPr>
                                      <w:spacing w:val="-1"/>
                                      <w:sz w:val="24"/>
                                    </w:rPr>
                                    <w:t xml:space="preserve"> </w:t>
                                  </w:r>
                                  <w:r w:rsidDel="00125282">
                                    <w:rPr>
                                      <w:sz w:val="24"/>
                                    </w:rPr>
                                    <w:t>the</w:t>
                                  </w:r>
                                  <w:r w:rsidDel="00125282">
                                    <w:rPr>
                                      <w:spacing w:val="-1"/>
                                      <w:sz w:val="24"/>
                                    </w:rPr>
                                    <w:t xml:space="preserve"> </w:t>
                                  </w:r>
                                  <w:r w:rsidDel="00125282">
                                    <w:rPr>
                                      <w:sz w:val="24"/>
                                    </w:rPr>
                                    <w:t>address</w:t>
                                  </w:r>
                                  <w:r w:rsidDel="00125282">
                                    <w:rPr>
                                      <w:spacing w:val="-1"/>
                                      <w:sz w:val="24"/>
                                    </w:rPr>
                                    <w:t xml:space="preserve"> </w:t>
                                  </w:r>
                                  <w:r w:rsidDel="00125282">
                                    <w:rPr>
                                      <w:sz w:val="24"/>
                                    </w:rPr>
                                    <w:t xml:space="preserve">of </w:t>
                                  </w:r>
                                  <w:r w:rsidDel="00125282">
                                    <w:rPr>
                                      <w:spacing w:val="-2"/>
                                      <w:sz w:val="24"/>
                                    </w:rPr>
                                    <w:t>'num'</w:t>
                                  </w:r>
                                </w:moveFrom>
                              </w:p>
                              <w:p w14:paraId="11C487D1" w14:textId="2182C108" w:rsidR="00531AAA" w:rsidDel="00125282" w:rsidRDefault="00531AAA">
                                <w:pPr>
                                  <w:rPr>
                                    <w:sz w:val="24"/>
                                  </w:rPr>
                                </w:pPr>
                              </w:p>
                              <w:p w14:paraId="3B9B175F" w14:textId="3034191D" w:rsidR="00531AAA" w:rsidDel="00125282" w:rsidRDefault="00531AAA">
                                <w:pPr>
                                  <w:rPr>
                                    <w:sz w:val="24"/>
                                  </w:rPr>
                                </w:pPr>
                              </w:p>
                              <w:p w14:paraId="47DC6510" w14:textId="59B432C5" w:rsidR="00531AAA" w:rsidDel="00125282" w:rsidRDefault="00531AAA">
                                <w:pPr>
                                  <w:spacing w:before="43"/>
                                  <w:rPr>
                                    <w:sz w:val="24"/>
                                  </w:rPr>
                                </w:pPr>
                              </w:p>
                              <w:p w14:paraId="6D1DF093" w14:textId="3939CD66" w:rsidR="00531AAA" w:rsidRDefault="00531AAA">
                                <w:pPr>
                                  <w:ind w:left="347"/>
                                  <w:rPr>
                                    <w:sz w:val="24"/>
                                  </w:rPr>
                                </w:pPr>
                                <w:moveFrom w:id="1055" w:author="Abhiram Arali" w:date="2024-11-12T15:17:00Z">
                                  <w:r w:rsidDel="00125282">
                                    <w:rPr>
                                      <w:sz w:val="24"/>
                                    </w:rPr>
                                    <w:t>printf("Value</w:t>
                                  </w:r>
                                  <w:r w:rsidDel="00125282">
                                    <w:rPr>
                                      <w:spacing w:val="-1"/>
                                      <w:sz w:val="24"/>
                                    </w:rPr>
                                    <w:t xml:space="preserve"> </w:t>
                                  </w:r>
                                  <w:r w:rsidDel="00125282">
                                    <w:rPr>
                                      <w:sz w:val="24"/>
                                    </w:rPr>
                                    <w:t>of</w:t>
                                  </w:r>
                                  <w:r w:rsidDel="00125282">
                                    <w:rPr>
                                      <w:spacing w:val="-3"/>
                                      <w:sz w:val="24"/>
                                    </w:rPr>
                                    <w:t xml:space="preserve"> </w:t>
                                  </w:r>
                                  <w:r w:rsidDel="00125282">
                                    <w:rPr>
                                      <w:sz w:val="24"/>
                                    </w:rPr>
                                    <w:t>num:</w:t>
                                  </w:r>
                                  <w:r w:rsidDel="00125282">
                                    <w:rPr>
                                      <w:spacing w:val="1"/>
                                      <w:sz w:val="24"/>
                                    </w:rPr>
                                    <w:t xml:space="preserve"> </w:t>
                                  </w:r>
                                  <w:r w:rsidDel="00125282">
                                    <w:rPr>
                                      <w:sz w:val="24"/>
                                    </w:rPr>
                                    <w:t xml:space="preserve">%d\n", </w:t>
                                  </w:r>
                                  <w:r w:rsidDel="00125282">
                                    <w:rPr>
                                      <w:spacing w:val="-2"/>
                                      <w:sz w:val="24"/>
                                    </w:rPr>
                                    <w:t>num);</w:t>
                                  </w:r>
                                </w:moveFrom>
                                <w:moveFromRangeEnd w:id="1051"/>
                              </w:p>
                            </w:txbxContent>
                          </wps:txbx>
                          <wps:bodyPr wrap="square" lIns="0" tIns="0" rIns="0" bIns="0" rtlCol="0">
                            <a:noAutofit/>
                          </wps:bodyPr>
                        </wps:wsp>
                      </wpg:wgp>
                    </a:graphicData>
                  </a:graphic>
                </wp:anchor>
              </w:drawing>
            </mc:Choice>
            <mc:Fallback>
              <w:pict>
                <v:group w14:anchorId="04EC563A" id="Group 90" o:spid="_x0000_s1094" style="position:absolute;left:0;text-align:left;margin-left:66.15pt;margin-top:15.05pt;width:463.2pt;height:173.55pt;z-index:-15708160;mso-wrap-distance-left:0;mso-wrap-distance-right:0;mso-position-horizontal-relative:page;mso-position-vertical-relative:text" coordsize="58826,22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">
                  <v:shape id="Graphic 91" o:spid="_x0000_s1095" style="position:absolute;width:58826;height:22040;visibility:visible;mso-wrap-style:square;v-text-anchor:top" coordsize="5882640,2204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GErMUA&#10;AADbAAAADwAAAGRycy9kb3ducmV2LnhtbESPT2vCQBTE74V+h+UVeqsbpYiNbqQEilp6aVIP3h7Z&#10;lz+YfRuyaxL76d1CweMwM79hNtvJtGKg3jWWFcxnEQjiwuqGKwU/+cfLCoTzyBpby6TgSg62yePD&#10;BmNtR/6mIfOVCBB2MSqove9iKV1Rk0E3sx1x8ErbG/RB9pXUPY4Bblq5iKKlNNhwWKixo7Sm4pxd&#10;jILTlymz4/h6SC/DJ692xS+l81yp56fpfQ3C0+Tv4f/2Xit4W8Dfl/ADZHI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QYSsxQAAANsAAAAPAAAAAAAAAAAAAAAAAJgCAABkcnMv&#10;ZG93bnJldi54bWxQSwUGAAAAAAQABAD1AAAAigMAAAAA&#10;" path="m6096,6159l,6159,,381368,,747128,,2204021r6096,l6096,381368r,-375209xem5875909,l6096,,,,,6083r6096,l5875909,6083r,-6083xem5882081,6159r-6096,l5875985,381368r,365760l5875985,2204021r6096,l5882081,381368r,-375209xem5882081,r-6096,l5875985,6083r6096,l5882081,xe" fillcolor="black" stroked="f">
                    <v:path arrowok="t"/>
                  </v:shape>
                  <v:shape id="Textbox 92" o:spid="_x0000_s1096" type="#_x0000_t202" style="position:absolute;left:60;top:60;width:58700;height:2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14:paraId="5470E8A2" w14:textId="6E0EC1BE" w:rsidR="00531AAA" w:rsidDel="00125282" w:rsidRDefault="00531AAA">
                          <w:pPr>
                            <w:spacing w:before="18" w:line="496" w:lineRule="auto"/>
                            <w:ind w:left="107" w:right="7328"/>
                            <w:rPr>
                              <w:sz w:val="24"/>
                            </w:rPr>
                          </w:pPr>
                          <w:moveFromRangeStart w:id="1056" w:author="Abhiram Arali" w:date="2024-11-12T15:17:00Z" w:name="move182317077"/>
                          <w:moveFrom w:id="1057" w:author="Abhiram Arali" w:date="2024-11-12T15:17:00Z">
                            <w:r w:rsidDel="00125282">
                              <w:rPr>
                                <w:sz w:val="24"/>
                              </w:rPr>
                              <w:t>#include</w:t>
                            </w:r>
                            <w:r w:rsidDel="00125282">
                              <w:rPr>
                                <w:spacing w:val="-15"/>
                                <w:sz w:val="24"/>
                              </w:rPr>
                              <w:t xml:space="preserve"> </w:t>
                            </w:r>
                            <w:r w:rsidDel="00125282">
                              <w:rPr>
                                <w:sz w:val="24"/>
                              </w:rPr>
                              <w:t>&lt;stdio.h&gt; int main() {</w:t>
                            </w:r>
                          </w:moveFrom>
                        </w:p>
                        <w:p w14:paraId="0A9977C1" w14:textId="7964B7BA" w:rsidR="00531AAA" w:rsidDel="00125282" w:rsidRDefault="00531AAA">
                          <w:pPr>
                            <w:spacing w:before="5"/>
                            <w:ind w:left="347"/>
                            <w:rPr>
                              <w:sz w:val="24"/>
                            </w:rPr>
                          </w:pPr>
                          <w:moveFrom w:id="1058" w:author="Abhiram Arali" w:date="2024-11-12T15:17:00Z">
                            <w:r w:rsidDel="00125282">
                              <w:rPr>
                                <w:sz w:val="24"/>
                              </w:rPr>
                              <w:t xml:space="preserve">int num = </w:t>
                            </w:r>
                            <w:r w:rsidDel="00125282">
                              <w:rPr>
                                <w:spacing w:val="-5"/>
                                <w:sz w:val="24"/>
                              </w:rPr>
                              <w:t>10;</w:t>
                            </w:r>
                          </w:moveFrom>
                        </w:p>
                        <w:p w14:paraId="3C93E5FB" w14:textId="27E9493E" w:rsidR="00531AAA" w:rsidDel="00125282" w:rsidRDefault="00531AAA">
                          <w:pPr>
                            <w:spacing w:before="22"/>
                            <w:rPr>
                              <w:sz w:val="24"/>
                            </w:rPr>
                          </w:pPr>
                        </w:p>
                        <w:p w14:paraId="10EA90DF" w14:textId="06F93569" w:rsidR="00531AAA" w:rsidDel="00125282" w:rsidRDefault="00531AAA">
                          <w:pPr>
                            <w:ind w:left="347"/>
                            <w:rPr>
                              <w:sz w:val="24"/>
                            </w:rPr>
                          </w:pPr>
                          <w:moveFrom w:id="1059" w:author="Abhiram Arali" w:date="2024-11-12T15:17:00Z">
                            <w:r w:rsidDel="00125282">
                              <w:rPr>
                                <w:sz w:val="24"/>
                              </w:rPr>
                              <w:t>int</w:t>
                            </w:r>
                            <w:r w:rsidDel="00125282">
                              <w:rPr>
                                <w:spacing w:val="-1"/>
                                <w:sz w:val="24"/>
                              </w:rPr>
                              <w:t xml:space="preserve"> </w:t>
                            </w:r>
                            <w:r w:rsidDel="00125282">
                              <w:rPr>
                                <w:sz w:val="24"/>
                              </w:rPr>
                              <w:t>*ptr</w:t>
                            </w:r>
                            <w:r w:rsidDel="00125282">
                              <w:rPr>
                                <w:spacing w:val="-1"/>
                                <w:sz w:val="24"/>
                              </w:rPr>
                              <w:t xml:space="preserve"> </w:t>
                            </w:r>
                            <w:r w:rsidDel="00125282">
                              <w:rPr>
                                <w:sz w:val="24"/>
                              </w:rPr>
                              <w:t>=</w:t>
                            </w:r>
                            <w:r w:rsidDel="00125282">
                              <w:rPr>
                                <w:spacing w:val="-3"/>
                                <w:sz w:val="24"/>
                              </w:rPr>
                              <w:t xml:space="preserve"> </w:t>
                            </w:r>
                            <w:r w:rsidDel="00125282">
                              <w:rPr>
                                <w:sz w:val="24"/>
                              </w:rPr>
                              <w:t>&amp;num;</w:t>
                            </w:r>
                            <w:r w:rsidDel="00125282">
                              <w:rPr>
                                <w:spacing w:val="58"/>
                                <w:sz w:val="24"/>
                              </w:rPr>
                              <w:t xml:space="preserve"> </w:t>
                            </w:r>
                            <w:r w:rsidDel="00125282">
                              <w:rPr>
                                <w:sz w:val="24"/>
                              </w:rPr>
                              <w:t>//</w:t>
                            </w:r>
                            <w:r w:rsidDel="00125282">
                              <w:rPr>
                                <w:spacing w:val="-1"/>
                                <w:sz w:val="24"/>
                              </w:rPr>
                              <w:t xml:space="preserve"> </w:t>
                            </w:r>
                            <w:r w:rsidDel="00125282">
                              <w:rPr>
                                <w:sz w:val="24"/>
                              </w:rPr>
                              <w:t>Declaring a</w:t>
                            </w:r>
                            <w:r w:rsidDel="00125282">
                              <w:rPr>
                                <w:spacing w:val="-1"/>
                                <w:sz w:val="24"/>
                              </w:rPr>
                              <w:t xml:space="preserve"> </w:t>
                            </w:r>
                            <w:r w:rsidDel="00125282">
                              <w:rPr>
                                <w:sz w:val="24"/>
                              </w:rPr>
                              <w:t>pointer</w:t>
                            </w:r>
                            <w:r w:rsidDel="00125282">
                              <w:rPr>
                                <w:spacing w:val="-1"/>
                                <w:sz w:val="24"/>
                              </w:rPr>
                              <w:t xml:space="preserve"> </w:t>
                            </w:r>
                            <w:r w:rsidDel="00125282">
                              <w:rPr>
                                <w:sz w:val="24"/>
                              </w:rPr>
                              <w:t>that</w:t>
                            </w:r>
                            <w:r w:rsidDel="00125282">
                              <w:rPr>
                                <w:spacing w:val="-1"/>
                                <w:sz w:val="24"/>
                              </w:rPr>
                              <w:t xml:space="preserve"> </w:t>
                            </w:r>
                            <w:r w:rsidDel="00125282">
                              <w:rPr>
                                <w:sz w:val="24"/>
                              </w:rPr>
                              <w:t>stores</w:t>
                            </w:r>
                            <w:r w:rsidDel="00125282">
                              <w:rPr>
                                <w:spacing w:val="-1"/>
                                <w:sz w:val="24"/>
                              </w:rPr>
                              <w:t xml:space="preserve"> </w:t>
                            </w:r>
                            <w:r w:rsidDel="00125282">
                              <w:rPr>
                                <w:sz w:val="24"/>
                              </w:rPr>
                              <w:t>the</w:t>
                            </w:r>
                            <w:r w:rsidDel="00125282">
                              <w:rPr>
                                <w:spacing w:val="-1"/>
                                <w:sz w:val="24"/>
                              </w:rPr>
                              <w:t xml:space="preserve"> </w:t>
                            </w:r>
                            <w:r w:rsidDel="00125282">
                              <w:rPr>
                                <w:sz w:val="24"/>
                              </w:rPr>
                              <w:t>address</w:t>
                            </w:r>
                            <w:r w:rsidDel="00125282">
                              <w:rPr>
                                <w:spacing w:val="-1"/>
                                <w:sz w:val="24"/>
                              </w:rPr>
                              <w:t xml:space="preserve"> </w:t>
                            </w:r>
                            <w:r w:rsidDel="00125282">
                              <w:rPr>
                                <w:sz w:val="24"/>
                              </w:rPr>
                              <w:t xml:space="preserve">of </w:t>
                            </w:r>
                            <w:r w:rsidDel="00125282">
                              <w:rPr>
                                <w:spacing w:val="-2"/>
                                <w:sz w:val="24"/>
                              </w:rPr>
                              <w:t>'num'</w:t>
                            </w:r>
                          </w:moveFrom>
                        </w:p>
                        <w:p w14:paraId="11C487D1" w14:textId="2182C108" w:rsidR="00531AAA" w:rsidDel="00125282" w:rsidRDefault="00531AAA">
                          <w:pPr>
                            <w:rPr>
                              <w:sz w:val="24"/>
                            </w:rPr>
                          </w:pPr>
                        </w:p>
                        <w:p w14:paraId="3B9B175F" w14:textId="3034191D" w:rsidR="00531AAA" w:rsidDel="00125282" w:rsidRDefault="00531AAA">
                          <w:pPr>
                            <w:rPr>
                              <w:sz w:val="24"/>
                            </w:rPr>
                          </w:pPr>
                        </w:p>
                        <w:p w14:paraId="47DC6510" w14:textId="59B432C5" w:rsidR="00531AAA" w:rsidDel="00125282" w:rsidRDefault="00531AAA">
                          <w:pPr>
                            <w:spacing w:before="43"/>
                            <w:rPr>
                              <w:sz w:val="24"/>
                            </w:rPr>
                          </w:pPr>
                        </w:p>
                        <w:p w14:paraId="6D1DF093" w14:textId="3939CD66" w:rsidR="00531AAA" w:rsidRDefault="00531AAA">
                          <w:pPr>
                            <w:ind w:left="347"/>
                            <w:rPr>
                              <w:sz w:val="24"/>
                            </w:rPr>
                          </w:pPr>
                          <w:moveFrom w:id="1060" w:author="Abhiram Arali" w:date="2024-11-12T15:17:00Z">
                            <w:r w:rsidDel="00125282">
                              <w:rPr>
                                <w:sz w:val="24"/>
                              </w:rPr>
                              <w:t>printf("Value</w:t>
                            </w:r>
                            <w:r w:rsidDel="00125282">
                              <w:rPr>
                                <w:spacing w:val="-1"/>
                                <w:sz w:val="24"/>
                              </w:rPr>
                              <w:t xml:space="preserve"> </w:t>
                            </w:r>
                            <w:r w:rsidDel="00125282">
                              <w:rPr>
                                <w:sz w:val="24"/>
                              </w:rPr>
                              <w:t>of</w:t>
                            </w:r>
                            <w:r w:rsidDel="00125282">
                              <w:rPr>
                                <w:spacing w:val="-3"/>
                                <w:sz w:val="24"/>
                              </w:rPr>
                              <w:t xml:space="preserve"> </w:t>
                            </w:r>
                            <w:r w:rsidDel="00125282">
                              <w:rPr>
                                <w:sz w:val="24"/>
                              </w:rPr>
                              <w:t>num:</w:t>
                            </w:r>
                            <w:r w:rsidDel="00125282">
                              <w:rPr>
                                <w:spacing w:val="1"/>
                                <w:sz w:val="24"/>
                              </w:rPr>
                              <w:t xml:space="preserve"> </w:t>
                            </w:r>
                            <w:r w:rsidDel="00125282">
                              <w:rPr>
                                <w:sz w:val="24"/>
                              </w:rPr>
                              <w:t xml:space="preserve">%d\n", </w:t>
                            </w:r>
                            <w:r w:rsidDel="00125282">
                              <w:rPr>
                                <w:spacing w:val="-2"/>
                                <w:sz w:val="24"/>
                              </w:rPr>
                              <w:t>num);</w:t>
                            </w:r>
                          </w:moveFrom>
                          <w:moveFromRangeEnd w:id="1056"/>
                        </w:p>
                      </w:txbxContent>
                    </v:textbox>
                  </v:shape>
                  <w10:wrap type="topAndBottom" anchorx="page"/>
                </v:group>
              </w:pict>
            </mc:Fallback>
          </mc:AlternateContent>
        </w:r>
      </w:del>
      <w:ins w:id="1061" w:author="Abhiram Arali" w:date="2024-11-12T15:17:00Z">
        <w:r w:rsidR="00CE60D6">
          <w:rPr>
            <w:sz w:val="20"/>
          </w:rPr>
          <w:t xml:space="preserve">The </w:t>
        </w:r>
      </w:ins>
    </w:p>
    <w:p w14:paraId="1A597237" w14:textId="0EBCE4C2" w:rsidR="00E57A4D" w:rsidDel="00125282" w:rsidRDefault="00E57A4D">
      <w:pPr>
        <w:pStyle w:val="NormalBPBHEB"/>
        <w:rPr>
          <w:del w:id="1062" w:author="Abhiram Arali" w:date="2024-11-12T15:17:00Z"/>
          <w:sz w:val="20"/>
        </w:rPr>
        <w:sectPr w:rsidR="00E57A4D" w:rsidDel="00125282">
          <w:pgSz w:w="11910" w:h="16840"/>
          <w:pgMar w:top="1540" w:right="1220" w:bottom="1200" w:left="1220" w:header="758" w:footer="1000" w:gutter="0"/>
          <w:cols w:space="720"/>
        </w:sectPr>
        <w:pPrChange w:id="1063" w:author="Abhiram Arali" w:date="2024-11-12T15:17:00Z">
          <w:pPr/>
        </w:pPrChange>
      </w:pPr>
    </w:p>
    <w:p w14:paraId="747F6E1C" w14:textId="7C0BE885" w:rsidR="00E57A4D" w:rsidDel="00C86F2E" w:rsidRDefault="00E57A4D">
      <w:pPr>
        <w:pStyle w:val="NormalBPBHEB"/>
        <w:rPr>
          <w:del w:id="1064" w:author="Abhiram Arali" w:date="2024-11-12T15:17:00Z"/>
          <w:sz w:val="7"/>
        </w:rPr>
        <w:pPrChange w:id="1065" w:author="Abhiram Arali" w:date="2024-11-12T15:17:00Z">
          <w:pPr>
            <w:pStyle w:val="BodyText"/>
            <w:spacing w:before="7" w:after="1"/>
          </w:pPr>
        </w:pPrChange>
      </w:pPr>
    </w:p>
    <w:p w14:paraId="57B028F9" w14:textId="2384A35A" w:rsidR="00E57A4D" w:rsidDel="00CE60D6" w:rsidRDefault="00A87255">
      <w:pPr>
        <w:pStyle w:val="NormalBPBHEB"/>
        <w:rPr>
          <w:del w:id="1066" w:author="Abhiram Arali" w:date="2024-11-12T15:17:00Z"/>
          <w:sz w:val="20"/>
        </w:rPr>
        <w:pPrChange w:id="1067" w:author="Abhiram Arali" w:date="2024-11-12T15:17:00Z">
          <w:pPr>
            <w:pStyle w:val="BodyText"/>
            <w:ind w:left="102"/>
          </w:pPr>
        </w:pPrChange>
      </w:pPr>
      <w:del w:id="1068" w:author="Abhiram Arali" w:date="2024-11-12T15:17:00Z">
        <w:r w:rsidDel="00C86F2E">
          <w:rPr>
            <w:noProof/>
            <w:sz w:val="20"/>
            <w:lang w:val="en-IN" w:eastAsia="en-IN"/>
            <w:rPrChange w:id="1069" w:author="Unknown">
              <w:rPr>
                <w:noProof/>
                <w:lang w:val="en-IN" w:eastAsia="en-IN"/>
              </w:rPr>
            </w:rPrChange>
          </w:rPr>
          <mc:AlternateContent>
            <mc:Choice Requires="wpg">
              <w:drawing>
                <wp:inline distT="0" distB="0" distL="0" distR="0" wp14:anchorId="20095AD6" wp14:editId="19C09546">
                  <wp:extent cx="5882640" cy="1737995"/>
                  <wp:effectExtent l="0" t="0" r="0" b="508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1737995"/>
                            <a:chOff x="0" y="0"/>
                            <a:chExt cx="5882640" cy="1737995"/>
                          </a:xfrm>
                        </wpg:grpSpPr>
                        <wps:wsp>
                          <wps:cNvPr id="88" name="Graphic 94"/>
                          <wps:cNvSpPr/>
                          <wps:spPr>
                            <a:xfrm>
                              <a:off x="0" y="12"/>
                              <a:ext cx="5882640" cy="1737995"/>
                            </a:xfrm>
                            <a:custGeom>
                              <a:avLst/>
                              <a:gdLst/>
                              <a:ahLst/>
                              <a:cxnLst/>
                              <a:rect l="l" t="t" r="r" b="b"/>
                              <a:pathLst>
                                <a:path w="5882640" h="1737995">
                                  <a:moveTo>
                                    <a:pt x="6096" y="0"/>
                                  </a:moveTo>
                                  <a:lnTo>
                                    <a:pt x="0" y="0"/>
                                  </a:lnTo>
                                  <a:lnTo>
                                    <a:pt x="0" y="364528"/>
                                  </a:lnTo>
                                  <a:lnTo>
                                    <a:pt x="0" y="728764"/>
                                  </a:lnTo>
                                  <a:lnTo>
                                    <a:pt x="6096" y="728764"/>
                                  </a:lnTo>
                                  <a:lnTo>
                                    <a:pt x="6096" y="364528"/>
                                  </a:lnTo>
                                  <a:lnTo>
                                    <a:pt x="6096" y="0"/>
                                  </a:lnTo>
                                  <a:close/>
                                </a:path>
                                <a:path w="5882640" h="1737995">
                                  <a:moveTo>
                                    <a:pt x="5875909" y="1731556"/>
                                  </a:moveTo>
                                  <a:lnTo>
                                    <a:pt x="6096" y="1731556"/>
                                  </a:lnTo>
                                  <a:lnTo>
                                    <a:pt x="6096" y="1458760"/>
                                  </a:lnTo>
                                  <a:lnTo>
                                    <a:pt x="6096" y="1094524"/>
                                  </a:lnTo>
                                  <a:lnTo>
                                    <a:pt x="6096" y="728776"/>
                                  </a:lnTo>
                                  <a:lnTo>
                                    <a:pt x="0" y="728776"/>
                                  </a:lnTo>
                                  <a:lnTo>
                                    <a:pt x="0" y="1094524"/>
                                  </a:lnTo>
                                  <a:lnTo>
                                    <a:pt x="0" y="1458760"/>
                                  </a:lnTo>
                                  <a:lnTo>
                                    <a:pt x="0" y="1731556"/>
                                  </a:lnTo>
                                  <a:lnTo>
                                    <a:pt x="0" y="1737652"/>
                                  </a:lnTo>
                                  <a:lnTo>
                                    <a:pt x="6096" y="1737652"/>
                                  </a:lnTo>
                                  <a:lnTo>
                                    <a:pt x="5875909" y="1737652"/>
                                  </a:lnTo>
                                  <a:lnTo>
                                    <a:pt x="5875909" y="1731556"/>
                                  </a:lnTo>
                                  <a:close/>
                                </a:path>
                                <a:path w="5882640" h="1737995">
                                  <a:moveTo>
                                    <a:pt x="5882081" y="728776"/>
                                  </a:moveTo>
                                  <a:lnTo>
                                    <a:pt x="5875985" y="728776"/>
                                  </a:lnTo>
                                  <a:lnTo>
                                    <a:pt x="5875985" y="1094524"/>
                                  </a:lnTo>
                                  <a:lnTo>
                                    <a:pt x="5875985" y="1458760"/>
                                  </a:lnTo>
                                  <a:lnTo>
                                    <a:pt x="5875985" y="1731556"/>
                                  </a:lnTo>
                                  <a:lnTo>
                                    <a:pt x="5875985" y="1737652"/>
                                  </a:lnTo>
                                  <a:lnTo>
                                    <a:pt x="5882081" y="1737652"/>
                                  </a:lnTo>
                                  <a:lnTo>
                                    <a:pt x="5882081" y="1731556"/>
                                  </a:lnTo>
                                  <a:lnTo>
                                    <a:pt x="5882081" y="1458760"/>
                                  </a:lnTo>
                                  <a:lnTo>
                                    <a:pt x="5882081" y="1094524"/>
                                  </a:lnTo>
                                  <a:lnTo>
                                    <a:pt x="5882081" y="728776"/>
                                  </a:lnTo>
                                  <a:close/>
                                </a:path>
                                <a:path w="5882640" h="1737995">
                                  <a:moveTo>
                                    <a:pt x="5882081" y="0"/>
                                  </a:moveTo>
                                  <a:lnTo>
                                    <a:pt x="5875985" y="0"/>
                                  </a:lnTo>
                                  <a:lnTo>
                                    <a:pt x="5875985" y="364528"/>
                                  </a:lnTo>
                                  <a:lnTo>
                                    <a:pt x="5875985" y="728764"/>
                                  </a:lnTo>
                                  <a:lnTo>
                                    <a:pt x="5882081" y="728764"/>
                                  </a:lnTo>
                                  <a:lnTo>
                                    <a:pt x="5882081" y="364528"/>
                                  </a:lnTo>
                                  <a:lnTo>
                                    <a:pt x="5882081" y="0"/>
                                  </a:lnTo>
                                  <a:close/>
                                </a:path>
                              </a:pathLst>
                            </a:custGeom>
                            <a:solidFill>
                              <a:srgbClr val="000000"/>
                            </a:solidFill>
                          </wps:spPr>
                          <wps:bodyPr wrap="square" lIns="0" tIns="0" rIns="0" bIns="0" rtlCol="0">
                            <a:prstTxWarp prst="textNoShape">
                              <a:avLst/>
                            </a:prstTxWarp>
                            <a:noAutofit/>
                          </wps:bodyPr>
                        </wps:wsp>
                        <wps:wsp>
                          <wps:cNvPr id="89" name="Textbox 95"/>
                          <wps:cNvSpPr txBox="1"/>
                          <wps:spPr>
                            <a:xfrm>
                              <a:off x="6095" y="0"/>
                              <a:ext cx="5869940" cy="1731645"/>
                            </a:xfrm>
                            <a:prstGeom prst="rect">
                              <a:avLst/>
                            </a:prstGeom>
                          </wps:spPr>
                          <wps:txbx>
                            <w:txbxContent>
                              <w:p w14:paraId="7E54612D" w14:textId="28029988" w:rsidR="00531AAA" w:rsidDel="00125282" w:rsidRDefault="00531AAA">
                                <w:pPr>
                                  <w:spacing w:line="499" w:lineRule="auto"/>
                                  <w:ind w:left="347"/>
                                  <w:rPr>
                                    <w:sz w:val="24"/>
                                  </w:rPr>
                                </w:pPr>
                                <w:moveFromRangeStart w:id="1070" w:author="Abhiram Arali" w:date="2024-11-12T15:17:00Z" w:name="move182317084"/>
                                <w:moveFrom w:id="1071" w:author="Abhiram Arali" w:date="2024-11-12T15:17:00Z">
                                  <w:r w:rsidDel="00125282">
                                    <w:rPr>
                                      <w:sz w:val="24"/>
                                    </w:rPr>
                                    <w:t>printf("Address</w:t>
                                  </w:r>
                                  <w:r w:rsidDel="00125282">
                                    <w:rPr>
                                      <w:spacing w:val="-2"/>
                                      <w:sz w:val="24"/>
                                    </w:rPr>
                                    <w:t xml:space="preserve"> </w:t>
                                  </w:r>
                                  <w:r w:rsidDel="00125282">
                                    <w:rPr>
                                      <w:sz w:val="24"/>
                                    </w:rPr>
                                    <w:t>of</w:t>
                                  </w:r>
                                  <w:r w:rsidDel="00125282">
                                    <w:rPr>
                                      <w:spacing w:val="-2"/>
                                      <w:sz w:val="24"/>
                                    </w:rPr>
                                    <w:t xml:space="preserve"> </w:t>
                                  </w:r>
                                  <w:r w:rsidDel="00125282">
                                    <w:rPr>
                                      <w:sz w:val="24"/>
                                    </w:rPr>
                                    <w:t>num:</w:t>
                                  </w:r>
                                  <w:r w:rsidDel="00125282">
                                    <w:rPr>
                                      <w:spacing w:val="-2"/>
                                      <w:sz w:val="24"/>
                                    </w:rPr>
                                    <w:t xml:space="preserve"> </w:t>
                                  </w:r>
                                  <w:r w:rsidDel="00125282">
                                    <w:rPr>
                                      <w:sz w:val="24"/>
                                    </w:rPr>
                                    <w:t>%p\n",</w:t>
                                  </w:r>
                                  <w:r w:rsidDel="00125282">
                                    <w:rPr>
                                      <w:spacing w:val="-2"/>
                                      <w:sz w:val="24"/>
                                    </w:rPr>
                                    <w:t xml:space="preserve"> </w:t>
                                  </w:r>
                                  <w:r w:rsidDel="00125282">
                                    <w:rPr>
                                      <w:sz w:val="24"/>
                                    </w:rPr>
                                    <w:t>&amp;num);</w:t>
                                  </w:r>
                                  <w:r w:rsidDel="00125282">
                                    <w:rPr>
                                      <w:spacing w:val="40"/>
                                      <w:sz w:val="24"/>
                                    </w:rPr>
                                    <w:t xml:space="preserve"> </w:t>
                                  </w:r>
                                  <w:r w:rsidDel="00125282">
                                    <w:rPr>
                                      <w:sz w:val="24"/>
                                    </w:rPr>
                                    <w:t>//</w:t>
                                  </w:r>
                                  <w:r w:rsidDel="00125282">
                                    <w:rPr>
                                      <w:spacing w:val="-2"/>
                                      <w:sz w:val="24"/>
                                    </w:rPr>
                                    <w:t xml:space="preserve"> </w:t>
                                  </w:r>
                                  <w:r w:rsidDel="00125282">
                                    <w:rPr>
                                      <w:sz w:val="24"/>
                                    </w:rPr>
                                    <w:t>%p</w:t>
                                  </w:r>
                                  <w:r w:rsidDel="00125282">
                                    <w:rPr>
                                      <w:spacing w:val="-5"/>
                                      <w:sz w:val="24"/>
                                    </w:rPr>
                                    <w:t xml:space="preserve"> </w:t>
                                  </w:r>
                                  <w:r w:rsidDel="00125282">
                                    <w:rPr>
                                      <w:sz w:val="24"/>
                                    </w:rPr>
                                    <w:t>is</w:t>
                                  </w:r>
                                  <w:r w:rsidDel="00125282">
                                    <w:rPr>
                                      <w:spacing w:val="-2"/>
                                      <w:sz w:val="24"/>
                                    </w:rPr>
                                    <w:t xml:space="preserve"> </w:t>
                                  </w:r>
                                  <w:r w:rsidDel="00125282">
                                    <w:rPr>
                                      <w:sz w:val="24"/>
                                    </w:rPr>
                                    <w:t>used</w:t>
                                  </w:r>
                                  <w:r w:rsidDel="00125282">
                                    <w:rPr>
                                      <w:spacing w:val="-2"/>
                                      <w:sz w:val="24"/>
                                    </w:rPr>
                                    <w:t xml:space="preserve"> </w:t>
                                  </w:r>
                                  <w:r w:rsidDel="00125282">
                                    <w:rPr>
                                      <w:sz w:val="24"/>
                                    </w:rPr>
                                    <w:t>to</w:t>
                                  </w:r>
                                  <w:r w:rsidDel="00125282">
                                    <w:rPr>
                                      <w:spacing w:val="-2"/>
                                      <w:sz w:val="24"/>
                                    </w:rPr>
                                    <w:t xml:space="preserve"> </w:t>
                                  </w:r>
                                  <w:r w:rsidDel="00125282">
                                    <w:rPr>
                                      <w:sz w:val="24"/>
                                    </w:rPr>
                                    <w:t>print</w:t>
                                  </w:r>
                                  <w:r w:rsidDel="00125282">
                                    <w:rPr>
                                      <w:spacing w:val="-2"/>
                                      <w:sz w:val="24"/>
                                    </w:rPr>
                                    <w:t xml:space="preserve"> </w:t>
                                  </w:r>
                                  <w:r w:rsidDel="00125282">
                                    <w:rPr>
                                      <w:sz w:val="24"/>
                                    </w:rPr>
                                    <w:t>pointer</w:t>
                                  </w:r>
                                  <w:r w:rsidDel="00125282">
                                    <w:rPr>
                                      <w:spacing w:val="-2"/>
                                      <w:sz w:val="24"/>
                                    </w:rPr>
                                    <w:t xml:space="preserve"> </w:t>
                                  </w:r>
                                  <w:r w:rsidDel="00125282">
                                    <w:rPr>
                                      <w:sz w:val="24"/>
                                    </w:rPr>
                                    <w:t>addresses printf("Pointer ptr holds address: %p\n", ptr);</w:t>
                                  </w:r>
                                </w:moveFrom>
                              </w:p>
                              <w:p w14:paraId="0620F689" w14:textId="6838673E" w:rsidR="00531AAA" w:rsidDel="00125282" w:rsidRDefault="00531AAA">
                                <w:pPr>
                                  <w:spacing w:line="501" w:lineRule="auto"/>
                                  <w:ind w:left="347" w:right="835"/>
                                  <w:rPr>
                                    <w:sz w:val="24"/>
                                  </w:rPr>
                                </w:pPr>
                                <w:moveFrom w:id="1072" w:author="Abhiram Arali" w:date="2024-11-12T15:17:00Z">
                                  <w:r w:rsidDel="00125282">
                                    <w:rPr>
                                      <w:sz w:val="24"/>
                                    </w:rPr>
                                    <w:t>printf("Value</w:t>
                                  </w:r>
                                  <w:r w:rsidDel="00125282">
                                    <w:rPr>
                                      <w:spacing w:val="-3"/>
                                      <w:sz w:val="24"/>
                                    </w:rPr>
                                    <w:t xml:space="preserve"> </w:t>
                                  </w:r>
                                  <w:r w:rsidDel="00125282">
                                    <w:rPr>
                                      <w:sz w:val="24"/>
                                    </w:rPr>
                                    <w:t>at</w:t>
                                  </w:r>
                                  <w:r w:rsidDel="00125282">
                                    <w:rPr>
                                      <w:spacing w:val="-1"/>
                                      <w:sz w:val="24"/>
                                    </w:rPr>
                                    <w:t xml:space="preserve"> </w:t>
                                  </w:r>
                                  <w:r w:rsidDel="00125282">
                                    <w:rPr>
                                      <w:sz w:val="24"/>
                                    </w:rPr>
                                    <w:t>address</w:t>
                                  </w:r>
                                  <w:r w:rsidDel="00125282">
                                    <w:rPr>
                                      <w:spacing w:val="-3"/>
                                      <w:sz w:val="24"/>
                                    </w:rPr>
                                    <w:t xml:space="preserve"> </w:t>
                                  </w:r>
                                  <w:r w:rsidDel="00125282">
                                    <w:rPr>
                                      <w:sz w:val="24"/>
                                    </w:rPr>
                                    <w:t>stored</w:t>
                                  </w:r>
                                  <w:r w:rsidDel="00125282">
                                    <w:rPr>
                                      <w:spacing w:val="-3"/>
                                      <w:sz w:val="24"/>
                                    </w:rPr>
                                    <w:t xml:space="preserve"> </w:t>
                                  </w:r>
                                  <w:r w:rsidDel="00125282">
                                    <w:rPr>
                                      <w:sz w:val="24"/>
                                    </w:rPr>
                                    <w:t>in</w:t>
                                  </w:r>
                                  <w:r w:rsidDel="00125282">
                                    <w:rPr>
                                      <w:spacing w:val="-3"/>
                                      <w:sz w:val="24"/>
                                    </w:rPr>
                                    <w:t xml:space="preserve"> </w:t>
                                  </w:r>
                                  <w:r w:rsidDel="00125282">
                                    <w:rPr>
                                      <w:sz w:val="24"/>
                                    </w:rPr>
                                    <w:t>ptr:</w:t>
                                  </w:r>
                                  <w:r w:rsidDel="00125282">
                                    <w:rPr>
                                      <w:spacing w:val="-3"/>
                                      <w:sz w:val="24"/>
                                    </w:rPr>
                                    <w:t xml:space="preserve"> </w:t>
                                  </w:r>
                                  <w:r w:rsidDel="00125282">
                                    <w:rPr>
                                      <w:sz w:val="24"/>
                                    </w:rPr>
                                    <w:t>%d\n",</w:t>
                                  </w:r>
                                  <w:r w:rsidDel="00125282">
                                    <w:rPr>
                                      <w:spacing w:val="-3"/>
                                      <w:sz w:val="24"/>
                                    </w:rPr>
                                    <w:t xml:space="preserve"> </w:t>
                                  </w:r>
                                  <w:r w:rsidDel="00125282">
                                    <w:rPr>
                                      <w:sz w:val="24"/>
                                    </w:rPr>
                                    <w:t>*ptr);</w:t>
                                  </w:r>
                                  <w:r w:rsidDel="00125282">
                                    <w:rPr>
                                      <w:spacing w:val="40"/>
                                      <w:sz w:val="24"/>
                                    </w:rPr>
                                    <w:t xml:space="preserve"> </w:t>
                                  </w:r>
                                  <w:r w:rsidDel="00125282">
                                    <w:rPr>
                                      <w:sz w:val="24"/>
                                    </w:rPr>
                                    <w:t>//</w:t>
                                  </w:r>
                                  <w:r w:rsidDel="00125282">
                                    <w:rPr>
                                      <w:spacing w:val="-2"/>
                                      <w:sz w:val="24"/>
                                    </w:rPr>
                                    <w:t xml:space="preserve"> </w:t>
                                  </w:r>
                                  <w:r w:rsidDel="00125282">
                                    <w:rPr>
                                      <w:sz w:val="24"/>
                                    </w:rPr>
                                    <w:t>Dereferencing</w:t>
                                  </w:r>
                                  <w:r w:rsidDel="00125282">
                                    <w:rPr>
                                      <w:spacing w:val="-3"/>
                                      <w:sz w:val="24"/>
                                    </w:rPr>
                                    <w:t xml:space="preserve"> </w:t>
                                  </w:r>
                                  <w:r w:rsidDel="00125282">
                                    <w:rPr>
                                      <w:sz w:val="24"/>
                                    </w:rPr>
                                    <w:t>the</w:t>
                                  </w:r>
                                  <w:r w:rsidDel="00125282">
                                    <w:rPr>
                                      <w:spacing w:val="-2"/>
                                      <w:sz w:val="24"/>
                                    </w:rPr>
                                    <w:t xml:space="preserve"> </w:t>
                                  </w:r>
                                  <w:r w:rsidDel="00125282">
                                    <w:rPr>
                                      <w:sz w:val="24"/>
                                    </w:rPr>
                                    <w:t>pointer return 0;</w:t>
                                  </w:r>
                                </w:moveFrom>
                              </w:p>
                              <w:p w14:paraId="399E8A8F" w14:textId="56DDAC6F" w:rsidR="00531AAA" w:rsidRDefault="00531AAA">
                                <w:pPr>
                                  <w:spacing w:line="272" w:lineRule="exact"/>
                                  <w:ind w:left="107"/>
                                  <w:rPr>
                                    <w:sz w:val="24"/>
                                  </w:rPr>
                                </w:pPr>
                                <w:moveFrom w:id="1073" w:author="Abhiram Arali" w:date="2024-11-12T15:17:00Z">
                                  <w:r w:rsidDel="00125282">
                                    <w:rPr>
                                      <w:spacing w:val="-10"/>
                                      <w:sz w:val="24"/>
                                    </w:rPr>
                                    <w:t>}</w:t>
                                  </w:r>
                                </w:moveFrom>
                                <w:moveFromRangeEnd w:id="1070"/>
                              </w:p>
                            </w:txbxContent>
                          </wps:txbx>
                          <wps:bodyPr wrap="square" lIns="0" tIns="0" rIns="0" bIns="0" rtlCol="0">
                            <a:noAutofit/>
                          </wps:bodyPr>
                        </wps:wsp>
                      </wpg:wgp>
                    </a:graphicData>
                  </a:graphic>
                </wp:inline>
              </w:drawing>
            </mc:Choice>
            <mc:Fallback>
              <w:pict>
                <v:group w14:anchorId="20095AD6" id="Group 85" o:spid="_x0000_s1097" style="width:463.2pt;height:136.85pt;mso-position-horizontal-relative:char;mso-position-vertical-relative:line" coordsize="58826,17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">
                  <v:shape id="Graphic 94" o:spid="_x0000_s1098" style="position:absolute;width:58826;height:17380;visibility:visible;mso-wrap-style:square;v-text-anchor:top" coordsize="5882640,1737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5UdLwA&#10;AADbAAAADwAAAGRycy9kb3ducmV2LnhtbERPy4rCMBTdC/5DuII7TVUQ6RhlFBW3PkDcXZo7TZnm&#10;pjQx1r83C8Hl4byX687WIlLrK8cKJuMMBHHhdMWlgutlP1qA8AFZY+2YFLzIw3rV7y0x1+7JJ4rn&#10;UIoUwj5HBSaEJpfSF4Ys+rFriBP351qLIcG2lLrFZwq3tZxm2VxarDg1GGxoa6j4Pz+sAh/rXdhy&#10;nE3MHHXs5Ol2P2yUGg663x8QgbrwFX/cR61gkcamL+kHyNU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prlR0vAAAANsAAAAPAAAAAAAAAAAAAAAAAJgCAABkcnMvZG93bnJldi54&#10;bWxQSwUGAAAAAAQABAD1AAAAgQMAAAAA&#10;" path="m6096,l,,,364528,,728764r6096,l6096,364528,6096,xem5875909,1731556r-5869813,l6096,1458760r,-364236l6096,728776r-6096,l,1094524r,364236l,1731556r,6096l6096,1737652r5869813,l5875909,1731556xem5882081,728776r-6096,l5875985,1094524r,364236l5875985,1731556r,6096l5882081,1737652r,-6096l5882081,1458760r,-364236l5882081,728776xem5882081,r-6096,l5875985,364528r,364236l5882081,728764r,-364236l5882081,xe" fillcolor="black" stroked="f">
                    <v:path arrowok="t"/>
                  </v:shape>
                  <v:shape id="Textbox 95" o:spid="_x0000_s1099" type="#_x0000_t202" style="position:absolute;left:60;width:58700;height:1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mercMA&#10;AADbAAAADwAAAGRycy9kb3ducmV2LnhtbESPQYvCMBSE78L+h/CEvWmqB9GuUURWEBYWaz3s8dk8&#10;22DzUpus1n9vBMHjMDPfMPNlZ2txpdYbxwpGwwQEceG04VLBId8MpiB8QNZYOyYFd/KwXHz05phq&#10;d+OMrvtQighhn6KCKoQmldIXFVn0Q9cQR+/kWoshyraUusVbhNtajpNkIi0ajgsVNrSuqDjv/62C&#10;1R9n3+bye9xlp8zk+Szhn8lZqc9+t/oCEagL7/CrvdUKpjN4fo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mercMAAADbAAAADwAAAAAAAAAAAAAAAACYAgAAZHJzL2Rv&#10;d25yZXYueG1sUEsFBgAAAAAEAAQA9QAAAIgDAAAAAA==&#10;" filled="f" stroked="f">
                    <v:textbox inset="0,0,0,0">
                      <w:txbxContent>
                        <w:p w14:paraId="7E54612D" w14:textId="28029988" w:rsidR="00531AAA" w:rsidDel="00125282" w:rsidRDefault="00531AAA">
                          <w:pPr>
                            <w:spacing w:line="499" w:lineRule="auto"/>
                            <w:ind w:left="347"/>
                            <w:rPr>
                              <w:sz w:val="24"/>
                            </w:rPr>
                          </w:pPr>
                          <w:moveFromRangeStart w:id="1074" w:author="Abhiram Arali" w:date="2024-11-12T15:17:00Z" w:name="move182317084"/>
                          <w:moveFrom w:id="1075" w:author="Abhiram Arali" w:date="2024-11-12T15:17:00Z">
                            <w:r w:rsidDel="00125282">
                              <w:rPr>
                                <w:sz w:val="24"/>
                              </w:rPr>
                              <w:t>printf("Address</w:t>
                            </w:r>
                            <w:r w:rsidDel="00125282">
                              <w:rPr>
                                <w:spacing w:val="-2"/>
                                <w:sz w:val="24"/>
                              </w:rPr>
                              <w:t xml:space="preserve"> </w:t>
                            </w:r>
                            <w:r w:rsidDel="00125282">
                              <w:rPr>
                                <w:sz w:val="24"/>
                              </w:rPr>
                              <w:t>of</w:t>
                            </w:r>
                            <w:r w:rsidDel="00125282">
                              <w:rPr>
                                <w:spacing w:val="-2"/>
                                <w:sz w:val="24"/>
                              </w:rPr>
                              <w:t xml:space="preserve"> </w:t>
                            </w:r>
                            <w:r w:rsidDel="00125282">
                              <w:rPr>
                                <w:sz w:val="24"/>
                              </w:rPr>
                              <w:t>num:</w:t>
                            </w:r>
                            <w:r w:rsidDel="00125282">
                              <w:rPr>
                                <w:spacing w:val="-2"/>
                                <w:sz w:val="24"/>
                              </w:rPr>
                              <w:t xml:space="preserve"> </w:t>
                            </w:r>
                            <w:r w:rsidDel="00125282">
                              <w:rPr>
                                <w:sz w:val="24"/>
                              </w:rPr>
                              <w:t>%p\n",</w:t>
                            </w:r>
                            <w:r w:rsidDel="00125282">
                              <w:rPr>
                                <w:spacing w:val="-2"/>
                                <w:sz w:val="24"/>
                              </w:rPr>
                              <w:t xml:space="preserve"> </w:t>
                            </w:r>
                            <w:r w:rsidDel="00125282">
                              <w:rPr>
                                <w:sz w:val="24"/>
                              </w:rPr>
                              <w:t>&amp;num);</w:t>
                            </w:r>
                            <w:r w:rsidDel="00125282">
                              <w:rPr>
                                <w:spacing w:val="40"/>
                                <w:sz w:val="24"/>
                              </w:rPr>
                              <w:t xml:space="preserve"> </w:t>
                            </w:r>
                            <w:r w:rsidDel="00125282">
                              <w:rPr>
                                <w:sz w:val="24"/>
                              </w:rPr>
                              <w:t>//</w:t>
                            </w:r>
                            <w:r w:rsidDel="00125282">
                              <w:rPr>
                                <w:spacing w:val="-2"/>
                                <w:sz w:val="24"/>
                              </w:rPr>
                              <w:t xml:space="preserve"> </w:t>
                            </w:r>
                            <w:r w:rsidDel="00125282">
                              <w:rPr>
                                <w:sz w:val="24"/>
                              </w:rPr>
                              <w:t>%p</w:t>
                            </w:r>
                            <w:r w:rsidDel="00125282">
                              <w:rPr>
                                <w:spacing w:val="-5"/>
                                <w:sz w:val="24"/>
                              </w:rPr>
                              <w:t xml:space="preserve"> </w:t>
                            </w:r>
                            <w:r w:rsidDel="00125282">
                              <w:rPr>
                                <w:sz w:val="24"/>
                              </w:rPr>
                              <w:t>is</w:t>
                            </w:r>
                            <w:r w:rsidDel="00125282">
                              <w:rPr>
                                <w:spacing w:val="-2"/>
                                <w:sz w:val="24"/>
                              </w:rPr>
                              <w:t xml:space="preserve"> </w:t>
                            </w:r>
                            <w:r w:rsidDel="00125282">
                              <w:rPr>
                                <w:sz w:val="24"/>
                              </w:rPr>
                              <w:t>used</w:t>
                            </w:r>
                            <w:r w:rsidDel="00125282">
                              <w:rPr>
                                <w:spacing w:val="-2"/>
                                <w:sz w:val="24"/>
                              </w:rPr>
                              <w:t xml:space="preserve"> </w:t>
                            </w:r>
                            <w:r w:rsidDel="00125282">
                              <w:rPr>
                                <w:sz w:val="24"/>
                              </w:rPr>
                              <w:t>to</w:t>
                            </w:r>
                            <w:r w:rsidDel="00125282">
                              <w:rPr>
                                <w:spacing w:val="-2"/>
                                <w:sz w:val="24"/>
                              </w:rPr>
                              <w:t xml:space="preserve"> </w:t>
                            </w:r>
                            <w:r w:rsidDel="00125282">
                              <w:rPr>
                                <w:sz w:val="24"/>
                              </w:rPr>
                              <w:t>print</w:t>
                            </w:r>
                            <w:r w:rsidDel="00125282">
                              <w:rPr>
                                <w:spacing w:val="-2"/>
                                <w:sz w:val="24"/>
                              </w:rPr>
                              <w:t xml:space="preserve"> </w:t>
                            </w:r>
                            <w:r w:rsidDel="00125282">
                              <w:rPr>
                                <w:sz w:val="24"/>
                              </w:rPr>
                              <w:t>pointer</w:t>
                            </w:r>
                            <w:r w:rsidDel="00125282">
                              <w:rPr>
                                <w:spacing w:val="-2"/>
                                <w:sz w:val="24"/>
                              </w:rPr>
                              <w:t xml:space="preserve"> </w:t>
                            </w:r>
                            <w:r w:rsidDel="00125282">
                              <w:rPr>
                                <w:sz w:val="24"/>
                              </w:rPr>
                              <w:t>addresses printf("Pointer ptr holds address: %p\n", ptr);</w:t>
                            </w:r>
                          </w:moveFrom>
                        </w:p>
                        <w:p w14:paraId="0620F689" w14:textId="6838673E" w:rsidR="00531AAA" w:rsidDel="00125282" w:rsidRDefault="00531AAA">
                          <w:pPr>
                            <w:spacing w:line="501" w:lineRule="auto"/>
                            <w:ind w:left="347" w:right="835"/>
                            <w:rPr>
                              <w:sz w:val="24"/>
                            </w:rPr>
                          </w:pPr>
                          <w:moveFrom w:id="1076" w:author="Abhiram Arali" w:date="2024-11-12T15:17:00Z">
                            <w:r w:rsidDel="00125282">
                              <w:rPr>
                                <w:sz w:val="24"/>
                              </w:rPr>
                              <w:t>printf("Value</w:t>
                            </w:r>
                            <w:r w:rsidDel="00125282">
                              <w:rPr>
                                <w:spacing w:val="-3"/>
                                <w:sz w:val="24"/>
                              </w:rPr>
                              <w:t xml:space="preserve"> </w:t>
                            </w:r>
                            <w:r w:rsidDel="00125282">
                              <w:rPr>
                                <w:sz w:val="24"/>
                              </w:rPr>
                              <w:t>at</w:t>
                            </w:r>
                            <w:r w:rsidDel="00125282">
                              <w:rPr>
                                <w:spacing w:val="-1"/>
                                <w:sz w:val="24"/>
                              </w:rPr>
                              <w:t xml:space="preserve"> </w:t>
                            </w:r>
                            <w:r w:rsidDel="00125282">
                              <w:rPr>
                                <w:sz w:val="24"/>
                              </w:rPr>
                              <w:t>address</w:t>
                            </w:r>
                            <w:r w:rsidDel="00125282">
                              <w:rPr>
                                <w:spacing w:val="-3"/>
                                <w:sz w:val="24"/>
                              </w:rPr>
                              <w:t xml:space="preserve"> </w:t>
                            </w:r>
                            <w:r w:rsidDel="00125282">
                              <w:rPr>
                                <w:sz w:val="24"/>
                              </w:rPr>
                              <w:t>stored</w:t>
                            </w:r>
                            <w:r w:rsidDel="00125282">
                              <w:rPr>
                                <w:spacing w:val="-3"/>
                                <w:sz w:val="24"/>
                              </w:rPr>
                              <w:t xml:space="preserve"> </w:t>
                            </w:r>
                            <w:r w:rsidDel="00125282">
                              <w:rPr>
                                <w:sz w:val="24"/>
                              </w:rPr>
                              <w:t>in</w:t>
                            </w:r>
                            <w:r w:rsidDel="00125282">
                              <w:rPr>
                                <w:spacing w:val="-3"/>
                                <w:sz w:val="24"/>
                              </w:rPr>
                              <w:t xml:space="preserve"> </w:t>
                            </w:r>
                            <w:r w:rsidDel="00125282">
                              <w:rPr>
                                <w:sz w:val="24"/>
                              </w:rPr>
                              <w:t>ptr:</w:t>
                            </w:r>
                            <w:r w:rsidDel="00125282">
                              <w:rPr>
                                <w:spacing w:val="-3"/>
                                <w:sz w:val="24"/>
                              </w:rPr>
                              <w:t xml:space="preserve"> </w:t>
                            </w:r>
                            <w:r w:rsidDel="00125282">
                              <w:rPr>
                                <w:sz w:val="24"/>
                              </w:rPr>
                              <w:t>%d\n",</w:t>
                            </w:r>
                            <w:r w:rsidDel="00125282">
                              <w:rPr>
                                <w:spacing w:val="-3"/>
                                <w:sz w:val="24"/>
                              </w:rPr>
                              <w:t xml:space="preserve"> </w:t>
                            </w:r>
                            <w:r w:rsidDel="00125282">
                              <w:rPr>
                                <w:sz w:val="24"/>
                              </w:rPr>
                              <w:t>*ptr);</w:t>
                            </w:r>
                            <w:r w:rsidDel="00125282">
                              <w:rPr>
                                <w:spacing w:val="40"/>
                                <w:sz w:val="24"/>
                              </w:rPr>
                              <w:t xml:space="preserve"> </w:t>
                            </w:r>
                            <w:r w:rsidDel="00125282">
                              <w:rPr>
                                <w:sz w:val="24"/>
                              </w:rPr>
                              <w:t>//</w:t>
                            </w:r>
                            <w:r w:rsidDel="00125282">
                              <w:rPr>
                                <w:spacing w:val="-2"/>
                                <w:sz w:val="24"/>
                              </w:rPr>
                              <w:t xml:space="preserve"> </w:t>
                            </w:r>
                            <w:r w:rsidDel="00125282">
                              <w:rPr>
                                <w:sz w:val="24"/>
                              </w:rPr>
                              <w:t>Dereferencing</w:t>
                            </w:r>
                            <w:r w:rsidDel="00125282">
                              <w:rPr>
                                <w:spacing w:val="-3"/>
                                <w:sz w:val="24"/>
                              </w:rPr>
                              <w:t xml:space="preserve"> </w:t>
                            </w:r>
                            <w:r w:rsidDel="00125282">
                              <w:rPr>
                                <w:sz w:val="24"/>
                              </w:rPr>
                              <w:t>the</w:t>
                            </w:r>
                            <w:r w:rsidDel="00125282">
                              <w:rPr>
                                <w:spacing w:val="-2"/>
                                <w:sz w:val="24"/>
                              </w:rPr>
                              <w:t xml:space="preserve"> </w:t>
                            </w:r>
                            <w:r w:rsidDel="00125282">
                              <w:rPr>
                                <w:sz w:val="24"/>
                              </w:rPr>
                              <w:t>pointer return 0;</w:t>
                            </w:r>
                          </w:moveFrom>
                        </w:p>
                        <w:p w14:paraId="399E8A8F" w14:textId="56DDAC6F" w:rsidR="00531AAA" w:rsidRDefault="00531AAA">
                          <w:pPr>
                            <w:spacing w:line="272" w:lineRule="exact"/>
                            <w:ind w:left="107"/>
                            <w:rPr>
                              <w:sz w:val="24"/>
                            </w:rPr>
                          </w:pPr>
                          <w:moveFrom w:id="1077" w:author="Abhiram Arali" w:date="2024-11-12T15:17:00Z">
                            <w:r w:rsidDel="00125282">
                              <w:rPr>
                                <w:spacing w:val="-10"/>
                                <w:sz w:val="24"/>
                              </w:rPr>
                              <w:t>}</w:t>
                            </w:r>
                          </w:moveFrom>
                          <w:moveFromRangeEnd w:id="1074"/>
                        </w:p>
                      </w:txbxContent>
                    </v:textbox>
                  </v:shape>
                  <w10:anchorlock/>
                </v:group>
              </w:pict>
            </mc:Fallback>
          </mc:AlternateContent>
        </w:r>
      </w:del>
    </w:p>
    <w:p w14:paraId="1C20BB97" w14:textId="0F6CE910" w:rsidR="00E57A4D" w:rsidRDefault="00CE60D6">
      <w:pPr>
        <w:pStyle w:val="NormalBPBHEB"/>
        <w:pPrChange w:id="1078" w:author="Abhiram Arali" w:date="2024-11-12T15:17:00Z">
          <w:pPr>
            <w:spacing w:before="129"/>
            <w:ind w:left="220"/>
          </w:pPr>
        </w:pPrChange>
      </w:pPr>
      <w:r>
        <w:t>explanation</w:t>
      </w:r>
      <w:ins w:id="1079" w:author="Abhiram Arali" w:date="2024-11-12T15:18:00Z">
        <w:r>
          <w:t xml:space="preserve"> is as follows</w:t>
        </w:r>
      </w:ins>
      <w:r w:rsidR="00A87255">
        <w:t>:</w:t>
      </w:r>
    </w:p>
    <w:p w14:paraId="2EC94F3F" w14:textId="75FCCA22" w:rsidR="00E57A4D" w:rsidRPr="00AA450C" w:rsidDel="00772591" w:rsidRDefault="00E57A4D">
      <w:pPr>
        <w:pStyle w:val="NormalBPBHEB"/>
        <w:numPr>
          <w:ilvl w:val="0"/>
          <w:numId w:val="68"/>
        </w:numPr>
        <w:rPr>
          <w:del w:id="1080" w:author="Abhiram Arali" w:date="2024-11-12T15:18:00Z"/>
        </w:rPr>
        <w:pPrChange w:id="1081" w:author="Abhiram Arali" w:date="2024-11-12T15:18:00Z">
          <w:pPr>
            <w:pStyle w:val="BodyText"/>
            <w:spacing w:before="26"/>
          </w:pPr>
        </w:pPrChange>
      </w:pPr>
    </w:p>
    <w:p w14:paraId="7BF1F0FC" w14:textId="77777777" w:rsidR="00E57A4D" w:rsidRPr="00AA450C" w:rsidRDefault="00A87255">
      <w:pPr>
        <w:pStyle w:val="NormalBPBHEB"/>
        <w:numPr>
          <w:ilvl w:val="0"/>
          <w:numId w:val="68"/>
        </w:numPr>
        <w:rPr>
          <w:rPrChange w:id="1082" w:author="Abhiram Arali" w:date="2024-11-12T15:18:00Z">
            <w:rPr>
              <w:sz w:val="24"/>
            </w:rPr>
          </w:rPrChange>
        </w:rPr>
        <w:pPrChange w:id="1083" w:author="Abhiram Arali" w:date="2024-11-12T15:18:00Z">
          <w:pPr>
            <w:pStyle w:val="ListParagraph"/>
            <w:numPr>
              <w:ilvl w:val="1"/>
              <w:numId w:val="15"/>
            </w:numPr>
            <w:tabs>
              <w:tab w:val="left" w:pos="940"/>
            </w:tabs>
            <w:ind w:left="940" w:hanging="360"/>
          </w:pPr>
        </w:pPrChange>
      </w:pPr>
      <w:r w:rsidRPr="00AA450C">
        <w:rPr>
          <w:rPrChange w:id="1084" w:author="Abhiram Arali" w:date="2024-11-12T15:18:00Z">
            <w:rPr>
              <w:sz w:val="24"/>
            </w:rPr>
          </w:rPrChange>
        </w:rPr>
        <w:t>int *ptr declares a pointer to an integer.</w:t>
      </w:r>
    </w:p>
    <w:p w14:paraId="0BB6F03B" w14:textId="77777777" w:rsidR="00E57A4D" w:rsidRPr="00AA450C" w:rsidRDefault="00A87255">
      <w:pPr>
        <w:pStyle w:val="NormalBPBHEB"/>
        <w:numPr>
          <w:ilvl w:val="0"/>
          <w:numId w:val="68"/>
        </w:numPr>
        <w:rPr>
          <w:rPrChange w:id="1085" w:author="Abhiram Arali" w:date="2024-11-12T15:18:00Z">
            <w:rPr>
              <w:sz w:val="24"/>
            </w:rPr>
          </w:rPrChange>
        </w:rPr>
        <w:pPrChange w:id="1086" w:author="Abhiram Arali" w:date="2024-11-12T15:18:00Z">
          <w:pPr>
            <w:pStyle w:val="ListParagraph"/>
            <w:numPr>
              <w:ilvl w:val="1"/>
              <w:numId w:val="15"/>
            </w:numPr>
            <w:tabs>
              <w:tab w:val="left" w:pos="940"/>
            </w:tabs>
            <w:spacing w:before="136"/>
            <w:ind w:left="940" w:hanging="360"/>
          </w:pPr>
        </w:pPrChange>
      </w:pPr>
      <w:r w:rsidRPr="00AA450C">
        <w:rPr>
          <w:rPrChange w:id="1087" w:author="Abhiram Arali" w:date="2024-11-12T15:18:00Z">
            <w:rPr>
              <w:sz w:val="24"/>
            </w:rPr>
          </w:rPrChange>
        </w:rPr>
        <w:t>ptr = &amp;num stores the address of num in the pointer ptr.</w:t>
      </w:r>
    </w:p>
    <w:p w14:paraId="042AC481" w14:textId="77777777" w:rsidR="00E57A4D" w:rsidRPr="00AA450C" w:rsidRDefault="00A87255">
      <w:pPr>
        <w:pStyle w:val="NormalBPBHEB"/>
        <w:numPr>
          <w:ilvl w:val="0"/>
          <w:numId w:val="68"/>
        </w:numPr>
        <w:rPr>
          <w:rPrChange w:id="1088" w:author="Abhiram Arali" w:date="2024-11-12T15:18:00Z">
            <w:rPr>
              <w:sz w:val="24"/>
            </w:rPr>
          </w:rPrChange>
        </w:rPr>
        <w:pPrChange w:id="1089" w:author="Abhiram Arali" w:date="2024-11-12T15:18:00Z">
          <w:pPr>
            <w:pStyle w:val="ListParagraph"/>
            <w:numPr>
              <w:ilvl w:val="1"/>
              <w:numId w:val="15"/>
            </w:numPr>
            <w:tabs>
              <w:tab w:val="left" w:pos="940"/>
            </w:tabs>
            <w:spacing w:before="138" w:line="350" w:lineRule="auto"/>
            <w:ind w:left="940" w:right="224" w:hanging="360"/>
          </w:pPr>
        </w:pPrChange>
      </w:pPr>
      <w:r w:rsidRPr="00AA450C">
        <w:rPr>
          <w:rPrChange w:id="1090" w:author="Abhiram Arali" w:date="2024-11-12T15:18:00Z">
            <w:rPr>
              <w:sz w:val="24"/>
            </w:rPr>
          </w:rPrChange>
        </w:rPr>
        <w:t>The dereferencing operator * is used to access the value stored at the memory location pointed to by the pointer.</w:t>
      </w:r>
    </w:p>
    <w:p w14:paraId="77C13DC2" w14:textId="77777777" w:rsidR="00E57A4D" w:rsidRDefault="00A87255" w:rsidP="0010712B">
      <w:pPr>
        <w:pStyle w:val="NormalBPBHEB"/>
        <w:numPr>
          <w:ilvl w:val="0"/>
          <w:numId w:val="68"/>
        </w:numPr>
        <w:rPr>
          <w:ins w:id="1091" w:author="Abhiram Arali" w:date="2024-11-12T15:18:00Z"/>
        </w:rPr>
      </w:pPr>
      <w:r w:rsidRPr="00AA450C">
        <w:rPr>
          <w:rPrChange w:id="1092" w:author="Abhiram Arali" w:date="2024-11-12T15:18:00Z">
            <w:rPr>
              <w:sz w:val="24"/>
            </w:rPr>
          </w:rPrChange>
        </w:rPr>
        <w:t>Pointers are essential for dynamic memory allocation and for passing arrays and large structures to functions efficiently.</w:t>
      </w:r>
    </w:p>
    <w:p w14:paraId="559D64FD" w14:textId="77777777" w:rsidR="00036887" w:rsidRPr="00AA450C" w:rsidRDefault="00036887">
      <w:pPr>
        <w:pStyle w:val="NormalBPBHEB"/>
        <w:rPr>
          <w:rPrChange w:id="1093" w:author="Abhiram Arali" w:date="2024-11-12T15:18:00Z">
            <w:rPr>
              <w:sz w:val="24"/>
            </w:rPr>
          </w:rPrChange>
        </w:rPr>
        <w:pPrChange w:id="1094" w:author="Abhiram Arali" w:date="2024-11-12T15:18:00Z">
          <w:pPr>
            <w:pStyle w:val="ListParagraph"/>
            <w:numPr>
              <w:ilvl w:val="1"/>
              <w:numId w:val="15"/>
            </w:numPr>
            <w:tabs>
              <w:tab w:val="left" w:pos="940"/>
            </w:tabs>
            <w:spacing w:before="12" w:line="350" w:lineRule="auto"/>
            <w:ind w:left="940" w:right="224" w:hanging="360"/>
          </w:pPr>
        </w:pPrChange>
      </w:pPr>
    </w:p>
    <w:p w14:paraId="4B6B44D2" w14:textId="77777777" w:rsidR="00E57A4D" w:rsidRDefault="00A87255">
      <w:pPr>
        <w:pStyle w:val="Heading2BPBHEB"/>
        <w:pPrChange w:id="1095" w:author="Abhiram Arali" w:date="2024-11-12T15:18:00Z">
          <w:pPr>
            <w:pStyle w:val="Heading1"/>
            <w:numPr>
              <w:numId w:val="15"/>
            </w:numPr>
            <w:tabs>
              <w:tab w:val="left" w:pos="460"/>
            </w:tabs>
            <w:spacing w:before="172"/>
            <w:ind w:left="460" w:hanging="240"/>
          </w:pPr>
        </w:pPrChange>
      </w:pPr>
      <w:r>
        <w:t>Functions</w:t>
      </w:r>
    </w:p>
    <w:p w14:paraId="6D3C042D" w14:textId="32FEBB73" w:rsidR="00E57A4D" w:rsidDel="007D0D60" w:rsidRDefault="00E57A4D">
      <w:pPr>
        <w:pStyle w:val="BodyText"/>
        <w:spacing w:before="21"/>
        <w:rPr>
          <w:del w:id="1096" w:author="Abhiram Arali" w:date="2024-11-12T15:18:00Z"/>
          <w:b/>
        </w:rPr>
      </w:pPr>
    </w:p>
    <w:p w14:paraId="32793506" w14:textId="77777777" w:rsidR="00E57A4D" w:rsidRDefault="00A87255">
      <w:pPr>
        <w:pStyle w:val="NormalBPBHEB"/>
        <w:pPrChange w:id="1097" w:author="Abhiram Arali" w:date="2024-11-12T15:18:00Z">
          <w:pPr>
            <w:pStyle w:val="BodyText"/>
            <w:spacing w:line="360" w:lineRule="auto"/>
            <w:ind w:left="220" w:right="226"/>
            <w:jc w:val="both"/>
          </w:pPr>
        </w:pPrChange>
      </w:pPr>
      <w:r>
        <w:t>In C, functions are a block of code that performs a specific task. Functions allow code reusability and modularity. Derived data types include the declaration and definition of functions, which can take arguments and return a value.</w:t>
      </w:r>
    </w:p>
    <w:p w14:paraId="6EF3F8A0" w14:textId="5BB50293" w:rsidR="00E57A4D" w:rsidRDefault="00A87255" w:rsidP="005E08B1">
      <w:pPr>
        <w:pStyle w:val="NormalBPBHEB"/>
        <w:rPr>
          <w:ins w:id="1098" w:author="Abhiram Arali" w:date="2024-11-12T15:18:00Z"/>
          <w:spacing w:val="-2"/>
        </w:rPr>
      </w:pPr>
      <w:r>
        <w:t>Example</w:t>
      </w:r>
      <w:r>
        <w:rPr>
          <w:spacing w:val="-2"/>
        </w:rPr>
        <w:t xml:space="preserve"> </w:t>
      </w:r>
      <w:r>
        <w:t>of</w:t>
      </w:r>
      <w:r>
        <w:rPr>
          <w:spacing w:val="-1"/>
        </w:rPr>
        <w:t xml:space="preserve"> </w:t>
      </w:r>
      <w:r>
        <w:t xml:space="preserve">a </w:t>
      </w:r>
      <w:r w:rsidR="005E08B1">
        <w:rPr>
          <w:spacing w:val="-2"/>
        </w:rPr>
        <w:t>function</w:t>
      </w:r>
      <w:r>
        <w:rPr>
          <w:spacing w:val="-2"/>
        </w:rPr>
        <w:t>:</w:t>
      </w:r>
    </w:p>
    <w:p w14:paraId="601557C5" w14:textId="77777777" w:rsidR="004B612A" w:rsidRDefault="004B612A">
      <w:pPr>
        <w:pStyle w:val="CodeBlockBPBHEB"/>
        <w:pPrChange w:id="1099" w:author="Abhiram Arali" w:date="2024-11-13T10:14:00Z">
          <w:pPr>
            <w:spacing w:before="18"/>
            <w:ind w:left="107"/>
          </w:pPr>
        </w:pPrChange>
      </w:pPr>
      <w:moveToRangeStart w:id="1100" w:author="Abhiram Arali" w:date="2024-11-12T15:18:00Z" w:name="move182317138"/>
      <w:moveTo w:id="1101" w:author="Abhiram Arali" w:date="2024-11-12T15:18:00Z">
        <w:r>
          <w:t>#include</w:t>
        </w:r>
        <w:r>
          <w:rPr>
            <w:spacing w:val="-1"/>
          </w:rPr>
          <w:t xml:space="preserve"> </w:t>
        </w:r>
        <w:r>
          <w:t>&lt;stdio.h&gt;</w:t>
        </w:r>
      </w:moveTo>
    </w:p>
    <w:p w14:paraId="2DD51143" w14:textId="77777777" w:rsidR="004B612A" w:rsidRDefault="004B612A">
      <w:pPr>
        <w:pStyle w:val="CodeBlockBPBHEB"/>
        <w:pPrChange w:id="1102" w:author="Abhiram Arali" w:date="2024-11-13T10:14:00Z">
          <w:pPr>
            <w:spacing w:before="21"/>
          </w:pPr>
        </w:pPrChange>
      </w:pPr>
    </w:p>
    <w:p w14:paraId="6203F202" w14:textId="77777777" w:rsidR="004B612A" w:rsidRDefault="004B612A">
      <w:pPr>
        <w:pStyle w:val="CodeBlockBPBHEB"/>
        <w:pPrChange w:id="1103" w:author="Abhiram Arali" w:date="2024-11-13T10:14:00Z">
          <w:pPr>
            <w:spacing w:before="1" w:line="499" w:lineRule="auto"/>
            <w:ind w:left="107" w:right="5382"/>
          </w:pPr>
        </w:pPrChange>
      </w:pPr>
      <w:moveTo w:id="1104" w:author="Abhiram Arali" w:date="2024-11-12T15:18:00Z">
        <w:r>
          <w:t>//</w:t>
        </w:r>
        <w:r>
          <w:rPr>
            <w:spacing w:val="-10"/>
          </w:rPr>
          <w:t xml:space="preserve"> </w:t>
        </w:r>
        <w:r>
          <w:t>Function</w:t>
        </w:r>
        <w:r>
          <w:rPr>
            <w:spacing w:val="-10"/>
          </w:rPr>
          <w:t xml:space="preserve"> </w:t>
        </w:r>
        <w:r>
          <w:t>declaration</w:t>
        </w:r>
        <w:r>
          <w:rPr>
            <w:spacing w:val="-10"/>
          </w:rPr>
          <w:t xml:space="preserve"> </w:t>
        </w:r>
        <w:r>
          <w:t>and</w:t>
        </w:r>
        <w:r>
          <w:rPr>
            <w:spacing w:val="-10"/>
          </w:rPr>
          <w:t xml:space="preserve"> </w:t>
        </w:r>
        <w:r>
          <w:t>definition int add(int a, int b) {</w:t>
        </w:r>
      </w:moveTo>
    </w:p>
    <w:p w14:paraId="4C68192F" w14:textId="77777777" w:rsidR="004B612A" w:rsidRDefault="004B612A">
      <w:pPr>
        <w:pStyle w:val="CodeBlockBPBHEB"/>
        <w:pPrChange w:id="1105" w:author="Abhiram Arali" w:date="2024-11-13T10:14:00Z">
          <w:pPr>
            <w:spacing w:line="276" w:lineRule="exact"/>
            <w:ind w:left="347"/>
          </w:pPr>
        </w:pPrChange>
      </w:pPr>
      <w:moveTo w:id="1106" w:author="Abhiram Arali" w:date="2024-11-12T15:18:00Z">
        <w:r>
          <w:t>return</w:t>
        </w:r>
        <w:r>
          <w:rPr>
            <w:spacing w:val="-3"/>
          </w:rPr>
          <w:t xml:space="preserve"> </w:t>
        </w:r>
        <w:r>
          <w:t>a</w:t>
        </w:r>
        <w:r>
          <w:rPr>
            <w:spacing w:val="-1"/>
          </w:rPr>
          <w:t xml:space="preserve"> </w:t>
        </w:r>
        <w:r>
          <w:t>+</w:t>
        </w:r>
        <w:r>
          <w:rPr>
            <w:spacing w:val="-1"/>
          </w:rPr>
          <w:t xml:space="preserve"> </w:t>
        </w:r>
        <w:r>
          <w:rPr>
            <w:spacing w:val="-5"/>
          </w:rPr>
          <w:t>b;</w:t>
        </w:r>
      </w:moveTo>
    </w:p>
    <w:p w14:paraId="509AED79" w14:textId="77777777" w:rsidR="004B612A" w:rsidRDefault="004B612A">
      <w:pPr>
        <w:pStyle w:val="CodeBlockBPBHEB"/>
        <w:pPrChange w:id="1107" w:author="Abhiram Arali" w:date="2024-11-13T10:14:00Z">
          <w:pPr>
            <w:spacing w:before="21"/>
          </w:pPr>
        </w:pPrChange>
      </w:pPr>
    </w:p>
    <w:p w14:paraId="62952D25" w14:textId="77777777" w:rsidR="004B612A" w:rsidRDefault="004B612A">
      <w:pPr>
        <w:pStyle w:val="CodeBlockBPBHEB"/>
        <w:pPrChange w:id="1108" w:author="Abhiram Arali" w:date="2024-11-13T10:14:00Z">
          <w:pPr>
            <w:ind w:left="107"/>
          </w:pPr>
        </w:pPrChange>
      </w:pPr>
      <w:moveTo w:id="1109" w:author="Abhiram Arali" w:date="2024-11-12T15:18:00Z">
        <w:r>
          <w:rPr>
            <w:spacing w:val="-10"/>
          </w:rPr>
          <w:t>}</w:t>
        </w:r>
      </w:moveTo>
    </w:p>
    <w:p w14:paraId="0FF1DDC1" w14:textId="77777777" w:rsidR="004B612A" w:rsidRDefault="004B612A">
      <w:pPr>
        <w:pStyle w:val="CodeBlockBPBHEB"/>
        <w:pPrChange w:id="1110" w:author="Abhiram Arali" w:date="2024-11-13T10:14:00Z">
          <w:pPr/>
        </w:pPrChange>
      </w:pPr>
    </w:p>
    <w:p w14:paraId="4CD4EB83" w14:textId="77777777" w:rsidR="004B612A" w:rsidRDefault="004B612A">
      <w:pPr>
        <w:pStyle w:val="CodeBlockBPBHEB"/>
        <w:pPrChange w:id="1111" w:author="Abhiram Arali" w:date="2024-11-13T10:14:00Z">
          <w:pPr/>
        </w:pPrChange>
      </w:pPr>
    </w:p>
    <w:p w14:paraId="1F5BD57C" w14:textId="77777777" w:rsidR="004B612A" w:rsidRDefault="004B612A">
      <w:pPr>
        <w:pStyle w:val="CodeBlockBPBHEB"/>
        <w:pPrChange w:id="1112" w:author="Abhiram Arali" w:date="2024-11-13T10:14:00Z">
          <w:pPr>
            <w:spacing w:before="46"/>
          </w:pPr>
        </w:pPrChange>
      </w:pPr>
    </w:p>
    <w:p w14:paraId="2119C82C" w14:textId="77777777" w:rsidR="004B612A" w:rsidRDefault="004B612A">
      <w:pPr>
        <w:pStyle w:val="CodeBlockBPBHEB"/>
        <w:pPrChange w:id="1113" w:author="Abhiram Arali" w:date="2024-11-13T10:14:00Z">
          <w:pPr>
            <w:ind w:left="107"/>
          </w:pPr>
        </w:pPrChange>
      </w:pPr>
      <w:moveTo w:id="1114" w:author="Abhiram Arali" w:date="2024-11-12T15:18:00Z">
        <w:r>
          <w:t>int</w:t>
        </w:r>
        <w:r>
          <w:rPr>
            <w:spacing w:val="-1"/>
          </w:rPr>
          <w:t xml:space="preserve"> </w:t>
        </w:r>
        <w:r>
          <w:t xml:space="preserve">main() </w:t>
        </w:r>
        <w:r>
          <w:rPr>
            <w:spacing w:val="-10"/>
          </w:rPr>
          <w:t>{</w:t>
        </w:r>
      </w:moveTo>
    </w:p>
    <w:p w14:paraId="7520F674" w14:textId="77777777" w:rsidR="004B612A" w:rsidRDefault="004B612A">
      <w:pPr>
        <w:pStyle w:val="CodeBlockBPBHEB"/>
        <w:pPrChange w:id="1115" w:author="Abhiram Arali" w:date="2024-11-13T10:14:00Z">
          <w:pPr>
            <w:spacing w:before="21"/>
          </w:pPr>
        </w:pPrChange>
      </w:pPr>
    </w:p>
    <w:p w14:paraId="0C9BC25F" w14:textId="77777777" w:rsidR="004B612A" w:rsidRDefault="004B612A">
      <w:pPr>
        <w:pStyle w:val="CodeBlockBPBHEB"/>
        <w:pPrChange w:id="1116" w:author="Abhiram Arali" w:date="2024-11-13T10:14:00Z">
          <w:pPr>
            <w:spacing w:before="1" w:line="499" w:lineRule="auto"/>
            <w:ind w:left="347" w:right="3267"/>
          </w:pPr>
        </w:pPrChange>
      </w:pPr>
      <w:moveTo w:id="1117" w:author="Abhiram Arali" w:date="2024-11-12T15:18:00Z">
        <w:r>
          <w:t>int</w:t>
        </w:r>
        <w:r>
          <w:rPr>
            <w:spacing w:val="-4"/>
          </w:rPr>
          <w:t xml:space="preserve"> </w:t>
        </w:r>
        <w:r>
          <w:t>result</w:t>
        </w:r>
        <w:r>
          <w:rPr>
            <w:spacing w:val="-4"/>
          </w:rPr>
          <w:t xml:space="preserve"> </w:t>
        </w:r>
        <w:r>
          <w:t>=</w:t>
        </w:r>
        <w:r>
          <w:rPr>
            <w:spacing w:val="-5"/>
          </w:rPr>
          <w:t xml:space="preserve"> </w:t>
        </w:r>
        <w:r>
          <w:t>add(5,</w:t>
        </w:r>
        <w:r>
          <w:rPr>
            <w:spacing w:val="-5"/>
          </w:rPr>
          <w:t xml:space="preserve"> </w:t>
        </w:r>
        <w:r>
          <w:t>3);</w:t>
        </w:r>
        <w:r>
          <w:rPr>
            <w:spacing w:val="40"/>
          </w:rPr>
          <w:t xml:space="preserve"> </w:t>
        </w:r>
        <w:r>
          <w:t>//</w:t>
        </w:r>
        <w:r>
          <w:rPr>
            <w:spacing w:val="-4"/>
          </w:rPr>
          <w:t xml:space="preserve"> </w:t>
        </w:r>
        <w:r>
          <w:t>Calling</w:t>
        </w:r>
        <w:r>
          <w:rPr>
            <w:spacing w:val="-4"/>
          </w:rPr>
          <w:t xml:space="preserve"> </w:t>
        </w:r>
        <w:r>
          <w:t>the</w:t>
        </w:r>
        <w:r>
          <w:rPr>
            <w:spacing w:val="-5"/>
          </w:rPr>
          <w:t xml:space="preserve"> </w:t>
        </w:r>
        <w:r>
          <w:t>function</w:t>
        </w:r>
        <w:r>
          <w:rPr>
            <w:spacing w:val="-4"/>
          </w:rPr>
          <w:t xml:space="preserve"> </w:t>
        </w:r>
        <w:r>
          <w:t>'add' printf("Sum: %d\n", result);</w:t>
        </w:r>
      </w:moveTo>
    </w:p>
    <w:p w14:paraId="2B25EEB4" w14:textId="6EABF366" w:rsidR="004B612A" w:rsidDel="004B612A" w:rsidRDefault="004B612A">
      <w:pPr>
        <w:pStyle w:val="CodeBlockBPBHEB"/>
        <w:rPr>
          <w:del w:id="1118" w:author="Abhiram Arali" w:date="2024-11-12T15:18:00Z"/>
          <w:i/>
        </w:rPr>
        <w:pPrChange w:id="1119" w:author="Abhiram Arali" w:date="2024-11-13T10:14:00Z">
          <w:pPr/>
        </w:pPrChange>
      </w:pPr>
      <w:moveToRangeStart w:id="1120" w:author="Abhiram Arali" w:date="2024-11-12T15:18:00Z" w:name="move182317149"/>
      <w:moveToRangeEnd w:id="1100"/>
    </w:p>
    <w:p w14:paraId="694332C0" w14:textId="77777777" w:rsidR="004B612A" w:rsidRDefault="004B612A">
      <w:pPr>
        <w:pStyle w:val="CodeBlockBPBHEB"/>
        <w:rPr>
          <w:i/>
        </w:rPr>
        <w:pPrChange w:id="1121" w:author="Abhiram Arali" w:date="2024-11-13T10:14:00Z">
          <w:pPr>
            <w:spacing w:before="21"/>
          </w:pPr>
        </w:pPrChange>
      </w:pPr>
    </w:p>
    <w:p w14:paraId="51FED4E7" w14:textId="77777777" w:rsidR="004B612A" w:rsidRDefault="004B612A">
      <w:pPr>
        <w:pStyle w:val="CodeBlockBPBHEB"/>
        <w:pPrChange w:id="1122" w:author="Abhiram Arali" w:date="2024-11-13T10:14:00Z">
          <w:pPr>
            <w:ind w:left="347"/>
          </w:pPr>
        </w:pPrChange>
      </w:pPr>
      <w:moveTo w:id="1123" w:author="Abhiram Arali" w:date="2024-11-12T15:18:00Z">
        <w:r>
          <w:t xml:space="preserve">return </w:t>
        </w:r>
        <w:r>
          <w:rPr>
            <w:spacing w:val="-5"/>
          </w:rPr>
          <w:t>0;</w:t>
        </w:r>
      </w:moveTo>
    </w:p>
    <w:p w14:paraId="383A8400" w14:textId="77777777" w:rsidR="004B612A" w:rsidRDefault="004B612A">
      <w:pPr>
        <w:pStyle w:val="CodeBlockBPBHEB"/>
        <w:pPrChange w:id="1124" w:author="Abhiram Arali" w:date="2024-11-13T10:14:00Z">
          <w:pPr>
            <w:spacing w:before="21"/>
          </w:pPr>
        </w:pPrChange>
      </w:pPr>
    </w:p>
    <w:p w14:paraId="37E6C4EC" w14:textId="77777777" w:rsidR="004B612A" w:rsidRDefault="004B612A">
      <w:pPr>
        <w:pStyle w:val="CodeBlockBPBHEB"/>
        <w:pPrChange w:id="1125" w:author="Abhiram Arali" w:date="2024-11-13T10:14:00Z">
          <w:pPr>
            <w:spacing w:before="1"/>
            <w:ind w:left="107"/>
          </w:pPr>
        </w:pPrChange>
      </w:pPr>
      <w:moveTo w:id="1126" w:author="Abhiram Arali" w:date="2024-11-12T15:18:00Z">
        <w:r>
          <w:rPr>
            <w:spacing w:val="-10"/>
          </w:rPr>
          <w:t>}</w:t>
        </w:r>
      </w:moveTo>
    </w:p>
    <w:moveToRangeEnd w:id="1120"/>
    <w:p w14:paraId="6830424C" w14:textId="1F1DE6CF" w:rsidR="004B612A" w:rsidDel="004B612A" w:rsidRDefault="004B612A">
      <w:pPr>
        <w:pStyle w:val="NormalBPBHEB"/>
        <w:rPr>
          <w:del w:id="1127" w:author="Abhiram Arali" w:date="2024-11-12T15:19:00Z"/>
        </w:rPr>
        <w:pPrChange w:id="1128" w:author="Abhiram Arali" w:date="2024-11-12T15:19:00Z">
          <w:pPr>
            <w:spacing w:before="160"/>
            <w:ind w:left="220"/>
            <w:jc w:val="both"/>
          </w:pPr>
        </w:pPrChange>
      </w:pPr>
    </w:p>
    <w:p w14:paraId="2095FCFA" w14:textId="4376DA46" w:rsidR="00E57A4D" w:rsidDel="004B612A" w:rsidRDefault="00A87255">
      <w:pPr>
        <w:pStyle w:val="NormalBPBHEB"/>
        <w:rPr>
          <w:del w:id="1129" w:author="Abhiram Arali" w:date="2024-11-12T15:18:00Z"/>
          <w:i/>
          <w:sz w:val="20"/>
        </w:rPr>
        <w:pPrChange w:id="1130" w:author="Abhiram Arali" w:date="2024-11-12T15:19:00Z">
          <w:pPr>
            <w:pStyle w:val="BodyText"/>
            <w:spacing w:before="47"/>
          </w:pPr>
        </w:pPrChange>
      </w:pPr>
      <w:del w:id="1131" w:author="Abhiram Arali" w:date="2024-11-12T15:18:00Z">
        <w:r w:rsidDel="004B612A">
          <w:rPr>
            <w:noProof/>
            <w:lang w:val="en-IN" w:eastAsia="en-IN"/>
            <w:rPrChange w:id="1132" w:author="Unknown">
              <w:rPr>
                <w:noProof/>
                <w:lang w:val="en-IN" w:eastAsia="en-IN"/>
              </w:rPr>
            </w:rPrChange>
          </w:rPr>
          <mc:AlternateContent>
            <mc:Choice Requires="wpg">
              <w:drawing>
                <wp:anchor distT="0" distB="0" distL="0" distR="0" simplePos="0" relativeHeight="487609344" behindDoc="1" locked="0" layoutInCell="1" allowOverlap="1" wp14:anchorId="594B785F" wp14:editId="57DFCE6F">
                  <wp:simplePos x="0" y="0"/>
                  <wp:positionH relativeFrom="page">
                    <wp:posOffset>840028</wp:posOffset>
                  </wp:positionH>
                  <wp:positionV relativeFrom="paragraph">
                    <wp:posOffset>191122</wp:posOffset>
                  </wp:positionV>
                  <wp:extent cx="5882640" cy="3298825"/>
                  <wp:effectExtent l="0" t="0" r="0" b="0"/>
                  <wp:wrapTopAndBottom/>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3298825"/>
                            <a:chOff x="0" y="0"/>
                            <a:chExt cx="5882640" cy="3298825"/>
                          </a:xfrm>
                        </wpg:grpSpPr>
                        <wps:wsp>
                          <wps:cNvPr id="98" name="Graphic 97"/>
                          <wps:cNvSpPr/>
                          <wps:spPr>
                            <a:xfrm>
                              <a:off x="0" y="12"/>
                              <a:ext cx="5882640" cy="3298825"/>
                            </a:xfrm>
                            <a:custGeom>
                              <a:avLst/>
                              <a:gdLst/>
                              <a:ahLst/>
                              <a:cxnLst/>
                              <a:rect l="l" t="t" r="r" b="b"/>
                              <a:pathLst>
                                <a:path w="5882640" h="3298825">
                                  <a:moveTo>
                                    <a:pt x="6096" y="1111059"/>
                                  </a:moveTo>
                                  <a:lnTo>
                                    <a:pt x="0" y="1111059"/>
                                  </a:lnTo>
                                  <a:lnTo>
                                    <a:pt x="0" y="1475600"/>
                                  </a:lnTo>
                                  <a:lnTo>
                                    <a:pt x="0" y="1841360"/>
                                  </a:lnTo>
                                  <a:lnTo>
                                    <a:pt x="0" y="3298253"/>
                                  </a:lnTo>
                                  <a:lnTo>
                                    <a:pt x="6096" y="3298253"/>
                                  </a:lnTo>
                                  <a:lnTo>
                                    <a:pt x="6096" y="1475600"/>
                                  </a:lnTo>
                                  <a:lnTo>
                                    <a:pt x="6096" y="1111059"/>
                                  </a:lnTo>
                                  <a:close/>
                                </a:path>
                                <a:path w="5882640" h="3298825">
                                  <a:moveTo>
                                    <a:pt x="5875909" y="0"/>
                                  </a:moveTo>
                                  <a:lnTo>
                                    <a:pt x="6096" y="0"/>
                                  </a:lnTo>
                                  <a:lnTo>
                                    <a:pt x="0" y="0"/>
                                  </a:lnTo>
                                  <a:lnTo>
                                    <a:pt x="0" y="6083"/>
                                  </a:lnTo>
                                  <a:lnTo>
                                    <a:pt x="0" y="382511"/>
                                  </a:lnTo>
                                  <a:lnTo>
                                    <a:pt x="0" y="746747"/>
                                  </a:lnTo>
                                  <a:lnTo>
                                    <a:pt x="0" y="1110983"/>
                                  </a:lnTo>
                                  <a:lnTo>
                                    <a:pt x="6096" y="1110983"/>
                                  </a:lnTo>
                                  <a:lnTo>
                                    <a:pt x="6096" y="746747"/>
                                  </a:lnTo>
                                  <a:lnTo>
                                    <a:pt x="6096" y="382511"/>
                                  </a:lnTo>
                                  <a:lnTo>
                                    <a:pt x="6096" y="6083"/>
                                  </a:lnTo>
                                  <a:lnTo>
                                    <a:pt x="5875909" y="6083"/>
                                  </a:lnTo>
                                  <a:lnTo>
                                    <a:pt x="5875909" y="0"/>
                                  </a:lnTo>
                                  <a:close/>
                                </a:path>
                                <a:path w="5882640" h="3298825">
                                  <a:moveTo>
                                    <a:pt x="5882081" y="1111059"/>
                                  </a:moveTo>
                                  <a:lnTo>
                                    <a:pt x="5875985" y="1111059"/>
                                  </a:lnTo>
                                  <a:lnTo>
                                    <a:pt x="5875985" y="1475600"/>
                                  </a:lnTo>
                                  <a:lnTo>
                                    <a:pt x="5875985" y="1841360"/>
                                  </a:lnTo>
                                  <a:lnTo>
                                    <a:pt x="5875985" y="3298253"/>
                                  </a:lnTo>
                                  <a:lnTo>
                                    <a:pt x="5882081" y="3298253"/>
                                  </a:lnTo>
                                  <a:lnTo>
                                    <a:pt x="5882081" y="1475600"/>
                                  </a:lnTo>
                                  <a:lnTo>
                                    <a:pt x="5882081" y="1111059"/>
                                  </a:lnTo>
                                  <a:close/>
                                </a:path>
                                <a:path w="5882640" h="3298825">
                                  <a:moveTo>
                                    <a:pt x="5882081" y="0"/>
                                  </a:moveTo>
                                  <a:lnTo>
                                    <a:pt x="5875985" y="0"/>
                                  </a:lnTo>
                                  <a:lnTo>
                                    <a:pt x="5875985" y="6083"/>
                                  </a:lnTo>
                                  <a:lnTo>
                                    <a:pt x="5875985" y="382511"/>
                                  </a:lnTo>
                                  <a:lnTo>
                                    <a:pt x="5875985" y="746747"/>
                                  </a:lnTo>
                                  <a:lnTo>
                                    <a:pt x="5875985" y="1110983"/>
                                  </a:lnTo>
                                  <a:lnTo>
                                    <a:pt x="5882081" y="1110983"/>
                                  </a:lnTo>
                                  <a:lnTo>
                                    <a:pt x="5882081" y="746747"/>
                                  </a:lnTo>
                                  <a:lnTo>
                                    <a:pt x="5882081" y="382511"/>
                                  </a:lnTo>
                                  <a:lnTo>
                                    <a:pt x="5882081" y="6083"/>
                                  </a:lnTo>
                                  <a:lnTo>
                                    <a:pt x="5882081" y="0"/>
                                  </a:lnTo>
                                  <a:close/>
                                </a:path>
                              </a:pathLst>
                            </a:custGeom>
                            <a:solidFill>
                              <a:srgbClr val="000000"/>
                            </a:solidFill>
                          </wps:spPr>
                          <wps:bodyPr wrap="square" lIns="0" tIns="0" rIns="0" bIns="0" rtlCol="0">
                            <a:prstTxWarp prst="textNoShape">
                              <a:avLst/>
                            </a:prstTxWarp>
                            <a:noAutofit/>
                          </wps:bodyPr>
                        </wps:wsp>
                        <wps:wsp>
                          <wps:cNvPr id="99" name="Textbox 98"/>
                          <wps:cNvSpPr txBox="1"/>
                          <wps:spPr>
                            <a:xfrm>
                              <a:off x="6095" y="6095"/>
                              <a:ext cx="5869940" cy="3292475"/>
                            </a:xfrm>
                            <a:prstGeom prst="rect">
                              <a:avLst/>
                            </a:prstGeom>
                          </wps:spPr>
                          <wps:txbx>
                            <w:txbxContent>
                              <w:p w14:paraId="4D964FC5" w14:textId="774DBB37" w:rsidR="00531AAA" w:rsidDel="004B612A" w:rsidRDefault="00531AAA">
                                <w:pPr>
                                  <w:spacing w:before="18"/>
                                  <w:ind w:left="107"/>
                                  <w:rPr>
                                    <w:sz w:val="24"/>
                                  </w:rPr>
                                </w:pPr>
                                <w:moveFromRangeStart w:id="1133" w:author="Abhiram Arali" w:date="2024-11-12T15:18:00Z" w:name="move182317138"/>
                                <w:moveFrom w:id="1134" w:author="Abhiram Arali" w:date="2024-11-12T15:18:00Z">
                                  <w:r w:rsidDel="004B612A">
                                    <w:rPr>
                                      <w:sz w:val="24"/>
                                    </w:rPr>
                                    <w:t>#include</w:t>
                                  </w:r>
                                  <w:r w:rsidDel="004B612A">
                                    <w:rPr>
                                      <w:spacing w:val="-1"/>
                                      <w:sz w:val="24"/>
                                    </w:rPr>
                                    <w:t xml:space="preserve"> </w:t>
                                  </w:r>
                                  <w:r w:rsidDel="004B612A">
                                    <w:rPr>
                                      <w:spacing w:val="-2"/>
                                      <w:sz w:val="24"/>
                                    </w:rPr>
                                    <w:t>&lt;stdio.h&gt;</w:t>
                                  </w:r>
                                </w:moveFrom>
                              </w:p>
                              <w:p w14:paraId="1A7F0A17" w14:textId="7C1430A0" w:rsidR="00531AAA" w:rsidDel="004B612A" w:rsidRDefault="00531AAA">
                                <w:pPr>
                                  <w:spacing w:before="21"/>
                                  <w:rPr>
                                    <w:sz w:val="24"/>
                                  </w:rPr>
                                </w:pPr>
                              </w:p>
                              <w:p w14:paraId="16B2DFD0" w14:textId="648E6393" w:rsidR="00531AAA" w:rsidDel="004B612A" w:rsidRDefault="00531AAA">
                                <w:pPr>
                                  <w:spacing w:before="1" w:line="499" w:lineRule="auto"/>
                                  <w:ind w:left="107" w:right="5382"/>
                                  <w:rPr>
                                    <w:sz w:val="24"/>
                                  </w:rPr>
                                </w:pPr>
                                <w:moveFrom w:id="1135" w:author="Abhiram Arali" w:date="2024-11-12T15:18:00Z">
                                  <w:r w:rsidDel="004B612A">
                                    <w:rPr>
                                      <w:sz w:val="24"/>
                                    </w:rPr>
                                    <w:t>//</w:t>
                                  </w:r>
                                  <w:r w:rsidDel="004B612A">
                                    <w:rPr>
                                      <w:spacing w:val="-10"/>
                                      <w:sz w:val="24"/>
                                    </w:rPr>
                                    <w:t xml:space="preserve"> </w:t>
                                  </w:r>
                                  <w:r w:rsidDel="004B612A">
                                    <w:rPr>
                                      <w:sz w:val="24"/>
                                    </w:rPr>
                                    <w:t>Function</w:t>
                                  </w:r>
                                  <w:r w:rsidDel="004B612A">
                                    <w:rPr>
                                      <w:spacing w:val="-10"/>
                                      <w:sz w:val="24"/>
                                    </w:rPr>
                                    <w:t xml:space="preserve"> </w:t>
                                  </w:r>
                                  <w:r w:rsidDel="004B612A">
                                    <w:rPr>
                                      <w:sz w:val="24"/>
                                    </w:rPr>
                                    <w:t>declaration</w:t>
                                  </w:r>
                                  <w:r w:rsidDel="004B612A">
                                    <w:rPr>
                                      <w:spacing w:val="-10"/>
                                      <w:sz w:val="24"/>
                                    </w:rPr>
                                    <w:t xml:space="preserve"> </w:t>
                                  </w:r>
                                  <w:r w:rsidDel="004B612A">
                                    <w:rPr>
                                      <w:sz w:val="24"/>
                                    </w:rPr>
                                    <w:t>and</w:t>
                                  </w:r>
                                  <w:r w:rsidDel="004B612A">
                                    <w:rPr>
                                      <w:spacing w:val="-10"/>
                                      <w:sz w:val="24"/>
                                    </w:rPr>
                                    <w:t xml:space="preserve"> </w:t>
                                  </w:r>
                                  <w:r w:rsidDel="004B612A">
                                    <w:rPr>
                                      <w:sz w:val="24"/>
                                    </w:rPr>
                                    <w:t>definition int add(int a, int b) {</w:t>
                                  </w:r>
                                </w:moveFrom>
                              </w:p>
                              <w:p w14:paraId="6740DEAA" w14:textId="253483E2" w:rsidR="00531AAA" w:rsidDel="004B612A" w:rsidRDefault="00531AAA">
                                <w:pPr>
                                  <w:spacing w:line="276" w:lineRule="exact"/>
                                  <w:ind w:left="347"/>
                                  <w:rPr>
                                    <w:sz w:val="24"/>
                                  </w:rPr>
                                </w:pPr>
                                <w:moveFrom w:id="1136" w:author="Abhiram Arali" w:date="2024-11-12T15:18:00Z">
                                  <w:r w:rsidDel="004B612A">
                                    <w:rPr>
                                      <w:sz w:val="24"/>
                                    </w:rPr>
                                    <w:t>return</w:t>
                                  </w:r>
                                  <w:r w:rsidDel="004B612A">
                                    <w:rPr>
                                      <w:spacing w:val="-3"/>
                                      <w:sz w:val="24"/>
                                    </w:rPr>
                                    <w:t xml:space="preserve"> </w:t>
                                  </w:r>
                                  <w:r w:rsidDel="004B612A">
                                    <w:rPr>
                                      <w:sz w:val="24"/>
                                    </w:rPr>
                                    <w:t>a</w:t>
                                  </w:r>
                                  <w:r w:rsidDel="004B612A">
                                    <w:rPr>
                                      <w:spacing w:val="-1"/>
                                      <w:sz w:val="24"/>
                                    </w:rPr>
                                    <w:t xml:space="preserve"> </w:t>
                                  </w:r>
                                  <w:r w:rsidDel="004B612A">
                                    <w:rPr>
                                      <w:sz w:val="24"/>
                                    </w:rPr>
                                    <w:t>+</w:t>
                                  </w:r>
                                  <w:r w:rsidDel="004B612A">
                                    <w:rPr>
                                      <w:spacing w:val="-1"/>
                                      <w:sz w:val="24"/>
                                    </w:rPr>
                                    <w:t xml:space="preserve"> </w:t>
                                  </w:r>
                                  <w:r w:rsidDel="004B612A">
                                    <w:rPr>
                                      <w:spacing w:val="-5"/>
                                      <w:sz w:val="24"/>
                                    </w:rPr>
                                    <w:t>b;</w:t>
                                  </w:r>
                                </w:moveFrom>
                              </w:p>
                              <w:p w14:paraId="3EAB1120" w14:textId="6AB44E7D" w:rsidR="00531AAA" w:rsidDel="004B612A" w:rsidRDefault="00531AAA">
                                <w:pPr>
                                  <w:spacing w:before="21"/>
                                  <w:rPr>
                                    <w:sz w:val="24"/>
                                  </w:rPr>
                                </w:pPr>
                              </w:p>
                              <w:p w14:paraId="43BCCBA5" w14:textId="40D6F9C1" w:rsidR="00531AAA" w:rsidDel="004B612A" w:rsidRDefault="00531AAA">
                                <w:pPr>
                                  <w:ind w:left="107"/>
                                  <w:rPr>
                                    <w:sz w:val="24"/>
                                  </w:rPr>
                                </w:pPr>
                                <w:moveFrom w:id="1137" w:author="Abhiram Arali" w:date="2024-11-12T15:18:00Z">
                                  <w:r w:rsidDel="004B612A">
                                    <w:rPr>
                                      <w:spacing w:val="-10"/>
                                      <w:sz w:val="24"/>
                                    </w:rPr>
                                    <w:t>}</w:t>
                                  </w:r>
                                </w:moveFrom>
                              </w:p>
                              <w:p w14:paraId="3CDD5CAC" w14:textId="12382D18" w:rsidR="00531AAA" w:rsidDel="004B612A" w:rsidRDefault="00531AAA">
                                <w:pPr>
                                  <w:rPr>
                                    <w:sz w:val="24"/>
                                  </w:rPr>
                                </w:pPr>
                              </w:p>
                              <w:p w14:paraId="13390343" w14:textId="1026AC3E" w:rsidR="00531AAA" w:rsidDel="004B612A" w:rsidRDefault="00531AAA">
                                <w:pPr>
                                  <w:rPr>
                                    <w:sz w:val="24"/>
                                  </w:rPr>
                                </w:pPr>
                              </w:p>
                              <w:p w14:paraId="0D3ECD7A" w14:textId="36AA74AE" w:rsidR="00531AAA" w:rsidDel="004B612A" w:rsidRDefault="00531AAA">
                                <w:pPr>
                                  <w:spacing w:before="46"/>
                                  <w:rPr>
                                    <w:sz w:val="24"/>
                                  </w:rPr>
                                </w:pPr>
                              </w:p>
                              <w:p w14:paraId="3D5D7446" w14:textId="026A58A7" w:rsidR="00531AAA" w:rsidDel="004B612A" w:rsidRDefault="00531AAA">
                                <w:pPr>
                                  <w:ind w:left="107"/>
                                  <w:rPr>
                                    <w:sz w:val="24"/>
                                  </w:rPr>
                                </w:pPr>
                                <w:moveFrom w:id="1138" w:author="Abhiram Arali" w:date="2024-11-12T15:18:00Z">
                                  <w:r w:rsidDel="004B612A">
                                    <w:rPr>
                                      <w:sz w:val="24"/>
                                    </w:rPr>
                                    <w:t>int</w:t>
                                  </w:r>
                                  <w:r w:rsidDel="004B612A">
                                    <w:rPr>
                                      <w:spacing w:val="-1"/>
                                      <w:sz w:val="24"/>
                                    </w:rPr>
                                    <w:t xml:space="preserve"> </w:t>
                                  </w:r>
                                  <w:r w:rsidDel="004B612A">
                                    <w:rPr>
                                      <w:sz w:val="24"/>
                                    </w:rPr>
                                    <w:t xml:space="preserve">main() </w:t>
                                  </w:r>
                                  <w:r w:rsidDel="004B612A">
                                    <w:rPr>
                                      <w:spacing w:val="-10"/>
                                      <w:sz w:val="24"/>
                                    </w:rPr>
                                    <w:t>{</w:t>
                                  </w:r>
                                </w:moveFrom>
                              </w:p>
                              <w:p w14:paraId="454268B0" w14:textId="44D7A747" w:rsidR="00531AAA" w:rsidDel="004B612A" w:rsidRDefault="00531AAA">
                                <w:pPr>
                                  <w:spacing w:before="21"/>
                                  <w:rPr>
                                    <w:sz w:val="24"/>
                                  </w:rPr>
                                </w:pPr>
                              </w:p>
                              <w:p w14:paraId="1FB6F7D0" w14:textId="56E6AB46" w:rsidR="00531AAA" w:rsidRDefault="00531AAA">
                                <w:pPr>
                                  <w:spacing w:before="1" w:line="499" w:lineRule="auto"/>
                                  <w:ind w:left="347" w:right="3267"/>
                                  <w:rPr>
                                    <w:sz w:val="24"/>
                                  </w:rPr>
                                </w:pPr>
                                <w:moveFrom w:id="1139" w:author="Abhiram Arali" w:date="2024-11-12T15:18:00Z">
                                  <w:r w:rsidDel="004B612A">
                                    <w:rPr>
                                      <w:sz w:val="24"/>
                                    </w:rPr>
                                    <w:t>int</w:t>
                                  </w:r>
                                  <w:r w:rsidDel="004B612A">
                                    <w:rPr>
                                      <w:spacing w:val="-4"/>
                                      <w:sz w:val="24"/>
                                    </w:rPr>
                                    <w:t xml:space="preserve"> </w:t>
                                  </w:r>
                                  <w:r w:rsidDel="004B612A">
                                    <w:rPr>
                                      <w:sz w:val="24"/>
                                    </w:rPr>
                                    <w:t>result</w:t>
                                  </w:r>
                                  <w:r w:rsidDel="004B612A">
                                    <w:rPr>
                                      <w:spacing w:val="-4"/>
                                      <w:sz w:val="24"/>
                                    </w:rPr>
                                    <w:t xml:space="preserve"> </w:t>
                                  </w:r>
                                  <w:r w:rsidDel="004B612A">
                                    <w:rPr>
                                      <w:sz w:val="24"/>
                                    </w:rPr>
                                    <w:t>=</w:t>
                                  </w:r>
                                  <w:r w:rsidDel="004B612A">
                                    <w:rPr>
                                      <w:spacing w:val="-5"/>
                                      <w:sz w:val="24"/>
                                    </w:rPr>
                                    <w:t xml:space="preserve"> </w:t>
                                  </w:r>
                                  <w:r w:rsidDel="004B612A">
                                    <w:rPr>
                                      <w:sz w:val="24"/>
                                    </w:rPr>
                                    <w:t>add(5,</w:t>
                                  </w:r>
                                  <w:r w:rsidDel="004B612A">
                                    <w:rPr>
                                      <w:spacing w:val="-5"/>
                                      <w:sz w:val="24"/>
                                    </w:rPr>
                                    <w:t xml:space="preserve"> </w:t>
                                  </w:r>
                                  <w:r w:rsidDel="004B612A">
                                    <w:rPr>
                                      <w:sz w:val="24"/>
                                    </w:rPr>
                                    <w:t>3);</w:t>
                                  </w:r>
                                  <w:r w:rsidDel="004B612A">
                                    <w:rPr>
                                      <w:spacing w:val="40"/>
                                      <w:sz w:val="24"/>
                                    </w:rPr>
                                    <w:t xml:space="preserve"> </w:t>
                                  </w:r>
                                  <w:r w:rsidDel="004B612A">
                                    <w:rPr>
                                      <w:sz w:val="24"/>
                                    </w:rPr>
                                    <w:t>//</w:t>
                                  </w:r>
                                  <w:r w:rsidDel="004B612A">
                                    <w:rPr>
                                      <w:spacing w:val="-4"/>
                                      <w:sz w:val="24"/>
                                    </w:rPr>
                                    <w:t xml:space="preserve"> </w:t>
                                  </w:r>
                                  <w:r w:rsidDel="004B612A">
                                    <w:rPr>
                                      <w:sz w:val="24"/>
                                    </w:rPr>
                                    <w:t>Calling</w:t>
                                  </w:r>
                                  <w:r w:rsidDel="004B612A">
                                    <w:rPr>
                                      <w:spacing w:val="-4"/>
                                      <w:sz w:val="24"/>
                                    </w:rPr>
                                    <w:t xml:space="preserve"> </w:t>
                                  </w:r>
                                  <w:r w:rsidDel="004B612A">
                                    <w:rPr>
                                      <w:sz w:val="24"/>
                                    </w:rPr>
                                    <w:t>the</w:t>
                                  </w:r>
                                  <w:r w:rsidDel="004B612A">
                                    <w:rPr>
                                      <w:spacing w:val="-5"/>
                                      <w:sz w:val="24"/>
                                    </w:rPr>
                                    <w:t xml:space="preserve"> </w:t>
                                  </w:r>
                                  <w:r w:rsidDel="004B612A">
                                    <w:rPr>
                                      <w:sz w:val="24"/>
                                    </w:rPr>
                                    <w:t>function</w:t>
                                  </w:r>
                                  <w:r w:rsidDel="004B612A">
                                    <w:rPr>
                                      <w:spacing w:val="-4"/>
                                      <w:sz w:val="24"/>
                                    </w:rPr>
                                    <w:t xml:space="preserve"> </w:t>
                                  </w:r>
                                  <w:r w:rsidDel="004B612A">
                                    <w:rPr>
                                      <w:sz w:val="24"/>
                                    </w:rPr>
                                    <w:t>'add' printf("Sum: %d\n", result);</w:t>
                                  </w:r>
                                </w:moveFrom>
                                <w:moveFromRangeEnd w:id="1133"/>
                              </w:p>
                            </w:txbxContent>
                          </wps:txbx>
                          <wps:bodyPr wrap="square" lIns="0" tIns="0" rIns="0" bIns="0" rtlCol="0">
                            <a:noAutofit/>
                          </wps:bodyPr>
                        </wps:wsp>
                      </wpg:wgp>
                    </a:graphicData>
                  </a:graphic>
                </wp:anchor>
              </w:drawing>
            </mc:Choice>
            <mc:Fallback>
              <w:pict>
                <v:group w14:anchorId="594B785F" id="Group 96" o:spid="_x0000_s1100" style="position:absolute;left:0;text-align:left;margin-left:66.15pt;margin-top:15.05pt;width:463.2pt;height:259.75pt;z-index:-15707136;mso-wrap-distance-left:0;mso-wrap-distance-right:0;mso-position-horizontal-relative:page;mso-position-vertical-relative:text" coordsize="58826,32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">
                  <v:shape id="Graphic 97" o:spid="_x0000_s1101" style="position:absolute;width:58826;height:32988;visibility:visible;mso-wrap-style:square;v-text-anchor:top" coordsize="5882640,3298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xgBsIA&#10;AADbAAAADwAAAGRycy9kb3ducmV2LnhtbESPwWrDMAyG74O9g9Fgl7E6GzRsaZ0yFgK9Lm3ZVcRq&#10;EhLLIXab7O2rw6BH8ev/pG+7W9ygrjSFzrOBt1UCirj2tuPGwPFQvn6AChHZ4uCZDPxRgF3++LDF&#10;zPqZf+haxUYJhEOGBtoYx0zrULfkMKz8SCzZ2U8Oo4xTo+2Es8DdoN+TJNUOO5YLLY703VLdVxcn&#10;lKYMl/KAp6Pui6Hwv+uXtB6NeX5avjagIi3xvvzf3lsDn/KsuIgH6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LGAGwgAAANsAAAAPAAAAAAAAAAAAAAAAAJgCAABkcnMvZG93&#10;bnJldi54bWxQSwUGAAAAAAQABAD1AAAAhwMAAAAA&#10;" path="m6096,1111059r-6096,l,1475600r,365760l,3298253r6096,l6096,1475600r,-364541xem5875909,l6096,,,,,6083,,382511,,746747r,364236l6096,1110983r,-364236l6096,382511r,-376428l5875909,6083r,-6083xem5882081,1111059r-6096,l5875985,1475600r,365760l5875985,3298253r6096,l5882081,1475600r,-364541xem5882081,r-6096,l5875985,6083r,376428l5875985,746747r,364236l5882081,1110983r,-364236l5882081,382511r,-376428l5882081,xe" fillcolor="black" stroked="f">
                    <v:path arrowok="t"/>
                  </v:shape>
                  <v:shape id="Textbox 98" o:spid="_x0000_s1102" type="#_x0000_t202" style="position:absolute;left:60;top:60;width:58700;height:32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AIcMQA&#10;AADbAAAADwAAAGRycy9kb3ducmV2LnhtbESPQWvCQBSE70L/w/IKvZlNPYhJXUVKhUJBjPHg8TX7&#10;TBazb9PsVuO/dwXB4zAz3zDz5WBbcabeG8cK3pMUBHHltOFawb5cj2cgfEDW2DomBVfysFy8jOaY&#10;a3fhgs67UIsIYZ+jgiaELpfSVw1Z9InriKN3dL3FEGVfS93jJcJtKydpOpUWDceFBjv6bKg67f6t&#10;gtWBiy/zt/ndFsfClGWW8s/0pNTb67D6ABFoCM/wo/2tFWQZ3L/EH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QCHDEAAAA2wAAAA8AAAAAAAAAAAAAAAAAmAIAAGRycy9k&#10;b3ducmV2LnhtbFBLBQYAAAAABAAEAPUAAACJAwAAAAA=&#10;" filled="f" stroked="f">
                    <v:textbox inset="0,0,0,0">
                      <w:txbxContent>
                        <w:p w14:paraId="4D964FC5" w14:textId="774DBB37" w:rsidR="00531AAA" w:rsidDel="004B612A" w:rsidRDefault="00531AAA">
                          <w:pPr>
                            <w:spacing w:before="18"/>
                            <w:ind w:left="107"/>
                            <w:rPr>
                              <w:sz w:val="24"/>
                            </w:rPr>
                          </w:pPr>
                          <w:moveFromRangeStart w:id="1140" w:author="Abhiram Arali" w:date="2024-11-12T15:18:00Z" w:name="move182317138"/>
                          <w:moveFrom w:id="1141" w:author="Abhiram Arali" w:date="2024-11-12T15:18:00Z">
                            <w:r w:rsidDel="004B612A">
                              <w:rPr>
                                <w:sz w:val="24"/>
                              </w:rPr>
                              <w:t>#include</w:t>
                            </w:r>
                            <w:r w:rsidDel="004B612A">
                              <w:rPr>
                                <w:spacing w:val="-1"/>
                                <w:sz w:val="24"/>
                              </w:rPr>
                              <w:t xml:space="preserve"> </w:t>
                            </w:r>
                            <w:r w:rsidDel="004B612A">
                              <w:rPr>
                                <w:spacing w:val="-2"/>
                                <w:sz w:val="24"/>
                              </w:rPr>
                              <w:t>&lt;stdio.h&gt;</w:t>
                            </w:r>
                          </w:moveFrom>
                        </w:p>
                        <w:p w14:paraId="1A7F0A17" w14:textId="7C1430A0" w:rsidR="00531AAA" w:rsidDel="004B612A" w:rsidRDefault="00531AAA">
                          <w:pPr>
                            <w:spacing w:before="21"/>
                            <w:rPr>
                              <w:sz w:val="24"/>
                            </w:rPr>
                          </w:pPr>
                        </w:p>
                        <w:p w14:paraId="16B2DFD0" w14:textId="648E6393" w:rsidR="00531AAA" w:rsidDel="004B612A" w:rsidRDefault="00531AAA">
                          <w:pPr>
                            <w:spacing w:before="1" w:line="499" w:lineRule="auto"/>
                            <w:ind w:left="107" w:right="5382"/>
                            <w:rPr>
                              <w:sz w:val="24"/>
                            </w:rPr>
                          </w:pPr>
                          <w:moveFrom w:id="1142" w:author="Abhiram Arali" w:date="2024-11-12T15:18:00Z">
                            <w:r w:rsidDel="004B612A">
                              <w:rPr>
                                <w:sz w:val="24"/>
                              </w:rPr>
                              <w:t>//</w:t>
                            </w:r>
                            <w:r w:rsidDel="004B612A">
                              <w:rPr>
                                <w:spacing w:val="-10"/>
                                <w:sz w:val="24"/>
                              </w:rPr>
                              <w:t xml:space="preserve"> </w:t>
                            </w:r>
                            <w:r w:rsidDel="004B612A">
                              <w:rPr>
                                <w:sz w:val="24"/>
                              </w:rPr>
                              <w:t>Function</w:t>
                            </w:r>
                            <w:r w:rsidDel="004B612A">
                              <w:rPr>
                                <w:spacing w:val="-10"/>
                                <w:sz w:val="24"/>
                              </w:rPr>
                              <w:t xml:space="preserve"> </w:t>
                            </w:r>
                            <w:r w:rsidDel="004B612A">
                              <w:rPr>
                                <w:sz w:val="24"/>
                              </w:rPr>
                              <w:t>declaration</w:t>
                            </w:r>
                            <w:r w:rsidDel="004B612A">
                              <w:rPr>
                                <w:spacing w:val="-10"/>
                                <w:sz w:val="24"/>
                              </w:rPr>
                              <w:t xml:space="preserve"> </w:t>
                            </w:r>
                            <w:r w:rsidDel="004B612A">
                              <w:rPr>
                                <w:sz w:val="24"/>
                              </w:rPr>
                              <w:t>and</w:t>
                            </w:r>
                            <w:r w:rsidDel="004B612A">
                              <w:rPr>
                                <w:spacing w:val="-10"/>
                                <w:sz w:val="24"/>
                              </w:rPr>
                              <w:t xml:space="preserve"> </w:t>
                            </w:r>
                            <w:r w:rsidDel="004B612A">
                              <w:rPr>
                                <w:sz w:val="24"/>
                              </w:rPr>
                              <w:t>definition int add(int a, int b) {</w:t>
                            </w:r>
                          </w:moveFrom>
                        </w:p>
                        <w:p w14:paraId="6740DEAA" w14:textId="253483E2" w:rsidR="00531AAA" w:rsidDel="004B612A" w:rsidRDefault="00531AAA">
                          <w:pPr>
                            <w:spacing w:line="276" w:lineRule="exact"/>
                            <w:ind w:left="347"/>
                            <w:rPr>
                              <w:sz w:val="24"/>
                            </w:rPr>
                          </w:pPr>
                          <w:moveFrom w:id="1143" w:author="Abhiram Arali" w:date="2024-11-12T15:18:00Z">
                            <w:r w:rsidDel="004B612A">
                              <w:rPr>
                                <w:sz w:val="24"/>
                              </w:rPr>
                              <w:t>return</w:t>
                            </w:r>
                            <w:r w:rsidDel="004B612A">
                              <w:rPr>
                                <w:spacing w:val="-3"/>
                                <w:sz w:val="24"/>
                              </w:rPr>
                              <w:t xml:space="preserve"> </w:t>
                            </w:r>
                            <w:r w:rsidDel="004B612A">
                              <w:rPr>
                                <w:sz w:val="24"/>
                              </w:rPr>
                              <w:t>a</w:t>
                            </w:r>
                            <w:r w:rsidDel="004B612A">
                              <w:rPr>
                                <w:spacing w:val="-1"/>
                                <w:sz w:val="24"/>
                              </w:rPr>
                              <w:t xml:space="preserve"> </w:t>
                            </w:r>
                            <w:r w:rsidDel="004B612A">
                              <w:rPr>
                                <w:sz w:val="24"/>
                              </w:rPr>
                              <w:t>+</w:t>
                            </w:r>
                            <w:r w:rsidDel="004B612A">
                              <w:rPr>
                                <w:spacing w:val="-1"/>
                                <w:sz w:val="24"/>
                              </w:rPr>
                              <w:t xml:space="preserve"> </w:t>
                            </w:r>
                            <w:r w:rsidDel="004B612A">
                              <w:rPr>
                                <w:spacing w:val="-5"/>
                                <w:sz w:val="24"/>
                              </w:rPr>
                              <w:t>b;</w:t>
                            </w:r>
                          </w:moveFrom>
                        </w:p>
                        <w:p w14:paraId="3EAB1120" w14:textId="6AB44E7D" w:rsidR="00531AAA" w:rsidDel="004B612A" w:rsidRDefault="00531AAA">
                          <w:pPr>
                            <w:spacing w:before="21"/>
                            <w:rPr>
                              <w:sz w:val="24"/>
                            </w:rPr>
                          </w:pPr>
                        </w:p>
                        <w:p w14:paraId="43BCCBA5" w14:textId="40D6F9C1" w:rsidR="00531AAA" w:rsidDel="004B612A" w:rsidRDefault="00531AAA">
                          <w:pPr>
                            <w:ind w:left="107"/>
                            <w:rPr>
                              <w:sz w:val="24"/>
                            </w:rPr>
                          </w:pPr>
                          <w:moveFrom w:id="1144" w:author="Abhiram Arali" w:date="2024-11-12T15:18:00Z">
                            <w:r w:rsidDel="004B612A">
                              <w:rPr>
                                <w:spacing w:val="-10"/>
                                <w:sz w:val="24"/>
                              </w:rPr>
                              <w:t>}</w:t>
                            </w:r>
                          </w:moveFrom>
                        </w:p>
                        <w:p w14:paraId="3CDD5CAC" w14:textId="12382D18" w:rsidR="00531AAA" w:rsidDel="004B612A" w:rsidRDefault="00531AAA">
                          <w:pPr>
                            <w:rPr>
                              <w:sz w:val="24"/>
                            </w:rPr>
                          </w:pPr>
                        </w:p>
                        <w:p w14:paraId="13390343" w14:textId="1026AC3E" w:rsidR="00531AAA" w:rsidDel="004B612A" w:rsidRDefault="00531AAA">
                          <w:pPr>
                            <w:rPr>
                              <w:sz w:val="24"/>
                            </w:rPr>
                          </w:pPr>
                        </w:p>
                        <w:p w14:paraId="0D3ECD7A" w14:textId="36AA74AE" w:rsidR="00531AAA" w:rsidDel="004B612A" w:rsidRDefault="00531AAA">
                          <w:pPr>
                            <w:spacing w:before="46"/>
                            <w:rPr>
                              <w:sz w:val="24"/>
                            </w:rPr>
                          </w:pPr>
                        </w:p>
                        <w:p w14:paraId="3D5D7446" w14:textId="026A58A7" w:rsidR="00531AAA" w:rsidDel="004B612A" w:rsidRDefault="00531AAA">
                          <w:pPr>
                            <w:ind w:left="107"/>
                            <w:rPr>
                              <w:sz w:val="24"/>
                            </w:rPr>
                          </w:pPr>
                          <w:moveFrom w:id="1145" w:author="Abhiram Arali" w:date="2024-11-12T15:18:00Z">
                            <w:r w:rsidDel="004B612A">
                              <w:rPr>
                                <w:sz w:val="24"/>
                              </w:rPr>
                              <w:t>int</w:t>
                            </w:r>
                            <w:r w:rsidDel="004B612A">
                              <w:rPr>
                                <w:spacing w:val="-1"/>
                                <w:sz w:val="24"/>
                              </w:rPr>
                              <w:t xml:space="preserve"> </w:t>
                            </w:r>
                            <w:r w:rsidDel="004B612A">
                              <w:rPr>
                                <w:sz w:val="24"/>
                              </w:rPr>
                              <w:t xml:space="preserve">main() </w:t>
                            </w:r>
                            <w:r w:rsidDel="004B612A">
                              <w:rPr>
                                <w:spacing w:val="-10"/>
                                <w:sz w:val="24"/>
                              </w:rPr>
                              <w:t>{</w:t>
                            </w:r>
                          </w:moveFrom>
                        </w:p>
                        <w:p w14:paraId="454268B0" w14:textId="44D7A747" w:rsidR="00531AAA" w:rsidDel="004B612A" w:rsidRDefault="00531AAA">
                          <w:pPr>
                            <w:spacing w:before="21"/>
                            <w:rPr>
                              <w:sz w:val="24"/>
                            </w:rPr>
                          </w:pPr>
                        </w:p>
                        <w:p w14:paraId="1FB6F7D0" w14:textId="56E6AB46" w:rsidR="00531AAA" w:rsidRDefault="00531AAA">
                          <w:pPr>
                            <w:spacing w:before="1" w:line="499" w:lineRule="auto"/>
                            <w:ind w:left="347" w:right="3267"/>
                            <w:rPr>
                              <w:sz w:val="24"/>
                            </w:rPr>
                          </w:pPr>
                          <w:moveFrom w:id="1146" w:author="Abhiram Arali" w:date="2024-11-12T15:18:00Z">
                            <w:r w:rsidDel="004B612A">
                              <w:rPr>
                                <w:sz w:val="24"/>
                              </w:rPr>
                              <w:t>int</w:t>
                            </w:r>
                            <w:r w:rsidDel="004B612A">
                              <w:rPr>
                                <w:spacing w:val="-4"/>
                                <w:sz w:val="24"/>
                              </w:rPr>
                              <w:t xml:space="preserve"> </w:t>
                            </w:r>
                            <w:r w:rsidDel="004B612A">
                              <w:rPr>
                                <w:sz w:val="24"/>
                              </w:rPr>
                              <w:t>result</w:t>
                            </w:r>
                            <w:r w:rsidDel="004B612A">
                              <w:rPr>
                                <w:spacing w:val="-4"/>
                                <w:sz w:val="24"/>
                              </w:rPr>
                              <w:t xml:space="preserve"> </w:t>
                            </w:r>
                            <w:r w:rsidDel="004B612A">
                              <w:rPr>
                                <w:sz w:val="24"/>
                              </w:rPr>
                              <w:t>=</w:t>
                            </w:r>
                            <w:r w:rsidDel="004B612A">
                              <w:rPr>
                                <w:spacing w:val="-5"/>
                                <w:sz w:val="24"/>
                              </w:rPr>
                              <w:t xml:space="preserve"> </w:t>
                            </w:r>
                            <w:r w:rsidDel="004B612A">
                              <w:rPr>
                                <w:sz w:val="24"/>
                              </w:rPr>
                              <w:t>add(5,</w:t>
                            </w:r>
                            <w:r w:rsidDel="004B612A">
                              <w:rPr>
                                <w:spacing w:val="-5"/>
                                <w:sz w:val="24"/>
                              </w:rPr>
                              <w:t xml:space="preserve"> </w:t>
                            </w:r>
                            <w:r w:rsidDel="004B612A">
                              <w:rPr>
                                <w:sz w:val="24"/>
                              </w:rPr>
                              <w:t>3);</w:t>
                            </w:r>
                            <w:r w:rsidDel="004B612A">
                              <w:rPr>
                                <w:spacing w:val="40"/>
                                <w:sz w:val="24"/>
                              </w:rPr>
                              <w:t xml:space="preserve"> </w:t>
                            </w:r>
                            <w:r w:rsidDel="004B612A">
                              <w:rPr>
                                <w:sz w:val="24"/>
                              </w:rPr>
                              <w:t>//</w:t>
                            </w:r>
                            <w:r w:rsidDel="004B612A">
                              <w:rPr>
                                <w:spacing w:val="-4"/>
                                <w:sz w:val="24"/>
                              </w:rPr>
                              <w:t xml:space="preserve"> </w:t>
                            </w:r>
                            <w:r w:rsidDel="004B612A">
                              <w:rPr>
                                <w:sz w:val="24"/>
                              </w:rPr>
                              <w:t>Calling</w:t>
                            </w:r>
                            <w:r w:rsidDel="004B612A">
                              <w:rPr>
                                <w:spacing w:val="-4"/>
                                <w:sz w:val="24"/>
                              </w:rPr>
                              <w:t xml:space="preserve"> </w:t>
                            </w:r>
                            <w:r w:rsidDel="004B612A">
                              <w:rPr>
                                <w:sz w:val="24"/>
                              </w:rPr>
                              <w:t>the</w:t>
                            </w:r>
                            <w:r w:rsidDel="004B612A">
                              <w:rPr>
                                <w:spacing w:val="-5"/>
                                <w:sz w:val="24"/>
                              </w:rPr>
                              <w:t xml:space="preserve"> </w:t>
                            </w:r>
                            <w:r w:rsidDel="004B612A">
                              <w:rPr>
                                <w:sz w:val="24"/>
                              </w:rPr>
                              <w:t>function</w:t>
                            </w:r>
                            <w:r w:rsidDel="004B612A">
                              <w:rPr>
                                <w:spacing w:val="-4"/>
                                <w:sz w:val="24"/>
                              </w:rPr>
                              <w:t xml:space="preserve"> </w:t>
                            </w:r>
                            <w:r w:rsidDel="004B612A">
                              <w:rPr>
                                <w:sz w:val="24"/>
                              </w:rPr>
                              <w:t>'add' printf("Sum: %d\n", result);</w:t>
                            </w:r>
                          </w:moveFrom>
                          <w:moveFromRangeEnd w:id="1140"/>
                        </w:p>
                      </w:txbxContent>
                    </v:textbox>
                  </v:shape>
                  <w10:wrap type="topAndBottom" anchorx="page"/>
                </v:group>
              </w:pict>
            </mc:Fallback>
          </mc:AlternateContent>
        </w:r>
      </w:del>
    </w:p>
    <w:p w14:paraId="3516B70C" w14:textId="32634755" w:rsidR="00E57A4D" w:rsidDel="004B612A" w:rsidRDefault="00E57A4D">
      <w:pPr>
        <w:pStyle w:val="NormalBPBHEB"/>
        <w:rPr>
          <w:del w:id="1147" w:author="Abhiram Arali" w:date="2024-11-12T15:18:00Z"/>
          <w:sz w:val="20"/>
        </w:rPr>
        <w:sectPr w:rsidR="00E57A4D" w:rsidDel="004B612A">
          <w:pgSz w:w="11910" w:h="16840"/>
          <w:pgMar w:top="1540" w:right="1220" w:bottom="1200" w:left="1220" w:header="758" w:footer="1000" w:gutter="0"/>
          <w:cols w:space="720"/>
        </w:sectPr>
        <w:pPrChange w:id="1148" w:author="Abhiram Arali" w:date="2024-11-12T15:19:00Z">
          <w:pPr/>
        </w:pPrChange>
      </w:pPr>
    </w:p>
    <w:p w14:paraId="437911FD" w14:textId="41A07A95" w:rsidR="00E57A4D" w:rsidDel="004B612A" w:rsidRDefault="00E57A4D">
      <w:pPr>
        <w:pStyle w:val="NormalBPBHEB"/>
        <w:rPr>
          <w:del w:id="1149" w:author="Abhiram Arali" w:date="2024-11-12T15:18:00Z"/>
          <w:i/>
          <w:sz w:val="7"/>
        </w:rPr>
        <w:pPrChange w:id="1150" w:author="Abhiram Arali" w:date="2024-11-12T15:19:00Z">
          <w:pPr>
            <w:pStyle w:val="BodyText"/>
            <w:spacing w:before="7" w:after="1"/>
          </w:pPr>
        </w:pPrChange>
      </w:pPr>
    </w:p>
    <w:p w14:paraId="16B3ED75" w14:textId="096DB315" w:rsidR="00E57A4D" w:rsidRDefault="00A87255">
      <w:pPr>
        <w:pStyle w:val="NormalBPBHEB"/>
        <w:rPr>
          <w:sz w:val="20"/>
        </w:rPr>
        <w:pPrChange w:id="1151" w:author="Abhiram Arali" w:date="2024-11-12T15:19:00Z">
          <w:pPr>
            <w:pStyle w:val="BodyText"/>
            <w:ind w:left="102"/>
          </w:pPr>
        </w:pPrChange>
      </w:pPr>
      <w:del w:id="1152" w:author="Abhiram Arali" w:date="2024-11-12T15:18:00Z">
        <w:r w:rsidDel="004B612A">
          <w:rPr>
            <w:noProof/>
            <w:sz w:val="20"/>
            <w:lang w:val="en-IN" w:eastAsia="en-IN"/>
            <w:rPrChange w:id="1153" w:author="Unknown">
              <w:rPr>
                <w:noProof/>
                <w:lang w:val="en-IN" w:eastAsia="en-IN"/>
              </w:rPr>
            </w:rPrChange>
          </w:rPr>
          <mc:AlternateContent>
            <mc:Choice Requires="wpg">
              <w:drawing>
                <wp:inline distT="0" distB="0" distL="0" distR="0" wp14:anchorId="54B28881" wp14:editId="507BED4B">
                  <wp:extent cx="5882640" cy="1009650"/>
                  <wp:effectExtent l="0" t="0" r="0" b="9525"/>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1009650"/>
                            <a:chOff x="0" y="0"/>
                            <a:chExt cx="5882640" cy="1009650"/>
                          </a:xfrm>
                        </wpg:grpSpPr>
                        <wps:wsp>
                          <wps:cNvPr id="94" name="Graphic 100"/>
                          <wps:cNvSpPr/>
                          <wps:spPr>
                            <a:xfrm>
                              <a:off x="0" y="12"/>
                              <a:ext cx="5882640" cy="1009650"/>
                            </a:xfrm>
                            <a:custGeom>
                              <a:avLst/>
                              <a:gdLst/>
                              <a:ahLst/>
                              <a:cxnLst/>
                              <a:rect l="l" t="t" r="r" b="b"/>
                              <a:pathLst>
                                <a:path w="5882640" h="1009650">
                                  <a:moveTo>
                                    <a:pt x="5875909" y="1003084"/>
                                  </a:moveTo>
                                  <a:lnTo>
                                    <a:pt x="6096" y="1003084"/>
                                  </a:lnTo>
                                  <a:lnTo>
                                    <a:pt x="6096" y="728764"/>
                                  </a:lnTo>
                                  <a:lnTo>
                                    <a:pt x="6096" y="364528"/>
                                  </a:lnTo>
                                  <a:lnTo>
                                    <a:pt x="6096" y="0"/>
                                  </a:lnTo>
                                  <a:lnTo>
                                    <a:pt x="0" y="0"/>
                                  </a:lnTo>
                                  <a:lnTo>
                                    <a:pt x="0" y="364528"/>
                                  </a:lnTo>
                                  <a:lnTo>
                                    <a:pt x="0" y="728764"/>
                                  </a:lnTo>
                                  <a:lnTo>
                                    <a:pt x="0" y="1003084"/>
                                  </a:lnTo>
                                  <a:lnTo>
                                    <a:pt x="0" y="1009180"/>
                                  </a:lnTo>
                                  <a:lnTo>
                                    <a:pt x="6096" y="1009180"/>
                                  </a:lnTo>
                                  <a:lnTo>
                                    <a:pt x="5875909" y="1009180"/>
                                  </a:lnTo>
                                  <a:lnTo>
                                    <a:pt x="5875909" y="1003084"/>
                                  </a:lnTo>
                                  <a:close/>
                                </a:path>
                                <a:path w="5882640" h="1009650">
                                  <a:moveTo>
                                    <a:pt x="5882081" y="0"/>
                                  </a:moveTo>
                                  <a:lnTo>
                                    <a:pt x="5875985" y="0"/>
                                  </a:lnTo>
                                  <a:lnTo>
                                    <a:pt x="5875985" y="364528"/>
                                  </a:lnTo>
                                  <a:lnTo>
                                    <a:pt x="5875985" y="728764"/>
                                  </a:lnTo>
                                  <a:lnTo>
                                    <a:pt x="5875985" y="1003084"/>
                                  </a:lnTo>
                                  <a:lnTo>
                                    <a:pt x="5875985" y="1009180"/>
                                  </a:lnTo>
                                  <a:lnTo>
                                    <a:pt x="5882081" y="1009180"/>
                                  </a:lnTo>
                                  <a:lnTo>
                                    <a:pt x="5882081" y="1003084"/>
                                  </a:lnTo>
                                  <a:lnTo>
                                    <a:pt x="5882081" y="728764"/>
                                  </a:lnTo>
                                  <a:lnTo>
                                    <a:pt x="5882081" y="364528"/>
                                  </a:lnTo>
                                  <a:lnTo>
                                    <a:pt x="5882081" y="0"/>
                                  </a:lnTo>
                                  <a:close/>
                                </a:path>
                              </a:pathLst>
                            </a:custGeom>
                            <a:solidFill>
                              <a:srgbClr val="000000"/>
                            </a:solidFill>
                          </wps:spPr>
                          <wps:bodyPr wrap="square" lIns="0" tIns="0" rIns="0" bIns="0" rtlCol="0">
                            <a:prstTxWarp prst="textNoShape">
                              <a:avLst/>
                            </a:prstTxWarp>
                            <a:noAutofit/>
                          </wps:bodyPr>
                        </wps:wsp>
                        <wps:wsp>
                          <wps:cNvPr id="95" name="Textbox 101"/>
                          <wps:cNvSpPr txBox="1"/>
                          <wps:spPr>
                            <a:xfrm>
                              <a:off x="6095" y="0"/>
                              <a:ext cx="5869940" cy="1003300"/>
                            </a:xfrm>
                            <a:prstGeom prst="rect">
                              <a:avLst/>
                            </a:prstGeom>
                          </wps:spPr>
                          <wps:txbx>
                            <w:txbxContent>
                              <w:p w14:paraId="44B8D9A9" w14:textId="3E190728" w:rsidR="00531AAA" w:rsidDel="004B612A" w:rsidRDefault="00531AAA">
                                <w:pPr>
                                  <w:rPr>
                                    <w:i/>
                                    <w:sz w:val="24"/>
                                  </w:rPr>
                                </w:pPr>
                                <w:moveFromRangeStart w:id="1154" w:author="Abhiram Arali" w:date="2024-11-12T15:18:00Z" w:name="move182317149"/>
                              </w:p>
                              <w:p w14:paraId="02831186" w14:textId="6134526F" w:rsidR="00531AAA" w:rsidDel="004B612A" w:rsidRDefault="00531AAA">
                                <w:pPr>
                                  <w:spacing w:before="21"/>
                                  <w:rPr>
                                    <w:i/>
                                    <w:sz w:val="24"/>
                                  </w:rPr>
                                </w:pPr>
                              </w:p>
                              <w:p w14:paraId="7943EF15" w14:textId="397686DD" w:rsidR="00531AAA" w:rsidDel="004B612A" w:rsidRDefault="00531AAA">
                                <w:pPr>
                                  <w:ind w:left="347"/>
                                  <w:rPr>
                                    <w:sz w:val="24"/>
                                  </w:rPr>
                                </w:pPr>
                                <w:moveFrom w:id="1155" w:author="Abhiram Arali" w:date="2024-11-12T15:18:00Z">
                                  <w:r w:rsidDel="004B612A">
                                    <w:rPr>
                                      <w:sz w:val="24"/>
                                    </w:rPr>
                                    <w:t>return</w:t>
                                  </w:r>
                                  <w:r w:rsidDel="004B612A">
                                    <w:rPr>
                                      <w:spacing w:val="-2"/>
                                      <w:sz w:val="24"/>
                                    </w:rPr>
                                    <w:t xml:space="preserve"> </w:t>
                                  </w:r>
                                  <w:r w:rsidDel="004B612A">
                                    <w:rPr>
                                      <w:spacing w:val="-5"/>
                                      <w:sz w:val="24"/>
                                    </w:rPr>
                                    <w:t>0;</w:t>
                                  </w:r>
                                </w:moveFrom>
                              </w:p>
                              <w:p w14:paraId="3E37FBAE" w14:textId="1320A71A" w:rsidR="00531AAA" w:rsidDel="004B612A" w:rsidRDefault="00531AAA">
                                <w:pPr>
                                  <w:spacing w:before="21"/>
                                  <w:rPr>
                                    <w:sz w:val="24"/>
                                  </w:rPr>
                                </w:pPr>
                              </w:p>
                              <w:p w14:paraId="04BF2725" w14:textId="66B7499D" w:rsidR="00531AAA" w:rsidRDefault="00531AAA">
                                <w:pPr>
                                  <w:spacing w:before="1"/>
                                  <w:ind w:left="107"/>
                                  <w:rPr>
                                    <w:sz w:val="24"/>
                                  </w:rPr>
                                </w:pPr>
                                <w:moveFrom w:id="1156" w:author="Abhiram Arali" w:date="2024-11-12T15:18:00Z">
                                  <w:r w:rsidDel="004B612A">
                                    <w:rPr>
                                      <w:spacing w:val="-10"/>
                                      <w:sz w:val="24"/>
                                    </w:rPr>
                                    <w:t>}</w:t>
                                  </w:r>
                                </w:moveFrom>
                                <w:moveFromRangeEnd w:id="1154"/>
                              </w:p>
                            </w:txbxContent>
                          </wps:txbx>
                          <wps:bodyPr wrap="square" lIns="0" tIns="0" rIns="0" bIns="0" rtlCol="0">
                            <a:noAutofit/>
                          </wps:bodyPr>
                        </wps:wsp>
                      </wpg:wgp>
                    </a:graphicData>
                  </a:graphic>
                </wp:inline>
              </w:drawing>
            </mc:Choice>
            <mc:Fallback>
              <w:pict>
                <v:group w14:anchorId="54B28881" id="Group 91" o:spid="_x0000_s1103" style="width:463.2pt;height:79.5pt;mso-position-horizontal-relative:char;mso-position-vertical-relative:line" coordsize="58826,10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">
                  <v:shape id="Graphic 100" o:spid="_x0000_s1104" style="position:absolute;width:58826;height:10096;visibility:visible;mso-wrap-style:square;v-text-anchor:top" coordsize="5882640,1009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4m/cUA&#10;AADbAAAADwAAAGRycy9kb3ducmV2LnhtbESP0WrCQBRE3wX/YblCX6TuptWi0VVsS0EoIon9gEv2&#10;Nglm78bsVtO/7wpCH4eZOcOsNr1txIU6XzvWkEwUCOLCmZpLDV/Hj8c5CB+QDTaOScMvedish4MV&#10;psZdOaNLHkoRIexT1FCF0KZS+qIii37iWuLofbvOYoiyK6Xp8BrhtpFPSr1IizXHhQpbequoOOU/&#10;VkO5+MzHs+x5n7wndk+vB2Xbs9L6YdRvlyAC9eE/fG/vjIbFFG5f4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jib9xQAAANsAAAAPAAAAAAAAAAAAAAAAAJgCAABkcnMv&#10;ZG93bnJldi54bWxQSwUGAAAAAAQABAD1AAAAigMAAAAA&#10;" path="m5875909,1003084r-5869813,l6096,728764r,-364236l6096,,,,,364528,,728764r,274320l,1009180r6096,l5875909,1009180r,-6096xem5882081,r-6096,l5875985,364528r,364236l5875985,1003084r,6096l5882081,1009180r,-6096l5882081,728764r,-364236l5882081,xe" fillcolor="black" stroked="f">
                    <v:path arrowok="t"/>
                  </v:shape>
                  <v:shape id="Textbox 101" o:spid="_x0000_s1105" type="#_x0000_t202" style="position:absolute;left:60;width:58700;height:10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0CdcMA&#10;AADbAAAADwAAAGRycy9kb3ducmV2LnhtbESPQWvCQBSE7wX/w/IK3uqmg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0CdcMAAADbAAAADwAAAAAAAAAAAAAAAACYAgAAZHJzL2Rv&#10;d25yZXYueG1sUEsFBgAAAAAEAAQA9QAAAIgDAAAAAA==&#10;" filled="f" stroked="f">
                    <v:textbox inset="0,0,0,0">
                      <w:txbxContent>
                        <w:p w14:paraId="44B8D9A9" w14:textId="3E190728" w:rsidR="00531AAA" w:rsidDel="004B612A" w:rsidRDefault="00531AAA">
                          <w:pPr>
                            <w:rPr>
                              <w:i/>
                              <w:sz w:val="24"/>
                            </w:rPr>
                          </w:pPr>
                          <w:moveFromRangeStart w:id="1157" w:author="Abhiram Arali" w:date="2024-11-12T15:18:00Z" w:name="move182317149"/>
                        </w:p>
                        <w:p w14:paraId="02831186" w14:textId="6134526F" w:rsidR="00531AAA" w:rsidDel="004B612A" w:rsidRDefault="00531AAA">
                          <w:pPr>
                            <w:spacing w:before="21"/>
                            <w:rPr>
                              <w:i/>
                              <w:sz w:val="24"/>
                            </w:rPr>
                          </w:pPr>
                        </w:p>
                        <w:p w14:paraId="7943EF15" w14:textId="397686DD" w:rsidR="00531AAA" w:rsidDel="004B612A" w:rsidRDefault="00531AAA">
                          <w:pPr>
                            <w:ind w:left="347"/>
                            <w:rPr>
                              <w:sz w:val="24"/>
                            </w:rPr>
                          </w:pPr>
                          <w:moveFrom w:id="1158" w:author="Abhiram Arali" w:date="2024-11-12T15:18:00Z">
                            <w:r w:rsidDel="004B612A">
                              <w:rPr>
                                <w:sz w:val="24"/>
                              </w:rPr>
                              <w:t>return</w:t>
                            </w:r>
                            <w:r w:rsidDel="004B612A">
                              <w:rPr>
                                <w:spacing w:val="-2"/>
                                <w:sz w:val="24"/>
                              </w:rPr>
                              <w:t xml:space="preserve"> </w:t>
                            </w:r>
                            <w:r w:rsidDel="004B612A">
                              <w:rPr>
                                <w:spacing w:val="-5"/>
                                <w:sz w:val="24"/>
                              </w:rPr>
                              <w:t>0;</w:t>
                            </w:r>
                          </w:moveFrom>
                        </w:p>
                        <w:p w14:paraId="3E37FBAE" w14:textId="1320A71A" w:rsidR="00531AAA" w:rsidDel="004B612A" w:rsidRDefault="00531AAA">
                          <w:pPr>
                            <w:spacing w:before="21"/>
                            <w:rPr>
                              <w:sz w:val="24"/>
                            </w:rPr>
                          </w:pPr>
                        </w:p>
                        <w:p w14:paraId="04BF2725" w14:textId="66B7499D" w:rsidR="00531AAA" w:rsidRDefault="00531AAA">
                          <w:pPr>
                            <w:spacing w:before="1"/>
                            <w:ind w:left="107"/>
                            <w:rPr>
                              <w:sz w:val="24"/>
                            </w:rPr>
                          </w:pPr>
                          <w:moveFrom w:id="1159" w:author="Abhiram Arali" w:date="2024-11-12T15:18:00Z">
                            <w:r w:rsidDel="004B612A">
                              <w:rPr>
                                <w:spacing w:val="-10"/>
                                <w:sz w:val="24"/>
                              </w:rPr>
                              <w:t>}</w:t>
                            </w:r>
                          </w:moveFrom>
                          <w:moveFromRangeEnd w:id="1157"/>
                        </w:p>
                      </w:txbxContent>
                    </v:textbox>
                  </v:shape>
                  <w10:anchorlock/>
                </v:group>
              </w:pict>
            </mc:Fallback>
          </mc:AlternateContent>
        </w:r>
      </w:del>
    </w:p>
    <w:p w14:paraId="0FA94D1E" w14:textId="47091061" w:rsidR="00E57A4D" w:rsidRDefault="003A16CD">
      <w:pPr>
        <w:pStyle w:val="NormalBPBHEB"/>
        <w:pPrChange w:id="1160" w:author="Abhiram Arali" w:date="2024-11-12T15:19:00Z">
          <w:pPr>
            <w:pStyle w:val="BodyText"/>
            <w:spacing w:before="136"/>
            <w:ind w:left="220"/>
          </w:pPr>
        </w:pPrChange>
      </w:pPr>
      <w:ins w:id="1161" w:author="Abhiram Arali" w:date="2024-11-12T15:19:00Z">
        <w:r>
          <w:t xml:space="preserve">The </w:t>
        </w:r>
      </w:ins>
      <w:r>
        <w:t>explanation</w:t>
      </w:r>
      <w:ins w:id="1162" w:author="Abhiram Arali" w:date="2024-11-12T15:19:00Z">
        <w:r>
          <w:t xml:space="preserve"> is as follows</w:t>
        </w:r>
      </w:ins>
      <w:r w:rsidR="00A87255">
        <w:t>:</w:t>
      </w:r>
    </w:p>
    <w:p w14:paraId="6D00206F" w14:textId="1E73380B" w:rsidR="00E57A4D" w:rsidRPr="002E3ACE" w:rsidDel="00FE037A" w:rsidRDefault="00E57A4D">
      <w:pPr>
        <w:pStyle w:val="NormalBPBHEB"/>
        <w:numPr>
          <w:ilvl w:val="0"/>
          <w:numId w:val="69"/>
        </w:numPr>
        <w:rPr>
          <w:del w:id="1163" w:author="Abhiram Arali" w:date="2024-11-12T15:19:00Z"/>
        </w:rPr>
        <w:pPrChange w:id="1164" w:author="Abhiram Arali" w:date="2024-11-12T15:19:00Z">
          <w:pPr>
            <w:pStyle w:val="BodyText"/>
            <w:spacing w:before="24"/>
          </w:pPr>
        </w:pPrChange>
      </w:pPr>
    </w:p>
    <w:p w14:paraId="38E9266E" w14:textId="77777777" w:rsidR="00E57A4D" w:rsidRPr="002E3ACE" w:rsidRDefault="00A87255">
      <w:pPr>
        <w:pStyle w:val="NormalBPBHEB"/>
        <w:numPr>
          <w:ilvl w:val="0"/>
          <w:numId w:val="69"/>
        </w:numPr>
        <w:rPr>
          <w:rPrChange w:id="1165" w:author="Abhiram Arali" w:date="2024-11-12T15:19:00Z">
            <w:rPr>
              <w:sz w:val="24"/>
            </w:rPr>
          </w:rPrChange>
        </w:rPr>
        <w:pPrChange w:id="1166" w:author="Abhiram Arali" w:date="2024-11-12T15:19:00Z">
          <w:pPr>
            <w:pStyle w:val="ListParagraph"/>
            <w:numPr>
              <w:ilvl w:val="1"/>
              <w:numId w:val="15"/>
            </w:numPr>
            <w:tabs>
              <w:tab w:val="left" w:pos="940"/>
            </w:tabs>
            <w:ind w:left="940" w:hanging="360"/>
          </w:pPr>
        </w:pPrChange>
      </w:pPr>
      <w:r w:rsidRPr="002E3ACE">
        <w:rPr>
          <w:rPrChange w:id="1167" w:author="Abhiram Arali" w:date="2024-11-12T15:19:00Z">
            <w:rPr>
              <w:sz w:val="24"/>
            </w:rPr>
          </w:rPrChange>
        </w:rPr>
        <w:t>add(int a, int b) is a function that takes two integer arguments and returns their sum.</w:t>
      </w:r>
    </w:p>
    <w:p w14:paraId="63741736" w14:textId="77777777" w:rsidR="00E57A4D" w:rsidRPr="002E3ACE" w:rsidRDefault="00A87255">
      <w:pPr>
        <w:pStyle w:val="NormalBPBHEB"/>
        <w:numPr>
          <w:ilvl w:val="0"/>
          <w:numId w:val="69"/>
        </w:numPr>
        <w:rPr>
          <w:rPrChange w:id="1168" w:author="Abhiram Arali" w:date="2024-11-12T15:19:00Z">
            <w:rPr>
              <w:sz w:val="24"/>
            </w:rPr>
          </w:rPrChange>
        </w:rPr>
        <w:pPrChange w:id="1169" w:author="Abhiram Arali" w:date="2024-11-12T15:19:00Z">
          <w:pPr>
            <w:pStyle w:val="ListParagraph"/>
            <w:numPr>
              <w:ilvl w:val="1"/>
              <w:numId w:val="15"/>
            </w:numPr>
            <w:tabs>
              <w:tab w:val="left" w:pos="940"/>
            </w:tabs>
            <w:spacing w:before="138"/>
            <w:ind w:left="940" w:hanging="360"/>
          </w:pPr>
        </w:pPrChange>
      </w:pPr>
      <w:r w:rsidRPr="002E3ACE">
        <w:rPr>
          <w:rPrChange w:id="1170" w:author="Abhiram Arali" w:date="2024-11-12T15:19:00Z">
            <w:rPr>
              <w:sz w:val="24"/>
            </w:rPr>
          </w:rPrChange>
        </w:rPr>
        <w:t>The main() function calls add() and stores the result in the variable result.</w:t>
      </w:r>
    </w:p>
    <w:p w14:paraId="77AB56DE" w14:textId="77777777" w:rsidR="00E57A4D" w:rsidRPr="002E3ACE" w:rsidRDefault="00A87255">
      <w:pPr>
        <w:pStyle w:val="NormalBPBHEB"/>
        <w:numPr>
          <w:ilvl w:val="0"/>
          <w:numId w:val="69"/>
        </w:numPr>
        <w:rPr>
          <w:rPrChange w:id="1171" w:author="Abhiram Arali" w:date="2024-11-12T15:19:00Z">
            <w:rPr>
              <w:sz w:val="24"/>
            </w:rPr>
          </w:rPrChange>
        </w:rPr>
        <w:pPrChange w:id="1172" w:author="Abhiram Arali" w:date="2024-11-12T15:19:00Z">
          <w:pPr>
            <w:pStyle w:val="ListParagraph"/>
            <w:numPr>
              <w:ilvl w:val="1"/>
              <w:numId w:val="15"/>
            </w:numPr>
            <w:tabs>
              <w:tab w:val="left" w:pos="940"/>
            </w:tabs>
            <w:spacing w:before="138"/>
            <w:ind w:left="940" w:hanging="360"/>
          </w:pPr>
        </w:pPrChange>
      </w:pPr>
      <w:r w:rsidRPr="002E3ACE">
        <w:rPr>
          <w:rPrChange w:id="1173" w:author="Abhiram Arali" w:date="2024-11-12T15:19:00Z">
            <w:rPr>
              <w:sz w:val="24"/>
            </w:rPr>
          </w:rPrChange>
        </w:rPr>
        <w:t>Functions help to break down complex tasks into smaller, manageable blocks of code.</w:t>
      </w:r>
    </w:p>
    <w:p w14:paraId="03308434" w14:textId="77777777" w:rsidR="00E57A4D" w:rsidRDefault="00E57A4D">
      <w:pPr>
        <w:pStyle w:val="NormalBPBHEB"/>
        <w:pPrChange w:id="1174" w:author="Abhiram Arali" w:date="2024-11-12T15:19:00Z">
          <w:pPr>
            <w:pStyle w:val="BodyText"/>
            <w:spacing w:before="19"/>
          </w:pPr>
        </w:pPrChange>
      </w:pPr>
    </w:p>
    <w:p w14:paraId="774C749C" w14:textId="77777777" w:rsidR="00E57A4D" w:rsidRDefault="00A87255">
      <w:pPr>
        <w:pStyle w:val="Heading2BPBHEB"/>
        <w:pPrChange w:id="1175" w:author="Abhiram Arali" w:date="2024-11-12T15:19:00Z">
          <w:pPr>
            <w:pStyle w:val="Heading1"/>
            <w:numPr>
              <w:numId w:val="15"/>
            </w:numPr>
            <w:tabs>
              <w:tab w:val="left" w:pos="460"/>
            </w:tabs>
            <w:ind w:left="460" w:hanging="240"/>
          </w:pPr>
        </w:pPrChange>
      </w:pPr>
      <w:r>
        <w:t>Structures</w:t>
      </w:r>
    </w:p>
    <w:p w14:paraId="4B228DF1" w14:textId="59A24FBF" w:rsidR="00E57A4D" w:rsidDel="009F40D2" w:rsidRDefault="00E57A4D">
      <w:pPr>
        <w:pStyle w:val="BodyText"/>
        <w:spacing w:before="21"/>
        <w:rPr>
          <w:del w:id="1176" w:author="Abhiram Arali" w:date="2024-11-12T15:19:00Z"/>
          <w:b/>
        </w:rPr>
      </w:pPr>
    </w:p>
    <w:p w14:paraId="07AC3E55" w14:textId="77777777" w:rsidR="00E57A4D" w:rsidRDefault="00A87255">
      <w:pPr>
        <w:pStyle w:val="NormalBPBHEB"/>
        <w:pPrChange w:id="1177" w:author="Abhiram Arali" w:date="2024-11-12T15:19:00Z">
          <w:pPr>
            <w:pStyle w:val="BodyText"/>
            <w:spacing w:before="1" w:line="360" w:lineRule="auto"/>
            <w:ind w:left="220" w:right="222"/>
            <w:jc w:val="both"/>
          </w:pPr>
        </w:pPrChange>
      </w:pPr>
      <w:r>
        <w:t>A</w:t>
      </w:r>
      <w:r>
        <w:rPr>
          <w:spacing w:val="-10"/>
        </w:rPr>
        <w:t xml:space="preserve"> </w:t>
      </w:r>
      <w:r>
        <w:t>structure</w:t>
      </w:r>
      <w:r>
        <w:rPr>
          <w:spacing w:val="-11"/>
        </w:rPr>
        <w:t xml:space="preserve"> </w:t>
      </w:r>
      <w:r>
        <w:t>in</w:t>
      </w:r>
      <w:r>
        <w:rPr>
          <w:spacing w:val="-9"/>
        </w:rPr>
        <w:t xml:space="preserve"> </w:t>
      </w:r>
      <w:r>
        <w:t>C</w:t>
      </w:r>
      <w:r>
        <w:rPr>
          <w:spacing w:val="-9"/>
        </w:rPr>
        <w:t xml:space="preserve"> </w:t>
      </w:r>
      <w:r>
        <w:t>is</w:t>
      </w:r>
      <w:r>
        <w:rPr>
          <w:spacing w:val="-7"/>
        </w:rPr>
        <w:t xml:space="preserve"> </w:t>
      </w:r>
      <w:r>
        <w:t>a</w:t>
      </w:r>
      <w:r>
        <w:rPr>
          <w:spacing w:val="-11"/>
        </w:rPr>
        <w:t xml:space="preserve"> </w:t>
      </w:r>
      <w:r>
        <w:t>user-defined</w:t>
      </w:r>
      <w:r>
        <w:rPr>
          <w:spacing w:val="-10"/>
        </w:rPr>
        <w:t xml:space="preserve"> </w:t>
      </w:r>
      <w:r>
        <w:t>data</w:t>
      </w:r>
      <w:r>
        <w:rPr>
          <w:spacing w:val="-10"/>
        </w:rPr>
        <w:t xml:space="preserve"> </w:t>
      </w:r>
      <w:r>
        <w:t>type</w:t>
      </w:r>
      <w:r>
        <w:rPr>
          <w:spacing w:val="-11"/>
        </w:rPr>
        <w:t xml:space="preserve"> </w:t>
      </w:r>
      <w:r>
        <w:t>that</w:t>
      </w:r>
      <w:r>
        <w:rPr>
          <w:spacing w:val="-7"/>
        </w:rPr>
        <w:t xml:space="preserve"> </w:t>
      </w:r>
      <w:r>
        <w:t>allows</w:t>
      </w:r>
      <w:r>
        <w:rPr>
          <w:spacing w:val="-10"/>
        </w:rPr>
        <w:t xml:space="preserve"> </w:t>
      </w:r>
      <w:r>
        <w:t>combining</w:t>
      </w:r>
      <w:r>
        <w:rPr>
          <w:spacing w:val="-9"/>
        </w:rPr>
        <w:t xml:space="preserve"> </w:t>
      </w:r>
      <w:r>
        <w:t>data</w:t>
      </w:r>
      <w:r>
        <w:rPr>
          <w:spacing w:val="-8"/>
        </w:rPr>
        <w:t xml:space="preserve"> </w:t>
      </w:r>
      <w:r>
        <w:t>items</w:t>
      </w:r>
      <w:r>
        <w:rPr>
          <w:spacing w:val="-9"/>
        </w:rPr>
        <w:t xml:space="preserve"> </w:t>
      </w:r>
      <w:r>
        <w:t>of</w:t>
      </w:r>
      <w:r>
        <w:rPr>
          <w:spacing w:val="-10"/>
        </w:rPr>
        <w:t xml:space="preserve"> </w:t>
      </w:r>
      <w:r>
        <w:t>different</w:t>
      </w:r>
      <w:r>
        <w:rPr>
          <w:spacing w:val="-9"/>
        </w:rPr>
        <w:t xml:space="preserve"> </w:t>
      </w:r>
      <w:r>
        <w:t>types. Structures are useful for modeling complex data, such as a student record or an employee database, where different data types are involved.</w:t>
      </w:r>
    </w:p>
    <w:p w14:paraId="75DFE5F1" w14:textId="1E49CA34" w:rsidR="00E57A4D" w:rsidRDefault="00A87255" w:rsidP="00D93795">
      <w:pPr>
        <w:pStyle w:val="NormalBPBHEB"/>
        <w:rPr>
          <w:ins w:id="1178" w:author="Abhiram Arali" w:date="2024-11-12T15:19:00Z"/>
          <w:spacing w:val="-2"/>
        </w:rPr>
      </w:pPr>
      <w:r>
        <w:t>Example</w:t>
      </w:r>
      <w:r>
        <w:rPr>
          <w:spacing w:val="-2"/>
        </w:rPr>
        <w:t xml:space="preserve"> </w:t>
      </w:r>
      <w:r>
        <w:t>of</w:t>
      </w:r>
      <w:r>
        <w:rPr>
          <w:spacing w:val="-1"/>
        </w:rPr>
        <w:t xml:space="preserve"> </w:t>
      </w:r>
      <w:r>
        <w:t xml:space="preserve">a </w:t>
      </w:r>
      <w:r w:rsidR="00D93795">
        <w:rPr>
          <w:spacing w:val="-2"/>
        </w:rPr>
        <w:t>structure:</w:t>
      </w:r>
    </w:p>
    <w:p w14:paraId="5EDC1B50" w14:textId="77777777" w:rsidR="00592B4E" w:rsidRDefault="00592B4E">
      <w:pPr>
        <w:pStyle w:val="CodeBlockBPBHEB"/>
        <w:pPrChange w:id="1179" w:author="Abhiram Arali" w:date="2024-11-13T10:14:00Z">
          <w:pPr>
            <w:spacing w:before="18"/>
            <w:ind w:left="107"/>
          </w:pPr>
        </w:pPrChange>
      </w:pPr>
      <w:moveToRangeStart w:id="1180" w:author="Abhiram Arali" w:date="2024-11-12T15:19:00Z" w:name="move182317193"/>
      <w:moveTo w:id="1181" w:author="Abhiram Arali" w:date="2024-11-12T15:19:00Z">
        <w:r>
          <w:t>#include</w:t>
        </w:r>
        <w:r>
          <w:rPr>
            <w:spacing w:val="-1"/>
          </w:rPr>
          <w:t xml:space="preserve"> </w:t>
        </w:r>
        <w:r>
          <w:rPr>
            <w:spacing w:val="-2"/>
          </w:rPr>
          <w:t>&lt;stdio.h&gt;</w:t>
        </w:r>
      </w:moveTo>
    </w:p>
    <w:p w14:paraId="3D10BE41" w14:textId="77777777" w:rsidR="00592B4E" w:rsidRDefault="00592B4E">
      <w:pPr>
        <w:pStyle w:val="CodeBlockBPBHEB"/>
        <w:pPrChange w:id="1182" w:author="Abhiram Arali" w:date="2024-11-13T10:14:00Z">
          <w:pPr>
            <w:spacing w:before="22"/>
          </w:pPr>
        </w:pPrChange>
      </w:pPr>
    </w:p>
    <w:p w14:paraId="465F968F" w14:textId="77777777" w:rsidR="00592B4E" w:rsidRDefault="00592B4E">
      <w:pPr>
        <w:pStyle w:val="CodeBlockBPBHEB"/>
        <w:pPrChange w:id="1183" w:author="Abhiram Arali" w:date="2024-11-13T10:14:00Z">
          <w:pPr>
            <w:spacing w:line="499" w:lineRule="auto"/>
            <w:ind w:left="107" w:right="5382"/>
          </w:pPr>
        </w:pPrChange>
      </w:pPr>
      <w:moveTo w:id="1184" w:author="Abhiram Arali" w:date="2024-11-12T15:19:00Z">
        <w:r>
          <w:t>//</w:t>
        </w:r>
        <w:r>
          <w:rPr>
            <w:spacing w:val="-7"/>
          </w:rPr>
          <w:t xml:space="preserve"> </w:t>
        </w:r>
        <w:r>
          <w:t>Defining</w:t>
        </w:r>
        <w:r>
          <w:rPr>
            <w:spacing w:val="-7"/>
          </w:rPr>
          <w:t xml:space="preserve"> </w:t>
        </w:r>
        <w:r>
          <w:t>a</w:t>
        </w:r>
        <w:r>
          <w:rPr>
            <w:spacing w:val="-8"/>
          </w:rPr>
          <w:t xml:space="preserve"> </w:t>
        </w:r>
        <w:r>
          <w:t>structure</w:t>
        </w:r>
        <w:r>
          <w:rPr>
            <w:spacing w:val="-7"/>
          </w:rPr>
          <w:t xml:space="preserve"> </w:t>
        </w:r>
        <w:r>
          <w:t>for</w:t>
        </w:r>
        <w:r>
          <w:rPr>
            <w:spacing w:val="-7"/>
          </w:rPr>
          <w:t xml:space="preserve"> </w:t>
        </w:r>
        <w:r>
          <w:t>a</w:t>
        </w:r>
        <w:r>
          <w:rPr>
            <w:spacing w:val="-8"/>
          </w:rPr>
          <w:t xml:space="preserve"> </w:t>
        </w:r>
        <w:r>
          <w:t>student struct Student {</w:t>
        </w:r>
      </w:moveTo>
    </w:p>
    <w:p w14:paraId="5C1FC8B6" w14:textId="77777777" w:rsidR="00592B4E" w:rsidRDefault="00592B4E">
      <w:pPr>
        <w:pStyle w:val="CodeBlockBPBHEB"/>
        <w:pPrChange w:id="1185" w:author="Abhiram Arali" w:date="2024-11-13T10:14:00Z">
          <w:pPr>
            <w:spacing w:line="499" w:lineRule="auto"/>
            <w:ind w:left="347" w:right="7432"/>
          </w:pPr>
        </w:pPrChange>
      </w:pPr>
      <w:moveTo w:id="1186" w:author="Abhiram Arali" w:date="2024-11-12T15:19:00Z">
        <w:r>
          <w:t>char</w:t>
        </w:r>
        <w:r>
          <w:rPr>
            <w:spacing w:val="-15"/>
          </w:rPr>
          <w:t xml:space="preserve"> </w:t>
        </w:r>
        <w:r>
          <w:t>name[50]; int age;</w:t>
        </w:r>
      </w:moveTo>
    </w:p>
    <w:p w14:paraId="4A63C303" w14:textId="77777777" w:rsidR="00592B4E" w:rsidRDefault="00592B4E">
      <w:pPr>
        <w:pStyle w:val="CodeBlockBPBHEB"/>
        <w:pPrChange w:id="1187" w:author="Abhiram Arali" w:date="2024-11-13T10:14:00Z">
          <w:pPr>
            <w:spacing w:before="1"/>
            <w:ind w:right="7982"/>
            <w:jc w:val="right"/>
          </w:pPr>
        </w:pPrChange>
      </w:pPr>
      <w:moveTo w:id="1188" w:author="Abhiram Arali" w:date="2024-11-12T15:19:00Z">
        <w:r>
          <w:t>float</w:t>
        </w:r>
        <w:r>
          <w:rPr>
            <w:spacing w:val="-2"/>
          </w:rPr>
          <w:t xml:space="preserve"> </w:t>
        </w:r>
        <w:r>
          <w:rPr>
            <w:spacing w:val="-4"/>
          </w:rPr>
          <w:t>gpa;</w:t>
        </w:r>
      </w:moveTo>
    </w:p>
    <w:p w14:paraId="703D1C35" w14:textId="77777777" w:rsidR="00592B4E" w:rsidRDefault="00592B4E">
      <w:pPr>
        <w:pStyle w:val="CodeBlockBPBHEB"/>
        <w:pPrChange w:id="1189" w:author="Abhiram Arali" w:date="2024-11-13T10:14:00Z">
          <w:pPr>
            <w:spacing w:before="21"/>
          </w:pPr>
        </w:pPrChange>
      </w:pPr>
    </w:p>
    <w:p w14:paraId="73702073" w14:textId="77777777" w:rsidR="00592B4E" w:rsidRDefault="00592B4E">
      <w:pPr>
        <w:pStyle w:val="CodeBlockBPBHEB"/>
        <w:pPrChange w:id="1190" w:author="Abhiram Arali" w:date="2024-11-13T10:14:00Z">
          <w:pPr>
            <w:ind w:left="107"/>
          </w:pPr>
        </w:pPrChange>
      </w:pPr>
      <w:moveTo w:id="1191" w:author="Abhiram Arali" w:date="2024-11-12T15:19:00Z">
        <w:r>
          <w:rPr>
            <w:spacing w:val="-5"/>
          </w:rPr>
          <w:t>};</w:t>
        </w:r>
      </w:moveTo>
    </w:p>
    <w:p w14:paraId="2F99DE14" w14:textId="77777777" w:rsidR="00592B4E" w:rsidRDefault="00592B4E">
      <w:pPr>
        <w:pStyle w:val="CodeBlockBPBHEB"/>
        <w:pPrChange w:id="1192" w:author="Abhiram Arali" w:date="2024-11-13T10:14:00Z">
          <w:pPr>
            <w:spacing w:before="22"/>
          </w:pPr>
        </w:pPrChange>
      </w:pPr>
    </w:p>
    <w:p w14:paraId="3CE97A4F" w14:textId="77777777" w:rsidR="00592B4E" w:rsidRDefault="00592B4E">
      <w:pPr>
        <w:pStyle w:val="CodeBlockBPBHEB"/>
        <w:pPrChange w:id="1193" w:author="Abhiram Arali" w:date="2024-11-13T10:14:00Z">
          <w:pPr>
            <w:ind w:right="8005"/>
            <w:jc w:val="right"/>
          </w:pPr>
        </w:pPrChange>
      </w:pPr>
      <w:moveTo w:id="1194" w:author="Abhiram Arali" w:date="2024-11-12T15:19:00Z">
        <w:r>
          <w:t>int</w:t>
        </w:r>
        <w:r>
          <w:rPr>
            <w:spacing w:val="-1"/>
          </w:rPr>
          <w:t xml:space="preserve"> </w:t>
        </w:r>
        <w:r>
          <w:t xml:space="preserve">main() </w:t>
        </w:r>
        <w:r>
          <w:rPr>
            <w:spacing w:val="-10"/>
          </w:rPr>
          <w:t>{</w:t>
        </w:r>
      </w:moveTo>
    </w:p>
    <w:p w14:paraId="640608C1" w14:textId="77777777" w:rsidR="00592B4E" w:rsidRDefault="00592B4E">
      <w:pPr>
        <w:pStyle w:val="CodeBlockBPBHEB"/>
        <w:pPrChange w:id="1195" w:author="Abhiram Arali" w:date="2024-11-13T10:14:00Z">
          <w:pPr>
            <w:spacing w:before="22"/>
          </w:pPr>
        </w:pPrChange>
      </w:pPr>
    </w:p>
    <w:p w14:paraId="568ACF12" w14:textId="77777777" w:rsidR="00592B4E" w:rsidRDefault="00592B4E">
      <w:pPr>
        <w:pStyle w:val="CodeBlockBPBHEB"/>
        <w:pPrChange w:id="1196" w:author="Abhiram Arali" w:date="2024-11-13T10:14:00Z">
          <w:pPr>
            <w:ind w:left="347"/>
          </w:pPr>
        </w:pPrChange>
      </w:pPr>
      <w:moveTo w:id="1197" w:author="Abhiram Arali" w:date="2024-11-12T15:19:00Z">
        <w:r>
          <w:t>struct</w:t>
        </w:r>
        <w:r>
          <w:rPr>
            <w:spacing w:val="-3"/>
          </w:rPr>
          <w:t xml:space="preserve"> </w:t>
        </w:r>
        <w:r>
          <w:t>Student</w:t>
        </w:r>
        <w:r>
          <w:rPr>
            <w:spacing w:val="-1"/>
          </w:rPr>
          <w:t xml:space="preserve"> </w:t>
        </w:r>
        <w:r>
          <w:t>student1 =</w:t>
        </w:r>
        <w:r>
          <w:rPr>
            <w:spacing w:val="-1"/>
          </w:rPr>
          <w:t xml:space="preserve"> </w:t>
        </w:r>
        <w:r>
          <w:t>{"Alice",</w:t>
        </w:r>
        <w:r>
          <w:rPr>
            <w:spacing w:val="-1"/>
          </w:rPr>
          <w:t xml:space="preserve"> </w:t>
        </w:r>
        <w:r>
          <w:t>20, 3.75};</w:t>
        </w:r>
        <w:r>
          <w:rPr>
            <w:spacing w:val="58"/>
          </w:rPr>
          <w:t xml:space="preserve"> </w:t>
        </w:r>
        <w:r>
          <w:t>// Initializing</w:t>
        </w:r>
        <w:r>
          <w:rPr>
            <w:spacing w:val="-1"/>
          </w:rPr>
          <w:t xml:space="preserve"> </w:t>
        </w:r>
        <w:r>
          <w:t>a</w:t>
        </w:r>
        <w:r>
          <w:rPr>
            <w:spacing w:val="-1"/>
          </w:rPr>
          <w:t xml:space="preserve"> </w:t>
        </w:r>
        <w:r>
          <w:rPr>
            <w:spacing w:val="-2"/>
          </w:rPr>
          <w:t>structure</w:t>
        </w:r>
      </w:moveTo>
    </w:p>
    <w:p w14:paraId="2636C227" w14:textId="77777777" w:rsidR="00592B4E" w:rsidRDefault="00592B4E">
      <w:pPr>
        <w:pStyle w:val="CodeBlockBPBHEB"/>
        <w:pPrChange w:id="1198" w:author="Abhiram Arali" w:date="2024-11-13T10:14:00Z">
          <w:pPr>
            <w:spacing w:before="22"/>
          </w:pPr>
        </w:pPrChange>
      </w:pPr>
    </w:p>
    <w:p w14:paraId="1DC31921" w14:textId="77777777" w:rsidR="00592B4E" w:rsidRDefault="00592B4E">
      <w:pPr>
        <w:pStyle w:val="CodeBlockBPBHEB"/>
        <w:pPrChange w:id="1199" w:author="Abhiram Arali" w:date="2024-11-13T10:14:00Z">
          <w:pPr>
            <w:spacing w:line="499" w:lineRule="auto"/>
            <w:ind w:left="347" w:right="4453"/>
          </w:pPr>
        </w:pPrChange>
      </w:pPr>
      <w:moveTo w:id="1200" w:author="Abhiram Arali" w:date="2024-11-12T15:19:00Z">
        <w:r>
          <w:t>// Accessing structure members printf("Student</w:t>
        </w:r>
        <w:r>
          <w:rPr>
            <w:spacing w:val="-13"/>
          </w:rPr>
          <w:t xml:space="preserve"> </w:t>
        </w:r>
        <w:r>
          <w:t>Name:</w:t>
        </w:r>
        <w:r>
          <w:rPr>
            <w:spacing w:val="-13"/>
          </w:rPr>
          <w:t xml:space="preserve"> </w:t>
        </w:r>
        <w:r>
          <w:t>%s\n",</w:t>
        </w:r>
        <w:r>
          <w:rPr>
            <w:spacing w:val="-13"/>
          </w:rPr>
          <w:t xml:space="preserve"> </w:t>
        </w:r>
        <w:r>
          <w:t>student1.name); printf("Student Age: %d\n", student1.age); printf("Student GPA: %.2f\n", student1.gpa);</w:t>
        </w:r>
      </w:moveTo>
    </w:p>
    <w:p w14:paraId="4F6E1E51" w14:textId="5DFA787E" w:rsidR="00AE47E9" w:rsidDel="00395B3E" w:rsidRDefault="00AE47E9">
      <w:pPr>
        <w:pStyle w:val="CodeBlockBPBHEB"/>
        <w:rPr>
          <w:del w:id="1201" w:author="Abhiram Arali" w:date="2024-11-12T15:19:00Z"/>
          <w:i/>
        </w:rPr>
        <w:pPrChange w:id="1202" w:author="Abhiram Arali" w:date="2024-11-13T10:14:00Z">
          <w:pPr/>
        </w:pPrChange>
      </w:pPr>
      <w:moveToRangeStart w:id="1203" w:author="Abhiram Arali" w:date="2024-11-12T15:19:00Z" w:name="move182317200"/>
      <w:moveToRangeEnd w:id="1180"/>
    </w:p>
    <w:p w14:paraId="4E8DE450" w14:textId="77777777" w:rsidR="00AE47E9" w:rsidRDefault="00AE47E9">
      <w:pPr>
        <w:pStyle w:val="CodeBlockBPBHEB"/>
        <w:rPr>
          <w:i/>
        </w:rPr>
        <w:pPrChange w:id="1204" w:author="Abhiram Arali" w:date="2024-11-13T10:14:00Z">
          <w:pPr>
            <w:spacing w:before="21"/>
          </w:pPr>
        </w:pPrChange>
      </w:pPr>
    </w:p>
    <w:p w14:paraId="347CB791" w14:textId="77777777" w:rsidR="00AE47E9" w:rsidRDefault="00AE47E9">
      <w:pPr>
        <w:pStyle w:val="CodeBlockBPBHEB"/>
        <w:pPrChange w:id="1205" w:author="Abhiram Arali" w:date="2024-11-13T10:14:00Z">
          <w:pPr>
            <w:ind w:left="347"/>
          </w:pPr>
        </w:pPrChange>
      </w:pPr>
      <w:moveTo w:id="1206" w:author="Abhiram Arali" w:date="2024-11-12T15:19:00Z">
        <w:r>
          <w:lastRenderedPageBreak/>
          <w:t>return</w:t>
        </w:r>
        <w:r>
          <w:rPr>
            <w:spacing w:val="-2"/>
          </w:rPr>
          <w:t xml:space="preserve"> </w:t>
        </w:r>
        <w:r>
          <w:rPr>
            <w:spacing w:val="-5"/>
          </w:rPr>
          <w:t>0;</w:t>
        </w:r>
      </w:moveTo>
    </w:p>
    <w:p w14:paraId="2F9AFBBC" w14:textId="77777777" w:rsidR="00AE47E9" w:rsidRDefault="00AE47E9">
      <w:pPr>
        <w:pStyle w:val="CodeBlockBPBHEB"/>
        <w:pPrChange w:id="1207" w:author="Abhiram Arali" w:date="2024-11-13T10:14:00Z">
          <w:pPr>
            <w:spacing w:before="21"/>
          </w:pPr>
        </w:pPrChange>
      </w:pPr>
    </w:p>
    <w:p w14:paraId="67B82EC4" w14:textId="77777777" w:rsidR="00AE47E9" w:rsidRDefault="00AE47E9">
      <w:pPr>
        <w:pStyle w:val="CodeBlockBPBHEB"/>
        <w:pPrChange w:id="1208" w:author="Abhiram Arali" w:date="2024-11-13T10:14:00Z">
          <w:pPr>
            <w:spacing w:before="1"/>
            <w:ind w:left="107"/>
          </w:pPr>
        </w:pPrChange>
      </w:pPr>
      <w:moveTo w:id="1209" w:author="Abhiram Arali" w:date="2024-11-12T15:19:00Z">
        <w:r>
          <w:rPr>
            <w:spacing w:val="-10"/>
          </w:rPr>
          <w:t>}</w:t>
        </w:r>
      </w:moveTo>
    </w:p>
    <w:moveToRangeEnd w:id="1203"/>
    <w:p w14:paraId="1038FA72" w14:textId="77777777" w:rsidR="0033069A" w:rsidRDefault="0033069A">
      <w:pPr>
        <w:pStyle w:val="NormalBPBHEB"/>
        <w:pPrChange w:id="1210" w:author="Abhiram Arali" w:date="2024-11-12T15:19:00Z">
          <w:pPr>
            <w:spacing w:before="159"/>
            <w:ind w:left="220"/>
            <w:jc w:val="both"/>
          </w:pPr>
        </w:pPrChange>
      </w:pPr>
    </w:p>
    <w:p w14:paraId="29854F0E" w14:textId="339ECA76" w:rsidR="00E57A4D" w:rsidDel="00D77F32" w:rsidRDefault="00A87255">
      <w:pPr>
        <w:pStyle w:val="NormalBPBHEB"/>
        <w:rPr>
          <w:del w:id="1211" w:author="Abhiram Arali" w:date="2024-11-12T15:19:00Z"/>
        </w:rPr>
        <w:pPrChange w:id="1212" w:author="Abhiram Arali" w:date="2024-11-12T15:19:00Z">
          <w:pPr>
            <w:pStyle w:val="BodyText"/>
            <w:spacing w:before="47"/>
          </w:pPr>
        </w:pPrChange>
      </w:pPr>
      <w:del w:id="1213" w:author="Abhiram Arali" w:date="2024-11-12T15:19:00Z">
        <w:r w:rsidDel="00AE47E9">
          <w:rPr>
            <w:noProof/>
            <w:lang w:val="en-IN" w:eastAsia="en-IN"/>
            <w:rPrChange w:id="1214" w:author="Unknown">
              <w:rPr>
                <w:noProof/>
                <w:lang w:val="en-IN" w:eastAsia="en-IN"/>
              </w:rPr>
            </w:rPrChange>
          </w:rPr>
          <mc:AlternateContent>
            <mc:Choice Requires="wpg">
              <w:drawing>
                <wp:anchor distT="0" distB="0" distL="0" distR="0" simplePos="0" relativeHeight="487610368" behindDoc="1" locked="0" layoutInCell="1" allowOverlap="1" wp14:anchorId="05B3ECE0" wp14:editId="024A47FE">
                  <wp:simplePos x="0" y="0"/>
                  <wp:positionH relativeFrom="page">
                    <wp:posOffset>840028</wp:posOffset>
                  </wp:positionH>
                  <wp:positionV relativeFrom="paragraph">
                    <wp:posOffset>191122</wp:posOffset>
                  </wp:positionV>
                  <wp:extent cx="5882640" cy="4757420"/>
                  <wp:effectExtent l="0" t="0" r="0" b="0"/>
                  <wp:wrapTopAndBottom/>
                  <wp:docPr id="102"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4757420"/>
                            <a:chOff x="0" y="0"/>
                            <a:chExt cx="5882640" cy="4757420"/>
                          </a:xfrm>
                        </wpg:grpSpPr>
                        <wps:wsp>
                          <wps:cNvPr id="104" name="Graphic 103"/>
                          <wps:cNvSpPr/>
                          <wps:spPr>
                            <a:xfrm>
                              <a:off x="0" y="12"/>
                              <a:ext cx="5882640" cy="4757420"/>
                            </a:xfrm>
                            <a:custGeom>
                              <a:avLst/>
                              <a:gdLst/>
                              <a:ahLst/>
                              <a:cxnLst/>
                              <a:rect l="l" t="t" r="r" b="b"/>
                              <a:pathLst>
                                <a:path w="5882640" h="4757420">
                                  <a:moveTo>
                                    <a:pt x="6096" y="4392752"/>
                                  </a:moveTo>
                                  <a:lnTo>
                                    <a:pt x="0" y="4392752"/>
                                  </a:lnTo>
                                  <a:lnTo>
                                    <a:pt x="0" y="4756975"/>
                                  </a:lnTo>
                                  <a:lnTo>
                                    <a:pt x="6096" y="4756975"/>
                                  </a:lnTo>
                                  <a:lnTo>
                                    <a:pt x="6096" y="4392752"/>
                                  </a:lnTo>
                                  <a:close/>
                                </a:path>
                                <a:path w="5882640" h="4757420">
                                  <a:moveTo>
                                    <a:pt x="6096" y="2569781"/>
                                  </a:moveTo>
                                  <a:lnTo>
                                    <a:pt x="0" y="2569781"/>
                                  </a:lnTo>
                                  <a:lnTo>
                                    <a:pt x="0" y="2934322"/>
                                  </a:lnTo>
                                  <a:lnTo>
                                    <a:pt x="0" y="3298558"/>
                                  </a:lnTo>
                                  <a:lnTo>
                                    <a:pt x="0" y="3662794"/>
                                  </a:lnTo>
                                  <a:lnTo>
                                    <a:pt x="0" y="4026979"/>
                                  </a:lnTo>
                                  <a:lnTo>
                                    <a:pt x="0" y="4392739"/>
                                  </a:lnTo>
                                  <a:lnTo>
                                    <a:pt x="6096" y="4392739"/>
                                  </a:lnTo>
                                  <a:lnTo>
                                    <a:pt x="6096" y="2934322"/>
                                  </a:lnTo>
                                  <a:lnTo>
                                    <a:pt x="6096" y="2569781"/>
                                  </a:lnTo>
                                  <a:close/>
                                </a:path>
                                <a:path w="5882640" h="4757420">
                                  <a:moveTo>
                                    <a:pt x="5875909" y="0"/>
                                  </a:moveTo>
                                  <a:lnTo>
                                    <a:pt x="6096" y="0"/>
                                  </a:lnTo>
                                  <a:lnTo>
                                    <a:pt x="0" y="0"/>
                                  </a:lnTo>
                                  <a:lnTo>
                                    <a:pt x="0" y="6083"/>
                                  </a:lnTo>
                                  <a:lnTo>
                                    <a:pt x="0" y="2569705"/>
                                  </a:lnTo>
                                  <a:lnTo>
                                    <a:pt x="6096" y="2569705"/>
                                  </a:lnTo>
                                  <a:lnTo>
                                    <a:pt x="6096" y="6083"/>
                                  </a:lnTo>
                                  <a:lnTo>
                                    <a:pt x="5875909" y="6083"/>
                                  </a:lnTo>
                                  <a:lnTo>
                                    <a:pt x="5875909" y="0"/>
                                  </a:lnTo>
                                  <a:close/>
                                </a:path>
                                <a:path w="5882640" h="4757420">
                                  <a:moveTo>
                                    <a:pt x="5882081" y="4392752"/>
                                  </a:moveTo>
                                  <a:lnTo>
                                    <a:pt x="5875985" y="4392752"/>
                                  </a:lnTo>
                                  <a:lnTo>
                                    <a:pt x="5875985" y="4756975"/>
                                  </a:lnTo>
                                  <a:lnTo>
                                    <a:pt x="5882081" y="4756975"/>
                                  </a:lnTo>
                                  <a:lnTo>
                                    <a:pt x="5882081" y="4392752"/>
                                  </a:lnTo>
                                  <a:close/>
                                </a:path>
                                <a:path w="5882640" h="4757420">
                                  <a:moveTo>
                                    <a:pt x="5882081" y="2569781"/>
                                  </a:moveTo>
                                  <a:lnTo>
                                    <a:pt x="5875985" y="2569781"/>
                                  </a:lnTo>
                                  <a:lnTo>
                                    <a:pt x="5875985" y="2934322"/>
                                  </a:lnTo>
                                  <a:lnTo>
                                    <a:pt x="5875985" y="3298558"/>
                                  </a:lnTo>
                                  <a:lnTo>
                                    <a:pt x="5875985" y="3662794"/>
                                  </a:lnTo>
                                  <a:lnTo>
                                    <a:pt x="5875985" y="4026979"/>
                                  </a:lnTo>
                                  <a:lnTo>
                                    <a:pt x="5875985" y="4392739"/>
                                  </a:lnTo>
                                  <a:lnTo>
                                    <a:pt x="5882081" y="4392739"/>
                                  </a:lnTo>
                                  <a:lnTo>
                                    <a:pt x="5882081" y="2934322"/>
                                  </a:lnTo>
                                  <a:lnTo>
                                    <a:pt x="5882081" y="2569781"/>
                                  </a:lnTo>
                                  <a:close/>
                                </a:path>
                                <a:path w="5882640" h="4757420">
                                  <a:moveTo>
                                    <a:pt x="5882081" y="0"/>
                                  </a:moveTo>
                                  <a:lnTo>
                                    <a:pt x="5875985" y="0"/>
                                  </a:lnTo>
                                  <a:lnTo>
                                    <a:pt x="5875985" y="6083"/>
                                  </a:lnTo>
                                  <a:lnTo>
                                    <a:pt x="5875985" y="382460"/>
                                  </a:lnTo>
                                  <a:lnTo>
                                    <a:pt x="5875985" y="2569705"/>
                                  </a:lnTo>
                                  <a:lnTo>
                                    <a:pt x="5882081" y="2569705"/>
                                  </a:lnTo>
                                  <a:lnTo>
                                    <a:pt x="5882081" y="6083"/>
                                  </a:lnTo>
                                  <a:lnTo>
                                    <a:pt x="5882081" y="0"/>
                                  </a:lnTo>
                                  <a:close/>
                                </a:path>
                              </a:pathLst>
                            </a:custGeom>
                            <a:solidFill>
                              <a:srgbClr val="000000"/>
                            </a:solidFill>
                          </wps:spPr>
                          <wps:bodyPr wrap="square" lIns="0" tIns="0" rIns="0" bIns="0" rtlCol="0">
                            <a:prstTxWarp prst="textNoShape">
                              <a:avLst/>
                            </a:prstTxWarp>
                            <a:noAutofit/>
                          </wps:bodyPr>
                        </wps:wsp>
                        <wps:wsp>
                          <wps:cNvPr id="105" name="Textbox 104"/>
                          <wps:cNvSpPr txBox="1"/>
                          <wps:spPr>
                            <a:xfrm>
                              <a:off x="6095" y="6095"/>
                              <a:ext cx="5869940" cy="4751070"/>
                            </a:xfrm>
                            <a:prstGeom prst="rect">
                              <a:avLst/>
                            </a:prstGeom>
                          </wps:spPr>
                          <wps:txbx>
                            <w:txbxContent>
                              <w:p w14:paraId="16FF63E7" w14:textId="280DEB49" w:rsidR="00531AAA" w:rsidDel="00592B4E" w:rsidRDefault="00531AAA">
                                <w:pPr>
                                  <w:spacing w:before="18"/>
                                  <w:ind w:left="107"/>
                                  <w:rPr>
                                    <w:sz w:val="24"/>
                                  </w:rPr>
                                </w:pPr>
                                <w:moveFromRangeStart w:id="1215" w:author="Abhiram Arali" w:date="2024-11-12T15:19:00Z" w:name="move182317193"/>
                                <w:moveFrom w:id="1216" w:author="Abhiram Arali" w:date="2024-11-12T15:19:00Z">
                                  <w:r w:rsidDel="00592B4E">
                                    <w:rPr>
                                      <w:sz w:val="24"/>
                                    </w:rPr>
                                    <w:t>#include</w:t>
                                  </w:r>
                                  <w:r w:rsidDel="00592B4E">
                                    <w:rPr>
                                      <w:spacing w:val="-1"/>
                                      <w:sz w:val="24"/>
                                    </w:rPr>
                                    <w:t xml:space="preserve"> </w:t>
                                  </w:r>
                                  <w:r w:rsidDel="00592B4E">
                                    <w:rPr>
                                      <w:spacing w:val="-2"/>
                                      <w:sz w:val="24"/>
                                    </w:rPr>
                                    <w:t>&lt;stdio.h&gt;</w:t>
                                  </w:r>
                                </w:moveFrom>
                              </w:p>
                              <w:p w14:paraId="5EA84DDD" w14:textId="39080CBD" w:rsidR="00531AAA" w:rsidDel="00592B4E" w:rsidRDefault="00531AAA">
                                <w:pPr>
                                  <w:spacing w:before="22"/>
                                  <w:rPr>
                                    <w:sz w:val="24"/>
                                  </w:rPr>
                                </w:pPr>
                              </w:p>
                              <w:p w14:paraId="79BFF2EB" w14:textId="7EAA0C2E" w:rsidR="00531AAA" w:rsidDel="00592B4E" w:rsidRDefault="00531AAA">
                                <w:pPr>
                                  <w:spacing w:line="499" w:lineRule="auto"/>
                                  <w:ind w:left="107" w:right="5382"/>
                                  <w:rPr>
                                    <w:sz w:val="24"/>
                                  </w:rPr>
                                </w:pPr>
                                <w:moveFrom w:id="1217" w:author="Abhiram Arali" w:date="2024-11-12T15:19:00Z">
                                  <w:r w:rsidDel="00592B4E">
                                    <w:rPr>
                                      <w:sz w:val="24"/>
                                    </w:rPr>
                                    <w:t>//</w:t>
                                  </w:r>
                                  <w:r w:rsidDel="00592B4E">
                                    <w:rPr>
                                      <w:spacing w:val="-7"/>
                                      <w:sz w:val="24"/>
                                    </w:rPr>
                                    <w:t xml:space="preserve"> </w:t>
                                  </w:r>
                                  <w:r w:rsidDel="00592B4E">
                                    <w:rPr>
                                      <w:sz w:val="24"/>
                                    </w:rPr>
                                    <w:t>Defining</w:t>
                                  </w:r>
                                  <w:r w:rsidDel="00592B4E">
                                    <w:rPr>
                                      <w:spacing w:val="-7"/>
                                      <w:sz w:val="24"/>
                                    </w:rPr>
                                    <w:t xml:space="preserve"> </w:t>
                                  </w:r>
                                  <w:r w:rsidDel="00592B4E">
                                    <w:rPr>
                                      <w:sz w:val="24"/>
                                    </w:rPr>
                                    <w:t>a</w:t>
                                  </w:r>
                                  <w:r w:rsidDel="00592B4E">
                                    <w:rPr>
                                      <w:spacing w:val="-8"/>
                                      <w:sz w:val="24"/>
                                    </w:rPr>
                                    <w:t xml:space="preserve"> </w:t>
                                  </w:r>
                                  <w:r w:rsidDel="00592B4E">
                                    <w:rPr>
                                      <w:sz w:val="24"/>
                                    </w:rPr>
                                    <w:t>structure</w:t>
                                  </w:r>
                                  <w:r w:rsidDel="00592B4E">
                                    <w:rPr>
                                      <w:spacing w:val="-7"/>
                                      <w:sz w:val="24"/>
                                    </w:rPr>
                                    <w:t xml:space="preserve"> </w:t>
                                  </w:r>
                                  <w:r w:rsidDel="00592B4E">
                                    <w:rPr>
                                      <w:sz w:val="24"/>
                                    </w:rPr>
                                    <w:t>for</w:t>
                                  </w:r>
                                  <w:r w:rsidDel="00592B4E">
                                    <w:rPr>
                                      <w:spacing w:val="-7"/>
                                      <w:sz w:val="24"/>
                                    </w:rPr>
                                    <w:t xml:space="preserve"> </w:t>
                                  </w:r>
                                  <w:r w:rsidDel="00592B4E">
                                    <w:rPr>
                                      <w:sz w:val="24"/>
                                    </w:rPr>
                                    <w:t>a</w:t>
                                  </w:r>
                                  <w:r w:rsidDel="00592B4E">
                                    <w:rPr>
                                      <w:spacing w:val="-8"/>
                                      <w:sz w:val="24"/>
                                    </w:rPr>
                                    <w:t xml:space="preserve"> </w:t>
                                  </w:r>
                                  <w:r w:rsidDel="00592B4E">
                                    <w:rPr>
                                      <w:sz w:val="24"/>
                                    </w:rPr>
                                    <w:t>student struct Student {</w:t>
                                  </w:r>
                                </w:moveFrom>
                              </w:p>
                              <w:p w14:paraId="53D72731" w14:textId="62FD9B47" w:rsidR="00531AAA" w:rsidDel="00592B4E" w:rsidRDefault="00531AAA">
                                <w:pPr>
                                  <w:spacing w:line="499" w:lineRule="auto"/>
                                  <w:ind w:left="347" w:right="7432"/>
                                  <w:rPr>
                                    <w:sz w:val="24"/>
                                  </w:rPr>
                                </w:pPr>
                                <w:moveFrom w:id="1218" w:author="Abhiram Arali" w:date="2024-11-12T15:19:00Z">
                                  <w:r w:rsidDel="00592B4E">
                                    <w:rPr>
                                      <w:sz w:val="24"/>
                                    </w:rPr>
                                    <w:t>char</w:t>
                                  </w:r>
                                  <w:r w:rsidDel="00592B4E">
                                    <w:rPr>
                                      <w:spacing w:val="-15"/>
                                      <w:sz w:val="24"/>
                                    </w:rPr>
                                    <w:t xml:space="preserve"> </w:t>
                                  </w:r>
                                  <w:r w:rsidDel="00592B4E">
                                    <w:rPr>
                                      <w:sz w:val="24"/>
                                    </w:rPr>
                                    <w:t>name[50]; int age;</w:t>
                                  </w:r>
                                </w:moveFrom>
                              </w:p>
                              <w:p w14:paraId="00076C61" w14:textId="3506D47F" w:rsidR="00531AAA" w:rsidDel="00592B4E" w:rsidRDefault="00531AAA">
                                <w:pPr>
                                  <w:spacing w:before="1"/>
                                  <w:ind w:right="7982"/>
                                  <w:jc w:val="right"/>
                                  <w:rPr>
                                    <w:sz w:val="24"/>
                                  </w:rPr>
                                </w:pPr>
                                <w:moveFrom w:id="1219" w:author="Abhiram Arali" w:date="2024-11-12T15:19:00Z">
                                  <w:r w:rsidDel="00592B4E">
                                    <w:rPr>
                                      <w:sz w:val="24"/>
                                    </w:rPr>
                                    <w:t>float</w:t>
                                  </w:r>
                                  <w:r w:rsidDel="00592B4E">
                                    <w:rPr>
                                      <w:spacing w:val="-2"/>
                                      <w:sz w:val="24"/>
                                    </w:rPr>
                                    <w:t xml:space="preserve"> </w:t>
                                  </w:r>
                                  <w:r w:rsidDel="00592B4E">
                                    <w:rPr>
                                      <w:spacing w:val="-4"/>
                                      <w:sz w:val="24"/>
                                    </w:rPr>
                                    <w:t>gpa;</w:t>
                                  </w:r>
                                </w:moveFrom>
                              </w:p>
                              <w:p w14:paraId="37D57618" w14:textId="6212EEAA" w:rsidR="00531AAA" w:rsidDel="00592B4E" w:rsidRDefault="00531AAA">
                                <w:pPr>
                                  <w:spacing w:before="21"/>
                                  <w:rPr>
                                    <w:sz w:val="24"/>
                                  </w:rPr>
                                </w:pPr>
                              </w:p>
                              <w:p w14:paraId="13203AAF" w14:textId="39E2AB7B" w:rsidR="00531AAA" w:rsidDel="00592B4E" w:rsidRDefault="00531AAA">
                                <w:pPr>
                                  <w:ind w:left="107"/>
                                  <w:rPr>
                                    <w:sz w:val="24"/>
                                  </w:rPr>
                                </w:pPr>
                                <w:moveFrom w:id="1220" w:author="Abhiram Arali" w:date="2024-11-12T15:19:00Z">
                                  <w:r w:rsidDel="00592B4E">
                                    <w:rPr>
                                      <w:spacing w:val="-5"/>
                                      <w:sz w:val="24"/>
                                    </w:rPr>
                                    <w:t>};</w:t>
                                  </w:r>
                                </w:moveFrom>
                              </w:p>
                              <w:p w14:paraId="56780305" w14:textId="47D96101" w:rsidR="00531AAA" w:rsidDel="00592B4E" w:rsidRDefault="00531AAA">
                                <w:pPr>
                                  <w:spacing w:before="22"/>
                                  <w:rPr>
                                    <w:sz w:val="24"/>
                                  </w:rPr>
                                </w:pPr>
                              </w:p>
                              <w:p w14:paraId="5518C08A" w14:textId="51FA7733" w:rsidR="00531AAA" w:rsidDel="00592B4E" w:rsidRDefault="00531AAA">
                                <w:pPr>
                                  <w:ind w:right="8005"/>
                                  <w:jc w:val="right"/>
                                  <w:rPr>
                                    <w:sz w:val="24"/>
                                  </w:rPr>
                                </w:pPr>
                                <w:moveFrom w:id="1221" w:author="Abhiram Arali" w:date="2024-11-12T15:19:00Z">
                                  <w:r w:rsidDel="00592B4E">
                                    <w:rPr>
                                      <w:sz w:val="24"/>
                                    </w:rPr>
                                    <w:t>int</w:t>
                                  </w:r>
                                  <w:r w:rsidDel="00592B4E">
                                    <w:rPr>
                                      <w:spacing w:val="-1"/>
                                      <w:sz w:val="24"/>
                                    </w:rPr>
                                    <w:t xml:space="preserve"> </w:t>
                                  </w:r>
                                  <w:r w:rsidDel="00592B4E">
                                    <w:rPr>
                                      <w:sz w:val="24"/>
                                    </w:rPr>
                                    <w:t xml:space="preserve">main() </w:t>
                                  </w:r>
                                  <w:r w:rsidDel="00592B4E">
                                    <w:rPr>
                                      <w:spacing w:val="-10"/>
                                      <w:sz w:val="24"/>
                                    </w:rPr>
                                    <w:t>{</w:t>
                                  </w:r>
                                </w:moveFrom>
                              </w:p>
                              <w:p w14:paraId="319F534A" w14:textId="10BBB6E6" w:rsidR="00531AAA" w:rsidDel="00592B4E" w:rsidRDefault="00531AAA">
                                <w:pPr>
                                  <w:spacing w:before="22"/>
                                  <w:rPr>
                                    <w:sz w:val="24"/>
                                  </w:rPr>
                                </w:pPr>
                              </w:p>
                              <w:p w14:paraId="484AF99A" w14:textId="1F5B9710" w:rsidR="00531AAA" w:rsidDel="00592B4E" w:rsidRDefault="00531AAA">
                                <w:pPr>
                                  <w:ind w:left="347"/>
                                  <w:rPr>
                                    <w:sz w:val="24"/>
                                  </w:rPr>
                                </w:pPr>
                                <w:moveFrom w:id="1222" w:author="Abhiram Arali" w:date="2024-11-12T15:19:00Z">
                                  <w:r w:rsidDel="00592B4E">
                                    <w:rPr>
                                      <w:sz w:val="24"/>
                                    </w:rPr>
                                    <w:t>struct</w:t>
                                  </w:r>
                                  <w:r w:rsidDel="00592B4E">
                                    <w:rPr>
                                      <w:spacing w:val="-3"/>
                                      <w:sz w:val="24"/>
                                    </w:rPr>
                                    <w:t xml:space="preserve"> </w:t>
                                  </w:r>
                                  <w:r w:rsidDel="00592B4E">
                                    <w:rPr>
                                      <w:sz w:val="24"/>
                                    </w:rPr>
                                    <w:t>Student</w:t>
                                  </w:r>
                                  <w:r w:rsidDel="00592B4E">
                                    <w:rPr>
                                      <w:spacing w:val="-1"/>
                                      <w:sz w:val="24"/>
                                    </w:rPr>
                                    <w:t xml:space="preserve"> </w:t>
                                  </w:r>
                                  <w:r w:rsidDel="00592B4E">
                                    <w:rPr>
                                      <w:sz w:val="24"/>
                                    </w:rPr>
                                    <w:t>student1 =</w:t>
                                  </w:r>
                                  <w:r w:rsidDel="00592B4E">
                                    <w:rPr>
                                      <w:spacing w:val="-1"/>
                                      <w:sz w:val="24"/>
                                    </w:rPr>
                                    <w:t xml:space="preserve"> </w:t>
                                  </w:r>
                                  <w:r w:rsidDel="00592B4E">
                                    <w:rPr>
                                      <w:sz w:val="24"/>
                                    </w:rPr>
                                    <w:t>{"Alice",</w:t>
                                  </w:r>
                                  <w:r w:rsidDel="00592B4E">
                                    <w:rPr>
                                      <w:spacing w:val="-1"/>
                                      <w:sz w:val="24"/>
                                    </w:rPr>
                                    <w:t xml:space="preserve"> </w:t>
                                  </w:r>
                                  <w:r w:rsidDel="00592B4E">
                                    <w:rPr>
                                      <w:sz w:val="24"/>
                                    </w:rPr>
                                    <w:t>20, 3.75};</w:t>
                                  </w:r>
                                  <w:r w:rsidDel="00592B4E">
                                    <w:rPr>
                                      <w:spacing w:val="58"/>
                                      <w:sz w:val="24"/>
                                    </w:rPr>
                                    <w:t xml:space="preserve"> </w:t>
                                  </w:r>
                                  <w:r w:rsidDel="00592B4E">
                                    <w:rPr>
                                      <w:sz w:val="24"/>
                                    </w:rPr>
                                    <w:t>// Initializing</w:t>
                                  </w:r>
                                  <w:r w:rsidDel="00592B4E">
                                    <w:rPr>
                                      <w:spacing w:val="-1"/>
                                      <w:sz w:val="24"/>
                                    </w:rPr>
                                    <w:t xml:space="preserve"> </w:t>
                                  </w:r>
                                  <w:r w:rsidDel="00592B4E">
                                    <w:rPr>
                                      <w:sz w:val="24"/>
                                    </w:rPr>
                                    <w:t>a</w:t>
                                  </w:r>
                                  <w:r w:rsidDel="00592B4E">
                                    <w:rPr>
                                      <w:spacing w:val="-1"/>
                                      <w:sz w:val="24"/>
                                    </w:rPr>
                                    <w:t xml:space="preserve"> </w:t>
                                  </w:r>
                                  <w:r w:rsidDel="00592B4E">
                                    <w:rPr>
                                      <w:spacing w:val="-2"/>
                                      <w:sz w:val="24"/>
                                    </w:rPr>
                                    <w:t>structure</w:t>
                                  </w:r>
                                </w:moveFrom>
                              </w:p>
                              <w:p w14:paraId="7F5659DD" w14:textId="17BF0034" w:rsidR="00531AAA" w:rsidDel="00592B4E" w:rsidRDefault="00531AAA">
                                <w:pPr>
                                  <w:spacing w:before="22"/>
                                  <w:rPr>
                                    <w:sz w:val="24"/>
                                  </w:rPr>
                                </w:pPr>
                              </w:p>
                              <w:p w14:paraId="2EC27A15" w14:textId="57B97440" w:rsidR="00531AAA" w:rsidRDefault="00531AAA">
                                <w:pPr>
                                  <w:spacing w:line="499" w:lineRule="auto"/>
                                  <w:ind w:left="347" w:right="4453"/>
                                  <w:rPr>
                                    <w:sz w:val="24"/>
                                  </w:rPr>
                                </w:pPr>
                                <w:moveFrom w:id="1223" w:author="Abhiram Arali" w:date="2024-11-12T15:19:00Z">
                                  <w:r w:rsidDel="00592B4E">
                                    <w:rPr>
                                      <w:sz w:val="24"/>
                                    </w:rPr>
                                    <w:t>// Accessing structure members printf("Student</w:t>
                                  </w:r>
                                  <w:r w:rsidDel="00592B4E">
                                    <w:rPr>
                                      <w:spacing w:val="-13"/>
                                      <w:sz w:val="24"/>
                                    </w:rPr>
                                    <w:t xml:space="preserve"> </w:t>
                                  </w:r>
                                  <w:r w:rsidDel="00592B4E">
                                    <w:rPr>
                                      <w:sz w:val="24"/>
                                    </w:rPr>
                                    <w:t>Name:</w:t>
                                  </w:r>
                                  <w:r w:rsidDel="00592B4E">
                                    <w:rPr>
                                      <w:spacing w:val="-13"/>
                                      <w:sz w:val="24"/>
                                    </w:rPr>
                                    <w:t xml:space="preserve"> </w:t>
                                  </w:r>
                                  <w:r w:rsidDel="00592B4E">
                                    <w:rPr>
                                      <w:sz w:val="24"/>
                                    </w:rPr>
                                    <w:t>%s\n",</w:t>
                                  </w:r>
                                  <w:r w:rsidDel="00592B4E">
                                    <w:rPr>
                                      <w:spacing w:val="-13"/>
                                      <w:sz w:val="24"/>
                                    </w:rPr>
                                    <w:t xml:space="preserve"> </w:t>
                                  </w:r>
                                  <w:r w:rsidDel="00592B4E">
                                    <w:rPr>
                                      <w:sz w:val="24"/>
                                    </w:rPr>
                                    <w:t>student1.name); printf("Student Age: %d\n", student1.age); printf("Student GPA: %.2f\n", student1.gpa);</w:t>
                                  </w:r>
                                </w:moveFrom>
                                <w:moveFromRangeEnd w:id="1215"/>
                              </w:p>
                            </w:txbxContent>
                          </wps:txbx>
                          <wps:bodyPr wrap="square" lIns="0" tIns="0" rIns="0" bIns="0" rtlCol="0">
                            <a:noAutofit/>
                          </wps:bodyPr>
                        </wps:wsp>
                      </wpg:wgp>
                    </a:graphicData>
                  </a:graphic>
                </wp:anchor>
              </w:drawing>
            </mc:Choice>
            <mc:Fallback>
              <w:pict>
                <v:group w14:anchorId="05B3ECE0" id="Group 102" o:spid="_x0000_s1106" style="position:absolute;left:0;text-align:left;margin-left:66.15pt;margin-top:15.05pt;width:463.2pt;height:374.6pt;z-index:-15706112;mso-wrap-distance-left:0;mso-wrap-distance-right:0;mso-position-horizontal-relative:page;mso-position-vertical-relative:text" coordsize="58826,47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">
                  <v:shape id="Graphic 103" o:spid="_x0000_s1107" style="position:absolute;width:58826;height:47574;visibility:visible;mso-wrap-style:square;v-text-anchor:top" coordsize="5882640,4757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IWJb0A&#10;AADcAAAADwAAAGRycy9kb3ducmV2LnhtbERPSwrCMBDdC94hjOBOU0VEqlFUUARxUfUAQzO21WZS&#10;mmjr7Y0guJvH+85i1ZpSvKh2hWUFo2EEgji1uuBMwfWyG8xAOI+ssbRMCt7kYLXsdhYYa9twQq+z&#10;z0QIYRejgtz7KpbSpTkZdENbEQfuZmuDPsA6k7rGJoSbUo6jaCoNFhwacqxom1P6OD+NgtupSky5&#10;z+675DFtzEnycXNnpfq9dj0H4an1f/HPfdBhfjSB7zPhArn8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1IWJb0AAADcAAAADwAAAAAAAAAAAAAAAACYAgAAZHJzL2Rvd25yZXYu&#10;eG1sUEsFBgAAAAAEAAQA9QAAAIIDAAAAAA==&#10;" path="m6096,4392752r-6096,l,4756975r6096,l6096,4392752xem6096,2569781r-6096,l,2934322r,364236l,3662794r,364185l,4392739r6096,l6096,2934322r,-364541xem5875909,l6096,,,,,6083,,2569705r6096,l6096,6083r5869813,l5875909,xem5882081,4392752r-6096,l5875985,4756975r6096,l5882081,4392752xem5882081,2569781r-6096,l5875985,2934322r,364236l5875985,3662794r,364185l5875985,4392739r6096,l5882081,2934322r,-364541xem5882081,r-6096,l5875985,6083r,376377l5875985,2569705r6096,l5882081,6083r,-6083xe" fillcolor="black" stroked="f">
                    <v:path arrowok="t"/>
                  </v:shape>
                  <v:shape id="Textbox 104" o:spid="_x0000_s1108" type="#_x0000_t202" style="position:absolute;left:60;top:60;width:58700;height:47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nyd8IA&#10;AADcAAAADwAAAGRycy9kb3ducmV2LnhtbERPTWsCMRC9F/wPYYTeamKh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qfJ3wgAAANwAAAAPAAAAAAAAAAAAAAAAAJgCAABkcnMvZG93&#10;bnJldi54bWxQSwUGAAAAAAQABAD1AAAAhwMAAAAA&#10;" filled="f" stroked="f">
                    <v:textbox inset="0,0,0,0">
                      <w:txbxContent>
                        <w:p w14:paraId="16FF63E7" w14:textId="280DEB49" w:rsidR="00531AAA" w:rsidDel="00592B4E" w:rsidRDefault="00531AAA">
                          <w:pPr>
                            <w:spacing w:before="18"/>
                            <w:ind w:left="107"/>
                            <w:rPr>
                              <w:sz w:val="24"/>
                            </w:rPr>
                          </w:pPr>
                          <w:moveFromRangeStart w:id="1224" w:author="Abhiram Arali" w:date="2024-11-12T15:19:00Z" w:name="move182317193"/>
                          <w:moveFrom w:id="1225" w:author="Abhiram Arali" w:date="2024-11-12T15:19:00Z">
                            <w:r w:rsidDel="00592B4E">
                              <w:rPr>
                                <w:sz w:val="24"/>
                              </w:rPr>
                              <w:t>#include</w:t>
                            </w:r>
                            <w:r w:rsidDel="00592B4E">
                              <w:rPr>
                                <w:spacing w:val="-1"/>
                                <w:sz w:val="24"/>
                              </w:rPr>
                              <w:t xml:space="preserve"> </w:t>
                            </w:r>
                            <w:r w:rsidDel="00592B4E">
                              <w:rPr>
                                <w:spacing w:val="-2"/>
                                <w:sz w:val="24"/>
                              </w:rPr>
                              <w:t>&lt;stdio.h&gt;</w:t>
                            </w:r>
                          </w:moveFrom>
                        </w:p>
                        <w:p w14:paraId="5EA84DDD" w14:textId="39080CBD" w:rsidR="00531AAA" w:rsidDel="00592B4E" w:rsidRDefault="00531AAA">
                          <w:pPr>
                            <w:spacing w:before="22"/>
                            <w:rPr>
                              <w:sz w:val="24"/>
                            </w:rPr>
                          </w:pPr>
                        </w:p>
                        <w:p w14:paraId="79BFF2EB" w14:textId="7EAA0C2E" w:rsidR="00531AAA" w:rsidDel="00592B4E" w:rsidRDefault="00531AAA">
                          <w:pPr>
                            <w:spacing w:line="499" w:lineRule="auto"/>
                            <w:ind w:left="107" w:right="5382"/>
                            <w:rPr>
                              <w:sz w:val="24"/>
                            </w:rPr>
                          </w:pPr>
                          <w:moveFrom w:id="1226" w:author="Abhiram Arali" w:date="2024-11-12T15:19:00Z">
                            <w:r w:rsidDel="00592B4E">
                              <w:rPr>
                                <w:sz w:val="24"/>
                              </w:rPr>
                              <w:t>//</w:t>
                            </w:r>
                            <w:r w:rsidDel="00592B4E">
                              <w:rPr>
                                <w:spacing w:val="-7"/>
                                <w:sz w:val="24"/>
                              </w:rPr>
                              <w:t xml:space="preserve"> </w:t>
                            </w:r>
                            <w:r w:rsidDel="00592B4E">
                              <w:rPr>
                                <w:sz w:val="24"/>
                              </w:rPr>
                              <w:t>Defining</w:t>
                            </w:r>
                            <w:r w:rsidDel="00592B4E">
                              <w:rPr>
                                <w:spacing w:val="-7"/>
                                <w:sz w:val="24"/>
                              </w:rPr>
                              <w:t xml:space="preserve"> </w:t>
                            </w:r>
                            <w:r w:rsidDel="00592B4E">
                              <w:rPr>
                                <w:sz w:val="24"/>
                              </w:rPr>
                              <w:t>a</w:t>
                            </w:r>
                            <w:r w:rsidDel="00592B4E">
                              <w:rPr>
                                <w:spacing w:val="-8"/>
                                <w:sz w:val="24"/>
                              </w:rPr>
                              <w:t xml:space="preserve"> </w:t>
                            </w:r>
                            <w:r w:rsidDel="00592B4E">
                              <w:rPr>
                                <w:sz w:val="24"/>
                              </w:rPr>
                              <w:t>structure</w:t>
                            </w:r>
                            <w:r w:rsidDel="00592B4E">
                              <w:rPr>
                                <w:spacing w:val="-7"/>
                                <w:sz w:val="24"/>
                              </w:rPr>
                              <w:t xml:space="preserve"> </w:t>
                            </w:r>
                            <w:r w:rsidDel="00592B4E">
                              <w:rPr>
                                <w:sz w:val="24"/>
                              </w:rPr>
                              <w:t>for</w:t>
                            </w:r>
                            <w:r w:rsidDel="00592B4E">
                              <w:rPr>
                                <w:spacing w:val="-7"/>
                                <w:sz w:val="24"/>
                              </w:rPr>
                              <w:t xml:space="preserve"> </w:t>
                            </w:r>
                            <w:r w:rsidDel="00592B4E">
                              <w:rPr>
                                <w:sz w:val="24"/>
                              </w:rPr>
                              <w:t>a</w:t>
                            </w:r>
                            <w:r w:rsidDel="00592B4E">
                              <w:rPr>
                                <w:spacing w:val="-8"/>
                                <w:sz w:val="24"/>
                              </w:rPr>
                              <w:t xml:space="preserve"> </w:t>
                            </w:r>
                            <w:r w:rsidDel="00592B4E">
                              <w:rPr>
                                <w:sz w:val="24"/>
                              </w:rPr>
                              <w:t>student struct Student {</w:t>
                            </w:r>
                          </w:moveFrom>
                        </w:p>
                        <w:p w14:paraId="53D72731" w14:textId="62FD9B47" w:rsidR="00531AAA" w:rsidDel="00592B4E" w:rsidRDefault="00531AAA">
                          <w:pPr>
                            <w:spacing w:line="499" w:lineRule="auto"/>
                            <w:ind w:left="347" w:right="7432"/>
                            <w:rPr>
                              <w:sz w:val="24"/>
                            </w:rPr>
                          </w:pPr>
                          <w:moveFrom w:id="1227" w:author="Abhiram Arali" w:date="2024-11-12T15:19:00Z">
                            <w:r w:rsidDel="00592B4E">
                              <w:rPr>
                                <w:sz w:val="24"/>
                              </w:rPr>
                              <w:t>char</w:t>
                            </w:r>
                            <w:r w:rsidDel="00592B4E">
                              <w:rPr>
                                <w:spacing w:val="-15"/>
                                <w:sz w:val="24"/>
                              </w:rPr>
                              <w:t xml:space="preserve"> </w:t>
                            </w:r>
                            <w:r w:rsidDel="00592B4E">
                              <w:rPr>
                                <w:sz w:val="24"/>
                              </w:rPr>
                              <w:t>name[50]; int age;</w:t>
                            </w:r>
                          </w:moveFrom>
                        </w:p>
                        <w:p w14:paraId="00076C61" w14:textId="3506D47F" w:rsidR="00531AAA" w:rsidDel="00592B4E" w:rsidRDefault="00531AAA">
                          <w:pPr>
                            <w:spacing w:before="1"/>
                            <w:ind w:right="7982"/>
                            <w:jc w:val="right"/>
                            <w:rPr>
                              <w:sz w:val="24"/>
                            </w:rPr>
                          </w:pPr>
                          <w:moveFrom w:id="1228" w:author="Abhiram Arali" w:date="2024-11-12T15:19:00Z">
                            <w:r w:rsidDel="00592B4E">
                              <w:rPr>
                                <w:sz w:val="24"/>
                              </w:rPr>
                              <w:t>float</w:t>
                            </w:r>
                            <w:r w:rsidDel="00592B4E">
                              <w:rPr>
                                <w:spacing w:val="-2"/>
                                <w:sz w:val="24"/>
                              </w:rPr>
                              <w:t xml:space="preserve"> </w:t>
                            </w:r>
                            <w:r w:rsidDel="00592B4E">
                              <w:rPr>
                                <w:spacing w:val="-4"/>
                                <w:sz w:val="24"/>
                              </w:rPr>
                              <w:t>gpa;</w:t>
                            </w:r>
                          </w:moveFrom>
                        </w:p>
                        <w:p w14:paraId="37D57618" w14:textId="6212EEAA" w:rsidR="00531AAA" w:rsidDel="00592B4E" w:rsidRDefault="00531AAA">
                          <w:pPr>
                            <w:spacing w:before="21"/>
                            <w:rPr>
                              <w:sz w:val="24"/>
                            </w:rPr>
                          </w:pPr>
                        </w:p>
                        <w:p w14:paraId="13203AAF" w14:textId="39E2AB7B" w:rsidR="00531AAA" w:rsidDel="00592B4E" w:rsidRDefault="00531AAA">
                          <w:pPr>
                            <w:ind w:left="107"/>
                            <w:rPr>
                              <w:sz w:val="24"/>
                            </w:rPr>
                          </w:pPr>
                          <w:moveFrom w:id="1229" w:author="Abhiram Arali" w:date="2024-11-12T15:19:00Z">
                            <w:r w:rsidDel="00592B4E">
                              <w:rPr>
                                <w:spacing w:val="-5"/>
                                <w:sz w:val="24"/>
                              </w:rPr>
                              <w:t>};</w:t>
                            </w:r>
                          </w:moveFrom>
                        </w:p>
                        <w:p w14:paraId="56780305" w14:textId="47D96101" w:rsidR="00531AAA" w:rsidDel="00592B4E" w:rsidRDefault="00531AAA">
                          <w:pPr>
                            <w:spacing w:before="22"/>
                            <w:rPr>
                              <w:sz w:val="24"/>
                            </w:rPr>
                          </w:pPr>
                        </w:p>
                        <w:p w14:paraId="5518C08A" w14:textId="51FA7733" w:rsidR="00531AAA" w:rsidDel="00592B4E" w:rsidRDefault="00531AAA">
                          <w:pPr>
                            <w:ind w:right="8005"/>
                            <w:jc w:val="right"/>
                            <w:rPr>
                              <w:sz w:val="24"/>
                            </w:rPr>
                          </w:pPr>
                          <w:moveFrom w:id="1230" w:author="Abhiram Arali" w:date="2024-11-12T15:19:00Z">
                            <w:r w:rsidDel="00592B4E">
                              <w:rPr>
                                <w:sz w:val="24"/>
                              </w:rPr>
                              <w:t>int</w:t>
                            </w:r>
                            <w:r w:rsidDel="00592B4E">
                              <w:rPr>
                                <w:spacing w:val="-1"/>
                                <w:sz w:val="24"/>
                              </w:rPr>
                              <w:t xml:space="preserve"> </w:t>
                            </w:r>
                            <w:r w:rsidDel="00592B4E">
                              <w:rPr>
                                <w:sz w:val="24"/>
                              </w:rPr>
                              <w:t xml:space="preserve">main() </w:t>
                            </w:r>
                            <w:r w:rsidDel="00592B4E">
                              <w:rPr>
                                <w:spacing w:val="-10"/>
                                <w:sz w:val="24"/>
                              </w:rPr>
                              <w:t>{</w:t>
                            </w:r>
                          </w:moveFrom>
                        </w:p>
                        <w:p w14:paraId="319F534A" w14:textId="10BBB6E6" w:rsidR="00531AAA" w:rsidDel="00592B4E" w:rsidRDefault="00531AAA">
                          <w:pPr>
                            <w:spacing w:before="22"/>
                            <w:rPr>
                              <w:sz w:val="24"/>
                            </w:rPr>
                          </w:pPr>
                        </w:p>
                        <w:p w14:paraId="484AF99A" w14:textId="1F5B9710" w:rsidR="00531AAA" w:rsidDel="00592B4E" w:rsidRDefault="00531AAA">
                          <w:pPr>
                            <w:ind w:left="347"/>
                            <w:rPr>
                              <w:sz w:val="24"/>
                            </w:rPr>
                          </w:pPr>
                          <w:moveFrom w:id="1231" w:author="Abhiram Arali" w:date="2024-11-12T15:19:00Z">
                            <w:r w:rsidDel="00592B4E">
                              <w:rPr>
                                <w:sz w:val="24"/>
                              </w:rPr>
                              <w:t>struct</w:t>
                            </w:r>
                            <w:r w:rsidDel="00592B4E">
                              <w:rPr>
                                <w:spacing w:val="-3"/>
                                <w:sz w:val="24"/>
                              </w:rPr>
                              <w:t xml:space="preserve"> </w:t>
                            </w:r>
                            <w:r w:rsidDel="00592B4E">
                              <w:rPr>
                                <w:sz w:val="24"/>
                              </w:rPr>
                              <w:t>Student</w:t>
                            </w:r>
                            <w:r w:rsidDel="00592B4E">
                              <w:rPr>
                                <w:spacing w:val="-1"/>
                                <w:sz w:val="24"/>
                              </w:rPr>
                              <w:t xml:space="preserve"> </w:t>
                            </w:r>
                            <w:r w:rsidDel="00592B4E">
                              <w:rPr>
                                <w:sz w:val="24"/>
                              </w:rPr>
                              <w:t>student1 =</w:t>
                            </w:r>
                            <w:r w:rsidDel="00592B4E">
                              <w:rPr>
                                <w:spacing w:val="-1"/>
                                <w:sz w:val="24"/>
                              </w:rPr>
                              <w:t xml:space="preserve"> </w:t>
                            </w:r>
                            <w:r w:rsidDel="00592B4E">
                              <w:rPr>
                                <w:sz w:val="24"/>
                              </w:rPr>
                              <w:t>{"Alice",</w:t>
                            </w:r>
                            <w:r w:rsidDel="00592B4E">
                              <w:rPr>
                                <w:spacing w:val="-1"/>
                                <w:sz w:val="24"/>
                              </w:rPr>
                              <w:t xml:space="preserve"> </w:t>
                            </w:r>
                            <w:r w:rsidDel="00592B4E">
                              <w:rPr>
                                <w:sz w:val="24"/>
                              </w:rPr>
                              <w:t>20, 3.75};</w:t>
                            </w:r>
                            <w:r w:rsidDel="00592B4E">
                              <w:rPr>
                                <w:spacing w:val="58"/>
                                <w:sz w:val="24"/>
                              </w:rPr>
                              <w:t xml:space="preserve"> </w:t>
                            </w:r>
                            <w:r w:rsidDel="00592B4E">
                              <w:rPr>
                                <w:sz w:val="24"/>
                              </w:rPr>
                              <w:t>// Initializing</w:t>
                            </w:r>
                            <w:r w:rsidDel="00592B4E">
                              <w:rPr>
                                <w:spacing w:val="-1"/>
                                <w:sz w:val="24"/>
                              </w:rPr>
                              <w:t xml:space="preserve"> </w:t>
                            </w:r>
                            <w:r w:rsidDel="00592B4E">
                              <w:rPr>
                                <w:sz w:val="24"/>
                              </w:rPr>
                              <w:t>a</w:t>
                            </w:r>
                            <w:r w:rsidDel="00592B4E">
                              <w:rPr>
                                <w:spacing w:val="-1"/>
                                <w:sz w:val="24"/>
                              </w:rPr>
                              <w:t xml:space="preserve"> </w:t>
                            </w:r>
                            <w:r w:rsidDel="00592B4E">
                              <w:rPr>
                                <w:spacing w:val="-2"/>
                                <w:sz w:val="24"/>
                              </w:rPr>
                              <w:t>structure</w:t>
                            </w:r>
                          </w:moveFrom>
                        </w:p>
                        <w:p w14:paraId="7F5659DD" w14:textId="17BF0034" w:rsidR="00531AAA" w:rsidDel="00592B4E" w:rsidRDefault="00531AAA">
                          <w:pPr>
                            <w:spacing w:before="22"/>
                            <w:rPr>
                              <w:sz w:val="24"/>
                            </w:rPr>
                          </w:pPr>
                        </w:p>
                        <w:p w14:paraId="2EC27A15" w14:textId="57B97440" w:rsidR="00531AAA" w:rsidRDefault="00531AAA">
                          <w:pPr>
                            <w:spacing w:line="499" w:lineRule="auto"/>
                            <w:ind w:left="347" w:right="4453"/>
                            <w:rPr>
                              <w:sz w:val="24"/>
                            </w:rPr>
                          </w:pPr>
                          <w:moveFrom w:id="1232" w:author="Abhiram Arali" w:date="2024-11-12T15:19:00Z">
                            <w:r w:rsidDel="00592B4E">
                              <w:rPr>
                                <w:sz w:val="24"/>
                              </w:rPr>
                              <w:t>// Accessing structure members printf("Student</w:t>
                            </w:r>
                            <w:r w:rsidDel="00592B4E">
                              <w:rPr>
                                <w:spacing w:val="-13"/>
                                <w:sz w:val="24"/>
                              </w:rPr>
                              <w:t xml:space="preserve"> </w:t>
                            </w:r>
                            <w:r w:rsidDel="00592B4E">
                              <w:rPr>
                                <w:sz w:val="24"/>
                              </w:rPr>
                              <w:t>Name:</w:t>
                            </w:r>
                            <w:r w:rsidDel="00592B4E">
                              <w:rPr>
                                <w:spacing w:val="-13"/>
                                <w:sz w:val="24"/>
                              </w:rPr>
                              <w:t xml:space="preserve"> </w:t>
                            </w:r>
                            <w:r w:rsidDel="00592B4E">
                              <w:rPr>
                                <w:sz w:val="24"/>
                              </w:rPr>
                              <w:t>%s\n",</w:t>
                            </w:r>
                            <w:r w:rsidDel="00592B4E">
                              <w:rPr>
                                <w:spacing w:val="-13"/>
                                <w:sz w:val="24"/>
                              </w:rPr>
                              <w:t xml:space="preserve"> </w:t>
                            </w:r>
                            <w:r w:rsidDel="00592B4E">
                              <w:rPr>
                                <w:sz w:val="24"/>
                              </w:rPr>
                              <w:t>student1.name); printf("Student Age: %d\n", student1.age); printf("Student GPA: %.2f\n", student1.gpa);</w:t>
                            </w:r>
                          </w:moveFrom>
                          <w:moveFromRangeEnd w:id="1224"/>
                        </w:p>
                      </w:txbxContent>
                    </v:textbox>
                  </v:shape>
                  <w10:wrap type="topAndBottom" anchorx="page"/>
                </v:group>
              </w:pict>
            </mc:Fallback>
          </mc:AlternateContent>
        </w:r>
      </w:del>
      <w:ins w:id="1233" w:author="Abhiram Arali" w:date="2024-11-12T15:19:00Z">
        <w:r w:rsidR="00D77F32">
          <w:t xml:space="preserve">The </w:t>
        </w:r>
      </w:ins>
    </w:p>
    <w:p w14:paraId="7A369357" w14:textId="29B040F7" w:rsidR="00E57A4D" w:rsidDel="00592B4E" w:rsidRDefault="00E57A4D">
      <w:pPr>
        <w:pStyle w:val="NormalBPBHEB"/>
        <w:rPr>
          <w:del w:id="1234" w:author="Abhiram Arali" w:date="2024-11-12T15:19:00Z"/>
        </w:rPr>
        <w:sectPr w:rsidR="00E57A4D" w:rsidDel="00592B4E">
          <w:pgSz w:w="11910" w:h="16840"/>
          <w:pgMar w:top="1540" w:right="1220" w:bottom="1200" w:left="1220" w:header="758" w:footer="1000" w:gutter="0"/>
          <w:cols w:space="720"/>
        </w:sectPr>
        <w:pPrChange w:id="1235" w:author="Abhiram Arali" w:date="2024-11-12T15:19:00Z">
          <w:pPr/>
        </w:pPrChange>
      </w:pPr>
    </w:p>
    <w:p w14:paraId="1ABF66D8" w14:textId="367CF6BC" w:rsidR="00E57A4D" w:rsidDel="00D77F32" w:rsidRDefault="00E57A4D">
      <w:pPr>
        <w:pStyle w:val="NormalBPBHEB"/>
        <w:rPr>
          <w:del w:id="1236" w:author="Abhiram Arali" w:date="2024-11-12T15:19:00Z"/>
          <w:sz w:val="7"/>
        </w:rPr>
        <w:pPrChange w:id="1237" w:author="Abhiram Arali" w:date="2024-11-12T15:19:00Z">
          <w:pPr>
            <w:pStyle w:val="BodyText"/>
            <w:spacing w:before="7" w:after="1"/>
          </w:pPr>
        </w:pPrChange>
      </w:pPr>
    </w:p>
    <w:p w14:paraId="3BD93812" w14:textId="2193EF11" w:rsidR="00E57A4D" w:rsidDel="00D77F32" w:rsidRDefault="00A87255">
      <w:pPr>
        <w:pStyle w:val="NormalBPBHEB"/>
        <w:rPr>
          <w:del w:id="1238" w:author="Abhiram Arali" w:date="2024-11-12T15:19:00Z"/>
        </w:rPr>
        <w:pPrChange w:id="1239" w:author="Abhiram Arali" w:date="2024-11-12T15:19:00Z">
          <w:pPr>
            <w:pStyle w:val="BodyText"/>
            <w:ind w:left="102"/>
          </w:pPr>
        </w:pPrChange>
      </w:pPr>
      <w:del w:id="1240" w:author="Abhiram Arali" w:date="2024-11-12T15:19:00Z">
        <w:r w:rsidDel="00395B3E">
          <w:rPr>
            <w:noProof/>
            <w:lang w:val="en-IN" w:eastAsia="en-IN"/>
            <w:rPrChange w:id="1241" w:author="Unknown">
              <w:rPr>
                <w:noProof/>
                <w:lang w:val="en-IN" w:eastAsia="en-IN"/>
              </w:rPr>
            </w:rPrChange>
          </w:rPr>
          <mc:AlternateContent>
            <mc:Choice Requires="wpg">
              <w:drawing>
                <wp:inline distT="0" distB="0" distL="0" distR="0" wp14:anchorId="3A1C1952" wp14:editId="5B03FC2E">
                  <wp:extent cx="5882640" cy="1009650"/>
                  <wp:effectExtent l="0" t="0" r="0" b="952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1009650"/>
                            <a:chOff x="0" y="0"/>
                            <a:chExt cx="5882640" cy="1009650"/>
                          </a:xfrm>
                        </wpg:grpSpPr>
                        <wps:wsp>
                          <wps:cNvPr id="100" name="Graphic 106"/>
                          <wps:cNvSpPr/>
                          <wps:spPr>
                            <a:xfrm>
                              <a:off x="0" y="12"/>
                              <a:ext cx="5882640" cy="1009650"/>
                            </a:xfrm>
                            <a:custGeom>
                              <a:avLst/>
                              <a:gdLst/>
                              <a:ahLst/>
                              <a:cxnLst/>
                              <a:rect l="l" t="t" r="r" b="b"/>
                              <a:pathLst>
                                <a:path w="5882640" h="1009650">
                                  <a:moveTo>
                                    <a:pt x="5875909" y="1003084"/>
                                  </a:moveTo>
                                  <a:lnTo>
                                    <a:pt x="6096" y="1003084"/>
                                  </a:lnTo>
                                  <a:lnTo>
                                    <a:pt x="6096" y="728764"/>
                                  </a:lnTo>
                                  <a:lnTo>
                                    <a:pt x="6096" y="364528"/>
                                  </a:lnTo>
                                  <a:lnTo>
                                    <a:pt x="6096" y="0"/>
                                  </a:lnTo>
                                  <a:lnTo>
                                    <a:pt x="0" y="0"/>
                                  </a:lnTo>
                                  <a:lnTo>
                                    <a:pt x="0" y="364528"/>
                                  </a:lnTo>
                                  <a:lnTo>
                                    <a:pt x="0" y="728764"/>
                                  </a:lnTo>
                                  <a:lnTo>
                                    <a:pt x="0" y="1003084"/>
                                  </a:lnTo>
                                  <a:lnTo>
                                    <a:pt x="0" y="1009180"/>
                                  </a:lnTo>
                                  <a:lnTo>
                                    <a:pt x="6096" y="1009180"/>
                                  </a:lnTo>
                                  <a:lnTo>
                                    <a:pt x="5875909" y="1009180"/>
                                  </a:lnTo>
                                  <a:lnTo>
                                    <a:pt x="5875909" y="1003084"/>
                                  </a:lnTo>
                                  <a:close/>
                                </a:path>
                                <a:path w="5882640" h="1009650">
                                  <a:moveTo>
                                    <a:pt x="5882081" y="0"/>
                                  </a:moveTo>
                                  <a:lnTo>
                                    <a:pt x="5875985" y="0"/>
                                  </a:lnTo>
                                  <a:lnTo>
                                    <a:pt x="5875985" y="364528"/>
                                  </a:lnTo>
                                  <a:lnTo>
                                    <a:pt x="5875985" y="728764"/>
                                  </a:lnTo>
                                  <a:lnTo>
                                    <a:pt x="5875985" y="1003084"/>
                                  </a:lnTo>
                                  <a:lnTo>
                                    <a:pt x="5875985" y="1009180"/>
                                  </a:lnTo>
                                  <a:lnTo>
                                    <a:pt x="5882081" y="1009180"/>
                                  </a:lnTo>
                                  <a:lnTo>
                                    <a:pt x="5882081" y="1003084"/>
                                  </a:lnTo>
                                  <a:lnTo>
                                    <a:pt x="5882081" y="728764"/>
                                  </a:lnTo>
                                  <a:lnTo>
                                    <a:pt x="5882081" y="364528"/>
                                  </a:lnTo>
                                  <a:lnTo>
                                    <a:pt x="5882081" y="0"/>
                                  </a:lnTo>
                                  <a:close/>
                                </a:path>
                              </a:pathLst>
                            </a:custGeom>
                            <a:solidFill>
                              <a:srgbClr val="000000"/>
                            </a:solidFill>
                          </wps:spPr>
                          <wps:bodyPr wrap="square" lIns="0" tIns="0" rIns="0" bIns="0" rtlCol="0">
                            <a:prstTxWarp prst="textNoShape">
                              <a:avLst/>
                            </a:prstTxWarp>
                            <a:noAutofit/>
                          </wps:bodyPr>
                        </wps:wsp>
                        <wps:wsp>
                          <wps:cNvPr id="101" name="Textbox 107"/>
                          <wps:cNvSpPr txBox="1"/>
                          <wps:spPr>
                            <a:xfrm>
                              <a:off x="6095" y="0"/>
                              <a:ext cx="5869940" cy="1003300"/>
                            </a:xfrm>
                            <a:prstGeom prst="rect">
                              <a:avLst/>
                            </a:prstGeom>
                          </wps:spPr>
                          <wps:txbx>
                            <w:txbxContent>
                              <w:p w14:paraId="1F3EC945" w14:textId="7EACA88E" w:rsidR="00531AAA" w:rsidDel="00AE47E9" w:rsidRDefault="00531AAA">
                                <w:pPr>
                                  <w:rPr>
                                    <w:i/>
                                    <w:sz w:val="24"/>
                                  </w:rPr>
                                </w:pPr>
                                <w:moveFromRangeStart w:id="1242" w:author="Abhiram Arali" w:date="2024-11-12T15:19:00Z" w:name="move182317200"/>
                              </w:p>
                              <w:p w14:paraId="46BC20C7" w14:textId="40CB3963" w:rsidR="00531AAA" w:rsidDel="00AE47E9" w:rsidRDefault="00531AAA">
                                <w:pPr>
                                  <w:spacing w:before="21"/>
                                  <w:rPr>
                                    <w:i/>
                                    <w:sz w:val="24"/>
                                  </w:rPr>
                                </w:pPr>
                              </w:p>
                              <w:p w14:paraId="3A423B6C" w14:textId="63CF2D5B" w:rsidR="00531AAA" w:rsidDel="00AE47E9" w:rsidRDefault="00531AAA">
                                <w:pPr>
                                  <w:ind w:left="347"/>
                                  <w:rPr>
                                    <w:sz w:val="24"/>
                                  </w:rPr>
                                </w:pPr>
                                <w:moveFrom w:id="1243" w:author="Abhiram Arali" w:date="2024-11-12T15:19:00Z">
                                  <w:r w:rsidDel="00AE47E9">
                                    <w:rPr>
                                      <w:sz w:val="24"/>
                                    </w:rPr>
                                    <w:t>return</w:t>
                                  </w:r>
                                  <w:r w:rsidDel="00AE47E9">
                                    <w:rPr>
                                      <w:spacing w:val="-2"/>
                                      <w:sz w:val="24"/>
                                    </w:rPr>
                                    <w:t xml:space="preserve"> </w:t>
                                  </w:r>
                                  <w:r w:rsidDel="00AE47E9">
                                    <w:rPr>
                                      <w:spacing w:val="-5"/>
                                      <w:sz w:val="24"/>
                                    </w:rPr>
                                    <w:t>0;</w:t>
                                  </w:r>
                                </w:moveFrom>
                              </w:p>
                              <w:p w14:paraId="19EE82DE" w14:textId="1E0BE5DC" w:rsidR="00531AAA" w:rsidDel="00AE47E9" w:rsidRDefault="00531AAA">
                                <w:pPr>
                                  <w:spacing w:before="21"/>
                                  <w:rPr>
                                    <w:sz w:val="24"/>
                                  </w:rPr>
                                </w:pPr>
                              </w:p>
                              <w:p w14:paraId="6E1F2FF3" w14:textId="497DEEAE" w:rsidR="00531AAA" w:rsidRDefault="00531AAA">
                                <w:pPr>
                                  <w:spacing w:before="1"/>
                                  <w:ind w:left="107"/>
                                  <w:rPr>
                                    <w:sz w:val="24"/>
                                  </w:rPr>
                                </w:pPr>
                                <w:moveFrom w:id="1244" w:author="Abhiram Arali" w:date="2024-11-12T15:19:00Z">
                                  <w:r w:rsidDel="00AE47E9">
                                    <w:rPr>
                                      <w:spacing w:val="-10"/>
                                      <w:sz w:val="24"/>
                                    </w:rPr>
                                    <w:t>}</w:t>
                                  </w:r>
                                </w:moveFrom>
                                <w:moveFromRangeEnd w:id="1242"/>
                              </w:p>
                            </w:txbxContent>
                          </wps:txbx>
                          <wps:bodyPr wrap="square" lIns="0" tIns="0" rIns="0" bIns="0" rtlCol="0">
                            <a:noAutofit/>
                          </wps:bodyPr>
                        </wps:wsp>
                      </wpg:wgp>
                    </a:graphicData>
                  </a:graphic>
                </wp:inline>
              </w:drawing>
            </mc:Choice>
            <mc:Fallback>
              <w:pict>
                <v:group w14:anchorId="3A1C1952" id="Group 97" o:spid="_x0000_s1109" style="width:463.2pt;height:79.5pt;mso-position-horizontal-relative:char;mso-position-vertical-relative:line" coordsize="58826,10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">
                  <v:shape id="Graphic 106" o:spid="_x0000_s1110" style="position:absolute;width:58826;height:10096;visibility:visible;mso-wrap-style:square;v-text-anchor:top" coordsize="5882640,1009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dMDsYA&#10;AADcAAAADwAAAGRycy9kb3ducmV2LnhtbESP3WrCQBCF7wu+wzJCb0rdTYtSo6v0h4IgIkYfYMhO&#10;k9DsbJrdavr2nQvBuxnOmXO+Wa4H36oz9bEJbCGbGFDEZXANVxZOx8/HF1AxITtsA5OFP4qwXo3u&#10;lpi7cOEDnYtUKQnhmKOFOqUu1zqWNXmMk9ARi/YVeo9J1r7SrseLhPtWPxkz0x4bloYaO3qvqfwu&#10;fr2Far4tHqaH5132kfkdve2N736Mtffj4XUBKtGQbubr9cYJvhF8eUYm0K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dMDsYAAADcAAAADwAAAAAAAAAAAAAAAACYAgAAZHJz&#10;L2Rvd25yZXYueG1sUEsFBgAAAAAEAAQA9QAAAIsDAAAAAA==&#10;" path="m5875909,1003084r-5869813,l6096,728764r,-364236l6096,,,,,364528,,728764r,274320l,1009180r6096,l5875909,1009180r,-6096xem5882081,r-6096,l5875985,364528r,364236l5875985,1003084r,6096l5882081,1009180r,-6096l5882081,728764r,-364236l5882081,xe" fillcolor="black" stroked="f">
                    <v:path arrowok="t"/>
                  </v:shape>
                  <v:shape id="Textbox 107" o:spid="_x0000_s1111" type="#_x0000_t202" style="position:absolute;left:60;width:58700;height:10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L0dMIA&#10;AADcAAAADwAAAGRycy9kb3ducmV2LnhtbERPTWsCMRC9F/ofwgjeaqIHqVujiLQgCNJ1PXicbsbd&#10;4Gay3URd/70pFLzN433OfNm7RlypC9azhvFIgSAuvbFcaTgUX2/vIEJENth4Jg13CrBcvL7MMTP+&#10;xjld97ESKYRDhhrqGNtMylDW5DCMfEucuJPvHMYEu0qaDm8p3DVyotRUOrScGmpsaV1Ted5fnIbV&#10;kfNP+7v7+c5PuS2KmeLt9Kz1cNCvPkBE6uNT/O/emDRfjeHvmXSB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kvR0wgAAANwAAAAPAAAAAAAAAAAAAAAAAJgCAABkcnMvZG93&#10;bnJldi54bWxQSwUGAAAAAAQABAD1AAAAhwMAAAAA&#10;" filled="f" stroked="f">
                    <v:textbox inset="0,0,0,0">
                      <w:txbxContent>
                        <w:p w14:paraId="1F3EC945" w14:textId="7EACA88E" w:rsidR="00531AAA" w:rsidDel="00AE47E9" w:rsidRDefault="00531AAA">
                          <w:pPr>
                            <w:rPr>
                              <w:i/>
                              <w:sz w:val="24"/>
                            </w:rPr>
                          </w:pPr>
                          <w:moveFromRangeStart w:id="1245" w:author="Abhiram Arali" w:date="2024-11-12T15:19:00Z" w:name="move182317200"/>
                        </w:p>
                        <w:p w14:paraId="46BC20C7" w14:textId="40CB3963" w:rsidR="00531AAA" w:rsidDel="00AE47E9" w:rsidRDefault="00531AAA">
                          <w:pPr>
                            <w:spacing w:before="21"/>
                            <w:rPr>
                              <w:i/>
                              <w:sz w:val="24"/>
                            </w:rPr>
                          </w:pPr>
                        </w:p>
                        <w:p w14:paraId="3A423B6C" w14:textId="63CF2D5B" w:rsidR="00531AAA" w:rsidDel="00AE47E9" w:rsidRDefault="00531AAA">
                          <w:pPr>
                            <w:ind w:left="347"/>
                            <w:rPr>
                              <w:sz w:val="24"/>
                            </w:rPr>
                          </w:pPr>
                          <w:moveFrom w:id="1246" w:author="Abhiram Arali" w:date="2024-11-12T15:19:00Z">
                            <w:r w:rsidDel="00AE47E9">
                              <w:rPr>
                                <w:sz w:val="24"/>
                              </w:rPr>
                              <w:t>return</w:t>
                            </w:r>
                            <w:r w:rsidDel="00AE47E9">
                              <w:rPr>
                                <w:spacing w:val="-2"/>
                                <w:sz w:val="24"/>
                              </w:rPr>
                              <w:t xml:space="preserve"> </w:t>
                            </w:r>
                            <w:r w:rsidDel="00AE47E9">
                              <w:rPr>
                                <w:spacing w:val="-5"/>
                                <w:sz w:val="24"/>
                              </w:rPr>
                              <w:t>0;</w:t>
                            </w:r>
                          </w:moveFrom>
                        </w:p>
                        <w:p w14:paraId="19EE82DE" w14:textId="1E0BE5DC" w:rsidR="00531AAA" w:rsidDel="00AE47E9" w:rsidRDefault="00531AAA">
                          <w:pPr>
                            <w:spacing w:before="21"/>
                            <w:rPr>
                              <w:sz w:val="24"/>
                            </w:rPr>
                          </w:pPr>
                        </w:p>
                        <w:p w14:paraId="6E1F2FF3" w14:textId="497DEEAE" w:rsidR="00531AAA" w:rsidRDefault="00531AAA">
                          <w:pPr>
                            <w:spacing w:before="1"/>
                            <w:ind w:left="107"/>
                            <w:rPr>
                              <w:sz w:val="24"/>
                            </w:rPr>
                          </w:pPr>
                          <w:moveFrom w:id="1247" w:author="Abhiram Arali" w:date="2024-11-12T15:19:00Z">
                            <w:r w:rsidDel="00AE47E9">
                              <w:rPr>
                                <w:spacing w:val="-10"/>
                                <w:sz w:val="24"/>
                              </w:rPr>
                              <w:t>}</w:t>
                            </w:r>
                          </w:moveFrom>
                          <w:moveFromRangeEnd w:id="1245"/>
                        </w:p>
                      </w:txbxContent>
                    </v:textbox>
                  </v:shape>
                  <w10:anchorlock/>
                </v:group>
              </w:pict>
            </mc:Fallback>
          </mc:AlternateContent>
        </w:r>
      </w:del>
    </w:p>
    <w:p w14:paraId="1748EEF2" w14:textId="439C262E" w:rsidR="00E57A4D" w:rsidRDefault="00D77F32">
      <w:pPr>
        <w:pStyle w:val="NormalBPBHEB"/>
        <w:pPrChange w:id="1248" w:author="Abhiram Arali" w:date="2024-11-12T15:19:00Z">
          <w:pPr>
            <w:pStyle w:val="BodyText"/>
            <w:spacing w:before="136"/>
            <w:ind w:left="220"/>
          </w:pPr>
        </w:pPrChange>
      </w:pPr>
      <w:del w:id="1249" w:author="Abhiram Arali" w:date="2024-11-12T15:20:00Z">
        <w:r w:rsidDel="00812393">
          <w:delText>explanatio</w:delText>
        </w:r>
      </w:del>
      <w:ins w:id="1250" w:author="Abhiram Arali" w:date="2024-11-12T15:20:00Z">
        <w:r w:rsidR="00812393">
          <w:t>explanation is as follows</w:t>
        </w:r>
      </w:ins>
      <w:del w:id="1251" w:author="Abhiram Arali" w:date="2024-11-12T15:20:00Z">
        <w:r w:rsidDel="00812393">
          <w:delText>n</w:delText>
        </w:r>
      </w:del>
      <w:r>
        <w:t>:</w:t>
      </w:r>
    </w:p>
    <w:p w14:paraId="64037CAC" w14:textId="09DE6A64" w:rsidR="00E57A4D" w:rsidDel="00035E0D" w:rsidRDefault="00E57A4D">
      <w:pPr>
        <w:pStyle w:val="BodyText"/>
        <w:spacing w:before="22"/>
        <w:rPr>
          <w:del w:id="1252" w:author="Abhiram Arali" w:date="2024-11-12T15:20:00Z"/>
        </w:rPr>
      </w:pPr>
    </w:p>
    <w:p w14:paraId="74D2CC9D" w14:textId="39E1DD5F" w:rsidR="00E57A4D" w:rsidRDefault="00A87255" w:rsidP="00035E0D">
      <w:pPr>
        <w:pStyle w:val="NormalBPBHEB"/>
        <w:rPr>
          <w:ins w:id="1253" w:author="Abhiram Arali" w:date="2024-11-12T15:20:00Z"/>
          <w:spacing w:val="-4"/>
        </w:rPr>
      </w:pPr>
      <w:r>
        <w:t>struct Student defines a structure with three members: name (an array of characters), age (an integer), and gpa (a floating-point number). student1 is a structure</w:t>
      </w:r>
      <w:ins w:id="1254" w:author="Abhiram Arali" w:date="2024-11-12T15:20:00Z">
        <w:r w:rsidR="00717735">
          <w:t>d</w:t>
        </w:r>
      </w:ins>
      <w:r>
        <w:t xml:space="preserve"> variable that stores information about a student. The members of a structure are accessed using the dot operator </w:t>
      </w:r>
      <w:r>
        <w:rPr>
          <w:spacing w:val="-4"/>
        </w:rPr>
        <w:t>(.).</w:t>
      </w:r>
    </w:p>
    <w:p w14:paraId="596D0B84" w14:textId="77777777" w:rsidR="00E2426B" w:rsidRDefault="00E2426B">
      <w:pPr>
        <w:pStyle w:val="NormalBPBHEB"/>
        <w:pPrChange w:id="1255" w:author="Abhiram Arali" w:date="2024-11-12T15:20:00Z">
          <w:pPr>
            <w:pStyle w:val="BodyText"/>
            <w:spacing w:line="360" w:lineRule="auto"/>
            <w:ind w:left="220" w:right="222"/>
            <w:jc w:val="both"/>
          </w:pPr>
        </w:pPrChange>
      </w:pPr>
    </w:p>
    <w:p w14:paraId="5600A615" w14:textId="0D850808" w:rsidR="00E57A4D" w:rsidRDefault="00A87255">
      <w:pPr>
        <w:pStyle w:val="Heading1BPBHEB"/>
        <w:pPrChange w:id="1256" w:author="Abhiram Arali" w:date="2024-11-12T15:16:00Z">
          <w:pPr>
            <w:pStyle w:val="Heading1"/>
            <w:spacing w:before="162"/>
            <w:jc w:val="both"/>
          </w:pPr>
        </w:pPrChange>
      </w:pPr>
      <w:r>
        <w:t>Enumeration</w:t>
      </w:r>
      <w:r>
        <w:rPr>
          <w:spacing w:val="-2"/>
        </w:rPr>
        <w:t xml:space="preserve"> </w:t>
      </w:r>
      <w:r w:rsidR="007B17F3">
        <w:t>types</w:t>
      </w:r>
      <w:r w:rsidR="007B17F3">
        <w:rPr>
          <w:spacing w:val="-2"/>
        </w:rPr>
        <w:t xml:space="preserve"> </w:t>
      </w:r>
      <w:r>
        <w:t>(enum)</w:t>
      </w:r>
      <w:r>
        <w:rPr>
          <w:spacing w:val="-1"/>
        </w:rPr>
        <w:t xml:space="preserve"> </w:t>
      </w:r>
      <w:r>
        <w:t>and</w:t>
      </w:r>
      <w:r>
        <w:rPr>
          <w:spacing w:val="-2"/>
        </w:rPr>
        <w:t xml:space="preserve"> </w:t>
      </w:r>
      <w:r w:rsidR="00A011E3">
        <w:t>void</w:t>
      </w:r>
      <w:r w:rsidR="00A011E3">
        <w:rPr>
          <w:spacing w:val="-2"/>
        </w:rPr>
        <w:t xml:space="preserve"> </w:t>
      </w:r>
      <w:r w:rsidR="00A011E3">
        <w:t>data</w:t>
      </w:r>
      <w:r w:rsidR="00A011E3">
        <w:rPr>
          <w:spacing w:val="-1"/>
        </w:rPr>
        <w:t xml:space="preserve"> </w:t>
      </w:r>
      <w:commentRangeStart w:id="1257"/>
      <w:r w:rsidR="00A011E3">
        <w:rPr>
          <w:spacing w:val="-4"/>
        </w:rPr>
        <w:t>type</w:t>
      </w:r>
      <w:commentRangeEnd w:id="1257"/>
      <w:r w:rsidR="00BF7388">
        <w:rPr>
          <w:rStyle w:val="CommentReference"/>
          <w:rFonts w:asciiTheme="minorHAnsi" w:eastAsiaTheme="minorHAnsi" w:hAnsiTheme="minorHAnsi" w:cstheme="minorBidi"/>
          <w:b w:val="0"/>
        </w:rPr>
        <w:commentReference w:id="1257"/>
      </w:r>
    </w:p>
    <w:p w14:paraId="655224EA" w14:textId="77777777" w:rsidR="00531AAA" w:rsidRDefault="00531AAA" w:rsidP="00531AAA">
      <w:pPr>
        <w:pStyle w:val="NormalBPBHEB"/>
        <w:rPr>
          <w:ins w:id="1258" w:author="Hii" w:date="2024-11-14T13:36:00Z"/>
        </w:rPr>
      </w:pPr>
      <w:ins w:id="1259" w:author="Hii" w:date="2024-11-14T13:36:00Z">
        <w:r>
          <w:t>In C, an enumeration type (enum) allows the creation of a custom data type that consists of a set of named integer constants, enhancing code readability by giving meaningful names to integer values. For instance, you could define enum Days {Sunday, Monday, Tuesday, Wednesday, Thursday, Friday, Saturday};, which assigns 0 to Sunday, 1 to Monday, and so on. Enumerations help make code more intuitive and manageable, especially when dealing with limited, known values, like days of the week or directions. The void data type, on the other hand, represents an absence of data. It is often used in two main contexts: for functions that do not return any value (e.g., void functionName()) and for declaring generic pointers (void *ptr), which can point to any data type. Using void makes code flexible and modular, as it allows for functions that perform operations without returning values and pointers that can handle various data types. Together, enums and void provide powerful tools for writing clearer, more adaptable code in C.</w:t>
        </w:r>
      </w:ins>
    </w:p>
    <w:p w14:paraId="71F067FD" w14:textId="722421C8" w:rsidR="00E57A4D" w:rsidDel="00531AAA" w:rsidRDefault="00E57A4D">
      <w:pPr>
        <w:pStyle w:val="NormalBPBHEB"/>
        <w:rPr>
          <w:del w:id="1260" w:author="Hii" w:date="2024-11-14T13:36:00Z"/>
        </w:rPr>
        <w:pPrChange w:id="1261" w:author="Abhiram Arali" w:date="2024-11-12T15:26:00Z">
          <w:pPr>
            <w:pStyle w:val="BodyText"/>
            <w:spacing w:before="21"/>
          </w:pPr>
        </w:pPrChange>
      </w:pPr>
    </w:p>
    <w:p w14:paraId="2ED2587C" w14:textId="74055738" w:rsidR="00E57A4D" w:rsidRDefault="00A87255">
      <w:pPr>
        <w:pStyle w:val="Heading2BPBHEB"/>
        <w:pPrChange w:id="1262" w:author="Abhiram Arali" w:date="2024-11-12T15:26:00Z">
          <w:pPr>
            <w:pStyle w:val="Heading2"/>
            <w:spacing w:before="0"/>
            <w:jc w:val="both"/>
          </w:pPr>
        </w:pPrChange>
      </w:pPr>
      <w:r>
        <w:t>Enumeration</w:t>
      </w:r>
      <w:r>
        <w:rPr>
          <w:spacing w:val="-3"/>
        </w:rPr>
        <w:t xml:space="preserve"> </w:t>
      </w:r>
      <w:r w:rsidR="00BF7388">
        <w:t>types</w:t>
      </w:r>
      <w:r w:rsidR="00BF7388">
        <w:rPr>
          <w:spacing w:val="-3"/>
        </w:rPr>
        <w:t xml:space="preserve"> </w:t>
      </w:r>
      <w:r>
        <w:rPr>
          <w:spacing w:val="-2"/>
        </w:rPr>
        <w:t>(enum)</w:t>
      </w:r>
    </w:p>
    <w:p w14:paraId="56996563" w14:textId="3EEE22D4" w:rsidR="00E57A4D" w:rsidDel="00BF7388" w:rsidRDefault="00E57A4D">
      <w:pPr>
        <w:pStyle w:val="NormalBPBHEB"/>
        <w:rPr>
          <w:del w:id="1263" w:author="Abhiram Arali" w:date="2024-11-12T15:26:00Z"/>
        </w:rPr>
        <w:pPrChange w:id="1264" w:author="Abhiram Arali" w:date="2024-11-12T15:26:00Z">
          <w:pPr>
            <w:pStyle w:val="BodyText"/>
            <w:spacing w:before="22"/>
          </w:pPr>
        </w:pPrChange>
      </w:pPr>
    </w:p>
    <w:p w14:paraId="55D366B9" w14:textId="77777777" w:rsidR="00E57A4D" w:rsidRDefault="00A87255">
      <w:pPr>
        <w:pStyle w:val="NormalBPBHEB"/>
        <w:pPrChange w:id="1265" w:author="Abhiram Arali" w:date="2024-11-12T15:26:00Z">
          <w:pPr>
            <w:pStyle w:val="BodyText"/>
            <w:spacing w:line="360" w:lineRule="auto"/>
            <w:ind w:left="220" w:right="222"/>
            <w:jc w:val="both"/>
          </w:pPr>
        </w:pPrChange>
      </w:pPr>
      <w:r>
        <w:t>Enumeration types, or enum, are a user-defined data type in C that consists of a set of named integer constants. enum improves the readability of the code by allowing developers to use meaningful names instead of numeric values, making it easier to understand the purpose of a variable and its possible values.</w:t>
      </w:r>
    </w:p>
    <w:p w14:paraId="2A18A64B" w14:textId="77777777" w:rsidR="00E57A4D" w:rsidRDefault="00A87255">
      <w:pPr>
        <w:pStyle w:val="NormalBPBHEB"/>
        <w:pPrChange w:id="1266" w:author="Abhiram Arali" w:date="2024-11-12T15:28:00Z">
          <w:pPr>
            <w:spacing w:before="161"/>
            <w:ind w:left="220"/>
            <w:jc w:val="both"/>
          </w:pPr>
        </w:pPrChange>
      </w:pPr>
      <w:r>
        <w:t>Syntax</w:t>
      </w:r>
      <w:r>
        <w:rPr>
          <w:spacing w:val="-1"/>
        </w:rPr>
        <w:t xml:space="preserve"> </w:t>
      </w:r>
      <w:r>
        <w:t xml:space="preserve">of </w:t>
      </w:r>
      <w:r>
        <w:rPr>
          <w:spacing w:val="-2"/>
        </w:rPr>
        <w:t>enum:</w:t>
      </w:r>
    </w:p>
    <w:p w14:paraId="17E14D75" w14:textId="77777777" w:rsidR="00503549" w:rsidRDefault="00503549" w:rsidP="00503549">
      <w:pPr>
        <w:pStyle w:val="NormalBPBHEB"/>
        <w:rPr>
          <w:ins w:id="1267" w:author="Abhiram Arali" w:date="2024-11-12T15:26:00Z"/>
          <w:sz w:val="20"/>
        </w:rPr>
      </w:pPr>
    </w:p>
    <w:p w14:paraId="6CDF7F54" w14:textId="77777777" w:rsidR="00E62255" w:rsidRDefault="00E62255">
      <w:pPr>
        <w:pStyle w:val="CodeBlockBPBHEB"/>
        <w:pPrChange w:id="1268" w:author="Abhiram Arali" w:date="2024-11-13T10:15:00Z">
          <w:pPr>
            <w:pStyle w:val="BodyText"/>
            <w:spacing w:before="18" w:line="499" w:lineRule="auto"/>
            <w:ind w:left="347" w:right="6997" w:hanging="240"/>
          </w:pPr>
        </w:pPrChange>
      </w:pPr>
      <w:moveToRangeStart w:id="1269" w:author="Abhiram Arali" w:date="2024-11-12T15:26:00Z" w:name="move182317597"/>
      <w:moveTo w:id="1270" w:author="Abhiram Arali" w:date="2024-11-12T15:26:00Z">
        <w:r>
          <w:t>enum</w:t>
        </w:r>
        <w:r>
          <w:rPr>
            <w:spacing w:val="-15"/>
          </w:rPr>
          <w:t xml:space="preserve"> </w:t>
        </w:r>
        <w:r>
          <w:t>enum_name</w:t>
        </w:r>
        <w:r>
          <w:rPr>
            <w:spacing w:val="-15"/>
          </w:rPr>
          <w:t xml:space="preserve"> </w:t>
        </w:r>
        <w:r>
          <w:t>{ constant1, constant2, constant3,</w:t>
        </w:r>
      </w:moveTo>
    </w:p>
    <w:p w14:paraId="5524B106" w14:textId="77777777" w:rsidR="00E62255" w:rsidRDefault="00E62255">
      <w:pPr>
        <w:pStyle w:val="CodeBlockBPBHEB"/>
        <w:rPr>
          <w:sz w:val="24"/>
        </w:rPr>
        <w:pPrChange w:id="1271" w:author="Abhiram Arali" w:date="2024-11-13T10:15:00Z">
          <w:pPr>
            <w:spacing w:line="274" w:lineRule="exact"/>
            <w:ind w:left="347"/>
          </w:pPr>
        </w:pPrChange>
      </w:pPr>
      <w:moveTo w:id="1272" w:author="Abhiram Arali" w:date="2024-11-12T15:26:00Z">
        <w:r>
          <w:rPr>
            <w:spacing w:val="-5"/>
            <w:sz w:val="24"/>
          </w:rPr>
          <w:t>...</w:t>
        </w:r>
      </w:moveTo>
    </w:p>
    <w:p w14:paraId="7BA82897" w14:textId="77777777" w:rsidR="00E62255" w:rsidRDefault="00E62255">
      <w:pPr>
        <w:pStyle w:val="CodeBlockBPBHEB"/>
        <w:pPrChange w:id="1273" w:author="Abhiram Arali" w:date="2024-11-13T10:15:00Z">
          <w:pPr>
            <w:pStyle w:val="BodyText"/>
            <w:spacing w:before="22"/>
          </w:pPr>
        </w:pPrChange>
      </w:pPr>
    </w:p>
    <w:p w14:paraId="7D2A1AE5" w14:textId="77777777" w:rsidR="00E62255" w:rsidRDefault="00E62255">
      <w:pPr>
        <w:pStyle w:val="CodeBlockBPBHEB"/>
        <w:rPr>
          <w:sz w:val="24"/>
        </w:rPr>
        <w:pPrChange w:id="1274" w:author="Abhiram Arali" w:date="2024-11-13T10:15:00Z">
          <w:pPr>
            <w:ind w:left="107"/>
          </w:pPr>
        </w:pPrChange>
      </w:pPr>
      <w:moveTo w:id="1275" w:author="Abhiram Arali" w:date="2024-11-12T15:26:00Z">
        <w:r>
          <w:rPr>
            <w:spacing w:val="-5"/>
            <w:sz w:val="24"/>
          </w:rPr>
          <w:t>};</w:t>
        </w:r>
      </w:moveTo>
    </w:p>
    <w:moveToRangeEnd w:id="1269"/>
    <w:p w14:paraId="0EB051FB" w14:textId="1F50E73A" w:rsidR="00E57A4D" w:rsidRDefault="00A87255">
      <w:pPr>
        <w:pStyle w:val="NormalBPBHEB"/>
        <w:rPr>
          <w:sz w:val="20"/>
        </w:rPr>
        <w:pPrChange w:id="1276" w:author="Abhiram Arali" w:date="2024-11-12T15:26:00Z">
          <w:pPr>
            <w:pStyle w:val="BodyText"/>
            <w:spacing w:before="47"/>
          </w:pPr>
        </w:pPrChange>
      </w:pPr>
      <w:del w:id="1277" w:author="Abhiram Arali" w:date="2024-11-12T15:26:00Z">
        <w:r w:rsidDel="00E62255">
          <w:rPr>
            <w:noProof/>
            <w:lang w:val="en-IN" w:eastAsia="en-IN"/>
            <w:rPrChange w:id="1278" w:author="Unknown">
              <w:rPr>
                <w:noProof/>
                <w:lang w:val="en-IN" w:eastAsia="en-IN"/>
              </w:rPr>
            </w:rPrChange>
          </w:rPr>
          <mc:AlternateContent>
            <mc:Choice Requires="wps">
              <w:drawing>
                <wp:anchor distT="0" distB="0" distL="0" distR="0" simplePos="0" relativeHeight="487611392" behindDoc="1" locked="0" layoutInCell="1" allowOverlap="1" wp14:anchorId="31CFA340" wp14:editId="7DC35756">
                  <wp:simplePos x="0" y="0"/>
                  <wp:positionH relativeFrom="page">
                    <wp:posOffset>843076</wp:posOffset>
                  </wp:positionH>
                  <wp:positionV relativeFrom="paragraph">
                    <wp:posOffset>194389</wp:posOffset>
                  </wp:positionV>
                  <wp:extent cx="5876290" cy="2114550"/>
                  <wp:effectExtent l="0" t="0" r="0" b="0"/>
                  <wp:wrapTopAndBottom/>
                  <wp:docPr id="108" name="Text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2114550"/>
                          </a:xfrm>
                          <a:prstGeom prst="rect">
                            <a:avLst/>
                          </a:prstGeom>
                          <a:ln w="6096">
                            <a:solidFill>
                              <a:srgbClr val="000000"/>
                            </a:solidFill>
                            <a:prstDash val="solid"/>
                          </a:ln>
                        </wps:spPr>
                        <wps:txbx>
                          <w:txbxContent>
                            <w:p w14:paraId="5C3A893E" w14:textId="588CCC5D" w:rsidR="00531AAA" w:rsidDel="00E62255" w:rsidRDefault="00531AAA">
                              <w:pPr>
                                <w:pStyle w:val="BodyText"/>
                                <w:spacing w:before="18" w:line="499" w:lineRule="auto"/>
                                <w:ind w:left="347" w:right="6997" w:hanging="240"/>
                              </w:pPr>
                              <w:moveFromRangeStart w:id="1279" w:author="Abhiram Arali" w:date="2024-11-12T15:26:00Z" w:name="move182317597"/>
                              <w:moveFrom w:id="1280" w:author="Abhiram Arali" w:date="2024-11-12T15:26:00Z">
                                <w:r w:rsidDel="00E62255">
                                  <w:t>enum</w:t>
                                </w:r>
                                <w:r w:rsidDel="00E62255">
                                  <w:rPr>
                                    <w:spacing w:val="-15"/>
                                  </w:rPr>
                                  <w:t xml:space="preserve"> </w:t>
                                </w:r>
                                <w:r w:rsidDel="00E62255">
                                  <w:t>enum_name</w:t>
                                </w:r>
                                <w:r w:rsidDel="00E62255">
                                  <w:rPr>
                                    <w:spacing w:val="-15"/>
                                  </w:rPr>
                                  <w:t xml:space="preserve"> </w:t>
                                </w:r>
                                <w:r w:rsidDel="00E62255">
                                  <w:t xml:space="preserve">{ </w:t>
                                </w:r>
                                <w:r w:rsidDel="00E62255">
                                  <w:rPr>
                                    <w:spacing w:val="-2"/>
                                  </w:rPr>
                                  <w:t>constant1, constant2, constant3,</w:t>
                                </w:r>
                              </w:moveFrom>
                            </w:p>
                            <w:p w14:paraId="4CB00037" w14:textId="1CB56797" w:rsidR="00531AAA" w:rsidDel="00E62255" w:rsidRDefault="00531AAA">
                              <w:pPr>
                                <w:spacing w:line="274" w:lineRule="exact"/>
                                <w:ind w:left="347"/>
                                <w:rPr>
                                  <w:sz w:val="24"/>
                                </w:rPr>
                              </w:pPr>
                              <w:moveFrom w:id="1281" w:author="Abhiram Arali" w:date="2024-11-12T15:26:00Z">
                                <w:r w:rsidDel="00E62255">
                                  <w:rPr>
                                    <w:spacing w:val="-5"/>
                                    <w:sz w:val="24"/>
                                  </w:rPr>
                                  <w:t>...</w:t>
                                </w:r>
                              </w:moveFrom>
                            </w:p>
                            <w:p w14:paraId="17051F04" w14:textId="7653CD91" w:rsidR="00531AAA" w:rsidDel="00E62255" w:rsidRDefault="00531AAA">
                              <w:pPr>
                                <w:pStyle w:val="BodyText"/>
                                <w:spacing w:before="22"/>
                              </w:pPr>
                            </w:p>
                            <w:p w14:paraId="3A83988C" w14:textId="080218FC" w:rsidR="00531AAA" w:rsidRDefault="00531AAA">
                              <w:pPr>
                                <w:ind w:left="107"/>
                                <w:rPr>
                                  <w:sz w:val="24"/>
                                </w:rPr>
                              </w:pPr>
                              <w:moveFrom w:id="1282" w:author="Abhiram Arali" w:date="2024-11-12T15:26:00Z">
                                <w:r w:rsidDel="00E62255">
                                  <w:rPr>
                                    <w:spacing w:val="-5"/>
                                    <w:sz w:val="24"/>
                                  </w:rPr>
                                  <w:t>};</w:t>
                                </w:r>
                              </w:moveFrom>
                              <w:moveFromRangeEnd w:id="1279"/>
                            </w:p>
                          </w:txbxContent>
                        </wps:txbx>
                        <wps:bodyPr wrap="square" lIns="0" tIns="0" rIns="0" bIns="0" rtlCol="0">
                          <a:noAutofit/>
                        </wps:bodyPr>
                      </wps:wsp>
                    </a:graphicData>
                  </a:graphic>
                </wp:anchor>
              </w:drawing>
            </mc:Choice>
            <mc:Fallback>
              <w:pict>
                <v:shape w14:anchorId="31CFA340" id="Textbox 108" o:spid="_x0000_s1112" type="#_x0000_t202" style="position:absolute;left:0;text-align:left;margin-left:66.4pt;margin-top:15.3pt;width:462.7pt;height:166.5pt;z-index:-157050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" filled="f" strokeweight=".48pt">
                  <v:path arrowok="t"/>
                  <v:textbox inset="0,0,0,0">
                    <w:txbxContent>
                      <w:p w14:paraId="5C3A893E" w14:textId="588CCC5D" w:rsidR="00531AAA" w:rsidDel="00E62255" w:rsidRDefault="00531AAA">
                        <w:pPr>
                          <w:pStyle w:val="BodyText"/>
                          <w:spacing w:before="18" w:line="499" w:lineRule="auto"/>
                          <w:ind w:left="347" w:right="6997" w:hanging="240"/>
                        </w:pPr>
                        <w:moveFromRangeStart w:id="1283" w:author="Abhiram Arali" w:date="2024-11-12T15:26:00Z" w:name="move182317597"/>
                        <w:moveFrom w:id="1284" w:author="Abhiram Arali" w:date="2024-11-12T15:26:00Z">
                          <w:r w:rsidDel="00E62255">
                            <w:t>enum</w:t>
                          </w:r>
                          <w:r w:rsidDel="00E62255">
                            <w:rPr>
                              <w:spacing w:val="-15"/>
                            </w:rPr>
                            <w:t xml:space="preserve"> </w:t>
                          </w:r>
                          <w:r w:rsidDel="00E62255">
                            <w:t>enum_name</w:t>
                          </w:r>
                          <w:r w:rsidDel="00E62255">
                            <w:rPr>
                              <w:spacing w:val="-15"/>
                            </w:rPr>
                            <w:t xml:space="preserve"> </w:t>
                          </w:r>
                          <w:r w:rsidDel="00E62255">
                            <w:t xml:space="preserve">{ </w:t>
                          </w:r>
                          <w:r w:rsidDel="00E62255">
                            <w:rPr>
                              <w:spacing w:val="-2"/>
                            </w:rPr>
                            <w:t>constant1, constant2, constant3,</w:t>
                          </w:r>
                        </w:moveFrom>
                      </w:p>
                      <w:p w14:paraId="4CB00037" w14:textId="1CB56797" w:rsidR="00531AAA" w:rsidDel="00E62255" w:rsidRDefault="00531AAA">
                        <w:pPr>
                          <w:spacing w:line="274" w:lineRule="exact"/>
                          <w:ind w:left="347"/>
                          <w:rPr>
                            <w:sz w:val="24"/>
                          </w:rPr>
                        </w:pPr>
                        <w:moveFrom w:id="1285" w:author="Abhiram Arali" w:date="2024-11-12T15:26:00Z">
                          <w:r w:rsidDel="00E62255">
                            <w:rPr>
                              <w:spacing w:val="-5"/>
                              <w:sz w:val="24"/>
                            </w:rPr>
                            <w:t>...</w:t>
                          </w:r>
                        </w:moveFrom>
                      </w:p>
                      <w:p w14:paraId="17051F04" w14:textId="7653CD91" w:rsidR="00531AAA" w:rsidDel="00E62255" w:rsidRDefault="00531AAA">
                        <w:pPr>
                          <w:pStyle w:val="BodyText"/>
                          <w:spacing w:before="22"/>
                        </w:pPr>
                      </w:p>
                      <w:p w14:paraId="3A83988C" w14:textId="080218FC" w:rsidR="00531AAA" w:rsidRDefault="00531AAA">
                        <w:pPr>
                          <w:ind w:left="107"/>
                          <w:rPr>
                            <w:sz w:val="24"/>
                          </w:rPr>
                        </w:pPr>
                        <w:moveFrom w:id="1286" w:author="Abhiram Arali" w:date="2024-11-12T15:26:00Z">
                          <w:r w:rsidDel="00E62255">
                            <w:rPr>
                              <w:spacing w:val="-5"/>
                              <w:sz w:val="24"/>
                            </w:rPr>
                            <w:t>};</w:t>
                          </w:r>
                        </w:moveFrom>
                        <w:moveFromRangeEnd w:id="1283"/>
                      </w:p>
                    </w:txbxContent>
                  </v:textbox>
                  <w10:wrap type="topAndBottom" anchorx="page"/>
                </v:shape>
              </w:pict>
            </mc:Fallback>
          </mc:AlternateContent>
        </w:r>
      </w:del>
    </w:p>
    <w:p w14:paraId="1D45CFA5" w14:textId="77777777" w:rsidR="00E57A4D" w:rsidRDefault="00A87255" w:rsidP="00E62255">
      <w:pPr>
        <w:pStyle w:val="NormalBPBHEB"/>
        <w:rPr>
          <w:ins w:id="1287" w:author="Abhiram Arali" w:date="2024-11-12T15:27:00Z"/>
          <w:spacing w:val="-4"/>
        </w:rPr>
      </w:pPr>
      <w:r>
        <w:t>Example</w:t>
      </w:r>
      <w:r>
        <w:rPr>
          <w:spacing w:val="-2"/>
        </w:rPr>
        <w:t xml:space="preserve"> </w:t>
      </w:r>
      <w:r>
        <w:t>of</w:t>
      </w:r>
      <w:r>
        <w:rPr>
          <w:spacing w:val="-1"/>
        </w:rPr>
        <w:t xml:space="preserve"> </w:t>
      </w:r>
      <w:r>
        <w:rPr>
          <w:spacing w:val="-4"/>
        </w:rPr>
        <w:t>enum:</w:t>
      </w:r>
    </w:p>
    <w:p w14:paraId="278F6DEE" w14:textId="77777777" w:rsidR="00464C4C" w:rsidRDefault="00464C4C">
      <w:pPr>
        <w:pStyle w:val="CodeBlockBPBHEB"/>
        <w:pPrChange w:id="1288" w:author="Abhiram Arali" w:date="2024-11-13T10:15:00Z">
          <w:pPr>
            <w:spacing w:before="18"/>
            <w:ind w:left="107"/>
          </w:pPr>
        </w:pPrChange>
      </w:pPr>
      <w:moveToRangeStart w:id="1289" w:author="Abhiram Arali" w:date="2024-11-12T15:27:00Z" w:name="move182317663"/>
      <w:moveTo w:id="1290" w:author="Abhiram Arali" w:date="2024-11-12T15:27:00Z">
        <w:r>
          <w:t>#include</w:t>
        </w:r>
        <w:r>
          <w:rPr>
            <w:spacing w:val="-1"/>
          </w:rPr>
          <w:t xml:space="preserve"> </w:t>
        </w:r>
        <w:r>
          <w:rPr>
            <w:spacing w:val="-2"/>
          </w:rPr>
          <w:t>&lt;stdio.h&gt;</w:t>
        </w:r>
      </w:moveTo>
    </w:p>
    <w:p w14:paraId="4478FB6F" w14:textId="77777777" w:rsidR="00464C4C" w:rsidRDefault="00464C4C" w:rsidP="00464C4C">
      <w:pPr>
        <w:spacing w:before="21"/>
        <w:rPr>
          <w:sz w:val="24"/>
        </w:rPr>
      </w:pPr>
    </w:p>
    <w:p w14:paraId="16FB236E" w14:textId="46777789" w:rsidR="00026902" w:rsidRDefault="00464C4C" w:rsidP="00687F81">
      <w:pPr>
        <w:pStyle w:val="NormalBPBHEB"/>
        <w:rPr>
          <w:ins w:id="1291" w:author="Abhiram Arali" w:date="2024-11-12T15:28:00Z"/>
        </w:rPr>
      </w:pPr>
      <w:moveTo w:id="1292" w:author="Abhiram Arali" w:date="2024-11-12T15:27:00Z">
        <w:del w:id="1293" w:author="Abhiram Arali" w:date="2024-11-12T15:28:00Z">
          <w:r w:rsidDel="00622EE8">
            <w:delText>//</w:delText>
          </w:r>
          <w:r w:rsidDel="00622EE8">
            <w:rPr>
              <w:spacing w:val="-6"/>
            </w:rPr>
            <w:delText xml:space="preserve"> </w:delText>
          </w:r>
        </w:del>
        <w:r>
          <w:t>Defining</w:t>
        </w:r>
        <w:r>
          <w:rPr>
            <w:spacing w:val="-6"/>
          </w:rPr>
          <w:t xml:space="preserve"> </w:t>
        </w:r>
        <w:r>
          <w:t>an</w:t>
        </w:r>
        <w:r>
          <w:rPr>
            <w:spacing w:val="-6"/>
          </w:rPr>
          <w:t xml:space="preserve"> </w:t>
        </w:r>
        <w:r>
          <w:t>enumeration</w:t>
        </w:r>
        <w:r>
          <w:rPr>
            <w:spacing w:val="-6"/>
          </w:rPr>
          <w:t xml:space="preserve"> </w:t>
        </w:r>
        <w:r>
          <w:t>for</w:t>
        </w:r>
        <w:r>
          <w:rPr>
            <w:spacing w:val="-6"/>
          </w:rPr>
          <w:t xml:space="preserve"> </w:t>
        </w:r>
        <w:r>
          <w:t>days</w:t>
        </w:r>
        <w:r>
          <w:rPr>
            <w:spacing w:val="-6"/>
          </w:rPr>
          <w:t xml:space="preserve"> </w:t>
        </w:r>
        <w:r>
          <w:t>of</w:t>
        </w:r>
        <w:r>
          <w:rPr>
            <w:spacing w:val="-6"/>
          </w:rPr>
          <w:t xml:space="preserve"> </w:t>
        </w:r>
        <w:r>
          <w:t>the</w:t>
        </w:r>
        <w:r>
          <w:rPr>
            <w:spacing w:val="-5"/>
          </w:rPr>
          <w:t xml:space="preserve"> </w:t>
        </w:r>
        <w:r>
          <w:t>week</w:t>
        </w:r>
      </w:moveTo>
      <w:ins w:id="1294" w:author="Abhiram Arali" w:date="2024-11-12T15:28:00Z">
        <w:r w:rsidR="00026902">
          <w:t>:</w:t>
        </w:r>
      </w:ins>
      <w:moveTo w:id="1295" w:author="Abhiram Arali" w:date="2024-11-12T15:27:00Z">
        <w:r>
          <w:t xml:space="preserve"> </w:t>
        </w:r>
      </w:moveTo>
    </w:p>
    <w:p w14:paraId="70529F19" w14:textId="427B8070" w:rsidR="00464C4C" w:rsidRDefault="00464C4C">
      <w:pPr>
        <w:pStyle w:val="CodeBlockBPBHEB"/>
        <w:rPr>
          <w:ins w:id="1296" w:author="Abhiram Arali" w:date="2024-11-12T15:27:00Z"/>
        </w:rPr>
        <w:pPrChange w:id="1297" w:author="Abhiram Arali" w:date="2024-11-13T10:15:00Z">
          <w:pPr>
            <w:spacing w:before="1" w:line="499" w:lineRule="auto"/>
            <w:ind w:left="107" w:right="4453"/>
          </w:pPr>
        </w:pPrChange>
      </w:pPr>
      <w:moveTo w:id="1298" w:author="Abhiram Arali" w:date="2024-11-12T15:27:00Z">
        <w:r>
          <w:t>enum Day {</w:t>
        </w:r>
      </w:moveTo>
    </w:p>
    <w:p w14:paraId="29AEF1C6" w14:textId="77777777" w:rsidR="00687F81" w:rsidRDefault="00687F81">
      <w:pPr>
        <w:pStyle w:val="CodeBlockBPBHEB"/>
        <w:rPr>
          <w:sz w:val="24"/>
        </w:rPr>
        <w:pPrChange w:id="1299" w:author="Abhiram Arali" w:date="2024-11-13T10:15:00Z">
          <w:pPr>
            <w:spacing w:before="1" w:line="499" w:lineRule="auto"/>
            <w:ind w:left="107" w:right="4453"/>
          </w:pPr>
        </w:pPrChange>
      </w:pPr>
    </w:p>
    <w:moveToRangeEnd w:id="1289"/>
    <w:p w14:paraId="2A114236" w14:textId="222218CF" w:rsidR="00464C4C" w:rsidDel="00687F81" w:rsidRDefault="00464C4C">
      <w:pPr>
        <w:pStyle w:val="CodeBlockBPBHEB"/>
        <w:rPr>
          <w:del w:id="1300" w:author="Abhiram Arali" w:date="2024-11-12T15:27:00Z"/>
        </w:rPr>
        <w:pPrChange w:id="1301" w:author="Abhiram Arali" w:date="2024-11-13T10:15:00Z">
          <w:pPr>
            <w:spacing w:before="167"/>
            <w:ind w:left="220"/>
          </w:pPr>
        </w:pPrChange>
      </w:pPr>
    </w:p>
    <w:p w14:paraId="1A3BAF08" w14:textId="127B082A" w:rsidR="00E57A4D" w:rsidDel="00591114" w:rsidRDefault="00A87255">
      <w:pPr>
        <w:pStyle w:val="CodeBlockBPBHEB"/>
        <w:rPr>
          <w:del w:id="1302" w:author="Abhiram Arali" w:date="2024-11-12T15:27:00Z"/>
          <w:i/>
        </w:rPr>
        <w:pPrChange w:id="1303" w:author="Abhiram Arali" w:date="2024-11-13T10:15:00Z">
          <w:pPr>
            <w:pStyle w:val="BodyText"/>
            <w:spacing w:before="47"/>
          </w:pPr>
        </w:pPrChange>
      </w:pPr>
      <w:del w:id="1304" w:author="Abhiram Arali" w:date="2024-11-12T15:27:00Z">
        <w:r w:rsidDel="00464C4C">
          <w:rPr>
            <w:noProof/>
            <w:sz w:val="24"/>
            <w:szCs w:val="24"/>
            <w:lang w:val="en-IN" w:eastAsia="en-IN"/>
            <w:rPrChange w:id="1305" w:author="Unknown">
              <w:rPr>
                <w:noProof/>
                <w:lang w:val="en-IN" w:eastAsia="en-IN"/>
              </w:rPr>
            </w:rPrChange>
          </w:rPr>
          <mc:AlternateContent>
            <mc:Choice Requires="wpg">
              <w:drawing>
                <wp:anchor distT="0" distB="0" distL="0" distR="0" simplePos="0" relativeHeight="487611904" behindDoc="1" locked="0" layoutInCell="1" allowOverlap="1" wp14:anchorId="4A5E5768" wp14:editId="7C32516A">
                  <wp:simplePos x="0" y="0"/>
                  <wp:positionH relativeFrom="page">
                    <wp:posOffset>840028</wp:posOffset>
                  </wp:positionH>
                  <wp:positionV relativeFrom="paragraph">
                    <wp:posOffset>191150</wp:posOffset>
                  </wp:positionV>
                  <wp:extent cx="5882640" cy="1111250"/>
                  <wp:effectExtent l="0" t="0" r="0" b="0"/>
                  <wp:wrapTopAndBottom/>
                  <wp:docPr id="10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1111250"/>
                            <a:chOff x="0" y="0"/>
                            <a:chExt cx="5882640" cy="1111250"/>
                          </a:xfrm>
                        </wpg:grpSpPr>
                        <wps:wsp>
                          <wps:cNvPr id="111" name="Graphic 110"/>
                          <wps:cNvSpPr/>
                          <wps:spPr>
                            <a:xfrm>
                              <a:off x="0" y="12"/>
                              <a:ext cx="5882640" cy="1111250"/>
                            </a:xfrm>
                            <a:custGeom>
                              <a:avLst/>
                              <a:gdLst/>
                              <a:ahLst/>
                              <a:cxnLst/>
                              <a:rect l="l" t="t" r="r" b="b"/>
                              <a:pathLst>
                                <a:path w="5882640" h="1111250">
                                  <a:moveTo>
                                    <a:pt x="5875909" y="0"/>
                                  </a:moveTo>
                                  <a:lnTo>
                                    <a:pt x="6096" y="0"/>
                                  </a:lnTo>
                                  <a:lnTo>
                                    <a:pt x="0" y="0"/>
                                  </a:lnTo>
                                  <a:lnTo>
                                    <a:pt x="0" y="6083"/>
                                  </a:lnTo>
                                  <a:lnTo>
                                    <a:pt x="0" y="382511"/>
                                  </a:lnTo>
                                  <a:lnTo>
                                    <a:pt x="0" y="746696"/>
                                  </a:lnTo>
                                  <a:lnTo>
                                    <a:pt x="0" y="1110932"/>
                                  </a:lnTo>
                                  <a:lnTo>
                                    <a:pt x="6096" y="1110932"/>
                                  </a:lnTo>
                                  <a:lnTo>
                                    <a:pt x="6096" y="746747"/>
                                  </a:lnTo>
                                  <a:lnTo>
                                    <a:pt x="6096" y="382511"/>
                                  </a:lnTo>
                                  <a:lnTo>
                                    <a:pt x="6096" y="6083"/>
                                  </a:lnTo>
                                  <a:lnTo>
                                    <a:pt x="5875909" y="6083"/>
                                  </a:lnTo>
                                  <a:lnTo>
                                    <a:pt x="5875909" y="0"/>
                                  </a:lnTo>
                                  <a:close/>
                                </a:path>
                                <a:path w="5882640" h="1111250">
                                  <a:moveTo>
                                    <a:pt x="5882081" y="0"/>
                                  </a:moveTo>
                                  <a:lnTo>
                                    <a:pt x="5875985" y="0"/>
                                  </a:lnTo>
                                  <a:lnTo>
                                    <a:pt x="5875985" y="6083"/>
                                  </a:lnTo>
                                  <a:lnTo>
                                    <a:pt x="5875985" y="382511"/>
                                  </a:lnTo>
                                  <a:lnTo>
                                    <a:pt x="5875985" y="746696"/>
                                  </a:lnTo>
                                  <a:lnTo>
                                    <a:pt x="5875985" y="1110932"/>
                                  </a:lnTo>
                                  <a:lnTo>
                                    <a:pt x="5882081" y="1110932"/>
                                  </a:lnTo>
                                  <a:lnTo>
                                    <a:pt x="5882081" y="746747"/>
                                  </a:lnTo>
                                  <a:lnTo>
                                    <a:pt x="5882081" y="382511"/>
                                  </a:lnTo>
                                  <a:lnTo>
                                    <a:pt x="5882081" y="6083"/>
                                  </a:lnTo>
                                  <a:lnTo>
                                    <a:pt x="5882081" y="0"/>
                                  </a:lnTo>
                                  <a:close/>
                                </a:path>
                              </a:pathLst>
                            </a:custGeom>
                            <a:solidFill>
                              <a:srgbClr val="000000"/>
                            </a:solidFill>
                          </wps:spPr>
                          <wps:bodyPr wrap="square" lIns="0" tIns="0" rIns="0" bIns="0" rtlCol="0">
                            <a:prstTxWarp prst="textNoShape">
                              <a:avLst/>
                            </a:prstTxWarp>
                            <a:noAutofit/>
                          </wps:bodyPr>
                        </wps:wsp>
                        <wps:wsp>
                          <wps:cNvPr id="112" name="Textbox 111"/>
                          <wps:cNvSpPr txBox="1"/>
                          <wps:spPr>
                            <a:xfrm>
                              <a:off x="6095" y="6095"/>
                              <a:ext cx="5869940" cy="1104900"/>
                            </a:xfrm>
                            <a:prstGeom prst="rect">
                              <a:avLst/>
                            </a:prstGeom>
                          </wps:spPr>
                          <wps:txbx>
                            <w:txbxContent>
                              <w:p w14:paraId="7A96D62A" w14:textId="71E761BA" w:rsidR="00531AAA" w:rsidDel="00464C4C" w:rsidRDefault="00531AAA">
                                <w:pPr>
                                  <w:spacing w:before="18"/>
                                  <w:ind w:left="107"/>
                                  <w:rPr>
                                    <w:sz w:val="24"/>
                                  </w:rPr>
                                </w:pPr>
                                <w:moveFromRangeStart w:id="1306" w:author="Abhiram Arali" w:date="2024-11-12T15:27:00Z" w:name="move182317663"/>
                                <w:moveFrom w:id="1307" w:author="Abhiram Arali" w:date="2024-11-12T15:27:00Z">
                                  <w:r w:rsidDel="00464C4C">
                                    <w:rPr>
                                      <w:sz w:val="24"/>
                                    </w:rPr>
                                    <w:t>#include</w:t>
                                  </w:r>
                                  <w:r w:rsidDel="00464C4C">
                                    <w:rPr>
                                      <w:spacing w:val="-1"/>
                                      <w:sz w:val="24"/>
                                    </w:rPr>
                                    <w:t xml:space="preserve"> </w:t>
                                  </w:r>
                                  <w:r w:rsidDel="00464C4C">
                                    <w:rPr>
                                      <w:spacing w:val="-2"/>
                                      <w:sz w:val="24"/>
                                    </w:rPr>
                                    <w:t>&lt;stdio.h&gt;</w:t>
                                  </w:r>
                                </w:moveFrom>
                              </w:p>
                              <w:p w14:paraId="07A30292" w14:textId="549D197A" w:rsidR="00531AAA" w:rsidDel="00464C4C" w:rsidRDefault="00531AAA">
                                <w:pPr>
                                  <w:spacing w:before="21"/>
                                  <w:rPr>
                                    <w:sz w:val="24"/>
                                  </w:rPr>
                                </w:pPr>
                              </w:p>
                              <w:p w14:paraId="13A65184" w14:textId="686B7D34" w:rsidR="00531AAA" w:rsidRDefault="00531AAA">
                                <w:pPr>
                                  <w:spacing w:before="1" w:line="499" w:lineRule="auto"/>
                                  <w:ind w:left="107" w:right="4453"/>
                                  <w:rPr>
                                    <w:sz w:val="24"/>
                                  </w:rPr>
                                </w:pPr>
                                <w:moveFrom w:id="1308" w:author="Abhiram Arali" w:date="2024-11-12T15:27:00Z">
                                  <w:r w:rsidDel="00464C4C">
                                    <w:rPr>
                                      <w:sz w:val="24"/>
                                    </w:rPr>
                                    <w:t>//</w:t>
                                  </w:r>
                                  <w:r w:rsidDel="00464C4C">
                                    <w:rPr>
                                      <w:spacing w:val="-6"/>
                                      <w:sz w:val="24"/>
                                    </w:rPr>
                                    <w:t xml:space="preserve"> </w:t>
                                  </w:r>
                                  <w:r w:rsidDel="00464C4C">
                                    <w:rPr>
                                      <w:sz w:val="24"/>
                                    </w:rPr>
                                    <w:t>Defining</w:t>
                                  </w:r>
                                  <w:r w:rsidDel="00464C4C">
                                    <w:rPr>
                                      <w:spacing w:val="-6"/>
                                      <w:sz w:val="24"/>
                                    </w:rPr>
                                    <w:t xml:space="preserve"> </w:t>
                                  </w:r>
                                  <w:r w:rsidDel="00464C4C">
                                    <w:rPr>
                                      <w:sz w:val="24"/>
                                    </w:rPr>
                                    <w:t>an</w:t>
                                  </w:r>
                                  <w:r w:rsidDel="00464C4C">
                                    <w:rPr>
                                      <w:spacing w:val="-6"/>
                                      <w:sz w:val="24"/>
                                    </w:rPr>
                                    <w:t xml:space="preserve"> </w:t>
                                  </w:r>
                                  <w:r w:rsidDel="00464C4C">
                                    <w:rPr>
                                      <w:sz w:val="24"/>
                                    </w:rPr>
                                    <w:t>enumeration</w:t>
                                  </w:r>
                                  <w:r w:rsidDel="00464C4C">
                                    <w:rPr>
                                      <w:spacing w:val="-6"/>
                                      <w:sz w:val="24"/>
                                    </w:rPr>
                                    <w:t xml:space="preserve"> </w:t>
                                  </w:r>
                                  <w:r w:rsidDel="00464C4C">
                                    <w:rPr>
                                      <w:sz w:val="24"/>
                                    </w:rPr>
                                    <w:t>for</w:t>
                                  </w:r>
                                  <w:r w:rsidDel="00464C4C">
                                    <w:rPr>
                                      <w:spacing w:val="-6"/>
                                      <w:sz w:val="24"/>
                                    </w:rPr>
                                    <w:t xml:space="preserve"> </w:t>
                                  </w:r>
                                  <w:r w:rsidDel="00464C4C">
                                    <w:rPr>
                                      <w:sz w:val="24"/>
                                    </w:rPr>
                                    <w:t>days</w:t>
                                  </w:r>
                                  <w:r w:rsidDel="00464C4C">
                                    <w:rPr>
                                      <w:spacing w:val="-6"/>
                                      <w:sz w:val="24"/>
                                    </w:rPr>
                                    <w:t xml:space="preserve"> </w:t>
                                  </w:r>
                                  <w:r w:rsidDel="00464C4C">
                                    <w:rPr>
                                      <w:sz w:val="24"/>
                                    </w:rPr>
                                    <w:t>of</w:t>
                                  </w:r>
                                  <w:r w:rsidDel="00464C4C">
                                    <w:rPr>
                                      <w:spacing w:val="-6"/>
                                      <w:sz w:val="24"/>
                                    </w:rPr>
                                    <w:t xml:space="preserve"> </w:t>
                                  </w:r>
                                  <w:r w:rsidDel="00464C4C">
                                    <w:rPr>
                                      <w:sz w:val="24"/>
                                    </w:rPr>
                                    <w:t>the</w:t>
                                  </w:r>
                                  <w:r w:rsidDel="00464C4C">
                                    <w:rPr>
                                      <w:spacing w:val="-5"/>
                                      <w:sz w:val="24"/>
                                    </w:rPr>
                                    <w:t xml:space="preserve"> </w:t>
                                  </w:r>
                                  <w:r w:rsidDel="00464C4C">
                                    <w:rPr>
                                      <w:sz w:val="24"/>
                                    </w:rPr>
                                    <w:t>week enum Day {</w:t>
                                  </w:r>
                                </w:moveFrom>
                                <w:moveFromRangeEnd w:id="1306"/>
                              </w:p>
                            </w:txbxContent>
                          </wps:txbx>
                          <wps:bodyPr wrap="square" lIns="0" tIns="0" rIns="0" bIns="0" rtlCol="0">
                            <a:noAutofit/>
                          </wps:bodyPr>
                        </wps:wsp>
                      </wpg:wgp>
                    </a:graphicData>
                  </a:graphic>
                </wp:anchor>
              </w:drawing>
            </mc:Choice>
            <mc:Fallback>
              <w:pict>
                <v:group w14:anchorId="4A5E5768" id="Group 109" o:spid="_x0000_s1113" style="position:absolute;margin-left:66.15pt;margin-top:15.05pt;width:463.2pt;height:87.5pt;z-index:-15704576;mso-wrap-distance-left:0;mso-wrap-distance-right:0;mso-position-horizontal-relative:page;mso-position-vertical-relative:text" coordsize="58826,11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">
                  <v:shape id="Graphic 110" o:spid="_x0000_s1114" style="position:absolute;width:58826;height:11112;visibility:visible;mso-wrap-style:square;v-text-anchor:top" coordsize="5882640,111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ltz8IA&#10;AADcAAAADwAAAGRycy9kb3ducmV2LnhtbERP32vCMBB+H/g/hBN8m2knDKlGUaewMZCtis9HczbV&#10;5lKSTLv/fhkM9nYf38+bL3vbihv50DhWkI8zEMSV0w3XCo6H3eMURIjIGlvHpOCbAiwXg4c5Ftrd&#10;+ZNuZaxFCuFQoAITY1dIGSpDFsPYdcSJOztvMSboa6k93lO4beVTlj1Liw2nBoMdbQxV1/LLKng7&#10;lev+ZZK9e71dVx9mur+Uh71So2G/moGI1Md/8Z/7Vaf5eQ6/z6QL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2W3PwgAAANwAAAAPAAAAAAAAAAAAAAAAAJgCAABkcnMvZG93&#10;bnJldi54bWxQSwUGAAAAAAQABAD1AAAAhwMAAAAA&#10;" path="m5875909,l6096,,,,,6083,,382511,,746696r,364236l6096,1110932r,-364185l6096,382511r,-376428l5875909,6083r,-6083xem5882081,r-6096,l5875985,6083r,376428l5875985,746696r,364236l5882081,1110932r,-364185l5882081,382511r,-376428l5882081,xe" fillcolor="black" stroked="f">
                    <v:path arrowok="t"/>
                  </v:shape>
                  <v:shape id="Textbox 111" o:spid="_x0000_s1115" type="#_x0000_t202" style="position:absolute;left:60;top:60;width:58700;height:11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n83sEA&#10;AADcAAAADwAAAGRycy9kb3ducmV2LnhtbERPTYvCMBC9C/6HMMLeNNWDaNcoIisIC4u1HvY4NmMb&#10;bCbdJqv13xtB8DaP9zmLVWdrcaXWG8cKxqMEBHHhtOFSwTHfDmcgfEDWWDsmBXfysFr2ewtMtbtx&#10;RtdDKEUMYZ+igiqEJpXSFxVZ9CPXEEfu7FqLIcK2lLrFWwy3tZwkyVRaNBwbKmxoU1FxOfxbBetf&#10;zr7M389pn50zk+fzhL+nF6U+Bt36E0SgLrzFL/dOx/njCTyfi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Z/N7BAAAA3AAAAA8AAAAAAAAAAAAAAAAAmAIAAGRycy9kb3du&#10;cmV2LnhtbFBLBQYAAAAABAAEAPUAAACGAwAAAAA=&#10;" filled="f" stroked="f">
                    <v:textbox inset="0,0,0,0">
                      <w:txbxContent>
                        <w:p w14:paraId="7A96D62A" w14:textId="71E761BA" w:rsidR="00531AAA" w:rsidDel="00464C4C" w:rsidRDefault="00531AAA">
                          <w:pPr>
                            <w:spacing w:before="18"/>
                            <w:ind w:left="107"/>
                            <w:rPr>
                              <w:sz w:val="24"/>
                            </w:rPr>
                          </w:pPr>
                          <w:moveFromRangeStart w:id="1309" w:author="Abhiram Arali" w:date="2024-11-12T15:27:00Z" w:name="move182317663"/>
                          <w:moveFrom w:id="1310" w:author="Abhiram Arali" w:date="2024-11-12T15:27:00Z">
                            <w:r w:rsidDel="00464C4C">
                              <w:rPr>
                                <w:sz w:val="24"/>
                              </w:rPr>
                              <w:t>#include</w:t>
                            </w:r>
                            <w:r w:rsidDel="00464C4C">
                              <w:rPr>
                                <w:spacing w:val="-1"/>
                                <w:sz w:val="24"/>
                              </w:rPr>
                              <w:t xml:space="preserve"> </w:t>
                            </w:r>
                            <w:r w:rsidDel="00464C4C">
                              <w:rPr>
                                <w:spacing w:val="-2"/>
                                <w:sz w:val="24"/>
                              </w:rPr>
                              <w:t>&lt;stdio.h&gt;</w:t>
                            </w:r>
                          </w:moveFrom>
                        </w:p>
                        <w:p w14:paraId="07A30292" w14:textId="549D197A" w:rsidR="00531AAA" w:rsidDel="00464C4C" w:rsidRDefault="00531AAA">
                          <w:pPr>
                            <w:spacing w:before="21"/>
                            <w:rPr>
                              <w:sz w:val="24"/>
                            </w:rPr>
                          </w:pPr>
                        </w:p>
                        <w:p w14:paraId="13A65184" w14:textId="686B7D34" w:rsidR="00531AAA" w:rsidRDefault="00531AAA">
                          <w:pPr>
                            <w:spacing w:before="1" w:line="499" w:lineRule="auto"/>
                            <w:ind w:left="107" w:right="4453"/>
                            <w:rPr>
                              <w:sz w:val="24"/>
                            </w:rPr>
                          </w:pPr>
                          <w:moveFrom w:id="1311" w:author="Abhiram Arali" w:date="2024-11-12T15:27:00Z">
                            <w:r w:rsidDel="00464C4C">
                              <w:rPr>
                                <w:sz w:val="24"/>
                              </w:rPr>
                              <w:t>//</w:t>
                            </w:r>
                            <w:r w:rsidDel="00464C4C">
                              <w:rPr>
                                <w:spacing w:val="-6"/>
                                <w:sz w:val="24"/>
                              </w:rPr>
                              <w:t xml:space="preserve"> </w:t>
                            </w:r>
                            <w:r w:rsidDel="00464C4C">
                              <w:rPr>
                                <w:sz w:val="24"/>
                              </w:rPr>
                              <w:t>Defining</w:t>
                            </w:r>
                            <w:r w:rsidDel="00464C4C">
                              <w:rPr>
                                <w:spacing w:val="-6"/>
                                <w:sz w:val="24"/>
                              </w:rPr>
                              <w:t xml:space="preserve"> </w:t>
                            </w:r>
                            <w:r w:rsidDel="00464C4C">
                              <w:rPr>
                                <w:sz w:val="24"/>
                              </w:rPr>
                              <w:t>an</w:t>
                            </w:r>
                            <w:r w:rsidDel="00464C4C">
                              <w:rPr>
                                <w:spacing w:val="-6"/>
                                <w:sz w:val="24"/>
                              </w:rPr>
                              <w:t xml:space="preserve"> </w:t>
                            </w:r>
                            <w:r w:rsidDel="00464C4C">
                              <w:rPr>
                                <w:sz w:val="24"/>
                              </w:rPr>
                              <w:t>enumeration</w:t>
                            </w:r>
                            <w:r w:rsidDel="00464C4C">
                              <w:rPr>
                                <w:spacing w:val="-6"/>
                                <w:sz w:val="24"/>
                              </w:rPr>
                              <w:t xml:space="preserve"> </w:t>
                            </w:r>
                            <w:r w:rsidDel="00464C4C">
                              <w:rPr>
                                <w:sz w:val="24"/>
                              </w:rPr>
                              <w:t>for</w:t>
                            </w:r>
                            <w:r w:rsidDel="00464C4C">
                              <w:rPr>
                                <w:spacing w:val="-6"/>
                                <w:sz w:val="24"/>
                              </w:rPr>
                              <w:t xml:space="preserve"> </w:t>
                            </w:r>
                            <w:r w:rsidDel="00464C4C">
                              <w:rPr>
                                <w:sz w:val="24"/>
                              </w:rPr>
                              <w:t>days</w:t>
                            </w:r>
                            <w:r w:rsidDel="00464C4C">
                              <w:rPr>
                                <w:spacing w:val="-6"/>
                                <w:sz w:val="24"/>
                              </w:rPr>
                              <w:t xml:space="preserve"> </w:t>
                            </w:r>
                            <w:r w:rsidDel="00464C4C">
                              <w:rPr>
                                <w:sz w:val="24"/>
                              </w:rPr>
                              <w:t>of</w:t>
                            </w:r>
                            <w:r w:rsidDel="00464C4C">
                              <w:rPr>
                                <w:spacing w:val="-6"/>
                                <w:sz w:val="24"/>
                              </w:rPr>
                              <w:t xml:space="preserve"> </w:t>
                            </w:r>
                            <w:r w:rsidDel="00464C4C">
                              <w:rPr>
                                <w:sz w:val="24"/>
                              </w:rPr>
                              <w:t>the</w:t>
                            </w:r>
                            <w:r w:rsidDel="00464C4C">
                              <w:rPr>
                                <w:spacing w:val="-5"/>
                                <w:sz w:val="24"/>
                              </w:rPr>
                              <w:t xml:space="preserve"> </w:t>
                            </w:r>
                            <w:r w:rsidDel="00464C4C">
                              <w:rPr>
                                <w:sz w:val="24"/>
                              </w:rPr>
                              <w:t>week enum Day {</w:t>
                            </w:r>
                          </w:moveFrom>
                          <w:moveFromRangeEnd w:id="1309"/>
                        </w:p>
                      </w:txbxContent>
                    </v:textbox>
                  </v:shape>
                  <w10:wrap type="topAndBottom" anchorx="page"/>
                </v:group>
              </w:pict>
            </mc:Fallback>
          </mc:AlternateContent>
        </w:r>
      </w:del>
    </w:p>
    <w:p w14:paraId="7EB68152" w14:textId="72CBBF0F" w:rsidR="00E57A4D" w:rsidDel="00591114" w:rsidRDefault="00E57A4D">
      <w:pPr>
        <w:pStyle w:val="CodeBlockBPBHEB"/>
        <w:rPr>
          <w:del w:id="1312" w:author="Abhiram Arali" w:date="2024-11-12T15:27:00Z"/>
        </w:rPr>
        <w:sectPr w:rsidR="00E57A4D" w:rsidDel="00591114">
          <w:pgSz w:w="11910" w:h="16840"/>
          <w:pgMar w:top="1540" w:right="1220" w:bottom="1200" w:left="1220" w:header="758" w:footer="1000" w:gutter="0"/>
          <w:cols w:space="720"/>
        </w:sectPr>
        <w:pPrChange w:id="1313" w:author="Abhiram Arali" w:date="2024-11-13T10:15:00Z">
          <w:pPr/>
        </w:pPrChange>
      </w:pPr>
    </w:p>
    <w:p w14:paraId="3A8C2891" w14:textId="07E3E7EE" w:rsidR="00E57A4D" w:rsidRDefault="00A87255">
      <w:pPr>
        <w:pStyle w:val="CodeBlockBPBHEB"/>
        <w:pPrChange w:id="1314" w:author="Abhiram Arali" w:date="2024-11-13T10:15:00Z">
          <w:pPr>
            <w:pStyle w:val="BodyText"/>
            <w:tabs>
              <w:tab w:val="left" w:pos="1480"/>
            </w:tabs>
            <w:spacing w:before="88"/>
            <w:ind w:left="460"/>
          </w:pPr>
        </w:pPrChange>
      </w:pPr>
      <w:del w:id="1315" w:author="Abhiram Arali" w:date="2024-11-12T15:27:00Z">
        <w:r w:rsidDel="00591114">
          <w:rPr>
            <w:noProof/>
            <w:lang w:val="en-IN" w:eastAsia="en-IN"/>
            <w:rPrChange w:id="1316" w:author="Unknown">
              <w:rPr>
                <w:noProof/>
                <w:lang w:val="en-IN" w:eastAsia="en-IN"/>
              </w:rPr>
            </w:rPrChange>
          </w:rPr>
          <mc:AlternateContent>
            <mc:Choice Requires="wps">
              <w:drawing>
                <wp:anchor distT="0" distB="0" distL="0" distR="0" simplePos="0" relativeHeight="15753216" behindDoc="0" locked="0" layoutInCell="1" allowOverlap="1" wp14:anchorId="22C9EA35" wp14:editId="53382850">
                  <wp:simplePos x="0" y="0"/>
                  <wp:positionH relativeFrom="page">
                    <wp:posOffset>840028</wp:posOffset>
                  </wp:positionH>
                  <wp:positionV relativeFrom="page">
                    <wp:posOffset>1043901</wp:posOffset>
                  </wp:positionV>
                  <wp:extent cx="6350" cy="8749030"/>
                  <wp:effectExtent l="0" t="0" r="0" b="0"/>
                  <wp:wrapNone/>
                  <wp:docPr id="103" name="Graphic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 cy="8749030"/>
                          </a:xfrm>
                          <a:custGeom>
                            <a:avLst/>
                            <a:gdLst/>
                            <a:ahLst/>
                            <a:cxnLst/>
                            <a:rect l="l" t="t" r="r" b="b"/>
                            <a:pathLst>
                              <a:path w="6350" h="8749030">
                                <a:moveTo>
                                  <a:pt x="6096" y="8384794"/>
                                </a:moveTo>
                                <a:lnTo>
                                  <a:pt x="0" y="8384794"/>
                                </a:lnTo>
                                <a:lnTo>
                                  <a:pt x="0" y="8749017"/>
                                </a:lnTo>
                                <a:lnTo>
                                  <a:pt x="6096" y="8749017"/>
                                </a:lnTo>
                                <a:lnTo>
                                  <a:pt x="6096" y="8384794"/>
                                </a:lnTo>
                                <a:close/>
                              </a:path>
                              <a:path w="6350" h="8749030">
                                <a:moveTo>
                                  <a:pt x="6096" y="6561823"/>
                                </a:moveTo>
                                <a:lnTo>
                                  <a:pt x="0" y="6561823"/>
                                </a:lnTo>
                                <a:lnTo>
                                  <a:pt x="0" y="6926364"/>
                                </a:lnTo>
                                <a:lnTo>
                                  <a:pt x="0" y="7290600"/>
                                </a:lnTo>
                                <a:lnTo>
                                  <a:pt x="0" y="7654836"/>
                                </a:lnTo>
                                <a:lnTo>
                                  <a:pt x="0" y="8019021"/>
                                </a:lnTo>
                                <a:lnTo>
                                  <a:pt x="0" y="8384781"/>
                                </a:lnTo>
                                <a:lnTo>
                                  <a:pt x="6096" y="8384781"/>
                                </a:lnTo>
                                <a:lnTo>
                                  <a:pt x="6096" y="6926364"/>
                                </a:lnTo>
                                <a:lnTo>
                                  <a:pt x="6096" y="6561823"/>
                                </a:lnTo>
                                <a:close/>
                              </a:path>
                              <a:path w="6350" h="8749030">
                                <a:moveTo>
                                  <a:pt x="6096" y="2187321"/>
                                </a:moveTo>
                                <a:lnTo>
                                  <a:pt x="0" y="2187321"/>
                                </a:lnTo>
                                <a:lnTo>
                                  <a:pt x="0" y="2551849"/>
                                </a:lnTo>
                                <a:lnTo>
                                  <a:pt x="0" y="2916085"/>
                                </a:lnTo>
                                <a:lnTo>
                                  <a:pt x="0" y="6561747"/>
                                </a:lnTo>
                                <a:lnTo>
                                  <a:pt x="6096" y="6561747"/>
                                </a:lnTo>
                                <a:lnTo>
                                  <a:pt x="6096" y="2551849"/>
                                </a:lnTo>
                                <a:lnTo>
                                  <a:pt x="6096" y="2187321"/>
                                </a:lnTo>
                                <a:close/>
                              </a:path>
                              <a:path w="6350" h="8749030">
                                <a:moveTo>
                                  <a:pt x="6096" y="1458772"/>
                                </a:moveTo>
                                <a:lnTo>
                                  <a:pt x="0" y="1458772"/>
                                </a:lnTo>
                                <a:lnTo>
                                  <a:pt x="0" y="1822996"/>
                                </a:lnTo>
                                <a:lnTo>
                                  <a:pt x="0" y="2187232"/>
                                </a:lnTo>
                                <a:lnTo>
                                  <a:pt x="6096" y="2187232"/>
                                </a:lnTo>
                                <a:lnTo>
                                  <a:pt x="6096" y="1822996"/>
                                </a:lnTo>
                                <a:lnTo>
                                  <a:pt x="6096" y="1458772"/>
                                </a:lnTo>
                                <a:close/>
                              </a:path>
                              <a:path w="6350" h="8749030">
                                <a:moveTo>
                                  <a:pt x="6096" y="728776"/>
                                </a:moveTo>
                                <a:lnTo>
                                  <a:pt x="0" y="728776"/>
                                </a:lnTo>
                                <a:lnTo>
                                  <a:pt x="0" y="1094524"/>
                                </a:lnTo>
                                <a:lnTo>
                                  <a:pt x="0" y="1458760"/>
                                </a:lnTo>
                                <a:lnTo>
                                  <a:pt x="6096" y="1458760"/>
                                </a:lnTo>
                                <a:lnTo>
                                  <a:pt x="6096" y="1094524"/>
                                </a:lnTo>
                                <a:lnTo>
                                  <a:pt x="6096" y="728776"/>
                                </a:lnTo>
                                <a:close/>
                              </a:path>
                              <a:path w="6350" h="8749030">
                                <a:moveTo>
                                  <a:pt x="6096" y="0"/>
                                </a:moveTo>
                                <a:lnTo>
                                  <a:pt x="0" y="0"/>
                                </a:lnTo>
                                <a:lnTo>
                                  <a:pt x="0" y="364528"/>
                                </a:lnTo>
                                <a:lnTo>
                                  <a:pt x="0" y="728764"/>
                                </a:lnTo>
                                <a:lnTo>
                                  <a:pt x="6096" y="728764"/>
                                </a:lnTo>
                                <a:lnTo>
                                  <a:pt x="6096" y="36452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40A28A" id="Graphic 112" o:spid="_x0000_s1026" style="position:absolute;margin-left:66.15pt;margin-top:82.2pt;width:.5pt;height:688.9pt;z-index:15753216;visibility:visible;mso-wrap-style:square;mso-wrap-distance-left:0;mso-wrap-distance-top:0;mso-wrap-distance-right:0;mso-wrap-distance-bottom:0;mso-position-horizontal:absolute;mso-position-horizontal-relative:page;mso-position-vertical:absolute;mso-position-vertical-relative:page;v-text-anchor:top" coordsize="6350,8749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" path="m6096,8384794r-6096,l,8749017r6096,l6096,8384794xem6096,6561823r-6096,l,6926364r,364236l,7654836r,364185l,8384781r6096,l6096,6926364r,-364541xem6096,2187321r-6096,l,2551849r,364236l,6561747r6096,l6096,2551849r,-364528xem6096,1458772r-6096,l,1822996r,364236l6096,2187232r,-364236l6096,1458772xem6096,728776r-6096,l,1094524r,364236l6096,1458760r,-364236l6096,728776xem6096,l,,,364528,,728764r6096,l6096,364528,6096,xe" fillcolor="black" stroked="f">
                  <v:path arrowok="t"/>
                  <w10:wrap anchorx="page" anchory="page"/>
                </v:shape>
              </w:pict>
            </mc:Fallback>
          </mc:AlternateContent>
        </w:r>
        <w:r w:rsidDel="00591114">
          <w:rPr>
            <w:noProof/>
            <w:lang w:val="en-IN" w:eastAsia="en-IN"/>
            <w:rPrChange w:id="1317" w:author="Unknown">
              <w:rPr>
                <w:noProof/>
                <w:lang w:val="en-IN" w:eastAsia="en-IN"/>
              </w:rPr>
            </w:rPrChange>
          </w:rPr>
          <mc:AlternateContent>
            <mc:Choice Requires="wps">
              <w:drawing>
                <wp:anchor distT="0" distB="0" distL="0" distR="0" simplePos="0" relativeHeight="15753728" behindDoc="0" locked="0" layoutInCell="1" allowOverlap="1" wp14:anchorId="7E617687" wp14:editId="4D45456A">
                  <wp:simplePos x="0" y="0"/>
                  <wp:positionH relativeFrom="page">
                    <wp:posOffset>6716014</wp:posOffset>
                  </wp:positionH>
                  <wp:positionV relativeFrom="page">
                    <wp:posOffset>1043901</wp:posOffset>
                  </wp:positionV>
                  <wp:extent cx="6350" cy="8749030"/>
                  <wp:effectExtent l="0" t="0" r="0" b="0"/>
                  <wp:wrapNone/>
                  <wp:docPr id="113" name="Graphic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 cy="8749030"/>
                          </a:xfrm>
                          <a:custGeom>
                            <a:avLst/>
                            <a:gdLst/>
                            <a:ahLst/>
                            <a:cxnLst/>
                            <a:rect l="l" t="t" r="r" b="b"/>
                            <a:pathLst>
                              <a:path w="6350" h="8749030">
                                <a:moveTo>
                                  <a:pt x="6096" y="8384794"/>
                                </a:moveTo>
                                <a:lnTo>
                                  <a:pt x="0" y="8384794"/>
                                </a:lnTo>
                                <a:lnTo>
                                  <a:pt x="0" y="8749017"/>
                                </a:lnTo>
                                <a:lnTo>
                                  <a:pt x="6096" y="8749017"/>
                                </a:lnTo>
                                <a:lnTo>
                                  <a:pt x="6096" y="8384794"/>
                                </a:lnTo>
                                <a:close/>
                              </a:path>
                              <a:path w="6350" h="8749030">
                                <a:moveTo>
                                  <a:pt x="6096" y="6561823"/>
                                </a:moveTo>
                                <a:lnTo>
                                  <a:pt x="0" y="6561823"/>
                                </a:lnTo>
                                <a:lnTo>
                                  <a:pt x="0" y="6926364"/>
                                </a:lnTo>
                                <a:lnTo>
                                  <a:pt x="0" y="7290600"/>
                                </a:lnTo>
                                <a:lnTo>
                                  <a:pt x="0" y="7654836"/>
                                </a:lnTo>
                                <a:lnTo>
                                  <a:pt x="0" y="8019021"/>
                                </a:lnTo>
                                <a:lnTo>
                                  <a:pt x="0" y="8384781"/>
                                </a:lnTo>
                                <a:lnTo>
                                  <a:pt x="6096" y="8384781"/>
                                </a:lnTo>
                                <a:lnTo>
                                  <a:pt x="6096" y="6926364"/>
                                </a:lnTo>
                                <a:lnTo>
                                  <a:pt x="6096" y="6561823"/>
                                </a:lnTo>
                                <a:close/>
                              </a:path>
                              <a:path w="6350" h="8749030">
                                <a:moveTo>
                                  <a:pt x="6096" y="2187321"/>
                                </a:moveTo>
                                <a:lnTo>
                                  <a:pt x="0" y="2187321"/>
                                </a:lnTo>
                                <a:lnTo>
                                  <a:pt x="0" y="2551849"/>
                                </a:lnTo>
                                <a:lnTo>
                                  <a:pt x="0" y="2916085"/>
                                </a:lnTo>
                                <a:lnTo>
                                  <a:pt x="0" y="6561747"/>
                                </a:lnTo>
                                <a:lnTo>
                                  <a:pt x="6096" y="6561747"/>
                                </a:lnTo>
                                <a:lnTo>
                                  <a:pt x="6096" y="2551849"/>
                                </a:lnTo>
                                <a:lnTo>
                                  <a:pt x="6096" y="2187321"/>
                                </a:lnTo>
                                <a:close/>
                              </a:path>
                              <a:path w="6350" h="8749030">
                                <a:moveTo>
                                  <a:pt x="6096" y="1458772"/>
                                </a:moveTo>
                                <a:lnTo>
                                  <a:pt x="0" y="1458772"/>
                                </a:lnTo>
                                <a:lnTo>
                                  <a:pt x="0" y="1822996"/>
                                </a:lnTo>
                                <a:lnTo>
                                  <a:pt x="0" y="2187232"/>
                                </a:lnTo>
                                <a:lnTo>
                                  <a:pt x="6096" y="2187232"/>
                                </a:lnTo>
                                <a:lnTo>
                                  <a:pt x="6096" y="1822996"/>
                                </a:lnTo>
                                <a:lnTo>
                                  <a:pt x="6096" y="1458772"/>
                                </a:lnTo>
                                <a:close/>
                              </a:path>
                              <a:path w="6350" h="8749030">
                                <a:moveTo>
                                  <a:pt x="6096" y="728776"/>
                                </a:moveTo>
                                <a:lnTo>
                                  <a:pt x="0" y="728776"/>
                                </a:lnTo>
                                <a:lnTo>
                                  <a:pt x="0" y="1094524"/>
                                </a:lnTo>
                                <a:lnTo>
                                  <a:pt x="0" y="1458760"/>
                                </a:lnTo>
                                <a:lnTo>
                                  <a:pt x="6096" y="1458760"/>
                                </a:lnTo>
                                <a:lnTo>
                                  <a:pt x="6096" y="1094524"/>
                                </a:lnTo>
                                <a:lnTo>
                                  <a:pt x="6096" y="728776"/>
                                </a:lnTo>
                                <a:close/>
                              </a:path>
                              <a:path w="6350" h="8749030">
                                <a:moveTo>
                                  <a:pt x="6096" y="0"/>
                                </a:moveTo>
                                <a:lnTo>
                                  <a:pt x="0" y="0"/>
                                </a:lnTo>
                                <a:lnTo>
                                  <a:pt x="0" y="364528"/>
                                </a:lnTo>
                                <a:lnTo>
                                  <a:pt x="0" y="728764"/>
                                </a:lnTo>
                                <a:lnTo>
                                  <a:pt x="6096" y="728764"/>
                                </a:lnTo>
                                <a:lnTo>
                                  <a:pt x="6096" y="36452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FC6CC8" id="Graphic 113" o:spid="_x0000_s1026" style="position:absolute;margin-left:528.8pt;margin-top:82.2pt;width:.5pt;height:688.9pt;z-index:15753728;visibility:visible;mso-wrap-style:square;mso-wrap-distance-left:0;mso-wrap-distance-top:0;mso-wrap-distance-right:0;mso-wrap-distance-bottom:0;mso-position-horizontal:absolute;mso-position-horizontal-relative:page;mso-position-vertical:absolute;mso-position-vertical-relative:page;v-text-anchor:top" coordsize="6350,8749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" path="m6096,8384794r-6096,l,8749017r6096,l6096,8384794xem6096,6561823r-6096,l,6926364r,364236l,7654836r,364185l,8384781r6096,l6096,6926364r,-364541xem6096,2187321r-6096,l,2551849r,364236l,6561747r6096,l6096,2551849r,-364528xem6096,1458772r-6096,l,1822996r,364236l6096,2187232r,-364236l6096,1458772xem6096,728776r-6096,l,1094524r,364236l6096,1458760r,-364236l6096,728776xem6096,l,,,364528,,728764r6096,l6096,364528,6096,xe" fillcolor="black" stroked="f">
                  <v:path arrowok="t"/>
                  <w10:wrap anchorx="page" anchory="page"/>
                </v:shape>
              </w:pict>
            </mc:Fallback>
          </mc:AlternateContent>
        </w:r>
      </w:del>
      <w:r>
        <w:rPr>
          <w:spacing w:val="-2"/>
        </w:rPr>
        <w:t>Sunday,</w:t>
      </w:r>
      <w:r>
        <w:tab/>
        <w:t xml:space="preserve">// </w:t>
      </w:r>
      <w:r>
        <w:rPr>
          <w:spacing w:val="-10"/>
        </w:rPr>
        <w:t>0</w:t>
      </w:r>
    </w:p>
    <w:p w14:paraId="2DFD0D3B" w14:textId="77777777" w:rsidR="00E57A4D" w:rsidRDefault="00E57A4D">
      <w:pPr>
        <w:pStyle w:val="CodeBlockBPBHEB"/>
        <w:pPrChange w:id="1318" w:author="Abhiram Arali" w:date="2024-11-13T10:15:00Z">
          <w:pPr>
            <w:pStyle w:val="BodyText"/>
            <w:spacing w:before="21"/>
          </w:pPr>
        </w:pPrChange>
      </w:pPr>
    </w:p>
    <w:p w14:paraId="5FF16001" w14:textId="77777777" w:rsidR="00E57A4D" w:rsidRDefault="00A87255">
      <w:pPr>
        <w:pStyle w:val="CodeBlockBPBHEB"/>
        <w:pPrChange w:id="1319" w:author="Abhiram Arali" w:date="2024-11-13T10:15:00Z">
          <w:pPr>
            <w:pStyle w:val="BodyText"/>
            <w:tabs>
              <w:tab w:val="left" w:pos="1559"/>
            </w:tabs>
            <w:ind w:left="460"/>
          </w:pPr>
        </w:pPrChange>
      </w:pPr>
      <w:r>
        <w:rPr>
          <w:spacing w:val="-2"/>
        </w:rPr>
        <w:t>Monday,</w:t>
      </w:r>
      <w:r>
        <w:tab/>
        <w:t xml:space="preserve">// </w:t>
      </w:r>
      <w:r>
        <w:rPr>
          <w:spacing w:val="-10"/>
        </w:rPr>
        <w:t>1</w:t>
      </w:r>
    </w:p>
    <w:p w14:paraId="49FD02D2" w14:textId="77777777" w:rsidR="00E57A4D" w:rsidRDefault="00E57A4D">
      <w:pPr>
        <w:pStyle w:val="CodeBlockBPBHEB"/>
        <w:pPrChange w:id="1320" w:author="Abhiram Arali" w:date="2024-11-13T10:15:00Z">
          <w:pPr>
            <w:pStyle w:val="BodyText"/>
            <w:spacing w:before="22"/>
          </w:pPr>
        </w:pPrChange>
      </w:pPr>
    </w:p>
    <w:p w14:paraId="0A6200D1" w14:textId="5497EA21" w:rsidR="00E57A4D" w:rsidRDefault="00A87255">
      <w:pPr>
        <w:pStyle w:val="CodeBlockBPBHEB"/>
        <w:pPrChange w:id="1321" w:author="Abhiram Arali" w:date="2024-11-13T10:15:00Z">
          <w:pPr>
            <w:pStyle w:val="BodyText"/>
            <w:ind w:left="460"/>
          </w:pPr>
        </w:pPrChange>
      </w:pPr>
      <w:r>
        <w:t>Tuesday,</w:t>
      </w:r>
      <w:r>
        <w:rPr>
          <w:spacing w:val="28"/>
        </w:rPr>
        <w:t xml:space="preserve">  </w:t>
      </w:r>
      <w:r>
        <w:t>//</w:t>
      </w:r>
      <w:r>
        <w:rPr>
          <w:spacing w:val="1"/>
        </w:rPr>
        <w:t xml:space="preserve"> </w:t>
      </w:r>
      <w:r>
        <w:rPr>
          <w:spacing w:val="-10"/>
        </w:rPr>
        <w:t>2</w:t>
      </w:r>
      <w:ins w:id="1322" w:author="Abhiram Arali" w:date="2024-11-12T15:27:00Z">
        <w:r w:rsidR="00591114">
          <w:rPr>
            <w:spacing w:val="-10"/>
          </w:rPr>
          <w:tab/>
        </w:r>
      </w:ins>
    </w:p>
    <w:p w14:paraId="6CC61330" w14:textId="77777777" w:rsidR="00E57A4D" w:rsidRDefault="00E57A4D">
      <w:pPr>
        <w:pStyle w:val="CodeBlockBPBHEB"/>
        <w:pPrChange w:id="1323" w:author="Abhiram Arali" w:date="2024-11-13T10:15:00Z">
          <w:pPr>
            <w:pStyle w:val="BodyText"/>
            <w:spacing w:before="24"/>
          </w:pPr>
        </w:pPrChange>
      </w:pPr>
    </w:p>
    <w:p w14:paraId="05DAFA4C" w14:textId="77777777" w:rsidR="00E57A4D" w:rsidRDefault="00A87255">
      <w:pPr>
        <w:pStyle w:val="CodeBlockBPBHEB"/>
        <w:pPrChange w:id="1324" w:author="Abhiram Arali" w:date="2024-11-13T10:15:00Z">
          <w:pPr>
            <w:pStyle w:val="BodyText"/>
            <w:ind w:left="460"/>
          </w:pPr>
        </w:pPrChange>
      </w:pPr>
      <w:r>
        <w:t>Wednesday,</w:t>
      </w:r>
      <w:r>
        <w:rPr>
          <w:spacing w:val="-1"/>
        </w:rPr>
        <w:t xml:space="preserve"> </w:t>
      </w:r>
      <w:r>
        <w:t>//</w:t>
      </w:r>
      <w:r>
        <w:rPr>
          <w:spacing w:val="-1"/>
        </w:rPr>
        <w:t xml:space="preserve"> </w:t>
      </w:r>
      <w:r>
        <w:rPr>
          <w:spacing w:val="-10"/>
        </w:rPr>
        <w:t>3</w:t>
      </w:r>
    </w:p>
    <w:p w14:paraId="3CC0F1A1" w14:textId="77777777" w:rsidR="00E57A4D" w:rsidRDefault="00E57A4D">
      <w:pPr>
        <w:pStyle w:val="CodeBlockBPBHEB"/>
        <w:pPrChange w:id="1325" w:author="Abhiram Arali" w:date="2024-11-13T10:15:00Z">
          <w:pPr>
            <w:pStyle w:val="BodyText"/>
            <w:spacing w:before="22"/>
          </w:pPr>
        </w:pPrChange>
      </w:pPr>
    </w:p>
    <w:p w14:paraId="510273EC" w14:textId="77777777" w:rsidR="00E57A4D" w:rsidRDefault="00A87255">
      <w:pPr>
        <w:pStyle w:val="CodeBlockBPBHEB"/>
        <w:pPrChange w:id="1326" w:author="Abhiram Arali" w:date="2024-11-13T10:15:00Z">
          <w:pPr>
            <w:pStyle w:val="BodyText"/>
            <w:ind w:left="460"/>
          </w:pPr>
        </w:pPrChange>
      </w:pPr>
      <w:r>
        <w:t>Thursday,</w:t>
      </w:r>
      <w:r>
        <w:rPr>
          <w:spacing w:val="58"/>
        </w:rPr>
        <w:t xml:space="preserve"> </w:t>
      </w:r>
      <w:r>
        <w:t xml:space="preserve">// </w:t>
      </w:r>
      <w:r>
        <w:rPr>
          <w:spacing w:val="-10"/>
        </w:rPr>
        <w:t>4</w:t>
      </w:r>
    </w:p>
    <w:p w14:paraId="6625F4AE" w14:textId="77777777" w:rsidR="00E57A4D" w:rsidRDefault="00E57A4D">
      <w:pPr>
        <w:pStyle w:val="CodeBlockBPBHEB"/>
        <w:pPrChange w:id="1327" w:author="Abhiram Arali" w:date="2024-11-13T10:15:00Z">
          <w:pPr>
            <w:pStyle w:val="BodyText"/>
            <w:spacing w:before="21"/>
          </w:pPr>
        </w:pPrChange>
      </w:pPr>
    </w:p>
    <w:p w14:paraId="5928B025" w14:textId="77777777" w:rsidR="00E57A4D" w:rsidRDefault="00A87255">
      <w:pPr>
        <w:pStyle w:val="CodeBlockBPBHEB"/>
        <w:pPrChange w:id="1328" w:author="Abhiram Arali" w:date="2024-11-13T10:15:00Z">
          <w:pPr>
            <w:pStyle w:val="BodyText"/>
            <w:tabs>
              <w:tab w:val="left" w:pos="1384"/>
            </w:tabs>
            <w:ind w:left="460"/>
          </w:pPr>
        </w:pPrChange>
      </w:pPr>
      <w:r>
        <w:rPr>
          <w:spacing w:val="-2"/>
        </w:rPr>
        <w:t>Friday,</w:t>
      </w:r>
      <w:r>
        <w:tab/>
        <w:t xml:space="preserve">// </w:t>
      </w:r>
      <w:r>
        <w:rPr>
          <w:spacing w:val="-10"/>
        </w:rPr>
        <w:t>5</w:t>
      </w:r>
    </w:p>
    <w:p w14:paraId="08FA5BBA" w14:textId="77777777" w:rsidR="00E57A4D" w:rsidRDefault="00E57A4D">
      <w:pPr>
        <w:pStyle w:val="CodeBlockBPBHEB"/>
        <w:pPrChange w:id="1329" w:author="Abhiram Arali" w:date="2024-11-13T10:15:00Z">
          <w:pPr>
            <w:pStyle w:val="BodyText"/>
            <w:spacing w:before="22"/>
          </w:pPr>
        </w:pPrChange>
      </w:pPr>
    </w:p>
    <w:p w14:paraId="079DB1B6" w14:textId="77777777" w:rsidR="00E57A4D" w:rsidRDefault="00A87255">
      <w:pPr>
        <w:pStyle w:val="CodeBlockBPBHEB"/>
        <w:pPrChange w:id="1330" w:author="Abhiram Arali" w:date="2024-11-13T10:15:00Z">
          <w:pPr>
            <w:pStyle w:val="BodyText"/>
            <w:tabs>
              <w:tab w:val="left" w:pos="1552"/>
            </w:tabs>
            <w:spacing w:before="1"/>
            <w:ind w:left="460"/>
          </w:pPr>
        </w:pPrChange>
      </w:pPr>
      <w:r>
        <w:rPr>
          <w:spacing w:val="-2"/>
        </w:rPr>
        <w:t>Saturday</w:t>
      </w:r>
      <w:r>
        <w:tab/>
        <w:t xml:space="preserve">// </w:t>
      </w:r>
      <w:r>
        <w:rPr>
          <w:spacing w:val="-10"/>
        </w:rPr>
        <w:t>6</w:t>
      </w:r>
    </w:p>
    <w:p w14:paraId="47B73D01" w14:textId="77777777" w:rsidR="00E57A4D" w:rsidRDefault="00E57A4D">
      <w:pPr>
        <w:pStyle w:val="CodeBlockBPBHEB"/>
        <w:pPrChange w:id="1331" w:author="Abhiram Arali" w:date="2024-11-13T10:15:00Z">
          <w:pPr>
            <w:pStyle w:val="BodyText"/>
            <w:spacing w:before="21"/>
          </w:pPr>
        </w:pPrChange>
      </w:pPr>
    </w:p>
    <w:p w14:paraId="5BAC1771" w14:textId="77777777" w:rsidR="00E57A4D" w:rsidRDefault="00A87255">
      <w:pPr>
        <w:pStyle w:val="CodeBlockBPBHEB"/>
        <w:rPr>
          <w:sz w:val="24"/>
        </w:rPr>
        <w:pPrChange w:id="1332" w:author="Abhiram Arali" w:date="2024-11-13T10:15:00Z">
          <w:pPr>
            <w:ind w:left="220"/>
          </w:pPr>
        </w:pPrChange>
      </w:pPr>
      <w:r>
        <w:rPr>
          <w:spacing w:val="-5"/>
          <w:sz w:val="24"/>
        </w:rPr>
        <w:t>};</w:t>
      </w:r>
    </w:p>
    <w:p w14:paraId="740C4036" w14:textId="77777777" w:rsidR="00E57A4D" w:rsidRDefault="00E57A4D">
      <w:pPr>
        <w:pStyle w:val="CodeBlockBPBHEB"/>
        <w:pPrChange w:id="1333" w:author="Abhiram Arali" w:date="2024-11-13T10:15:00Z">
          <w:pPr>
            <w:pStyle w:val="BodyText"/>
          </w:pPr>
        </w:pPrChange>
      </w:pPr>
    </w:p>
    <w:p w14:paraId="1508429E" w14:textId="77777777" w:rsidR="00E57A4D" w:rsidRDefault="00E57A4D">
      <w:pPr>
        <w:pStyle w:val="CodeBlockBPBHEB"/>
        <w:pPrChange w:id="1334" w:author="Abhiram Arali" w:date="2024-11-13T10:15:00Z">
          <w:pPr>
            <w:pStyle w:val="BodyText"/>
          </w:pPr>
        </w:pPrChange>
      </w:pPr>
    </w:p>
    <w:p w14:paraId="78F0698F" w14:textId="77777777" w:rsidR="00E57A4D" w:rsidRDefault="00E57A4D">
      <w:pPr>
        <w:pStyle w:val="CodeBlockBPBHEB"/>
        <w:pPrChange w:id="1335" w:author="Abhiram Arali" w:date="2024-11-13T10:15:00Z">
          <w:pPr>
            <w:pStyle w:val="BodyText"/>
            <w:spacing w:before="43"/>
          </w:pPr>
        </w:pPrChange>
      </w:pPr>
    </w:p>
    <w:p w14:paraId="3A0E7BB3" w14:textId="77777777" w:rsidR="00E57A4D" w:rsidRDefault="00A87255">
      <w:pPr>
        <w:pStyle w:val="CodeBlockBPBHEB"/>
        <w:pPrChange w:id="1336" w:author="Abhiram Arali" w:date="2024-11-13T10:15:00Z">
          <w:pPr>
            <w:pStyle w:val="BodyText"/>
            <w:spacing w:before="1"/>
            <w:ind w:left="220"/>
          </w:pPr>
        </w:pPrChange>
      </w:pPr>
      <w:r>
        <w:t>int</w:t>
      </w:r>
      <w:r>
        <w:rPr>
          <w:spacing w:val="-1"/>
        </w:rPr>
        <w:t xml:space="preserve"> </w:t>
      </w:r>
      <w:r>
        <w:t xml:space="preserve">main() </w:t>
      </w:r>
      <w:r>
        <w:rPr>
          <w:spacing w:val="-10"/>
        </w:rPr>
        <w:t>{</w:t>
      </w:r>
    </w:p>
    <w:p w14:paraId="58AC5951" w14:textId="77777777" w:rsidR="00E57A4D" w:rsidRDefault="00E57A4D">
      <w:pPr>
        <w:pStyle w:val="CodeBlockBPBHEB"/>
        <w:pPrChange w:id="1337" w:author="Abhiram Arali" w:date="2024-11-13T10:15:00Z">
          <w:pPr>
            <w:pStyle w:val="BodyText"/>
            <w:spacing w:before="23"/>
          </w:pPr>
        </w:pPrChange>
      </w:pPr>
    </w:p>
    <w:p w14:paraId="66EB69B7" w14:textId="77777777" w:rsidR="00E57A4D" w:rsidRDefault="00A87255">
      <w:pPr>
        <w:pStyle w:val="CodeBlockBPBHEB"/>
        <w:pPrChange w:id="1338" w:author="Abhiram Arali" w:date="2024-11-13T10:15:00Z">
          <w:pPr>
            <w:pStyle w:val="BodyText"/>
            <w:spacing w:before="1"/>
            <w:ind w:left="460"/>
          </w:pPr>
        </w:pPrChange>
      </w:pPr>
      <w:r>
        <w:t>enum</w:t>
      </w:r>
      <w:r>
        <w:rPr>
          <w:spacing w:val="-1"/>
        </w:rPr>
        <w:t xml:space="preserve"> </w:t>
      </w:r>
      <w:r>
        <w:t>Day today;</w:t>
      </w:r>
      <w:r>
        <w:rPr>
          <w:spacing w:val="59"/>
        </w:rPr>
        <w:t xml:space="preserve"> </w:t>
      </w:r>
      <w:r>
        <w:t>//</w:t>
      </w:r>
      <w:r>
        <w:rPr>
          <w:spacing w:val="-1"/>
        </w:rPr>
        <w:t xml:space="preserve"> </w:t>
      </w:r>
      <w:r>
        <w:t>Declaring a</w:t>
      </w:r>
      <w:r>
        <w:rPr>
          <w:spacing w:val="-1"/>
        </w:rPr>
        <w:t xml:space="preserve"> </w:t>
      </w:r>
      <w:r>
        <w:t>variable of</w:t>
      </w:r>
      <w:r>
        <w:rPr>
          <w:spacing w:val="-1"/>
        </w:rPr>
        <w:t xml:space="preserve"> </w:t>
      </w:r>
      <w:r>
        <w:t>type</w:t>
      </w:r>
      <w:r>
        <w:rPr>
          <w:spacing w:val="-1"/>
        </w:rPr>
        <w:t xml:space="preserve"> </w:t>
      </w:r>
      <w:r>
        <w:rPr>
          <w:spacing w:val="-5"/>
        </w:rPr>
        <w:t>Day</w:t>
      </w:r>
    </w:p>
    <w:p w14:paraId="704383E5" w14:textId="77777777" w:rsidR="00E57A4D" w:rsidRDefault="00E57A4D">
      <w:pPr>
        <w:pStyle w:val="CodeBlockBPBHEB"/>
        <w:pPrChange w:id="1339" w:author="Abhiram Arali" w:date="2024-11-13T10:15:00Z">
          <w:pPr>
            <w:pStyle w:val="BodyText"/>
            <w:spacing w:before="21"/>
          </w:pPr>
        </w:pPrChange>
      </w:pPr>
    </w:p>
    <w:p w14:paraId="6927D00A" w14:textId="77777777" w:rsidR="00E57A4D" w:rsidRDefault="00A87255">
      <w:pPr>
        <w:pStyle w:val="CodeBlockBPBHEB"/>
        <w:pPrChange w:id="1340" w:author="Abhiram Arali" w:date="2024-11-13T10:15:00Z">
          <w:pPr>
            <w:pStyle w:val="BodyText"/>
            <w:ind w:left="460"/>
          </w:pPr>
        </w:pPrChange>
      </w:pPr>
      <w:r>
        <w:t>today</w:t>
      </w:r>
      <w:r>
        <w:rPr>
          <w:spacing w:val="-1"/>
        </w:rPr>
        <w:t xml:space="preserve"> </w:t>
      </w:r>
      <w:r>
        <w:t>=</w:t>
      </w:r>
      <w:r>
        <w:rPr>
          <w:spacing w:val="-2"/>
        </w:rPr>
        <w:t xml:space="preserve"> </w:t>
      </w:r>
      <w:r>
        <w:t>Wednesday;</w:t>
      </w:r>
      <w:r>
        <w:rPr>
          <w:spacing w:val="-1"/>
        </w:rPr>
        <w:t xml:space="preserve"> </w:t>
      </w:r>
      <w:r>
        <w:t>// Assigning</w:t>
      </w:r>
      <w:r>
        <w:rPr>
          <w:spacing w:val="-1"/>
        </w:rPr>
        <w:t xml:space="preserve"> </w:t>
      </w:r>
      <w:r>
        <w:t>a value</w:t>
      </w:r>
      <w:r>
        <w:rPr>
          <w:spacing w:val="-1"/>
        </w:rPr>
        <w:t xml:space="preserve"> </w:t>
      </w:r>
      <w:r>
        <w:t>to the</w:t>
      </w:r>
      <w:r>
        <w:rPr>
          <w:spacing w:val="1"/>
        </w:rPr>
        <w:t xml:space="preserve"> </w:t>
      </w:r>
      <w:r>
        <w:rPr>
          <w:spacing w:val="-2"/>
        </w:rPr>
        <w:t>variable</w:t>
      </w:r>
    </w:p>
    <w:p w14:paraId="37650665" w14:textId="77777777" w:rsidR="00E57A4D" w:rsidRDefault="00E57A4D">
      <w:pPr>
        <w:pStyle w:val="CodeBlockBPBHEB"/>
        <w:pPrChange w:id="1341" w:author="Abhiram Arali" w:date="2024-11-13T10:15:00Z">
          <w:pPr>
            <w:pStyle w:val="BodyText"/>
          </w:pPr>
        </w:pPrChange>
      </w:pPr>
    </w:p>
    <w:p w14:paraId="39B326B6" w14:textId="77777777" w:rsidR="00E57A4D" w:rsidRDefault="00E57A4D">
      <w:pPr>
        <w:pStyle w:val="CodeBlockBPBHEB"/>
        <w:pPrChange w:id="1342" w:author="Abhiram Arali" w:date="2024-11-13T10:15:00Z">
          <w:pPr>
            <w:pStyle w:val="BodyText"/>
          </w:pPr>
        </w:pPrChange>
      </w:pPr>
    </w:p>
    <w:p w14:paraId="28E0DBAD" w14:textId="77777777" w:rsidR="00E57A4D" w:rsidRDefault="00E57A4D">
      <w:pPr>
        <w:pStyle w:val="CodeBlockBPBHEB"/>
        <w:pPrChange w:id="1343" w:author="Abhiram Arali" w:date="2024-11-13T10:15:00Z">
          <w:pPr>
            <w:pStyle w:val="BodyText"/>
            <w:spacing w:before="44"/>
          </w:pPr>
        </w:pPrChange>
      </w:pPr>
    </w:p>
    <w:p w14:paraId="5558413B" w14:textId="77777777" w:rsidR="00E57A4D" w:rsidRDefault="00A87255">
      <w:pPr>
        <w:pStyle w:val="CodeBlockBPBHEB"/>
        <w:pPrChange w:id="1344" w:author="Abhiram Arali" w:date="2024-11-13T10:15:00Z">
          <w:pPr>
            <w:pStyle w:val="BodyText"/>
            <w:ind w:left="460"/>
          </w:pPr>
        </w:pPrChange>
      </w:pPr>
      <w:r>
        <w:t>printf("Value</w:t>
      </w:r>
      <w:r>
        <w:rPr>
          <w:spacing w:val="-1"/>
        </w:rPr>
        <w:t xml:space="preserve"> </w:t>
      </w:r>
      <w:r>
        <w:t>of</w:t>
      </w:r>
      <w:r>
        <w:rPr>
          <w:spacing w:val="-3"/>
        </w:rPr>
        <w:t xml:space="preserve"> </w:t>
      </w:r>
      <w:r>
        <w:t>today:</w:t>
      </w:r>
      <w:r>
        <w:rPr>
          <w:spacing w:val="-1"/>
        </w:rPr>
        <w:t xml:space="preserve"> </w:t>
      </w:r>
      <w:r>
        <w:t>%d\n", today);</w:t>
      </w:r>
      <w:r>
        <w:rPr>
          <w:spacing w:val="-1"/>
        </w:rPr>
        <w:t xml:space="preserve"> </w:t>
      </w:r>
      <w:r>
        <w:t>//</w:t>
      </w:r>
      <w:r>
        <w:rPr>
          <w:spacing w:val="-1"/>
        </w:rPr>
        <w:t xml:space="preserve"> </w:t>
      </w:r>
      <w:r>
        <w:t>Prints the</w:t>
      </w:r>
      <w:r>
        <w:rPr>
          <w:spacing w:val="-2"/>
        </w:rPr>
        <w:t xml:space="preserve"> </w:t>
      </w:r>
      <w:r>
        <w:t>integer</w:t>
      </w:r>
      <w:r>
        <w:rPr>
          <w:spacing w:val="-1"/>
        </w:rPr>
        <w:t xml:space="preserve"> </w:t>
      </w:r>
      <w:r>
        <w:t>value</w:t>
      </w:r>
      <w:r>
        <w:rPr>
          <w:spacing w:val="-1"/>
        </w:rPr>
        <w:t xml:space="preserve"> </w:t>
      </w:r>
      <w:r>
        <w:rPr>
          <w:spacing w:val="-5"/>
        </w:rPr>
        <w:t>(3)</w:t>
      </w:r>
    </w:p>
    <w:p w14:paraId="35CB55EB" w14:textId="77777777" w:rsidR="00E57A4D" w:rsidRDefault="00E57A4D">
      <w:pPr>
        <w:pStyle w:val="CodeBlockBPBHEB"/>
        <w:pPrChange w:id="1345" w:author="Abhiram Arali" w:date="2024-11-13T10:15:00Z">
          <w:pPr>
            <w:pStyle w:val="BodyText"/>
          </w:pPr>
        </w:pPrChange>
      </w:pPr>
    </w:p>
    <w:p w14:paraId="54ABD7E9" w14:textId="77777777" w:rsidR="00E57A4D" w:rsidRDefault="00E57A4D">
      <w:pPr>
        <w:pStyle w:val="BodyText"/>
      </w:pPr>
    </w:p>
    <w:p w14:paraId="5F86E0AE" w14:textId="77777777" w:rsidR="00E57A4D" w:rsidRDefault="00E57A4D">
      <w:pPr>
        <w:pStyle w:val="BodyText"/>
        <w:spacing w:before="43"/>
      </w:pPr>
    </w:p>
    <w:p w14:paraId="546667A6" w14:textId="10823622" w:rsidR="00E57A4D" w:rsidRDefault="00A87255">
      <w:pPr>
        <w:pStyle w:val="NormalBPBHEB"/>
        <w:pPrChange w:id="1346" w:author="Abhiram Arali" w:date="2024-11-12T15:28:00Z">
          <w:pPr>
            <w:pStyle w:val="BodyText"/>
            <w:ind w:left="460"/>
          </w:pPr>
        </w:pPrChange>
      </w:pPr>
      <w:del w:id="1347" w:author="Abhiram Arali" w:date="2024-11-12T15:28:00Z">
        <w:r w:rsidDel="00343152">
          <w:delText>//</w:delText>
        </w:r>
        <w:r w:rsidDel="0017780B">
          <w:rPr>
            <w:spacing w:val="-1"/>
          </w:rPr>
          <w:delText xml:space="preserve"> </w:delText>
        </w:r>
      </w:del>
      <w:r>
        <w:t>Using enum in a</w:t>
      </w:r>
      <w:r>
        <w:rPr>
          <w:spacing w:val="-1"/>
        </w:rPr>
        <w:t xml:space="preserve"> </w:t>
      </w:r>
      <w:r>
        <w:t xml:space="preserve">switch </w:t>
      </w:r>
      <w:r>
        <w:rPr>
          <w:spacing w:val="-2"/>
        </w:rPr>
        <w:t>statement</w:t>
      </w:r>
      <w:ins w:id="1348" w:author="Abhiram Arali" w:date="2024-11-12T15:28:00Z">
        <w:r w:rsidR="00343152">
          <w:rPr>
            <w:spacing w:val="-2"/>
          </w:rPr>
          <w:t>:</w:t>
        </w:r>
      </w:ins>
    </w:p>
    <w:p w14:paraId="77A32F7B" w14:textId="77777777" w:rsidR="00E57A4D" w:rsidRDefault="00E57A4D">
      <w:pPr>
        <w:pStyle w:val="BodyText"/>
        <w:spacing w:before="24"/>
      </w:pPr>
    </w:p>
    <w:p w14:paraId="4A617C44" w14:textId="77777777" w:rsidR="00E57A4D" w:rsidRDefault="00A87255">
      <w:pPr>
        <w:pStyle w:val="CodeBlockBPBHEB"/>
        <w:pPrChange w:id="1349" w:author="Abhiram Arali" w:date="2024-11-13T10:15:00Z">
          <w:pPr>
            <w:pStyle w:val="BodyText"/>
            <w:ind w:left="460"/>
          </w:pPr>
        </w:pPrChange>
      </w:pPr>
      <w:r>
        <w:t>switch</w:t>
      </w:r>
      <w:r>
        <w:rPr>
          <w:spacing w:val="-1"/>
        </w:rPr>
        <w:t xml:space="preserve"> </w:t>
      </w:r>
      <w:r>
        <w:t>(today)</w:t>
      </w:r>
      <w:r>
        <w:rPr>
          <w:spacing w:val="-2"/>
        </w:rPr>
        <w:t xml:space="preserve"> </w:t>
      </w:r>
      <w:r>
        <w:rPr>
          <w:spacing w:val="-10"/>
        </w:rPr>
        <w:t>{</w:t>
      </w:r>
    </w:p>
    <w:p w14:paraId="18E91CD7" w14:textId="77777777" w:rsidR="00E57A4D" w:rsidRDefault="00E57A4D">
      <w:pPr>
        <w:pStyle w:val="CodeBlockBPBHEB"/>
        <w:pPrChange w:id="1350" w:author="Abhiram Arali" w:date="2024-11-13T10:15:00Z">
          <w:pPr>
            <w:pStyle w:val="BodyText"/>
            <w:spacing w:before="22"/>
          </w:pPr>
        </w:pPrChange>
      </w:pPr>
    </w:p>
    <w:p w14:paraId="4204194E" w14:textId="77777777" w:rsidR="00E57A4D" w:rsidRDefault="00A87255">
      <w:pPr>
        <w:pStyle w:val="CodeBlockBPBHEB"/>
        <w:pPrChange w:id="1351" w:author="Abhiram Arali" w:date="2024-11-13T10:15:00Z">
          <w:pPr>
            <w:pStyle w:val="BodyText"/>
            <w:ind w:left="700"/>
          </w:pPr>
        </w:pPrChange>
      </w:pPr>
      <w:r>
        <w:t>case</w:t>
      </w:r>
      <w:r>
        <w:rPr>
          <w:spacing w:val="-5"/>
        </w:rPr>
        <w:t xml:space="preserve"> </w:t>
      </w:r>
      <w:r>
        <w:rPr>
          <w:spacing w:val="-2"/>
        </w:rPr>
        <w:t>Sunday:</w:t>
      </w:r>
    </w:p>
    <w:p w14:paraId="324B9DD4" w14:textId="77777777" w:rsidR="00E57A4D" w:rsidRDefault="00E57A4D">
      <w:pPr>
        <w:pStyle w:val="CodeBlockBPBHEB"/>
        <w:pPrChange w:id="1352" w:author="Abhiram Arali" w:date="2024-11-13T10:15:00Z">
          <w:pPr>
            <w:pStyle w:val="BodyText"/>
            <w:spacing w:before="21"/>
          </w:pPr>
        </w:pPrChange>
      </w:pPr>
    </w:p>
    <w:p w14:paraId="19F2955A" w14:textId="77777777" w:rsidR="00E57A4D" w:rsidRDefault="00A87255">
      <w:pPr>
        <w:pStyle w:val="CodeBlockBPBHEB"/>
        <w:pPrChange w:id="1353" w:author="Abhiram Arali" w:date="2024-11-13T10:15:00Z">
          <w:pPr>
            <w:pStyle w:val="BodyText"/>
            <w:spacing w:before="1"/>
            <w:ind w:left="940"/>
          </w:pPr>
        </w:pPrChange>
      </w:pPr>
      <w:r>
        <w:t>printf("It's</w:t>
      </w:r>
      <w:r>
        <w:rPr>
          <w:spacing w:val="-4"/>
        </w:rPr>
        <w:t xml:space="preserve"> </w:t>
      </w:r>
      <w:r>
        <w:rPr>
          <w:spacing w:val="-2"/>
        </w:rPr>
        <w:t>Sunday!\n");</w:t>
      </w:r>
    </w:p>
    <w:p w14:paraId="0A584E2D" w14:textId="77777777" w:rsidR="00E57A4D" w:rsidRDefault="00E57A4D">
      <w:pPr>
        <w:pStyle w:val="CodeBlockBPBHEB"/>
        <w:pPrChange w:id="1354" w:author="Abhiram Arali" w:date="2024-11-13T10:15:00Z">
          <w:pPr>
            <w:pStyle w:val="BodyText"/>
            <w:spacing w:before="22"/>
          </w:pPr>
        </w:pPrChange>
      </w:pPr>
    </w:p>
    <w:p w14:paraId="78BBDBD3" w14:textId="77777777" w:rsidR="00E57A4D" w:rsidRDefault="00A87255">
      <w:pPr>
        <w:pStyle w:val="CodeBlockBPBHEB"/>
        <w:pPrChange w:id="1355" w:author="Abhiram Arali" w:date="2024-11-13T10:15:00Z">
          <w:pPr>
            <w:pStyle w:val="BodyText"/>
            <w:ind w:left="940"/>
          </w:pPr>
        </w:pPrChange>
      </w:pPr>
      <w:r>
        <w:rPr>
          <w:spacing w:val="-2"/>
        </w:rPr>
        <w:t>break;</w:t>
      </w:r>
    </w:p>
    <w:p w14:paraId="59ED38CB" w14:textId="77777777" w:rsidR="00E57A4D" w:rsidRDefault="00E57A4D">
      <w:pPr>
        <w:pStyle w:val="CodeBlockBPBHEB"/>
        <w:pPrChange w:id="1356" w:author="Abhiram Arali" w:date="2024-11-13T10:15:00Z">
          <w:pPr>
            <w:pStyle w:val="BodyText"/>
            <w:spacing w:before="21"/>
          </w:pPr>
        </w:pPrChange>
      </w:pPr>
    </w:p>
    <w:p w14:paraId="7CA8A96C" w14:textId="77777777" w:rsidR="00E57A4D" w:rsidRDefault="00A87255">
      <w:pPr>
        <w:pStyle w:val="CodeBlockBPBHEB"/>
        <w:pPrChange w:id="1357" w:author="Abhiram Arali" w:date="2024-11-13T10:15:00Z">
          <w:pPr>
            <w:pStyle w:val="BodyText"/>
            <w:ind w:left="700"/>
          </w:pPr>
        </w:pPrChange>
      </w:pPr>
      <w:r>
        <w:t>case</w:t>
      </w:r>
      <w:r>
        <w:rPr>
          <w:spacing w:val="-5"/>
        </w:rPr>
        <w:t xml:space="preserve"> </w:t>
      </w:r>
      <w:r>
        <w:rPr>
          <w:spacing w:val="-2"/>
        </w:rPr>
        <w:t>Monday:</w:t>
      </w:r>
    </w:p>
    <w:p w14:paraId="6D7880BA" w14:textId="77777777" w:rsidR="00E57A4D" w:rsidRDefault="00E57A4D">
      <w:pPr>
        <w:pStyle w:val="CodeBlockBPBHEB"/>
        <w:pPrChange w:id="1358" w:author="Abhiram Arali" w:date="2024-11-13T10:15:00Z">
          <w:pPr>
            <w:pStyle w:val="BodyText"/>
            <w:spacing w:before="22"/>
          </w:pPr>
        </w:pPrChange>
      </w:pPr>
    </w:p>
    <w:p w14:paraId="42EF605F" w14:textId="77777777" w:rsidR="00E57A4D" w:rsidRDefault="00A87255">
      <w:pPr>
        <w:pStyle w:val="CodeBlockBPBHEB"/>
        <w:pPrChange w:id="1359" w:author="Abhiram Arali" w:date="2024-11-13T10:15:00Z">
          <w:pPr>
            <w:pStyle w:val="BodyText"/>
            <w:ind w:left="940"/>
          </w:pPr>
        </w:pPrChange>
      </w:pPr>
      <w:r>
        <w:t>printf("It's</w:t>
      </w:r>
      <w:r>
        <w:rPr>
          <w:spacing w:val="-4"/>
        </w:rPr>
        <w:t xml:space="preserve"> </w:t>
      </w:r>
      <w:r>
        <w:rPr>
          <w:spacing w:val="-2"/>
        </w:rPr>
        <w:t>Monday!\n");</w:t>
      </w:r>
    </w:p>
    <w:p w14:paraId="7450FFA4" w14:textId="77777777" w:rsidR="00E57A4D" w:rsidRDefault="00E57A4D">
      <w:pPr>
        <w:pStyle w:val="CodeBlockBPBHEB"/>
        <w:pPrChange w:id="1360" w:author="Abhiram Arali" w:date="2024-11-13T10:15:00Z">
          <w:pPr>
            <w:pStyle w:val="BodyText"/>
            <w:spacing w:before="22"/>
          </w:pPr>
        </w:pPrChange>
      </w:pPr>
    </w:p>
    <w:p w14:paraId="626C1C54" w14:textId="77777777" w:rsidR="00E57A4D" w:rsidRDefault="00A87255">
      <w:pPr>
        <w:pStyle w:val="CodeBlockBPBHEB"/>
        <w:pPrChange w:id="1361" w:author="Abhiram Arali" w:date="2024-11-13T10:15:00Z">
          <w:pPr>
            <w:pStyle w:val="BodyText"/>
            <w:ind w:left="940"/>
          </w:pPr>
        </w:pPrChange>
      </w:pPr>
      <w:r>
        <w:rPr>
          <w:spacing w:val="-2"/>
        </w:rPr>
        <w:t>break;</w:t>
      </w:r>
    </w:p>
    <w:p w14:paraId="6887B5FA" w14:textId="77777777" w:rsidR="00E57A4D" w:rsidRDefault="00E57A4D">
      <w:pPr>
        <w:pStyle w:val="CodeBlockBPBHEB"/>
        <w:pPrChange w:id="1362" w:author="Abhiram Arali" w:date="2024-11-13T10:15:00Z">
          <w:pPr>
            <w:pStyle w:val="BodyText"/>
            <w:spacing w:before="24"/>
          </w:pPr>
        </w:pPrChange>
      </w:pPr>
    </w:p>
    <w:p w14:paraId="395D3480" w14:textId="77777777" w:rsidR="00E57A4D" w:rsidRDefault="00A87255">
      <w:pPr>
        <w:pStyle w:val="CodeBlockBPBHEB"/>
        <w:rPr>
          <w:ins w:id="1363" w:author="Abhiram Arali" w:date="2024-11-12T15:28:00Z"/>
          <w:spacing w:val="-2"/>
        </w:rPr>
        <w:pPrChange w:id="1364" w:author="Abhiram Arali" w:date="2024-11-13T10:15:00Z">
          <w:pPr>
            <w:pStyle w:val="BodyText"/>
            <w:ind w:left="700"/>
          </w:pPr>
        </w:pPrChange>
      </w:pPr>
      <w:r>
        <w:t>case</w:t>
      </w:r>
      <w:r>
        <w:rPr>
          <w:spacing w:val="-3"/>
        </w:rPr>
        <w:t xml:space="preserve"> </w:t>
      </w:r>
      <w:r>
        <w:rPr>
          <w:spacing w:val="-2"/>
        </w:rPr>
        <w:t>Wednesday:</w:t>
      </w:r>
    </w:p>
    <w:p w14:paraId="1B0D3507" w14:textId="77777777" w:rsidR="008E634C" w:rsidRPr="00840A1A" w:rsidRDefault="008E634C">
      <w:pPr>
        <w:pStyle w:val="CodeBlockBPBHEB"/>
        <w:rPr>
          <w:rPrChange w:id="1365" w:author="Abhiram Arali" w:date="2024-11-13T10:15:00Z">
            <w:rPr>
              <w:sz w:val="24"/>
            </w:rPr>
          </w:rPrChange>
        </w:rPr>
        <w:pPrChange w:id="1366" w:author="Abhiram Arali" w:date="2024-11-13T10:15:00Z">
          <w:pPr>
            <w:spacing w:line="499" w:lineRule="auto"/>
            <w:ind w:left="827" w:right="5727"/>
          </w:pPr>
        </w:pPrChange>
      </w:pPr>
      <w:moveToRangeStart w:id="1367" w:author="Abhiram Arali" w:date="2024-11-12T15:28:00Z" w:name="move182317755"/>
      <w:moveTo w:id="1368" w:author="Abhiram Arali" w:date="2024-11-12T15:28:00Z">
        <w:r>
          <w:rPr>
            <w:sz w:val="24"/>
          </w:rPr>
          <w:t>pr</w:t>
        </w:r>
        <w:r w:rsidRPr="00840A1A">
          <w:rPr>
            <w:rPrChange w:id="1369" w:author="Abhiram Arali" w:date="2024-11-13T10:15:00Z">
              <w:rPr>
                <w:sz w:val="24"/>
              </w:rPr>
            </w:rPrChange>
          </w:rPr>
          <w:t>intf("It's</w:t>
        </w:r>
        <w:r w:rsidRPr="00840A1A">
          <w:rPr>
            <w:spacing w:val="-15"/>
            <w:rPrChange w:id="1370" w:author="Abhiram Arali" w:date="2024-11-13T10:15:00Z">
              <w:rPr>
                <w:spacing w:val="-15"/>
                <w:sz w:val="24"/>
              </w:rPr>
            </w:rPrChange>
          </w:rPr>
          <w:t xml:space="preserve"> </w:t>
        </w:r>
        <w:r w:rsidRPr="00840A1A">
          <w:rPr>
            <w:rPrChange w:id="1371" w:author="Abhiram Arali" w:date="2024-11-13T10:15:00Z">
              <w:rPr>
                <w:sz w:val="24"/>
              </w:rPr>
            </w:rPrChange>
          </w:rPr>
          <w:t xml:space="preserve">Wednesday!\n"); </w:t>
        </w:r>
        <w:r w:rsidRPr="00840A1A">
          <w:rPr>
            <w:spacing w:val="-2"/>
            <w:rPrChange w:id="1372" w:author="Abhiram Arali" w:date="2024-11-13T10:15:00Z">
              <w:rPr>
                <w:spacing w:val="-2"/>
                <w:sz w:val="24"/>
              </w:rPr>
            </w:rPrChange>
          </w:rPr>
          <w:t>break;</w:t>
        </w:r>
      </w:moveTo>
    </w:p>
    <w:p w14:paraId="64B81FE3" w14:textId="77777777" w:rsidR="008E634C" w:rsidRPr="00840A1A" w:rsidRDefault="008E634C">
      <w:pPr>
        <w:pStyle w:val="CodeBlockBPBHEB"/>
        <w:rPr>
          <w:rPrChange w:id="1373" w:author="Abhiram Arali" w:date="2024-11-13T10:15:00Z">
            <w:rPr>
              <w:sz w:val="24"/>
            </w:rPr>
          </w:rPrChange>
        </w:rPr>
        <w:pPrChange w:id="1374" w:author="Abhiram Arali" w:date="2024-11-13T10:15:00Z">
          <w:pPr>
            <w:spacing w:line="275" w:lineRule="exact"/>
            <w:ind w:left="587"/>
          </w:pPr>
        </w:pPrChange>
      </w:pPr>
      <w:moveTo w:id="1375" w:author="Abhiram Arali" w:date="2024-11-12T15:28:00Z">
        <w:r w:rsidRPr="00840A1A">
          <w:rPr>
            <w:spacing w:val="-2"/>
            <w:rPrChange w:id="1376" w:author="Abhiram Arali" w:date="2024-11-13T10:15:00Z">
              <w:rPr>
                <w:spacing w:val="-2"/>
                <w:sz w:val="24"/>
              </w:rPr>
            </w:rPrChange>
          </w:rPr>
          <w:t>default:</w:t>
        </w:r>
      </w:moveTo>
    </w:p>
    <w:p w14:paraId="06AC3936" w14:textId="77777777" w:rsidR="008E634C" w:rsidRPr="00840A1A" w:rsidRDefault="008E634C">
      <w:pPr>
        <w:pStyle w:val="CodeBlockBPBHEB"/>
        <w:rPr>
          <w:rPrChange w:id="1377" w:author="Abhiram Arali" w:date="2024-11-13T10:15:00Z">
            <w:rPr>
              <w:sz w:val="24"/>
            </w:rPr>
          </w:rPrChange>
        </w:rPr>
        <w:pPrChange w:id="1378" w:author="Abhiram Arali" w:date="2024-11-13T10:15:00Z">
          <w:pPr>
            <w:spacing w:before="23"/>
          </w:pPr>
        </w:pPrChange>
      </w:pPr>
    </w:p>
    <w:p w14:paraId="181B75C1" w14:textId="77777777" w:rsidR="008E634C" w:rsidRPr="00840A1A" w:rsidRDefault="008E634C">
      <w:pPr>
        <w:pStyle w:val="CodeBlockBPBHEB"/>
        <w:rPr>
          <w:rPrChange w:id="1379" w:author="Abhiram Arali" w:date="2024-11-13T10:15:00Z">
            <w:rPr>
              <w:sz w:val="24"/>
            </w:rPr>
          </w:rPrChange>
        </w:rPr>
        <w:pPrChange w:id="1380" w:author="Abhiram Arali" w:date="2024-11-13T10:15:00Z">
          <w:pPr>
            <w:spacing w:line="499" w:lineRule="auto"/>
            <w:ind w:left="827" w:right="5382"/>
          </w:pPr>
        </w:pPrChange>
      </w:pPr>
      <w:moveTo w:id="1381" w:author="Abhiram Arali" w:date="2024-11-12T15:28:00Z">
        <w:r w:rsidRPr="00840A1A">
          <w:rPr>
            <w:rPrChange w:id="1382" w:author="Abhiram Arali" w:date="2024-11-13T10:15:00Z">
              <w:rPr>
                <w:sz w:val="24"/>
              </w:rPr>
            </w:rPrChange>
          </w:rPr>
          <w:t>printf("It's</w:t>
        </w:r>
        <w:r w:rsidRPr="00840A1A">
          <w:rPr>
            <w:spacing w:val="-14"/>
            <w:rPrChange w:id="1383" w:author="Abhiram Arali" w:date="2024-11-13T10:15:00Z">
              <w:rPr>
                <w:spacing w:val="-14"/>
                <w:sz w:val="24"/>
              </w:rPr>
            </w:rPrChange>
          </w:rPr>
          <w:t xml:space="preserve"> </w:t>
        </w:r>
        <w:r w:rsidRPr="00840A1A">
          <w:rPr>
            <w:rPrChange w:id="1384" w:author="Abhiram Arali" w:date="2024-11-13T10:15:00Z">
              <w:rPr>
                <w:sz w:val="24"/>
              </w:rPr>
            </w:rPrChange>
          </w:rPr>
          <w:t>some</w:t>
        </w:r>
        <w:r w:rsidRPr="00840A1A">
          <w:rPr>
            <w:spacing w:val="-14"/>
            <w:rPrChange w:id="1385" w:author="Abhiram Arali" w:date="2024-11-13T10:15:00Z">
              <w:rPr>
                <w:spacing w:val="-14"/>
                <w:sz w:val="24"/>
              </w:rPr>
            </w:rPrChange>
          </w:rPr>
          <w:t xml:space="preserve"> </w:t>
        </w:r>
        <w:r w:rsidRPr="00840A1A">
          <w:rPr>
            <w:rPrChange w:id="1386" w:author="Abhiram Arali" w:date="2024-11-13T10:15:00Z">
              <w:rPr>
                <w:sz w:val="24"/>
              </w:rPr>
            </w:rPrChange>
          </w:rPr>
          <w:t>other</w:t>
        </w:r>
        <w:r w:rsidRPr="00840A1A">
          <w:rPr>
            <w:spacing w:val="-14"/>
            <w:rPrChange w:id="1387" w:author="Abhiram Arali" w:date="2024-11-13T10:15:00Z">
              <w:rPr>
                <w:spacing w:val="-14"/>
                <w:sz w:val="24"/>
              </w:rPr>
            </w:rPrChange>
          </w:rPr>
          <w:t xml:space="preserve"> </w:t>
        </w:r>
        <w:r w:rsidRPr="00840A1A">
          <w:rPr>
            <w:rPrChange w:id="1388" w:author="Abhiram Arali" w:date="2024-11-13T10:15:00Z">
              <w:rPr>
                <w:sz w:val="24"/>
              </w:rPr>
            </w:rPrChange>
          </w:rPr>
          <w:t xml:space="preserve">day.\n"); </w:t>
        </w:r>
        <w:r w:rsidRPr="00840A1A">
          <w:rPr>
            <w:spacing w:val="-2"/>
            <w:rPrChange w:id="1389" w:author="Abhiram Arali" w:date="2024-11-13T10:15:00Z">
              <w:rPr>
                <w:spacing w:val="-2"/>
                <w:sz w:val="24"/>
              </w:rPr>
            </w:rPrChange>
          </w:rPr>
          <w:t>break;</w:t>
        </w:r>
      </w:moveTo>
    </w:p>
    <w:p w14:paraId="70813C3C" w14:textId="77777777" w:rsidR="008E634C" w:rsidRPr="00840A1A" w:rsidRDefault="008E634C">
      <w:pPr>
        <w:pStyle w:val="CodeBlockBPBHEB"/>
        <w:rPr>
          <w:rPrChange w:id="1390" w:author="Abhiram Arali" w:date="2024-11-13T10:15:00Z">
            <w:rPr>
              <w:sz w:val="24"/>
            </w:rPr>
          </w:rPrChange>
        </w:rPr>
        <w:pPrChange w:id="1391" w:author="Abhiram Arali" w:date="2024-11-13T10:15:00Z">
          <w:pPr>
            <w:spacing w:line="275" w:lineRule="exact"/>
            <w:ind w:left="347"/>
          </w:pPr>
        </w:pPrChange>
      </w:pPr>
      <w:moveTo w:id="1392" w:author="Abhiram Arali" w:date="2024-11-12T15:28:00Z">
        <w:r w:rsidRPr="00840A1A">
          <w:rPr>
            <w:spacing w:val="-10"/>
            <w:rPrChange w:id="1393" w:author="Abhiram Arali" w:date="2024-11-13T10:15:00Z">
              <w:rPr>
                <w:spacing w:val="-10"/>
                <w:sz w:val="24"/>
              </w:rPr>
            </w:rPrChange>
          </w:rPr>
          <w:t>}</w:t>
        </w:r>
      </w:moveTo>
    </w:p>
    <w:p w14:paraId="28F0C2CF" w14:textId="77777777" w:rsidR="008E634C" w:rsidRPr="00840A1A" w:rsidRDefault="008E634C">
      <w:pPr>
        <w:pStyle w:val="CodeBlockBPBHEB"/>
        <w:rPr>
          <w:rPrChange w:id="1394" w:author="Abhiram Arali" w:date="2024-11-13T10:15:00Z">
            <w:rPr>
              <w:sz w:val="24"/>
            </w:rPr>
          </w:rPrChange>
        </w:rPr>
        <w:pPrChange w:id="1395" w:author="Abhiram Arali" w:date="2024-11-13T10:15:00Z">
          <w:pPr/>
        </w:pPrChange>
      </w:pPr>
    </w:p>
    <w:p w14:paraId="376E402A" w14:textId="77777777" w:rsidR="008E634C" w:rsidRPr="00840A1A" w:rsidRDefault="008E634C">
      <w:pPr>
        <w:pStyle w:val="CodeBlockBPBHEB"/>
        <w:rPr>
          <w:rPrChange w:id="1396" w:author="Abhiram Arali" w:date="2024-11-13T10:15:00Z">
            <w:rPr>
              <w:sz w:val="24"/>
            </w:rPr>
          </w:rPrChange>
        </w:rPr>
        <w:pPrChange w:id="1397" w:author="Abhiram Arali" w:date="2024-11-13T10:15:00Z">
          <w:pPr/>
        </w:pPrChange>
      </w:pPr>
    </w:p>
    <w:p w14:paraId="1BA0513E" w14:textId="77777777" w:rsidR="008E634C" w:rsidRPr="00840A1A" w:rsidRDefault="008E634C">
      <w:pPr>
        <w:pStyle w:val="CodeBlockBPBHEB"/>
        <w:rPr>
          <w:rPrChange w:id="1398" w:author="Abhiram Arali" w:date="2024-11-13T10:15:00Z">
            <w:rPr>
              <w:sz w:val="24"/>
            </w:rPr>
          </w:rPrChange>
        </w:rPr>
        <w:pPrChange w:id="1399" w:author="Abhiram Arali" w:date="2024-11-13T10:15:00Z">
          <w:pPr>
            <w:spacing w:before="44"/>
          </w:pPr>
        </w:pPrChange>
      </w:pPr>
    </w:p>
    <w:p w14:paraId="70598406" w14:textId="77777777" w:rsidR="008E634C" w:rsidRPr="00840A1A" w:rsidRDefault="008E634C">
      <w:pPr>
        <w:pStyle w:val="CodeBlockBPBHEB"/>
        <w:rPr>
          <w:rPrChange w:id="1400" w:author="Abhiram Arali" w:date="2024-11-13T10:15:00Z">
            <w:rPr>
              <w:sz w:val="24"/>
            </w:rPr>
          </w:rPrChange>
        </w:rPr>
        <w:pPrChange w:id="1401" w:author="Abhiram Arali" w:date="2024-11-13T10:15:00Z">
          <w:pPr>
            <w:ind w:left="347"/>
          </w:pPr>
        </w:pPrChange>
      </w:pPr>
      <w:moveTo w:id="1402" w:author="Abhiram Arali" w:date="2024-11-12T15:28:00Z">
        <w:r w:rsidRPr="00840A1A">
          <w:rPr>
            <w:rPrChange w:id="1403" w:author="Abhiram Arali" w:date="2024-11-13T10:15:00Z">
              <w:rPr>
                <w:sz w:val="24"/>
              </w:rPr>
            </w:rPrChange>
          </w:rPr>
          <w:t>return</w:t>
        </w:r>
        <w:r w:rsidRPr="00840A1A">
          <w:rPr>
            <w:spacing w:val="-2"/>
            <w:rPrChange w:id="1404" w:author="Abhiram Arali" w:date="2024-11-13T10:15:00Z">
              <w:rPr>
                <w:spacing w:val="-2"/>
                <w:sz w:val="24"/>
              </w:rPr>
            </w:rPrChange>
          </w:rPr>
          <w:t xml:space="preserve"> </w:t>
        </w:r>
        <w:r w:rsidRPr="00840A1A">
          <w:rPr>
            <w:spacing w:val="-5"/>
            <w:rPrChange w:id="1405" w:author="Abhiram Arali" w:date="2024-11-13T10:15:00Z">
              <w:rPr>
                <w:spacing w:val="-5"/>
                <w:sz w:val="24"/>
              </w:rPr>
            </w:rPrChange>
          </w:rPr>
          <w:t>0;</w:t>
        </w:r>
      </w:moveTo>
    </w:p>
    <w:p w14:paraId="352AC57A" w14:textId="77777777" w:rsidR="008E634C" w:rsidRPr="00840A1A" w:rsidRDefault="008E634C">
      <w:pPr>
        <w:pStyle w:val="CodeBlockBPBHEB"/>
        <w:rPr>
          <w:rPrChange w:id="1406" w:author="Abhiram Arali" w:date="2024-11-13T10:15:00Z">
            <w:rPr>
              <w:sz w:val="24"/>
            </w:rPr>
          </w:rPrChange>
        </w:rPr>
        <w:pPrChange w:id="1407" w:author="Abhiram Arali" w:date="2024-11-13T10:15:00Z">
          <w:pPr>
            <w:spacing w:before="22"/>
          </w:pPr>
        </w:pPrChange>
      </w:pPr>
    </w:p>
    <w:p w14:paraId="44E6B75B" w14:textId="77777777" w:rsidR="008E634C" w:rsidRPr="00840A1A" w:rsidRDefault="008E634C">
      <w:pPr>
        <w:pStyle w:val="CodeBlockBPBHEB"/>
        <w:rPr>
          <w:rPrChange w:id="1408" w:author="Abhiram Arali" w:date="2024-11-13T10:15:00Z">
            <w:rPr>
              <w:sz w:val="24"/>
            </w:rPr>
          </w:rPrChange>
        </w:rPr>
        <w:pPrChange w:id="1409" w:author="Abhiram Arali" w:date="2024-11-13T10:15:00Z">
          <w:pPr>
            <w:ind w:left="107"/>
          </w:pPr>
        </w:pPrChange>
      </w:pPr>
      <w:moveTo w:id="1410" w:author="Abhiram Arali" w:date="2024-11-12T15:28:00Z">
        <w:r w:rsidRPr="00840A1A">
          <w:rPr>
            <w:spacing w:val="-10"/>
            <w:rPrChange w:id="1411" w:author="Abhiram Arali" w:date="2024-11-13T10:15:00Z">
              <w:rPr>
                <w:spacing w:val="-10"/>
                <w:sz w:val="24"/>
              </w:rPr>
            </w:rPrChange>
          </w:rPr>
          <w:t>}</w:t>
        </w:r>
      </w:moveTo>
    </w:p>
    <w:moveToRangeEnd w:id="1367"/>
    <w:p w14:paraId="233A81F0" w14:textId="6DAD3219" w:rsidR="008E634C" w:rsidDel="00621D12" w:rsidRDefault="008E634C">
      <w:pPr>
        <w:pStyle w:val="NormalBPBHEB"/>
        <w:rPr>
          <w:del w:id="1412" w:author="Abhiram Arali" w:date="2024-11-12T15:29:00Z"/>
        </w:rPr>
        <w:pPrChange w:id="1413" w:author="Abhiram Arali" w:date="2024-11-12T15:29:00Z">
          <w:pPr>
            <w:pStyle w:val="BodyText"/>
            <w:ind w:left="700"/>
          </w:pPr>
        </w:pPrChange>
      </w:pPr>
    </w:p>
    <w:p w14:paraId="47B3F5EE" w14:textId="295497A7" w:rsidR="00E57A4D" w:rsidDel="008E634C" w:rsidRDefault="00E57A4D">
      <w:pPr>
        <w:rPr>
          <w:del w:id="1414" w:author="Abhiram Arali" w:date="2024-11-12T15:28:00Z"/>
        </w:rPr>
        <w:sectPr w:rsidR="00E57A4D" w:rsidDel="008E634C">
          <w:pgSz w:w="11910" w:h="16840"/>
          <w:pgMar w:top="1540" w:right="1220" w:bottom="1200" w:left="1220" w:header="758" w:footer="1000" w:gutter="0"/>
          <w:cols w:space="720"/>
        </w:sectPr>
      </w:pPr>
    </w:p>
    <w:p w14:paraId="5DEE86B9" w14:textId="3C987AA8" w:rsidR="00E57A4D" w:rsidDel="00A7715F" w:rsidRDefault="00E57A4D">
      <w:pPr>
        <w:pStyle w:val="BodyText"/>
        <w:spacing w:before="7" w:after="1"/>
        <w:rPr>
          <w:del w:id="1415" w:author="Abhiram Arali" w:date="2024-11-12T15:29:00Z"/>
          <w:sz w:val="7"/>
        </w:rPr>
      </w:pPr>
    </w:p>
    <w:p w14:paraId="22B34A30" w14:textId="13AEDCD7" w:rsidR="00E57A4D" w:rsidRDefault="00A87255">
      <w:pPr>
        <w:pStyle w:val="NormalBPBHEB"/>
        <w:pPrChange w:id="1416" w:author="Abhiram Arali" w:date="2024-11-12T15:29:00Z">
          <w:pPr>
            <w:pStyle w:val="BodyText"/>
            <w:ind w:left="102"/>
          </w:pPr>
        </w:pPrChange>
      </w:pPr>
      <w:del w:id="1417" w:author="Abhiram Arali" w:date="2024-11-12T15:29:00Z">
        <w:r w:rsidDel="00A7715F">
          <w:rPr>
            <w:noProof/>
            <w:lang w:val="en-IN" w:eastAsia="en-IN"/>
            <w:rPrChange w:id="1418" w:author="Unknown">
              <w:rPr>
                <w:noProof/>
                <w:lang w:val="en-IN" w:eastAsia="en-IN"/>
              </w:rPr>
            </w:rPrChange>
          </w:rPr>
          <mc:AlternateContent>
            <mc:Choice Requires="wpg">
              <w:drawing>
                <wp:inline distT="0" distB="0" distL="0" distR="0" wp14:anchorId="1CE79F23" wp14:editId="365AEB37">
                  <wp:extent cx="5882640" cy="3196590"/>
                  <wp:effectExtent l="0" t="0" r="0" b="3810"/>
                  <wp:docPr id="11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3196590"/>
                            <a:chOff x="0" y="0"/>
                            <a:chExt cx="5882640" cy="3196590"/>
                          </a:xfrm>
                        </wpg:grpSpPr>
                        <wps:wsp>
                          <wps:cNvPr id="116" name="Graphic 115"/>
                          <wps:cNvSpPr/>
                          <wps:spPr>
                            <a:xfrm>
                              <a:off x="0" y="12"/>
                              <a:ext cx="5882640" cy="3196590"/>
                            </a:xfrm>
                            <a:custGeom>
                              <a:avLst/>
                              <a:gdLst/>
                              <a:ahLst/>
                              <a:cxnLst/>
                              <a:rect l="l" t="t" r="r" b="b"/>
                              <a:pathLst>
                                <a:path w="5882640" h="3196590">
                                  <a:moveTo>
                                    <a:pt x="6096" y="1458772"/>
                                  </a:moveTo>
                                  <a:lnTo>
                                    <a:pt x="0" y="1458772"/>
                                  </a:lnTo>
                                  <a:lnTo>
                                    <a:pt x="0" y="1822996"/>
                                  </a:lnTo>
                                  <a:lnTo>
                                    <a:pt x="0" y="2187232"/>
                                  </a:lnTo>
                                  <a:lnTo>
                                    <a:pt x="6096" y="2187232"/>
                                  </a:lnTo>
                                  <a:lnTo>
                                    <a:pt x="6096" y="1822996"/>
                                  </a:lnTo>
                                  <a:lnTo>
                                    <a:pt x="6096" y="1458772"/>
                                  </a:lnTo>
                                  <a:close/>
                                </a:path>
                                <a:path w="5882640" h="3196590">
                                  <a:moveTo>
                                    <a:pt x="6096" y="728776"/>
                                  </a:moveTo>
                                  <a:lnTo>
                                    <a:pt x="0" y="728776"/>
                                  </a:lnTo>
                                  <a:lnTo>
                                    <a:pt x="0" y="1094524"/>
                                  </a:lnTo>
                                  <a:lnTo>
                                    <a:pt x="0" y="1458760"/>
                                  </a:lnTo>
                                  <a:lnTo>
                                    <a:pt x="6096" y="1458760"/>
                                  </a:lnTo>
                                  <a:lnTo>
                                    <a:pt x="6096" y="1094524"/>
                                  </a:lnTo>
                                  <a:lnTo>
                                    <a:pt x="6096" y="728776"/>
                                  </a:lnTo>
                                  <a:close/>
                                </a:path>
                                <a:path w="5882640" h="3196590">
                                  <a:moveTo>
                                    <a:pt x="6096" y="0"/>
                                  </a:moveTo>
                                  <a:lnTo>
                                    <a:pt x="0" y="0"/>
                                  </a:lnTo>
                                  <a:lnTo>
                                    <a:pt x="0" y="364528"/>
                                  </a:lnTo>
                                  <a:lnTo>
                                    <a:pt x="0" y="728764"/>
                                  </a:lnTo>
                                  <a:lnTo>
                                    <a:pt x="6096" y="728764"/>
                                  </a:lnTo>
                                  <a:lnTo>
                                    <a:pt x="6096" y="364528"/>
                                  </a:lnTo>
                                  <a:lnTo>
                                    <a:pt x="6096" y="0"/>
                                  </a:lnTo>
                                  <a:close/>
                                </a:path>
                                <a:path w="5882640" h="3196590">
                                  <a:moveTo>
                                    <a:pt x="5875909" y="3190405"/>
                                  </a:moveTo>
                                  <a:lnTo>
                                    <a:pt x="6096" y="3190405"/>
                                  </a:lnTo>
                                  <a:lnTo>
                                    <a:pt x="6096" y="2916085"/>
                                  </a:lnTo>
                                  <a:lnTo>
                                    <a:pt x="6096" y="2551849"/>
                                  </a:lnTo>
                                  <a:lnTo>
                                    <a:pt x="6096" y="2187321"/>
                                  </a:lnTo>
                                  <a:lnTo>
                                    <a:pt x="0" y="2187321"/>
                                  </a:lnTo>
                                  <a:lnTo>
                                    <a:pt x="0" y="2551849"/>
                                  </a:lnTo>
                                  <a:lnTo>
                                    <a:pt x="0" y="2916085"/>
                                  </a:lnTo>
                                  <a:lnTo>
                                    <a:pt x="0" y="3190405"/>
                                  </a:lnTo>
                                  <a:lnTo>
                                    <a:pt x="0" y="3196501"/>
                                  </a:lnTo>
                                  <a:lnTo>
                                    <a:pt x="6096" y="3196501"/>
                                  </a:lnTo>
                                  <a:lnTo>
                                    <a:pt x="5875909" y="3196501"/>
                                  </a:lnTo>
                                  <a:lnTo>
                                    <a:pt x="5875909" y="3190405"/>
                                  </a:lnTo>
                                  <a:close/>
                                </a:path>
                                <a:path w="5882640" h="3196590">
                                  <a:moveTo>
                                    <a:pt x="5882081" y="2187321"/>
                                  </a:moveTo>
                                  <a:lnTo>
                                    <a:pt x="5875985" y="2187321"/>
                                  </a:lnTo>
                                  <a:lnTo>
                                    <a:pt x="5875985" y="2551849"/>
                                  </a:lnTo>
                                  <a:lnTo>
                                    <a:pt x="5875985" y="2916085"/>
                                  </a:lnTo>
                                  <a:lnTo>
                                    <a:pt x="5875985" y="3190405"/>
                                  </a:lnTo>
                                  <a:lnTo>
                                    <a:pt x="5875985" y="3196501"/>
                                  </a:lnTo>
                                  <a:lnTo>
                                    <a:pt x="5882081" y="3196501"/>
                                  </a:lnTo>
                                  <a:lnTo>
                                    <a:pt x="5882081" y="3190405"/>
                                  </a:lnTo>
                                  <a:lnTo>
                                    <a:pt x="5882081" y="2916085"/>
                                  </a:lnTo>
                                  <a:lnTo>
                                    <a:pt x="5882081" y="2551849"/>
                                  </a:lnTo>
                                  <a:lnTo>
                                    <a:pt x="5882081" y="2187321"/>
                                  </a:lnTo>
                                  <a:close/>
                                </a:path>
                                <a:path w="5882640" h="3196590">
                                  <a:moveTo>
                                    <a:pt x="5882081" y="1458772"/>
                                  </a:moveTo>
                                  <a:lnTo>
                                    <a:pt x="5875985" y="1458772"/>
                                  </a:lnTo>
                                  <a:lnTo>
                                    <a:pt x="5875985" y="1822996"/>
                                  </a:lnTo>
                                  <a:lnTo>
                                    <a:pt x="5875985" y="2187232"/>
                                  </a:lnTo>
                                  <a:lnTo>
                                    <a:pt x="5882081" y="2187232"/>
                                  </a:lnTo>
                                  <a:lnTo>
                                    <a:pt x="5882081" y="1822996"/>
                                  </a:lnTo>
                                  <a:lnTo>
                                    <a:pt x="5882081" y="1458772"/>
                                  </a:lnTo>
                                  <a:close/>
                                </a:path>
                                <a:path w="5882640" h="3196590">
                                  <a:moveTo>
                                    <a:pt x="5882081" y="728776"/>
                                  </a:moveTo>
                                  <a:lnTo>
                                    <a:pt x="5875985" y="728776"/>
                                  </a:lnTo>
                                  <a:lnTo>
                                    <a:pt x="5875985" y="1094524"/>
                                  </a:lnTo>
                                  <a:lnTo>
                                    <a:pt x="5875985" y="1458760"/>
                                  </a:lnTo>
                                  <a:lnTo>
                                    <a:pt x="5882081" y="1458760"/>
                                  </a:lnTo>
                                  <a:lnTo>
                                    <a:pt x="5882081" y="1094524"/>
                                  </a:lnTo>
                                  <a:lnTo>
                                    <a:pt x="5882081" y="728776"/>
                                  </a:lnTo>
                                  <a:close/>
                                </a:path>
                                <a:path w="5882640" h="3196590">
                                  <a:moveTo>
                                    <a:pt x="5882081" y="0"/>
                                  </a:moveTo>
                                  <a:lnTo>
                                    <a:pt x="5875985" y="0"/>
                                  </a:lnTo>
                                  <a:lnTo>
                                    <a:pt x="5875985" y="364528"/>
                                  </a:lnTo>
                                  <a:lnTo>
                                    <a:pt x="5875985" y="728764"/>
                                  </a:lnTo>
                                  <a:lnTo>
                                    <a:pt x="5882081" y="728764"/>
                                  </a:lnTo>
                                  <a:lnTo>
                                    <a:pt x="5882081" y="364528"/>
                                  </a:lnTo>
                                  <a:lnTo>
                                    <a:pt x="5882081" y="0"/>
                                  </a:lnTo>
                                  <a:close/>
                                </a:path>
                              </a:pathLst>
                            </a:custGeom>
                            <a:solidFill>
                              <a:srgbClr val="000000"/>
                            </a:solidFill>
                          </wps:spPr>
                          <wps:bodyPr wrap="square" lIns="0" tIns="0" rIns="0" bIns="0" rtlCol="0">
                            <a:prstTxWarp prst="textNoShape">
                              <a:avLst/>
                            </a:prstTxWarp>
                            <a:noAutofit/>
                          </wps:bodyPr>
                        </wps:wsp>
                        <wps:wsp>
                          <wps:cNvPr id="117" name="Textbox 116"/>
                          <wps:cNvSpPr txBox="1"/>
                          <wps:spPr>
                            <a:xfrm>
                              <a:off x="6095" y="0"/>
                              <a:ext cx="5869940" cy="3190875"/>
                            </a:xfrm>
                            <a:prstGeom prst="rect">
                              <a:avLst/>
                            </a:prstGeom>
                          </wps:spPr>
                          <wps:txbx>
                            <w:txbxContent>
                              <w:p w14:paraId="6EDC3223" w14:textId="37D138FA" w:rsidR="00531AAA" w:rsidDel="008E634C" w:rsidRDefault="00531AAA">
                                <w:pPr>
                                  <w:spacing w:line="499" w:lineRule="auto"/>
                                  <w:ind w:left="827" w:right="5727"/>
                                  <w:rPr>
                                    <w:sz w:val="24"/>
                                  </w:rPr>
                                </w:pPr>
                                <w:moveFromRangeStart w:id="1419" w:author="Abhiram Arali" w:date="2024-11-12T15:28:00Z" w:name="move182317755"/>
                                <w:moveFrom w:id="1420" w:author="Abhiram Arali" w:date="2024-11-12T15:28:00Z">
                                  <w:r w:rsidDel="008E634C">
                                    <w:rPr>
                                      <w:sz w:val="24"/>
                                    </w:rPr>
                                    <w:t>printf("It's</w:t>
                                  </w:r>
                                  <w:r w:rsidDel="008E634C">
                                    <w:rPr>
                                      <w:spacing w:val="-15"/>
                                      <w:sz w:val="24"/>
                                    </w:rPr>
                                    <w:t xml:space="preserve"> </w:t>
                                  </w:r>
                                  <w:r w:rsidDel="008E634C">
                                    <w:rPr>
                                      <w:sz w:val="24"/>
                                    </w:rPr>
                                    <w:t xml:space="preserve">Wednesday!\n"); </w:t>
                                  </w:r>
                                  <w:r w:rsidDel="008E634C">
                                    <w:rPr>
                                      <w:spacing w:val="-2"/>
                                      <w:sz w:val="24"/>
                                    </w:rPr>
                                    <w:t>break;</w:t>
                                  </w:r>
                                </w:moveFrom>
                              </w:p>
                              <w:p w14:paraId="107C6C5E" w14:textId="037A6922" w:rsidR="00531AAA" w:rsidDel="008E634C" w:rsidRDefault="00531AAA">
                                <w:pPr>
                                  <w:spacing w:line="275" w:lineRule="exact"/>
                                  <w:ind w:left="587"/>
                                  <w:rPr>
                                    <w:sz w:val="24"/>
                                  </w:rPr>
                                </w:pPr>
                                <w:moveFrom w:id="1421" w:author="Abhiram Arali" w:date="2024-11-12T15:28:00Z">
                                  <w:r w:rsidDel="008E634C">
                                    <w:rPr>
                                      <w:spacing w:val="-2"/>
                                      <w:sz w:val="24"/>
                                    </w:rPr>
                                    <w:t>default:</w:t>
                                  </w:r>
                                </w:moveFrom>
                              </w:p>
                              <w:p w14:paraId="10560B2C" w14:textId="0A1FFC5F" w:rsidR="00531AAA" w:rsidDel="008E634C" w:rsidRDefault="00531AAA">
                                <w:pPr>
                                  <w:spacing w:before="23"/>
                                  <w:rPr>
                                    <w:sz w:val="24"/>
                                  </w:rPr>
                                </w:pPr>
                              </w:p>
                              <w:p w14:paraId="4FF7533A" w14:textId="5509CD67" w:rsidR="00531AAA" w:rsidDel="008E634C" w:rsidRDefault="00531AAA">
                                <w:pPr>
                                  <w:spacing w:line="499" w:lineRule="auto"/>
                                  <w:ind w:left="827" w:right="5382"/>
                                  <w:rPr>
                                    <w:sz w:val="24"/>
                                  </w:rPr>
                                </w:pPr>
                                <w:moveFrom w:id="1422" w:author="Abhiram Arali" w:date="2024-11-12T15:28:00Z">
                                  <w:r w:rsidDel="008E634C">
                                    <w:rPr>
                                      <w:sz w:val="24"/>
                                    </w:rPr>
                                    <w:t>printf("It's</w:t>
                                  </w:r>
                                  <w:r w:rsidDel="008E634C">
                                    <w:rPr>
                                      <w:spacing w:val="-14"/>
                                      <w:sz w:val="24"/>
                                    </w:rPr>
                                    <w:t xml:space="preserve"> </w:t>
                                  </w:r>
                                  <w:r w:rsidDel="008E634C">
                                    <w:rPr>
                                      <w:sz w:val="24"/>
                                    </w:rPr>
                                    <w:t>some</w:t>
                                  </w:r>
                                  <w:r w:rsidDel="008E634C">
                                    <w:rPr>
                                      <w:spacing w:val="-14"/>
                                      <w:sz w:val="24"/>
                                    </w:rPr>
                                    <w:t xml:space="preserve"> </w:t>
                                  </w:r>
                                  <w:r w:rsidDel="008E634C">
                                    <w:rPr>
                                      <w:sz w:val="24"/>
                                    </w:rPr>
                                    <w:t>other</w:t>
                                  </w:r>
                                  <w:r w:rsidDel="008E634C">
                                    <w:rPr>
                                      <w:spacing w:val="-14"/>
                                      <w:sz w:val="24"/>
                                    </w:rPr>
                                    <w:t xml:space="preserve"> </w:t>
                                  </w:r>
                                  <w:r w:rsidDel="008E634C">
                                    <w:rPr>
                                      <w:sz w:val="24"/>
                                    </w:rPr>
                                    <w:t xml:space="preserve">day.\n"); </w:t>
                                  </w:r>
                                  <w:r w:rsidDel="008E634C">
                                    <w:rPr>
                                      <w:spacing w:val="-2"/>
                                      <w:sz w:val="24"/>
                                    </w:rPr>
                                    <w:t>break;</w:t>
                                  </w:r>
                                </w:moveFrom>
                              </w:p>
                              <w:p w14:paraId="5E40B368" w14:textId="1E9C88DA" w:rsidR="00531AAA" w:rsidDel="008E634C" w:rsidRDefault="00531AAA">
                                <w:pPr>
                                  <w:spacing w:line="275" w:lineRule="exact"/>
                                  <w:ind w:left="347"/>
                                  <w:rPr>
                                    <w:sz w:val="24"/>
                                  </w:rPr>
                                </w:pPr>
                                <w:moveFrom w:id="1423" w:author="Abhiram Arali" w:date="2024-11-12T15:28:00Z">
                                  <w:r w:rsidDel="008E634C">
                                    <w:rPr>
                                      <w:spacing w:val="-10"/>
                                      <w:sz w:val="24"/>
                                    </w:rPr>
                                    <w:t>}</w:t>
                                  </w:r>
                                </w:moveFrom>
                              </w:p>
                              <w:p w14:paraId="732F86BA" w14:textId="763AE3E4" w:rsidR="00531AAA" w:rsidDel="008E634C" w:rsidRDefault="00531AAA">
                                <w:pPr>
                                  <w:rPr>
                                    <w:sz w:val="24"/>
                                  </w:rPr>
                                </w:pPr>
                              </w:p>
                              <w:p w14:paraId="015087A2" w14:textId="4C4593B8" w:rsidR="00531AAA" w:rsidDel="008E634C" w:rsidRDefault="00531AAA">
                                <w:pPr>
                                  <w:rPr>
                                    <w:sz w:val="24"/>
                                  </w:rPr>
                                </w:pPr>
                              </w:p>
                              <w:p w14:paraId="09700149" w14:textId="2440D748" w:rsidR="00531AAA" w:rsidDel="008E634C" w:rsidRDefault="00531AAA">
                                <w:pPr>
                                  <w:spacing w:before="44"/>
                                  <w:rPr>
                                    <w:sz w:val="24"/>
                                  </w:rPr>
                                </w:pPr>
                              </w:p>
                              <w:p w14:paraId="28EE002D" w14:textId="41F4EB48" w:rsidR="00531AAA" w:rsidDel="008E634C" w:rsidRDefault="00531AAA">
                                <w:pPr>
                                  <w:ind w:left="347"/>
                                  <w:rPr>
                                    <w:sz w:val="24"/>
                                  </w:rPr>
                                </w:pPr>
                                <w:moveFrom w:id="1424" w:author="Abhiram Arali" w:date="2024-11-12T15:28:00Z">
                                  <w:r w:rsidDel="008E634C">
                                    <w:rPr>
                                      <w:sz w:val="24"/>
                                    </w:rPr>
                                    <w:t>return</w:t>
                                  </w:r>
                                  <w:r w:rsidDel="008E634C">
                                    <w:rPr>
                                      <w:spacing w:val="-2"/>
                                      <w:sz w:val="24"/>
                                    </w:rPr>
                                    <w:t xml:space="preserve"> </w:t>
                                  </w:r>
                                  <w:r w:rsidDel="008E634C">
                                    <w:rPr>
                                      <w:spacing w:val="-5"/>
                                      <w:sz w:val="24"/>
                                    </w:rPr>
                                    <w:t>0;</w:t>
                                  </w:r>
                                </w:moveFrom>
                              </w:p>
                              <w:p w14:paraId="4D89753B" w14:textId="6BF2FD99" w:rsidR="00531AAA" w:rsidDel="008E634C" w:rsidRDefault="00531AAA">
                                <w:pPr>
                                  <w:spacing w:before="22"/>
                                  <w:rPr>
                                    <w:sz w:val="24"/>
                                  </w:rPr>
                                </w:pPr>
                              </w:p>
                              <w:p w14:paraId="2D634771" w14:textId="63F7CB9E" w:rsidR="00531AAA" w:rsidRDefault="00531AAA">
                                <w:pPr>
                                  <w:ind w:left="107"/>
                                  <w:rPr>
                                    <w:sz w:val="24"/>
                                  </w:rPr>
                                </w:pPr>
                                <w:moveFrom w:id="1425" w:author="Abhiram Arali" w:date="2024-11-12T15:28:00Z">
                                  <w:r w:rsidDel="008E634C">
                                    <w:rPr>
                                      <w:spacing w:val="-10"/>
                                      <w:sz w:val="24"/>
                                    </w:rPr>
                                    <w:t>}</w:t>
                                  </w:r>
                                </w:moveFrom>
                                <w:moveFromRangeEnd w:id="1419"/>
                              </w:p>
                            </w:txbxContent>
                          </wps:txbx>
                          <wps:bodyPr wrap="square" lIns="0" tIns="0" rIns="0" bIns="0" rtlCol="0">
                            <a:noAutofit/>
                          </wps:bodyPr>
                        </wps:wsp>
                      </wpg:wgp>
                    </a:graphicData>
                  </a:graphic>
                </wp:inline>
              </w:drawing>
            </mc:Choice>
            <mc:Fallback>
              <w:pict>
                <v:group w14:anchorId="1CE79F23" id="Group 114" o:spid="_x0000_s1116" style="width:463.2pt;height:251.7pt;mso-position-horizontal-relative:char;mso-position-vertical-relative:line" coordsize="58826,31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">
                  <v:shape id="Graphic 115" o:spid="_x0000_s1117" style="position:absolute;width:58826;height:31966;visibility:visible;mso-wrap-style:square;v-text-anchor:top" coordsize="5882640,3196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4WIL4A&#10;AADcAAAADwAAAGRycy9kb3ducmV2LnhtbERPy6rCMBDdC/5DGMGdpnYhtRpFhYuCIPjaD83YFptJ&#10;aXK1+vVGENzN4TxntmhNJe7UuNKygtEwAkGcWV1yruB8+hskIJxH1lhZJgVPcrCYdzszTLV98IHu&#10;R5+LEMIuRQWF93UqpcsKMuiGtiYO3NU2Bn2ATS51g48QbioZR9FYGiw5NBRY07qg7Hb8NwrizS6e&#10;xJtMX5y38ty+klW1T5Tq99rlFISn1v/EX/dWh/mjMXyeCRfI+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meFiC+AAAA3AAAAA8AAAAAAAAAAAAAAAAAmAIAAGRycy9kb3ducmV2&#10;LnhtbFBLBQYAAAAABAAEAPUAAACDAwAAAAA=&#10;" path="m6096,1458772r-6096,l,1822996r,364236l6096,2187232r,-364236l6096,1458772xem6096,728776r-6096,l,1094524r,364236l6096,1458760r,-364236l6096,728776xem6096,l,,,364528,,728764r6096,l6096,364528,6096,xem5875909,3190405r-5869813,l6096,2916085r,-364236l6096,2187321r-6096,l,2551849r,364236l,3190405r,6096l6096,3196501r5869813,l5875909,3190405xem5882081,2187321r-6096,l5875985,2551849r,364236l5875985,3190405r,6096l5882081,3196501r,-6096l5882081,2916085r,-364236l5882081,2187321xem5882081,1458772r-6096,l5875985,1822996r,364236l5882081,2187232r,-364236l5882081,1458772xem5882081,728776r-6096,l5875985,1094524r,364236l5882081,1458760r,-364236l5882081,728776xem5882081,r-6096,l5875985,364528r,364236l5882081,728764r,-364236l5882081,xe" fillcolor="black" stroked="f">
                    <v:path arrowok="t"/>
                  </v:shape>
                  <v:shape id="Textbox 116" o:spid="_x0000_s1118" type="#_x0000_t202" style="position:absolute;left:60;width:58700;height:31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fRsMA&#10;AADcAAAADwAAAGRycy9kb3ducmV2LnhtbERPTWvCQBC9F/oflhG81Y0etI1uRIpCQSiN6cHjmB2T&#10;JdnZmN1q+u/dQsHbPN7nrNaDbcWVem8cK5hOEhDEpdOGKwXfxe7lFYQPyBpbx6Tglzyss+enFaba&#10;3Tin6yFUIoawT1FBHUKXSunLmiz6ieuII3d2vcUQYV9J3eMthttWzpJkLi0ajg01dvReU9kcfqyC&#10;zZHzrbl8nr7yc26K4i3h/bxRajwaNksQgYbwEP+7P3ScP13A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fRsMAAADcAAAADwAAAAAAAAAAAAAAAACYAgAAZHJzL2Rv&#10;d25yZXYueG1sUEsFBgAAAAAEAAQA9QAAAIgDAAAAAA==&#10;" filled="f" stroked="f">
                    <v:textbox inset="0,0,0,0">
                      <w:txbxContent>
                        <w:p w14:paraId="6EDC3223" w14:textId="37D138FA" w:rsidR="00531AAA" w:rsidDel="008E634C" w:rsidRDefault="00531AAA">
                          <w:pPr>
                            <w:spacing w:line="499" w:lineRule="auto"/>
                            <w:ind w:left="827" w:right="5727"/>
                            <w:rPr>
                              <w:sz w:val="24"/>
                            </w:rPr>
                          </w:pPr>
                          <w:moveFromRangeStart w:id="1426" w:author="Abhiram Arali" w:date="2024-11-12T15:28:00Z" w:name="move182317755"/>
                          <w:moveFrom w:id="1427" w:author="Abhiram Arali" w:date="2024-11-12T15:28:00Z">
                            <w:r w:rsidDel="008E634C">
                              <w:rPr>
                                <w:sz w:val="24"/>
                              </w:rPr>
                              <w:t>printf("It's</w:t>
                            </w:r>
                            <w:r w:rsidDel="008E634C">
                              <w:rPr>
                                <w:spacing w:val="-15"/>
                                <w:sz w:val="24"/>
                              </w:rPr>
                              <w:t xml:space="preserve"> </w:t>
                            </w:r>
                            <w:r w:rsidDel="008E634C">
                              <w:rPr>
                                <w:sz w:val="24"/>
                              </w:rPr>
                              <w:t xml:space="preserve">Wednesday!\n"); </w:t>
                            </w:r>
                            <w:r w:rsidDel="008E634C">
                              <w:rPr>
                                <w:spacing w:val="-2"/>
                                <w:sz w:val="24"/>
                              </w:rPr>
                              <w:t>break;</w:t>
                            </w:r>
                          </w:moveFrom>
                        </w:p>
                        <w:p w14:paraId="107C6C5E" w14:textId="037A6922" w:rsidR="00531AAA" w:rsidDel="008E634C" w:rsidRDefault="00531AAA">
                          <w:pPr>
                            <w:spacing w:line="275" w:lineRule="exact"/>
                            <w:ind w:left="587"/>
                            <w:rPr>
                              <w:sz w:val="24"/>
                            </w:rPr>
                          </w:pPr>
                          <w:moveFrom w:id="1428" w:author="Abhiram Arali" w:date="2024-11-12T15:28:00Z">
                            <w:r w:rsidDel="008E634C">
                              <w:rPr>
                                <w:spacing w:val="-2"/>
                                <w:sz w:val="24"/>
                              </w:rPr>
                              <w:t>default:</w:t>
                            </w:r>
                          </w:moveFrom>
                        </w:p>
                        <w:p w14:paraId="10560B2C" w14:textId="0A1FFC5F" w:rsidR="00531AAA" w:rsidDel="008E634C" w:rsidRDefault="00531AAA">
                          <w:pPr>
                            <w:spacing w:before="23"/>
                            <w:rPr>
                              <w:sz w:val="24"/>
                            </w:rPr>
                          </w:pPr>
                        </w:p>
                        <w:p w14:paraId="4FF7533A" w14:textId="5509CD67" w:rsidR="00531AAA" w:rsidDel="008E634C" w:rsidRDefault="00531AAA">
                          <w:pPr>
                            <w:spacing w:line="499" w:lineRule="auto"/>
                            <w:ind w:left="827" w:right="5382"/>
                            <w:rPr>
                              <w:sz w:val="24"/>
                            </w:rPr>
                          </w:pPr>
                          <w:moveFrom w:id="1429" w:author="Abhiram Arali" w:date="2024-11-12T15:28:00Z">
                            <w:r w:rsidDel="008E634C">
                              <w:rPr>
                                <w:sz w:val="24"/>
                              </w:rPr>
                              <w:t>printf("It's</w:t>
                            </w:r>
                            <w:r w:rsidDel="008E634C">
                              <w:rPr>
                                <w:spacing w:val="-14"/>
                                <w:sz w:val="24"/>
                              </w:rPr>
                              <w:t xml:space="preserve"> </w:t>
                            </w:r>
                            <w:r w:rsidDel="008E634C">
                              <w:rPr>
                                <w:sz w:val="24"/>
                              </w:rPr>
                              <w:t>some</w:t>
                            </w:r>
                            <w:r w:rsidDel="008E634C">
                              <w:rPr>
                                <w:spacing w:val="-14"/>
                                <w:sz w:val="24"/>
                              </w:rPr>
                              <w:t xml:space="preserve"> </w:t>
                            </w:r>
                            <w:r w:rsidDel="008E634C">
                              <w:rPr>
                                <w:sz w:val="24"/>
                              </w:rPr>
                              <w:t>other</w:t>
                            </w:r>
                            <w:r w:rsidDel="008E634C">
                              <w:rPr>
                                <w:spacing w:val="-14"/>
                                <w:sz w:val="24"/>
                              </w:rPr>
                              <w:t xml:space="preserve"> </w:t>
                            </w:r>
                            <w:r w:rsidDel="008E634C">
                              <w:rPr>
                                <w:sz w:val="24"/>
                              </w:rPr>
                              <w:t xml:space="preserve">day.\n"); </w:t>
                            </w:r>
                            <w:r w:rsidDel="008E634C">
                              <w:rPr>
                                <w:spacing w:val="-2"/>
                                <w:sz w:val="24"/>
                              </w:rPr>
                              <w:t>break;</w:t>
                            </w:r>
                          </w:moveFrom>
                        </w:p>
                        <w:p w14:paraId="5E40B368" w14:textId="1E9C88DA" w:rsidR="00531AAA" w:rsidDel="008E634C" w:rsidRDefault="00531AAA">
                          <w:pPr>
                            <w:spacing w:line="275" w:lineRule="exact"/>
                            <w:ind w:left="347"/>
                            <w:rPr>
                              <w:sz w:val="24"/>
                            </w:rPr>
                          </w:pPr>
                          <w:moveFrom w:id="1430" w:author="Abhiram Arali" w:date="2024-11-12T15:28:00Z">
                            <w:r w:rsidDel="008E634C">
                              <w:rPr>
                                <w:spacing w:val="-10"/>
                                <w:sz w:val="24"/>
                              </w:rPr>
                              <w:t>}</w:t>
                            </w:r>
                          </w:moveFrom>
                        </w:p>
                        <w:p w14:paraId="732F86BA" w14:textId="763AE3E4" w:rsidR="00531AAA" w:rsidDel="008E634C" w:rsidRDefault="00531AAA">
                          <w:pPr>
                            <w:rPr>
                              <w:sz w:val="24"/>
                            </w:rPr>
                          </w:pPr>
                        </w:p>
                        <w:p w14:paraId="015087A2" w14:textId="4C4593B8" w:rsidR="00531AAA" w:rsidDel="008E634C" w:rsidRDefault="00531AAA">
                          <w:pPr>
                            <w:rPr>
                              <w:sz w:val="24"/>
                            </w:rPr>
                          </w:pPr>
                        </w:p>
                        <w:p w14:paraId="09700149" w14:textId="2440D748" w:rsidR="00531AAA" w:rsidDel="008E634C" w:rsidRDefault="00531AAA">
                          <w:pPr>
                            <w:spacing w:before="44"/>
                            <w:rPr>
                              <w:sz w:val="24"/>
                            </w:rPr>
                          </w:pPr>
                        </w:p>
                        <w:p w14:paraId="28EE002D" w14:textId="41F4EB48" w:rsidR="00531AAA" w:rsidDel="008E634C" w:rsidRDefault="00531AAA">
                          <w:pPr>
                            <w:ind w:left="347"/>
                            <w:rPr>
                              <w:sz w:val="24"/>
                            </w:rPr>
                          </w:pPr>
                          <w:moveFrom w:id="1431" w:author="Abhiram Arali" w:date="2024-11-12T15:28:00Z">
                            <w:r w:rsidDel="008E634C">
                              <w:rPr>
                                <w:sz w:val="24"/>
                              </w:rPr>
                              <w:t>return</w:t>
                            </w:r>
                            <w:r w:rsidDel="008E634C">
                              <w:rPr>
                                <w:spacing w:val="-2"/>
                                <w:sz w:val="24"/>
                              </w:rPr>
                              <w:t xml:space="preserve"> </w:t>
                            </w:r>
                            <w:r w:rsidDel="008E634C">
                              <w:rPr>
                                <w:spacing w:val="-5"/>
                                <w:sz w:val="24"/>
                              </w:rPr>
                              <w:t>0;</w:t>
                            </w:r>
                          </w:moveFrom>
                        </w:p>
                        <w:p w14:paraId="4D89753B" w14:textId="6BF2FD99" w:rsidR="00531AAA" w:rsidDel="008E634C" w:rsidRDefault="00531AAA">
                          <w:pPr>
                            <w:spacing w:before="22"/>
                            <w:rPr>
                              <w:sz w:val="24"/>
                            </w:rPr>
                          </w:pPr>
                        </w:p>
                        <w:p w14:paraId="2D634771" w14:textId="63F7CB9E" w:rsidR="00531AAA" w:rsidRDefault="00531AAA">
                          <w:pPr>
                            <w:ind w:left="107"/>
                            <w:rPr>
                              <w:sz w:val="24"/>
                            </w:rPr>
                          </w:pPr>
                          <w:moveFrom w:id="1432" w:author="Abhiram Arali" w:date="2024-11-12T15:28:00Z">
                            <w:r w:rsidDel="008E634C">
                              <w:rPr>
                                <w:spacing w:val="-10"/>
                                <w:sz w:val="24"/>
                              </w:rPr>
                              <w:t>}</w:t>
                            </w:r>
                          </w:moveFrom>
                          <w:moveFromRangeEnd w:id="1426"/>
                        </w:p>
                      </w:txbxContent>
                    </v:textbox>
                  </v:shape>
                  <w10:anchorlock/>
                </v:group>
              </w:pict>
            </mc:Fallback>
          </mc:AlternateContent>
        </w:r>
      </w:del>
    </w:p>
    <w:p w14:paraId="5331EB41" w14:textId="77777777" w:rsidR="00E57A4D" w:rsidRDefault="00A87255" w:rsidP="00601D0F">
      <w:pPr>
        <w:pStyle w:val="NormalBPBHEB"/>
        <w:rPr>
          <w:ins w:id="1433" w:author="Abhiram Arali" w:date="2024-11-12T15:29:00Z"/>
        </w:rPr>
      </w:pPr>
      <w:r>
        <w:t>In the example above, enum Day defines the days of the week, with each day assigned an integer value starting from 0. By default, the first constant is 0, and each subsequent constant increments by 1. The variable today is of type Day, and it can take any of the enumerated values. When printed, today outputs 3 for Wednesday. Enums can be particularly useful in control structures like switch statements, allowing for more readable code.</w:t>
      </w:r>
    </w:p>
    <w:p w14:paraId="1833E001" w14:textId="77777777" w:rsidR="00396F93" w:rsidRDefault="00396F93">
      <w:pPr>
        <w:pStyle w:val="NormalBPBHEB"/>
        <w:pPrChange w:id="1434" w:author="Abhiram Arali" w:date="2024-11-12T15:29:00Z">
          <w:pPr>
            <w:pStyle w:val="BodyText"/>
            <w:spacing w:before="131" w:line="360" w:lineRule="auto"/>
            <w:ind w:left="220" w:right="219"/>
            <w:jc w:val="both"/>
          </w:pPr>
        </w:pPrChange>
      </w:pPr>
    </w:p>
    <w:p w14:paraId="3D1AF1F5" w14:textId="00EBC504" w:rsidR="00E57A4D" w:rsidRDefault="00A87255">
      <w:pPr>
        <w:pStyle w:val="Heading2BPBHEB"/>
        <w:pPrChange w:id="1435" w:author="Abhiram Arali" w:date="2024-11-12T15:29:00Z">
          <w:pPr>
            <w:pStyle w:val="Heading2"/>
            <w:spacing w:before="160"/>
            <w:jc w:val="both"/>
          </w:pPr>
        </w:pPrChange>
      </w:pPr>
      <w:r>
        <w:t>Void</w:t>
      </w:r>
      <w:r>
        <w:rPr>
          <w:spacing w:val="-2"/>
        </w:rPr>
        <w:t xml:space="preserve"> </w:t>
      </w:r>
      <w:r w:rsidR="00A659F0">
        <w:t xml:space="preserve">data </w:t>
      </w:r>
      <w:r w:rsidR="00A659F0">
        <w:rPr>
          <w:spacing w:val="-4"/>
        </w:rPr>
        <w:t>type</w:t>
      </w:r>
    </w:p>
    <w:p w14:paraId="4DC11992" w14:textId="0FA79487" w:rsidR="00E57A4D" w:rsidDel="00274EF6" w:rsidRDefault="00E57A4D">
      <w:pPr>
        <w:pStyle w:val="BodyText"/>
        <w:spacing w:before="22"/>
        <w:rPr>
          <w:del w:id="1436" w:author="Abhiram Arali" w:date="2024-11-12T15:29:00Z"/>
          <w:b/>
          <w:i/>
        </w:rPr>
      </w:pPr>
    </w:p>
    <w:p w14:paraId="03FEE084" w14:textId="77777777" w:rsidR="00E57A4D" w:rsidRDefault="00A87255">
      <w:pPr>
        <w:pStyle w:val="NormalBPBHEB"/>
        <w:pPrChange w:id="1437" w:author="Abhiram Arali" w:date="2024-11-12T15:29:00Z">
          <w:pPr>
            <w:pStyle w:val="BodyText"/>
            <w:spacing w:line="360" w:lineRule="auto"/>
            <w:ind w:left="220" w:right="223"/>
            <w:jc w:val="both"/>
          </w:pPr>
        </w:pPrChange>
      </w:pPr>
      <w:r>
        <w:t>The</w:t>
      </w:r>
      <w:r>
        <w:rPr>
          <w:spacing w:val="-11"/>
        </w:rPr>
        <w:t xml:space="preserve"> </w:t>
      </w:r>
      <w:r>
        <w:t>void</w:t>
      </w:r>
      <w:r>
        <w:rPr>
          <w:spacing w:val="-9"/>
        </w:rPr>
        <w:t xml:space="preserve"> </w:t>
      </w:r>
      <w:r>
        <w:t>data</w:t>
      </w:r>
      <w:r>
        <w:rPr>
          <w:spacing w:val="-10"/>
        </w:rPr>
        <w:t xml:space="preserve"> </w:t>
      </w:r>
      <w:r>
        <w:t>type</w:t>
      </w:r>
      <w:r>
        <w:rPr>
          <w:spacing w:val="-8"/>
        </w:rPr>
        <w:t xml:space="preserve"> </w:t>
      </w:r>
      <w:r>
        <w:t>in</w:t>
      </w:r>
      <w:r>
        <w:rPr>
          <w:spacing w:val="-9"/>
        </w:rPr>
        <w:t xml:space="preserve"> </w:t>
      </w:r>
      <w:r>
        <w:t>C</w:t>
      </w:r>
      <w:r>
        <w:rPr>
          <w:spacing w:val="-9"/>
        </w:rPr>
        <w:t xml:space="preserve"> </w:t>
      </w:r>
      <w:r>
        <w:t>is</w:t>
      </w:r>
      <w:r>
        <w:rPr>
          <w:spacing w:val="-9"/>
        </w:rPr>
        <w:t xml:space="preserve"> </w:t>
      </w:r>
      <w:r>
        <w:t>a</w:t>
      </w:r>
      <w:r>
        <w:rPr>
          <w:spacing w:val="-11"/>
        </w:rPr>
        <w:t xml:space="preserve"> </w:t>
      </w:r>
      <w:r>
        <w:t>special</w:t>
      </w:r>
      <w:r>
        <w:rPr>
          <w:spacing w:val="-9"/>
        </w:rPr>
        <w:t xml:space="preserve"> </w:t>
      </w:r>
      <w:r>
        <w:t>type</w:t>
      </w:r>
      <w:r>
        <w:rPr>
          <w:spacing w:val="-10"/>
        </w:rPr>
        <w:t xml:space="preserve"> </w:t>
      </w:r>
      <w:r>
        <w:t>that</w:t>
      </w:r>
      <w:r>
        <w:rPr>
          <w:spacing w:val="-10"/>
        </w:rPr>
        <w:t xml:space="preserve"> </w:t>
      </w:r>
      <w:r>
        <w:t>represents</w:t>
      </w:r>
      <w:r>
        <w:rPr>
          <w:spacing w:val="-9"/>
        </w:rPr>
        <w:t xml:space="preserve"> </w:t>
      </w:r>
      <w:r>
        <w:t>the</w:t>
      </w:r>
      <w:r>
        <w:rPr>
          <w:spacing w:val="-10"/>
        </w:rPr>
        <w:t xml:space="preserve"> </w:t>
      </w:r>
      <w:r>
        <w:t>absence</w:t>
      </w:r>
      <w:r>
        <w:rPr>
          <w:spacing w:val="-11"/>
        </w:rPr>
        <w:t xml:space="preserve"> </w:t>
      </w:r>
      <w:r>
        <w:t>of</w:t>
      </w:r>
      <w:r>
        <w:rPr>
          <w:spacing w:val="-8"/>
        </w:rPr>
        <w:t xml:space="preserve"> </w:t>
      </w:r>
      <w:r>
        <w:t>any</w:t>
      </w:r>
      <w:r>
        <w:rPr>
          <w:spacing w:val="-10"/>
        </w:rPr>
        <w:t xml:space="preserve"> </w:t>
      </w:r>
      <w:r>
        <w:t>value.</w:t>
      </w:r>
      <w:r>
        <w:rPr>
          <w:spacing w:val="-8"/>
        </w:rPr>
        <w:t xml:space="preserve"> </w:t>
      </w:r>
      <w:r>
        <w:t>It</w:t>
      </w:r>
      <w:r>
        <w:rPr>
          <w:spacing w:val="-9"/>
        </w:rPr>
        <w:t xml:space="preserve"> </w:t>
      </w:r>
      <w:r>
        <w:t>can</w:t>
      </w:r>
      <w:r>
        <w:rPr>
          <w:spacing w:val="-10"/>
        </w:rPr>
        <w:t xml:space="preserve"> </w:t>
      </w:r>
      <w:r>
        <w:t>be</w:t>
      </w:r>
      <w:r>
        <w:rPr>
          <w:spacing w:val="-11"/>
        </w:rPr>
        <w:t xml:space="preserve"> </w:t>
      </w:r>
      <w:r>
        <w:t>used in several contexts, primarily as a return type for functions that do not return a value or as a pointer type.</w:t>
      </w:r>
    </w:p>
    <w:p w14:paraId="63F7DFB3" w14:textId="12B92B35" w:rsidR="00E57A4D" w:rsidRDefault="00A87255">
      <w:pPr>
        <w:pStyle w:val="NormalBPBHEB"/>
        <w:pPrChange w:id="1438" w:author="Abhiram Arali" w:date="2024-11-12T15:29:00Z">
          <w:pPr>
            <w:spacing w:before="159"/>
            <w:ind w:left="220"/>
            <w:jc w:val="both"/>
          </w:pPr>
        </w:pPrChange>
      </w:pPr>
      <w:r>
        <w:t>Use</w:t>
      </w:r>
      <w:r>
        <w:rPr>
          <w:spacing w:val="-3"/>
        </w:rPr>
        <w:t xml:space="preserve"> </w:t>
      </w:r>
      <w:r w:rsidR="00563E00">
        <w:t xml:space="preserve">cases </w:t>
      </w:r>
      <w:r>
        <w:t xml:space="preserve">for </w:t>
      </w:r>
      <w:r>
        <w:rPr>
          <w:spacing w:val="-2"/>
        </w:rPr>
        <w:t>void:</w:t>
      </w:r>
    </w:p>
    <w:p w14:paraId="374DB543" w14:textId="4AF626D9" w:rsidR="00E57A4D" w:rsidRPr="00A14EF4" w:rsidDel="00031846" w:rsidRDefault="00E57A4D">
      <w:pPr>
        <w:pStyle w:val="NormalBPBHEB"/>
        <w:rPr>
          <w:del w:id="1439" w:author="Abhiram Arali" w:date="2024-11-12T15:29:00Z"/>
          <w:b/>
          <w:bCs/>
          <w:rPrChange w:id="1440" w:author="Abhiram Arali" w:date="2024-11-12T15:29:00Z">
            <w:rPr>
              <w:del w:id="1441" w:author="Abhiram Arali" w:date="2024-11-12T15:29:00Z"/>
            </w:rPr>
          </w:rPrChange>
        </w:rPr>
        <w:pPrChange w:id="1442" w:author="Abhiram Arali" w:date="2024-11-12T15:29:00Z">
          <w:pPr>
            <w:pStyle w:val="BodyText"/>
            <w:spacing w:before="22"/>
          </w:pPr>
        </w:pPrChange>
      </w:pPr>
    </w:p>
    <w:p w14:paraId="3B2FA002" w14:textId="6A6F083A" w:rsidR="00E57A4D" w:rsidRDefault="00A87255">
      <w:pPr>
        <w:pStyle w:val="NormalBPBHEB"/>
        <w:numPr>
          <w:ilvl w:val="0"/>
          <w:numId w:val="70"/>
        </w:numPr>
        <w:pPrChange w:id="1443" w:author="Abhiram Arali" w:date="2024-11-12T15:34:00Z">
          <w:pPr>
            <w:pStyle w:val="BodyText"/>
            <w:spacing w:line="501" w:lineRule="auto"/>
            <w:ind w:left="220" w:right="219"/>
            <w:jc w:val="both"/>
          </w:pPr>
        </w:pPrChange>
      </w:pPr>
      <w:del w:id="1444" w:author="Abhiram Arali" w:date="2024-11-12T15:33:00Z">
        <w:r w:rsidRPr="00A14EF4" w:rsidDel="007E7D0A">
          <w:rPr>
            <w:b/>
            <w:bCs/>
            <w:noProof/>
            <w:lang w:val="en-IN" w:eastAsia="en-IN"/>
            <w:rPrChange w:id="1445" w:author="Abhiram Arali" w:date="2024-11-12T15:29:00Z">
              <w:rPr>
                <w:noProof/>
                <w:lang w:val="en-IN" w:eastAsia="en-IN"/>
              </w:rPr>
            </w:rPrChange>
          </w:rPr>
          <mc:AlternateContent>
            <mc:Choice Requires="wpg">
              <w:drawing>
                <wp:anchor distT="0" distB="0" distL="0" distR="0" simplePos="0" relativeHeight="15754752" behindDoc="0" locked="0" layoutInCell="1" allowOverlap="1" wp14:anchorId="70140FD4" wp14:editId="1ADD8D27">
                  <wp:simplePos x="0" y="0"/>
                  <wp:positionH relativeFrom="page">
                    <wp:posOffset>840028</wp:posOffset>
                  </wp:positionH>
                  <wp:positionV relativeFrom="paragraph">
                    <wp:posOffset>732698</wp:posOffset>
                  </wp:positionV>
                  <wp:extent cx="5882640" cy="1839595"/>
                  <wp:effectExtent l="0" t="0" r="0" b="0"/>
                  <wp:wrapNone/>
                  <wp:docPr id="10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1839595"/>
                            <a:chOff x="0" y="0"/>
                            <a:chExt cx="5882640" cy="1839595"/>
                          </a:xfrm>
                        </wpg:grpSpPr>
                        <wps:wsp>
                          <wps:cNvPr id="107" name="Graphic 118"/>
                          <wps:cNvSpPr/>
                          <wps:spPr>
                            <a:xfrm>
                              <a:off x="0" y="12"/>
                              <a:ext cx="5882640" cy="1839595"/>
                            </a:xfrm>
                            <a:custGeom>
                              <a:avLst/>
                              <a:gdLst/>
                              <a:ahLst/>
                              <a:cxnLst/>
                              <a:rect l="l" t="t" r="r" b="b"/>
                              <a:pathLst>
                                <a:path w="5882640" h="1839595">
                                  <a:moveTo>
                                    <a:pt x="5875909" y="0"/>
                                  </a:moveTo>
                                  <a:lnTo>
                                    <a:pt x="6096" y="0"/>
                                  </a:lnTo>
                                  <a:lnTo>
                                    <a:pt x="0" y="0"/>
                                  </a:lnTo>
                                  <a:lnTo>
                                    <a:pt x="0" y="6083"/>
                                  </a:lnTo>
                                  <a:lnTo>
                                    <a:pt x="0" y="1839404"/>
                                  </a:lnTo>
                                  <a:lnTo>
                                    <a:pt x="6096" y="1839404"/>
                                  </a:lnTo>
                                  <a:lnTo>
                                    <a:pt x="6096" y="6083"/>
                                  </a:lnTo>
                                  <a:lnTo>
                                    <a:pt x="5875909" y="6083"/>
                                  </a:lnTo>
                                  <a:lnTo>
                                    <a:pt x="5875909" y="0"/>
                                  </a:lnTo>
                                  <a:close/>
                                </a:path>
                                <a:path w="5882640" h="1839595">
                                  <a:moveTo>
                                    <a:pt x="5882081" y="0"/>
                                  </a:moveTo>
                                  <a:lnTo>
                                    <a:pt x="5875985" y="0"/>
                                  </a:lnTo>
                                  <a:lnTo>
                                    <a:pt x="5875985" y="6083"/>
                                  </a:lnTo>
                                  <a:lnTo>
                                    <a:pt x="5875985" y="380987"/>
                                  </a:lnTo>
                                  <a:lnTo>
                                    <a:pt x="5875985" y="1839404"/>
                                  </a:lnTo>
                                  <a:lnTo>
                                    <a:pt x="5882081" y="1839404"/>
                                  </a:lnTo>
                                  <a:lnTo>
                                    <a:pt x="5882081" y="6083"/>
                                  </a:lnTo>
                                  <a:lnTo>
                                    <a:pt x="5882081" y="0"/>
                                  </a:lnTo>
                                  <a:close/>
                                </a:path>
                              </a:pathLst>
                            </a:custGeom>
                            <a:solidFill>
                              <a:srgbClr val="000000"/>
                            </a:solidFill>
                          </wps:spPr>
                          <wps:bodyPr wrap="square" lIns="0" tIns="0" rIns="0" bIns="0" rtlCol="0">
                            <a:prstTxWarp prst="textNoShape">
                              <a:avLst/>
                            </a:prstTxWarp>
                            <a:noAutofit/>
                          </wps:bodyPr>
                        </wps:wsp>
                        <wps:wsp>
                          <wps:cNvPr id="110" name="Textbox 119"/>
                          <wps:cNvSpPr txBox="1"/>
                          <wps:spPr>
                            <a:xfrm>
                              <a:off x="6095" y="6095"/>
                              <a:ext cx="5869940" cy="1833880"/>
                            </a:xfrm>
                            <a:prstGeom prst="rect">
                              <a:avLst/>
                            </a:prstGeom>
                          </wps:spPr>
                          <wps:txbx>
                            <w:txbxContent>
                              <w:p w14:paraId="45C3FDE2" w14:textId="1A131BB6" w:rsidR="00531AAA" w:rsidDel="007E7D0A" w:rsidRDefault="00531AAA">
                                <w:pPr>
                                  <w:spacing w:before="18"/>
                                  <w:ind w:left="107"/>
                                  <w:rPr>
                                    <w:sz w:val="24"/>
                                  </w:rPr>
                                </w:pPr>
                                <w:moveFromRangeStart w:id="1446" w:author="Abhiram Arali" w:date="2024-11-12T15:33:00Z" w:name="move182318019"/>
                                <w:moveFrom w:id="1447" w:author="Abhiram Arali" w:date="2024-11-12T15:33:00Z">
                                  <w:r w:rsidDel="007E7D0A">
                                    <w:rPr>
                                      <w:sz w:val="24"/>
                                    </w:rPr>
                                    <w:t>#include</w:t>
                                  </w:r>
                                  <w:r w:rsidDel="007E7D0A">
                                    <w:rPr>
                                      <w:spacing w:val="-1"/>
                                      <w:sz w:val="24"/>
                                    </w:rPr>
                                    <w:t xml:space="preserve"> </w:t>
                                  </w:r>
                                  <w:r w:rsidDel="007E7D0A">
                                    <w:rPr>
                                      <w:spacing w:val="-2"/>
                                      <w:sz w:val="24"/>
                                    </w:rPr>
                                    <w:t>&lt;stdio.h&gt;</w:t>
                                  </w:r>
                                </w:moveFrom>
                              </w:p>
                              <w:p w14:paraId="0AEF9D33" w14:textId="6A1ACF1C" w:rsidR="00531AAA" w:rsidDel="007E7D0A" w:rsidRDefault="00531AAA">
                                <w:pPr>
                                  <w:spacing w:before="19"/>
                                  <w:rPr>
                                    <w:sz w:val="24"/>
                                  </w:rPr>
                                </w:pPr>
                              </w:p>
                              <w:p w14:paraId="256E55B1" w14:textId="0A4D8D2D" w:rsidR="00531AAA" w:rsidDel="007E7D0A" w:rsidRDefault="00531AAA">
                                <w:pPr>
                                  <w:spacing w:line="501" w:lineRule="auto"/>
                                  <w:ind w:left="107" w:right="5382"/>
                                  <w:rPr>
                                    <w:sz w:val="24"/>
                                  </w:rPr>
                                </w:pPr>
                                <w:moveFrom w:id="1448" w:author="Abhiram Arali" w:date="2024-11-12T15:33:00Z">
                                  <w:r w:rsidDel="007E7D0A">
                                    <w:rPr>
                                      <w:sz w:val="24"/>
                                    </w:rPr>
                                    <w:t>//</w:t>
                                  </w:r>
                                  <w:r w:rsidDel="007E7D0A">
                                    <w:rPr>
                                      <w:spacing w:val="-8"/>
                                      <w:sz w:val="24"/>
                                    </w:rPr>
                                    <w:t xml:space="preserve"> </w:t>
                                  </w:r>
                                  <w:r w:rsidDel="007E7D0A">
                                    <w:rPr>
                                      <w:sz w:val="24"/>
                                    </w:rPr>
                                    <w:t>Function</w:t>
                                  </w:r>
                                  <w:r w:rsidDel="007E7D0A">
                                    <w:rPr>
                                      <w:spacing w:val="-8"/>
                                      <w:sz w:val="24"/>
                                    </w:rPr>
                                    <w:t xml:space="preserve"> </w:t>
                                  </w:r>
                                  <w:r w:rsidDel="007E7D0A">
                                    <w:rPr>
                                      <w:sz w:val="24"/>
                                    </w:rPr>
                                    <w:t>that</w:t>
                                  </w:r>
                                  <w:r w:rsidDel="007E7D0A">
                                    <w:rPr>
                                      <w:spacing w:val="-8"/>
                                      <w:sz w:val="24"/>
                                    </w:rPr>
                                    <w:t xml:space="preserve"> </w:t>
                                  </w:r>
                                  <w:r w:rsidDel="007E7D0A">
                                    <w:rPr>
                                      <w:sz w:val="24"/>
                                    </w:rPr>
                                    <w:t>returns</w:t>
                                  </w:r>
                                  <w:r w:rsidDel="007E7D0A">
                                    <w:rPr>
                                      <w:spacing w:val="-8"/>
                                      <w:sz w:val="24"/>
                                    </w:rPr>
                                    <w:t xml:space="preserve"> </w:t>
                                  </w:r>
                                  <w:r w:rsidDel="007E7D0A">
                                    <w:rPr>
                                      <w:sz w:val="24"/>
                                    </w:rPr>
                                    <w:t>nothing</w:t>
                                  </w:r>
                                  <w:r w:rsidDel="007E7D0A">
                                    <w:rPr>
                                      <w:spacing w:val="-8"/>
                                      <w:sz w:val="24"/>
                                    </w:rPr>
                                    <w:t xml:space="preserve"> </w:t>
                                  </w:r>
                                  <w:r w:rsidDel="007E7D0A">
                                    <w:rPr>
                                      <w:sz w:val="24"/>
                                    </w:rPr>
                                    <w:t>(void) void greet() {</w:t>
                                  </w:r>
                                </w:moveFrom>
                              </w:p>
                              <w:p w14:paraId="14DA2891" w14:textId="296ED4A3" w:rsidR="00531AAA" w:rsidDel="007E7D0A" w:rsidRDefault="00531AAA">
                                <w:pPr>
                                  <w:spacing w:line="272" w:lineRule="exact"/>
                                  <w:ind w:left="347"/>
                                  <w:rPr>
                                    <w:sz w:val="24"/>
                                  </w:rPr>
                                </w:pPr>
                                <w:moveFrom w:id="1449" w:author="Abhiram Arali" w:date="2024-11-12T15:33:00Z">
                                  <w:r w:rsidDel="007E7D0A">
                                    <w:rPr>
                                      <w:sz w:val="24"/>
                                    </w:rPr>
                                    <w:t>printf("Hello,</w:t>
                                  </w:r>
                                  <w:r w:rsidDel="007E7D0A">
                                    <w:rPr>
                                      <w:spacing w:val="-3"/>
                                      <w:sz w:val="24"/>
                                    </w:rPr>
                                    <w:t xml:space="preserve"> </w:t>
                                  </w:r>
                                  <w:r w:rsidDel="007E7D0A">
                                    <w:rPr>
                                      <w:spacing w:val="-2"/>
                                      <w:sz w:val="24"/>
                                    </w:rPr>
                                    <w:t>World!\n");</w:t>
                                  </w:r>
                                </w:moveFrom>
                              </w:p>
                              <w:p w14:paraId="1052FE2C" w14:textId="1BE02B96" w:rsidR="00531AAA" w:rsidDel="007E7D0A" w:rsidRDefault="00531AAA">
                                <w:pPr>
                                  <w:spacing w:before="22"/>
                                  <w:rPr>
                                    <w:sz w:val="24"/>
                                  </w:rPr>
                                </w:pPr>
                              </w:p>
                              <w:p w14:paraId="5AED9A00" w14:textId="01F4E014" w:rsidR="00531AAA" w:rsidRDefault="00531AAA">
                                <w:pPr>
                                  <w:ind w:left="107"/>
                                  <w:rPr>
                                    <w:sz w:val="24"/>
                                  </w:rPr>
                                </w:pPr>
                                <w:moveFrom w:id="1450" w:author="Abhiram Arali" w:date="2024-11-12T15:33:00Z">
                                  <w:r w:rsidDel="007E7D0A">
                                    <w:rPr>
                                      <w:spacing w:val="-10"/>
                                      <w:sz w:val="24"/>
                                    </w:rPr>
                                    <w:t>}</w:t>
                                  </w:r>
                                </w:moveFrom>
                                <w:moveFromRangeEnd w:id="1446"/>
                              </w:p>
                            </w:txbxContent>
                          </wps:txbx>
                          <wps:bodyPr wrap="square" lIns="0" tIns="0" rIns="0" bIns="0" rtlCol="0">
                            <a:noAutofit/>
                          </wps:bodyPr>
                        </wps:wsp>
                      </wpg:wgp>
                    </a:graphicData>
                  </a:graphic>
                </wp:anchor>
              </w:drawing>
            </mc:Choice>
            <mc:Fallback>
              <w:pict>
                <v:group w14:anchorId="70140FD4" id="Group 106" o:spid="_x0000_s1119" style="position:absolute;left:0;text-align:left;margin-left:66.15pt;margin-top:57.7pt;width:463.2pt;height:144.85pt;z-index:15754752;mso-wrap-distance-left:0;mso-wrap-distance-right:0;mso-position-horizontal-relative:page;mso-position-vertical-relative:text" coordsize="58826,18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">
                  <v:shape id="Graphic 118" o:spid="_x0000_s1120" style="position:absolute;width:58826;height:18396;visibility:visible;mso-wrap-style:square;v-text-anchor:top" coordsize="5882640,1839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eqk8AA&#10;AADcAAAADwAAAGRycy9kb3ducmV2LnhtbERP24rCMBB9X/Afwgi+ramCulSjiCCIiGK3HzA0Y1tt&#10;JqWJWv16Iwi+zeFcZ7ZoTSVu1LjSsoJBPwJBnFldcq4g/V///oFwHlljZZkUPMjBYt75mWGs7Z2P&#10;dEt8LkIIuxgVFN7XsZQuK8ig69uaOHAn2xj0ATa51A3eQ7ip5DCKxtJgyaGhwJpWBWWX5GoUYJo8&#10;TXUYD8/bfZum51W9O+5GSvW67XIKwlPrv+KPe6PD/GgC72fCBX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4eqk8AAAADcAAAADwAAAAAAAAAAAAAAAACYAgAAZHJzL2Rvd25y&#10;ZXYueG1sUEsFBgAAAAAEAAQA9QAAAIUDAAAAAA==&#10;" path="m5875909,l6096,,,,,6083,,1839404r6096,l6096,6083r5869813,l5875909,xem5882081,r-6096,l5875985,6083r,374904l5875985,1839404r6096,l5882081,6083r,-6083xe" fillcolor="black" stroked="f">
                    <v:path arrowok="t"/>
                  </v:shape>
                  <v:shape id="Textbox 119" o:spid="_x0000_s1121" type="#_x0000_t202" style="position:absolute;left:60;top:60;width:58700;height:18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14:paraId="45C3FDE2" w14:textId="1A131BB6" w:rsidR="00531AAA" w:rsidDel="007E7D0A" w:rsidRDefault="00531AAA">
                          <w:pPr>
                            <w:spacing w:before="18"/>
                            <w:ind w:left="107"/>
                            <w:rPr>
                              <w:sz w:val="24"/>
                            </w:rPr>
                          </w:pPr>
                          <w:moveFromRangeStart w:id="1451" w:author="Abhiram Arali" w:date="2024-11-12T15:33:00Z" w:name="move182318019"/>
                          <w:moveFrom w:id="1452" w:author="Abhiram Arali" w:date="2024-11-12T15:33:00Z">
                            <w:r w:rsidDel="007E7D0A">
                              <w:rPr>
                                <w:sz w:val="24"/>
                              </w:rPr>
                              <w:t>#include</w:t>
                            </w:r>
                            <w:r w:rsidDel="007E7D0A">
                              <w:rPr>
                                <w:spacing w:val="-1"/>
                                <w:sz w:val="24"/>
                              </w:rPr>
                              <w:t xml:space="preserve"> </w:t>
                            </w:r>
                            <w:r w:rsidDel="007E7D0A">
                              <w:rPr>
                                <w:spacing w:val="-2"/>
                                <w:sz w:val="24"/>
                              </w:rPr>
                              <w:t>&lt;stdio.h&gt;</w:t>
                            </w:r>
                          </w:moveFrom>
                        </w:p>
                        <w:p w14:paraId="0AEF9D33" w14:textId="6A1ACF1C" w:rsidR="00531AAA" w:rsidDel="007E7D0A" w:rsidRDefault="00531AAA">
                          <w:pPr>
                            <w:spacing w:before="19"/>
                            <w:rPr>
                              <w:sz w:val="24"/>
                            </w:rPr>
                          </w:pPr>
                        </w:p>
                        <w:p w14:paraId="256E55B1" w14:textId="0A4D8D2D" w:rsidR="00531AAA" w:rsidDel="007E7D0A" w:rsidRDefault="00531AAA">
                          <w:pPr>
                            <w:spacing w:line="501" w:lineRule="auto"/>
                            <w:ind w:left="107" w:right="5382"/>
                            <w:rPr>
                              <w:sz w:val="24"/>
                            </w:rPr>
                          </w:pPr>
                          <w:moveFrom w:id="1453" w:author="Abhiram Arali" w:date="2024-11-12T15:33:00Z">
                            <w:r w:rsidDel="007E7D0A">
                              <w:rPr>
                                <w:sz w:val="24"/>
                              </w:rPr>
                              <w:t>//</w:t>
                            </w:r>
                            <w:r w:rsidDel="007E7D0A">
                              <w:rPr>
                                <w:spacing w:val="-8"/>
                                <w:sz w:val="24"/>
                              </w:rPr>
                              <w:t xml:space="preserve"> </w:t>
                            </w:r>
                            <w:r w:rsidDel="007E7D0A">
                              <w:rPr>
                                <w:sz w:val="24"/>
                              </w:rPr>
                              <w:t>Function</w:t>
                            </w:r>
                            <w:r w:rsidDel="007E7D0A">
                              <w:rPr>
                                <w:spacing w:val="-8"/>
                                <w:sz w:val="24"/>
                              </w:rPr>
                              <w:t xml:space="preserve"> </w:t>
                            </w:r>
                            <w:r w:rsidDel="007E7D0A">
                              <w:rPr>
                                <w:sz w:val="24"/>
                              </w:rPr>
                              <w:t>that</w:t>
                            </w:r>
                            <w:r w:rsidDel="007E7D0A">
                              <w:rPr>
                                <w:spacing w:val="-8"/>
                                <w:sz w:val="24"/>
                              </w:rPr>
                              <w:t xml:space="preserve"> </w:t>
                            </w:r>
                            <w:r w:rsidDel="007E7D0A">
                              <w:rPr>
                                <w:sz w:val="24"/>
                              </w:rPr>
                              <w:t>returns</w:t>
                            </w:r>
                            <w:r w:rsidDel="007E7D0A">
                              <w:rPr>
                                <w:spacing w:val="-8"/>
                                <w:sz w:val="24"/>
                              </w:rPr>
                              <w:t xml:space="preserve"> </w:t>
                            </w:r>
                            <w:r w:rsidDel="007E7D0A">
                              <w:rPr>
                                <w:sz w:val="24"/>
                              </w:rPr>
                              <w:t>nothing</w:t>
                            </w:r>
                            <w:r w:rsidDel="007E7D0A">
                              <w:rPr>
                                <w:spacing w:val="-8"/>
                                <w:sz w:val="24"/>
                              </w:rPr>
                              <w:t xml:space="preserve"> </w:t>
                            </w:r>
                            <w:r w:rsidDel="007E7D0A">
                              <w:rPr>
                                <w:sz w:val="24"/>
                              </w:rPr>
                              <w:t>(void) void greet() {</w:t>
                            </w:r>
                          </w:moveFrom>
                        </w:p>
                        <w:p w14:paraId="14DA2891" w14:textId="296ED4A3" w:rsidR="00531AAA" w:rsidDel="007E7D0A" w:rsidRDefault="00531AAA">
                          <w:pPr>
                            <w:spacing w:line="272" w:lineRule="exact"/>
                            <w:ind w:left="347"/>
                            <w:rPr>
                              <w:sz w:val="24"/>
                            </w:rPr>
                          </w:pPr>
                          <w:moveFrom w:id="1454" w:author="Abhiram Arali" w:date="2024-11-12T15:33:00Z">
                            <w:r w:rsidDel="007E7D0A">
                              <w:rPr>
                                <w:sz w:val="24"/>
                              </w:rPr>
                              <w:t>printf("Hello,</w:t>
                            </w:r>
                            <w:r w:rsidDel="007E7D0A">
                              <w:rPr>
                                <w:spacing w:val="-3"/>
                                <w:sz w:val="24"/>
                              </w:rPr>
                              <w:t xml:space="preserve"> </w:t>
                            </w:r>
                            <w:r w:rsidDel="007E7D0A">
                              <w:rPr>
                                <w:spacing w:val="-2"/>
                                <w:sz w:val="24"/>
                              </w:rPr>
                              <w:t>World!\n");</w:t>
                            </w:r>
                          </w:moveFrom>
                        </w:p>
                        <w:p w14:paraId="1052FE2C" w14:textId="1BE02B96" w:rsidR="00531AAA" w:rsidDel="007E7D0A" w:rsidRDefault="00531AAA">
                          <w:pPr>
                            <w:spacing w:before="22"/>
                            <w:rPr>
                              <w:sz w:val="24"/>
                            </w:rPr>
                          </w:pPr>
                        </w:p>
                        <w:p w14:paraId="5AED9A00" w14:textId="01F4E014" w:rsidR="00531AAA" w:rsidRDefault="00531AAA">
                          <w:pPr>
                            <w:ind w:left="107"/>
                            <w:rPr>
                              <w:sz w:val="24"/>
                            </w:rPr>
                          </w:pPr>
                          <w:moveFrom w:id="1455" w:author="Abhiram Arali" w:date="2024-11-12T15:33:00Z">
                            <w:r w:rsidDel="007E7D0A">
                              <w:rPr>
                                <w:spacing w:val="-10"/>
                                <w:sz w:val="24"/>
                              </w:rPr>
                              <w:t>}</w:t>
                            </w:r>
                          </w:moveFrom>
                          <w:moveFromRangeEnd w:id="1451"/>
                        </w:p>
                      </w:txbxContent>
                    </v:textbox>
                  </v:shape>
                  <w10:wrap anchorx="page"/>
                </v:group>
              </w:pict>
            </mc:Fallback>
          </mc:AlternateContent>
        </w:r>
      </w:del>
      <w:r w:rsidRPr="00A14EF4">
        <w:rPr>
          <w:b/>
          <w:bCs/>
          <w:rPrChange w:id="1456" w:author="Abhiram Arali" w:date="2024-11-12T15:29:00Z">
            <w:rPr/>
          </w:rPrChange>
        </w:rPr>
        <w:t>Void</w:t>
      </w:r>
      <w:r w:rsidRPr="00A14EF4">
        <w:rPr>
          <w:b/>
          <w:bCs/>
          <w:spacing w:val="-5"/>
          <w:rPrChange w:id="1457" w:author="Abhiram Arali" w:date="2024-11-12T15:29:00Z">
            <w:rPr>
              <w:spacing w:val="-5"/>
            </w:rPr>
          </w:rPrChange>
        </w:rPr>
        <w:t xml:space="preserve"> </w:t>
      </w:r>
      <w:r w:rsidR="00A14EF4" w:rsidRPr="00235E7B">
        <w:rPr>
          <w:b/>
          <w:bCs/>
        </w:rPr>
        <w:t>functions</w:t>
      </w:r>
      <w:r>
        <w:t>:</w:t>
      </w:r>
      <w:r>
        <w:rPr>
          <w:spacing w:val="-4"/>
        </w:rPr>
        <w:t xml:space="preserve"> </w:t>
      </w:r>
      <w:r>
        <w:t>Functions</w:t>
      </w:r>
      <w:r>
        <w:rPr>
          <w:spacing w:val="-5"/>
        </w:rPr>
        <w:t xml:space="preserve"> </w:t>
      </w:r>
      <w:r>
        <w:t>that</w:t>
      </w:r>
      <w:r>
        <w:rPr>
          <w:spacing w:val="-5"/>
        </w:rPr>
        <w:t xml:space="preserve"> </w:t>
      </w:r>
      <w:r>
        <w:t>do</w:t>
      </w:r>
      <w:r>
        <w:rPr>
          <w:spacing w:val="-5"/>
        </w:rPr>
        <w:t xml:space="preserve"> </w:t>
      </w:r>
      <w:r>
        <w:t>not</w:t>
      </w:r>
      <w:r>
        <w:rPr>
          <w:spacing w:val="-4"/>
        </w:rPr>
        <w:t xml:space="preserve"> </w:t>
      </w:r>
      <w:r>
        <w:t>return</w:t>
      </w:r>
      <w:r>
        <w:rPr>
          <w:spacing w:val="-3"/>
        </w:rPr>
        <w:t xml:space="preserve"> </w:t>
      </w:r>
      <w:r>
        <w:t>any</w:t>
      </w:r>
      <w:r>
        <w:rPr>
          <w:spacing w:val="-3"/>
        </w:rPr>
        <w:t xml:space="preserve"> </w:t>
      </w:r>
      <w:r>
        <w:t>value</w:t>
      </w:r>
      <w:r>
        <w:rPr>
          <w:spacing w:val="-5"/>
        </w:rPr>
        <w:t xml:space="preserve"> </w:t>
      </w:r>
      <w:r>
        <w:t>are</w:t>
      </w:r>
      <w:r>
        <w:rPr>
          <w:spacing w:val="-6"/>
        </w:rPr>
        <w:t xml:space="preserve"> </w:t>
      </w:r>
      <w:r>
        <w:t>declared</w:t>
      </w:r>
      <w:r>
        <w:rPr>
          <w:spacing w:val="-5"/>
        </w:rPr>
        <w:t xml:space="preserve"> </w:t>
      </w:r>
      <w:r>
        <w:t>with</w:t>
      </w:r>
      <w:r>
        <w:rPr>
          <w:spacing w:val="-4"/>
        </w:rPr>
        <w:t xml:space="preserve"> </w:t>
      </w:r>
      <w:r>
        <w:t>a</w:t>
      </w:r>
      <w:r>
        <w:rPr>
          <w:spacing w:val="-1"/>
        </w:rPr>
        <w:t xml:space="preserve"> </w:t>
      </w:r>
      <w:r>
        <w:t>return</w:t>
      </w:r>
      <w:r>
        <w:rPr>
          <w:spacing w:val="-5"/>
        </w:rPr>
        <w:t xml:space="preserve"> </w:t>
      </w:r>
      <w:r>
        <w:t>type</w:t>
      </w:r>
      <w:r>
        <w:rPr>
          <w:spacing w:val="-5"/>
        </w:rPr>
        <w:t xml:space="preserve"> </w:t>
      </w:r>
      <w:r>
        <w:t>of</w:t>
      </w:r>
      <w:r>
        <w:rPr>
          <w:spacing w:val="-6"/>
        </w:rPr>
        <w:t xml:space="preserve"> </w:t>
      </w:r>
      <w:r>
        <w:t xml:space="preserve">void. Example of a </w:t>
      </w:r>
      <w:r w:rsidR="00944A0A">
        <w:t>void function:</w:t>
      </w:r>
    </w:p>
    <w:p w14:paraId="02305CD6" w14:textId="77777777" w:rsidR="007E7D0A" w:rsidRDefault="007E7D0A">
      <w:pPr>
        <w:pStyle w:val="CodeBlockBPBHEB"/>
        <w:pPrChange w:id="1458" w:author="Abhiram Arali" w:date="2024-11-13T10:15:00Z">
          <w:pPr>
            <w:spacing w:before="18"/>
            <w:ind w:left="107"/>
          </w:pPr>
        </w:pPrChange>
      </w:pPr>
      <w:moveToRangeStart w:id="1459" w:author="Abhiram Arali" w:date="2024-11-12T15:33:00Z" w:name="move182318019"/>
      <w:moveTo w:id="1460" w:author="Abhiram Arali" w:date="2024-11-12T15:33:00Z">
        <w:r>
          <w:t>#include</w:t>
        </w:r>
        <w:r>
          <w:rPr>
            <w:spacing w:val="-1"/>
          </w:rPr>
          <w:t xml:space="preserve"> </w:t>
        </w:r>
        <w:r>
          <w:rPr>
            <w:spacing w:val="-2"/>
          </w:rPr>
          <w:t>&lt;stdio.h&gt;</w:t>
        </w:r>
      </w:moveTo>
    </w:p>
    <w:p w14:paraId="14662D1A" w14:textId="77777777" w:rsidR="007E7D0A" w:rsidRDefault="007E7D0A">
      <w:pPr>
        <w:pStyle w:val="CodeBlockBPBHEB"/>
        <w:pPrChange w:id="1461" w:author="Abhiram Arali" w:date="2024-11-13T10:15:00Z">
          <w:pPr>
            <w:spacing w:before="19"/>
          </w:pPr>
        </w:pPrChange>
      </w:pPr>
    </w:p>
    <w:p w14:paraId="2EDCEA22" w14:textId="77777777" w:rsidR="007E7D0A" w:rsidRDefault="007E7D0A">
      <w:pPr>
        <w:pStyle w:val="CodeBlockBPBHEB"/>
        <w:pPrChange w:id="1462" w:author="Abhiram Arali" w:date="2024-11-13T10:15:00Z">
          <w:pPr>
            <w:spacing w:line="501" w:lineRule="auto"/>
            <w:ind w:left="107" w:right="5382"/>
          </w:pPr>
        </w:pPrChange>
      </w:pPr>
      <w:moveTo w:id="1463" w:author="Abhiram Arali" w:date="2024-11-12T15:33:00Z">
        <w:r>
          <w:lastRenderedPageBreak/>
          <w:t>//</w:t>
        </w:r>
        <w:r>
          <w:rPr>
            <w:spacing w:val="-8"/>
          </w:rPr>
          <w:t xml:space="preserve"> </w:t>
        </w:r>
        <w:r>
          <w:t>Function</w:t>
        </w:r>
        <w:r>
          <w:rPr>
            <w:spacing w:val="-8"/>
          </w:rPr>
          <w:t xml:space="preserve"> </w:t>
        </w:r>
        <w:r>
          <w:t>that</w:t>
        </w:r>
        <w:r>
          <w:rPr>
            <w:spacing w:val="-8"/>
          </w:rPr>
          <w:t xml:space="preserve"> </w:t>
        </w:r>
        <w:r>
          <w:t>returns</w:t>
        </w:r>
        <w:r>
          <w:rPr>
            <w:spacing w:val="-8"/>
          </w:rPr>
          <w:t xml:space="preserve"> </w:t>
        </w:r>
        <w:r>
          <w:t>nothing</w:t>
        </w:r>
        <w:r>
          <w:rPr>
            <w:spacing w:val="-8"/>
          </w:rPr>
          <w:t xml:space="preserve"> </w:t>
        </w:r>
        <w:r>
          <w:t>(void) void greet() {</w:t>
        </w:r>
      </w:moveTo>
    </w:p>
    <w:p w14:paraId="6C0EE0DB" w14:textId="77777777" w:rsidR="007E7D0A" w:rsidRDefault="007E7D0A">
      <w:pPr>
        <w:pStyle w:val="CodeBlockBPBHEB"/>
        <w:pPrChange w:id="1464" w:author="Abhiram Arali" w:date="2024-11-13T10:15:00Z">
          <w:pPr>
            <w:spacing w:line="272" w:lineRule="exact"/>
            <w:ind w:left="347"/>
          </w:pPr>
        </w:pPrChange>
      </w:pPr>
      <w:moveTo w:id="1465" w:author="Abhiram Arali" w:date="2024-11-12T15:33:00Z">
        <w:r>
          <w:t>printf("Hello,</w:t>
        </w:r>
        <w:r>
          <w:rPr>
            <w:spacing w:val="-3"/>
          </w:rPr>
          <w:t xml:space="preserve"> </w:t>
        </w:r>
        <w:r>
          <w:rPr>
            <w:spacing w:val="-2"/>
          </w:rPr>
          <w:t>World!\n");</w:t>
        </w:r>
      </w:moveTo>
    </w:p>
    <w:p w14:paraId="11D52ED8" w14:textId="77777777" w:rsidR="007E7D0A" w:rsidRDefault="007E7D0A">
      <w:pPr>
        <w:pStyle w:val="CodeBlockBPBHEB"/>
        <w:pPrChange w:id="1466" w:author="Abhiram Arali" w:date="2024-11-13T10:15:00Z">
          <w:pPr>
            <w:spacing w:before="22"/>
          </w:pPr>
        </w:pPrChange>
      </w:pPr>
    </w:p>
    <w:p w14:paraId="3A72BC8E" w14:textId="77777777" w:rsidR="007E7D0A" w:rsidRDefault="007E7D0A">
      <w:pPr>
        <w:pStyle w:val="CodeBlockBPBHEB"/>
        <w:pPrChange w:id="1467" w:author="Abhiram Arali" w:date="2024-11-13T10:15:00Z">
          <w:pPr>
            <w:ind w:left="107"/>
          </w:pPr>
        </w:pPrChange>
      </w:pPr>
      <w:moveTo w:id="1468" w:author="Abhiram Arali" w:date="2024-11-12T15:33:00Z">
        <w:r>
          <w:rPr>
            <w:spacing w:val="-10"/>
          </w:rPr>
          <w:t>}</w:t>
        </w:r>
      </w:moveTo>
    </w:p>
    <w:p w14:paraId="03808F30" w14:textId="77777777" w:rsidR="007E7D0A" w:rsidRDefault="007E7D0A">
      <w:pPr>
        <w:pStyle w:val="CodeBlockBPBHEB"/>
        <w:pPrChange w:id="1469" w:author="Abhiram Arali" w:date="2024-11-13T10:15:00Z">
          <w:pPr/>
        </w:pPrChange>
      </w:pPr>
      <w:moveToRangeStart w:id="1470" w:author="Abhiram Arali" w:date="2024-11-12T15:33:00Z" w:name="move182318026"/>
      <w:moveToRangeEnd w:id="1459"/>
    </w:p>
    <w:p w14:paraId="7601E626" w14:textId="77777777" w:rsidR="007E7D0A" w:rsidRDefault="007E7D0A">
      <w:pPr>
        <w:pStyle w:val="CodeBlockBPBHEB"/>
        <w:pPrChange w:id="1471" w:author="Abhiram Arali" w:date="2024-11-13T10:15:00Z">
          <w:pPr>
            <w:spacing w:before="21"/>
          </w:pPr>
        </w:pPrChange>
      </w:pPr>
    </w:p>
    <w:p w14:paraId="41E7251C" w14:textId="77777777" w:rsidR="007E7D0A" w:rsidRDefault="007E7D0A">
      <w:pPr>
        <w:pStyle w:val="CodeBlockBPBHEB"/>
        <w:pPrChange w:id="1472" w:author="Abhiram Arali" w:date="2024-11-13T10:15:00Z">
          <w:pPr>
            <w:ind w:left="107"/>
          </w:pPr>
        </w:pPrChange>
      </w:pPr>
      <w:moveTo w:id="1473" w:author="Abhiram Arali" w:date="2024-11-12T15:33:00Z">
        <w:r>
          <w:t>int</w:t>
        </w:r>
        <w:r>
          <w:rPr>
            <w:spacing w:val="-1"/>
          </w:rPr>
          <w:t xml:space="preserve"> </w:t>
        </w:r>
        <w:r>
          <w:t xml:space="preserve">main() </w:t>
        </w:r>
        <w:r>
          <w:rPr>
            <w:spacing w:val="-10"/>
          </w:rPr>
          <w:t>{</w:t>
        </w:r>
      </w:moveTo>
    </w:p>
    <w:p w14:paraId="5B876CD3" w14:textId="77777777" w:rsidR="007E7D0A" w:rsidRDefault="007E7D0A">
      <w:pPr>
        <w:pStyle w:val="CodeBlockBPBHEB"/>
        <w:pPrChange w:id="1474" w:author="Abhiram Arali" w:date="2024-11-13T10:15:00Z">
          <w:pPr>
            <w:spacing w:before="21"/>
          </w:pPr>
        </w:pPrChange>
      </w:pPr>
    </w:p>
    <w:p w14:paraId="7566C9B1" w14:textId="77777777" w:rsidR="007E7D0A" w:rsidRDefault="007E7D0A">
      <w:pPr>
        <w:pStyle w:val="CodeBlockBPBHEB"/>
        <w:pPrChange w:id="1475" w:author="Abhiram Arali" w:date="2024-11-13T10:15:00Z">
          <w:pPr>
            <w:spacing w:before="1" w:line="501" w:lineRule="auto"/>
            <w:ind w:left="347" w:right="5382"/>
          </w:pPr>
        </w:pPrChange>
      </w:pPr>
      <w:moveTo w:id="1476" w:author="Abhiram Arali" w:date="2024-11-12T15:33:00Z">
        <w:r>
          <w:t>greet();</w:t>
        </w:r>
        <w:r>
          <w:rPr>
            <w:spacing w:val="40"/>
          </w:rPr>
          <w:t xml:space="preserve"> </w:t>
        </w:r>
        <w:r>
          <w:t>//</w:t>
        </w:r>
        <w:r>
          <w:rPr>
            <w:spacing w:val="-6"/>
          </w:rPr>
          <w:t xml:space="preserve"> </w:t>
        </w:r>
        <w:r>
          <w:t>Calling</w:t>
        </w:r>
        <w:r>
          <w:rPr>
            <w:spacing w:val="-6"/>
          </w:rPr>
          <w:t xml:space="preserve"> </w:t>
        </w:r>
        <w:r>
          <w:t>the</w:t>
        </w:r>
        <w:r>
          <w:rPr>
            <w:spacing w:val="-7"/>
          </w:rPr>
          <w:t xml:space="preserve"> </w:t>
        </w:r>
        <w:r>
          <w:t>void</w:t>
        </w:r>
        <w:r>
          <w:rPr>
            <w:spacing w:val="-6"/>
          </w:rPr>
          <w:t xml:space="preserve"> </w:t>
        </w:r>
        <w:r>
          <w:t>function return 0;</w:t>
        </w:r>
      </w:moveTo>
    </w:p>
    <w:p w14:paraId="035492DA" w14:textId="77777777" w:rsidR="007E7D0A" w:rsidRDefault="007E7D0A">
      <w:pPr>
        <w:pStyle w:val="CodeBlockBPBHEB"/>
        <w:pPrChange w:id="1477" w:author="Abhiram Arali" w:date="2024-11-13T10:15:00Z">
          <w:pPr>
            <w:spacing w:line="272" w:lineRule="exact"/>
            <w:ind w:left="107"/>
          </w:pPr>
        </w:pPrChange>
      </w:pPr>
      <w:moveTo w:id="1478" w:author="Abhiram Arali" w:date="2024-11-12T15:33:00Z">
        <w:r>
          <w:rPr>
            <w:spacing w:val="-10"/>
          </w:rPr>
          <w:t>}</w:t>
        </w:r>
      </w:moveTo>
    </w:p>
    <w:moveToRangeEnd w:id="1470"/>
    <w:p w14:paraId="2D1A504F" w14:textId="6F10BF22" w:rsidR="00E57A4D" w:rsidDel="007E7D0A" w:rsidRDefault="00E57A4D">
      <w:pPr>
        <w:spacing w:line="501" w:lineRule="auto"/>
        <w:jc w:val="both"/>
        <w:rPr>
          <w:del w:id="1479" w:author="Abhiram Arali" w:date="2024-11-12T15:33:00Z"/>
        </w:rPr>
        <w:sectPr w:rsidR="00E57A4D" w:rsidDel="007E7D0A">
          <w:pgSz w:w="11910" w:h="16840"/>
          <w:pgMar w:top="1540" w:right="1220" w:bottom="1200" w:left="1220" w:header="758" w:footer="1000" w:gutter="0"/>
          <w:cols w:space="720"/>
        </w:sectPr>
      </w:pPr>
    </w:p>
    <w:p w14:paraId="6587A989" w14:textId="77777777" w:rsidR="00E57A4D" w:rsidRDefault="00E57A4D">
      <w:pPr>
        <w:pStyle w:val="NormalBPBHEB"/>
        <w:rPr>
          <w:ins w:id="1480" w:author="Abhiram Arali" w:date="2024-11-12T15:33:00Z"/>
        </w:rPr>
        <w:pPrChange w:id="1481" w:author="Abhiram Arali" w:date="2024-11-12T15:33:00Z">
          <w:pPr>
            <w:pStyle w:val="BodyText"/>
            <w:spacing w:before="7" w:after="1"/>
          </w:pPr>
        </w:pPrChange>
      </w:pPr>
    </w:p>
    <w:p w14:paraId="62D5B5C3" w14:textId="757DD1AF" w:rsidR="007E7D0A" w:rsidDel="007E7D0A" w:rsidRDefault="007E7D0A">
      <w:pPr>
        <w:pStyle w:val="NormalBPBHEB"/>
        <w:rPr>
          <w:del w:id="1482" w:author="Abhiram Arali" w:date="2024-11-12T15:33:00Z"/>
        </w:rPr>
        <w:pPrChange w:id="1483" w:author="Abhiram Arali" w:date="2024-11-12T15:33:00Z">
          <w:pPr>
            <w:pStyle w:val="BodyText"/>
            <w:spacing w:before="7" w:after="1"/>
          </w:pPr>
        </w:pPrChange>
      </w:pPr>
    </w:p>
    <w:p w14:paraId="207FC783" w14:textId="683E3596" w:rsidR="00E57A4D" w:rsidRDefault="00A87255">
      <w:pPr>
        <w:pStyle w:val="BodyText"/>
        <w:ind w:left="102"/>
        <w:rPr>
          <w:sz w:val="20"/>
        </w:rPr>
      </w:pPr>
      <w:del w:id="1484" w:author="Abhiram Arali" w:date="2024-11-12T15:33:00Z">
        <w:r w:rsidDel="007E7D0A">
          <w:rPr>
            <w:noProof/>
            <w:sz w:val="20"/>
            <w:lang w:val="en-IN" w:eastAsia="en-IN"/>
            <w:rPrChange w:id="1485" w:author="Unknown">
              <w:rPr>
                <w:noProof/>
                <w:lang w:val="en-IN" w:eastAsia="en-IN"/>
              </w:rPr>
            </w:rPrChange>
          </w:rPr>
          <mc:AlternateContent>
            <mc:Choice Requires="wpg">
              <w:drawing>
                <wp:inline distT="0" distB="0" distL="0" distR="0" wp14:anchorId="1E9A9768" wp14:editId="359AADE9">
                  <wp:extent cx="5882640" cy="1737995"/>
                  <wp:effectExtent l="0" t="0" r="0" b="5080"/>
                  <wp:docPr id="120"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1737995"/>
                            <a:chOff x="0" y="0"/>
                            <a:chExt cx="5882640" cy="1737995"/>
                          </a:xfrm>
                        </wpg:grpSpPr>
                        <wps:wsp>
                          <wps:cNvPr id="122" name="Graphic 121"/>
                          <wps:cNvSpPr/>
                          <wps:spPr>
                            <a:xfrm>
                              <a:off x="0" y="12"/>
                              <a:ext cx="5882640" cy="1737995"/>
                            </a:xfrm>
                            <a:custGeom>
                              <a:avLst/>
                              <a:gdLst/>
                              <a:ahLst/>
                              <a:cxnLst/>
                              <a:rect l="l" t="t" r="r" b="b"/>
                              <a:pathLst>
                                <a:path w="5882640" h="1737995">
                                  <a:moveTo>
                                    <a:pt x="6096" y="0"/>
                                  </a:moveTo>
                                  <a:lnTo>
                                    <a:pt x="0" y="0"/>
                                  </a:lnTo>
                                  <a:lnTo>
                                    <a:pt x="0" y="364528"/>
                                  </a:lnTo>
                                  <a:lnTo>
                                    <a:pt x="0" y="728764"/>
                                  </a:lnTo>
                                  <a:lnTo>
                                    <a:pt x="6096" y="728764"/>
                                  </a:lnTo>
                                  <a:lnTo>
                                    <a:pt x="6096" y="364528"/>
                                  </a:lnTo>
                                  <a:lnTo>
                                    <a:pt x="6096" y="0"/>
                                  </a:lnTo>
                                  <a:close/>
                                </a:path>
                                <a:path w="5882640" h="1737995">
                                  <a:moveTo>
                                    <a:pt x="5875909" y="1731556"/>
                                  </a:moveTo>
                                  <a:lnTo>
                                    <a:pt x="6096" y="1731556"/>
                                  </a:lnTo>
                                  <a:lnTo>
                                    <a:pt x="6096" y="1458760"/>
                                  </a:lnTo>
                                  <a:lnTo>
                                    <a:pt x="6096" y="1094524"/>
                                  </a:lnTo>
                                  <a:lnTo>
                                    <a:pt x="6096" y="728776"/>
                                  </a:lnTo>
                                  <a:lnTo>
                                    <a:pt x="0" y="728776"/>
                                  </a:lnTo>
                                  <a:lnTo>
                                    <a:pt x="0" y="1094524"/>
                                  </a:lnTo>
                                  <a:lnTo>
                                    <a:pt x="0" y="1458760"/>
                                  </a:lnTo>
                                  <a:lnTo>
                                    <a:pt x="0" y="1731556"/>
                                  </a:lnTo>
                                  <a:lnTo>
                                    <a:pt x="0" y="1737652"/>
                                  </a:lnTo>
                                  <a:lnTo>
                                    <a:pt x="6096" y="1737652"/>
                                  </a:lnTo>
                                  <a:lnTo>
                                    <a:pt x="5875909" y="1737652"/>
                                  </a:lnTo>
                                  <a:lnTo>
                                    <a:pt x="5875909" y="1731556"/>
                                  </a:lnTo>
                                  <a:close/>
                                </a:path>
                                <a:path w="5882640" h="1737995">
                                  <a:moveTo>
                                    <a:pt x="5882081" y="728776"/>
                                  </a:moveTo>
                                  <a:lnTo>
                                    <a:pt x="5875985" y="728776"/>
                                  </a:lnTo>
                                  <a:lnTo>
                                    <a:pt x="5875985" y="1094524"/>
                                  </a:lnTo>
                                  <a:lnTo>
                                    <a:pt x="5875985" y="1458760"/>
                                  </a:lnTo>
                                  <a:lnTo>
                                    <a:pt x="5875985" y="1731556"/>
                                  </a:lnTo>
                                  <a:lnTo>
                                    <a:pt x="5875985" y="1737652"/>
                                  </a:lnTo>
                                  <a:lnTo>
                                    <a:pt x="5882081" y="1737652"/>
                                  </a:lnTo>
                                  <a:lnTo>
                                    <a:pt x="5882081" y="1731556"/>
                                  </a:lnTo>
                                  <a:lnTo>
                                    <a:pt x="5882081" y="1458760"/>
                                  </a:lnTo>
                                  <a:lnTo>
                                    <a:pt x="5882081" y="1094524"/>
                                  </a:lnTo>
                                  <a:lnTo>
                                    <a:pt x="5882081" y="728776"/>
                                  </a:lnTo>
                                  <a:close/>
                                </a:path>
                                <a:path w="5882640" h="1737995">
                                  <a:moveTo>
                                    <a:pt x="5882081" y="0"/>
                                  </a:moveTo>
                                  <a:lnTo>
                                    <a:pt x="5875985" y="0"/>
                                  </a:lnTo>
                                  <a:lnTo>
                                    <a:pt x="5875985" y="364528"/>
                                  </a:lnTo>
                                  <a:lnTo>
                                    <a:pt x="5875985" y="728764"/>
                                  </a:lnTo>
                                  <a:lnTo>
                                    <a:pt x="5882081" y="728764"/>
                                  </a:lnTo>
                                  <a:lnTo>
                                    <a:pt x="5882081" y="364528"/>
                                  </a:lnTo>
                                  <a:lnTo>
                                    <a:pt x="5882081" y="0"/>
                                  </a:lnTo>
                                  <a:close/>
                                </a:path>
                              </a:pathLst>
                            </a:custGeom>
                            <a:solidFill>
                              <a:srgbClr val="000000"/>
                            </a:solidFill>
                          </wps:spPr>
                          <wps:bodyPr wrap="square" lIns="0" tIns="0" rIns="0" bIns="0" rtlCol="0">
                            <a:prstTxWarp prst="textNoShape">
                              <a:avLst/>
                            </a:prstTxWarp>
                            <a:noAutofit/>
                          </wps:bodyPr>
                        </wps:wsp>
                        <wps:wsp>
                          <wps:cNvPr id="123" name="Textbox 122"/>
                          <wps:cNvSpPr txBox="1"/>
                          <wps:spPr>
                            <a:xfrm>
                              <a:off x="6095" y="0"/>
                              <a:ext cx="5869940" cy="1731645"/>
                            </a:xfrm>
                            <a:prstGeom prst="rect">
                              <a:avLst/>
                            </a:prstGeom>
                          </wps:spPr>
                          <wps:txbx>
                            <w:txbxContent>
                              <w:p w14:paraId="0F250810" w14:textId="43864DC4" w:rsidR="00531AAA" w:rsidDel="007E7D0A" w:rsidRDefault="00531AAA">
                                <w:pPr>
                                  <w:rPr>
                                    <w:sz w:val="24"/>
                                  </w:rPr>
                                </w:pPr>
                                <w:moveFromRangeStart w:id="1486" w:author="Abhiram Arali" w:date="2024-11-12T15:33:00Z" w:name="move182318026"/>
                              </w:p>
                              <w:p w14:paraId="1AB2FA06" w14:textId="126238CA" w:rsidR="00531AAA" w:rsidDel="007E7D0A" w:rsidRDefault="00531AAA">
                                <w:pPr>
                                  <w:spacing w:before="21"/>
                                  <w:rPr>
                                    <w:sz w:val="24"/>
                                  </w:rPr>
                                </w:pPr>
                              </w:p>
                              <w:p w14:paraId="5F2E7219" w14:textId="4171E2C5" w:rsidR="00531AAA" w:rsidDel="007E7D0A" w:rsidRDefault="00531AAA">
                                <w:pPr>
                                  <w:ind w:left="107"/>
                                  <w:rPr>
                                    <w:sz w:val="24"/>
                                  </w:rPr>
                                </w:pPr>
                                <w:moveFrom w:id="1487" w:author="Abhiram Arali" w:date="2024-11-12T15:33:00Z">
                                  <w:r w:rsidDel="007E7D0A">
                                    <w:rPr>
                                      <w:sz w:val="24"/>
                                    </w:rPr>
                                    <w:t>int</w:t>
                                  </w:r>
                                  <w:r w:rsidDel="007E7D0A">
                                    <w:rPr>
                                      <w:spacing w:val="-1"/>
                                      <w:sz w:val="24"/>
                                    </w:rPr>
                                    <w:t xml:space="preserve"> </w:t>
                                  </w:r>
                                  <w:r w:rsidDel="007E7D0A">
                                    <w:rPr>
                                      <w:sz w:val="24"/>
                                    </w:rPr>
                                    <w:t xml:space="preserve">main() </w:t>
                                  </w:r>
                                  <w:r w:rsidDel="007E7D0A">
                                    <w:rPr>
                                      <w:spacing w:val="-10"/>
                                      <w:sz w:val="24"/>
                                    </w:rPr>
                                    <w:t>{</w:t>
                                  </w:r>
                                </w:moveFrom>
                              </w:p>
                              <w:p w14:paraId="13DC1296" w14:textId="49156938" w:rsidR="00531AAA" w:rsidDel="007E7D0A" w:rsidRDefault="00531AAA">
                                <w:pPr>
                                  <w:spacing w:before="21"/>
                                  <w:rPr>
                                    <w:sz w:val="24"/>
                                  </w:rPr>
                                </w:pPr>
                              </w:p>
                              <w:p w14:paraId="7CC1AE60" w14:textId="0D16AB23" w:rsidR="00531AAA" w:rsidDel="007E7D0A" w:rsidRDefault="00531AAA">
                                <w:pPr>
                                  <w:spacing w:before="1" w:line="501" w:lineRule="auto"/>
                                  <w:ind w:left="347" w:right="5382"/>
                                  <w:rPr>
                                    <w:sz w:val="24"/>
                                  </w:rPr>
                                </w:pPr>
                                <w:moveFrom w:id="1488" w:author="Abhiram Arali" w:date="2024-11-12T15:33:00Z">
                                  <w:r w:rsidDel="007E7D0A">
                                    <w:rPr>
                                      <w:sz w:val="24"/>
                                    </w:rPr>
                                    <w:t>greet();</w:t>
                                  </w:r>
                                  <w:r w:rsidDel="007E7D0A">
                                    <w:rPr>
                                      <w:spacing w:val="40"/>
                                      <w:sz w:val="24"/>
                                    </w:rPr>
                                    <w:t xml:space="preserve"> </w:t>
                                  </w:r>
                                  <w:r w:rsidDel="007E7D0A">
                                    <w:rPr>
                                      <w:sz w:val="24"/>
                                    </w:rPr>
                                    <w:t>//</w:t>
                                  </w:r>
                                  <w:r w:rsidDel="007E7D0A">
                                    <w:rPr>
                                      <w:spacing w:val="-6"/>
                                      <w:sz w:val="24"/>
                                    </w:rPr>
                                    <w:t xml:space="preserve"> </w:t>
                                  </w:r>
                                  <w:r w:rsidDel="007E7D0A">
                                    <w:rPr>
                                      <w:sz w:val="24"/>
                                    </w:rPr>
                                    <w:t>Calling</w:t>
                                  </w:r>
                                  <w:r w:rsidDel="007E7D0A">
                                    <w:rPr>
                                      <w:spacing w:val="-6"/>
                                      <w:sz w:val="24"/>
                                    </w:rPr>
                                    <w:t xml:space="preserve"> </w:t>
                                  </w:r>
                                  <w:r w:rsidDel="007E7D0A">
                                    <w:rPr>
                                      <w:sz w:val="24"/>
                                    </w:rPr>
                                    <w:t>the</w:t>
                                  </w:r>
                                  <w:r w:rsidDel="007E7D0A">
                                    <w:rPr>
                                      <w:spacing w:val="-7"/>
                                      <w:sz w:val="24"/>
                                    </w:rPr>
                                    <w:t xml:space="preserve"> </w:t>
                                  </w:r>
                                  <w:r w:rsidDel="007E7D0A">
                                    <w:rPr>
                                      <w:sz w:val="24"/>
                                    </w:rPr>
                                    <w:t>void</w:t>
                                  </w:r>
                                  <w:r w:rsidDel="007E7D0A">
                                    <w:rPr>
                                      <w:spacing w:val="-6"/>
                                      <w:sz w:val="24"/>
                                    </w:rPr>
                                    <w:t xml:space="preserve"> </w:t>
                                  </w:r>
                                  <w:r w:rsidDel="007E7D0A">
                                    <w:rPr>
                                      <w:sz w:val="24"/>
                                    </w:rPr>
                                    <w:t>function return 0;</w:t>
                                  </w:r>
                                </w:moveFrom>
                              </w:p>
                              <w:p w14:paraId="2D4B8752" w14:textId="39B01696" w:rsidR="00531AAA" w:rsidRDefault="00531AAA">
                                <w:pPr>
                                  <w:spacing w:line="272" w:lineRule="exact"/>
                                  <w:ind w:left="107"/>
                                  <w:rPr>
                                    <w:sz w:val="24"/>
                                  </w:rPr>
                                </w:pPr>
                                <w:moveFrom w:id="1489" w:author="Abhiram Arali" w:date="2024-11-12T15:33:00Z">
                                  <w:r w:rsidDel="007E7D0A">
                                    <w:rPr>
                                      <w:spacing w:val="-10"/>
                                      <w:sz w:val="24"/>
                                    </w:rPr>
                                    <w:t>}</w:t>
                                  </w:r>
                                </w:moveFrom>
                                <w:moveFromRangeEnd w:id="1486"/>
                              </w:p>
                            </w:txbxContent>
                          </wps:txbx>
                          <wps:bodyPr wrap="square" lIns="0" tIns="0" rIns="0" bIns="0" rtlCol="0">
                            <a:noAutofit/>
                          </wps:bodyPr>
                        </wps:wsp>
                      </wpg:wgp>
                    </a:graphicData>
                  </a:graphic>
                </wp:inline>
              </w:drawing>
            </mc:Choice>
            <mc:Fallback>
              <w:pict>
                <v:group w14:anchorId="1E9A9768" id="Group 120" o:spid="_x0000_s1122" style="width:463.2pt;height:136.85pt;mso-position-horizontal-relative:char;mso-position-vertical-relative:line" coordsize="58826,17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">
                  <v:shape id="Graphic 121" o:spid="_x0000_s1123" style="position:absolute;width:58826;height:17380;visibility:visible;mso-wrap-style:square;v-text-anchor:top" coordsize="5882640,1737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B3Vb8A&#10;AADcAAAADwAAAGRycy9kb3ducmV2LnhtbERPTYvCMBC9L/gfwgje1tQKslSjqKjsVXdh8TY0Y1Ns&#10;JqWJsf57syB4m8f7nMWqt42I1PnasYLJOANBXDpdc6Xg92f/+QXCB2SNjWNS8CAPq+XgY4GFdnc+&#10;UjyFSqQQ9gUqMCG0hZS+NGTRj11LnLiL6yyGBLtK6g7vKdw2Ms+ymbRYc2ow2NLWUHk93awCH5td&#10;2HKcTswMdezl8e982Cg1GvbrOYhAfXiLX+5vnebnOfw/ky6Qy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0HdVvwAAANwAAAAPAAAAAAAAAAAAAAAAAJgCAABkcnMvZG93bnJl&#10;di54bWxQSwUGAAAAAAQABAD1AAAAhAMAAAAA&#10;" path="m6096,l,,,364528,,728764r6096,l6096,364528,6096,xem5875909,1731556r-5869813,l6096,1458760r,-364236l6096,728776r-6096,l,1094524r,364236l,1731556r,6096l6096,1737652r5869813,l5875909,1731556xem5882081,728776r-6096,l5875985,1094524r,364236l5875985,1731556r,6096l5882081,1737652r,-6096l5882081,1458760r,-364236l5882081,728776xem5882081,r-6096,l5875985,364528r,364236l5882081,728764r,-364236l5882081,xe" fillcolor="black" stroked="f">
                    <v:path arrowok="t"/>
                  </v:shape>
                  <v:shape id="Textbox 122" o:spid="_x0000_s1124" type="#_x0000_t202" style="position:absolute;left:60;width:58700;height:1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mT+MMA&#10;AADcAAAADwAAAGRycy9kb3ducmV2LnhtbERPTWvCQBC9F/oflin01my0IG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mT+MMAAADcAAAADwAAAAAAAAAAAAAAAACYAgAAZHJzL2Rv&#10;d25yZXYueG1sUEsFBgAAAAAEAAQA9QAAAIgDAAAAAA==&#10;" filled="f" stroked="f">
                    <v:textbox inset="0,0,0,0">
                      <w:txbxContent>
                        <w:p w14:paraId="0F250810" w14:textId="43864DC4" w:rsidR="00531AAA" w:rsidDel="007E7D0A" w:rsidRDefault="00531AAA">
                          <w:pPr>
                            <w:rPr>
                              <w:sz w:val="24"/>
                            </w:rPr>
                          </w:pPr>
                          <w:moveFromRangeStart w:id="1490" w:author="Abhiram Arali" w:date="2024-11-12T15:33:00Z" w:name="move182318026"/>
                        </w:p>
                        <w:p w14:paraId="1AB2FA06" w14:textId="126238CA" w:rsidR="00531AAA" w:rsidDel="007E7D0A" w:rsidRDefault="00531AAA">
                          <w:pPr>
                            <w:spacing w:before="21"/>
                            <w:rPr>
                              <w:sz w:val="24"/>
                            </w:rPr>
                          </w:pPr>
                        </w:p>
                        <w:p w14:paraId="5F2E7219" w14:textId="4171E2C5" w:rsidR="00531AAA" w:rsidDel="007E7D0A" w:rsidRDefault="00531AAA">
                          <w:pPr>
                            <w:ind w:left="107"/>
                            <w:rPr>
                              <w:sz w:val="24"/>
                            </w:rPr>
                          </w:pPr>
                          <w:moveFrom w:id="1491" w:author="Abhiram Arali" w:date="2024-11-12T15:33:00Z">
                            <w:r w:rsidDel="007E7D0A">
                              <w:rPr>
                                <w:sz w:val="24"/>
                              </w:rPr>
                              <w:t>int</w:t>
                            </w:r>
                            <w:r w:rsidDel="007E7D0A">
                              <w:rPr>
                                <w:spacing w:val="-1"/>
                                <w:sz w:val="24"/>
                              </w:rPr>
                              <w:t xml:space="preserve"> </w:t>
                            </w:r>
                            <w:r w:rsidDel="007E7D0A">
                              <w:rPr>
                                <w:sz w:val="24"/>
                              </w:rPr>
                              <w:t xml:space="preserve">main() </w:t>
                            </w:r>
                            <w:r w:rsidDel="007E7D0A">
                              <w:rPr>
                                <w:spacing w:val="-10"/>
                                <w:sz w:val="24"/>
                              </w:rPr>
                              <w:t>{</w:t>
                            </w:r>
                          </w:moveFrom>
                        </w:p>
                        <w:p w14:paraId="13DC1296" w14:textId="49156938" w:rsidR="00531AAA" w:rsidDel="007E7D0A" w:rsidRDefault="00531AAA">
                          <w:pPr>
                            <w:spacing w:before="21"/>
                            <w:rPr>
                              <w:sz w:val="24"/>
                            </w:rPr>
                          </w:pPr>
                        </w:p>
                        <w:p w14:paraId="7CC1AE60" w14:textId="0D16AB23" w:rsidR="00531AAA" w:rsidDel="007E7D0A" w:rsidRDefault="00531AAA">
                          <w:pPr>
                            <w:spacing w:before="1" w:line="501" w:lineRule="auto"/>
                            <w:ind w:left="347" w:right="5382"/>
                            <w:rPr>
                              <w:sz w:val="24"/>
                            </w:rPr>
                          </w:pPr>
                          <w:moveFrom w:id="1492" w:author="Abhiram Arali" w:date="2024-11-12T15:33:00Z">
                            <w:r w:rsidDel="007E7D0A">
                              <w:rPr>
                                <w:sz w:val="24"/>
                              </w:rPr>
                              <w:t>greet();</w:t>
                            </w:r>
                            <w:r w:rsidDel="007E7D0A">
                              <w:rPr>
                                <w:spacing w:val="40"/>
                                <w:sz w:val="24"/>
                              </w:rPr>
                              <w:t xml:space="preserve"> </w:t>
                            </w:r>
                            <w:r w:rsidDel="007E7D0A">
                              <w:rPr>
                                <w:sz w:val="24"/>
                              </w:rPr>
                              <w:t>//</w:t>
                            </w:r>
                            <w:r w:rsidDel="007E7D0A">
                              <w:rPr>
                                <w:spacing w:val="-6"/>
                                <w:sz w:val="24"/>
                              </w:rPr>
                              <w:t xml:space="preserve"> </w:t>
                            </w:r>
                            <w:r w:rsidDel="007E7D0A">
                              <w:rPr>
                                <w:sz w:val="24"/>
                              </w:rPr>
                              <w:t>Calling</w:t>
                            </w:r>
                            <w:r w:rsidDel="007E7D0A">
                              <w:rPr>
                                <w:spacing w:val="-6"/>
                                <w:sz w:val="24"/>
                              </w:rPr>
                              <w:t xml:space="preserve"> </w:t>
                            </w:r>
                            <w:r w:rsidDel="007E7D0A">
                              <w:rPr>
                                <w:sz w:val="24"/>
                              </w:rPr>
                              <w:t>the</w:t>
                            </w:r>
                            <w:r w:rsidDel="007E7D0A">
                              <w:rPr>
                                <w:spacing w:val="-7"/>
                                <w:sz w:val="24"/>
                              </w:rPr>
                              <w:t xml:space="preserve"> </w:t>
                            </w:r>
                            <w:r w:rsidDel="007E7D0A">
                              <w:rPr>
                                <w:sz w:val="24"/>
                              </w:rPr>
                              <w:t>void</w:t>
                            </w:r>
                            <w:r w:rsidDel="007E7D0A">
                              <w:rPr>
                                <w:spacing w:val="-6"/>
                                <w:sz w:val="24"/>
                              </w:rPr>
                              <w:t xml:space="preserve"> </w:t>
                            </w:r>
                            <w:r w:rsidDel="007E7D0A">
                              <w:rPr>
                                <w:sz w:val="24"/>
                              </w:rPr>
                              <w:t>function return 0;</w:t>
                            </w:r>
                          </w:moveFrom>
                        </w:p>
                        <w:p w14:paraId="2D4B8752" w14:textId="39B01696" w:rsidR="00531AAA" w:rsidRDefault="00531AAA">
                          <w:pPr>
                            <w:spacing w:line="272" w:lineRule="exact"/>
                            <w:ind w:left="107"/>
                            <w:rPr>
                              <w:sz w:val="24"/>
                            </w:rPr>
                          </w:pPr>
                          <w:moveFrom w:id="1493" w:author="Abhiram Arali" w:date="2024-11-12T15:33:00Z">
                            <w:r w:rsidDel="007E7D0A">
                              <w:rPr>
                                <w:spacing w:val="-10"/>
                                <w:sz w:val="24"/>
                              </w:rPr>
                              <w:t>}</w:t>
                            </w:r>
                          </w:moveFrom>
                          <w:moveFromRangeEnd w:id="1490"/>
                        </w:p>
                      </w:txbxContent>
                    </v:textbox>
                  </v:shape>
                  <w10:anchorlock/>
                </v:group>
              </w:pict>
            </mc:Fallback>
          </mc:AlternateContent>
        </w:r>
      </w:del>
    </w:p>
    <w:p w14:paraId="61159ECA" w14:textId="77777777" w:rsidR="00E57A4D" w:rsidRDefault="00A87255">
      <w:pPr>
        <w:pStyle w:val="NormalBPBHEB"/>
        <w:ind w:left="720"/>
        <w:pPrChange w:id="1494" w:author="Abhiram Arali" w:date="2024-11-12T15:34:00Z">
          <w:pPr>
            <w:pStyle w:val="BodyText"/>
            <w:spacing w:before="129" w:line="360" w:lineRule="auto"/>
            <w:ind w:left="220"/>
          </w:pPr>
        </w:pPrChange>
      </w:pPr>
      <w:r>
        <w:t>The function greet() is defined with the void return type, indicating that</w:t>
      </w:r>
      <w:r>
        <w:rPr>
          <w:spacing w:val="-1"/>
        </w:rPr>
        <w:t xml:space="preserve"> </w:t>
      </w:r>
      <w:r>
        <w:t>it</w:t>
      </w:r>
      <w:r>
        <w:rPr>
          <w:spacing w:val="-1"/>
        </w:rPr>
        <w:t xml:space="preserve"> </w:t>
      </w:r>
      <w:r>
        <w:t>does not return any value. When called, it simply executes the code within its body, printing a greeting message.</w:t>
      </w:r>
    </w:p>
    <w:p w14:paraId="1579A00D" w14:textId="4AF9E091" w:rsidR="00E57A4D" w:rsidRDefault="00A87255">
      <w:pPr>
        <w:pStyle w:val="NormalBPBHEB"/>
        <w:numPr>
          <w:ilvl w:val="0"/>
          <w:numId w:val="70"/>
        </w:numPr>
        <w:pPrChange w:id="1495" w:author="Abhiram Arali" w:date="2024-11-12T15:34:00Z">
          <w:pPr>
            <w:pStyle w:val="BodyText"/>
            <w:spacing w:before="161" w:line="360" w:lineRule="auto"/>
            <w:ind w:left="220" w:right="180"/>
          </w:pPr>
        </w:pPrChange>
      </w:pPr>
      <w:r>
        <w:rPr>
          <w:b/>
        </w:rPr>
        <w:t>Void</w:t>
      </w:r>
      <w:r>
        <w:rPr>
          <w:b/>
          <w:spacing w:val="-3"/>
        </w:rPr>
        <w:t xml:space="preserve"> </w:t>
      </w:r>
      <w:r w:rsidR="0055391D">
        <w:rPr>
          <w:b/>
        </w:rPr>
        <w:t>pointers</w:t>
      </w:r>
      <w:r>
        <w:rPr>
          <w:b/>
        </w:rPr>
        <w:t>:</w:t>
      </w:r>
      <w:r>
        <w:rPr>
          <w:b/>
          <w:spacing w:val="-4"/>
        </w:rPr>
        <w:t xml:space="preserve"> </w:t>
      </w:r>
      <w:r>
        <w:t>A</w:t>
      </w:r>
      <w:r>
        <w:rPr>
          <w:spacing w:val="-3"/>
        </w:rPr>
        <w:t xml:space="preserve"> </w:t>
      </w:r>
      <w:r>
        <w:t>void</w:t>
      </w:r>
      <w:r>
        <w:rPr>
          <w:spacing w:val="-3"/>
        </w:rPr>
        <w:t xml:space="preserve"> </w:t>
      </w:r>
      <w:r>
        <w:t>pointer</w:t>
      </w:r>
      <w:r>
        <w:rPr>
          <w:spacing w:val="-3"/>
        </w:rPr>
        <w:t xml:space="preserve"> </w:t>
      </w:r>
      <w:r>
        <w:t>(declared</w:t>
      </w:r>
      <w:r>
        <w:rPr>
          <w:spacing w:val="-3"/>
        </w:rPr>
        <w:t xml:space="preserve"> </w:t>
      </w:r>
      <w:r>
        <w:t>as</w:t>
      </w:r>
      <w:r>
        <w:rPr>
          <w:spacing w:val="-3"/>
        </w:rPr>
        <w:t xml:space="preserve"> </w:t>
      </w:r>
      <w:r>
        <w:t>void</w:t>
      </w:r>
      <w:r>
        <w:rPr>
          <w:spacing w:val="-3"/>
        </w:rPr>
        <w:t xml:space="preserve"> </w:t>
      </w:r>
      <w:r>
        <w:t>*)</w:t>
      </w:r>
      <w:r>
        <w:rPr>
          <w:spacing w:val="-3"/>
        </w:rPr>
        <w:t xml:space="preserve"> </w:t>
      </w:r>
      <w:r>
        <w:t>is</w:t>
      </w:r>
      <w:r>
        <w:rPr>
          <w:spacing w:val="-3"/>
        </w:rPr>
        <w:t xml:space="preserve"> </w:t>
      </w:r>
      <w:r>
        <w:t>a</w:t>
      </w:r>
      <w:r>
        <w:rPr>
          <w:spacing w:val="-4"/>
        </w:rPr>
        <w:t xml:space="preserve"> </w:t>
      </w:r>
      <w:r>
        <w:t>pointer</w:t>
      </w:r>
      <w:r>
        <w:rPr>
          <w:spacing w:val="-3"/>
        </w:rPr>
        <w:t xml:space="preserve"> </w:t>
      </w:r>
      <w:r>
        <w:t>that</w:t>
      </w:r>
      <w:r>
        <w:rPr>
          <w:spacing w:val="-3"/>
        </w:rPr>
        <w:t xml:space="preserve"> </w:t>
      </w:r>
      <w:r>
        <w:t>can</w:t>
      </w:r>
      <w:r>
        <w:rPr>
          <w:spacing w:val="-3"/>
        </w:rPr>
        <w:t xml:space="preserve"> </w:t>
      </w:r>
      <w:r>
        <w:t>point</w:t>
      </w:r>
      <w:r>
        <w:rPr>
          <w:spacing w:val="-3"/>
        </w:rPr>
        <w:t xml:space="preserve"> </w:t>
      </w:r>
      <w:r>
        <w:t>to</w:t>
      </w:r>
      <w:r>
        <w:rPr>
          <w:spacing w:val="-3"/>
        </w:rPr>
        <w:t xml:space="preserve"> </w:t>
      </w:r>
      <w:r>
        <w:t>any</w:t>
      </w:r>
      <w:r>
        <w:rPr>
          <w:spacing w:val="-3"/>
        </w:rPr>
        <w:t xml:space="preserve"> </w:t>
      </w:r>
      <w:r>
        <w:t>data</w:t>
      </w:r>
      <w:r>
        <w:rPr>
          <w:spacing w:val="-3"/>
        </w:rPr>
        <w:t xml:space="preserve"> </w:t>
      </w:r>
      <w:r>
        <w:t>type. It is useful for generic data handling where the data type is not known in advance.</w:t>
      </w:r>
    </w:p>
    <w:p w14:paraId="75FDBF14" w14:textId="0219A7F1" w:rsidR="00E57A4D" w:rsidRDefault="00A87255" w:rsidP="009E167D">
      <w:pPr>
        <w:pStyle w:val="NormalBPBHEB"/>
        <w:rPr>
          <w:ins w:id="1496" w:author="Abhiram Arali" w:date="2024-11-12T15:33:00Z"/>
          <w:spacing w:val="-2"/>
        </w:rPr>
      </w:pPr>
      <w:r>
        <w:t>Example</w:t>
      </w:r>
      <w:r>
        <w:rPr>
          <w:spacing w:val="-2"/>
        </w:rPr>
        <w:t xml:space="preserve"> </w:t>
      </w:r>
      <w:r>
        <w:t>of a</w:t>
      </w:r>
      <w:r>
        <w:rPr>
          <w:spacing w:val="-1"/>
        </w:rPr>
        <w:t xml:space="preserve"> </w:t>
      </w:r>
      <w:r w:rsidR="009E167D">
        <w:t xml:space="preserve">void </w:t>
      </w:r>
      <w:r w:rsidR="009E167D">
        <w:rPr>
          <w:spacing w:val="-2"/>
        </w:rPr>
        <w:t>pointer:</w:t>
      </w:r>
    </w:p>
    <w:p w14:paraId="33575089" w14:textId="77777777" w:rsidR="00B06697" w:rsidRDefault="00B06697">
      <w:pPr>
        <w:pStyle w:val="CodeBlockBPBHEB"/>
        <w:pPrChange w:id="1497" w:author="Abhiram Arali" w:date="2024-11-13T10:15:00Z">
          <w:pPr>
            <w:spacing w:before="18"/>
            <w:ind w:left="107"/>
          </w:pPr>
        </w:pPrChange>
      </w:pPr>
      <w:moveToRangeStart w:id="1498" w:author="Abhiram Arali" w:date="2024-11-12T15:34:00Z" w:name="move182318057"/>
      <w:moveTo w:id="1499" w:author="Abhiram Arali" w:date="2024-11-12T15:34:00Z">
        <w:r>
          <w:t>#include</w:t>
        </w:r>
        <w:r>
          <w:rPr>
            <w:spacing w:val="-1"/>
          </w:rPr>
          <w:t xml:space="preserve"> </w:t>
        </w:r>
        <w:r>
          <w:rPr>
            <w:spacing w:val="-2"/>
          </w:rPr>
          <w:t>&lt;stdio.h&gt;</w:t>
        </w:r>
      </w:moveTo>
    </w:p>
    <w:p w14:paraId="37B960AD" w14:textId="77777777" w:rsidR="00B06697" w:rsidRDefault="00B06697">
      <w:pPr>
        <w:pStyle w:val="CodeBlockBPBHEB"/>
        <w:pPrChange w:id="1500" w:author="Abhiram Arali" w:date="2024-11-13T10:15:00Z">
          <w:pPr>
            <w:spacing w:before="19"/>
          </w:pPr>
        </w:pPrChange>
      </w:pPr>
    </w:p>
    <w:p w14:paraId="5DBE9C92" w14:textId="77777777" w:rsidR="00B06697" w:rsidRDefault="00B06697">
      <w:pPr>
        <w:pStyle w:val="CodeBlockBPBHEB"/>
        <w:pPrChange w:id="1501" w:author="Abhiram Arali" w:date="2024-11-13T10:15:00Z">
          <w:pPr>
            <w:spacing w:line="501" w:lineRule="auto"/>
            <w:ind w:left="347" w:right="5382" w:hanging="240"/>
          </w:pPr>
        </w:pPrChange>
      </w:pPr>
      <w:moveTo w:id="1502" w:author="Abhiram Arali" w:date="2024-11-12T15:34:00Z">
        <w:r>
          <w:t>void</w:t>
        </w:r>
        <w:r>
          <w:rPr>
            <w:spacing w:val="-8"/>
          </w:rPr>
          <w:t xml:space="preserve"> </w:t>
        </w:r>
        <w:r>
          <w:t>printValue(void</w:t>
        </w:r>
        <w:r>
          <w:rPr>
            <w:spacing w:val="-8"/>
          </w:rPr>
          <w:t xml:space="preserve"> </w:t>
        </w:r>
        <w:r>
          <w:t>*ptr,</w:t>
        </w:r>
        <w:r>
          <w:rPr>
            <w:spacing w:val="-8"/>
          </w:rPr>
          <w:t xml:space="preserve"> </w:t>
        </w:r>
        <w:r>
          <w:t>char</w:t>
        </w:r>
        <w:r>
          <w:rPr>
            <w:spacing w:val="-8"/>
          </w:rPr>
          <w:t xml:space="preserve"> </w:t>
        </w:r>
        <w:r>
          <w:t>type)</w:t>
        </w:r>
        <w:r>
          <w:rPr>
            <w:spacing w:val="-8"/>
          </w:rPr>
          <w:t xml:space="preserve"> </w:t>
        </w:r>
        <w:r>
          <w:t>{ if (type == 'i') {</w:t>
        </w:r>
      </w:moveTo>
    </w:p>
    <w:p w14:paraId="74897111" w14:textId="77777777" w:rsidR="00B06697" w:rsidRDefault="00B06697">
      <w:pPr>
        <w:pStyle w:val="CodeBlockBPBHEB"/>
        <w:pPrChange w:id="1503" w:author="Abhiram Arali" w:date="2024-11-13T10:15:00Z">
          <w:pPr>
            <w:spacing w:line="272" w:lineRule="exact"/>
            <w:ind w:left="587"/>
          </w:pPr>
        </w:pPrChange>
      </w:pPr>
      <w:moveTo w:id="1504" w:author="Abhiram Arali" w:date="2024-11-12T15:34:00Z">
        <w:r>
          <w:t>printf("Integer</w:t>
        </w:r>
        <w:r>
          <w:rPr>
            <w:spacing w:val="-3"/>
          </w:rPr>
          <w:t xml:space="preserve"> </w:t>
        </w:r>
        <w:r>
          <w:t>value:</w:t>
        </w:r>
        <w:r>
          <w:rPr>
            <w:spacing w:val="-1"/>
          </w:rPr>
          <w:t xml:space="preserve"> </w:t>
        </w:r>
        <w:r>
          <w:t>%d\n", *(int</w:t>
        </w:r>
        <w:r>
          <w:rPr>
            <w:spacing w:val="-1"/>
          </w:rPr>
          <w:t xml:space="preserve"> </w:t>
        </w:r>
        <w:r>
          <w:t>*)ptr);</w:t>
        </w:r>
        <w:r>
          <w:rPr>
            <w:spacing w:val="59"/>
          </w:rPr>
          <w:t xml:space="preserve"> </w:t>
        </w:r>
        <w:r>
          <w:t>//</w:t>
        </w:r>
        <w:r>
          <w:rPr>
            <w:spacing w:val="-1"/>
          </w:rPr>
          <w:t xml:space="preserve"> </w:t>
        </w:r>
        <w:r>
          <w:t>Casting void</w:t>
        </w:r>
        <w:r>
          <w:rPr>
            <w:spacing w:val="-1"/>
          </w:rPr>
          <w:t xml:space="preserve"> </w:t>
        </w:r>
        <w:r>
          <w:t>pointer</w:t>
        </w:r>
        <w:r>
          <w:rPr>
            <w:spacing w:val="-2"/>
          </w:rPr>
          <w:t xml:space="preserve"> </w:t>
        </w:r>
        <w:r>
          <w:t>to</w:t>
        </w:r>
        <w:r>
          <w:rPr>
            <w:spacing w:val="-1"/>
          </w:rPr>
          <w:t xml:space="preserve"> </w:t>
        </w:r>
        <w:r>
          <w:t>int</w:t>
        </w:r>
        <w:r>
          <w:rPr>
            <w:spacing w:val="-2"/>
          </w:rPr>
          <w:t xml:space="preserve"> pointer</w:t>
        </w:r>
      </w:moveTo>
    </w:p>
    <w:p w14:paraId="57C385D2" w14:textId="77777777" w:rsidR="00B06697" w:rsidRDefault="00B06697">
      <w:pPr>
        <w:pStyle w:val="CodeBlockBPBHEB"/>
        <w:pPrChange w:id="1505" w:author="Abhiram Arali" w:date="2024-11-13T10:15:00Z">
          <w:pPr>
            <w:spacing w:before="22"/>
          </w:pPr>
        </w:pPrChange>
      </w:pPr>
    </w:p>
    <w:p w14:paraId="02F1B1AB" w14:textId="77777777" w:rsidR="00B06697" w:rsidRDefault="00B06697">
      <w:pPr>
        <w:pStyle w:val="CodeBlockBPBHEB"/>
        <w:pPrChange w:id="1506" w:author="Abhiram Arali" w:date="2024-11-13T10:15:00Z">
          <w:pPr>
            <w:ind w:left="347"/>
          </w:pPr>
        </w:pPrChange>
      </w:pPr>
      <w:moveTo w:id="1507" w:author="Abhiram Arali" w:date="2024-11-12T15:34:00Z">
        <w:r>
          <w:t>}</w:t>
        </w:r>
        <w:r>
          <w:rPr>
            <w:spacing w:val="-3"/>
          </w:rPr>
          <w:t xml:space="preserve"> </w:t>
        </w:r>
        <w:r>
          <w:t>else if (type</w:t>
        </w:r>
        <w:r>
          <w:rPr>
            <w:spacing w:val="-1"/>
          </w:rPr>
          <w:t xml:space="preserve"> </w:t>
        </w:r>
        <w:r>
          <w:t>==</w:t>
        </w:r>
        <w:r>
          <w:rPr>
            <w:spacing w:val="-1"/>
          </w:rPr>
          <w:t xml:space="preserve"> </w:t>
        </w:r>
        <w:r>
          <w:t xml:space="preserve">'f') </w:t>
        </w:r>
        <w:r>
          <w:rPr>
            <w:spacing w:val="-10"/>
          </w:rPr>
          <w:t>{</w:t>
        </w:r>
      </w:moveTo>
    </w:p>
    <w:p w14:paraId="0D39A193" w14:textId="77777777" w:rsidR="00B06697" w:rsidRDefault="00B06697">
      <w:pPr>
        <w:pStyle w:val="CodeBlockBPBHEB"/>
        <w:pPrChange w:id="1508" w:author="Abhiram Arali" w:date="2024-11-13T10:15:00Z">
          <w:pPr>
            <w:spacing w:before="21"/>
          </w:pPr>
        </w:pPrChange>
      </w:pPr>
    </w:p>
    <w:p w14:paraId="76F83D92" w14:textId="77777777" w:rsidR="00B06697" w:rsidRDefault="00B06697">
      <w:pPr>
        <w:pStyle w:val="CodeBlockBPBHEB"/>
        <w:pPrChange w:id="1509" w:author="Abhiram Arali" w:date="2024-11-13T10:15:00Z">
          <w:pPr>
            <w:spacing w:before="1"/>
            <w:ind w:left="587"/>
          </w:pPr>
        </w:pPrChange>
      </w:pPr>
      <w:moveTo w:id="1510" w:author="Abhiram Arali" w:date="2024-11-12T15:34:00Z">
        <w:r>
          <w:t>printf("Float</w:t>
        </w:r>
        <w:r>
          <w:rPr>
            <w:spacing w:val="-1"/>
          </w:rPr>
          <w:t xml:space="preserve"> </w:t>
        </w:r>
        <w:r>
          <w:t>value:</w:t>
        </w:r>
        <w:r>
          <w:rPr>
            <w:spacing w:val="1"/>
          </w:rPr>
          <w:t xml:space="preserve"> </w:t>
        </w:r>
        <w:r>
          <w:t>%.2f\n",</w:t>
        </w:r>
        <w:r>
          <w:rPr>
            <w:spacing w:val="-1"/>
          </w:rPr>
          <w:t xml:space="preserve"> </w:t>
        </w:r>
        <w:r>
          <w:t>*(float *)ptr);</w:t>
        </w:r>
        <w:r>
          <w:rPr>
            <w:spacing w:val="-1"/>
          </w:rPr>
          <w:t xml:space="preserve"> </w:t>
        </w:r>
        <w:r>
          <w:t>//</w:t>
        </w:r>
        <w:r>
          <w:rPr>
            <w:spacing w:val="-1"/>
          </w:rPr>
          <w:t xml:space="preserve"> </w:t>
        </w:r>
        <w:r>
          <w:t>Casting</w:t>
        </w:r>
        <w:r>
          <w:rPr>
            <w:spacing w:val="-1"/>
          </w:rPr>
          <w:t xml:space="preserve"> </w:t>
        </w:r>
        <w:r>
          <w:t>void pointer</w:t>
        </w:r>
        <w:r>
          <w:rPr>
            <w:spacing w:val="-3"/>
          </w:rPr>
          <w:t xml:space="preserve"> </w:t>
        </w:r>
        <w:r>
          <w:t>to</w:t>
        </w:r>
        <w:r>
          <w:rPr>
            <w:spacing w:val="-1"/>
          </w:rPr>
          <w:t xml:space="preserve"> </w:t>
        </w:r>
        <w:r>
          <w:t xml:space="preserve">float </w:t>
        </w:r>
        <w:r>
          <w:rPr>
            <w:spacing w:val="-2"/>
          </w:rPr>
          <w:t>pointer</w:t>
        </w:r>
      </w:moveTo>
    </w:p>
    <w:p w14:paraId="2C5F1194" w14:textId="77777777" w:rsidR="00B06697" w:rsidRDefault="00B06697">
      <w:pPr>
        <w:pStyle w:val="CodeBlockBPBHEB"/>
        <w:pPrChange w:id="1511" w:author="Abhiram Arali" w:date="2024-11-13T10:15:00Z">
          <w:pPr>
            <w:spacing w:before="21"/>
          </w:pPr>
        </w:pPrChange>
      </w:pPr>
    </w:p>
    <w:p w14:paraId="56321595" w14:textId="77777777" w:rsidR="00B06697" w:rsidRDefault="00B06697">
      <w:pPr>
        <w:pStyle w:val="CodeBlockBPBHEB"/>
        <w:pPrChange w:id="1512" w:author="Abhiram Arali" w:date="2024-11-13T10:15:00Z">
          <w:pPr>
            <w:ind w:left="347"/>
          </w:pPr>
        </w:pPrChange>
      </w:pPr>
      <w:moveTo w:id="1513" w:author="Abhiram Arali" w:date="2024-11-12T15:34:00Z">
        <w:r>
          <w:t>}</w:t>
        </w:r>
        <w:r>
          <w:rPr>
            <w:spacing w:val="-3"/>
          </w:rPr>
          <w:t xml:space="preserve"> </w:t>
        </w:r>
        <w:r>
          <w:t>else if (type</w:t>
        </w:r>
        <w:r>
          <w:rPr>
            <w:spacing w:val="-1"/>
          </w:rPr>
          <w:t xml:space="preserve"> </w:t>
        </w:r>
        <w:r>
          <w:t>==</w:t>
        </w:r>
        <w:r>
          <w:rPr>
            <w:spacing w:val="-1"/>
          </w:rPr>
          <w:t xml:space="preserve"> </w:t>
        </w:r>
        <w:r>
          <w:t xml:space="preserve">'c') </w:t>
        </w:r>
        <w:r>
          <w:rPr>
            <w:spacing w:val="-10"/>
          </w:rPr>
          <w:t>{</w:t>
        </w:r>
      </w:moveTo>
    </w:p>
    <w:p w14:paraId="5A72E585" w14:textId="77777777" w:rsidR="00B06697" w:rsidRDefault="00B06697">
      <w:pPr>
        <w:pStyle w:val="CodeBlockBPBHEB"/>
        <w:pPrChange w:id="1514" w:author="Abhiram Arali" w:date="2024-11-13T10:15:00Z">
          <w:pPr>
            <w:spacing w:before="22"/>
          </w:pPr>
        </w:pPrChange>
      </w:pPr>
    </w:p>
    <w:p w14:paraId="04DC0AD8" w14:textId="77777777" w:rsidR="00B06697" w:rsidRDefault="00B06697">
      <w:pPr>
        <w:pStyle w:val="CodeBlockBPBHEB"/>
        <w:pPrChange w:id="1515" w:author="Abhiram Arali" w:date="2024-11-13T10:15:00Z">
          <w:pPr>
            <w:ind w:left="587"/>
          </w:pPr>
        </w:pPrChange>
      </w:pPr>
      <w:moveTo w:id="1516" w:author="Abhiram Arali" w:date="2024-11-12T15:34:00Z">
        <w:r>
          <w:t>printf("Character</w:t>
        </w:r>
        <w:r>
          <w:rPr>
            <w:spacing w:val="-6"/>
          </w:rPr>
          <w:t xml:space="preserve"> </w:t>
        </w:r>
        <w:r>
          <w:t>value:</w:t>
        </w:r>
        <w:r>
          <w:rPr>
            <w:spacing w:val="-1"/>
          </w:rPr>
          <w:t xml:space="preserve"> </w:t>
        </w:r>
        <w:r>
          <w:t>%c\n",</w:t>
        </w:r>
        <w:r>
          <w:rPr>
            <w:spacing w:val="-1"/>
          </w:rPr>
          <w:t xml:space="preserve"> </w:t>
        </w:r>
        <w:r>
          <w:t>*(char</w:t>
        </w:r>
        <w:r>
          <w:rPr>
            <w:spacing w:val="-1"/>
          </w:rPr>
          <w:t xml:space="preserve"> </w:t>
        </w:r>
        <w:r>
          <w:t>*)ptr);</w:t>
        </w:r>
        <w:r>
          <w:rPr>
            <w:spacing w:val="1"/>
          </w:rPr>
          <w:t xml:space="preserve"> </w:t>
        </w:r>
        <w:r>
          <w:t>//</w:t>
        </w:r>
        <w:r>
          <w:rPr>
            <w:spacing w:val="-2"/>
          </w:rPr>
          <w:t xml:space="preserve"> </w:t>
        </w:r>
        <w:r>
          <w:t>Casting</w:t>
        </w:r>
        <w:r>
          <w:rPr>
            <w:spacing w:val="-1"/>
          </w:rPr>
          <w:t xml:space="preserve"> </w:t>
        </w:r>
        <w:r>
          <w:t>void</w:t>
        </w:r>
        <w:r>
          <w:rPr>
            <w:spacing w:val="-1"/>
          </w:rPr>
          <w:t xml:space="preserve"> </w:t>
        </w:r>
        <w:r>
          <w:t>pointer</w:t>
        </w:r>
        <w:r>
          <w:rPr>
            <w:spacing w:val="-3"/>
          </w:rPr>
          <w:t xml:space="preserve"> </w:t>
        </w:r>
        <w:r>
          <w:t>to</w:t>
        </w:r>
        <w:r>
          <w:rPr>
            <w:spacing w:val="-1"/>
          </w:rPr>
          <w:t xml:space="preserve"> </w:t>
        </w:r>
        <w:r>
          <w:t>char</w:t>
        </w:r>
        <w:r>
          <w:rPr>
            <w:spacing w:val="-1"/>
          </w:rPr>
          <w:t xml:space="preserve"> </w:t>
        </w:r>
        <w:r>
          <w:rPr>
            <w:spacing w:val="-2"/>
          </w:rPr>
          <w:t>pointer</w:t>
        </w:r>
      </w:moveTo>
    </w:p>
    <w:p w14:paraId="0898A6B0" w14:textId="77777777" w:rsidR="00B06697" w:rsidRDefault="00B06697">
      <w:pPr>
        <w:pStyle w:val="CodeBlockBPBHEB"/>
        <w:pPrChange w:id="1517" w:author="Abhiram Arali" w:date="2024-11-13T10:15:00Z">
          <w:pPr>
            <w:spacing w:before="24"/>
          </w:pPr>
        </w:pPrChange>
      </w:pPr>
    </w:p>
    <w:p w14:paraId="633F537A" w14:textId="77777777" w:rsidR="00B06697" w:rsidRDefault="00B06697">
      <w:pPr>
        <w:pStyle w:val="CodeBlockBPBHEB"/>
        <w:pPrChange w:id="1518" w:author="Abhiram Arali" w:date="2024-11-13T10:15:00Z">
          <w:pPr>
            <w:ind w:left="347"/>
          </w:pPr>
        </w:pPrChange>
      </w:pPr>
      <w:moveTo w:id="1519" w:author="Abhiram Arali" w:date="2024-11-12T15:34:00Z">
        <w:r>
          <w:rPr>
            <w:spacing w:val="-10"/>
          </w:rPr>
          <w:t>}</w:t>
        </w:r>
      </w:moveTo>
    </w:p>
    <w:p w14:paraId="0F72493D" w14:textId="77777777" w:rsidR="00B06697" w:rsidRDefault="00B06697">
      <w:pPr>
        <w:pStyle w:val="CodeBlockBPBHEB"/>
        <w:pPrChange w:id="1520" w:author="Abhiram Arali" w:date="2024-11-13T10:15:00Z">
          <w:pPr>
            <w:spacing w:before="22"/>
          </w:pPr>
        </w:pPrChange>
      </w:pPr>
    </w:p>
    <w:p w14:paraId="2E705B70" w14:textId="77777777" w:rsidR="00B06697" w:rsidRDefault="00B06697">
      <w:pPr>
        <w:pStyle w:val="CodeBlockBPBHEB"/>
        <w:pPrChange w:id="1521" w:author="Abhiram Arali" w:date="2024-11-13T10:15:00Z">
          <w:pPr>
            <w:ind w:left="107"/>
          </w:pPr>
        </w:pPrChange>
      </w:pPr>
      <w:moveTo w:id="1522" w:author="Abhiram Arali" w:date="2024-11-12T15:34:00Z">
        <w:r>
          <w:rPr>
            <w:spacing w:val="-10"/>
          </w:rPr>
          <w:t>}</w:t>
        </w:r>
      </w:moveTo>
    </w:p>
    <w:p w14:paraId="2770ACF5" w14:textId="77777777" w:rsidR="00B06697" w:rsidRDefault="00B06697">
      <w:pPr>
        <w:pStyle w:val="CodeBlockBPBHEB"/>
        <w:pPrChange w:id="1523" w:author="Abhiram Arali" w:date="2024-11-13T10:15:00Z">
          <w:pPr>
            <w:spacing w:before="22"/>
          </w:pPr>
        </w:pPrChange>
      </w:pPr>
    </w:p>
    <w:p w14:paraId="28A8019B" w14:textId="77777777" w:rsidR="00B06697" w:rsidRDefault="00B06697">
      <w:pPr>
        <w:pStyle w:val="CodeBlockBPBHEB"/>
        <w:pPrChange w:id="1524" w:author="Abhiram Arali" w:date="2024-11-13T10:15:00Z">
          <w:pPr>
            <w:ind w:left="107"/>
          </w:pPr>
        </w:pPrChange>
      </w:pPr>
      <w:moveTo w:id="1525" w:author="Abhiram Arali" w:date="2024-11-12T15:34:00Z">
        <w:r>
          <w:t>int</w:t>
        </w:r>
        <w:r>
          <w:rPr>
            <w:spacing w:val="-1"/>
          </w:rPr>
          <w:t xml:space="preserve"> </w:t>
        </w:r>
        <w:r>
          <w:t xml:space="preserve">main() </w:t>
        </w:r>
        <w:r>
          <w:rPr>
            <w:spacing w:val="-10"/>
          </w:rPr>
          <w:t>{</w:t>
        </w:r>
      </w:moveTo>
    </w:p>
    <w:p w14:paraId="50525F8A" w14:textId="77777777" w:rsidR="00B06697" w:rsidRDefault="00B06697">
      <w:pPr>
        <w:pStyle w:val="CodeBlockBPBHEB"/>
        <w:pPrChange w:id="1526" w:author="Abhiram Arali" w:date="2024-11-13T10:15:00Z">
          <w:pPr>
            <w:spacing w:before="21"/>
          </w:pPr>
        </w:pPrChange>
      </w:pPr>
    </w:p>
    <w:p w14:paraId="03280EDF" w14:textId="77777777" w:rsidR="00B06697" w:rsidRDefault="00B06697">
      <w:pPr>
        <w:pStyle w:val="CodeBlockBPBHEB"/>
        <w:pPrChange w:id="1527" w:author="Abhiram Arali" w:date="2024-11-13T10:15:00Z">
          <w:pPr>
            <w:spacing w:line="499" w:lineRule="auto"/>
            <w:ind w:left="347" w:right="7328"/>
          </w:pPr>
        </w:pPrChange>
      </w:pPr>
      <w:moveTo w:id="1528" w:author="Abhiram Arali" w:date="2024-11-12T15:34:00Z">
        <w:r>
          <w:t>int num = 42; float pi = 3.14; char</w:t>
        </w:r>
        <w:r>
          <w:rPr>
            <w:spacing w:val="-4"/>
          </w:rPr>
          <w:t xml:space="preserve"> </w:t>
        </w:r>
        <w:r>
          <w:t>letter</w:t>
        </w:r>
        <w:r>
          <w:rPr>
            <w:spacing w:val="-1"/>
          </w:rPr>
          <w:t xml:space="preserve"> </w:t>
        </w:r>
        <w:r>
          <w:t>=</w:t>
        </w:r>
        <w:r>
          <w:rPr>
            <w:spacing w:val="-2"/>
          </w:rPr>
          <w:t xml:space="preserve"> </w:t>
        </w:r>
        <w:r>
          <w:rPr>
            <w:spacing w:val="-4"/>
          </w:rPr>
          <w:t>'A';</w:t>
        </w:r>
      </w:moveTo>
    </w:p>
    <w:p w14:paraId="594A2389" w14:textId="77777777" w:rsidR="00B54326" w:rsidRDefault="00B54326">
      <w:pPr>
        <w:pStyle w:val="CodeBlockBPBHEB"/>
        <w:rPr>
          <w:i/>
        </w:rPr>
        <w:pPrChange w:id="1529" w:author="Abhiram Arali" w:date="2024-11-13T10:15:00Z">
          <w:pPr/>
        </w:pPrChange>
      </w:pPr>
      <w:moveToRangeStart w:id="1530" w:author="Abhiram Arali" w:date="2024-11-12T15:34:00Z" w:name="move182318064"/>
      <w:moveToRangeEnd w:id="1498"/>
    </w:p>
    <w:p w14:paraId="0C422965" w14:textId="77777777" w:rsidR="00B54326" w:rsidRDefault="00B54326">
      <w:pPr>
        <w:pStyle w:val="CodeBlockBPBHEB"/>
        <w:rPr>
          <w:i/>
        </w:rPr>
        <w:pPrChange w:id="1531" w:author="Abhiram Arali" w:date="2024-11-13T10:15:00Z">
          <w:pPr>
            <w:spacing w:before="21"/>
          </w:pPr>
        </w:pPrChange>
      </w:pPr>
    </w:p>
    <w:p w14:paraId="613ACD5F" w14:textId="77777777" w:rsidR="00B54326" w:rsidRDefault="00B54326">
      <w:pPr>
        <w:pStyle w:val="CodeBlockBPBHEB"/>
        <w:pPrChange w:id="1532" w:author="Abhiram Arali" w:date="2024-11-13T10:15:00Z">
          <w:pPr>
            <w:spacing w:line="499" w:lineRule="auto"/>
            <w:ind w:left="347" w:right="3267"/>
          </w:pPr>
        </w:pPrChange>
      </w:pPr>
      <w:moveTo w:id="1533" w:author="Abhiram Arali" w:date="2024-11-12T15:34:00Z">
        <w:r>
          <w:lastRenderedPageBreak/>
          <w:t>printValue(&amp;num, 'i');</w:t>
        </w:r>
        <w:r>
          <w:rPr>
            <w:spacing w:val="40"/>
          </w:rPr>
          <w:t xml:space="preserve"> </w:t>
        </w:r>
        <w:r>
          <w:t>// Passing the address of num printValue(&amp;pi, 'f');</w:t>
        </w:r>
        <w:r>
          <w:rPr>
            <w:spacing w:val="80"/>
          </w:rPr>
          <w:t xml:space="preserve"> </w:t>
        </w:r>
        <w:r>
          <w:t>// Passing the address of pi printValue(&amp;letter,</w:t>
        </w:r>
        <w:r>
          <w:rPr>
            <w:spacing w:val="-6"/>
          </w:rPr>
          <w:t xml:space="preserve"> </w:t>
        </w:r>
        <w:r>
          <w:t>'c');</w:t>
        </w:r>
        <w:r>
          <w:rPr>
            <w:spacing w:val="-6"/>
          </w:rPr>
          <w:t xml:space="preserve"> </w:t>
        </w:r>
        <w:r>
          <w:t>//</w:t>
        </w:r>
        <w:r>
          <w:rPr>
            <w:spacing w:val="-6"/>
          </w:rPr>
          <w:t xml:space="preserve"> </w:t>
        </w:r>
        <w:r>
          <w:t>Passing</w:t>
        </w:r>
        <w:r>
          <w:rPr>
            <w:spacing w:val="-6"/>
          </w:rPr>
          <w:t xml:space="preserve"> </w:t>
        </w:r>
        <w:r>
          <w:t>the</w:t>
        </w:r>
        <w:r>
          <w:rPr>
            <w:spacing w:val="-6"/>
          </w:rPr>
          <w:t xml:space="preserve"> </w:t>
        </w:r>
        <w:r>
          <w:t>address</w:t>
        </w:r>
        <w:r>
          <w:rPr>
            <w:spacing w:val="-6"/>
          </w:rPr>
          <w:t xml:space="preserve"> </w:t>
        </w:r>
        <w:r>
          <w:t>of</w:t>
        </w:r>
        <w:r>
          <w:rPr>
            <w:spacing w:val="-6"/>
          </w:rPr>
          <w:t xml:space="preserve"> </w:t>
        </w:r>
        <w:r>
          <w:t>letter return 0;</w:t>
        </w:r>
      </w:moveTo>
    </w:p>
    <w:p w14:paraId="27E5B2DE" w14:textId="77777777" w:rsidR="00B54326" w:rsidRDefault="00B54326">
      <w:pPr>
        <w:pStyle w:val="CodeBlockBPBHEB"/>
        <w:pPrChange w:id="1534" w:author="Abhiram Arali" w:date="2024-11-13T10:15:00Z">
          <w:pPr>
            <w:spacing w:before="1"/>
            <w:ind w:left="107"/>
          </w:pPr>
        </w:pPrChange>
      </w:pPr>
      <w:moveTo w:id="1535" w:author="Abhiram Arali" w:date="2024-11-12T15:34:00Z">
        <w:r>
          <w:rPr>
            <w:spacing w:val="-10"/>
          </w:rPr>
          <w:t>}</w:t>
        </w:r>
      </w:moveTo>
    </w:p>
    <w:moveToRangeEnd w:id="1530"/>
    <w:p w14:paraId="108C0E15" w14:textId="13B8CAB2" w:rsidR="004E3A6B" w:rsidDel="0032679F" w:rsidRDefault="004E3A6B">
      <w:pPr>
        <w:pStyle w:val="NormalBPBHEB"/>
        <w:rPr>
          <w:del w:id="1536" w:author="Abhiram Arali" w:date="2024-11-12T15:34:00Z"/>
        </w:rPr>
        <w:pPrChange w:id="1537" w:author="Abhiram Arali" w:date="2024-11-12T15:33:00Z">
          <w:pPr>
            <w:spacing w:before="161"/>
            <w:ind w:left="220"/>
          </w:pPr>
        </w:pPrChange>
      </w:pPr>
    </w:p>
    <w:p w14:paraId="2298507D" w14:textId="09C3AB2D" w:rsidR="00E57A4D" w:rsidDel="009B23A4" w:rsidRDefault="00A87255">
      <w:pPr>
        <w:pStyle w:val="NormalBPBHEB"/>
        <w:rPr>
          <w:del w:id="1538" w:author="Abhiram Arali" w:date="2024-11-12T15:34:00Z"/>
          <w:sz w:val="20"/>
        </w:rPr>
        <w:pPrChange w:id="1539" w:author="Abhiram Arali" w:date="2024-11-12T15:34:00Z">
          <w:pPr>
            <w:pStyle w:val="BodyText"/>
            <w:spacing w:before="47"/>
          </w:pPr>
        </w:pPrChange>
      </w:pPr>
      <w:del w:id="1540" w:author="Abhiram Arali" w:date="2024-11-12T15:34:00Z">
        <w:r w:rsidDel="00B54326">
          <w:rPr>
            <w:noProof/>
            <w:lang w:val="en-IN" w:eastAsia="en-IN"/>
            <w:rPrChange w:id="1541" w:author="Unknown">
              <w:rPr>
                <w:noProof/>
                <w:lang w:val="en-IN" w:eastAsia="en-IN"/>
              </w:rPr>
            </w:rPrChange>
          </w:rPr>
          <mc:AlternateContent>
            <mc:Choice Requires="wpg">
              <w:drawing>
                <wp:anchor distT="0" distB="0" distL="0" distR="0" simplePos="0" relativeHeight="487614976" behindDoc="1" locked="0" layoutInCell="1" allowOverlap="1" wp14:anchorId="7881EFFB" wp14:editId="00B5708C">
                  <wp:simplePos x="0" y="0"/>
                  <wp:positionH relativeFrom="page">
                    <wp:posOffset>840028</wp:posOffset>
                  </wp:positionH>
                  <wp:positionV relativeFrom="paragraph">
                    <wp:posOffset>191162</wp:posOffset>
                  </wp:positionV>
                  <wp:extent cx="5882640" cy="5120005"/>
                  <wp:effectExtent l="0" t="0" r="0" b="0"/>
                  <wp:wrapTopAndBottom/>
                  <wp:docPr id="115"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5120005"/>
                            <a:chOff x="0" y="0"/>
                            <a:chExt cx="5882640" cy="5120005"/>
                          </a:xfrm>
                        </wpg:grpSpPr>
                        <wps:wsp>
                          <wps:cNvPr id="118" name="Graphic 124"/>
                          <wps:cNvSpPr/>
                          <wps:spPr>
                            <a:xfrm>
                              <a:off x="0" y="0"/>
                              <a:ext cx="5882640" cy="5120005"/>
                            </a:xfrm>
                            <a:custGeom>
                              <a:avLst/>
                              <a:gdLst/>
                              <a:ahLst/>
                              <a:cxnLst/>
                              <a:rect l="l" t="t" r="r" b="b"/>
                              <a:pathLst>
                                <a:path w="5882640" h="5120005">
                                  <a:moveTo>
                                    <a:pt x="6096" y="3298266"/>
                                  </a:moveTo>
                                  <a:lnTo>
                                    <a:pt x="0" y="3298266"/>
                                  </a:lnTo>
                                  <a:lnTo>
                                    <a:pt x="0" y="3662807"/>
                                  </a:lnTo>
                                  <a:lnTo>
                                    <a:pt x="0" y="4027043"/>
                                  </a:lnTo>
                                  <a:lnTo>
                                    <a:pt x="0" y="4391279"/>
                                  </a:lnTo>
                                  <a:lnTo>
                                    <a:pt x="0" y="4755464"/>
                                  </a:lnTo>
                                  <a:lnTo>
                                    <a:pt x="0" y="5119700"/>
                                  </a:lnTo>
                                  <a:lnTo>
                                    <a:pt x="6096" y="5119700"/>
                                  </a:lnTo>
                                  <a:lnTo>
                                    <a:pt x="6096" y="3662807"/>
                                  </a:lnTo>
                                  <a:lnTo>
                                    <a:pt x="6096" y="3298266"/>
                                  </a:lnTo>
                                  <a:close/>
                                </a:path>
                                <a:path w="5882640" h="5120005">
                                  <a:moveTo>
                                    <a:pt x="6096" y="6108"/>
                                  </a:moveTo>
                                  <a:lnTo>
                                    <a:pt x="0" y="6108"/>
                                  </a:lnTo>
                                  <a:lnTo>
                                    <a:pt x="0" y="381000"/>
                                  </a:lnTo>
                                  <a:lnTo>
                                    <a:pt x="0" y="746709"/>
                                  </a:lnTo>
                                  <a:lnTo>
                                    <a:pt x="0" y="3298190"/>
                                  </a:lnTo>
                                  <a:lnTo>
                                    <a:pt x="6096" y="3298190"/>
                                  </a:lnTo>
                                  <a:lnTo>
                                    <a:pt x="6096" y="381000"/>
                                  </a:lnTo>
                                  <a:lnTo>
                                    <a:pt x="6096" y="6108"/>
                                  </a:lnTo>
                                  <a:close/>
                                </a:path>
                                <a:path w="5882640" h="5120005">
                                  <a:moveTo>
                                    <a:pt x="5875909" y="0"/>
                                  </a:moveTo>
                                  <a:lnTo>
                                    <a:pt x="6096" y="0"/>
                                  </a:lnTo>
                                  <a:lnTo>
                                    <a:pt x="0" y="0"/>
                                  </a:lnTo>
                                  <a:lnTo>
                                    <a:pt x="0" y="6096"/>
                                  </a:lnTo>
                                  <a:lnTo>
                                    <a:pt x="6096" y="6096"/>
                                  </a:lnTo>
                                  <a:lnTo>
                                    <a:pt x="5875909" y="6096"/>
                                  </a:lnTo>
                                  <a:lnTo>
                                    <a:pt x="5875909" y="0"/>
                                  </a:lnTo>
                                  <a:close/>
                                </a:path>
                                <a:path w="5882640" h="5120005">
                                  <a:moveTo>
                                    <a:pt x="5882081" y="3298266"/>
                                  </a:moveTo>
                                  <a:lnTo>
                                    <a:pt x="5875985" y="3298266"/>
                                  </a:lnTo>
                                  <a:lnTo>
                                    <a:pt x="5875985" y="3662807"/>
                                  </a:lnTo>
                                  <a:lnTo>
                                    <a:pt x="5875985" y="4027043"/>
                                  </a:lnTo>
                                  <a:lnTo>
                                    <a:pt x="5875985" y="4391279"/>
                                  </a:lnTo>
                                  <a:lnTo>
                                    <a:pt x="5875985" y="4755464"/>
                                  </a:lnTo>
                                  <a:lnTo>
                                    <a:pt x="5875985" y="5119700"/>
                                  </a:lnTo>
                                  <a:lnTo>
                                    <a:pt x="5882081" y="5119700"/>
                                  </a:lnTo>
                                  <a:lnTo>
                                    <a:pt x="5882081" y="3662807"/>
                                  </a:lnTo>
                                  <a:lnTo>
                                    <a:pt x="5882081" y="3298266"/>
                                  </a:lnTo>
                                  <a:close/>
                                </a:path>
                                <a:path w="5882640" h="5120005">
                                  <a:moveTo>
                                    <a:pt x="5882081" y="6108"/>
                                  </a:moveTo>
                                  <a:lnTo>
                                    <a:pt x="5875985" y="6108"/>
                                  </a:lnTo>
                                  <a:lnTo>
                                    <a:pt x="5875985" y="381000"/>
                                  </a:lnTo>
                                  <a:lnTo>
                                    <a:pt x="5875985" y="746709"/>
                                  </a:lnTo>
                                  <a:lnTo>
                                    <a:pt x="5875985" y="3298190"/>
                                  </a:lnTo>
                                  <a:lnTo>
                                    <a:pt x="5882081" y="3298190"/>
                                  </a:lnTo>
                                  <a:lnTo>
                                    <a:pt x="5882081" y="381000"/>
                                  </a:lnTo>
                                  <a:lnTo>
                                    <a:pt x="5882081" y="6108"/>
                                  </a:lnTo>
                                  <a:close/>
                                </a:path>
                                <a:path w="5882640" h="5120005">
                                  <a:moveTo>
                                    <a:pt x="5882081" y="0"/>
                                  </a:moveTo>
                                  <a:lnTo>
                                    <a:pt x="5875985" y="0"/>
                                  </a:lnTo>
                                  <a:lnTo>
                                    <a:pt x="5875985" y="6096"/>
                                  </a:lnTo>
                                  <a:lnTo>
                                    <a:pt x="5882081" y="6096"/>
                                  </a:lnTo>
                                  <a:lnTo>
                                    <a:pt x="5882081" y="0"/>
                                  </a:lnTo>
                                  <a:close/>
                                </a:path>
                              </a:pathLst>
                            </a:custGeom>
                            <a:solidFill>
                              <a:srgbClr val="000000"/>
                            </a:solidFill>
                          </wps:spPr>
                          <wps:bodyPr wrap="square" lIns="0" tIns="0" rIns="0" bIns="0" rtlCol="0">
                            <a:prstTxWarp prst="textNoShape">
                              <a:avLst/>
                            </a:prstTxWarp>
                            <a:noAutofit/>
                          </wps:bodyPr>
                        </wps:wsp>
                        <wps:wsp>
                          <wps:cNvPr id="119" name="Textbox 125"/>
                          <wps:cNvSpPr txBox="1"/>
                          <wps:spPr>
                            <a:xfrm>
                              <a:off x="6095" y="6096"/>
                              <a:ext cx="5869940" cy="5113655"/>
                            </a:xfrm>
                            <a:prstGeom prst="rect">
                              <a:avLst/>
                            </a:prstGeom>
                          </wps:spPr>
                          <wps:txbx>
                            <w:txbxContent>
                              <w:p w14:paraId="38EF797E" w14:textId="6056CC5C" w:rsidR="00531AAA" w:rsidDel="00B06697" w:rsidRDefault="00531AAA">
                                <w:pPr>
                                  <w:spacing w:before="18"/>
                                  <w:ind w:left="107"/>
                                  <w:rPr>
                                    <w:sz w:val="24"/>
                                  </w:rPr>
                                </w:pPr>
                                <w:moveFromRangeStart w:id="1542" w:author="Abhiram Arali" w:date="2024-11-12T15:34:00Z" w:name="move182318057"/>
                                <w:moveFrom w:id="1543" w:author="Abhiram Arali" w:date="2024-11-12T15:34:00Z">
                                  <w:r w:rsidDel="00B06697">
                                    <w:rPr>
                                      <w:sz w:val="24"/>
                                    </w:rPr>
                                    <w:t>#include</w:t>
                                  </w:r>
                                  <w:r w:rsidDel="00B06697">
                                    <w:rPr>
                                      <w:spacing w:val="-1"/>
                                      <w:sz w:val="24"/>
                                    </w:rPr>
                                    <w:t xml:space="preserve"> </w:t>
                                  </w:r>
                                  <w:r w:rsidDel="00B06697">
                                    <w:rPr>
                                      <w:spacing w:val="-2"/>
                                      <w:sz w:val="24"/>
                                    </w:rPr>
                                    <w:t>&lt;stdio.h&gt;</w:t>
                                  </w:r>
                                </w:moveFrom>
                              </w:p>
                              <w:p w14:paraId="561498EF" w14:textId="7CEACE18" w:rsidR="00531AAA" w:rsidDel="00B06697" w:rsidRDefault="00531AAA">
                                <w:pPr>
                                  <w:spacing w:before="19"/>
                                  <w:rPr>
                                    <w:sz w:val="24"/>
                                  </w:rPr>
                                </w:pPr>
                              </w:p>
                              <w:p w14:paraId="6F3BF192" w14:textId="195BA521" w:rsidR="00531AAA" w:rsidDel="00B06697" w:rsidRDefault="00531AAA">
                                <w:pPr>
                                  <w:spacing w:line="501" w:lineRule="auto"/>
                                  <w:ind w:left="347" w:right="5382" w:hanging="240"/>
                                  <w:rPr>
                                    <w:sz w:val="24"/>
                                  </w:rPr>
                                </w:pPr>
                                <w:moveFrom w:id="1544" w:author="Abhiram Arali" w:date="2024-11-12T15:34:00Z">
                                  <w:r w:rsidDel="00B06697">
                                    <w:rPr>
                                      <w:sz w:val="24"/>
                                    </w:rPr>
                                    <w:t>void</w:t>
                                  </w:r>
                                  <w:r w:rsidDel="00B06697">
                                    <w:rPr>
                                      <w:spacing w:val="-8"/>
                                      <w:sz w:val="24"/>
                                    </w:rPr>
                                    <w:t xml:space="preserve"> </w:t>
                                  </w:r>
                                  <w:r w:rsidDel="00B06697">
                                    <w:rPr>
                                      <w:sz w:val="24"/>
                                    </w:rPr>
                                    <w:t>printValue(void</w:t>
                                  </w:r>
                                  <w:r w:rsidDel="00B06697">
                                    <w:rPr>
                                      <w:spacing w:val="-8"/>
                                      <w:sz w:val="24"/>
                                    </w:rPr>
                                    <w:t xml:space="preserve"> </w:t>
                                  </w:r>
                                  <w:r w:rsidDel="00B06697">
                                    <w:rPr>
                                      <w:sz w:val="24"/>
                                    </w:rPr>
                                    <w:t>*ptr,</w:t>
                                  </w:r>
                                  <w:r w:rsidDel="00B06697">
                                    <w:rPr>
                                      <w:spacing w:val="-8"/>
                                      <w:sz w:val="24"/>
                                    </w:rPr>
                                    <w:t xml:space="preserve"> </w:t>
                                  </w:r>
                                  <w:r w:rsidDel="00B06697">
                                    <w:rPr>
                                      <w:sz w:val="24"/>
                                    </w:rPr>
                                    <w:t>char</w:t>
                                  </w:r>
                                  <w:r w:rsidDel="00B06697">
                                    <w:rPr>
                                      <w:spacing w:val="-8"/>
                                      <w:sz w:val="24"/>
                                    </w:rPr>
                                    <w:t xml:space="preserve"> </w:t>
                                  </w:r>
                                  <w:r w:rsidDel="00B06697">
                                    <w:rPr>
                                      <w:sz w:val="24"/>
                                    </w:rPr>
                                    <w:t>type)</w:t>
                                  </w:r>
                                  <w:r w:rsidDel="00B06697">
                                    <w:rPr>
                                      <w:spacing w:val="-8"/>
                                      <w:sz w:val="24"/>
                                    </w:rPr>
                                    <w:t xml:space="preserve"> </w:t>
                                  </w:r>
                                  <w:r w:rsidDel="00B06697">
                                    <w:rPr>
                                      <w:sz w:val="24"/>
                                    </w:rPr>
                                    <w:t>{ if (type == 'i') {</w:t>
                                  </w:r>
                                </w:moveFrom>
                              </w:p>
                              <w:p w14:paraId="69AF6BB1" w14:textId="2BEDB153" w:rsidR="00531AAA" w:rsidDel="00B06697" w:rsidRDefault="00531AAA">
                                <w:pPr>
                                  <w:spacing w:line="272" w:lineRule="exact"/>
                                  <w:ind w:left="587"/>
                                  <w:rPr>
                                    <w:sz w:val="24"/>
                                  </w:rPr>
                                </w:pPr>
                                <w:moveFrom w:id="1545" w:author="Abhiram Arali" w:date="2024-11-12T15:34:00Z">
                                  <w:r w:rsidDel="00B06697">
                                    <w:rPr>
                                      <w:sz w:val="24"/>
                                    </w:rPr>
                                    <w:t>printf("Integer</w:t>
                                  </w:r>
                                  <w:r w:rsidDel="00B06697">
                                    <w:rPr>
                                      <w:spacing w:val="-3"/>
                                      <w:sz w:val="24"/>
                                    </w:rPr>
                                    <w:t xml:space="preserve"> </w:t>
                                  </w:r>
                                  <w:r w:rsidDel="00B06697">
                                    <w:rPr>
                                      <w:sz w:val="24"/>
                                    </w:rPr>
                                    <w:t>value:</w:t>
                                  </w:r>
                                  <w:r w:rsidDel="00B06697">
                                    <w:rPr>
                                      <w:spacing w:val="-1"/>
                                      <w:sz w:val="24"/>
                                    </w:rPr>
                                    <w:t xml:space="preserve"> </w:t>
                                  </w:r>
                                  <w:r w:rsidDel="00B06697">
                                    <w:rPr>
                                      <w:sz w:val="24"/>
                                    </w:rPr>
                                    <w:t>%d\n", *(int</w:t>
                                  </w:r>
                                  <w:r w:rsidDel="00B06697">
                                    <w:rPr>
                                      <w:spacing w:val="-1"/>
                                      <w:sz w:val="24"/>
                                    </w:rPr>
                                    <w:t xml:space="preserve"> </w:t>
                                  </w:r>
                                  <w:r w:rsidDel="00B06697">
                                    <w:rPr>
                                      <w:sz w:val="24"/>
                                    </w:rPr>
                                    <w:t>*)ptr);</w:t>
                                  </w:r>
                                  <w:r w:rsidDel="00B06697">
                                    <w:rPr>
                                      <w:spacing w:val="59"/>
                                      <w:sz w:val="24"/>
                                    </w:rPr>
                                    <w:t xml:space="preserve"> </w:t>
                                  </w:r>
                                  <w:r w:rsidDel="00B06697">
                                    <w:rPr>
                                      <w:sz w:val="24"/>
                                    </w:rPr>
                                    <w:t>//</w:t>
                                  </w:r>
                                  <w:r w:rsidDel="00B06697">
                                    <w:rPr>
                                      <w:spacing w:val="-1"/>
                                      <w:sz w:val="24"/>
                                    </w:rPr>
                                    <w:t xml:space="preserve"> </w:t>
                                  </w:r>
                                  <w:r w:rsidDel="00B06697">
                                    <w:rPr>
                                      <w:sz w:val="24"/>
                                    </w:rPr>
                                    <w:t>Casting void</w:t>
                                  </w:r>
                                  <w:r w:rsidDel="00B06697">
                                    <w:rPr>
                                      <w:spacing w:val="-1"/>
                                      <w:sz w:val="24"/>
                                    </w:rPr>
                                    <w:t xml:space="preserve"> </w:t>
                                  </w:r>
                                  <w:r w:rsidDel="00B06697">
                                    <w:rPr>
                                      <w:sz w:val="24"/>
                                    </w:rPr>
                                    <w:t>pointer</w:t>
                                  </w:r>
                                  <w:r w:rsidDel="00B06697">
                                    <w:rPr>
                                      <w:spacing w:val="-2"/>
                                      <w:sz w:val="24"/>
                                    </w:rPr>
                                    <w:t xml:space="preserve"> </w:t>
                                  </w:r>
                                  <w:r w:rsidDel="00B06697">
                                    <w:rPr>
                                      <w:sz w:val="24"/>
                                    </w:rPr>
                                    <w:t>to</w:t>
                                  </w:r>
                                  <w:r w:rsidDel="00B06697">
                                    <w:rPr>
                                      <w:spacing w:val="-1"/>
                                      <w:sz w:val="24"/>
                                    </w:rPr>
                                    <w:t xml:space="preserve"> </w:t>
                                  </w:r>
                                  <w:r w:rsidDel="00B06697">
                                    <w:rPr>
                                      <w:sz w:val="24"/>
                                    </w:rPr>
                                    <w:t>int</w:t>
                                  </w:r>
                                  <w:r w:rsidDel="00B06697">
                                    <w:rPr>
                                      <w:spacing w:val="-2"/>
                                      <w:sz w:val="24"/>
                                    </w:rPr>
                                    <w:t xml:space="preserve"> pointer</w:t>
                                  </w:r>
                                </w:moveFrom>
                              </w:p>
                              <w:p w14:paraId="09C356AC" w14:textId="58B88528" w:rsidR="00531AAA" w:rsidDel="00B06697" w:rsidRDefault="00531AAA">
                                <w:pPr>
                                  <w:spacing w:before="22"/>
                                  <w:rPr>
                                    <w:sz w:val="24"/>
                                  </w:rPr>
                                </w:pPr>
                              </w:p>
                              <w:p w14:paraId="25E0B125" w14:textId="0CF8C5A1" w:rsidR="00531AAA" w:rsidDel="00B06697" w:rsidRDefault="00531AAA">
                                <w:pPr>
                                  <w:ind w:left="347"/>
                                  <w:rPr>
                                    <w:sz w:val="24"/>
                                  </w:rPr>
                                </w:pPr>
                                <w:moveFrom w:id="1546" w:author="Abhiram Arali" w:date="2024-11-12T15:34:00Z">
                                  <w:r w:rsidDel="00B06697">
                                    <w:rPr>
                                      <w:sz w:val="24"/>
                                    </w:rPr>
                                    <w:t>}</w:t>
                                  </w:r>
                                  <w:r w:rsidDel="00B06697">
                                    <w:rPr>
                                      <w:spacing w:val="-3"/>
                                      <w:sz w:val="24"/>
                                    </w:rPr>
                                    <w:t xml:space="preserve"> </w:t>
                                  </w:r>
                                  <w:r w:rsidDel="00B06697">
                                    <w:rPr>
                                      <w:sz w:val="24"/>
                                    </w:rPr>
                                    <w:t>else if (type</w:t>
                                  </w:r>
                                  <w:r w:rsidDel="00B06697">
                                    <w:rPr>
                                      <w:spacing w:val="-1"/>
                                      <w:sz w:val="24"/>
                                    </w:rPr>
                                    <w:t xml:space="preserve"> </w:t>
                                  </w:r>
                                  <w:r w:rsidDel="00B06697">
                                    <w:rPr>
                                      <w:sz w:val="24"/>
                                    </w:rPr>
                                    <w:t>==</w:t>
                                  </w:r>
                                  <w:r w:rsidDel="00B06697">
                                    <w:rPr>
                                      <w:spacing w:val="-1"/>
                                      <w:sz w:val="24"/>
                                    </w:rPr>
                                    <w:t xml:space="preserve"> </w:t>
                                  </w:r>
                                  <w:r w:rsidDel="00B06697">
                                    <w:rPr>
                                      <w:sz w:val="24"/>
                                    </w:rPr>
                                    <w:t xml:space="preserve">'f') </w:t>
                                  </w:r>
                                  <w:r w:rsidDel="00B06697">
                                    <w:rPr>
                                      <w:spacing w:val="-10"/>
                                      <w:sz w:val="24"/>
                                    </w:rPr>
                                    <w:t>{</w:t>
                                  </w:r>
                                </w:moveFrom>
                              </w:p>
                              <w:p w14:paraId="37F895CF" w14:textId="3EC2736D" w:rsidR="00531AAA" w:rsidDel="00B06697" w:rsidRDefault="00531AAA">
                                <w:pPr>
                                  <w:spacing w:before="21"/>
                                  <w:rPr>
                                    <w:sz w:val="24"/>
                                  </w:rPr>
                                </w:pPr>
                              </w:p>
                              <w:p w14:paraId="5697F6F9" w14:textId="3EDF3BD5" w:rsidR="00531AAA" w:rsidDel="00B06697" w:rsidRDefault="00531AAA">
                                <w:pPr>
                                  <w:spacing w:before="1"/>
                                  <w:ind w:left="587"/>
                                  <w:rPr>
                                    <w:sz w:val="24"/>
                                  </w:rPr>
                                </w:pPr>
                                <w:moveFrom w:id="1547" w:author="Abhiram Arali" w:date="2024-11-12T15:34:00Z">
                                  <w:r w:rsidDel="00B06697">
                                    <w:rPr>
                                      <w:sz w:val="24"/>
                                    </w:rPr>
                                    <w:t>printf("Float</w:t>
                                  </w:r>
                                  <w:r w:rsidDel="00B06697">
                                    <w:rPr>
                                      <w:spacing w:val="-1"/>
                                      <w:sz w:val="24"/>
                                    </w:rPr>
                                    <w:t xml:space="preserve"> </w:t>
                                  </w:r>
                                  <w:r w:rsidDel="00B06697">
                                    <w:rPr>
                                      <w:sz w:val="24"/>
                                    </w:rPr>
                                    <w:t>value:</w:t>
                                  </w:r>
                                  <w:r w:rsidDel="00B06697">
                                    <w:rPr>
                                      <w:spacing w:val="1"/>
                                      <w:sz w:val="24"/>
                                    </w:rPr>
                                    <w:t xml:space="preserve"> </w:t>
                                  </w:r>
                                  <w:r w:rsidDel="00B06697">
                                    <w:rPr>
                                      <w:sz w:val="24"/>
                                    </w:rPr>
                                    <w:t>%.2f\n",</w:t>
                                  </w:r>
                                  <w:r w:rsidDel="00B06697">
                                    <w:rPr>
                                      <w:spacing w:val="-1"/>
                                      <w:sz w:val="24"/>
                                    </w:rPr>
                                    <w:t xml:space="preserve"> </w:t>
                                  </w:r>
                                  <w:r w:rsidDel="00B06697">
                                    <w:rPr>
                                      <w:sz w:val="24"/>
                                    </w:rPr>
                                    <w:t>*(float *)ptr);</w:t>
                                  </w:r>
                                  <w:r w:rsidDel="00B06697">
                                    <w:rPr>
                                      <w:spacing w:val="-1"/>
                                      <w:sz w:val="24"/>
                                    </w:rPr>
                                    <w:t xml:space="preserve"> </w:t>
                                  </w:r>
                                  <w:r w:rsidDel="00B06697">
                                    <w:rPr>
                                      <w:sz w:val="24"/>
                                    </w:rPr>
                                    <w:t>//</w:t>
                                  </w:r>
                                  <w:r w:rsidDel="00B06697">
                                    <w:rPr>
                                      <w:spacing w:val="-1"/>
                                      <w:sz w:val="24"/>
                                    </w:rPr>
                                    <w:t xml:space="preserve"> </w:t>
                                  </w:r>
                                  <w:r w:rsidDel="00B06697">
                                    <w:rPr>
                                      <w:sz w:val="24"/>
                                    </w:rPr>
                                    <w:t>Casting</w:t>
                                  </w:r>
                                  <w:r w:rsidDel="00B06697">
                                    <w:rPr>
                                      <w:spacing w:val="-1"/>
                                      <w:sz w:val="24"/>
                                    </w:rPr>
                                    <w:t xml:space="preserve"> </w:t>
                                  </w:r>
                                  <w:r w:rsidDel="00B06697">
                                    <w:rPr>
                                      <w:sz w:val="24"/>
                                    </w:rPr>
                                    <w:t>void pointer</w:t>
                                  </w:r>
                                  <w:r w:rsidDel="00B06697">
                                    <w:rPr>
                                      <w:spacing w:val="-3"/>
                                      <w:sz w:val="24"/>
                                    </w:rPr>
                                    <w:t xml:space="preserve"> </w:t>
                                  </w:r>
                                  <w:r w:rsidDel="00B06697">
                                    <w:rPr>
                                      <w:sz w:val="24"/>
                                    </w:rPr>
                                    <w:t>to</w:t>
                                  </w:r>
                                  <w:r w:rsidDel="00B06697">
                                    <w:rPr>
                                      <w:spacing w:val="-1"/>
                                      <w:sz w:val="24"/>
                                    </w:rPr>
                                    <w:t xml:space="preserve"> </w:t>
                                  </w:r>
                                  <w:r w:rsidDel="00B06697">
                                    <w:rPr>
                                      <w:sz w:val="24"/>
                                    </w:rPr>
                                    <w:t xml:space="preserve">float </w:t>
                                  </w:r>
                                  <w:r w:rsidDel="00B06697">
                                    <w:rPr>
                                      <w:spacing w:val="-2"/>
                                      <w:sz w:val="24"/>
                                    </w:rPr>
                                    <w:t>pointer</w:t>
                                  </w:r>
                                </w:moveFrom>
                              </w:p>
                              <w:p w14:paraId="1EEA80F5" w14:textId="15073DBD" w:rsidR="00531AAA" w:rsidDel="00B06697" w:rsidRDefault="00531AAA">
                                <w:pPr>
                                  <w:spacing w:before="21"/>
                                  <w:rPr>
                                    <w:sz w:val="24"/>
                                  </w:rPr>
                                </w:pPr>
                              </w:p>
                              <w:p w14:paraId="2561E9F5" w14:textId="2C7CC74E" w:rsidR="00531AAA" w:rsidDel="00B06697" w:rsidRDefault="00531AAA">
                                <w:pPr>
                                  <w:ind w:left="347"/>
                                  <w:rPr>
                                    <w:sz w:val="24"/>
                                  </w:rPr>
                                </w:pPr>
                                <w:moveFrom w:id="1548" w:author="Abhiram Arali" w:date="2024-11-12T15:34:00Z">
                                  <w:r w:rsidDel="00B06697">
                                    <w:rPr>
                                      <w:sz w:val="24"/>
                                    </w:rPr>
                                    <w:t>}</w:t>
                                  </w:r>
                                  <w:r w:rsidDel="00B06697">
                                    <w:rPr>
                                      <w:spacing w:val="-3"/>
                                      <w:sz w:val="24"/>
                                    </w:rPr>
                                    <w:t xml:space="preserve"> </w:t>
                                  </w:r>
                                  <w:r w:rsidDel="00B06697">
                                    <w:rPr>
                                      <w:sz w:val="24"/>
                                    </w:rPr>
                                    <w:t>else if (type</w:t>
                                  </w:r>
                                  <w:r w:rsidDel="00B06697">
                                    <w:rPr>
                                      <w:spacing w:val="-1"/>
                                      <w:sz w:val="24"/>
                                    </w:rPr>
                                    <w:t xml:space="preserve"> </w:t>
                                  </w:r>
                                  <w:r w:rsidDel="00B06697">
                                    <w:rPr>
                                      <w:sz w:val="24"/>
                                    </w:rPr>
                                    <w:t>==</w:t>
                                  </w:r>
                                  <w:r w:rsidDel="00B06697">
                                    <w:rPr>
                                      <w:spacing w:val="-1"/>
                                      <w:sz w:val="24"/>
                                    </w:rPr>
                                    <w:t xml:space="preserve"> </w:t>
                                  </w:r>
                                  <w:r w:rsidDel="00B06697">
                                    <w:rPr>
                                      <w:sz w:val="24"/>
                                    </w:rPr>
                                    <w:t xml:space="preserve">'c') </w:t>
                                  </w:r>
                                  <w:r w:rsidDel="00B06697">
                                    <w:rPr>
                                      <w:spacing w:val="-10"/>
                                      <w:sz w:val="24"/>
                                    </w:rPr>
                                    <w:t>{</w:t>
                                  </w:r>
                                </w:moveFrom>
                              </w:p>
                              <w:p w14:paraId="38592343" w14:textId="49F6C5BD" w:rsidR="00531AAA" w:rsidDel="00B06697" w:rsidRDefault="00531AAA">
                                <w:pPr>
                                  <w:spacing w:before="22"/>
                                  <w:rPr>
                                    <w:sz w:val="24"/>
                                  </w:rPr>
                                </w:pPr>
                              </w:p>
                              <w:p w14:paraId="4EAA9136" w14:textId="3FBF5847" w:rsidR="00531AAA" w:rsidDel="00B06697" w:rsidRDefault="00531AAA">
                                <w:pPr>
                                  <w:ind w:left="587"/>
                                  <w:rPr>
                                    <w:sz w:val="24"/>
                                  </w:rPr>
                                </w:pPr>
                                <w:moveFrom w:id="1549" w:author="Abhiram Arali" w:date="2024-11-12T15:34:00Z">
                                  <w:r w:rsidDel="00B06697">
                                    <w:rPr>
                                      <w:sz w:val="24"/>
                                    </w:rPr>
                                    <w:t>printf("Character</w:t>
                                  </w:r>
                                  <w:r w:rsidDel="00B06697">
                                    <w:rPr>
                                      <w:spacing w:val="-6"/>
                                      <w:sz w:val="24"/>
                                    </w:rPr>
                                    <w:t xml:space="preserve"> </w:t>
                                  </w:r>
                                  <w:r w:rsidDel="00B06697">
                                    <w:rPr>
                                      <w:sz w:val="24"/>
                                    </w:rPr>
                                    <w:t>value:</w:t>
                                  </w:r>
                                  <w:r w:rsidDel="00B06697">
                                    <w:rPr>
                                      <w:spacing w:val="-1"/>
                                      <w:sz w:val="24"/>
                                    </w:rPr>
                                    <w:t xml:space="preserve"> </w:t>
                                  </w:r>
                                  <w:r w:rsidDel="00B06697">
                                    <w:rPr>
                                      <w:sz w:val="24"/>
                                    </w:rPr>
                                    <w:t>%c\n",</w:t>
                                  </w:r>
                                  <w:r w:rsidDel="00B06697">
                                    <w:rPr>
                                      <w:spacing w:val="-1"/>
                                      <w:sz w:val="24"/>
                                    </w:rPr>
                                    <w:t xml:space="preserve"> </w:t>
                                  </w:r>
                                  <w:r w:rsidDel="00B06697">
                                    <w:rPr>
                                      <w:sz w:val="24"/>
                                    </w:rPr>
                                    <w:t>*(char</w:t>
                                  </w:r>
                                  <w:r w:rsidDel="00B06697">
                                    <w:rPr>
                                      <w:spacing w:val="-1"/>
                                      <w:sz w:val="24"/>
                                    </w:rPr>
                                    <w:t xml:space="preserve"> </w:t>
                                  </w:r>
                                  <w:r w:rsidDel="00B06697">
                                    <w:rPr>
                                      <w:sz w:val="24"/>
                                    </w:rPr>
                                    <w:t>*)ptr);</w:t>
                                  </w:r>
                                  <w:r w:rsidDel="00B06697">
                                    <w:rPr>
                                      <w:spacing w:val="1"/>
                                      <w:sz w:val="24"/>
                                    </w:rPr>
                                    <w:t xml:space="preserve"> </w:t>
                                  </w:r>
                                  <w:r w:rsidDel="00B06697">
                                    <w:rPr>
                                      <w:sz w:val="24"/>
                                    </w:rPr>
                                    <w:t>//</w:t>
                                  </w:r>
                                  <w:r w:rsidDel="00B06697">
                                    <w:rPr>
                                      <w:spacing w:val="-2"/>
                                      <w:sz w:val="24"/>
                                    </w:rPr>
                                    <w:t xml:space="preserve"> </w:t>
                                  </w:r>
                                  <w:r w:rsidDel="00B06697">
                                    <w:rPr>
                                      <w:sz w:val="24"/>
                                    </w:rPr>
                                    <w:t>Casting</w:t>
                                  </w:r>
                                  <w:r w:rsidDel="00B06697">
                                    <w:rPr>
                                      <w:spacing w:val="-1"/>
                                      <w:sz w:val="24"/>
                                    </w:rPr>
                                    <w:t xml:space="preserve"> </w:t>
                                  </w:r>
                                  <w:r w:rsidDel="00B06697">
                                    <w:rPr>
                                      <w:sz w:val="24"/>
                                    </w:rPr>
                                    <w:t>void</w:t>
                                  </w:r>
                                  <w:r w:rsidDel="00B06697">
                                    <w:rPr>
                                      <w:spacing w:val="-1"/>
                                      <w:sz w:val="24"/>
                                    </w:rPr>
                                    <w:t xml:space="preserve"> </w:t>
                                  </w:r>
                                  <w:r w:rsidDel="00B06697">
                                    <w:rPr>
                                      <w:sz w:val="24"/>
                                    </w:rPr>
                                    <w:t>pointer</w:t>
                                  </w:r>
                                  <w:r w:rsidDel="00B06697">
                                    <w:rPr>
                                      <w:spacing w:val="-3"/>
                                      <w:sz w:val="24"/>
                                    </w:rPr>
                                    <w:t xml:space="preserve"> </w:t>
                                  </w:r>
                                  <w:r w:rsidDel="00B06697">
                                    <w:rPr>
                                      <w:sz w:val="24"/>
                                    </w:rPr>
                                    <w:t>to</w:t>
                                  </w:r>
                                  <w:r w:rsidDel="00B06697">
                                    <w:rPr>
                                      <w:spacing w:val="-1"/>
                                      <w:sz w:val="24"/>
                                    </w:rPr>
                                    <w:t xml:space="preserve"> </w:t>
                                  </w:r>
                                  <w:r w:rsidDel="00B06697">
                                    <w:rPr>
                                      <w:sz w:val="24"/>
                                    </w:rPr>
                                    <w:t>char</w:t>
                                  </w:r>
                                  <w:r w:rsidDel="00B06697">
                                    <w:rPr>
                                      <w:spacing w:val="-1"/>
                                      <w:sz w:val="24"/>
                                    </w:rPr>
                                    <w:t xml:space="preserve"> </w:t>
                                  </w:r>
                                  <w:r w:rsidDel="00B06697">
                                    <w:rPr>
                                      <w:spacing w:val="-2"/>
                                      <w:sz w:val="24"/>
                                    </w:rPr>
                                    <w:t>pointer</w:t>
                                  </w:r>
                                </w:moveFrom>
                              </w:p>
                              <w:p w14:paraId="0091B696" w14:textId="2AAA8345" w:rsidR="00531AAA" w:rsidDel="00B06697" w:rsidRDefault="00531AAA">
                                <w:pPr>
                                  <w:spacing w:before="24"/>
                                  <w:rPr>
                                    <w:sz w:val="24"/>
                                  </w:rPr>
                                </w:pPr>
                              </w:p>
                              <w:p w14:paraId="71165688" w14:textId="0270CB2D" w:rsidR="00531AAA" w:rsidDel="00B06697" w:rsidRDefault="00531AAA">
                                <w:pPr>
                                  <w:ind w:left="347"/>
                                  <w:rPr>
                                    <w:sz w:val="24"/>
                                  </w:rPr>
                                </w:pPr>
                                <w:moveFrom w:id="1550" w:author="Abhiram Arali" w:date="2024-11-12T15:34:00Z">
                                  <w:r w:rsidDel="00B06697">
                                    <w:rPr>
                                      <w:spacing w:val="-10"/>
                                      <w:sz w:val="24"/>
                                    </w:rPr>
                                    <w:t>}</w:t>
                                  </w:r>
                                </w:moveFrom>
                              </w:p>
                              <w:p w14:paraId="01028889" w14:textId="3C2F1CAB" w:rsidR="00531AAA" w:rsidDel="00B06697" w:rsidRDefault="00531AAA">
                                <w:pPr>
                                  <w:spacing w:before="22"/>
                                  <w:rPr>
                                    <w:sz w:val="24"/>
                                  </w:rPr>
                                </w:pPr>
                              </w:p>
                              <w:p w14:paraId="593CA8A4" w14:textId="1A5D7BF6" w:rsidR="00531AAA" w:rsidDel="00B06697" w:rsidRDefault="00531AAA">
                                <w:pPr>
                                  <w:ind w:left="107"/>
                                  <w:rPr>
                                    <w:sz w:val="24"/>
                                  </w:rPr>
                                </w:pPr>
                                <w:moveFrom w:id="1551" w:author="Abhiram Arali" w:date="2024-11-12T15:34:00Z">
                                  <w:r w:rsidDel="00B06697">
                                    <w:rPr>
                                      <w:spacing w:val="-10"/>
                                      <w:sz w:val="24"/>
                                    </w:rPr>
                                    <w:t>}</w:t>
                                  </w:r>
                                </w:moveFrom>
                              </w:p>
                              <w:p w14:paraId="071E7041" w14:textId="0F69398D" w:rsidR="00531AAA" w:rsidDel="00B06697" w:rsidRDefault="00531AAA">
                                <w:pPr>
                                  <w:spacing w:before="22"/>
                                  <w:rPr>
                                    <w:sz w:val="24"/>
                                  </w:rPr>
                                </w:pPr>
                              </w:p>
                              <w:p w14:paraId="35C50FEE" w14:textId="67F0BBD5" w:rsidR="00531AAA" w:rsidDel="00B06697" w:rsidRDefault="00531AAA">
                                <w:pPr>
                                  <w:ind w:left="107"/>
                                  <w:rPr>
                                    <w:sz w:val="24"/>
                                  </w:rPr>
                                </w:pPr>
                                <w:moveFrom w:id="1552" w:author="Abhiram Arali" w:date="2024-11-12T15:34:00Z">
                                  <w:r w:rsidDel="00B06697">
                                    <w:rPr>
                                      <w:sz w:val="24"/>
                                    </w:rPr>
                                    <w:t>int</w:t>
                                  </w:r>
                                  <w:r w:rsidDel="00B06697">
                                    <w:rPr>
                                      <w:spacing w:val="-1"/>
                                      <w:sz w:val="24"/>
                                    </w:rPr>
                                    <w:t xml:space="preserve"> </w:t>
                                  </w:r>
                                  <w:r w:rsidDel="00B06697">
                                    <w:rPr>
                                      <w:sz w:val="24"/>
                                    </w:rPr>
                                    <w:t xml:space="preserve">main() </w:t>
                                  </w:r>
                                  <w:r w:rsidDel="00B06697">
                                    <w:rPr>
                                      <w:spacing w:val="-10"/>
                                      <w:sz w:val="24"/>
                                    </w:rPr>
                                    <w:t>{</w:t>
                                  </w:r>
                                </w:moveFrom>
                              </w:p>
                              <w:p w14:paraId="6400FEA4" w14:textId="1962B75E" w:rsidR="00531AAA" w:rsidDel="00B06697" w:rsidRDefault="00531AAA">
                                <w:pPr>
                                  <w:spacing w:before="21"/>
                                  <w:rPr>
                                    <w:sz w:val="24"/>
                                  </w:rPr>
                                </w:pPr>
                              </w:p>
                              <w:p w14:paraId="1535C9F9" w14:textId="4FD97423" w:rsidR="00531AAA" w:rsidRDefault="00531AAA">
                                <w:pPr>
                                  <w:spacing w:line="499" w:lineRule="auto"/>
                                  <w:ind w:left="347" w:right="7328"/>
                                  <w:rPr>
                                    <w:sz w:val="24"/>
                                  </w:rPr>
                                </w:pPr>
                                <w:moveFrom w:id="1553" w:author="Abhiram Arali" w:date="2024-11-12T15:34:00Z">
                                  <w:r w:rsidDel="00B06697">
                                    <w:rPr>
                                      <w:sz w:val="24"/>
                                    </w:rPr>
                                    <w:t>int num = 42; float pi = 3.14; char</w:t>
                                  </w:r>
                                  <w:r w:rsidDel="00B06697">
                                    <w:rPr>
                                      <w:spacing w:val="-4"/>
                                      <w:sz w:val="24"/>
                                    </w:rPr>
                                    <w:t xml:space="preserve"> </w:t>
                                  </w:r>
                                  <w:r w:rsidDel="00B06697">
                                    <w:rPr>
                                      <w:sz w:val="24"/>
                                    </w:rPr>
                                    <w:t>letter</w:t>
                                  </w:r>
                                  <w:r w:rsidDel="00B06697">
                                    <w:rPr>
                                      <w:spacing w:val="-1"/>
                                      <w:sz w:val="24"/>
                                    </w:rPr>
                                    <w:t xml:space="preserve"> </w:t>
                                  </w:r>
                                  <w:r w:rsidDel="00B06697">
                                    <w:rPr>
                                      <w:sz w:val="24"/>
                                    </w:rPr>
                                    <w:t>=</w:t>
                                  </w:r>
                                  <w:r w:rsidDel="00B06697">
                                    <w:rPr>
                                      <w:spacing w:val="-2"/>
                                      <w:sz w:val="24"/>
                                    </w:rPr>
                                    <w:t xml:space="preserve"> </w:t>
                                  </w:r>
                                  <w:r w:rsidDel="00B06697">
                                    <w:rPr>
                                      <w:spacing w:val="-4"/>
                                      <w:sz w:val="24"/>
                                    </w:rPr>
                                    <w:t>'A';</w:t>
                                  </w:r>
                                </w:moveFrom>
                                <w:moveFromRangeEnd w:id="1542"/>
                              </w:p>
                            </w:txbxContent>
                          </wps:txbx>
                          <wps:bodyPr wrap="square" lIns="0" tIns="0" rIns="0" bIns="0" rtlCol="0">
                            <a:noAutofit/>
                          </wps:bodyPr>
                        </wps:wsp>
                      </wpg:wgp>
                    </a:graphicData>
                  </a:graphic>
                </wp:anchor>
              </w:drawing>
            </mc:Choice>
            <mc:Fallback>
              <w:pict>
                <v:group w14:anchorId="7881EFFB" id="Group 115" o:spid="_x0000_s1125" style="position:absolute;left:0;text-align:left;margin-left:66.15pt;margin-top:15.05pt;width:463.2pt;height:403.15pt;z-index:-15701504;mso-wrap-distance-left:0;mso-wrap-distance-right:0;mso-position-horizontal-relative:page;mso-position-vertical-relative:text" coordsize="58826,5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">
                  <v:shape id="Graphic 124" o:spid="_x0000_s1126" style="position:absolute;width:58826;height:51200;visibility:visible;mso-wrap-style:square;v-text-anchor:top" coordsize="5882640,51200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crsgA&#10;AADcAAAADwAAAGRycy9kb3ducmV2LnhtbESPT0vDQBDF70K/wzKCF7GbClqJ3Za2KtGT9I9Qb0N2&#10;mg3NzobsNo3f3jkI3mZ4b977zWwx+Eb11MU6sIHJOANFXAZbc2Vgv3u7ewIVE7LFJjAZ+KEIi/no&#10;aoa5DRfeUL9NlZIQjjkacCm1udaxdOQxjkNLLNoxdB6TrF2lbYcXCfeNvs+yR+2xZmlw2NLaUXna&#10;nr2B18PKnb+OxaF4mRbLz/Xtx6l/+Dbm5npYPoNKNKR/89/1uxX8idDKMzKBnv8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1X9yuyAAAANwAAAAPAAAAAAAAAAAAAAAAAJgCAABk&#10;cnMvZG93bnJldi54bWxQSwUGAAAAAAQABAD1AAAAjQMAAAAA&#10;" path="m6096,3298266r-6096,l,3662807r,364236l,4391279r,364185l,5119700r6096,l6096,3662807r,-364541xem6096,6108l,6108,,381000,,746709,,3298190r6096,l6096,381000r,-374892xem5875909,l6096,,,,,6096r6096,l5875909,6096r,-6096xem5882081,3298266r-6096,l5875985,3662807r,364236l5875985,4391279r,364185l5875985,5119700r6096,l5882081,3662807r,-364541xem5882081,6108r-6096,l5875985,381000r,365709l5875985,3298190r6096,l5882081,381000r,-374892xem5882081,r-6096,l5875985,6096r6096,l5882081,xe" fillcolor="black" stroked="f">
                    <v:path arrowok="t"/>
                  </v:shape>
                  <v:shape id="Textbox 125" o:spid="_x0000_s1127" type="#_x0000_t202" style="position:absolute;left:60;top:60;width:58700;height:51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1ur8EA&#10;AADcAAAADwAAAGRycy9kb3ducmV2LnhtbERPTYvCMBC9C/6HMII3TfUg2jWKyAoLgljrYY9jM7bB&#10;ZtJtslr/vREW9jaP9znLdWdrcafWG8cKJuMEBHHhtOFSwTnfjeYgfEDWWDsmBU/ysF71e0tMtXtw&#10;RvdTKEUMYZ+igiqEJpXSFxVZ9GPXEEfu6lqLIcK2lLrFRwy3tZwmyUxaNBwbKmxoW1FxO/1aBZtv&#10;zj7Nz+FyzK6ZyfNFwvvZTanhoNt8gAjUhX/xn/tLx/mTBbyfiR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9bq/BAAAA3AAAAA8AAAAAAAAAAAAAAAAAmAIAAGRycy9kb3du&#10;cmV2LnhtbFBLBQYAAAAABAAEAPUAAACGAwAAAAA=&#10;" filled="f" stroked="f">
                    <v:textbox inset="0,0,0,0">
                      <w:txbxContent>
                        <w:p w14:paraId="38EF797E" w14:textId="6056CC5C" w:rsidR="00531AAA" w:rsidDel="00B06697" w:rsidRDefault="00531AAA">
                          <w:pPr>
                            <w:spacing w:before="18"/>
                            <w:ind w:left="107"/>
                            <w:rPr>
                              <w:sz w:val="24"/>
                            </w:rPr>
                          </w:pPr>
                          <w:moveFromRangeStart w:id="1554" w:author="Abhiram Arali" w:date="2024-11-12T15:34:00Z" w:name="move182318057"/>
                          <w:moveFrom w:id="1555" w:author="Abhiram Arali" w:date="2024-11-12T15:34:00Z">
                            <w:r w:rsidDel="00B06697">
                              <w:rPr>
                                <w:sz w:val="24"/>
                              </w:rPr>
                              <w:t>#include</w:t>
                            </w:r>
                            <w:r w:rsidDel="00B06697">
                              <w:rPr>
                                <w:spacing w:val="-1"/>
                                <w:sz w:val="24"/>
                              </w:rPr>
                              <w:t xml:space="preserve"> </w:t>
                            </w:r>
                            <w:r w:rsidDel="00B06697">
                              <w:rPr>
                                <w:spacing w:val="-2"/>
                                <w:sz w:val="24"/>
                              </w:rPr>
                              <w:t>&lt;stdio.h&gt;</w:t>
                            </w:r>
                          </w:moveFrom>
                        </w:p>
                        <w:p w14:paraId="561498EF" w14:textId="7CEACE18" w:rsidR="00531AAA" w:rsidDel="00B06697" w:rsidRDefault="00531AAA">
                          <w:pPr>
                            <w:spacing w:before="19"/>
                            <w:rPr>
                              <w:sz w:val="24"/>
                            </w:rPr>
                          </w:pPr>
                        </w:p>
                        <w:p w14:paraId="6F3BF192" w14:textId="195BA521" w:rsidR="00531AAA" w:rsidDel="00B06697" w:rsidRDefault="00531AAA">
                          <w:pPr>
                            <w:spacing w:line="501" w:lineRule="auto"/>
                            <w:ind w:left="347" w:right="5382" w:hanging="240"/>
                            <w:rPr>
                              <w:sz w:val="24"/>
                            </w:rPr>
                          </w:pPr>
                          <w:moveFrom w:id="1556" w:author="Abhiram Arali" w:date="2024-11-12T15:34:00Z">
                            <w:r w:rsidDel="00B06697">
                              <w:rPr>
                                <w:sz w:val="24"/>
                              </w:rPr>
                              <w:t>void</w:t>
                            </w:r>
                            <w:r w:rsidDel="00B06697">
                              <w:rPr>
                                <w:spacing w:val="-8"/>
                                <w:sz w:val="24"/>
                              </w:rPr>
                              <w:t xml:space="preserve"> </w:t>
                            </w:r>
                            <w:r w:rsidDel="00B06697">
                              <w:rPr>
                                <w:sz w:val="24"/>
                              </w:rPr>
                              <w:t>printValue(void</w:t>
                            </w:r>
                            <w:r w:rsidDel="00B06697">
                              <w:rPr>
                                <w:spacing w:val="-8"/>
                                <w:sz w:val="24"/>
                              </w:rPr>
                              <w:t xml:space="preserve"> </w:t>
                            </w:r>
                            <w:r w:rsidDel="00B06697">
                              <w:rPr>
                                <w:sz w:val="24"/>
                              </w:rPr>
                              <w:t>*ptr,</w:t>
                            </w:r>
                            <w:r w:rsidDel="00B06697">
                              <w:rPr>
                                <w:spacing w:val="-8"/>
                                <w:sz w:val="24"/>
                              </w:rPr>
                              <w:t xml:space="preserve"> </w:t>
                            </w:r>
                            <w:r w:rsidDel="00B06697">
                              <w:rPr>
                                <w:sz w:val="24"/>
                              </w:rPr>
                              <w:t>char</w:t>
                            </w:r>
                            <w:r w:rsidDel="00B06697">
                              <w:rPr>
                                <w:spacing w:val="-8"/>
                                <w:sz w:val="24"/>
                              </w:rPr>
                              <w:t xml:space="preserve"> </w:t>
                            </w:r>
                            <w:r w:rsidDel="00B06697">
                              <w:rPr>
                                <w:sz w:val="24"/>
                              </w:rPr>
                              <w:t>type)</w:t>
                            </w:r>
                            <w:r w:rsidDel="00B06697">
                              <w:rPr>
                                <w:spacing w:val="-8"/>
                                <w:sz w:val="24"/>
                              </w:rPr>
                              <w:t xml:space="preserve"> </w:t>
                            </w:r>
                            <w:r w:rsidDel="00B06697">
                              <w:rPr>
                                <w:sz w:val="24"/>
                              </w:rPr>
                              <w:t>{ if (type == 'i') {</w:t>
                            </w:r>
                          </w:moveFrom>
                        </w:p>
                        <w:p w14:paraId="69AF6BB1" w14:textId="2BEDB153" w:rsidR="00531AAA" w:rsidDel="00B06697" w:rsidRDefault="00531AAA">
                          <w:pPr>
                            <w:spacing w:line="272" w:lineRule="exact"/>
                            <w:ind w:left="587"/>
                            <w:rPr>
                              <w:sz w:val="24"/>
                            </w:rPr>
                          </w:pPr>
                          <w:moveFrom w:id="1557" w:author="Abhiram Arali" w:date="2024-11-12T15:34:00Z">
                            <w:r w:rsidDel="00B06697">
                              <w:rPr>
                                <w:sz w:val="24"/>
                              </w:rPr>
                              <w:t>printf("Integer</w:t>
                            </w:r>
                            <w:r w:rsidDel="00B06697">
                              <w:rPr>
                                <w:spacing w:val="-3"/>
                                <w:sz w:val="24"/>
                              </w:rPr>
                              <w:t xml:space="preserve"> </w:t>
                            </w:r>
                            <w:r w:rsidDel="00B06697">
                              <w:rPr>
                                <w:sz w:val="24"/>
                              </w:rPr>
                              <w:t>value:</w:t>
                            </w:r>
                            <w:r w:rsidDel="00B06697">
                              <w:rPr>
                                <w:spacing w:val="-1"/>
                                <w:sz w:val="24"/>
                              </w:rPr>
                              <w:t xml:space="preserve"> </w:t>
                            </w:r>
                            <w:r w:rsidDel="00B06697">
                              <w:rPr>
                                <w:sz w:val="24"/>
                              </w:rPr>
                              <w:t>%d\n", *(int</w:t>
                            </w:r>
                            <w:r w:rsidDel="00B06697">
                              <w:rPr>
                                <w:spacing w:val="-1"/>
                                <w:sz w:val="24"/>
                              </w:rPr>
                              <w:t xml:space="preserve"> </w:t>
                            </w:r>
                            <w:r w:rsidDel="00B06697">
                              <w:rPr>
                                <w:sz w:val="24"/>
                              </w:rPr>
                              <w:t>*)ptr);</w:t>
                            </w:r>
                            <w:r w:rsidDel="00B06697">
                              <w:rPr>
                                <w:spacing w:val="59"/>
                                <w:sz w:val="24"/>
                              </w:rPr>
                              <w:t xml:space="preserve"> </w:t>
                            </w:r>
                            <w:r w:rsidDel="00B06697">
                              <w:rPr>
                                <w:sz w:val="24"/>
                              </w:rPr>
                              <w:t>//</w:t>
                            </w:r>
                            <w:r w:rsidDel="00B06697">
                              <w:rPr>
                                <w:spacing w:val="-1"/>
                                <w:sz w:val="24"/>
                              </w:rPr>
                              <w:t xml:space="preserve"> </w:t>
                            </w:r>
                            <w:r w:rsidDel="00B06697">
                              <w:rPr>
                                <w:sz w:val="24"/>
                              </w:rPr>
                              <w:t>Casting void</w:t>
                            </w:r>
                            <w:r w:rsidDel="00B06697">
                              <w:rPr>
                                <w:spacing w:val="-1"/>
                                <w:sz w:val="24"/>
                              </w:rPr>
                              <w:t xml:space="preserve"> </w:t>
                            </w:r>
                            <w:r w:rsidDel="00B06697">
                              <w:rPr>
                                <w:sz w:val="24"/>
                              </w:rPr>
                              <w:t>pointer</w:t>
                            </w:r>
                            <w:r w:rsidDel="00B06697">
                              <w:rPr>
                                <w:spacing w:val="-2"/>
                                <w:sz w:val="24"/>
                              </w:rPr>
                              <w:t xml:space="preserve"> </w:t>
                            </w:r>
                            <w:r w:rsidDel="00B06697">
                              <w:rPr>
                                <w:sz w:val="24"/>
                              </w:rPr>
                              <w:t>to</w:t>
                            </w:r>
                            <w:r w:rsidDel="00B06697">
                              <w:rPr>
                                <w:spacing w:val="-1"/>
                                <w:sz w:val="24"/>
                              </w:rPr>
                              <w:t xml:space="preserve"> </w:t>
                            </w:r>
                            <w:r w:rsidDel="00B06697">
                              <w:rPr>
                                <w:sz w:val="24"/>
                              </w:rPr>
                              <w:t>int</w:t>
                            </w:r>
                            <w:r w:rsidDel="00B06697">
                              <w:rPr>
                                <w:spacing w:val="-2"/>
                                <w:sz w:val="24"/>
                              </w:rPr>
                              <w:t xml:space="preserve"> pointer</w:t>
                            </w:r>
                          </w:moveFrom>
                        </w:p>
                        <w:p w14:paraId="09C356AC" w14:textId="58B88528" w:rsidR="00531AAA" w:rsidDel="00B06697" w:rsidRDefault="00531AAA">
                          <w:pPr>
                            <w:spacing w:before="22"/>
                            <w:rPr>
                              <w:sz w:val="24"/>
                            </w:rPr>
                          </w:pPr>
                        </w:p>
                        <w:p w14:paraId="25E0B125" w14:textId="0CF8C5A1" w:rsidR="00531AAA" w:rsidDel="00B06697" w:rsidRDefault="00531AAA">
                          <w:pPr>
                            <w:ind w:left="347"/>
                            <w:rPr>
                              <w:sz w:val="24"/>
                            </w:rPr>
                          </w:pPr>
                          <w:moveFrom w:id="1558" w:author="Abhiram Arali" w:date="2024-11-12T15:34:00Z">
                            <w:r w:rsidDel="00B06697">
                              <w:rPr>
                                <w:sz w:val="24"/>
                              </w:rPr>
                              <w:t>}</w:t>
                            </w:r>
                            <w:r w:rsidDel="00B06697">
                              <w:rPr>
                                <w:spacing w:val="-3"/>
                                <w:sz w:val="24"/>
                              </w:rPr>
                              <w:t xml:space="preserve"> </w:t>
                            </w:r>
                            <w:r w:rsidDel="00B06697">
                              <w:rPr>
                                <w:sz w:val="24"/>
                              </w:rPr>
                              <w:t>else if (type</w:t>
                            </w:r>
                            <w:r w:rsidDel="00B06697">
                              <w:rPr>
                                <w:spacing w:val="-1"/>
                                <w:sz w:val="24"/>
                              </w:rPr>
                              <w:t xml:space="preserve"> </w:t>
                            </w:r>
                            <w:r w:rsidDel="00B06697">
                              <w:rPr>
                                <w:sz w:val="24"/>
                              </w:rPr>
                              <w:t>==</w:t>
                            </w:r>
                            <w:r w:rsidDel="00B06697">
                              <w:rPr>
                                <w:spacing w:val="-1"/>
                                <w:sz w:val="24"/>
                              </w:rPr>
                              <w:t xml:space="preserve"> </w:t>
                            </w:r>
                            <w:r w:rsidDel="00B06697">
                              <w:rPr>
                                <w:sz w:val="24"/>
                              </w:rPr>
                              <w:t xml:space="preserve">'f') </w:t>
                            </w:r>
                            <w:r w:rsidDel="00B06697">
                              <w:rPr>
                                <w:spacing w:val="-10"/>
                                <w:sz w:val="24"/>
                              </w:rPr>
                              <w:t>{</w:t>
                            </w:r>
                          </w:moveFrom>
                        </w:p>
                        <w:p w14:paraId="37F895CF" w14:textId="3EC2736D" w:rsidR="00531AAA" w:rsidDel="00B06697" w:rsidRDefault="00531AAA">
                          <w:pPr>
                            <w:spacing w:before="21"/>
                            <w:rPr>
                              <w:sz w:val="24"/>
                            </w:rPr>
                          </w:pPr>
                        </w:p>
                        <w:p w14:paraId="5697F6F9" w14:textId="3EDF3BD5" w:rsidR="00531AAA" w:rsidDel="00B06697" w:rsidRDefault="00531AAA">
                          <w:pPr>
                            <w:spacing w:before="1"/>
                            <w:ind w:left="587"/>
                            <w:rPr>
                              <w:sz w:val="24"/>
                            </w:rPr>
                          </w:pPr>
                          <w:moveFrom w:id="1559" w:author="Abhiram Arali" w:date="2024-11-12T15:34:00Z">
                            <w:r w:rsidDel="00B06697">
                              <w:rPr>
                                <w:sz w:val="24"/>
                              </w:rPr>
                              <w:t>printf("Float</w:t>
                            </w:r>
                            <w:r w:rsidDel="00B06697">
                              <w:rPr>
                                <w:spacing w:val="-1"/>
                                <w:sz w:val="24"/>
                              </w:rPr>
                              <w:t xml:space="preserve"> </w:t>
                            </w:r>
                            <w:r w:rsidDel="00B06697">
                              <w:rPr>
                                <w:sz w:val="24"/>
                              </w:rPr>
                              <w:t>value:</w:t>
                            </w:r>
                            <w:r w:rsidDel="00B06697">
                              <w:rPr>
                                <w:spacing w:val="1"/>
                                <w:sz w:val="24"/>
                              </w:rPr>
                              <w:t xml:space="preserve"> </w:t>
                            </w:r>
                            <w:r w:rsidDel="00B06697">
                              <w:rPr>
                                <w:sz w:val="24"/>
                              </w:rPr>
                              <w:t>%.2f\n",</w:t>
                            </w:r>
                            <w:r w:rsidDel="00B06697">
                              <w:rPr>
                                <w:spacing w:val="-1"/>
                                <w:sz w:val="24"/>
                              </w:rPr>
                              <w:t xml:space="preserve"> </w:t>
                            </w:r>
                            <w:r w:rsidDel="00B06697">
                              <w:rPr>
                                <w:sz w:val="24"/>
                              </w:rPr>
                              <w:t>*(float *)ptr);</w:t>
                            </w:r>
                            <w:r w:rsidDel="00B06697">
                              <w:rPr>
                                <w:spacing w:val="-1"/>
                                <w:sz w:val="24"/>
                              </w:rPr>
                              <w:t xml:space="preserve"> </w:t>
                            </w:r>
                            <w:r w:rsidDel="00B06697">
                              <w:rPr>
                                <w:sz w:val="24"/>
                              </w:rPr>
                              <w:t>//</w:t>
                            </w:r>
                            <w:r w:rsidDel="00B06697">
                              <w:rPr>
                                <w:spacing w:val="-1"/>
                                <w:sz w:val="24"/>
                              </w:rPr>
                              <w:t xml:space="preserve"> </w:t>
                            </w:r>
                            <w:r w:rsidDel="00B06697">
                              <w:rPr>
                                <w:sz w:val="24"/>
                              </w:rPr>
                              <w:t>Casting</w:t>
                            </w:r>
                            <w:r w:rsidDel="00B06697">
                              <w:rPr>
                                <w:spacing w:val="-1"/>
                                <w:sz w:val="24"/>
                              </w:rPr>
                              <w:t xml:space="preserve"> </w:t>
                            </w:r>
                            <w:r w:rsidDel="00B06697">
                              <w:rPr>
                                <w:sz w:val="24"/>
                              </w:rPr>
                              <w:t>void pointer</w:t>
                            </w:r>
                            <w:r w:rsidDel="00B06697">
                              <w:rPr>
                                <w:spacing w:val="-3"/>
                                <w:sz w:val="24"/>
                              </w:rPr>
                              <w:t xml:space="preserve"> </w:t>
                            </w:r>
                            <w:r w:rsidDel="00B06697">
                              <w:rPr>
                                <w:sz w:val="24"/>
                              </w:rPr>
                              <w:t>to</w:t>
                            </w:r>
                            <w:r w:rsidDel="00B06697">
                              <w:rPr>
                                <w:spacing w:val="-1"/>
                                <w:sz w:val="24"/>
                              </w:rPr>
                              <w:t xml:space="preserve"> </w:t>
                            </w:r>
                            <w:r w:rsidDel="00B06697">
                              <w:rPr>
                                <w:sz w:val="24"/>
                              </w:rPr>
                              <w:t xml:space="preserve">float </w:t>
                            </w:r>
                            <w:r w:rsidDel="00B06697">
                              <w:rPr>
                                <w:spacing w:val="-2"/>
                                <w:sz w:val="24"/>
                              </w:rPr>
                              <w:t>pointer</w:t>
                            </w:r>
                          </w:moveFrom>
                        </w:p>
                        <w:p w14:paraId="1EEA80F5" w14:textId="15073DBD" w:rsidR="00531AAA" w:rsidDel="00B06697" w:rsidRDefault="00531AAA">
                          <w:pPr>
                            <w:spacing w:before="21"/>
                            <w:rPr>
                              <w:sz w:val="24"/>
                            </w:rPr>
                          </w:pPr>
                        </w:p>
                        <w:p w14:paraId="2561E9F5" w14:textId="2C7CC74E" w:rsidR="00531AAA" w:rsidDel="00B06697" w:rsidRDefault="00531AAA">
                          <w:pPr>
                            <w:ind w:left="347"/>
                            <w:rPr>
                              <w:sz w:val="24"/>
                            </w:rPr>
                          </w:pPr>
                          <w:moveFrom w:id="1560" w:author="Abhiram Arali" w:date="2024-11-12T15:34:00Z">
                            <w:r w:rsidDel="00B06697">
                              <w:rPr>
                                <w:sz w:val="24"/>
                              </w:rPr>
                              <w:t>}</w:t>
                            </w:r>
                            <w:r w:rsidDel="00B06697">
                              <w:rPr>
                                <w:spacing w:val="-3"/>
                                <w:sz w:val="24"/>
                              </w:rPr>
                              <w:t xml:space="preserve"> </w:t>
                            </w:r>
                            <w:r w:rsidDel="00B06697">
                              <w:rPr>
                                <w:sz w:val="24"/>
                              </w:rPr>
                              <w:t>else if (type</w:t>
                            </w:r>
                            <w:r w:rsidDel="00B06697">
                              <w:rPr>
                                <w:spacing w:val="-1"/>
                                <w:sz w:val="24"/>
                              </w:rPr>
                              <w:t xml:space="preserve"> </w:t>
                            </w:r>
                            <w:r w:rsidDel="00B06697">
                              <w:rPr>
                                <w:sz w:val="24"/>
                              </w:rPr>
                              <w:t>==</w:t>
                            </w:r>
                            <w:r w:rsidDel="00B06697">
                              <w:rPr>
                                <w:spacing w:val="-1"/>
                                <w:sz w:val="24"/>
                              </w:rPr>
                              <w:t xml:space="preserve"> </w:t>
                            </w:r>
                            <w:r w:rsidDel="00B06697">
                              <w:rPr>
                                <w:sz w:val="24"/>
                              </w:rPr>
                              <w:t xml:space="preserve">'c') </w:t>
                            </w:r>
                            <w:r w:rsidDel="00B06697">
                              <w:rPr>
                                <w:spacing w:val="-10"/>
                                <w:sz w:val="24"/>
                              </w:rPr>
                              <w:t>{</w:t>
                            </w:r>
                          </w:moveFrom>
                        </w:p>
                        <w:p w14:paraId="38592343" w14:textId="49F6C5BD" w:rsidR="00531AAA" w:rsidDel="00B06697" w:rsidRDefault="00531AAA">
                          <w:pPr>
                            <w:spacing w:before="22"/>
                            <w:rPr>
                              <w:sz w:val="24"/>
                            </w:rPr>
                          </w:pPr>
                        </w:p>
                        <w:p w14:paraId="4EAA9136" w14:textId="3FBF5847" w:rsidR="00531AAA" w:rsidDel="00B06697" w:rsidRDefault="00531AAA">
                          <w:pPr>
                            <w:ind w:left="587"/>
                            <w:rPr>
                              <w:sz w:val="24"/>
                            </w:rPr>
                          </w:pPr>
                          <w:moveFrom w:id="1561" w:author="Abhiram Arali" w:date="2024-11-12T15:34:00Z">
                            <w:r w:rsidDel="00B06697">
                              <w:rPr>
                                <w:sz w:val="24"/>
                              </w:rPr>
                              <w:t>printf("Character</w:t>
                            </w:r>
                            <w:r w:rsidDel="00B06697">
                              <w:rPr>
                                <w:spacing w:val="-6"/>
                                <w:sz w:val="24"/>
                              </w:rPr>
                              <w:t xml:space="preserve"> </w:t>
                            </w:r>
                            <w:r w:rsidDel="00B06697">
                              <w:rPr>
                                <w:sz w:val="24"/>
                              </w:rPr>
                              <w:t>value:</w:t>
                            </w:r>
                            <w:r w:rsidDel="00B06697">
                              <w:rPr>
                                <w:spacing w:val="-1"/>
                                <w:sz w:val="24"/>
                              </w:rPr>
                              <w:t xml:space="preserve"> </w:t>
                            </w:r>
                            <w:r w:rsidDel="00B06697">
                              <w:rPr>
                                <w:sz w:val="24"/>
                              </w:rPr>
                              <w:t>%c\n",</w:t>
                            </w:r>
                            <w:r w:rsidDel="00B06697">
                              <w:rPr>
                                <w:spacing w:val="-1"/>
                                <w:sz w:val="24"/>
                              </w:rPr>
                              <w:t xml:space="preserve"> </w:t>
                            </w:r>
                            <w:r w:rsidDel="00B06697">
                              <w:rPr>
                                <w:sz w:val="24"/>
                              </w:rPr>
                              <w:t>*(char</w:t>
                            </w:r>
                            <w:r w:rsidDel="00B06697">
                              <w:rPr>
                                <w:spacing w:val="-1"/>
                                <w:sz w:val="24"/>
                              </w:rPr>
                              <w:t xml:space="preserve"> </w:t>
                            </w:r>
                            <w:r w:rsidDel="00B06697">
                              <w:rPr>
                                <w:sz w:val="24"/>
                              </w:rPr>
                              <w:t>*)ptr);</w:t>
                            </w:r>
                            <w:r w:rsidDel="00B06697">
                              <w:rPr>
                                <w:spacing w:val="1"/>
                                <w:sz w:val="24"/>
                              </w:rPr>
                              <w:t xml:space="preserve"> </w:t>
                            </w:r>
                            <w:r w:rsidDel="00B06697">
                              <w:rPr>
                                <w:sz w:val="24"/>
                              </w:rPr>
                              <w:t>//</w:t>
                            </w:r>
                            <w:r w:rsidDel="00B06697">
                              <w:rPr>
                                <w:spacing w:val="-2"/>
                                <w:sz w:val="24"/>
                              </w:rPr>
                              <w:t xml:space="preserve"> </w:t>
                            </w:r>
                            <w:r w:rsidDel="00B06697">
                              <w:rPr>
                                <w:sz w:val="24"/>
                              </w:rPr>
                              <w:t>Casting</w:t>
                            </w:r>
                            <w:r w:rsidDel="00B06697">
                              <w:rPr>
                                <w:spacing w:val="-1"/>
                                <w:sz w:val="24"/>
                              </w:rPr>
                              <w:t xml:space="preserve"> </w:t>
                            </w:r>
                            <w:r w:rsidDel="00B06697">
                              <w:rPr>
                                <w:sz w:val="24"/>
                              </w:rPr>
                              <w:t>void</w:t>
                            </w:r>
                            <w:r w:rsidDel="00B06697">
                              <w:rPr>
                                <w:spacing w:val="-1"/>
                                <w:sz w:val="24"/>
                              </w:rPr>
                              <w:t xml:space="preserve"> </w:t>
                            </w:r>
                            <w:r w:rsidDel="00B06697">
                              <w:rPr>
                                <w:sz w:val="24"/>
                              </w:rPr>
                              <w:t>pointer</w:t>
                            </w:r>
                            <w:r w:rsidDel="00B06697">
                              <w:rPr>
                                <w:spacing w:val="-3"/>
                                <w:sz w:val="24"/>
                              </w:rPr>
                              <w:t xml:space="preserve"> </w:t>
                            </w:r>
                            <w:r w:rsidDel="00B06697">
                              <w:rPr>
                                <w:sz w:val="24"/>
                              </w:rPr>
                              <w:t>to</w:t>
                            </w:r>
                            <w:r w:rsidDel="00B06697">
                              <w:rPr>
                                <w:spacing w:val="-1"/>
                                <w:sz w:val="24"/>
                              </w:rPr>
                              <w:t xml:space="preserve"> </w:t>
                            </w:r>
                            <w:r w:rsidDel="00B06697">
                              <w:rPr>
                                <w:sz w:val="24"/>
                              </w:rPr>
                              <w:t>char</w:t>
                            </w:r>
                            <w:r w:rsidDel="00B06697">
                              <w:rPr>
                                <w:spacing w:val="-1"/>
                                <w:sz w:val="24"/>
                              </w:rPr>
                              <w:t xml:space="preserve"> </w:t>
                            </w:r>
                            <w:r w:rsidDel="00B06697">
                              <w:rPr>
                                <w:spacing w:val="-2"/>
                                <w:sz w:val="24"/>
                              </w:rPr>
                              <w:t>pointer</w:t>
                            </w:r>
                          </w:moveFrom>
                        </w:p>
                        <w:p w14:paraId="0091B696" w14:textId="2AAA8345" w:rsidR="00531AAA" w:rsidDel="00B06697" w:rsidRDefault="00531AAA">
                          <w:pPr>
                            <w:spacing w:before="24"/>
                            <w:rPr>
                              <w:sz w:val="24"/>
                            </w:rPr>
                          </w:pPr>
                        </w:p>
                        <w:p w14:paraId="71165688" w14:textId="0270CB2D" w:rsidR="00531AAA" w:rsidDel="00B06697" w:rsidRDefault="00531AAA">
                          <w:pPr>
                            <w:ind w:left="347"/>
                            <w:rPr>
                              <w:sz w:val="24"/>
                            </w:rPr>
                          </w:pPr>
                          <w:moveFrom w:id="1562" w:author="Abhiram Arali" w:date="2024-11-12T15:34:00Z">
                            <w:r w:rsidDel="00B06697">
                              <w:rPr>
                                <w:spacing w:val="-10"/>
                                <w:sz w:val="24"/>
                              </w:rPr>
                              <w:t>}</w:t>
                            </w:r>
                          </w:moveFrom>
                        </w:p>
                        <w:p w14:paraId="01028889" w14:textId="3C2F1CAB" w:rsidR="00531AAA" w:rsidDel="00B06697" w:rsidRDefault="00531AAA">
                          <w:pPr>
                            <w:spacing w:before="22"/>
                            <w:rPr>
                              <w:sz w:val="24"/>
                            </w:rPr>
                          </w:pPr>
                        </w:p>
                        <w:p w14:paraId="593CA8A4" w14:textId="1A5D7BF6" w:rsidR="00531AAA" w:rsidDel="00B06697" w:rsidRDefault="00531AAA">
                          <w:pPr>
                            <w:ind w:left="107"/>
                            <w:rPr>
                              <w:sz w:val="24"/>
                            </w:rPr>
                          </w:pPr>
                          <w:moveFrom w:id="1563" w:author="Abhiram Arali" w:date="2024-11-12T15:34:00Z">
                            <w:r w:rsidDel="00B06697">
                              <w:rPr>
                                <w:spacing w:val="-10"/>
                                <w:sz w:val="24"/>
                              </w:rPr>
                              <w:t>}</w:t>
                            </w:r>
                          </w:moveFrom>
                        </w:p>
                        <w:p w14:paraId="071E7041" w14:textId="0F69398D" w:rsidR="00531AAA" w:rsidDel="00B06697" w:rsidRDefault="00531AAA">
                          <w:pPr>
                            <w:spacing w:before="22"/>
                            <w:rPr>
                              <w:sz w:val="24"/>
                            </w:rPr>
                          </w:pPr>
                        </w:p>
                        <w:p w14:paraId="35C50FEE" w14:textId="67F0BBD5" w:rsidR="00531AAA" w:rsidDel="00B06697" w:rsidRDefault="00531AAA">
                          <w:pPr>
                            <w:ind w:left="107"/>
                            <w:rPr>
                              <w:sz w:val="24"/>
                            </w:rPr>
                          </w:pPr>
                          <w:moveFrom w:id="1564" w:author="Abhiram Arali" w:date="2024-11-12T15:34:00Z">
                            <w:r w:rsidDel="00B06697">
                              <w:rPr>
                                <w:sz w:val="24"/>
                              </w:rPr>
                              <w:t>int</w:t>
                            </w:r>
                            <w:r w:rsidDel="00B06697">
                              <w:rPr>
                                <w:spacing w:val="-1"/>
                                <w:sz w:val="24"/>
                              </w:rPr>
                              <w:t xml:space="preserve"> </w:t>
                            </w:r>
                            <w:r w:rsidDel="00B06697">
                              <w:rPr>
                                <w:sz w:val="24"/>
                              </w:rPr>
                              <w:t xml:space="preserve">main() </w:t>
                            </w:r>
                            <w:r w:rsidDel="00B06697">
                              <w:rPr>
                                <w:spacing w:val="-10"/>
                                <w:sz w:val="24"/>
                              </w:rPr>
                              <w:t>{</w:t>
                            </w:r>
                          </w:moveFrom>
                        </w:p>
                        <w:p w14:paraId="6400FEA4" w14:textId="1962B75E" w:rsidR="00531AAA" w:rsidDel="00B06697" w:rsidRDefault="00531AAA">
                          <w:pPr>
                            <w:spacing w:before="21"/>
                            <w:rPr>
                              <w:sz w:val="24"/>
                            </w:rPr>
                          </w:pPr>
                        </w:p>
                        <w:p w14:paraId="1535C9F9" w14:textId="4FD97423" w:rsidR="00531AAA" w:rsidRDefault="00531AAA">
                          <w:pPr>
                            <w:spacing w:line="499" w:lineRule="auto"/>
                            <w:ind w:left="347" w:right="7328"/>
                            <w:rPr>
                              <w:sz w:val="24"/>
                            </w:rPr>
                          </w:pPr>
                          <w:moveFrom w:id="1565" w:author="Abhiram Arali" w:date="2024-11-12T15:34:00Z">
                            <w:r w:rsidDel="00B06697">
                              <w:rPr>
                                <w:sz w:val="24"/>
                              </w:rPr>
                              <w:t>int num = 42; float pi = 3.14; char</w:t>
                            </w:r>
                            <w:r w:rsidDel="00B06697">
                              <w:rPr>
                                <w:spacing w:val="-4"/>
                                <w:sz w:val="24"/>
                              </w:rPr>
                              <w:t xml:space="preserve"> </w:t>
                            </w:r>
                            <w:r w:rsidDel="00B06697">
                              <w:rPr>
                                <w:sz w:val="24"/>
                              </w:rPr>
                              <w:t>letter</w:t>
                            </w:r>
                            <w:r w:rsidDel="00B06697">
                              <w:rPr>
                                <w:spacing w:val="-1"/>
                                <w:sz w:val="24"/>
                              </w:rPr>
                              <w:t xml:space="preserve"> </w:t>
                            </w:r>
                            <w:r w:rsidDel="00B06697">
                              <w:rPr>
                                <w:sz w:val="24"/>
                              </w:rPr>
                              <w:t>=</w:t>
                            </w:r>
                            <w:r w:rsidDel="00B06697">
                              <w:rPr>
                                <w:spacing w:val="-2"/>
                                <w:sz w:val="24"/>
                              </w:rPr>
                              <w:t xml:space="preserve"> </w:t>
                            </w:r>
                            <w:r w:rsidDel="00B06697">
                              <w:rPr>
                                <w:spacing w:val="-4"/>
                                <w:sz w:val="24"/>
                              </w:rPr>
                              <w:t>'A';</w:t>
                            </w:r>
                          </w:moveFrom>
                          <w:moveFromRangeEnd w:id="1554"/>
                        </w:p>
                      </w:txbxContent>
                    </v:textbox>
                  </v:shape>
                  <w10:wrap type="topAndBottom" anchorx="page"/>
                </v:group>
              </w:pict>
            </mc:Fallback>
          </mc:AlternateContent>
        </w:r>
      </w:del>
    </w:p>
    <w:p w14:paraId="48548661" w14:textId="1669947E" w:rsidR="00E57A4D" w:rsidDel="00B54326" w:rsidRDefault="00E57A4D">
      <w:pPr>
        <w:pStyle w:val="NormalBPBHEB"/>
        <w:rPr>
          <w:del w:id="1566" w:author="Abhiram Arali" w:date="2024-11-12T15:34:00Z"/>
          <w:sz w:val="20"/>
        </w:rPr>
        <w:sectPr w:rsidR="00E57A4D" w:rsidDel="00B54326">
          <w:pgSz w:w="11910" w:h="16840"/>
          <w:pgMar w:top="1540" w:right="1220" w:bottom="1200" w:left="1220" w:header="758" w:footer="1000" w:gutter="0"/>
          <w:cols w:space="720"/>
        </w:sectPr>
        <w:pPrChange w:id="1567" w:author="Abhiram Arali" w:date="2024-11-12T15:34:00Z">
          <w:pPr/>
        </w:pPrChange>
      </w:pPr>
    </w:p>
    <w:p w14:paraId="6DB40F34" w14:textId="638C15D6" w:rsidR="00E57A4D" w:rsidDel="009B23A4" w:rsidRDefault="00E57A4D">
      <w:pPr>
        <w:pStyle w:val="NormalBPBHEB"/>
        <w:rPr>
          <w:del w:id="1568" w:author="Abhiram Arali" w:date="2024-11-12T15:34:00Z"/>
          <w:sz w:val="7"/>
        </w:rPr>
        <w:pPrChange w:id="1569" w:author="Abhiram Arali" w:date="2024-11-12T15:34:00Z">
          <w:pPr>
            <w:pStyle w:val="BodyText"/>
            <w:spacing w:before="7" w:after="1"/>
          </w:pPr>
        </w:pPrChange>
      </w:pPr>
    </w:p>
    <w:p w14:paraId="2FB8212C" w14:textId="118369D0" w:rsidR="00E57A4D" w:rsidRDefault="00A87255">
      <w:pPr>
        <w:pStyle w:val="NormalBPBHEB"/>
        <w:rPr>
          <w:sz w:val="20"/>
        </w:rPr>
        <w:pPrChange w:id="1570" w:author="Abhiram Arali" w:date="2024-11-12T15:34:00Z">
          <w:pPr>
            <w:pStyle w:val="BodyText"/>
            <w:ind w:left="102"/>
          </w:pPr>
        </w:pPrChange>
      </w:pPr>
      <w:del w:id="1571" w:author="Abhiram Arali" w:date="2024-11-12T15:34:00Z">
        <w:r w:rsidDel="009B23A4">
          <w:rPr>
            <w:noProof/>
            <w:sz w:val="20"/>
            <w:lang w:val="en-IN" w:eastAsia="en-IN"/>
            <w:rPrChange w:id="1572" w:author="Unknown">
              <w:rPr>
                <w:noProof/>
                <w:lang w:val="en-IN" w:eastAsia="en-IN"/>
              </w:rPr>
            </w:rPrChange>
          </w:rPr>
          <mc:AlternateContent>
            <mc:Choice Requires="wpg">
              <w:drawing>
                <wp:inline distT="0" distB="0" distL="0" distR="0" wp14:anchorId="5DB726F4" wp14:editId="797F1E1C">
                  <wp:extent cx="5882640" cy="2103755"/>
                  <wp:effectExtent l="0" t="0" r="0" b="1269"/>
                  <wp:docPr id="126"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2103755"/>
                            <a:chOff x="0" y="0"/>
                            <a:chExt cx="5882640" cy="2103755"/>
                          </a:xfrm>
                        </wpg:grpSpPr>
                        <wps:wsp>
                          <wps:cNvPr id="128" name="Graphic 127"/>
                          <wps:cNvSpPr/>
                          <wps:spPr>
                            <a:xfrm>
                              <a:off x="0" y="12"/>
                              <a:ext cx="5882640" cy="2103755"/>
                            </a:xfrm>
                            <a:custGeom>
                              <a:avLst/>
                              <a:gdLst/>
                              <a:ahLst/>
                              <a:cxnLst/>
                              <a:rect l="l" t="t" r="r" b="b"/>
                              <a:pathLst>
                                <a:path w="5882640" h="2103755">
                                  <a:moveTo>
                                    <a:pt x="6096" y="728776"/>
                                  </a:moveTo>
                                  <a:lnTo>
                                    <a:pt x="0" y="728776"/>
                                  </a:lnTo>
                                  <a:lnTo>
                                    <a:pt x="0" y="1094524"/>
                                  </a:lnTo>
                                  <a:lnTo>
                                    <a:pt x="0" y="1458760"/>
                                  </a:lnTo>
                                  <a:lnTo>
                                    <a:pt x="6096" y="1458760"/>
                                  </a:lnTo>
                                  <a:lnTo>
                                    <a:pt x="6096" y="1094524"/>
                                  </a:lnTo>
                                  <a:lnTo>
                                    <a:pt x="6096" y="728776"/>
                                  </a:lnTo>
                                  <a:close/>
                                </a:path>
                                <a:path w="5882640" h="2103755">
                                  <a:moveTo>
                                    <a:pt x="6096" y="0"/>
                                  </a:moveTo>
                                  <a:lnTo>
                                    <a:pt x="0" y="0"/>
                                  </a:lnTo>
                                  <a:lnTo>
                                    <a:pt x="0" y="364528"/>
                                  </a:lnTo>
                                  <a:lnTo>
                                    <a:pt x="0" y="728764"/>
                                  </a:lnTo>
                                  <a:lnTo>
                                    <a:pt x="6096" y="728764"/>
                                  </a:lnTo>
                                  <a:lnTo>
                                    <a:pt x="6096" y="364528"/>
                                  </a:lnTo>
                                  <a:lnTo>
                                    <a:pt x="6096" y="0"/>
                                  </a:lnTo>
                                  <a:close/>
                                </a:path>
                                <a:path w="5882640" h="2103755">
                                  <a:moveTo>
                                    <a:pt x="5875909" y="2097316"/>
                                  </a:moveTo>
                                  <a:lnTo>
                                    <a:pt x="6096" y="2097316"/>
                                  </a:lnTo>
                                  <a:lnTo>
                                    <a:pt x="6096" y="1822996"/>
                                  </a:lnTo>
                                  <a:lnTo>
                                    <a:pt x="6096" y="1458772"/>
                                  </a:lnTo>
                                  <a:lnTo>
                                    <a:pt x="0" y="1458772"/>
                                  </a:lnTo>
                                  <a:lnTo>
                                    <a:pt x="0" y="1822996"/>
                                  </a:lnTo>
                                  <a:lnTo>
                                    <a:pt x="0" y="2097316"/>
                                  </a:lnTo>
                                  <a:lnTo>
                                    <a:pt x="0" y="2103412"/>
                                  </a:lnTo>
                                  <a:lnTo>
                                    <a:pt x="6096" y="2103412"/>
                                  </a:lnTo>
                                  <a:lnTo>
                                    <a:pt x="5875909" y="2103412"/>
                                  </a:lnTo>
                                  <a:lnTo>
                                    <a:pt x="5875909" y="2097316"/>
                                  </a:lnTo>
                                  <a:close/>
                                </a:path>
                                <a:path w="5882640" h="2103755">
                                  <a:moveTo>
                                    <a:pt x="5882081" y="1458772"/>
                                  </a:moveTo>
                                  <a:lnTo>
                                    <a:pt x="5875985" y="1458772"/>
                                  </a:lnTo>
                                  <a:lnTo>
                                    <a:pt x="5875985" y="1822996"/>
                                  </a:lnTo>
                                  <a:lnTo>
                                    <a:pt x="5875985" y="2097316"/>
                                  </a:lnTo>
                                  <a:lnTo>
                                    <a:pt x="5875985" y="2103412"/>
                                  </a:lnTo>
                                  <a:lnTo>
                                    <a:pt x="5882081" y="2103412"/>
                                  </a:lnTo>
                                  <a:lnTo>
                                    <a:pt x="5882081" y="2097316"/>
                                  </a:lnTo>
                                  <a:lnTo>
                                    <a:pt x="5882081" y="1822996"/>
                                  </a:lnTo>
                                  <a:lnTo>
                                    <a:pt x="5882081" y="1458772"/>
                                  </a:lnTo>
                                  <a:close/>
                                </a:path>
                                <a:path w="5882640" h="2103755">
                                  <a:moveTo>
                                    <a:pt x="5882081" y="728776"/>
                                  </a:moveTo>
                                  <a:lnTo>
                                    <a:pt x="5875985" y="728776"/>
                                  </a:lnTo>
                                  <a:lnTo>
                                    <a:pt x="5875985" y="1094524"/>
                                  </a:lnTo>
                                  <a:lnTo>
                                    <a:pt x="5875985" y="1458760"/>
                                  </a:lnTo>
                                  <a:lnTo>
                                    <a:pt x="5882081" y="1458760"/>
                                  </a:lnTo>
                                  <a:lnTo>
                                    <a:pt x="5882081" y="1094524"/>
                                  </a:lnTo>
                                  <a:lnTo>
                                    <a:pt x="5882081" y="728776"/>
                                  </a:lnTo>
                                  <a:close/>
                                </a:path>
                                <a:path w="5882640" h="2103755">
                                  <a:moveTo>
                                    <a:pt x="5882081" y="0"/>
                                  </a:moveTo>
                                  <a:lnTo>
                                    <a:pt x="5875985" y="0"/>
                                  </a:lnTo>
                                  <a:lnTo>
                                    <a:pt x="5875985" y="364528"/>
                                  </a:lnTo>
                                  <a:lnTo>
                                    <a:pt x="5875985" y="728764"/>
                                  </a:lnTo>
                                  <a:lnTo>
                                    <a:pt x="5882081" y="728764"/>
                                  </a:lnTo>
                                  <a:lnTo>
                                    <a:pt x="5882081" y="364528"/>
                                  </a:lnTo>
                                  <a:lnTo>
                                    <a:pt x="5882081" y="0"/>
                                  </a:lnTo>
                                  <a:close/>
                                </a:path>
                              </a:pathLst>
                            </a:custGeom>
                            <a:solidFill>
                              <a:srgbClr val="000000"/>
                            </a:solidFill>
                          </wps:spPr>
                          <wps:bodyPr wrap="square" lIns="0" tIns="0" rIns="0" bIns="0" rtlCol="0">
                            <a:prstTxWarp prst="textNoShape">
                              <a:avLst/>
                            </a:prstTxWarp>
                            <a:noAutofit/>
                          </wps:bodyPr>
                        </wps:wsp>
                        <wps:wsp>
                          <wps:cNvPr id="129" name="Textbox 128"/>
                          <wps:cNvSpPr txBox="1"/>
                          <wps:spPr>
                            <a:xfrm>
                              <a:off x="6095" y="0"/>
                              <a:ext cx="5869940" cy="2097405"/>
                            </a:xfrm>
                            <a:prstGeom prst="rect">
                              <a:avLst/>
                            </a:prstGeom>
                          </wps:spPr>
                          <wps:txbx>
                            <w:txbxContent>
                              <w:p w14:paraId="3F13EBFA" w14:textId="429FDCF4" w:rsidR="00531AAA" w:rsidDel="00B54326" w:rsidRDefault="00531AAA">
                                <w:pPr>
                                  <w:rPr>
                                    <w:i/>
                                    <w:sz w:val="24"/>
                                  </w:rPr>
                                </w:pPr>
                                <w:moveFromRangeStart w:id="1573" w:author="Abhiram Arali" w:date="2024-11-12T15:34:00Z" w:name="move182318064"/>
                              </w:p>
                              <w:p w14:paraId="7A50A1B8" w14:textId="09EC4A58" w:rsidR="00531AAA" w:rsidDel="00B54326" w:rsidRDefault="00531AAA">
                                <w:pPr>
                                  <w:spacing w:before="21"/>
                                  <w:rPr>
                                    <w:i/>
                                    <w:sz w:val="24"/>
                                  </w:rPr>
                                </w:pPr>
                              </w:p>
                              <w:p w14:paraId="02591020" w14:textId="014DA31E" w:rsidR="00531AAA" w:rsidDel="00B54326" w:rsidRDefault="00531AAA">
                                <w:pPr>
                                  <w:spacing w:line="499" w:lineRule="auto"/>
                                  <w:ind w:left="347" w:right="3267"/>
                                  <w:rPr>
                                    <w:sz w:val="24"/>
                                  </w:rPr>
                                </w:pPr>
                                <w:moveFrom w:id="1574" w:author="Abhiram Arali" w:date="2024-11-12T15:34:00Z">
                                  <w:r w:rsidDel="00B54326">
                                    <w:rPr>
                                      <w:sz w:val="24"/>
                                    </w:rPr>
                                    <w:t>printValue(&amp;num, 'i');</w:t>
                                  </w:r>
                                  <w:r w:rsidDel="00B54326">
                                    <w:rPr>
                                      <w:spacing w:val="40"/>
                                      <w:sz w:val="24"/>
                                    </w:rPr>
                                    <w:t xml:space="preserve"> </w:t>
                                  </w:r>
                                  <w:r w:rsidDel="00B54326">
                                    <w:rPr>
                                      <w:sz w:val="24"/>
                                    </w:rPr>
                                    <w:t>// Passing the address of num printValue(&amp;pi, 'f');</w:t>
                                  </w:r>
                                  <w:r w:rsidDel="00B54326">
                                    <w:rPr>
                                      <w:spacing w:val="80"/>
                                      <w:sz w:val="24"/>
                                    </w:rPr>
                                    <w:t xml:space="preserve"> </w:t>
                                  </w:r>
                                  <w:r w:rsidDel="00B54326">
                                    <w:rPr>
                                      <w:sz w:val="24"/>
                                    </w:rPr>
                                    <w:t>// Passing the address of pi printValue(&amp;letter,</w:t>
                                  </w:r>
                                  <w:r w:rsidDel="00B54326">
                                    <w:rPr>
                                      <w:spacing w:val="-6"/>
                                      <w:sz w:val="24"/>
                                    </w:rPr>
                                    <w:t xml:space="preserve"> </w:t>
                                  </w:r>
                                  <w:r w:rsidDel="00B54326">
                                    <w:rPr>
                                      <w:sz w:val="24"/>
                                    </w:rPr>
                                    <w:t>'c');</w:t>
                                  </w:r>
                                  <w:r w:rsidDel="00B54326">
                                    <w:rPr>
                                      <w:spacing w:val="-6"/>
                                      <w:sz w:val="24"/>
                                    </w:rPr>
                                    <w:t xml:space="preserve"> </w:t>
                                  </w:r>
                                  <w:r w:rsidDel="00B54326">
                                    <w:rPr>
                                      <w:sz w:val="24"/>
                                    </w:rPr>
                                    <w:t>//</w:t>
                                  </w:r>
                                  <w:r w:rsidDel="00B54326">
                                    <w:rPr>
                                      <w:spacing w:val="-6"/>
                                      <w:sz w:val="24"/>
                                    </w:rPr>
                                    <w:t xml:space="preserve"> </w:t>
                                  </w:r>
                                  <w:r w:rsidDel="00B54326">
                                    <w:rPr>
                                      <w:sz w:val="24"/>
                                    </w:rPr>
                                    <w:t>Passing</w:t>
                                  </w:r>
                                  <w:r w:rsidDel="00B54326">
                                    <w:rPr>
                                      <w:spacing w:val="-6"/>
                                      <w:sz w:val="24"/>
                                    </w:rPr>
                                    <w:t xml:space="preserve"> </w:t>
                                  </w:r>
                                  <w:r w:rsidDel="00B54326">
                                    <w:rPr>
                                      <w:sz w:val="24"/>
                                    </w:rPr>
                                    <w:t>the</w:t>
                                  </w:r>
                                  <w:r w:rsidDel="00B54326">
                                    <w:rPr>
                                      <w:spacing w:val="-6"/>
                                      <w:sz w:val="24"/>
                                    </w:rPr>
                                    <w:t xml:space="preserve"> </w:t>
                                  </w:r>
                                  <w:r w:rsidDel="00B54326">
                                    <w:rPr>
                                      <w:sz w:val="24"/>
                                    </w:rPr>
                                    <w:t>address</w:t>
                                  </w:r>
                                  <w:r w:rsidDel="00B54326">
                                    <w:rPr>
                                      <w:spacing w:val="-6"/>
                                      <w:sz w:val="24"/>
                                    </w:rPr>
                                    <w:t xml:space="preserve"> </w:t>
                                  </w:r>
                                  <w:r w:rsidDel="00B54326">
                                    <w:rPr>
                                      <w:sz w:val="24"/>
                                    </w:rPr>
                                    <w:t>of</w:t>
                                  </w:r>
                                  <w:r w:rsidDel="00B54326">
                                    <w:rPr>
                                      <w:spacing w:val="-6"/>
                                      <w:sz w:val="24"/>
                                    </w:rPr>
                                    <w:t xml:space="preserve"> </w:t>
                                  </w:r>
                                  <w:r w:rsidDel="00B54326">
                                    <w:rPr>
                                      <w:sz w:val="24"/>
                                    </w:rPr>
                                    <w:t>letter return 0;</w:t>
                                  </w:r>
                                </w:moveFrom>
                              </w:p>
                              <w:p w14:paraId="2DCC4DE7" w14:textId="1A775C1D" w:rsidR="00531AAA" w:rsidRDefault="00531AAA">
                                <w:pPr>
                                  <w:spacing w:before="1"/>
                                  <w:ind w:left="107"/>
                                  <w:rPr>
                                    <w:sz w:val="24"/>
                                  </w:rPr>
                                </w:pPr>
                                <w:moveFrom w:id="1575" w:author="Abhiram Arali" w:date="2024-11-12T15:34:00Z">
                                  <w:r w:rsidDel="00B54326">
                                    <w:rPr>
                                      <w:spacing w:val="-10"/>
                                      <w:sz w:val="24"/>
                                    </w:rPr>
                                    <w:t>}</w:t>
                                  </w:r>
                                </w:moveFrom>
                                <w:moveFromRangeEnd w:id="1573"/>
                              </w:p>
                            </w:txbxContent>
                          </wps:txbx>
                          <wps:bodyPr wrap="square" lIns="0" tIns="0" rIns="0" bIns="0" rtlCol="0">
                            <a:noAutofit/>
                          </wps:bodyPr>
                        </wps:wsp>
                      </wpg:wgp>
                    </a:graphicData>
                  </a:graphic>
                </wp:inline>
              </w:drawing>
            </mc:Choice>
            <mc:Fallback>
              <w:pict>
                <v:group w14:anchorId="5DB726F4" id="Group 126" o:spid="_x0000_s1128" style="width:463.2pt;height:165.65pt;mso-position-horizontal-relative:char;mso-position-vertical-relative:line" coordsize="58826,2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">
                  <v:shape id="Graphic 127" o:spid="_x0000_s1129" style="position:absolute;width:58826;height:21037;visibility:visible;mso-wrap-style:square;v-text-anchor:top" coordsize="5882640,2103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BS3sYA&#10;AADcAAAADwAAAGRycy9kb3ducmV2LnhtbESPT2vCQBDF74V+h2UKvTUbPRRJXUMRC1X00CjtdchO&#10;/tjsbJpdNX77zkHwNsN7895v5vnoOnWmIbSeDUySFBRx6W3LtYHD/uNlBipEZIudZzJwpQD54vFh&#10;jpn1F/6icxFrJSEcMjTQxNhnWoeyIYch8T2xaJUfHEZZh1rbAS8S7jo9TdNX7bBlaWiwp2VD5W9x&#10;cga2x+q46v7i6sQ/k/VyU3/vCu2MeX4a399ARRrj3Xy7/rSCPxVaeUYm0I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YBS3sYAAADcAAAADwAAAAAAAAAAAAAAAACYAgAAZHJz&#10;L2Rvd25yZXYueG1sUEsFBgAAAAAEAAQA9QAAAIsDAAAAAA==&#10;" path="m6096,728776r-6096,l,1094524r,364236l6096,1458760r,-364236l6096,728776xem6096,l,,,364528,,728764r6096,l6096,364528,6096,xem5875909,2097316r-5869813,l6096,1822996r,-364224l,1458772r,364224l,2097316r,6096l6096,2103412r5869813,l5875909,2097316xem5882081,1458772r-6096,l5875985,1822996r,274320l5875985,2103412r6096,l5882081,2097316r,-274320l5882081,1458772xem5882081,728776r-6096,l5875985,1094524r,364236l5882081,1458760r,-364236l5882081,728776xem5882081,r-6096,l5875985,364528r,364236l5882081,728764r,-364236l5882081,xe" fillcolor="black" stroked="f">
                    <v:path arrowok="t"/>
                  </v:shape>
                  <v:shape id="Textbox 128" o:spid="_x0000_s1130" type="#_x0000_t202" style="position:absolute;left:60;width:58700;height:20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GkEsMA&#10;AADcAAAADwAAAGRycy9kb3ducmV2LnhtbERPTWvCQBC9F/wPyxR6q5t6kCa6BikWhII0xoPHaXZM&#10;lmRn0+xq4r/vFgq9zeN9zjqfbCduNHjjWMHLPAFBXDltuFZwKt+fX0H4gKyxc0wK7uQh38we1php&#10;N3JBt2OoRQxhn6GCJoQ+k9JXDVn0c9cTR+7iBoshwqGWesAxhttOLpJkKS0ajg0N9vTWUNUer1bB&#10;9szFznwfvj6LS2HKMk34Y9kq9fQ4bVcgAk3hX/zn3us4f5HC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GkEsMAAADcAAAADwAAAAAAAAAAAAAAAACYAgAAZHJzL2Rv&#10;d25yZXYueG1sUEsFBgAAAAAEAAQA9QAAAIgDAAAAAA==&#10;" filled="f" stroked="f">
                    <v:textbox inset="0,0,0,0">
                      <w:txbxContent>
                        <w:p w14:paraId="3F13EBFA" w14:textId="429FDCF4" w:rsidR="00531AAA" w:rsidDel="00B54326" w:rsidRDefault="00531AAA">
                          <w:pPr>
                            <w:rPr>
                              <w:i/>
                              <w:sz w:val="24"/>
                            </w:rPr>
                          </w:pPr>
                          <w:moveFromRangeStart w:id="1576" w:author="Abhiram Arali" w:date="2024-11-12T15:34:00Z" w:name="move182318064"/>
                        </w:p>
                        <w:p w14:paraId="7A50A1B8" w14:textId="09EC4A58" w:rsidR="00531AAA" w:rsidDel="00B54326" w:rsidRDefault="00531AAA">
                          <w:pPr>
                            <w:spacing w:before="21"/>
                            <w:rPr>
                              <w:i/>
                              <w:sz w:val="24"/>
                            </w:rPr>
                          </w:pPr>
                        </w:p>
                        <w:p w14:paraId="02591020" w14:textId="014DA31E" w:rsidR="00531AAA" w:rsidDel="00B54326" w:rsidRDefault="00531AAA">
                          <w:pPr>
                            <w:spacing w:line="499" w:lineRule="auto"/>
                            <w:ind w:left="347" w:right="3267"/>
                            <w:rPr>
                              <w:sz w:val="24"/>
                            </w:rPr>
                          </w:pPr>
                          <w:moveFrom w:id="1577" w:author="Abhiram Arali" w:date="2024-11-12T15:34:00Z">
                            <w:r w:rsidDel="00B54326">
                              <w:rPr>
                                <w:sz w:val="24"/>
                              </w:rPr>
                              <w:t>printValue(&amp;num, 'i');</w:t>
                            </w:r>
                            <w:r w:rsidDel="00B54326">
                              <w:rPr>
                                <w:spacing w:val="40"/>
                                <w:sz w:val="24"/>
                              </w:rPr>
                              <w:t xml:space="preserve"> </w:t>
                            </w:r>
                            <w:r w:rsidDel="00B54326">
                              <w:rPr>
                                <w:sz w:val="24"/>
                              </w:rPr>
                              <w:t>// Passing the address of num printValue(&amp;pi, 'f');</w:t>
                            </w:r>
                            <w:r w:rsidDel="00B54326">
                              <w:rPr>
                                <w:spacing w:val="80"/>
                                <w:sz w:val="24"/>
                              </w:rPr>
                              <w:t xml:space="preserve"> </w:t>
                            </w:r>
                            <w:r w:rsidDel="00B54326">
                              <w:rPr>
                                <w:sz w:val="24"/>
                              </w:rPr>
                              <w:t>// Passing the address of pi printValue(&amp;letter,</w:t>
                            </w:r>
                            <w:r w:rsidDel="00B54326">
                              <w:rPr>
                                <w:spacing w:val="-6"/>
                                <w:sz w:val="24"/>
                              </w:rPr>
                              <w:t xml:space="preserve"> </w:t>
                            </w:r>
                            <w:r w:rsidDel="00B54326">
                              <w:rPr>
                                <w:sz w:val="24"/>
                              </w:rPr>
                              <w:t>'c');</w:t>
                            </w:r>
                            <w:r w:rsidDel="00B54326">
                              <w:rPr>
                                <w:spacing w:val="-6"/>
                                <w:sz w:val="24"/>
                              </w:rPr>
                              <w:t xml:space="preserve"> </w:t>
                            </w:r>
                            <w:r w:rsidDel="00B54326">
                              <w:rPr>
                                <w:sz w:val="24"/>
                              </w:rPr>
                              <w:t>//</w:t>
                            </w:r>
                            <w:r w:rsidDel="00B54326">
                              <w:rPr>
                                <w:spacing w:val="-6"/>
                                <w:sz w:val="24"/>
                              </w:rPr>
                              <w:t xml:space="preserve"> </w:t>
                            </w:r>
                            <w:r w:rsidDel="00B54326">
                              <w:rPr>
                                <w:sz w:val="24"/>
                              </w:rPr>
                              <w:t>Passing</w:t>
                            </w:r>
                            <w:r w:rsidDel="00B54326">
                              <w:rPr>
                                <w:spacing w:val="-6"/>
                                <w:sz w:val="24"/>
                              </w:rPr>
                              <w:t xml:space="preserve"> </w:t>
                            </w:r>
                            <w:r w:rsidDel="00B54326">
                              <w:rPr>
                                <w:sz w:val="24"/>
                              </w:rPr>
                              <w:t>the</w:t>
                            </w:r>
                            <w:r w:rsidDel="00B54326">
                              <w:rPr>
                                <w:spacing w:val="-6"/>
                                <w:sz w:val="24"/>
                              </w:rPr>
                              <w:t xml:space="preserve"> </w:t>
                            </w:r>
                            <w:r w:rsidDel="00B54326">
                              <w:rPr>
                                <w:sz w:val="24"/>
                              </w:rPr>
                              <w:t>address</w:t>
                            </w:r>
                            <w:r w:rsidDel="00B54326">
                              <w:rPr>
                                <w:spacing w:val="-6"/>
                                <w:sz w:val="24"/>
                              </w:rPr>
                              <w:t xml:space="preserve"> </w:t>
                            </w:r>
                            <w:r w:rsidDel="00B54326">
                              <w:rPr>
                                <w:sz w:val="24"/>
                              </w:rPr>
                              <w:t>of</w:t>
                            </w:r>
                            <w:r w:rsidDel="00B54326">
                              <w:rPr>
                                <w:spacing w:val="-6"/>
                                <w:sz w:val="24"/>
                              </w:rPr>
                              <w:t xml:space="preserve"> </w:t>
                            </w:r>
                            <w:r w:rsidDel="00B54326">
                              <w:rPr>
                                <w:sz w:val="24"/>
                              </w:rPr>
                              <w:t>letter return 0;</w:t>
                            </w:r>
                          </w:moveFrom>
                        </w:p>
                        <w:p w14:paraId="2DCC4DE7" w14:textId="1A775C1D" w:rsidR="00531AAA" w:rsidRDefault="00531AAA">
                          <w:pPr>
                            <w:spacing w:before="1"/>
                            <w:ind w:left="107"/>
                            <w:rPr>
                              <w:sz w:val="24"/>
                            </w:rPr>
                          </w:pPr>
                          <w:moveFrom w:id="1578" w:author="Abhiram Arali" w:date="2024-11-12T15:34:00Z">
                            <w:r w:rsidDel="00B54326">
                              <w:rPr>
                                <w:spacing w:val="-10"/>
                                <w:sz w:val="24"/>
                              </w:rPr>
                              <w:t>}</w:t>
                            </w:r>
                          </w:moveFrom>
                          <w:moveFromRangeEnd w:id="1576"/>
                        </w:p>
                      </w:txbxContent>
                    </v:textbox>
                  </v:shape>
                  <w10:anchorlock/>
                </v:group>
              </w:pict>
            </mc:Fallback>
          </mc:AlternateContent>
        </w:r>
      </w:del>
    </w:p>
    <w:p w14:paraId="45DD6263" w14:textId="77777777" w:rsidR="00E57A4D" w:rsidRDefault="00A87255">
      <w:pPr>
        <w:pStyle w:val="NormalBPBHEB"/>
        <w:ind w:left="720"/>
        <w:rPr>
          <w:ins w:id="1579" w:author="Abhiram Arali" w:date="2024-11-12T15:34:00Z"/>
        </w:rPr>
        <w:pPrChange w:id="1580" w:author="Abhiram Arali" w:date="2024-11-12T15:34:00Z">
          <w:pPr>
            <w:pStyle w:val="NormalBPBHEB"/>
          </w:pPr>
        </w:pPrChange>
      </w:pPr>
      <w:r>
        <w:t>The function printValue() takes a void *ptr parameter, allowing it to accept a pointer to any data</w:t>
      </w:r>
      <w:r>
        <w:rPr>
          <w:spacing w:val="-1"/>
        </w:rPr>
        <w:t xml:space="preserve"> </w:t>
      </w:r>
      <w:r>
        <w:t>type. Inside</w:t>
      </w:r>
      <w:r>
        <w:rPr>
          <w:spacing w:val="-1"/>
        </w:rPr>
        <w:t xml:space="preserve"> </w:t>
      </w:r>
      <w:r>
        <w:t>the</w:t>
      </w:r>
      <w:r>
        <w:rPr>
          <w:spacing w:val="-1"/>
        </w:rPr>
        <w:t xml:space="preserve"> </w:t>
      </w:r>
      <w:r>
        <w:t>function, the</w:t>
      </w:r>
      <w:r>
        <w:rPr>
          <w:spacing w:val="-1"/>
        </w:rPr>
        <w:t xml:space="preserve"> </w:t>
      </w:r>
      <w:r>
        <w:t>pointer</w:t>
      </w:r>
      <w:r>
        <w:rPr>
          <w:spacing w:val="-1"/>
        </w:rPr>
        <w:t xml:space="preserve"> </w:t>
      </w:r>
      <w:r>
        <w:t>is cast to</w:t>
      </w:r>
      <w:r>
        <w:rPr>
          <w:spacing w:val="-2"/>
        </w:rPr>
        <w:t xml:space="preserve"> </w:t>
      </w:r>
      <w:r>
        <w:t>the</w:t>
      </w:r>
      <w:r>
        <w:rPr>
          <w:spacing w:val="-1"/>
        </w:rPr>
        <w:t xml:space="preserve"> </w:t>
      </w:r>
      <w:r>
        <w:t>appropriate</w:t>
      </w:r>
      <w:r>
        <w:rPr>
          <w:spacing w:val="-1"/>
        </w:rPr>
        <w:t xml:space="preserve"> </w:t>
      </w:r>
      <w:r>
        <w:t>type</w:t>
      </w:r>
      <w:r>
        <w:rPr>
          <w:spacing w:val="-1"/>
        </w:rPr>
        <w:t xml:space="preserve"> </w:t>
      </w:r>
      <w:r>
        <w:t>based on the</w:t>
      </w:r>
      <w:r>
        <w:rPr>
          <w:spacing w:val="-1"/>
        </w:rPr>
        <w:t xml:space="preserve"> </w:t>
      </w:r>
      <w:r>
        <w:t>provided type character.This demonstrates the flexibility of void pointers, making it easier to create generic functions that can operate on various data types.</w:t>
      </w:r>
    </w:p>
    <w:p w14:paraId="2B7BD373" w14:textId="77777777" w:rsidR="007B7807" w:rsidRDefault="007B7807">
      <w:pPr>
        <w:pStyle w:val="NormalBPBHEB"/>
        <w:pPrChange w:id="1581" w:author="Abhiram Arali" w:date="2024-11-12T15:34:00Z">
          <w:pPr>
            <w:pStyle w:val="BodyText"/>
            <w:spacing w:before="135" w:line="360" w:lineRule="auto"/>
            <w:ind w:left="220" w:right="220"/>
            <w:jc w:val="both"/>
          </w:pPr>
        </w:pPrChange>
      </w:pPr>
    </w:p>
    <w:p w14:paraId="59143BCB" w14:textId="77777777" w:rsidR="00E57A4D" w:rsidRDefault="00A87255">
      <w:pPr>
        <w:pStyle w:val="Heading1BPBHEB"/>
        <w:pPrChange w:id="1582" w:author="Abhiram Arali" w:date="2024-11-12T15:34:00Z">
          <w:pPr>
            <w:pStyle w:val="Heading1"/>
            <w:numPr>
              <w:numId w:val="20"/>
            </w:numPr>
            <w:tabs>
              <w:tab w:val="left" w:pos="939"/>
            </w:tabs>
            <w:spacing w:before="159"/>
            <w:ind w:left="939" w:hanging="359"/>
            <w:jc w:val="both"/>
          </w:pPr>
        </w:pPrChange>
      </w:pPr>
      <w:r>
        <w:t>Variables</w:t>
      </w:r>
    </w:p>
    <w:p w14:paraId="7846ADB0" w14:textId="3082734F" w:rsidR="00E57A4D" w:rsidDel="00813715" w:rsidRDefault="00E57A4D">
      <w:pPr>
        <w:pStyle w:val="BodyText"/>
        <w:spacing w:before="21"/>
        <w:rPr>
          <w:del w:id="1583" w:author="Abhiram Arali" w:date="2024-11-12T15:34:00Z"/>
          <w:b/>
        </w:rPr>
      </w:pPr>
    </w:p>
    <w:p w14:paraId="4A823C10" w14:textId="77777777" w:rsidR="00E57A4D" w:rsidRDefault="00A87255">
      <w:pPr>
        <w:pStyle w:val="NormalBPBHEB"/>
        <w:pPrChange w:id="1584" w:author="Abhiram Arali" w:date="2024-11-12T15:34:00Z">
          <w:pPr>
            <w:pStyle w:val="BodyText"/>
            <w:spacing w:line="360" w:lineRule="auto"/>
            <w:ind w:left="220" w:right="220"/>
            <w:jc w:val="both"/>
          </w:pPr>
        </w:pPrChange>
      </w:pPr>
      <w:r>
        <w:t>In</w:t>
      </w:r>
      <w:r>
        <w:rPr>
          <w:spacing w:val="-10"/>
        </w:rPr>
        <w:t xml:space="preserve"> </w:t>
      </w:r>
      <w:r>
        <w:t>C,</w:t>
      </w:r>
      <w:r>
        <w:rPr>
          <w:spacing w:val="-7"/>
        </w:rPr>
        <w:t xml:space="preserve"> </w:t>
      </w:r>
      <w:r>
        <w:t>a</w:t>
      </w:r>
      <w:r>
        <w:rPr>
          <w:spacing w:val="-10"/>
        </w:rPr>
        <w:t xml:space="preserve"> </w:t>
      </w:r>
      <w:r>
        <w:t>variable</w:t>
      </w:r>
      <w:r>
        <w:rPr>
          <w:spacing w:val="-10"/>
        </w:rPr>
        <w:t xml:space="preserve"> </w:t>
      </w:r>
      <w:r>
        <w:t>is</w:t>
      </w:r>
      <w:r>
        <w:rPr>
          <w:spacing w:val="-9"/>
        </w:rPr>
        <w:t xml:space="preserve"> </w:t>
      </w:r>
      <w:r>
        <w:t>a</w:t>
      </w:r>
      <w:r>
        <w:rPr>
          <w:spacing w:val="-10"/>
        </w:rPr>
        <w:t xml:space="preserve"> </w:t>
      </w:r>
      <w:r>
        <w:t>named</w:t>
      </w:r>
      <w:r>
        <w:rPr>
          <w:spacing w:val="-10"/>
        </w:rPr>
        <w:t xml:space="preserve"> </w:t>
      </w:r>
      <w:r>
        <w:t>storage</w:t>
      </w:r>
      <w:r>
        <w:rPr>
          <w:spacing w:val="-10"/>
        </w:rPr>
        <w:t xml:space="preserve"> </w:t>
      </w:r>
      <w:r>
        <w:t>location</w:t>
      </w:r>
      <w:r>
        <w:rPr>
          <w:spacing w:val="-10"/>
        </w:rPr>
        <w:t xml:space="preserve"> </w:t>
      </w:r>
      <w:r>
        <w:t>in</w:t>
      </w:r>
      <w:r>
        <w:rPr>
          <w:spacing w:val="-9"/>
        </w:rPr>
        <w:t xml:space="preserve"> </w:t>
      </w:r>
      <w:r>
        <w:t>memory</w:t>
      </w:r>
      <w:r>
        <w:rPr>
          <w:spacing w:val="-10"/>
        </w:rPr>
        <w:t xml:space="preserve"> </w:t>
      </w:r>
      <w:r>
        <w:t>that</w:t>
      </w:r>
      <w:r>
        <w:rPr>
          <w:spacing w:val="-10"/>
        </w:rPr>
        <w:t xml:space="preserve"> </w:t>
      </w:r>
      <w:r>
        <w:t>can</w:t>
      </w:r>
      <w:r>
        <w:rPr>
          <w:spacing w:val="-10"/>
        </w:rPr>
        <w:t xml:space="preserve"> </w:t>
      </w:r>
      <w:r>
        <w:t>hold</w:t>
      </w:r>
      <w:r>
        <w:rPr>
          <w:spacing w:val="-7"/>
        </w:rPr>
        <w:t xml:space="preserve"> </w:t>
      </w:r>
      <w:r>
        <w:t>a</w:t>
      </w:r>
      <w:r>
        <w:rPr>
          <w:spacing w:val="-10"/>
        </w:rPr>
        <w:t xml:space="preserve"> </w:t>
      </w:r>
      <w:r>
        <w:t>value</w:t>
      </w:r>
      <w:r>
        <w:rPr>
          <w:spacing w:val="-11"/>
        </w:rPr>
        <w:t xml:space="preserve"> </w:t>
      </w:r>
      <w:r>
        <w:t>and</w:t>
      </w:r>
      <w:r>
        <w:rPr>
          <w:spacing w:val="-10"/>
        </w:rPr>
        <w:t xml:space="preserve"> </w:t>
      </w:r>
      <w:r>
        <w:t>whose</w:t>
      </w:r>
      <w:r>
        <w:rPr>
          <w:spacing w:val="-10"/>
        </w:rPr>
        <w:t xml:space="preserve"> </w:t>
      </w:r>
      <w:r>
        <w:t xml:space="preserve">content can be changed during program execution. Variables are essential for programming as they </w:t>
      </w:r>
      <w:r>
        <w:rPr>
          <w:spacing w:val="-2"/>
        </w:rPr>
        <w:t>allow</w:t>
      </w:r>
      <w:r>
        <w:rPr>
          <w:spacing w:val="-7"/>
        </w:rPr>
        <w:t xml:space="preserve"> </w:t>
      </w:r>
      <w:r>
        <w:rPr>
          <w:spacing w:val="-2"/>
        </w:rPr>
        <w:t>developers</w:t>
      </w:r>
      <w:r>
        <w:rPr>
          <w:spacing w:val="-7"/>
        </w:rPr>
        <w:t xml:space="preserve"> </w:t>
      </w:r>
      <w:r>
        <w:rPr>
          <w:spacing w:val="-2"/>
        </w:rPr>
        <w:t>to</w:t>
      </w:r>
      <w:r>
        <w:rPr>
          <w:spacing w:val="-6"/>
        </w:rPr>
        <w:t xml:space="preserve"> </w:t>
      </w:r>
      <w:r>
        <w:rPr>
          <w:spacing w:val="-2"/>
        </w:rPr>
        <w:t>store</w:t>
      </w:r>
      <w:r>
        <w:rPr>
          <w:spacing w:val="-4"/>
        </w:rPr>
        <w:t xml:space="preserve"> </w:t>
      </w:r>
      <w:r>
        <w:rPr>
          <w:spacing w:val="-2"/>
        </w:rPr>
        <w:t>and</w:t>
      </w:r>
      <w:r>
        <w:rPr>
          <w:spacing w:val="-7"/>
        </w:rPr>
        <w:t xml:space="preserve"> </w:t>
      </w:r>
      <w:r>
        <w:rPr>
          <w:spacing w:val="-2"/>
        </w:rPr>
        <w:t>manipulate</w:t>
      </w:r>
      <w:r>
        <w:rPr>
          <w:spacing w:val="-8"/>
        </w:rPr>
        <w:t xml:space="preserve"> </w:t>
      </w:r>
      <w:r>
        <w:rPr>
          <w:spacing w:val="-2"/>
        </w:rPr>
        <w:t>data</w:t>
      </w:r>
      <w:r>
        <w:rPr>
          <w:spacing w:val="-7"/>
        </w:rPr>
        <w:t xml:space="preserve"> </w:t>
      </w:r>
      <w:r>
        <w:rPr>
          <w:spacing w:val="-2"/>
        </w:rPr>
        <w:t>dynamically.</w:t>
      </w:r>
      <w:r>
        <w:rPr>
          <w:spacing w:val="-7"/>
        </w:rPr>
        <w:t xml:space="preserve"> </w:t>
      </w:r>
      <w:r>
        <w:rPr>
          <w:spacing w:val="-2"/>
        </w:rPr>
        <w:t>Each</w:t>
      </w:r>
      <w:r>
        <w:rPr>
          <w:spacing w:val="-7"/>
        </w:rPr>
        <w:t xml:space="preserve"> </w:t>
      </w:r>
      <w:r>
        <w:rPr>
          <w:spacing w:val="-2"/>
        </w:rPr>
        <w:t>variable</w:t>
      </w:r>
      <w:r>
        <w:rPr>
          <w:spacing w:val="-3"/>
        </w:rPr>
        <w:t xml:space="preserve"> </w:t>
      </w:r>
      <w:r>
        <w:rPr>
          <w:spacing w:val="-2"/>
        </w:rPr>
        <w:t>in</w:t>
      </w:r>
      <w:r>
        <w:rPr>
          <w:spacing w:val="-6"/>
        </w:rPr>
        <w:t xml:space="preserve"> </w:t>
      </w:r>
      <w:r>
        <w:rPr>
          <w:spacing w:val="-2"/>
        </w:rPr>
        <w:t>C</w:t>
      </w:r>
      <w:r>
        <w:rPr>
          <w:spacing w:val="-6"/>
        </w:rPr>
        <w:t xml:space="preserve"> </w:t>
      </w:r>
      <w:r>
        <w:rPr>
          <w:spacing w:val="-2"/>
        </w:rPr>
        <w:t>must</w:t>
      </w:r>
      <w:r>
        <w:rPr>
          <w:spacing w:val="-6"/>
        </w:rPr>
        <w:t xml:space="preserve"> </w:t>
      </w:r>
      <w:r>
        <w:rPr>
          <w:spacing w:val="-2"/>
        </w:rPr>
        <w:t>be</w:t>
      </w:r>
      <w:r>
        <w:rPr>
          <w:spacing w:val="-8"/>
        </w:rPr>
        <w:t xml:space="preserve"> </w:t>
      </w:r>
      <w:r>
        <w:rPr>
          <w:spacing w:val="-2"/>
        </w:rPr>
        <w:t xml:space="preserve">declared </w:t>
      </w:r>
      <w:r>
        <w:t>with</w:t>
      </w:r>
      <w:r>
        <w:rPr>
          <w:spacing w:val="-12"/>
        </w:rPr>
        <w:t xml:space="preserve"> </w:t>
      </w:r>
      <w:r>
        <w:t>a</w:t>
      </w:r>
      <w:r>
        <w:rPr>
          <w:spacing w:val="-13"/>
        </w:rPr>
        <w:t xml:space="preserve"> </w:t>
      </w:r>
      <w:r>
        <w:t>specific</w:t>
      </w:r>
      <w:r>
        <w:rPr>
          <w:spacing w:val="-13"/>
        </w:rPr>
        <w:t xml:space="preserve"> </w:t>
      </w:r>
      <w:r>
        <w:t>data</w:t>
      </w:r>
      <w:r>
        <w:rPr>
          <w:spacing w:val="-13"/>
        </w:rPr>
        <w:t xml:space="preserve"> </w:t>
      </w:r>
      <w:r>
        <w:t>type,</w:t>
      </w:r>
      <w:r>
        <w:rPr>
          <w:spacing w:val="-10"/>
        </w:rPr>
        <w:t xml:space="preserve"> </w:t>
      </w:r>
      <w:r>
        <w:t>which</w:t>
      </w:r>
      <w:r>
        <w:rPr>
          <w:spacing w:val="-12"/>
        </w:rPr>
        <w:t xml:space="preserve"> </w:t>
      </w:r>
      <w:r>
        <w:t>defines</w:t>
      </w:r>
      <w:r>
        <w:rPr>
          <w:spacing w:val="-10"/>
        </w:rPr>
        <w:t xml:space="preserve"> </w:t>
      </w:r>
      <w:r>
        <w:t>the</w:t>
      </w:r>
      <w:r>
        <w:rPr>
          <w:spacing w:val="-13"/>
        </w:rPr>
        <w:t xml:space="preserve"> </w:t>
      </w:r>
      <w:r>
        <w:t>type</w:t>
      </w:r>
      <w:r>
        <w:rPr>
          <w:spacing w:val="-13"/>
        </w:rPr>
        <w:t xml:space="preserve"> </w:t>
      </w:r>
      <w:r>
        <w:t>of</w:t>
      </w:r>
      <w:r>
        <w:rPr>
          <w:spacing w:val="-10"/>
        </w:rPr>
        <w:t xml:space="preserve"> </w:t>
      </w:r>
      <w:r>
        <w:t>value</w:t>
      </w:r>
      <w:r>
        <w:rPr>
          <w:spacing w:val="-13"/>
        </w:rPr>
        <w:t xml:space="preserve"> </w:t>
      </w:r>
      <w:r>
        <w:t>it</w:t>
      </w:r>
      <w:r>
        <w:rPr>
          <w:spacing w:val="-11"/>
        </w:rPr>
        <w:t xml:space="preserve"> </w:t>
      </w:r>
      <w:r>
        <w:t>can</w:t>
      </w:r>
      <w:r>
        <w:rPr>
          <w:spacing w:val="-10"/>
        </w:rPr>
        <w:t xml:space="preserve"> </w:t>
      </w:r>
      <w:r>
        <w:t>hold</w:t>
      </w:r>
      <w:r>
        <w:rPr>
          <w:spacing w:val="-12"/>
        </w:rPr>
        <w:t xml:space="preserve"> </w:t>
      </w:r>
      <w:r>
        <w:t>and</w:t>
      </w:r>
      <w:r>
        <w:rPr>
          <w:spacing w:val="-12"/>
        </w:rPr>
        <w:t xml:space="preserve"> </w:t>
      </w:r>
      <w:r>
        <w:t>the</w:t>
      </w:r>
      <w:r>
        <w:rPr>
          <w:spacing w:val="-10"/>
        </w:rPr>
        <w:t xml:space="preserve"> </w:t>
      </w:r>
      <w:r>
        <w:t>amount</w:t>
      </w:r>
      <w:r>
        <w:rPr>
          <w:spacing w:val="-11"/>
        </w:rPr>
        <w:t xml:space="preserve"> </w:t>
      </w:r>
      <w:r>
        <w:t>of</w:t>
      </w:r>
      <w:r>
        <w:rPr>
          <w:spacing w:val="-13"/>
        </w:rPr>
        <w:t xml:space="preserve"> </w:t>
      </w:r>
      <w:r>
        <w:t>memory it will occupy.</w:t>
      </w:r>
    </w:p>
    <w:p w14:paraId="014706B6" w14:textId="33490E49" w:rsidR="00E57A4D" w:rsidDel="00667F84" w:rsidRDefault="00A87255">
      <w:pPr>
        <w:pStyle w:val="NormalBPBHEB"/>
        <w:rPr>
          <w:del w:id="1585" w:author="Abhiram Arali" w:date="2024-11-12T15:35:00Z"/>
        </w:rPr>
        <w:pPrChange w:id="1586" w:author="Abhiram Arali" w:date="2024-11-12T15:34:00Z">
          <w:pPr>
            <w:spacing w:before="160"/>
            <w:ind w:left="220"/>
            <w:jc w:val="both"/>
          </w:pPr>
        </w:pPrChange>
      </w:pPr>
      <w:r>
        <w:t>Declaration</w:t>
      </w:r>
      <w:r>
        <w:rPr>
          <w:spacing w:val="-4"/>
        </w:rPr>
        <w:t xml:space="preserve"> </w:t>
      </w:r>
      <w:r>
        <w:t>and</w:t>
      </w:r>
      <w:r>
        <w:rPr>
          <w:spacing w:val="-1"/>
        </w:rPr>
        <w:t xml:space="preserve"> </w:t>
      </w:r>
      <w:r w:rsidR="00B542F8">
        <w:rPr>
          <w:spacing w:val="-2"/>
        </w:rPr>
        <w:t>initialization</w:t>
      </w:r>
      <w:r>
        <w:rPr>
          <w:spacing w:val="-2"/>
        </w:rPr>
        <w:t>:</w:t>
      </w:r>
      <w:ins w:id="1587" w:author="Hii" w:date="2024-11-14T13:36:00Z">
        <w:r w:rsidR="00531AAA">
          <w:rPr>
            <w:spacing w:val="-2"/>
          </w:rPr>
          <w:t xml:space="preserve"> </w:t>
        </w:r>
      </w:ins>
    </w:p>
    <w:p w14:paraId="1CD91FE1" w14:textId="4D6227FD" w:rsidR="00E57A4D" w:rsidDel="00205F0A" w:rsidRDefault="00E57A4D">
      <w:pPr>
        <w:pStyle w:val="BodyText"/>
        <w:spacing w:before="24"/>
        <w:rPr>
          <w:del w:id="1588" w:author="Abhiram Arali" w:date="2024-11-12T15:35:00Z"/>
          <w:i/>
        </w:rPr>
      </w:pPr>
    </w:p>
    <w:p w14:paraId="50A8B136" w14:textId="77777777" w:rsidR="00E57A4D" w:rsidRDefault="00A87255">
      <w:pPr>
        <w:pStyle w:val="NormalBPBHEB"/>
        <w:pPrChange w:id="1589" w:author="Abhiram Arali" w:date="2024-11-12T15:35:00Z">
          <w:pPr>
            <w:pStyle w:val="BodyText"/>
            <w:spacing w:before="1" w:line="360" w:lineRule="auto"/>
            <w:ind w:left="220"/>
          </w:pPr>
        </w:pPrChange>
      </w:pPr>
      <w:r>
        <w:t>To</w:t>
      </w:r>
      <w:r>
        <w:rPr>
          <w:spacing w:val="-2"/>
        </w:rPr>
        <w:t xml:space="preserve"> </w:t>
      </w:r>
      <w:r>
        <w:t>use</w:t>
      </w:r>
      <w:r>
        <w:rPr>
          <w:spacing w:val="-2"/>
        </w:rPr>
        <w:t xml:space="preserve"> </w:t>
      </w:r>
      <w:r>
        <w:t>a</w:t>
      </w:r>
      <w:r>
        <w:rPr>
          <w:spacing w:val="-2"/>
        </w:rPr>
        <w:t xml:space="preserve"> </w:t>
      </w:r>
      <w:r>
        <w:t>variable</w:t>
      </w:r>
      <w:r>
        <w:rPr>
          <w:spacing w:val="-2"/>
        </w:rPr>
        <w:t xml:space="preserve"> </w:t>
      </w:r>
      <w:r>
        <w:t>in</w:t>
      </w:r>
      <w:r>
        <w:rPr>
          <w:spacing w:val="-1"/>
        </w:rPr>
        <w:t xml:space="preserve"> </w:t>
      </w:r>
      <w:r>
        <w:t>C,</w:t>
      </w:r>
      <w:r>
        <w:rPr>
          <w:spacing w:val="-4"/>
        </w:rPr>
        <w:t xml:space="preserve"> </w:t>
      </w:r>
      <w:r>
        <w:t>you</w:t>
      </w:r>
      <w:r>
        <w:rPr>
          <w:spacing w:val="-1"/>
        </w:rPr>
        <w:t xml:space="preserve"> </w:t>
      </w:r>
      <w:r>
        <w:t>must first</w:t>
      </w:r>
      <w:r>
        <w:rPr>
          <w:spacing w:val="-3"/>
        </w:rPr>
        <w:t xml:space="preserve"> </w:t>
      </w:r>
      <w:r>
        <w:t>declare</w:t>
      </w:r>
      <w:r>
        <w:rPr>
          <w:spacing w:val="-2"/>
        </w:rPr>
        <w:t xml:space="preserve"> </w:t>
      </w:r>
      <w:r>
        <w:t>it.</w:t>
      </w:r>
      <w:r>
        <w:rPr>
          <w:spacing w:val="-3"/>
        </w:rPr>
        <w:t xml:space="preserve"> </w:t>
      </w:r>
      <w:r>
        <w:t>Declaration</w:t>
      </w:r>
      <w:r>
        <w:rPr>
          <w:spacing w:val="-1"/>
        </w:rPr>
        <w:t xml:space="preserve"> </w:t>
      </w:r>
      <w:r>
        <w:t>involves</w:t>
      </w:r>
      <w:r>
        <w:rPr>
          <w:spacing w:val="-1"/>
        </w:rPr>
        <w:t xml:space="preserve"> </w:t>
      </w:r>
      <w:r>
        <w:t>specifying</w:t>
      </w:r>
      <w:r>
        <w:rPr>
          <w:spacing w:val="-1"/>
        </w:rPr>
        <w:t xml:space="preserve"> </w:t>
      </w:r>
      <w:r>
        <w:t>the</w:t>
      </w:r>
      <w:r>
        <w:rPr>
          <w:spacing w:val="-2"/>
        </w:rPr>
        <w:t xml:space="preserve"> </w:t>
      </w:r>
      <w:r>
        <w:t>variable's name and its data type. You can also initialize the variable at the time of declaration.</w:t>
      </w:r>
    </w:p>
    <w:p w14:paraId="72A34BFA" w14:textId="77777777" w:rsidR="00E57A4D" w:rsidRDefault="00A87255">
      <w:pPr>
        <w:pStyle w:val="NormalBPBHEB"/>
        <w:pPrChange w:id="1590" w:author="Abhiram Arali" w:date="2024-11-12T15:35:00Z">
          <w:pPr>
            <w:pStyle w:val="BodyText"/>
            <w:spacing w:before="158"/>
            <w:ind w:left="220"/>
          </w:pPr>
        </w:pPrChange>
      </w:pPr>
      <w:r>
        <w:t>Syntax:</w:t>
      </w:r>
    </w:p>
    <w:p w14:paraId="48A51BA3" w14:textId="77777777" w:rsidR="005B60A2" w:rsidRDefault="005B60A2">
      <w:pPr>
        <w:pStyle w:val="CodeBlockBPBHEB"/>
        <w:pPrChange w:id="1591" w:author="Abhiram Arali" w:date="2024-11-13T10:15:00Z">
          <w:pPr>
            <w:pStyle w:val="BodyText"/>
            <w:spacing w:before="18"/>
            <w:ind w:left="107"/>
          </w:pPr>
        </w:pPrChange>
      </w:pPr>
      <w:moveToRangeStart w:id="1592" w:author="Abhiram Arali" w:date="2024-11-12T15:35:00Z" w:name="move182318128"/>
      <w:moveTo w:id="1593" w:author="Abhiram Arali" w:date="2024-11-12T15:35:00Z">
        <w:r>
          <w:t>data_type</w:t>
        </w:r>
        <w:r>
          <w:rPr>
            <w:spacing w:val="-2"/>
          </w:rPr>
          <w:t xml:space="preserve"> </w:t>
        </w:r>
        <w:r>
          <w:t>variable_name;</w:t>
        </w:r>
        <w:r>
          <w:rPr>
            <w:spacing w:val="29"/>
          </w:rPr>
          <w:t xml:space="preserve">  </w:t>
        </w:r>
        <w:r>
          <w:t xml:space="preserve">// </w:t>
        </w:r>
        <w:r>
          <w:rPr>
            <w:spacing w:val="-2"/>
          </w:rPr>
          <w:t>Declaration</w:t>
        </w:r>
      </w:moveTo>
    </w:p>
    <w:p w14:paraId="01222A10" w14:textId="77777777" w:rsidR="005B60A2" w:rsidRDefault="005B60A2">
      <w:pPr>
        <w:pStyle w:val="CodeBlockBPBHEB"/>
        <w:pPrChange w:id="1594" w:author="Abhiram Arali" w:date="2024-11-13T10:15:00Z">
          <w:pPr>
            <w:pStyle w:val="BodyText"/>
            <w:spacing w:before="22"/>
          </w:pPr>
        </w:pPrChange>
      </w:pPr>
    </w:p>
    <w:p w14:paraId="16B4663B" w14:textId="77777777" w:rsidR="005B60A2" w:rsidRDefault="005B60A2">
      <w:pPr>
        <w:pStyle w:val="CodeBlockBPBHEB"/>
        <w:pPrChange w:id="1595" w:author="Abhiram Arali" w:date="2024-11-13T10:15:00Z">
          <w:pPr>
            <w:pStyle w:val="BodyText"/>
            <w:ind w:left="107"/>
          </w:pPr>
        </w:pPrChange>
      </w:pPr>
      <w:moveTo w:id="1596" w:author="Abhiram Arali" w:date="2024-11-12T15:35:00Z">
        <w:r>
          <w:t>data_type</w:t>
        </w:r>
        <w:r>
          <w:rPr>
            <w:spacing w:val="-2"/>
          </w:rPr>
          <w:t xml:space="preserve"> </w:t>
        </w:r>
        <w:r>
          <w:t>variable_name =</w:t>
        </w:r>
        <w:r>
          <w:rPr>
            <w:spacing w:val="-2"/>
          </w:rPr>
          <w:t xml:space="preserve"> </w:t>
        </w:r>
        <w:r>
          <w:t>value;</w:t>
        </w:r>
        <w:r>
          <w:rPr>
            <w:spacing w:val="58"/>
          </w:rPr>
          <w:t xml:space="preserve"> </w:t>
        </w:r>
        <w:r>
          <w:t>//</w:t>
        </w:r>
        <w:r>
          <w:rPr>
            <w:spacing w:val="-1"/>
          </w:rPr>
          <w:t xml:space="preserve"> </w:t>
        </w:r>
        <w:r>
          <w:t>Declaration</w:t>
        </w:r>
        <w:r>
          <w:rPr>
            <w:spacing w:val="-1"/>
          </w:rPr>
          <w:t xml:space="preserve"> </w:t>
        </w:r>
        <w:r>
          <w:t>and</w:t>
        </w:r>
        <w:r>
          <w:rPr>
            <w:spacing w:val="-1"/>
          </w:rPr>
          <w:t xml:space="preserve"> </w:t>
        </w:r>
        <w:r>
          <w:rPr>
            <w:spacing w:val="-2"/>
          </w:rPr>
          <w:t>Initialization</w:t>
        </w:r>
      </w:moveTo>
    </w:p>
    <w:moveToRangeEnd w:id="1592"/>
    <w:p w14:paraId="7DA6B8DE" w14:textId="5D38B508" w:rsidR="00E57A4D" w:rsidRDefault="00A87255">
      <w:pPr>
        <w:pStyle w:val="NormalBPBHEB"/>
        <w:rPr>
          <w:sz w:val="20"/>
        </w:rPr>
        <w:pPrChange w:id="1597" w:author="Abhiram Arali" w:date="2024-11-12T15:35:00Z">
          <w:pPr>
            <w:pStyle w:val="BodyText"/>
            <w:spacing w:before="47"/>
          </w:pPr>
        </w:pPrChange>
      </w:pPr>
      <w:del w:id="1598" w:author="Abhiram Arali" w:date="2024-11-12T15:35:00Z">
        <w:r w:rsidDel="005B60A2">
          <w:rPr>
            <w:noProof/>
            <w:lang w:val="en-IN" w:eastAsia="en-IN"/>
            <w:rPrChange w:id="1599" w:author="Unknown">
              <w:rPr>
                <w:noProof/>
                <w:lang w:val="en-IN" w:eastAsia="en-IN"/>
              </w:rPr>
            </w:rPrChange>
          </w:rPr>
          <mc:AlternateContent>
            <mc:Choice Requires="wps">
              <w:drawing>
                <wp:anchor distT="0" distB="0" distL="0" distR="0" simplePos="0" relativeHeight="487616000" behindDoc="1" locked="0" layoutInCell="1" allowOverlap="1" wp14:anchorId="786A2FB0" wp14:editId="6385EDE3">
                  <wp:simplePos x="0" y="0"/>
                  <wp:positionH relativeFrom="page">
                    <wp:posOffset>843076</wp:posOffset>
                  </wp:positionH>
                  <wp:positionV relativeFrom="paragraph">
                    <wp:posOffset>194299</wp:posOffset>
                  </wp:positionV>
                  <wp:extent cx="5876290" cy="657225"/>
                  <wp:effectExtent l="0" t="0" r="0" b="0"/>
                  <wp:wrapTopAndBottom/>
                  <wp:docPr id="121" name="Text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657225"/>
                          </a:xfrm>
                          <a:prstGeom prst="rect">
                            <a:avLst/>
                          </a:prstGeom>
                          <a:ln w="6096">
                            <a:solidFill>
                              <a:srgbClr val="000000"/>
                            </a:solidFill>
                            <a:prstDash val="solid"/>
                          </a:ln>
                        </wps:spPr>
                        <wps:txbx>
                          <w:txbxContent>
                            <w:p w14:paraId="43A4530A" w14:textId="5F3DB13D" w:rsidR="00531AAA" w:rsidDel="005B60A2" w:rsidRDefault="00531AAA">
                              <w:pPr>
                                <w:pStyle w:val="BodyText"/>
                                <w:spacing w:before="18"/>
                                <w:ind w:left="107"/>
                              </w:pPr>
                              <w:moveFromRangeStart w:id="1600" w:author="Abhiram Arali" w:date="2024-11-12T15:35:00Z" w:name="move182318128"/>
                              <w:moveFrom w:id="1601" w:author="Abhiram Arali" w:date="2024-11-12T15:35:00Z">
                                <w:r w:rsidDel="005B60A2">
                                  <w:t>data_type</w:t>
                                </w:r>
                                <w:r w:rsidDel="005B60A2">
                                  <w:rPr>
                                    <w:spacing w:val="-2"/>
                                  </w:rPr>
                                  <w:t xml:space="preserve"> </w:t>
                                </w:r>
                                <w:r w:rsidDel="005B60A2">
                                  <w:t>variable_name;</w:t>
                                </w:r>
                                <w:r w:rsidDel="005B60A2">
                                  <w:rPr>
                                    <w:spacing w:val="29"/>
                                  </w:rPr>
                                  <w:t xml:space="preserve">  </w:t>
                                </w:r>
                                <w:r w:rsidDel="005B60A2">
                                  <w:t xml:space="preserve">// </w:t>
                                </w:r>
                                <w:r w:rsidDel="005B60A2">
                                  <w:rPr>
                                    <w:spacing w:val="-2"/>
                                  </w:rPr>
                                  <w:t>Declaration</w:t>
                                </w:r>
                              </w:moveFrom>
                            </w:p>
                            <w:p w14:paraId="12128C2A" w14:textId="5CC548AD" w:rsidR="00531AAA" w:rsidDel="005B60A2" w:rsidRDefault="00531AAA">
                              <w:pPr>
                                <w:pStyle w:val="BodyText"/>
                                <w:spacing w:before="22"/>
                              </w:pPr>
                            </w:p>
                            <w:p w14:paraId="6C97DF74" w14:textId="2BA0446C" w:rsidR="00531AAA" w:rsidRDefault="00531AAA">
                              <w:pPr>
                                <w:pStyle w:val="BodyText"/>
                                <w:ind w:left="107"/>
                              </w:pPr>
                              <w:moveFrom w:id="1602" w:author="Abhiram Arali" w:date="2024-11-12T15:35:00Z">
                                <w:r w:rsidDel="005B60A2">
                                  <w:t>data_type</w:t>
                                </w:r>
                                <w:r w:rsidDel="005B60A2">
                                  <w:rPr>
                                    <w:spacing w:val="-2"/>
                                  </w:rPr>
                                  <w:t xml:space="preserve"> </w:t>
                                </w:r>
                                <w:r w:rsidDel="005B60A2">
                                  <w:t>variable_name =</w:t>
                                </w:r>
                                <w:r w:rsidDel="005B60A2">
                                  <w:rPr>
                                    <w:spacing w:val="-2"/>
                                  </w:rPr>
                                  <w:t xml:space="preserve"> </w:t>
                                </w:r>
                                <w:r w:rsidDel="005B60A2">
                                  <w:t>value;</w:t>
                                </w:r>
                                <w:r w:rsidDel="005B60A2">
                                  <w:rPr>
                                    <w:spacing w:val="58"/>
                                  </w:rPr>
                                  <w:t xml:space="preserve"> </w:t>
                                </w:r>
                                <w:r w:rsidDel="005B60A2">
                                  <w:t>//</w:t>
                                </w:r>
                                <w:r w:rsidDel="005B60A2">
                                  <w:rPr>
                                    <w:spacing w:val="-1"/>
                                  </w:rPr>
                                  <w:t xml:space="preserve"> </w:t>
                                </w:r>
                                <w:r w:rsidDel="005B60A2">
                                  <w:t>Declaration</w:t>
                                </w:r>
                                <w:r w:rsidDel="005B60A2">
                                  <w:rPr>
                                    <w:spacing w:val="-1"/>
                                  </w:rPr>
                                  <w:t xml:space="preserve"> </w:t>
                                </w:r>
                                <w:r w:rsidDel="005B60A2">
                                  <w:t>and</w:t>
                                </w:r>
                                <w:r w:rsidDel="005B60A2">
                                  <w:rPr>
                                    <w:spacing w:val="-1"/>
                                  </w:rPr>
                                  <w:t xml:space="preserve"> </w:t>
                                </w:r>
                                <w:r w:rsidDel="005B60A2">
                                  <w:rPr>
                                    <w:spacing w:val="-2"/>
                                  </w:rPr>
                                  <w:t>Initialization</w:t>
                                </w:r>
                              </w:moveFrom>
                              <w:moveFromRangeEnd w:id="1600"/>
                            </w:p>
                          </w:txbxContent>
                        </wps:txbx>
                        <wps:bodyPr wrap="square" lIns="0" tIns="0" rIns="0" bIns="0" rtlCol="0">
                          <a:noAutofit/>
                        </wps:bodyPr>
                      </wps:wsp>
                    </a:graphicData>
                  </a:graphic>
                </wp:anchor>
              </w:drawing>
            </mc:Choice>
            <mc:Fallback>
              <w:pict>
                <v:shape w14:anchorId="786A2FB0" id="Textbox 129" o:spid="_x0000_s1131" type="#_x0000_t202" style="position:absolute;left:0;text-align:left;margin-left:66.4pt;margin-top:15.3pt;width:462.7pt;height:51.75pt;z-index:-15700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" filled="f" strokeweight=".48pt">
                  <v:path arrowok="t"/>
                  <v:textbox inset="0,0,0,0">
                    <w:txbxContent>
                      <w:p w14:paraId="43A4530A" w14:textId="5F3DB13D" w:rsidR="00531AAA" w:rsidDel="005B60A2" w:rsidRDefault="00531AAA">
                        <w:pPr>
                          <w:pStyle w:val="BodyText"/>
                          <w:spacing w:before="18"/>
                          <w:ind w:left="107"/>
                        </w:pPr>
                        <w:moveFromRangeStart w:id="1603" w:author="Abhiram Arali" w:date="2024-11-12T15:35:00Z" w:name="move182318128"/>
                        <w:moveFrom w:id="1604" w:author="Abhiram Arali" w:date="2024-11-12T15:35:00Z">
                          <w:r w:rsidDel="005B60A2">
                            <w:t>data_type</w:t>
                          </w:r>
                          <w:r w:rsidDel="005B60A2">
                            <w:rPr>
                              <w:spacing w:val="-2"/>
                            </w:rPr>
                            <w:t xml:space="preserve"> </w:t>
                          </w:r>
                          <w:r w:rsidDel="005B60A2">
                            <w:t>variable_name;</w:t>
                          </w:r>
                          <w:r w:rsidDel="005B60A2">
                            <w:rPr>
                              <w:spacing w:val="29"/>
                            </w:rPr>
                            <w:t xml:space="preserve">  </w:t>
                          </w:r>
                          <w:r w:rsidDel="005B60A2">
                            <w:t xml:space="preserve">// </w:t>
                          </w:r>
                          <w:r w:rsidDel="005B60A2">
                            <w:rPr>
                              <w:spacing w:val="-2"/>
                            </w:rPr>
                            <w:t>Declaration</w:t>
                          </w:r>
                        </w:moveFrom>
                      </w:p>
                      <w:p w14:paraId="12128C2A" w14:textId="5CC548AD" w:rsidR="00531AAA" w:rsidDel="005B60A2" w:rsidRDefault="00531AAA">
                        <w:pPr>
                          <w:pStyle w:val="BodyText"/>
                          <w:spacing w:before="22"/>
                        </w:pPr>
                      </w:p>
                      <w:p w14:paraId="6C97DF74" w14:textId="2BA0446C" w:rsidR="00531AAA" w:rsidRDefault="00531AAA">
                        <w:pPr>
                          <w:pStyle w:val="BodyText"/>
                          <w:ind w:left="107"/>
                        </w:pPr>
                        <w:moveFrom w:id="1605" w:author="Abhiram Arali" w:date="2024-11-12T15:35:00Z">
                          <w:r w:rsidDel="005B60A2">
                            <w:t>data_type</w:t>
                          </w:r>
                          <w:r w:rsidDel="005B60A2">
                            <w:rPr>
                              <w:spacing w:val="-2"/>
                            </w:rPr>
                            <w:t xml:space="preserve"> </w:t>
                          </w:r>
                          <w:r w:rsidDel="005B60A2">
                            <w:t>variable_name =</w:t>
                          </w:r>
                          <w:r w:rsidDel="005B60A2">
                            <w:rPr>
                              <w:spacing w:val="-2"/>
                            </w:rPr>
                            <w:t xml:space="preserve"> </w:t>
                          </w:r>
                          <w:r w:rsidDel="005B60A2">
                            <w:t>value;</w:t>
                          </w:r>
                          <w:r w:rsidDel="005B60A2">
                            <w:rPr>
                              <w:spacing w:val="58"/>
                            </w:rPr>
                            <w:t xml:space="preserve"> </w:t>
                          </w:r>
                          <w:r w:rsidDel="005B60A2">
                            <w:t>//</w:t>
                          </w:r>
                          <w:r w:rsidDel="005B60A2">
                            <w:rPr>
                              <w:spacing w:val="-1"/>
                            </w:rPr>
                            <w:t xml:space="preserve"> </w:t>
                          </w:r>
                          <w:r w:rsidDel="005B60A2">
                            <w:t>Declaration</w:t>
                          </w:r>
                          <w:r w:rsidDel="005B60A2">
                            <w:rPr>
                              <w:spacing w:val="-1"/>
                            </w:rPr>
                            <w:t xml:space="preserve"> </w:t>
                          </w:r>
                          <w:r w:rsidDel="005B60A2">
                            <w:t>and</w:t>
                          </w:r>
                          <w:r w:rsidDel="005B60A2">
                            <w:rPr>
                              <w:spacing w:val="-1"/>
                            </w:rPr>
                            <w:t xml:space="preserve"> </w:t>
                          </w:r>
                          <w:r w:rsidDel="005B60A2">
                            <w:rPr>
                              <w:spacing w:val="-2"/>
                            </w:rPr>
                            <w:t>Initialization</w:t>
                          </w:r>
                        </w:moveFrom>
                        <w:moveFromRangeEnd w:id="1603"/>
                      </w:p>
                    </w:txbxContent>
                  </v:textbox>
                  <w10:wrap type="topAndBottom" anchorx="page"/>
                </v:shape>
              </w:pict>
            </mc:Fallback>
          </mc:AlternateContent>
        </w:r>
      </w:del>
    </w:p>
    <w:p w14:paraId="000F1104" w14:textId="77777777" w:rsidR="00E57A4D" w:rsidRDefault="00A87255">
      <w:pPr>
        <w:pStyle w:val="NormalBPBHEB"/>
        <w:pPrChange w:id="1606" w:author="Abhiram Arali" w:date="2024-11-12T15:35:00Z">
          <w:pPr>
            <w:pStyle w:val="BodyText"/>
            <w:spacing w:before="167"/>
            <w:ind w:left="220"/>
          </w:pPr>
        </w:pPrChange>
      </w:pPr>
      <w:commentRangeStart w:id="1607"/>
      <w:r>
        <w:t>Example</w:t>
      </w:r>
      <w:commentRangeEnd w:id="1607"/>
      <w:r w:rsidR="009F1EF9">
        <w:rPr>
          <w:rStyle w:val="CommentReference"/>
          <w:rFonts w:asciiTheme="minorHAnsi" w:eastAsiaTheme="minorHAnsi" w:hAnsiTheme="minorHAnsi" w:cstheme="minorBidi"/>
        </w:rPr>
        <w:commentReference w:id="1607"/>
      </w:r>
      <w:r>
        <w:t>:</w:t>
      </w:r>
    </w:p>
    <w:p w14:paraId="227CFFB2" w14:textId="77777777" w:rsidR="00531AAA" w:rsidRPr="00531AAA" w:rsidRDefault="00531AAA" w:rsidP="00531AAA">
      <w:pPr>
        <w:pStyle w:val="NormalBPBHEB"/>
        <w:rPr>
          <w:ins w:id="1608" w:author="Hii" w:date="2024-11-14T13:37:00Z"/>
          <w:rFonts w:ascii="Times New Roman" w:hAnsi="Times New Roman" w:cs="Times New Roman"/>
          <w:sz w:val="24"/>
          <w:rPrChange w:id="1609" w:author="Hii" w:date="2024-11-14T13:37:00Z">
            <w:rPr>
              <w:ins w:id="1610" w:author="Hii" w:date="2024-11-14T13:37:00Z"/>
              <w:sz w:val="20"/>
            </w:rPr>
          </w:rPrChange>
        </w:rPr>
      </w:pPr>
      <w:ins w:id="1611" w:author="Hii" w:date="2024-11-14T13:37:00Z">
        <w:r w:rsidRPr="00531AAA">
          <w:rPr>
            <w:rFonts w:ascii="Times New Roman" w:hAnsi="Times New Roman" w:cs="Times New Roman"/>
            <w:sz w:val="24"/>
            <w:rPrChange w:id="1612" w:author="Hii" w:date="2024-11-14T13:37:00Z">
              <w:rPr>
                <w:sz w:val="20"/>
              </w:rPr>
            </w:rPrChange>
          </w:rPr>
          <w:t>#include &lt;stdio.h&gt;</w:t>
        </w:r>
      </w:ins>
    </w:p>
    <w:p w14:paraId="306A2336" w14:textId="77777777" w:rsidR="00531AAA" w:rsidRPr="00531AAA" w:rsidRDefault="00531AAA" w:rsidP="00531AAA">
      <w:pPr>
        <w:pStyle w:val="NormalBPBHEB"/>
        <w:rPr>
          <w:ins w:id="1613" w:author="Hii" w:date="2024-11-14T13:37:00Z"/>
          <w:rFonts w:ascii="Times New Roman" w:hAnsi="Times New Roman" w:cs="Times New Roman"/>
          <w:sz w:val="24"/>
          <w:rPrChange w:id="1614" w:author="Hii" w:date="2024-11-14T13:37:00Z">
            <w:rPr>
              <w:ins w:id="1615" w:author="Hii" w:date="2024-11-14T13:37:00Z"/>
              <w:sz w:val="20"/>
            </w:rPr>
          </w:rPrChange>
        </w:rPr>
      </w:pPr>
    </w:p>
    <w:p w14:paraId="72D59665" w14:textId="77777777" w:rsidR="00531AAA" w:rsidRPr="00531AAA" w:rsidRDefault="00531AAA" w:rsidP="00531AAA">
      <w:pPr>
        <w:pStyle w:val="NormalBPBHEB"/>
        <w:rPr>
          <w:ins w:id="1616" w:author="Hii" w:date="2024-11-14T13:37:00Z"/>
          <w:rFonts w:ascii="Times New Roman" w:hAnsi="Times New Roman" w:cs="Times New Roman"/>
          <w:sz w:val="24"/>
          <w:rPrChange w:id="1617" w:author="Hii" w:date="2024-11-14T13:37:00Z">
            <w:rPr>
              <w:ins w:id="1618" w:author="Hii" w:date="2024-11-14T13:37:00Z"/>
              <w:sz w:val="20"/>
            </w:rPr>
          </w:rPrChange>
        </w:rPr>
      </w:pPr>
      <w:ins w:id="1619" w:author="Hii" w:date="2024-11-14T13:37:00Z">
        <w:r w:rsidRPr="00531AAA">
          <w:rPr>
            <w:rFonts w:ascii="Times New Roman" w:hAnsi="Times New Roman" w:cs="Times New Roman"/>
            <w:sz w:val="24"/>
            <w:rPrChange w:id="1620" w:author="Hii" w:date="2024-11-14T13:37:00Z">
              <w:rPr>
                <w:sz w:val="20"/>
              </w:rPr>
            </w:rPrChange>
          </w:rPr>
          <w:t>int main() {</w:t>
        </w:r>
      </w:ins>
    </w:p>
    <w:p w14:paraId="06F7A159" w14:textId="77777777" w:rsidR="00531AAA" w:rsidRPr="00531AAA" w:rsidRDefault="00531AAA" w:rsidP="00531AAA">
      <w:pPr>
        <w:pStyle w:val="NormalBPBHEB"/>
        <w:rPr>
          <w:ins w:id="1621" w:author="Hii" w:date="2024-11-14T13:37:00Z"/>
          <w:rFonts w:ascii="Times New Roman" w:hAnsi="Times New Roman" w:cs="Times New Roman"/>
          <w:sz w:val="24"/>
          <w:rPrChange w:id="1622" w:author="Hii" w:date="2024-11-14T13:37:00Z">
            <w:rPr>
              <w:ins w:id="1623" w:author="Hii" w:date="2024-11-14T13:37:00Z"/>
              <w:sz w:val="20"/>
            </w:rPr>
          </w:rPrChange>
        </w:rPr>
      </w:pPr>
      <w:ins w:id="1624" w:author="Hii" w:date="2024-11-14T13:37:00Z">
        <w:r w:rsidRPr="00531AAA">
          <w:rPr>
            <w:rFonts w:ascii="Times New Roman" w:hAnsi="Times New Roman" w:cs="Times New Roman"/>
            <w:sz w:val="24"/>
            <w:rPrChange w:id="1625" w:author="Hii" w:date="2024-11-14T13:37:00Z">
              <w:rPr>
                <w:sz w:val="20"/>
              </w:rPr>
            </w:rPrChange>
          </w:rPr>
          <w:t xml:space="preserve">    // Declaration and initialization of an enum variable</w:t>
        </w:r>
      </w:ins>
    </w:p>
    <w:p w14:paraId="64F58229" w14:textId="77777777" w:rsidR="00531AAA" w:rsidRPr="00531AAA" w:rsidRDefault="00531AAA" w:rsidP="00531AAA">
      <w:pPr>
        <w:pStyle w:val="NormalBPBHEB"/>
        <w:rPr>
          <w:ins w:id="1626" w:author="Hii" w:date="2024-11-14T13:37:00Z"/>
          <w:rFonts w:ascii="Times New Roman" w:hAnsi="Times New Roman" w:cs="Times New Roman"/>
          <w:sz w:val="24"/>
          <w:rPrChange w:id="1627" w:author="Hii" w:date="2024-11-14T13:37:00Z">
            <w:rPr>
              <w:ins w:id="1628" w:author="Hii" w:date="2024-11-14T13:37:00Z"/>
              <w:sz w:val="20"/>
            </w:rPr>
          </w:rPrChange>
        </w:rPr>
      </w:pPr>
      <w:ins w:id="1629" w:author="Hii" w:date="2024-11-14T13:37:00Z">
        <w:r w:rsidRPr="00531AAA">
          <w:rPr>
            <w:rFonts w:ascii="Times New Roman" w:hAnsi="Times New Roman" w:cs="Times New Roman"/>
            <w:sz w:val="24"/>
            <w:rPrChange w:id="1630" w:author="Hii" w:date="2024-11-14T13:37:00Z">
              <w:rPr>
                <w:sz w:val="20"/>
              </w:rPr>
            </w:rPrChange>
          </w:rPr>
          <w:t xml:space="preserve">    enum Days {Sunday, Monday, Tuesday, Wednesday, Thursday, Friday, Saturday};</w:t>
        </w:r>
      </w:ins>
    </w:p>
    <w:p w14:paraId="398F4CE4" w14:textId="77777777" w:rsidR="00531AAA" w:rsidRPr="00531AAA" w:rsidRDefault="00531AAA" w:rsidP="00531AAA">
      <w:pPr>
        <w:pStyle w:val="NormalBPBHEB"/>
        <w:rPr>
          <w:ins w:id="1631" w:author="Hii" w:date="2024-11-14T13:37:00Z"/>
          <w:rFonts w:ascii="Times New Roman" w:hAnsi="Times New Roman" w:cs="Times New Roman"/>
          <w:sz w:val="24"/>
          <w:rPrChange w:id="1632" w:author="Hii" w:date="2024-11-14T13:37:00Z">
            <w:rPr>
              <w:ins w:id="1633" w:author="Hii" w:date="2024-11-14T13:37:00Z"/>
              <w:sz w:val="20"/>
            </w:rPr>
          </w:rPrChange>
        </w:rPr>
      </w:pPr>
      <w:ins w:id="1634" w:author="Hii" w:date="2024-11-14T13:37:00Z">
        <w:r w:rsidRPr="00531AAA">
          <w:rPr>
            <w:rFonts w:ascii="Times New Roman" w:hAnsi="Times New Roman" w:cs="Times New Roman"/>
            <w:sz w:val="24"/>
            <w:rPrChange w:id="1635" w:author="Hii" w:date="2024-11-14T13:37:00Z">
              <w:rPr>
                <w:sz w:val="20"/>
              </w:rPr>
            </w:rPrChange>
          </w:rPr>
          <w:t xml:space="preserve">    enum Days today = Wednesday;  // Initializing enum with the value 'Wednesday'</w:t>
        </w:r>
      </w:ins>
    </w:p>
    <w:p w14:paraId="4985932E" w14:textId="77777777" w:rsidR="00531AAA" w:rsidRPr="00531AAA" w:rsidRDefault="00531AAA" w:rsidP="00531AAA">
      <w:pPr>
        <w:pStyle w:val="NormalBPBHEB"/>
        <w:rPr>
          <w:ins w:id="1636" w:author="Hii" w:date="2024-11-14T13:37:00Z"/>
          <w:rFonts w:ascii="Times New Roman" w:hAnsi="Times New Roman" w:cs="Times New Roman"/>
          <w:sz w:val="24"/>
          <w:rPrChange w:id="1637" w:author="Hii" w:date="2024-11-14T13:37:00Z">
            <w:rPr>
              <w:ins w:id="1638" w:author="Hii" w:date="2024-11-14T13:37:00Z"/>
              <w:sz w:val="20"/>
            </w:rPr>
          </w:rPrChange>
        </w:rPr>
      </w:pPr>
    </w:p>
    <w:p w14:paraId="246C2913" w14:textId="77777777" w:rsidR="00531AAA" w:rsidRPr="00531AAA" w:rsidRDefault="00531AAA" w:rsidP="00531AAA">
      <w:pPr>
        <w:pStyle w:val="NormalBPBHEB"/>
        <w:rPr>
          <w:ins w:id="1639" w:author="Hii" w:date="2024-11-14T13:37:00Z"/>
          <w:rFonts w:ascii="Times New Roman" w:hAnsi="Times New Roman" w:cs="Times New Roman"/>
          <w:sz w:val="24"/>
          <w:rPrChange w:id="1640" w:author="Hii" w:date="2024-11-14T13:37:00Z">
            <w:rPr>
              <w:ins w:id="1641" w:author="Hii" w:date="2024-11-14T13:37:00Z"/>
              <w:sz w:val="20"/>
            </w:rPr>
          </w:rPrChange>
        </w:rPr>
      </w:pPr>
      <w:ins w:id="1642" w:author="Hii" w:date="2024-11-14T13:37:00Z">
        <w:r w:rsidRPr="00531AAA">
          <w:rPr>
            <w:rFonts w:ascii="Times New Roman" w:hAnsi="Times New Roman" w:cs="Times New Roman"/>
            <w:sz w:val="24"/>
            <w:rPrChange w:id="1643" w:author="Hii" w:date="2024-11-14T13:37:00Z">
              <w:rPr>
                <w:sz w:val="20"/>
              </w:rPr>
            </w:rPrChange>
          </w:rPr>
          <w:t xml:space="preserve">    // Displaying the value of the enum variable</w:t>
        </w:r>
      </w:ins>
    </w:p>
    <w:p w14:paraId="64707DD0" w14:textId="77777777" w:rsidR="00531AAA" w:rsidRPr="00531AAA" w:rsidRDefault="00531AAA" w:rsidP="00531AAA">
      <w:pPr>
        <w:pStyle w:val="NormalBPBHEB"/>
        <w:rPr>
          <w:ins w:id="1644" w:author="Hii" w:date="2024-11-14T13:37:00Z"/>
          <w:rFonts w:ascii="Times New Roman" w:hAnsi="Times New Roman" w:cs="Times New Roman"/>
          <w:sz w:val="24"/>
          <w:rPrChange w:id="1645" w:author="Hii" w:date="2024-11-14T13:37:00Z">
            <w:rPr>
              <w:ins w:id="1646" w:author="Hii" w:date="2024-11-14T13:37:00Z"/>
              <w:sz w:val="20"/>
            </w:rPr>
          </w:rPrChange>
        </w:rPr>
      </w:pPr>
      <w:ins w:id="1647" w:author="Hii" w:date="2024-11-14T13:37:00Z">
        <w:r w:rsidRPr="00531AAA">
          <w:rPr>
            <w:rFonts w:ascii="Times New Roman" w:hAnsi="Times New Roman" w:cs="Times New Roman"/>
            <w:sz w:val="24"/>
            <w:rPrChange w:id="1648" w:author="Hii" w:date="2024-11-14T13:37:00Z">
              <w:rPr>
                <w:sz w:val="20"/>
              </w:rPr>
            </w:rPrChange>
          </w:rPr>
          <w:t xml:space="preserve">    printf("The value of today is: %d\n", today);  // This will print '3', as Wednesday is the 3rd day in the enum</w:t>
        </w:r>
      </w:ins>
    </w:p>
    <w:p w14:paraId="4A979271" w14:textId="77777777" w:rsidR="00531AAA" w:rsidRPr="00531AAA" w:rsidRDefault="00531AAA" w:rsidP="00531AAA">
      <w:pPr>
        <w:pStyle w:val="NormalBPBHEB"/>
        <w:rPr>
          <w:ins w:id="1649" w:author="Hii" w:date="2024-11-14T13:37:00Z"/>
          <w:rFonts w:ascii="Times New Roman" w:hAnsi="Times New Roman" w:cs="Times New Roman"/>
          <w:sz w:val="24"/>
          <w:rPrChange w:id="1650" w:author="Hii" w:date="2024-11-14T13:37:00Z">
            <w:rPr>
              <w:ins w:id="1651" w:author="Hii" w:date="2024-11-14T13:37:00Z"/>
              <w:sz w:val="20"/>
            </w:rPr>
          </w:rPrChange>
        </w:rPr>
      </w:pPr>
    </w:p>
    <w:p w14:paraId="33D9D8E3" w14:textId="77777777" w:rsidR="00531AAA" w:rsidRPr="00531AAA" w:rsidRDefault="00531AAA" w:rsidP="00531AAA">
      <w:pPr>
        <w:pStyle w:val="NormalBPBHEB"/>
        <w:rPr>
          <w:ins w:id="1652" w:author="Hii" w:date="2024-11-14T13:37:00Z"/>
          <w:rFonts w:ascii="Times New Roman" w:hAnsi="Times New Roman" w:cs="Times New Roman"/>
          <w:sz w:val="24"/>
          <w:rPrChange w:id="1653" w:author="Hii" w:date="2024-11-14T13:37:00Z">
            <w:rPr>
              <w:ins w:id="1654" w:author="Hii" w:date="2024-11-14T13:37:00Z"/>
              <w:sz w:val="20"/>
            </w:rPr>
          </w:rPrChange>
        </w:rPr>
      </w:pPr>
      <w:ins w:id="1655" w:author="Hii" w:date="2024-11-14T13:37:00Z">
        <w:r w:rsidRPr="00531AAA">
          <w:rPr>
            <w:rFonts w:ascii="Times New Roman" w:hAnsi="Times New Roman" w:cs="Times New Roman"/>
            <w:sz w:val="24"/>
            <w:rPrChange w:id="1656" w:author="Hii" w:date="2024-11-14T13:37:00Z">
              <w:rPr>
                <w:sz w:val="20"/>
              </w:rPr>
            </w:rPrChange>
          </w:rPr>
          <w:lastRenderedPageBreak/>
          <w:t xml:space="preserve">    return 0;</w:t>
        </w:r>
      </w:ins>
    </w:p>
    <w:p w14:paraId="47623C27" w14:textId="77777777" w:rsidR="00531AAA" w:rsidRPr="00531AAA" w:rsidRDefault="00531AAA" w:rsidP="00531AAA">
      <w:pPr>
        <w:pStyle w:val="NormalBPBHEB"/>
        <w:rPr>
          <w:ins w:id="1657" w:author="Hii" w:date="2024-11-14T13:37:00Z"/>
          <w:rFonts w:ascii="Times New Roman" w:hAnsi="Times New Roman" w:cs="Times New Roman"/>
          <w:sz w:val="24"/>
          <w:rPrChange w:id="1658" w:author="Hii" w:date="2024-11-14T13:37:00Z">
            <w:rPr>
              <w:ins w:id="1659" w:author="Hii" w:date="2024-11-14T13:37:00Z"/>
              <w:sz w:val="20"/>
            </w:rPr>
          </w:rPrChange>
        </w:rPr>
      </w:pPr>
      <w:ins w:id="1660" w:author="Hii" w:date="2024-11-14T13:37:00Z">
        <w:r w:rsidRPr="00531AAA">
          <w:rPr>
            <w:rFonts w:ascii="Times New Roman" w:hAnsi="Times New Roman" w:cs="Times New Roman"/>
            <w:sz w:val="24"/>
            <w:rPrChange w:id="1661" w:author="Hii" w:date="2024-11-14T13:37:00Z">
              <w:rPr>
                <w:sz w:val="20"/>
              </w:rPr>
            </w:rPrChange>
          </w:rPr>
          <w:t>}</w:t>
        </w:r>
      </w:ins>
    </w:p>
    <w:p w14:paraId="1EAA8D25" w14:textId="77777777" w:rsidR="00531AAA" w:rsidRPr="00531AAA" w:rsidRDefault="00531AAA" w:rsidP="00531AAA">
      <w:pPr>
        <w:pStyle w:val="NormalBPBHEB"/>
        <w:rPr>
          <w:ins w:id="1662" w:author="Hii" w:date="2024-11-14T13:37:00Z"/>
          <w:rFonts w:ascii="Times New Roman" w:hAnsi="Times New Roman" w:cs="Times New Roman"/>
          <w:sz w:val="24"/>
          <w:rPrChange w:id="1663" w:author="Hii" w:date="2024-11-14T13:37:00Z">
            <w:rPr>
              <w:ins w:id="1664" w:author="Hii" w:date="2024-11-14T13:37:00Z"/>
              <w:sz w:val="20"/>
            </w:rPr>
          </w:rPrChange>
        </w:rPr>
      </w:pPr>
      <w:ins w:id="1665" w:author="Hii" w:date="2024-11-14T13:37:00Z">
        <w:r w:rsidRPr="00531AAA">
          <w:rPr>
            <w:rFonts w:ascii="Times New Roman" w:hAnsi="Times New Roman" w:cs="Times New Roman"/>
            <w:sz w:val="24"/>
            <w:rPrChange w:id="1666" w:author="Hii" w:date="2024-11-14T13:37:00Z">
              <w:rPr>
                <w:sz w:val="20"/>
              </w:rPr>
            </w:rPrChange>
          </w:rPr>
          <w:t>Explanation:</w:t>
        </w:r>
      </w:ins>
    </w:p>
    <w:p w14:paraId="0FF58A47" w14:textId="77777777" w:rsidR="00531AAA" w:rsidRPr="00531AAA" w:rsidRDefault="00531AAA" w:rsidP="00531AAA">
      <w:pPr>
        <w:pStyle w:val="NormalBPBHEB"/>
        <w:rPr>
          <w:ins w:id="1667" w:author="Hii" w:date="2024-11-14T13:37:00Z"/>
          <w:rFonts w:ascii="Times New Roman" w:hAnsi="Times New Roman" w:cs="Times New Roman"/>
          <w:sz w:val="24"/>
          <w:rPrChange w:id="1668" w:author="Hii" w:date="2024-11-14T13:37:00Z">
            <w:rPr>
              <w:ins w:id="1669" w:author="Hii" w:date="2024-11-14T13:37:00Z"/>
              <w:sz w:val="20"/>
            </w:rPr>
          </w:rPrChange>
        </w:rPr>
      </w:pPr>
      <w:ins w:id="1670" w:author="Hii" w:date="2024-11-14T13:37:00Z">
        <w:r w:rsidRPr="00531AAA">
          <w:rPr>
            <w:rFonts w:ascii="Times New Roman" w:hAnsi="Times New Roman" w:cs="Times New Roman"/>
            <w:sz w:val="24"/>
            <w:rPrChange w:id="1671" w:author="Hii" w:date="2024-11-14T13:37:00Z">
              <w:rPr>
                <w:sz w:val="20"/>
              </w:rPr>
            </w:rPrChange>
          </w:rPr>
          <w:t>Declaration: The enum Days is declared with named values for the days of the week.</w:t>
        </w:r>
      </w:ins>
    </w:p>
    <w:p w14:paraId="59C6845B" w14:textId="77777777" w:rsidR="00531AAA" w:rsidRPr="00531AAA" w:rsidRDefault="00531AAA" w:rsidP="00531AAA">
      <w:pPr>
        <w:pStyle w:val="NormalBPBHEB"/>
        <w:rPr>
          <w:ins w:id="1672" w:author="Hii" w:date="2024-11-14T13:37:00Z"/>
          <w:rFonts w:ascii="Times New Roman" w:hAnsi="Times New Roman" w:cs="Times New Roman"/>
          <w:sz w:val="24"/>
          <w:rPrChange w:id="1673" w:author="Hii" w:date="2024-11-14T13:37:00Z">
            <w:rPr>
              <w:ins w:id="1674" w:author="Hii" w:date="2024-11-14T13:37:00Z"/>
              <w:sz w:val="20"/>
            </w:rPr>
          </w:rPrChange>
        </w:rPr>
      </w:pPr>
      <w:ins w:id="1675" w:author="Hii" w:date="2024-11-14T13:37:00Z">
        <w:r w:rsidRPr="00531AAA">
          <w:rPr>
            <w:rFonts w:ascii="Times New Roman" w:hAnsi="Times New Roman" w:cs="Times New Roman"/>
            <w:sz w:val="24"/>
            <w:rPrChange w:id="1676" w:author="Hii" w:date="2024-11-14T13:37:00Z">
              <w:rPr>
                <w:sz w:val="20"/>
              </w:rPr>
            </w:rPrChange>
          </w:rPr>
          <w:t>Initialization: The variable today is initialized with the value Wednesday, which corresponds to the integer value 3 (since enums default to 0 and increment by 1).</w:t>
        </w:r>
      </w:ins>
    </w:p>
    <w:p w14:paraId="2FD08A99" w14:textId="77777777" w:rsidR="00531AAA" w:rsidRPr="00531AAA" w:rsidRDefault="00531AAA" w:rsidP="00531AAA">
      <w:pPr>
        <w:pStyle w:val="NormalBPBHEB"/>
        <w:rPr>
          <w:ins w:id="1677" w:author="Hii" w:date="2024-11-14T13:37:00Z"/>
          <w:rFonts w:ascii="Times New Roman" w:hAnsi="Times New Roman" w:cs="Times New Roman"/>
          <w:sz w:val="24"/>
          <w:rPrChange w:id="1678" w:author="Hii" w:date="2024-11-14T13:37:00Z">
            <w:rPr>
              <w:ins w:id="1679" w:author="Hii" w:date="2024-11-14T13:37:00Z"/>
              <w:sz w:val="20"/>
            </w:rPr>
          </w:rPrChange>
        </w:rPr>
      </w:pPr>
      <w:ins w:id="1680" w:author="Hii" w:date="2024-11-14T13:37:00Z">
        <w:r w:rsidRPr="00531AAA">
          <w:rPr>
            <w:rFonts w:ascii="Times New Roman" w:hAnsi="Times New Roman" w:cs="Times New Roman"/>
            <w:sz w:val="24"/>
            <w:rPrChange w:id="1681" w:author="Hii" w:date="2024-11-14T13:37:00Z">
              <w:rPr>
                <w:sz w:val="20"/>
              </w:rPr>
            </w:rPrChange>
          </w:rPr>
          <w:t>2. Void Data Type</w:t>
        </w:r>
      </w:ins>
    </w:p>
    <w:p w14:paraId="6E61ECDE" w14:textId="77777777" w:rsidR="00531AAA" w:rsidRPr="00531AAA" w:rsidRDefault="00531AAA" w:rsidP="00531AAA">
      <w:pPr>
        <w:pStyle w:val="NormalBPBHEB"/>
        <w:rPr>
          <w:ins w:id="1682" w:author="Hii" w:date="2024-11-14T13:37:00Z"/>
          <w:rFonts w:ascii="Times New Roman" w:hAnsi="Times New Roman" w:cs="Times New Roman"/>
          <w:sz w:val="24"/>
          <w:rPrChange w:id="1683" w:author="Hii" w:date="2024-11-14T13:37:00Z">
            <w:rPr>
              <w:ins w:id="1684" w:author="Hii" w:date="2024-11-14T13:37:00Z"/>
              <w:sz w:val="20"/>
            </w:rPr>
          </w:rPrChange>
        </w:rPr>
      </w:pPr>
      <w:ins w:id="1685" w:author="Hii" w:date="2024-11-14T13:37:00Z">
        <w:r w:rsidRPr="00531AAA">
          <w:rPr>
            <w:rFonts w:ascii="Times New Roman" w:hAnsi="Times New Roman" w:cs="Times New Roman"/>
            <w:sz w:val="24"/>
            <w:rPrChange w:id="1686" w:author="Hii" w:date="2024-11-14T13:37:00Z">
              <w:rPr>
                <w:sz w:val="20"/>
              </w:rPr>
            </w:rPrChange>
          </w:rPr>
          <w:t>c</w:t>
        </w:r>
      </w:ins>
    </w:p>
    <w:p w14:paraId="3DC8DFF5" w14:textId="77777777" w:rsidR="00531AAA" w:rsidRPr="00531AAA" w:rsidRDefault="00531AAA" w:rsidP="00531AAA">
      <w:pPr>
        <w:pStyle w:val="NormalBPBHEB"/>
        <w:rPr>
          <w:ins w:id="1687" w:author="Hii" w:date="2024-11-14T13:37:00Z"/>
          <w:rFonts w:ascii="Times New Roman" w:hAnsi="Times New Roman" w:cs="Times New Roman"/>
          <w:sz w:val="24"/>
          <w:rPrChange w:id="1688" w:author="Hii" w:date="2024-11-14T13:37:00Z">
            <w:rPr>
              <w:ins w:id="1689" w:author="Hii" w:date="2024-11-14T13:37:00Z"/>
              <w:sz w:val="20"/>
            </w:rPr>
          </w:rPrChange>
        </w:rPr>
      </w:pPr>
      <w:ins w:id="1690" w:author="Hii" w:date="2024-11-14T13:37:00Z">
        <w:r w:rsidRPr="00531AAA">
          <w:rPr>
            <w:rFonts w:ascii="Times New Roman" w:hAnsi="Times New Roman" w:cs="Times New Roman"/>
            <w:sz w:val="24"/>
            <w:rPrChange w:id="1691" w:author="Hii" w:date="2024-11-14T13:37:00Z">
              <w:rPr>
                <w:sz w:val="20"/>
              </w:rPr>
            </w:rPrChange>
          </w:rPr>
          <w:t>Copy code</w:t>
        </w:r>
      </w:ins>
    </w:p>
    <w:p w14:paraId="5E4495A4" w14:textId="77777777" w:rsidR="00531AAA" w:rsidRPr="00531AAA" w:rsidRDefault="00531AAA" w:rsidP="00531AAA">
      <w:pPr>
        <w:pStyle w:val="NormalBPBHEB"/>
        <w:rPr>
          <w:ins w:id="1692" w:author="Hii" w:date="2024-11-14T13:37:00Z"/>
          <w:rFonts w:ascii="Times New Roman" w:hAnsi="Times New Roman" w:cs="Times New Roman"/>
          <w:sz w:val="24"/>
          <w:rPrChange w:id="1693" w:author="Hii" w:date="2024-11-14T13:37:00Z">
            <w:rPr>
              <w:ins w:id="1694" w:author="Hii" w:date="2024-11-14T13:37:00Z"/>
              <w:sz w:val="20"/>
            </w:rPr>
          </w:rPrChange>
        </w:rPr>
      </w:pPr>
      <w:ins w:id="1695" w:author="Hii" w:date="2024-11-14T13:37:00Z">
        <w:r w:rsidRPr="00531AAA">
          <w:rPr>
            <w:rFonts w:ascii="Times New Roman" w:hAnsi="Times New Roman" w:cs="Times New Roman"/>
            <w:sz w:val="24"/>
            <w:rPrChange w:id="1696" w:author="Hii" w:date="2024-11-14T13:37:00Z">
              <w:rPr>
                <w:sz w:val="20"/>
              </w:rPr>
            </w:rPrChange>
          </w:rPr>
          <w:t>#include &lt;stdio.h&gt;</w:t>
        </w:r>
      </w:ins>
    </w:p>
    <w:p w14:paraId="082D940A" w14:textId="77777777" w:rsidR="00531AAA" w:rsidRPr="00531AAA" w:rsidRDefault="00531AAA" w:rsidP="00531AAA">
      <w:pPr>
        <w:pStyle w:val="NormalBPBHEB"/>
        <w:rPr>
          <w:ins w:id="1697" w:author="Hii" w:date="2024-11-14T13:37:00Z"/>
          <w:rFonts w:ascii="Times New Roman" w:hAnsi="Times New Roman" w:cs="Times New Roman"/>
          <w:sz w:val="24"/>
          <w:rPrChange w:id="1698" w:author="Hii" w:date="2024-11-14T13:37:00Z">
            <w:rPr>
              <w:ins w:id="1699" w:author="Hii" w:date="2024-11-14T13:37:00Z"/>
              <w:sz w:val="20"/>
            </w:rPr>
          </w:rPrChange>
        </w:rPr>
      </w:pPr>
    </w:p>
    <w:p w14:paraId="579506D8" w14:textId="77777777" w:rsidR="00531AAA" w:rsidRPr="00531AAA" w:rsidRDefault="00531AAA" w:rsidP="00531AAA">
      <w:pPr>
        <w:pStyle w:val="NormalBPBHEB"/>
        <w:rPr>
          <w:ins w:id="1700" w:author="Hii" w:date="2024-11-14T13:37:00Z"/>
          <w:rFonts w:ascii="Times New Roman" w:hAnsi="Times New Roman" w:cs="Times New Roman"/>
          <w:sz w:val="24"/>
          <w:rPrChange w:id="1701" w:author="Hii" w:date="2024-11-14T13:37:00Z">
            <w:rPr>
              <w:ins w:id="1702" w:author="Hii" w:date="2024-11-14T13:37:00Z"/>
              <w:sz w:val="20"/>
            </w:rPr>
          </w:rPrChange>
        </w:rPr>
      </w:pPr>
      <w:ins w:id="1703" w:author="Hii" w:date="2024-11-14T13:37:00Z">
        <w:r w:rsidRPr="00531AAA">
          <w:rPr>
            <w:rFonts w:ascii="Times New Roman" w:hAnsi="Times New Roman" w:cs="Times New Roman"/>
            <w:sz w:val="24"/>
            <w:rPrChange w:id="1704" w:author="Hii" w:date="2024-11-14T13:37:00Z">
              <w:rPr>
                <w:sz w:val="20"/>
              </w:rPr>
            </w:rPrChange>
          </w:rPr>
          <w:t>void printMessage() {</w:t>
        </w:r>
      </w:ins>
    </w:p>
    <w:p w14:paraId="0B3463B0" w14:textId="77777777" w:rsidR="00531AAA" w:rsidRPr="00531AAA" w:rsidRDefault="00531AAA" w:rsidP="00531AAA">
      <w:pPr>
        <w:pStyle w:val="NormalBPBHEB"/>
        <w:rPr>
          <w:ins w:id="1705" w:author="Hii" w:date="2024-11-14T13:37:00Z"/>
          <w:rFonts w:ascii="Times New Roman" w:hAnsi="Times New Roman" w:cs="Times New Roman"/>
          <w:sz w:val="24"/>
          <w:rPrChange w:id="1706" w:author="Hii" w:date="2024-11-14T13:37:00Z">
            <w:rPr>
              <w:ins w:id="1707" w:author="Hii" w:date="2024-11-14T13:37:00Z"/>
              <w:sz w:val="20"/>
            </w:rPr>
          </w:rPrChange>
        </w:rPr>
      </w:pPr>
      <w:ins w:id="1708" w:author="Hii" w:date="2024-11-14T13:37:00Z">
        <w:r w:rsidRPr="00531AAA">
          <w:rPr>
            <w:rFonts w:ascii="Times New Roman" w:hAnsi="Times New Roman" w:cs="Times New Roman"/>
            <w:sz w:val="24"/>
            <w:rPrChange w:id="1709" w:author="Hii" w:date="2024-11-14T13:37:00Z">
              <w:rPr>
                <w:sz w:val="20"/>
              </w:rPr>
            </w:rPrChange>
          </w:rPr>
          <w:t xml:space="preserve">    printf("This is a message from a void function.\n");</w:t>
        </w:r>
      </w:ins>
    </w:p>
    <w:p w14:paraId="73E11AE5" w14:textId="77777777" w:rsidR="00531AAA" w:rsidRPr="00531AAA" w:rsidRDefault="00531AAA" w:rsidP="00531AAA">
      <w:pPr>
        <w:pStyle w:val="NormalBPBHEB"/>
        <w:rPr>
          <w:ins w:id="1710" w:author="Hii" w:date="2024-11-14T13:37:00Z"/>
          <w:rFonts w:ascii="Times New Roman" w:hAnsi="Times New Roman" w:cs="Times New Roman"/>
          <w:sz w:val="24"/>
          <w:rPrChange w:id="1711" w:author="Hii" w:date="2024-11-14T13:37:00Z">
            <w:rPr>
              <w:ins w:id="1712" w:author="Hii" w:date="2024-11-14T13:37:00Z"/>
              <w:sz w:val="20"/>
            </w:rPr>
          </w:rPrChange>
        </w:rPr>
      </w:pPr>
      <w:ins w:id="1713" w:author="Hii" w:date="2024-11-14T13:37:00Z">
        <w:r w:rsidRPr="00531AAA">
          <w:rPr>
            <w:rFonts w:ascii="Times New Roman" w:hAnsi="Times New Roman" w:cs="Times New Roman"/>
            <w:sz w:val="24"/>
            <w:rPrChange w:id="1714" w:author="Hii" w:date="2024-11-14T13:37:00Z">
              <w:rPr>
                <w:sz w:val="20"/>
              </w:rPr>
            </w:rPrChange>
          </w:rPr>
          <w:t>}</w:t>
        </w:r>
      </w:ins>
    </w:p>
    <w:p w14:paraId="1DD1B9BB" w14:textId="77777777" w:rsidR="00531AAA" w:rsidRPr="00531AAA" w:rsidRDefault="00531AAA" w:rsidP="00531AAA">
      <w:pPr>
        <w:pStyle w:val="NormalBPBHEB"/>
        <w:rPr>
          <w:ins w:id="1715" w:author="Hii" w:date="2024-11-14T13:37:00Z"/>
          <w:rFonts w:ascii="Times New Roman" w:hAnsi="Times New Roman" w:cs="Times New Roman"/>
          <w:sz w:val="24"/>
          <w:rPrChange w:id="1716" w:author="Hii" w:date="2024-11-14T13:37:00Z">
            <w:rPr>
              <w:ins w:id="1717" w:author="Hii" w:date="2024-11-14T13:37:00Z"/>
              <w:sz w:val="20"/>
            </w:rPr>
          </w:rPrChange>
        </w:rPr>
      </w:pPr>
    </w:p>
    <w:p w14:paraId="11CEFC33" w14:textId="77777777" w:rsidR="00531AAA" w:rsidRPr="00531AAA" w:rsidRDefault="00531AAA" w:rsidP="00531AAA">
      <w:pPr>
        <w:pStyle w:val="NormalBPBHEB"/>
        <w:rPr>
          <w:ins w:id="1718" w:author="Hii" w:date="2024-11-14T13:37:00Z"/>
          <w:rFonts w:ascii="Times New Roman" w:hAnsi="Times New Roman" w:cs="Times New Roman"/>
          <w:sz w:val="24"/>
          <w:rPrChange w:id="1719" w:author="Hii" w:date="2024-11-14T13:37:00Z">
            <w:rPr>
              <w:ins w:id="1720" w:author="Hii" w:date="2024-11-14T13:37:00Z"/>
              <w:sz w:val="20"/>
            </w:rPr>
          </w:rPrChange>
        </w:rPr>
      </w:pPr>
      <w:ins w:id="1721" w:author="Hii" w:date="2024-11-14T13:37:00Z">
        <w:r w:rsidRPr="00531AAA">
          <w:rPr>
            <w:rFonts w:ascii="Times New Roman" w:hAnsi="Times New Roman" w:cs="Times New Roman"/>
            <w:sz w:val="24"/>
            <w:rPrChange w:id="1722" w:author="Hii" w:date="2024-11-14T13:37:00Z">
              <w:rPr>
                <w:sz w:val="20"/>
              </w:rPr>
            </w:rPrChange>
          </w:rPr>
          <w:t>int main() {</w:t>
        </w:r>
      </w:ins>
    </w:p>
    <w:p w14:paraId="4CADEC05" w14:textId="77777777" w:rsidR="00531AAA" w:rsidRPr="00531AAA" w:rsidRDefault="00531AAA" w:rsidP="00531AAA">
      <w:pPr>
        <w:pStyle w:val="NormalBPBHEB"/>
        <w:rPr>
          <w:ins w:id="1723" w:author="Hii" w:date="2024-11-14T13:37:00Z"/>
          <w:rFonts w:ascii="Times New Roman" w:hAnsi="Times New Roman" w:cs="Times New Roman"/>
          <w:sz w:val="24"/>
          <w:rPrChange w:id="1724" w:author="Hii" w:date="2024-11-14T13:37:00Z">
            <w:rPr>
              <w:ins w:id="1725" w:author="Hii" w:date="2024-11-14T13:37:00Z"/>
              <w:sz w:val="20"/>
            </w:rPr>
          </w:rPrChange>
        </w:rPr>
      </w:pPr>
      <w:ins w:id="1726" w:author="Hii" w:date="2024-11-14T13:37:00Z">
        <w:r w:rsidRPr="00531AAA">
          <w:rPr>
            <w:rFonts w:ascii="Times New Roman" w:hAnsi="Times New Roman" w:cs="Times New Roman"/>
            <w:sz w:val="24"/>
            <w:rPrChange w:id="1727" w:author="Hii" w:date="2024-11-14T13:37:00Z">
              <w:rPr>
                <w:sz w:val="20"/>
              </w:rPr>
            </w:rPrChange>
          </w:rPr>
          <w:t xml:space="preserve">    // Calling a void function (it doesn't return any value)</w:t>
        </w:r>
      </w:ins>
    </w:p>
    <w:p w14:paraId="47445E32" w14:textId="77777777" w:rsidR="00531AAA" w:rsidRPr="00531AAA" w:rsidRDefault="00531AAA" w:rsidP="00531AAA">
      <w:pPr>
        <w:pStyle w:val="NormalBPBHEB"/>
        <w:rPr>
          <w:ins w:id="1728" w:author="Hii" w:date="2024-11-14T13:37:00Z"/>
          <w:rFonts w:ascii="Times New Roman" w:hAnsi="Times New Roman" w:cs="Times New Roman"/>
          <w:sz w:val="24"/>
          <w:rPrChange w:id="1729" w:author="Hii" w:date="2024-11-14T13:37:00Z">
            <w:rPr>
              <w:ins w:id="1730" w:author="Hii" w:date="2024-11-14T13:37:00Z"/>
              <w:sz w:val="20"/>
            </w:rPr>
          </w:rPrChange>
        </w:rPr>
      </w:pPr>
      <w:ins w:id="1731" w:author="Hii" w:date="2024-11-14T13:37:00Z">
        <w:r w:rsidRPr="00531AAA">
          <w:rPr>
            <w:rFonts w:ascii="Times New Roman" w:hAnsi="Times New Roman" w:cs="Times New Roman"/>
            <w:sz w:val="24"/>
            <w:rPrChange w:id="1732" w:author="Hii" w:date="2024-11-14T13:37:00Z">
              <w:rPr>
                <w:sz w:val="20"/>
              </w:rPr>
            </w:rPrChange>
          </w:rPr>
          <w:t xml:space="preserve">    printMessage();</w:t>
        </w:r>
      </w:ins>
    </w:p>
    <w:p w14:paraId="24DE90F6" w14:textId="77777777" w:rsidR="00531AAA" w:rsidRPr="00531AAA" w:rsidRDefault="00531AAA" w:rsidP="00531AAA">
      <w:pPr>
        <w:pStyle w:val="NormalBPBHEB"/>
        <w:rPr>
          <w:ins w:id="1733" w:author="Hii" w:date="2024-11-14T13:37:00Z"/>
          <w:rFonts w:ascii="Times New Roman" w:hAnsi="Times New Roman" w:cs="Times New Roman"/>
          <w:sz w:val="24"/>
          <w:rPrChange w:id="1734" w:author="Hii" w:date="2024-11-14T13:37:00Z">
            <w:rPr>
              <w:ins w:id="1735" w:author="Hii" w:date="2024-11-14T13:37:00Z"/>
              <w:sz w:val="20"/>
            </w:rPr>
          </w:rPrChange>
        </w:rPr>
      </w:pPr>
      <w:ins w:id="1736" w:author="Hii" w:date="2024-11-14T13:37:00Z">
        <w:r w:rsidRPr="00531AAA">
          <w:rPr>
            <w:rFonts w:ascii="Times New Roman" w:hAnsi="Times New Roman" w:cs="Times New Roman"/>
            <w:sz w:val="24"/>
            <w:rPrChange w:id="1737" w:author="Hii" w:date="2024-11-14T13:37:00Z">
              <w:rPr>
                <w:sz w:val="20"/>
              </w:rPr>
            </w:rPrChange>
          </w:rPr>
          <w:t xml:space="preserve">    </w:t>
        </w:r>
      </w:ins>
    </w:p>
    <w:p w14:paraId="096BFD52" w14:textId="77777777" w:rsidR="00531AAA" w:rsidRPr="00531AAA" w:rsidRDefault="00531AAA" w:rsidP="00531AAA">
      <w:pPr>
        <w:pStyle w:val="NormalBPBHEB"/>
        <w:rPr>
          <w:ins w:id="1738" w:author="Hii" w:date="2024-11-14T13:37:00Z"/>
          <w:rFonts w:ascii="Times New Roman" w:hAnsi="Times New Roman" w:cs="Times New Roman"/>
          <w:sz w:val="24"/>
          <w:rPrChange w:id="1739" w:author="Hii" w:date="2024-11-14T13:37:00Z">
            <w:rPr>
              <w:ins w:id="1740" w:author="Hii" w:date="2024-11-14T13:37:00Z"/>
              <w:sz w:val="20"/>
            </w:rPr>
          </w:rPrChange>
        </w:rPr>
      </w:pPr>
      <w:ins w:id="1741" w:author="Hii" w:date="2024-11-14T13:37:00Z">
        <w:r w:rsidRPr="00531AAA">
          <w:rPr>
            <w:rFonts w:ascii="Times New Roman" w:hAnsi="Times New Roman" w:cs="Times New Roman"/>
            <w:sz w:val="24"/>
            <w:rPrChange w:id="1742" w:author="Hii" w:date="2024-11-14T13:37:00Z">
              <w:rPr>
                <w:sz w:val="20"/>
              </w:rPr>
            </w:rPrChange>
          </w:rPr>
          <w:t xml:space="preserve">    return 0;</w:t>
        </w:r>
      </w:ins>
    </w:p>
    <w:p w14:paraId="0EE1DF00" w14:textId="77777777" w:rsidR="00531AAA" w:rsidRPr="00531AAA" w:rsidRDefault="00531AAA" w:rsidP="00531AAA">
      <w:pPr>
        <w:pStyle w:val="NormalBPBHEB"/>
        <w:rPr>
          <w:ins w:id="1743" w:author="Hii" w:date="2024-11-14T13:37:00Z"/>
          <w:rFonts w:ascii="Times New Roman" w:hAnsi="Times New Roman" w:cs="Times New Roman"/>
          <w:sz w:val="24"/>
          <w:rPrChange w:id="1744" w:author="Hii" w:date="2024-11-14T13:37:00Z">
            <w:rPr>
              <w:ins w:id="1745" w:author="Hii" w:date="2024-11-14T13:37:00Z"/>
              <w:sz w:val="20"/>
            </w:rPr>
          </w:rPrChange>
        </w:rPr>
      </w:pPr>
      <w:ins w:id="1746" w:author="Hii" w:date="2024-11-14T13:37:00Z">
        <w:r w:rsidRPr="00531AAA">
          <w:rPr>
            <w:rFonts w:ascii="Times New Roman" w:hAnsi="Times New Roman" w:cs="Times New Roman"/>
            <w:sz w:val="24"/>
            <w:rPrChange w:id="1747" w:author="Hii" w:date="2024-11-14T13:37:00Z">
              <w:rPr>
                <w:sz w:val="20"/>
              </w:rPr>
            </w:rPrChange>
          </w:rPr>
          <w:t>}</w:t>
        </w:r>
      </w:ins>
    </w:p>
    <w:p w14:paraId="0A34BCEC" w14:textId="77777777" w:rsidR="00531AAA" w:rsidRPr="00531AAA" w:rsidRDefault="00531AAA" w:rsidP="00531AAA">
      <w:pPr>
        <w:pStyle w:val="NormalBPBHEB"/>
        <w:rPr>
          <w:ins w:id="1748" w:author="Hii" w:date="2024-11-14T13:37:00Z"/>
          <w:rFonts w:ascii="Times New Roman" w:hAnsi="Times New Roman" w:cs="Times New Roman"/>
          <w:b/>
          <w:sz w:val="24"/>
          <w:rPrChange w:id="1749" w:author="Hii" w:date="2024-11-14T13:37:00Z">
            <w:rPr>
              <w:ins w:id="1750" w:author="Hii" w:date="2024-11-14T13:37:00Z"/>
              <w:sz w:val="20"/>
            </w:rPr>
          </w:rPrChange>
        </w:rPr>
      </w:pPr>
      <w:ins w:id="1751" w:author="Hii" w:date="2024-11-14T13:37:00Z">
        <w:r w:rsidRPr="00531AAA">
          <w:rPr>
            <w:rFonts w:ascii="Times New Roman" w:hAnsi="Times New Roman" w:cs="Times New Roman"/>
            <w:b/>
            <w:sz w:val="24"/>
            <w:rPrChange w:id="1752" w:author="Hii" w:date="2024-11-14T13:37:00Z">
              <w:rPr>
                <w:sz w:val="20"/>
              </w:rPr>
            </w:rPrChange>
          </w:rPr>
          <w:t>Explanation:</w:t>
        </w:r>
      </w:ins>
    </w:p>
    <w:p w14:paraId="24406CDF" w14:textId="77777777" w:rsidR="00531AAA" w:rsidRPr="00531AAA" w:rsidRDefault="00531AAA" w:rsidP="00531AAA">
      <w:pPr>
        <w:pStyle w:val="NormalBPBHEB"/>
        <w:rPr>
          <w:ins w:id="1753" w:author="Hii" w:date="2024-11-14T13:37:00Z"/>
          <w:rFonts w:ascii="Times New Roman" w:hAnsi="Times New Roman" w:cs="Times New Roman"/>
          <w:sz w:val="24"/>
          <w:rPrChange w:id="1754" w:author="Hii" w:date="2024-11-14T13:37:00Z">
            <w:rPr>
              <w:ins w:id="1755" w:author="Hii" w:date="2024-11-14T13:37:00Z"/>
              <w:sz w:val="20"/>
            </w:rPr>
          </w:rPrChange>
        </w:rPr>
      </w:pPr>
      <w:ins w:id="1756" w:author="Hii" w:date="2024-11-14T13:37:00Z">
        <w:r w:rsidRPr="00531AAA">
          <w:rPr>
            <w:rFonts w:ascii="Times New Roman" w:hAnsi="Times New Roman" w:cs="Times New Roman"/>
            <w:sz w:val="24"/>
            <w:rPrChange w:id="1757" w:author="Hii" w:date="2024-11-14T13:37:00Z">
              <w:rPr>
                <w:sz w:val="20"/>
              </w:rPr>
            </w:rPrChange>
          </w:rPr>
          <w:t>Void Function: The function printMessage() is declared with a void return type, meaning it does not return any value.</w:t>
        </w:r>
      </w:ins>
    </w:p>
    <w:p w14:paraId="569D7742" w14:textId="77777777" w:rsidR="00531AAA" w:rsidRPr="00531AAA" w:rsidRDefault="00531AAA" w:rsidP="00531AAA">
      <w:pPr>
        <w:pStyle w:val="NormalBPBHEB"/>
        <w:rPr>
          <w:ins w:id="1758" w:author="Hii" w:date="2024-11-14T13:37:00Z"/>
          <w:rFonts w:ascii="Times New Roman" w:hAnsi="Times New Roman" w:cs="Times New Roman"/>
          <w:sz w:val="24"/>
          <w:rPrChange w:id="1759" w:author="Hii" w:date="2024-11-14T13:37:00Z">
            <w:rPr>
              <w:ins w:id="1760" w:author="Hii" w:date="2024-11-14T13:37:00Z"/>
              <w:sz w:val="20"/>
            </w:rPr>
          </w:rPrChange>
        </w:rPr>
      </w:pPr>
      <w:ins w:id="1761" w:author="Hii" w:date="2024-11-14T13:37:00Z">
        <w:r w:rsidRPr="00531AAA">
          <w:rPr>
            <w:rFonts w:ascii="Times New Roman" w:hAnsi="Times New Roman" w:cs="Times New Roman"/>
            <w:sz w:val="24"/>
            <w:rPrChange w:id="1762" w:author="Hii" w:date="2024-11-14T13:37:00Z">
              <w:rPr>
                <w:sz w:val="20"/>
              </w:rPr>
            </w:rPrChange>
          </w:rPr>
          <w:t>Usage: The function is called in main(), and it performs an action (printing a message) without returning anything.</w:t>
        </w:r>
      </w:ins>
    </w:p>
    <w:p w14:paraId="5D0C7D60" w14:textId="6110B808" w:rsidR="00E57A4D" w:rsidDel="00D7646D" w:rsidRDefault="00531AAA" w:rsidP="00531AAA">
      <w:pPr>
        <w:pStyle w:val="NormalBPBHEB"/>
        <w:rPr>
          <w:del w:id="1763" w:author="Abhiram Arali" w:date="2024-11-12T15:35:00Z"/>
          <w:sz w:val="20"/>
        </w:rPr>
        <w:pPrChange w:id="1764" w:author="Abhiram Arali" w:date="2024-11-12T15:35:00Z">
          <w:pPr>
            <w:pStyle w:val="BodyText"/>
            <w:spacing w:before="47"/>
          </w:pPr>
        </w:pPrChange>
      </w:pPr>
      <w:ins w:id="1765" w:author="Hii" w:date="2024-11-14T13:37:00Z">
        <w:r w:rsidRPr="00531AAA">
          <w:rPr>
            <w:rFonts w:ascii="Times New Roman" w:hAnsi="Times New Roman" w:cs="Times New Roman"/>
            <w:sz w:val="24"/>
            <w:rPrChange w:id="1766" w:author="Hii" w:date="2024-11-14T13:37:00Z">
              <w:rPr>
                <w:sz w:val="20"/>
              </w:rPr>
            </w:rPrChange>
          </w:rPr>
          <w:t>These examples illustrate how to declare and initialize both enumeration types and use the void data type in C.</w:t>
        </w:r>
        <w:r w:rsidRPr="00531AAA" w:rsidDel="00531AAA">
          <w:rPr>
            <w:noProof/>
            <w:sz w:val="24"/>
            <w:lang w:val="en-IN" w:eastAsia="en-IN"/>
            <w:rPrChange w:id="1767" w:author="Hii" w:date="2024-11-14T13:37:00Z">
              <w:rPr>
                <w:noProof/>
                <w:sz w:val="20"/>
                <w:lang w:val="en-IN" w:eastAsia="en-IN"/>
              </w:rPr>
            </w:rPrChange>
          </w:rPr>
          <w:t xml:space="preserve"> </w:t>
        </w:r>
      </w:ins>
      <w:del w:id="1768" w:author="Hii" w:date="2024-11-14T13:36:00Z">
        <w:r w:rsidR="00A87255" w:rsidDel="00531AAA">
          <w:rPr>
            <w:noProof/>
            <w:lang w:val="en-IN" w:eastAsia="en-IN"/>
          </w:rPr>
          <mc:AlternateContent>
            <mc:Choice Requires="wpg">
              <w:drawing>
                <wp:anchor distT="0" distB="0" distL="0" distR="0" simplePos="0" relativeHeight="487616512" behindDoc="1" locked="0" layoutInCell="1" allowOverlap="1" wp14:anchorId="507E6B96" wp14:editId="5AFCE77A">
                  <wp:simplePos x="0" y="0"/>
                  <wp:positionH relativeFrom="page">
                    <wp:posOffset>840028</wp:posOffset>
                  </wp:positionH>
                  <wp:positionV relativeFrom="paragraph">
                    <wp:posOffset>191149</wp:posOffset>
                  </wp:positionV>
                  <wp:extent cx="5882640" cy="1111250"/>
                  <wp:effectExtent l="0" t="0" r="0" b="0"/>
                  <wp:wrapTopAndBottom/>
                  <wp:docPr id="130"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1111250"/>
                            <a:chOff x="0" y="0"/>
                            <a:chExt cx="5882640" cy="1111250"/>
                          </a:xfrm>
                        </wpg:grpSpPr>
                        <wps:wsp>
                          <wps:cNvPr id="132" name="Graphic 131"/>
                          <wps:cNvSpPr/>
                          <wps:spPr>
                            <a:xfrm>
                              <a:off x="0" y="0"/>
                              <a:ext cx="5882640" cy="1111250"/>
                            </a:xfrm>
                            <a:custGeom>
                              <a:avLst/>
                              <a:gdLst/>
                              <a:ahLst/>
                              <a:cxnLst/>
                              <a:rect l="l" t="t" r="r" b="b"/>
                              <a:pathLst>
                                <a:path w="5882640" h="1111250">
                                  <a:moveTo>
                                    <a:pt x="5875909" y="0"/>
                                  </a:moveTo>
                                  <a:lnTo>
                                    <a:pt x="6096" y="0"/>
                                  </a:lnTo>
                                  <a:lnTo>
                                    <a:pt x="0" y="0"/>
                                  </a:lnTo>
                                  <a:lnTo>
                                    <a:pt x="0" y="6096"/>
                                  </a:lnTo>
                                  <a:lnTo>
                                    <a:pt x="0" y="381000"/>
                                  </a:lnTo>
                                  <a:lnTo>
                                    <a:pt x="0" y="746709"/>
                                  </a:lnTo>
                                  <a:lnTo>
                                    <a:pt x="0" y="1110945"/>
                                  </a:lnTo>
                                  <a:lnTo>
                                    <a:pt x="6096" y="1110945"/>
                                  </a:lnTo>
                                  <a:lnTo>
                                    <a:pt x="6096" y="746760"/>
                                  </a:lnTo>
                                  <a:lnTo>
                                    <a:pt x="6096" y="381000"/>
                                  </a:lnTo>
                                  <a:lnTo>
                                    <a:pt x="6096" y="6096"/>
                                  </a:lnTo>
                                  <a:lnTo>
                                    <a:pt x="5875909" y="6096"/>
                                  </a:lnTo>
                                  <a:lnTo>
                                    <a:pt x="5875909" y="0"/>
                                  </a:lnTo>
                                  <a:close/>
                                </a:path>
                                <a:path w="5882640" h="1111250">
                                  <a:moveTo>
                                    <a:pt x="5882081" y="0"/>
                                  </a:moveTo>
                                  <a:lnTo>
                                    <a:pt x="5875985" y="0"/>
                                  </a:lnTo>
                                  <a:lnTo>
                                    <a:pt x="5875985" y="6096"/>
                                  </a:lnTo>
                                  <a:lnTo>
                                    <a:pt x="5875985" y="381000"/>
                                  </a:lnTo>
                                  <a:lnTo>
                                    <a:pt x="5875985" y="746709"/>
                                  </a:lnTo>
                                  <a:lnTo>
                                    <a:pt x="5875985" y="1110945"/>
                                  </a:lnTo>
                                  <a:lnTo>
                                    <a:pt x="5882081" y="1110945"/>
                                  </a:lnTo>
                                  <a:lnTo>
                                    <a:pt x="5882081" y="746760"/>
                                  </a:lnTo>
                                  <a:lnTo>
                                    <a:pt x="5882081" y="381000"/>
                                  </a:lnTo>
                                  <a:lnTo>
                                    <a:pt x="5882081" y="6096"/>
                                  </a:lnTo>
                                  <a:lnTo>
                                    <a:pt x="5882081" y="0"/>
                                  </a:lnTo>
                                  <a:close/>
                                </a:path>
                              </a:pathLst>
                            </a:custGeom>
                            <a:solidFill>
                              <a:srgbClr val="000000"/>
                            </a:solidFill>
                          </wps:spPr>
                          <wps:bodyPr wrap="square" lIns="0" tIns="0" rIns="0" bIns="0" rtlCol="0">
                            <a:prstTxWarp prst="textNoShape">
                              <a:avLst/>
                            </a:prstTxWarp>
                            <a:noAutofit/>
                          </wps:bodyPr>
                        </wps:wsp>
                        <wps:wsp>
                          <wps:cNvPr id="133" name="Textbox 132"/>
                          <wps:cNvSpPr txBox="1"/>
                          <wps:spPr>
                            <a:xfrm>
                              <a:off x="6095" y="6096"/>
                              <a:ext cx="5869940" cy="1104900"/>
                            </a:xfrm>
                            <a:prstGeom prst="rect">
                              <a:avLst/>
                            </a:prstGeom>
                          </wps:spPr>
                          <wps:txbx>
                            <w:txbxContent>
                              <w:p w14:paraId="372425AC" w14:textId="77777777" w:rsidR="00531AAA" w:rsidRDefault="00531AAA">
                                <w:pPr>
                                  <w:spacing w:before="18" w:line="496" w:lineRule="auto"/>
                                  <w:ind w:left="107" w:right="7328"/>
                                  <w:rPr>
                                    <w:sz w:val="24"/>
                                  </w:rPr>
                                </w:pPr>
                                <w:r>
                                  <w:rPr>
                                    <w:sz w:val="24"/>
                                  </w:rPr>
                                  <w:t>#include</w:t>
                                </w:r>
                                <w:r>
                                  <w:rPr>
                                    <w:spacing w:val="-15"/>
                                    <w:sz w:val="24"/>
                                  </w:rPr>
                                  <w:t xml:space="preserve"> </w:t>
                                </w:r>
                                <w:r>
                                  <w:rPr>
                                    <w:sz w:val="24"/>
                                  </w:rPr>
                                  <w:t>&lt;stdio.h&gt; int main() {</w:t>
                                </w:r>
                              </w:p>
                              <w:p w14:paraId="00C5FDEC" w14:textId="77777777" w:rsidR="00531AAA" w:rsidRDefault="00531AAA">
                                <w:pPr>
                                  <w:spacing w:before="5"/>
                                  <w:ind w:left="347"/>
                                  <w:rPr>
                                    <w:sz w:val="24"/>
                                  </w:rPr>
                                </w:pPr>
                                <w:r>
                                  <w:rPr>
                                    <w:sz w:val="24"/>
                                  </w:rPr>
                                  <w:t>//</w:t>
                                </w:r>
                                <w:r>
                                  <w:rPr>
                                    <w:spacing w:val="-3"/>
                                    <w:sz w:val="24"/>
                                  </w:rPr>
                                  <w:t xml:space="preserve"> </w:t>
                                </w:r>
                                <w:r>
                                  <w:rPr>
                                    <w:sz w:val="24"/>
                                  </w:rPr>
                                  <w:t>Declaration</w:t>
                                </w:r>
                                <w:r>
                                  <w:rPr>
                                    <w:spacing w:val="-2"/>
                                    <w:sz w:val="24"/>
                                  </w:rPr>
                                  <w:t xml:space="preserve"> </w:t>
                                </w:r>
                                <w:r>
                                  <w:rPr>
                                    <w:sz w:val="24"/>
                                  </w:rPr>
                                  <w:t>of</w:t>
                                </w:r>
                                <w:r>
                                  <w:rPr>
                                    <w:spacing w:val="-2"/>
                                    <w:sz w:val="24"/>
                                  </w:rPr>
                                  <w:t xml:space="preserve"> variables</w:t>
                                </w:r>
                              </w:p>
                            </w:txbxContent>
                          </wps:txbx>
                          <wps:bodyPr wrap="square" lIns="0" tIns="0" rIns="0" bIns="0" rtlCol="0">
                            <a:noAutofit/>
                          </wps:bodyPr>
                        </wps:wsp>
                      </wpg:wgp>
                    </a:graphicData>
                  </a:graphic>
                </wp:anchor>
              </w:drawing>
            </mc:Choice>
            <mc:Fallback>
              <w:pict>
                <v:group w14:anchorId="507E6B96" id="Group 130" o:spid="_x0000_s1132" style="position:absolute;left:0;text-align:left;margin-left:66.15pt;margin-top:15.05pt;width:463.2pt;height:87.5pt;z-index:-15699968;mso-wrap-distance-left:0;mso-wrap-distance-right:0;mso-position-horizontal-relative:page;mso-position-vertical-relative:text" coordsize="58826,11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">
                  <v:shape id="Graphic 131" o:spid="_x0000_s1133" style="position:absolute;width:58826;height:11112;visibility:visible;mso-wrap-style:square;v-text-anchor:top" coordsize="5882640,111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v2MMA&#10;AADcAAAADwAAAGRycy9kb3ducmV2LnhtbERP22oCMRB9L/gPYQp902wVRFajeCtUCqK7pc/DZtxs&#10;u5ksSarbv28KQt/mcK6zWPW2FVfyoXGs4HmUgSCunG64VvBevgxnIEJE1tg6JgU/FGC1HDwsMNfu&#10;xme6FrEWKYRDjgpMjF0uZagMWQwj1xEn7uK8xZigr6X2eEvhtpXjLJtKiw2nBoMdbQ1VX8W3VXD4&#10;KDb9bpK9eb3fVCczO34W5VGpp8d+PQcRqY//4rv7Vaf5kzH8PZMu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6v2MMAAADcAAAADwAAAAAAAAAAAAAAAACYAgAAZHJzL2Rv&#10;d25yZXYueG1sUEsFBgAAAAAEAAQA9QAAAIgDAAAAAA==&#10;" path="m5875909,l6096,,,,,6096,,381000,,746709r,364236l6096,1110945r,-364185l6096,381000r,-374904l5875909,6096r,-6096xem5882081,r-6096,l5875985,6096r,374904l5875985,746709r,364236l5882081,1110945r,-364185l5882081,381000r,-374904l5882081,xe" fillcolor="black" stroked="f">
                    <v:path arrowok="t"/>
                  </v:shape>
                  <v:shape id="Textbox 132" o:spid="_x0000_s1134" type="#_x0000_t202" style="position:absolute;left:60;top:60;width:58700;height:11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AFJcIA&#10;AADcAAAADwAAAGRycy9kb3ducmV2LnhtbERPTYvCMBC9C/sfwix403QVxO0aRURBEBZr97DH2WZs&#10;g82kNlHrv98Igrd5vM+ZLTpbiyu13jhW8DFMQBAXThsuFfzkm8EUhA/IGmvHpOBOHhbzt94MU+1u&#10;nNH1EEoRQ9inqKAKoUml9EVFFv3QNcSRO7rWYoiwLaVu8RbDbS1HSTKRFg3HhgobWlVUnA4Xq2D5&#10;y9nanL//9tkxM3n+mfBuclKq/94tv0AE6sJL/HRvdZw/HsPjmXiB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AUlwgAAANwAAAAPAAAAAAAAAAAAAAAAAJgCAABkcnMvZG93&#10;bnJldi54bWxQSwUGAAAAAAQABAD1AAAAhwMAAAAA&#10;" filled="f" stroked="f">
                    <v:textbox inset="0,0,0,0">
                      <w:txbxContent>
                        <w:p w14:paraId="372425AC" w14:textId="77777777" w:rsidR="00531AAA" w:rsidRDefault="00531AAA">
                          <w:pPr>
                            <w:spacing w:before="18" w:line="496" w:lineRule="auto"/>
                            <w:ind w:left="107" w:right="7328"/>
                            <w:rPr>
                              <w:sz w:val="24"/>
                            </w:rPr>
                          </w:pPr>
                          <w:r>
                            <w:rPr>
                              <w:sz w:val="24"/>
                            </w:rPr>
                            <w:t>#include</w:t>
                          </w:r>
                          <w:r>
                            <w:rPr>
                              <w:spacing w:val="-15"/>
                              <w:sz w:val="24"/>
                            </w:rPr>
                            <w:t xml:space="preserve"> </w:t>
                          </w:r>
                          <w:r>
                            <w:rPr>
                              <w:sz w:val="24"/>
                            </w:rPr>
                            <w:t>&lt;stdio.h&gt; int main() {</w:t>
                          </w:r>
                        </w:p>
                        <w:p w14:paraId="00C5FDEC" w14:textId="77777777" w:rsidR="00531AAA" w:rsidRDefault="00531AAA">
                          <w:pPr>
                            <w:spacing w:before="5"/>
                            <w:ind w:left="347"/>
                            <w:rPr>
                              <w:sz w:val="24"/>
                            </w:rPr>
                          </w:pPr>
                          <w:r>
                            <w:rPr>
                              <w:sz w:val="24"/>
                            </w:rPr>
                            <w:t>//</w:t>
                          </w:r>
                          <w:r>
                            <w:rPr>
                              <w:spacing w:val="-3"/>
                              <w:sz w:val="24"/>
                            </w:rPr>
                            <w:t xml:space="preserve"> </w:t>
                          </w:r>
                          <w:r>
                            <w:rPr>
                              <w:sz w:val="24"/>
                            </w:rPr>
                            <w:t>Declaration</w:t>
                          </w:r>
                          <w:r>
                            <w:rPr>
                              <w:spacing w:val="-2"/>
                              <w:sz w:val="24"/>
                            </w:rPr>
                            <w:t xml:space="preserve"> </w:t>
                          </w:r>
                          <w:r>
                            <w:rPr>
                              <w:sz w:val="24"/>
                            </w:rPr>
                            <w:t>of</w:t>
                          </w:r>
                          <w:r>
                            <w:rPr>
                              <w:spacing w:val="-2"/>
                              <w:sz w:val="24"/>
                            </w:rPr>
                            <w:t xml:space="preserve"> variables</w:t>
                          </w:r>
                        </w:p>
                      </w:txbxContent>
                    </v:textbox>
                  </v:shape>
                  <w10:wrap type="topAndBottom" anchorx="page"/>
                </v:group>
              </w:pict>
            </mc:Fallback>
          </mc:AlternateContent>
        </w:r>
      </w:del>
    </w:p>
    <w:p w14:paraId="4332AB2F" w14:textId="43857E33" w:rsidR="00E57A4D" w:rsidDel="00D7646D" w:rsidRDefault="00E57A4D">
      <w:pPr>
        <w:pStyle w:val="NormalBPBHEB"/>
        <w:rPr>
          <w:del w:id="1769" w:author="Abhiram Arali" w:date="2024-11-12T15:35:00Z"/>
          <w:sz w:val="20"/>
        </w:rPr>
        <w:sectPr w:rsidR="00E57A4D" w:rsidDel="00D7646D">
          <w:pgSz w:w="11910" w:h="16840"/>
          <w:pgMar w:top="1540" w:right="1220" w:bottom="1200" w:left="1220" w:header="758" w:footer="1000" w:gutter="0"/>
          <w:cols w:space="720"/>
        </w:sectPr>
        <w:pPrChange w:id="1770" w:author="Abhiram Arali" w:date="2024-11-12T15:35:00Z">
          <w:pPr/>
        </w:pPrChange>
      </w:pPr>
    </w:p>
    <w:p w14:paraId="09DE135A" w14:textId="77777777" w:rsidR="00E57A4D" w:rsidRDefault="00E57A4D">
      <w:pPr>
        <w:pStyle w:val="NormalBPBHEB"/>
        <w:pPrChange w:id="1771" w:author="Abhiram Arali" w:date="2024-11-12T15:35:00Z">
          <w:pPr>
            <w:pStyle w:val="BodyText"/>
            <w:spacing w:before="7" w:after="1"/>
          </w:pPr>
        </w:pPrChange>
      </w:pPr>
    </w:p>
    <w:p w14:paraId="27991F0A" w14:textId="599835E7" w:rsidR="00E57A4D" w:rsidRDefault="00A87255">
      <w:pPr>
        <w:pStyle w:val="BodyText"/>
        <w:ind w:left="102"/>
        <w:rPr>
          <w:sz w:val="20"/>
        </w:rPr>
      </w:pPr>
      <w:del w:id="1772" w:author="Hii" w:date="2024-11-14T13:36:00Z">
        <w:r w:rsidDel="00531AAA">
          <w:rPr>
            <w:noProof/>
            <w:sz w:val="20"/>
            <w:lang w:val="en-IN" w:eastAsia="en-IN"/>
          </w:rPr>
          <mc:AlternateContent>
            <mc:Choice Requires="wpg">
              <w:drawing>
                <wp:inline distT="0" distB="0" distL="0" distR="0" wp14:anchorId="156E159C" wp14:editId="3F58BB4E">
                  <wp:extent cx="4696459" cy="5636133"/>
                  <wp:effectExtent l="0" t="0" r="0" b="0"/>
                  <wp:docPr id="124"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96459" cy="5636133"/>
                            <a:chOff x="74676" y="6231"/>
                            <a:chExt cx="4696459" cy="5636133"/>
                          </a:xfrm>
                        </wpg:grpSpPr>
                        <wps:wsp>
                          <wps:cNvPr id="127" name="Textbox 135"/>
                          <wps:cNvSpPr txBox="1"/>
                          <wps:spPr>
                            <a:xfrm>
                              <a:off x="74676" y="5473454"/>
                              <a:ext cx="86360" cy="168910"/>
                            </a:xfrm>
                            <a:prstGeom prst="rect">
                              <a:avLst/>
                            </a:prstGeom>
                          </wps:spPr>
                          <wps:txbx>
                            <w:txbxContent>
                              <w:p w14:paraId="26D24C5D" w14:textId="77777777" w:rsidR="00531AAA" w:rsidRDefault="00531AAA">
                                <w:pPr>
                                  <w:spacing w:line="266" w:lineRule="exact"/>
                                  <w:rPr>
                                    <w:sz w:val="24"/>
                                  </w:rPr>
                                </w:pPr>
                                <w:r>
                                  <w:rPr>
                                    <w:spacing w:val="-10"/>
                                    <w:sz w:val="24"/>
                                  </w:rPr>
                                  <w:t>}</w:t>
                                </w:r>
                              </w:p>
                            </w:txbxContent>
                          </wps:txbx>
                          <wps:bodyPr wrap="square" lIns="0" tIns="0" rIns="0" bIns="0" rtlCol="0">
                            <a:noAutofit/>
                          </wps:bodyPr>
                        </wps:wsp>
                        <wps:wsp>
                          <wps:cNvPr id="131" name="Textbox 136"/>
                          <wps:cNvSpPr txBox="1"/>
                          <wps:spPr>
                            <a:xfrm>
                              <a:off x="227075" y="5109217"/>
                              <a:ext cx="532765" cy="168910"/>
                            </a:xfrm>
                            <a:prstGeom prst="rect">
                              <a:avLst/>
                            </a:prstGeom>
                          </wps:spPr>
                          <wps:txbx>
                            <w:txbxContent>
                              <w:p w14:paraId="5BDEC01A" w14:textId="77777777" w:rsidR="00531AAA" w:rsidRDefault="00531AAA">
                                <w:pPr>
                                  <w:spacing w:line="266" w:lineRule="exact"/>
                                  <w:rPr>
                                    <w:sz w:val="24"/>
                                  </w:rPr>
                                </w:pPr>
                                <w:r>
                                  <w:rPr>
                                    <w:sz w:val="24"/>
                                  </w:rPr>
                                  <w:t>return</w:t>
                                </w:r>
                                <w:r>
                                  <w:rPr>
                                    <w:spacing w:val="-2"/>
                                    <w:sz w:val="24"/>
                                  </w:rPr>
                                  <w:t xml:space="preserve"> </w:t>
                                </w:r>
                                <w:r>
                                  <w:rPr>
                                    <w:spacing w:val="-5"/>
                                    <w:sz w:val="24"/>
                                  </w:rPr>
                                  <w:t>0;</w:t>
                                </w:r>
                              </w:p>
                            </w:txbxContent>
                          </wps:txbx>
                          <wps:bodyPr wrap="square" lIns="0" tIns="0" rIns="0" bIns="0" rtlCol="0">
                            <a:noAutofit/>
                          </wps:bodyPr>
                        </wps:wsp>
                        <wps:wsp>
                          <wps:cNvPr id="134" name="Textbox 137"/>
                          <wps:cNvSpPr txBox="1"/>
                          <wps:spPr>
                            <a:xfrm>
                              <a:off x="227075" y="4016256"/>
                              <a:ext cx="4544060" cy="533400"/>
                            </a:xfrm>
                            <a:prstGeom prst="rect">
                              <a:avLst/>
                            </a:prstGeom>
                          </wps:spPr>
                          <wps:txbx>
                            <w:txbxContent>
                              <w:p w14:paraId="43FD903E" w14:textId="77777777" w:rsidR="00531AAA" w:rsidRDefault="00531AAA">
                                <w:pPr>
                                  <w:spacing w:line="266" w:lineRule="exact"/>
                                  <w:rPr>
                                    <w:sz w:val="24"/>
                                  </w:rPr>
                                </w:pPr>
                                <w:r>
                                  <w:rPr>
                                    <w:sz w:val="24"/>
                                  </w:rPr>
                                  <w:t>printf("Salary:</w:t>
                                </w:r>
                                <w:r>
                                  <w:rPr>
                                    <w:spacing w:val="-1"/>
                                    <w:sz w:val="24"/>
                                  </w:rPr>
                                  <w:t xml:space="preserve"> </w:t>
                                </w:r>
                                <w:r>
                                  <w:rPr>
                                    <w:sz w:val="24"/>
                                  </w:rPr>
                                  <w:t>%.2f\n",</w:t>
                                </w:r>
                                <w:r>
                                  <w:rPr>
                                    <w:spacing w:val="-1"/>
                                    <w:sz w:val="24"/>
                                  </w:rPr>
                                  <w:t xml:space="preserve"> </w:t>
                                </w:r>
                                <w:r>
                                  <w:rPr>
                                    <w:sz w:val="24"/>
                                  </w:rPr>
                                  <w:t>salary);</w:t>
                                </w:r>
                                <w:r>
                                  <w:rPr>
                                    <w:spacing w:val="58"/>
                                    <w:sz w:val="24"/>
                                  </w:rPr>
                                  <w:t xml:space="preserve"> </w:t>
                                </w:r>
                                <w:r>
                                  <w:rPr>
                                    <w:sz w:val="24"/>
                                  </w:rPr>
                                  <w:t>//</w:t>
                                </w:r>
                                <w:r>
                                  <w:rPr>
                                    <w:spacing w:val="-1"/>
                                    <w:sz w:val="24"/>
                                  </w:rPr>
                                  <w:t xml:space="preserve"> </w:t>
                                </w:r>
                                <w:r>
                                  <w:rPr>
                                    <w:sz w:val="24"/>
                                  </w:rPr>
                                  <w:t>%.2f</w:t>
                                </w:r>
                                <w:r>
                                  <w:rPr>
                                    <w:spacing w:val="-1"/>
                                    <w:sz w:val="24"/>
                                  </w:rPr>
                                  <w:t xml:space="preserve"> </w:t>
                                </w:r>
                                <w:r>
                                  <w:rPr>
                                    <w:sz w:val="24"/>
                                  </w:rPr>
                                  <w:t>is</w:t>
                                </w:r>
                                <w:r>
                                  <w:rPr>
                                    <w:spacing w:val="-1"/>
                                    <w:sz w:val="24"/>
                                  </w:rPr>
                                  <w:t xml:space="preserve"> </w:t>
                                </w:r>
                                <w:r>
                                  <w:rPr>
                                    <w:sz w:val="24"/>
                                  </w:rPr>
                                  <w:t>used</w:t>
                                </w:r>
                                <w:r>
                                  <w:rPr>
                                    <w:spacing w:val="1"/>
                                    <w:sz w:val="24"/>
                                  </w:rPr>
                                  <w:t xml:space="preserve"> </w:t>
                                </w:r>
                                <w:r>
                                  <w:rPr>
                                    <w:sz w:val="24"/>
                                  </w:rPr>
                                  <w:t>for</w:t>
                                </w:r>
                                <w:r>
                                  <w:rPr>
                                    <w:spacing w:val="-3"/>
                                    <w:sz w:val="24"/>
                                  </w:rPr>
                                  <w:t xml:space="preserve"> </w:t>
                                </w:r>
                                <w:r>
                                  <w:rPr>
                                    <w:sz w:val="24"/>
                                  </w:rPr>
                                  <w:t xml:space="preserve">floating-point </w:t>
                                </w:r>
                                <w:r>
                                  <w:rPr>
                                    <w:spacing w:val="-2"/>
                                    <w:sz w:val="24"/>
                                  </w:rPr>
                                  <w:t>numbers</w:t>
                                </w:r>
                              </w:p>
                              <w:p w14:paraId="7193647A" w14:textId="77777777" w:rsidR="00531AAA" w:rsidRDefault="00531AAA">
                                <w:pPr>
                                  <w:spacing w:before="21"/>
                                  <w:rPr>
                                    <w:sz w:val="24"/>
                                  </w:rPr>
                                </w:pPr>
                              </w:p>
                              <w:p w14:paraId="3E8280E0" w14:textId="77777777" w:rsidR="00531AAA" w:rsidRDefault="00531AAA">
                                <w:pPr>
                                  <w:tabs>
                                    <w:tab w:val="left" w:pos="3172"/>
                                  </w:tabs>
                                  <w:rPr>
                                    <w:sz w:val="24"/>
                                  </w:rPr>
                                </w:pPr>
                                <w:r>
                                  <w:rPr>
                                    <w:sz w:val="24"/>
                                  </w:rPr>
                                  <w:t>printf("Grade:</w:t>
                                </w:r>
                                <w:r>
                                  <w:rPr>
                                    <w:spacing w:val="-2"/>
                                    <w:sz w:val="24"/>
                                  </w:rPr>
                                  <w:t xml:space="preserve"> </w:t>
                                </w:r>
                                <w:r>
                                  <w:rPr>
                                    <w:sz w:val="24"/>
                                  </w:rPr>
                                  <w:t xml:space="preserve">%c\n", </w:t>
                                </w:r>
                                <w:r>
                                  <w:rPr>
                                    <w:spacing w:val="-2"/>
                                    <w:sz w:val="24"/>
                                  </w:rPr>
                                  <w:t>grade);</w:t>
                                </w:r>
                                <w:r>
                                  <w:rPr>
                                    <w:sz w:val="24"/>
                                  </w:rPr>
                                  <w:tab/>
                                  <w:t>//</w:t>
                                </w:r>
                                <w:r>
                                  <w:rPr>
                                    <w:spacing w:val="-5"/>
                                    <w:sz w:val="24"/>
                                  </w:rPr>
                                  <w:t xml:space="preserve"> </w:t>
                                </w:r>
                                <w:r>
                                  <w:rPr>
                                    <w:sz w:val="24"/>
                                  </w:rPr>
                                  <w:t>%c</w:t>
                                </w:r>
                                <w:r>
                                  <w:rPr>
                                    <w:spacing w:val="-1"/>
                                    <w:sz w:val="24"/>
                                  </w:rPr>
                                  <w:t xml:space="preserve"> </w:t>
                                </w:r>
                                <w:r>
                                  <w:rPr>
                                    <w:sz w:val="24"/>
                                  </w:rPr>
                                  <w:t>is used</w:t>
                                </w:r>
                                <w:r>
                                  <w:rPr>
                                    <w:spacing w:val="2"/>
                                    <w:sz w:val="24"/>
                                  </w:rPr>
                                  <w:t xml:space="preserve"> </w:t>
                                </w:r>
                                <w:r>
                                  <w:rPr>
                                    <w:sz w:val="24"/>
                                  </w:rPr>
                                  <w:t xml:space="preserve">for </w:t>
                                </w:r>
                                <w:r>
                                  <w:rPr>
                                    <w:spacing w:val="-2"/>
                                    <w:sz w:val="24"/>
                                  </w:rPr>
                                  <w:t>characters</w:t>
                                </w:r>
                              </w:p>
                            </w:txbxContent>
                          </wps:txbx>
                          <wps:bodyPr wrap="square" lIns="0" tIns="0" rIns="0" bIns="0" rtlCol="0">
                            <a:noAutofit/>
                          </wps:bodyPr>
                        </wps:wsp>
                        <wps:wsp>
                          <wps:cNvPr id="135" name="Textbox 138"/>
                          <wps:cNvSpPr txBox="1"/>
                          <wps:spPr>
                            <a:xfrm>
                              <a:off x="2157893" y="3652020"/>
                              <a:ext cx="1531620" cy="168910"/>
                            </a:xfrm>
                            <a:prstGeom prst="rect">
                              <a:avLst/>
                            </a:prstGeom>
                          </wps:spPr>
                          <wps:txbx>
                            <w:txbxContent>
                              <w:p w14:paraId="4A6BBE6E" w14:textId="77777777" w:rsidR="00531AAA" w:rsidRDefault="00531AAA">
                                <w:pPr>
                                  <w:spacing w:line="266" w:lineRule="exact"/>
                                  <w:rPr>
                                    <w:sz w:val="24"/>
                                  </w:rPr>
                                </w:pPr>
                                <w:r>
                                  <w:rPr>
                                    <w:sz w:val="24"/>
                                  </w:rPr>
                                  <w:t>//</w:t>
                                </w:r>
                                <w:r>
                                  <w:rPr>
                                    <w:spacing w:val="-1"/>
                                    <w:sz w:val="24"/>
                                  </w:rPr>
                                  <w:t xml:space="preserve"> </w:t>
                                </w:r>
                                <w:r>
                                  <w:rPr>
                                    <w:sz w:val="24"/>
                                  </w:rPr>
                                  <w:t>%d is</w:t>
                                </w:r>
                                <w:r>
                                  <w:rPr>
                                    <w:spacing w:val="-1"/>
                                    <w:sz w:val="24"/>
                                  </w:rPr>
                                  <w:t xml:space="preserve"> </w:t>
                                </w:r>
                                <w:r>
                                  <w:rPr>
                                    <w:sz w:val="24"/>
                                  </w:rPr>
                                  <w:t xml:space="preserve">used for </w:t>
                                </w:r>
                                <w:r>
                                  <w:rPr>
                                    <w:spacing w:val="-2"/>
                                    <w:sz w:val="24"/>
                                  </w:rPr>
                                  <w:t>integers</w:t>
                                </w:r>
                              </w:p>
                            </w:txbxContent>
                          </wps:txbx>
                          <wps:bodyPr wrap="square" lIns="0" tIns="0" rIns="0" bIns="0" rtlCol="0">
                            <a:noAutofit/>
                          </wps:bodyPr>
                        </wps:wsp>
                        <wps:wsp>
                          <wps:cNvPr id="136" name="Textbox 139"/>
                          <wps:cNvSpPr txBox="1"/>
                          <wps:spPr>
                            <a:xfrm>
                              <a:off x="227075" y="3286260"/>
                              <a:ext cx="1582420" cy="534670"/>
                            </a:xfrm>
                            <a:prstGeom prst="rect">
                              <a:avLst/>
                            </a:prstGeom>
                          </wps:spPr>
                          <wps:txbx>
                            <w:txbxContent>
                              <w:p w14:paraId="0BD992F1" w14:textId="77777777" w:rsidR="00531AAA" w:rsidRDefault="00531AAA">
                                <w:pPr>
                                  <w:spacing w:line="266" w:lineRule="exact"/>
                                  <w:rPr>
                                    <w:sz w:val="24"/>
                                  </w:rPr>
                                </w:pPr>
                                <w:r>
                                  <w:rPr>
                                    <w:sz w:val="24"/>
                                  </w:rPr>
                                  <w:t>//</w:t>
                                </w:r>
                                <w:r>
                                  <w:rPr>
                                    <w:spacing w:val="-1"/>
                                    <w:sz w:val="24"/>
                                  </w:rPr>
                                  <w:t xml:space="preserve"> </w:t>
                                </w:r>
                                <w:r>
                                  <w:rPr>
                                    <w:sz w:val="24"/>
                                  </w:rPr>
                                  <w:t>Printing</w:t>
                                </w:r>
                                <w:r>
                                  <w:rPr>
                                    <w:spacing w:val="-1"/>
                                    <w:sz w:val="24"/>
                                  </w:rPr>
                                  <w:t xml:space="preserve"> </w:t>
                                </w:r>
                                <w:r>
                                  <w:rPr>
                                    <w:sz w:val="24"/>
                                  </w:rPr>
                                  <w:t>variable</w:t>
                                </w:r>
                                <w:r>
                                  <w:rPr>
                                    <w:spacing w:val="-1"/>
                                    <w:sz w:val="24"/>
                                  </w:rPr>
                                  <w:t xml:space="preserve"> </w:t>
                                </w:r>
                                <w:r>
                                  <w:rPr>
                                    <w:spacing w:val="-2"/>
                                    <w:sz w:val="24"/>
                                  </w:rPr>
                                  <w:t>values</w:t>
                                </w:r>
                              </w:p>
                              <w:p w14:paraId="34E6D495" w14:textId="77777777" w:rsidR="00531AAA" w:rsidRDefault="00531AAA">
                                <w:pPr>
                                  <w:spacing w:before="24"/>
                                  <w:rPr>
                                    <w:sz w:val="24"/>
                                  </w:rPr>
                                </w:pPr>
                              </w:p>
                              <w:p w14:paraId="16763857" w14:textId="77777777" w:rsidR="00531AAA" w:rsidRDefault="00531AAA">
                                <w:pPr>
                                  <w:rPr>
                                    <w:sz w:val="24"/>
                                  </w:rPr>
                                </w:pPr>
                                <w:r>
                                  <w:rPr>
                                    <w:sz w:val="24"/>
                                  </w:rPr>
                                  <w:t>printf("Age:</w:t>
                                </w:r>
                                <w:r>
                                  <w:rPr>
                                    <w:spacing w:val="-4"/>
                                    <w:sz w:val="24"/>
                                  </w:rPr>
                                  <w:t xml:space="preserve"> </w:t>
                                </w:r>
                                <w:r>
                                  <w:rPr>
                                    <w:sz w:val="24"/>
                                  </w:rPr>
                                  <w:t>%d\n",</w:t>
                                </w:r>
                                <w:r>
                                  <w:rPr>
                                    <w:spacing w:val="-2"/>
                                    <w:sz w:val="24"/>
                                  </w:rPr>
                                  <w:t xml:space="preserve"> age);</w:t>
                                </w:r>
                              </w:p>
                            </w:txbxContent>
                          </wps:txbx>
                          <wps:bodyPr wrap="square" lIns="0" tIns="0" rIns="0" bIns="0" rtlCol="0">
                            <a:noAutofit/>
                          </wps:bodyPr>
                        </wps:wsp>
                        <wps:wsp>
                          <wps:cNvPr id="137" name="Textbox 140"/>
                          <wps:cNvSpPr txBox="1"/>
                          <wps:spPr>
                            <a:xfrm>
                              <a:off x="1276962" y="2557788"/>
                              <a:ext cx="2139950" cy="168910"/>
                            </a:xfrm>
                            <a:prstGeom prst="rect">
                              <a:avLst/>
                            </a:prstGeom>
                          </wps:spPr>
                          <wps:txbx>
                            <w:txbxContent>
                              <w:p w14:paraId="78EF094C" w14:textId="77777777" w:rsidR="00531AAA" w:rsidRDefault="00531AAA">
                                <w:pPr>
                                  <w:spacing w:line="266" w:lineRule="exact"/>
                                  <w:rPr>
                                    <w:sz w:val="24"/>
                                  </w:rPr>
                                </w:pPr>
                                <w:r>
                                  <w:rPr>
                                    <w:sz w:val="24"/>
                                  </w:rPr>
                                  <w:t>//</w:t>
                                </w:r>
                                <w:r>
                                  <w:rPr>
                                    <w:spacing w:val="-2"/>
                                    <w:sz w:val="24"/>
                                  </w:rPr>
                                  <w:t xml:space="preserve"> </w:t>
                                </w:r>
                                <w:r>
                                  <w:rPr>
                                    <w:sz w:val="24"/>
                                  </w:rPr>
                                  <w:t>Assigning</w:t>
                                </w:r>
                                <w:r>
                                  <w:rPr>
                                    <w:spacing w:val="-1"/>
                                    <w:sz w:val="24"/>
                                  </w:rPr>
                                  <w:t xml:space="preserve"> </w:t>
                                </w:r>
                                <w:r>
                                  <w:rPr>
                                    <w:sz w:val="24"/>
                                  </w:rPr>
                                  <w:t>character</w:t>
                                </w:r>
                                <w:r>
                                  <w:rPr>
                                    <w:spacing w:val="-1"/>
                                    <w:sz w:val="24"/>
                                  </w:rPr>
                                  <w:t xml:space="preserve"> </w:t>
                                </w:r>
                                <w:r>
                                  <w:rPr>
                                    <w:sz w:val="24"/>
                                  </w:rPr>
                                  <w:t>'A'</w:t>
                                </w:r>
                                <w:r>
                                  <w:rPr>
                                    <w:spacing w:val="-1"/>
                                    <w:sz w:val="24"/>
                                  </w:rPr>
                                  <w:t xml:space="preserve"> </w:t>
                                </w:r>
                                <w:r>
                                  <w:rPr>
                                    <w:sz w:val="24"/>
                                  </w:rPr>
                                  <w:t>to</w:t>
                                </w:r>
                                <w:r>
                                  <w:rPr>
                                    <w:spacing w:val="-1"/>
                                    <w:sz w:val="24"/>
                                  </w:rPr>
                                  <w:t xml:space="preserve"> </w:t>
                                </w:r>
                                <w:r>
                                  <w:rPr>
                                    <w:spacing w:val="-2"/>
                                    <w:sz w:val="24"/>
                                  </w:rPr>
                                  <w:t>'grade'</w:t>
                                </w:r>
                              </w:p>
                            </w:txbxContent>
                          </wps:txbx>
                          <wps:bodyPr wrap="square" lIns="0" tIns="0" rIns="0" bIns="0" rtlCol="0">
                            <a:noAutofit/>
                          </wps:bodyPr>
                        </wps:wsp>
                        <wps:wsp>
                          <wps:cNvPr id="138" name="Textbox 141"/>
                          <wps:cNvSpPr txBox="1"/>
                          <wps:spPr>
                            <a:xfrm>
                              <a:off x="227075" y="2557788"/>
                              <a:ext cx="720090" cy="168910"/>
                            </a:xfrm>
                            <a:prstGeom prst="rect">
                              <a:avLst/>
                            </a:prstGeom>
                          </wps:spPr>
                          <wps:txbx>
                            <w:txbxContent>
                              <w:p w14:paraId="3355649B" w14:textId="77777777" w:rsidR="00531AAA" w:rsidRDefault="00531AAA">
                                <w:pPr>
                                  <w:spacing w:line="266" w:lineRule="exact"/>
                                  <w:rPr>
                                    <w:sz w:val="24"/>
                                  </w:rPr>
                                </w:pPr>
                                <w:r>
                                  <w:rPr>
                                    <w:sz w:val="24"/>
                                  </w:rPr>
                                  <w:t>grade</w:t>
                                </w:r>
                                <w:r>
                                  <w:rPr>
                                    <w:spacing w:val="-4"/>
                                    <w:sz w:val="24"/>
                                  </w:rPr>
                                  <w:t xml:space="preserve"> </w:t>
                                </w:r>
                                <w:r>
                                  <w:rPr>
                                    <w:sz w:val="24"/>
                                  </w:rPr>
                                  <w:t xml:space="preserve">= </w:t>
                                </w:r>
                                <w:r>
                                  <w:rPr>
                                    <w:spacing w:val="-4"/>
                                    <w:sz w:val="24"/>
                                  </w:rPr>
                                  <w:t>'A';</w:t>
                                </w:r>
                              </w:p>
                            </w:txbxContent>
                          </wps:txbx>
                          <wps:bodyPr wrap="square" lIns="0" tIns="0" rIns="0" bIns="0" rtlCol="0">
                            <a:noAutofit/>
                          </wps:bodyPr>
                        </wps:wsp>
                        <wps:wsp>
                          <wps:cNvPr id="139" name="Textbox 142"/>
                          <wps:cNvSpPr txBox="1"/>
                          <wps:spPr>
                            <a:xfrm>
                              <a:off x="227075" y="2193552"/>
                              <a:ext cx="3598545" cy="168910"/>
                            </a:xfrm>
                            <a:prstGeom prst="rect">
                              <a:avLst/>
                            </a:prstGeom>
                          </wps:spPr>
                          <wps:txbx>
                            <w:txbxContent>
                              <w:p w14:paraId="47F9A07C" w14:textId="77777777" w:rsidR="00531AAA" w:rsidRDefault="00531AAA">
                                <w:pPr>
                                  <w:spacing w:line="266" w:lineRule="exact"/>
                                  <w:rPr>
                                    <w:sz w:val="24"/>
                                  </w:rPr>
                                </w:pPr>
                                <w:r>
                                  <w:rPr>
                                    <w:sz w:val="24"/>
                                  </w:rPr>
                                  <w:t>salary</w:t>
                                </w:r>
                                <w:r>
                                  <w:rPr>
                                    <w:spacing w:val="-3"/>
                                    <w:sz w:val="24"/>
                                  </w:rPr>
                                  <w:t xml:space="preserve"> </w:t>
                                </w:r>
                                <w:r>
                                  <w:rPr>
                                    <w:sz w:val="24"/>
                                  </w:rPr>
                                  <w:t>=</w:t>
                                </w:r>
                                <w:r>
                                  <w:rPr>
                                    <w:spacing w:val="-1"/>
                                    <w:sz w:val="24"/>
                                  </w:rPr>
                                  <w:t xml:space="preserve"> </w:t>
                                </w:r>
                                <w:r>
                                  <w:rPr>
                                    <w:sz w:val="24"/>
                                  </w:rPr>
                                  <w:t>50000.50;</w:t>
                                </w:r>
                                <w:r>
                                  <w:rPr>
                                    <w:spacing w:val="29"/>
                                    <w:sz w:val="24"/>
                                  </w:rPr>
                                  <w:t xml:space="preserve">  </w:t>
                                </w:r>
                                <w:r>
                                  <w:rPr>
                                    <w:sz w:val="24"/>
                                  </w:rPr>
                                  <w:t>//</w:t>
                                </w:r>
                                <w:r>
                                  <w:rPr>
                                    <w:spacing w:val="2"/>
                                    <w:sz w:val="24"/>
                                  </w:rPr>
                                  <w:t xml:space="preserve"> </w:t>
                                </w:r>
                                <w:r>
                                  <w:rPr>
                                    <w:sz w:val="24"/>
                                  </w:rPr>
                                  <w:t>Assigning value</w:t>
                                </w:r>
                                <w:r>
                                  <w:rPr>
                                    <w:spacing w:val="-1"/>
                                    <w:sz w:val="24"/>
                                  </w:rPr>
                                  <w:t xml:space="preserve"> </w:t>
                                </w:r>
                                <w:r>
                                  <w:rPr>
                                    <w:sz w:val="24"/>
                                  </w:rPr>
                                  <w:t xml:space="preserve">50000.50 to </w:t>
                                </w:r>
                                <w:r>
                                  <w:rPr>
                                    <w:spacing w:val="-2"/>
                                    <w:sz w:val="24"/>
                                  </w:rPr>
                                  <w:t>'salary'</w:t>
                                </w:r>
                              </w:p>
                            </w:txbxContent>
                          </wps:txbx>
                          <wps:bodyPr wrap="square" lIns="0" tIns="0" rIns="0" bIns="0" rtlCol="0">
                            <a:noAutofit/>
                          </wps:bodyPr>
                        </wps:wsp>
                        <wps:wsp>
                          <wps:cNvPr id="140" name="Textbox 143"/>
                          <wps:cNvSpPr txBox="1"/>
                          <wps:spPr>
                            <a:xfrm>
                              <a:off x="1251153" y="1828935"/>
                              <a:ext cx="1774189" cy="168910"/>
                            </a:xfrm>
                            <a:prstGeom prst="rect">
                              <a:avLst/>
                            </a:prstGeom>
                          </wps:spPr>
                          <wps:txbx>
                            <w:txbxContent>
                              <w:p w14:paraId="4D3D7573" w14:textId="77777777" w:rsidR="00531AAA" w:rsidRDefault="00531AAA">
                                <w:pPr>
                                  <w:spacing w:line="266" w:lineRule="exact"/>
                                  <w:rPr>
                                    <w:sz w:val="24"/>
                                  </w:rPr>
                                </w:pPr>
                                <w:r>
                                  <w:rPr>
                                    <w:sz w:val="24"/>
                                  </w:rPr>
                                  <w:t>// Assigning value 25 to</w:t>
                                </w:r>
                                <w:r>
                                  <w:rPr>
                                    <w:spacing w:val="1"/>
                                    <w:sz w:val="24"/>
                                  </w:rPr>
                                  <w:t xml:space="preserve"> </w:t>
                                </w:r>
                                <w:r>
                                  <w:rPr>
                                    <w:spacing w:val="-2"/>
                                    <w:sz w:val="24"/>
                                  </w:rPr>
                                  <w:t>'age'</w:t>
                                </w:r>
                              </w:p>
                            </w:txbxContent>
                          </wps:txbx>
                          <wps:bodyPr wrap="square" lIns="0" tIns="0" rIns="0" bIns="0" rtlCol="0">
                            <a:noAutofit/>
                          </wps:bodyPr>
                        </wps:wsp>
                        <wps:wsp>
                          <wps:cNvPr id="141" name="Textbox 144"/>
                          <wps:cNvSpPr txBox="1"/>
                          <wps:spPr>
                            <a:xfrm>
                              <a:off x="227075" y="1828935"/>
                              <a:ext cx="579755" cy="168910"/>
                            </a:xfrm>
                            <a:prstGeom prst="rect">
                              <a:avLst/>
                            </a:prstGeom>
                          </wps:spPr>
                          <wps:txbx>
                            <w:txbxContent>
                              <w:p w14:paraId="3A39CF6F" w14:textId="77777777" w:rsidR="00531AAA" w:rsidRDefault="00531AAA">
                                <w:pPr>
                                  <w:spacing w:line="266" w:lineRule="exact"/>
                                  <w:rPr>
                                    <w:sz w:val="24"/>
                                  </w:rPr>
                                </w:pPr>
                                <w:r>
                                  <w:rPr>
                                    <w:sz w:val="24"/>
                                  </w:rPr>
                                  <w:t>age</w:t>
                                </w:r>
                                <w:r>
                                  <w:rPr>
                                    <w:spacing w:val="-2"/>
                                    <w:sz w:val="24"/>
                                  </w:rPr>
                                  <w:t xml:space="preserve"> </w:t>
                                </w:r>
                                <w:r>
                                  <w:rPr>
                                    <w:sz w:val="24"/>
                                  </w:rPr>
                                  <w:t>=</w:t>
                                </w:r>
                                <w:r>
                                  <w:rPr>
                                    <w:spacing w:val="-1"/>
                                    <w:sz w:val="24"/>
                                  </w:rPr>
                                  <w:t xml:space="preserve"> </w:t>
                                </w:r>
                                <w:r>
                                  <w:rPr>
                                    <w:spacing w:val="-5"/>
                                    <w:sz w:val="24"/>
                                  </w:rPr>
                                  <w:t>25;</w:t>
                                </w:r>
                              </w:p>
                            </w:txbxContent>
                          </wps:txbx>
                          <wps:bodyPr wrap="square" lIns="0" tIns="0" rIns="0" bIns="0" rtlCol="0">
                            <a:noAutofit/>
                          </wps:bodyPr>
                        </wps:wsp>
                        <wps:wsp>
                          <wps:cNvPr id="142" name="Textbox 145"/>
                          <wps:cNvSpPr txBox="1"/>
                          <wps:spPr>
                            <a:xfrm>
                              <a:off x="227075" y="1464699"/>
                              <a:ext cx="1665605" cy="168910"/>
                            </a:xfrm>
                            <a:prstGeom prst="rect">
                              <a:avLst/>
                            </a:prstGeom>
                          </wps:spPr>
                          <wps:txbx>
                            <w:txbxContent>
                              <w:p w14:paraId="2CCC1FE5" w14:textId="77777777" w:rsidR="00531AAA" w:rsidRDefault="00531AAA">
                                <w:pPr>
                                  <w:spacing w:line="266" w:lineRule="exact"/>
                                  <w:rPr>
                                    <w:sz w:val="24"/>
                                  </w:rPr>
                                </w:pPr>
                                <w:r>
                                  <w:rPr>
                                    <w:sz w:val="24"/>
                                  </w:rPr>
                                  <w:t>//</w:t>
                                </w:r>
                                <w:r>
                                  <w:rPr>
                                    <w:spacing w:val="-3"/>
                                    <w:sz w:val="24"/>
                                  </w:rPr>
                                  <w:t xml:space="preserve"> </w:t>
                                </w:r>
                                <w:r>
                                  <w:rPr>
                                    <w:sz w:val="24"/>
                                  </w:rPr>
                                  <w:t>Initialization</w:t>
                                </w:r>
                                <w:r>
                                  <w:rPr>
                                    <w:spacing w:val="-2"/>
                                    <w:sz w:val="24"/>
                                  </w:rPr>
                                  <w:t xml:space="preserve"> </w:t>
                                </w:r>
                                <w:r>
                                  <w:rPr>
                                    <w:sz w:val="24"/>
                                  </w:rPr>
                                  <w:t>of</w:t>
                                </w:r>
                                <w:r>
                                  <w:rPr>
                                    <w:spacing w:val="-2"/>
                                    <w:sz w:val="24"/>
                                  </w:rPr>
                                  <w:t xml:space="preserve"> variables</w:t>
                                </w:r>
                              </w:p>
                            </w:txbxContent>
                          </wps:txbx>
                          <wps:bodyPr wrap="square" lIns="0" tIns="0" rIns="0" bIns="0" rtlCol="0">
                            <a:noAutofit/>
                          </wps:bodyPr>
                        </wps:wsp>
                        <wps:wsp>
                          <wps:cNvPr id="143" name="Textbox 146"/>
                          <wps:cNvSpPr txBox="1"/>
                          <wps:spPr>
                            <a:xfrm>
                              <a:off x="1287206" y="734703"/>
                              <a:ext cx="2841625" cy="168910"/>
                            </a:xfrm>
                            <a:prstGeom prst="rect">
                              <a:avLst/>
                            </a:prstGeom>
                          </wps:spPr>
                          <wps:txbx>
                            <w:txbxContent>
                              <w:p w14:paraId="79D1508F" w14:textId="77777777" w:rsidR="00531AAA" w:rsidRDefault="00531AAA">
                                <w:pPr>
                                  <w:spacing w:line="266" w:lineRule="exact"/>
                                  <w:rPr>
                                    <w:sz w:val="24"/>
                                  </w:rPr>
                                </w:pPr>
                                <w:r>
                                  <w:rPr>
                                    <w:sz w:val="24"/>
                                  </w:rPr>
                                  <w:t>//</w:t>
                                </w:r>
                                <w:r>
                                  <w:rPr>
                                    <w:spacing w:val="-1"/>
                                    <w:sz w:val="24"/>
                                  </w:rPr>
                                  <w:t xml:space="preserve"> </w:t>
                                </w:r>
                                <w:r>
                                  <w:rPr>
                                    <w:sz w:val="24"/>
                                  </w:rPr>
                                  <w:t>Declaring</w:t>
                                </w:r>
                                <w:r>
                                  <w:rPr>
                                    <w:spacing w:val="-1"/>
                                    <w:sz w:val="24"/>
                                  </w:rPr>
                                  <w:t xml:space="preserve"> </w:t>
                                </w:r>
                                <w:r>
                                  <w:rPr>
                                    <w:sz w:val="24"/>
                                  </w:rPr>
                                  <w:t>a</w:t>
                                </w:r>
                                <w:r>
                                  <w:rPr>
                                    <w:spacing w:val="-1"/>
                                    <w:sz w:val="24"/>
                                  </w:rPr>
                                  <w:t xml:space="preserve"> </w:t>
                                </w:r>
                                <w:r>
                                  <w:rPr>
                                    <w:sz w:val="24"/>
                                  </w:rPr>
                                  <w:t>character</w:t>
                                </w:r>
                                <w:r>
                                  <w:rPr>
                                    <w:spacing w:val="-3"/>
                                    <w:sz w:val="24"/>
                                  </w:rPr>
                                  <w:t xml:space="preserve"> </w:t>
                                </w:r>
                                <w:r>
                                  <w:rPr>
                                    <w:sz w:val="24"/>
                                  </w:rPr>
                                  <w:t>variable</w:t>
                                </w:r>
                                <w:r>
                                  <w:rPr>
                                    <w:spacing w:val="-1"/>
                                    <w:sz w:val="24"/>
                                  </w:rPr>
                                  <w:t xml:space="preserve"> </w:t>
                                </w:r>
                                <w:r>
                                  <w:rPr>
                                    <w:sz w:val="24"/>
                                  </w:rPr>
                                  <w:t xml:space="preserve">named </w:t>
                                </w:r>
                                <w:r>
                                  <w:rPr>
                                    <w:spacing w:val="-2"/>
                                    <w:sz w:val="24"/>
                                  </w:rPr>
                                  <w:t>'grade'</w:t>
                                </w:r>
                              </w:p>
                            </w:txbxContent>
                          </wps:txbx>
                          <wps:bodyPr wrap="square" lIns="0" tIns="0" rIns="0" bIns="0" rtlCol="0">
                            <a:noAutofit/>
                          </wps:bodyPr>
                        </wps:wsp>
                        <wps:wsp>
                          <wps:cNvPr id="144" name="Textbox 147"/>
                          <wps:cNvSpPr txBox="1"/>
                          <wps:spPr>
                            <a:xfrm>
                              <a:off x="227075" y="734703"/>
                              <a:ext cx="692150" cy="168910"/>
                            </a:xfrm>
                            <a:prstGeom prst="rect">
                              <a:avLst/>
                            </a:prstGeom>
                          </wps:spPr>
                          <wps:txbx>
                            <w:txbxContent>
                              <w:p w14:paraId="71C05F5C" w14:textId="77777777" w:rsidR="00531AAA" w:rsidRDefault="00531AAA">
                                <w:pPr>
                                  <w:spacing w:line="266" w:lineRule="exact"/>
                                  <w:rPr>
                                    <w:sz w:val="24"/>
                                  </w:rPr>
                                </w:pPr>
                                <w:r>
                                  <w:rPr>
                                    <w:sz w:val="24"/>
                                  </w:rPr>
                                  <w:t>char</w:t>
                                </w:r>
                                <w:r>
                                  <w:rPr>
                                    <w:spacing w:val="-4"/>
                                    <w:sz w:val="24"/>
                                  </w:rPr>
                                  <w:t xml:space="preserve"> </w:t>
                                </w:r>
                                <w:r>
                                  <w:rPr>
                                    <w:spacing w:val="-2"/>
                                    <w:sz w:val="24"/>
                                  </w:rPr>
                                  <w:t>grade;</w:t>
                                </w:r>
                              </w:p>
                            </w:txbxContent>
                          </wps:txbx>
                          <wps:bodyPr wrap="square" lIns="0" tIns="0" rIns="0" bIns="0" rtlCol="0">
                            <a:noAutofit/>
                          </wps:bodyPr>
                        </wps:wsp>
                        <wps:wsp>
                          <wps:cNvPr id="145" name="Textbox 148"/>
                          <wps:cNvSpPr txBox="1"/>
                          <wps:spPr>
                            <a:xfrm>
                              <a:off x="1254259" y="370467"/>
                              <a:ext cx="3147695" cy="168910"/>
                            </a:xfrm>
                            <a:prstGeom prst="rect">
                              <a:avLst/>
                            </a:prstGeom>
                          </wps:spPr>
                          <wps:txbx>
                            <w:txbxContent>
                              <w:p w14:paraId="21908E28" w14:textId="77777777" w:rsidR="00531AAA" w:rsidRDefault="00531AAA">
                                <w:pPr>
                                  <w:spacing w:line="266" w:lineRule="exact"/>
                                  <w:rPr>
                                    <w:sz w:val="24"/>
                                  </w:rPr>
                                </w:pPr>
                                <w:r>
                                  <w:rPr>
                                    <w:sz w:val="24"/>
                                  </w:rPr>
                                  <w:t>//</w:t>
                                </w:r>
                                <w:r>
                                  <w:rPr>
                                    <w:spacing w:val="-2"/>
                                    <w:sz w:val="24"/>
                                  </w:rPr>
                                  <w:t xml:space="preserve"> </w:t>
                                </w:r>
                                <w:r>
                                  <w:rPr>
                                    <w:sz w:val="24"/>
                                  </w:rPr>
                                  <w:t>Declaring</w:t>
                                </w:r>
                                <w:r>
                                  <w:rPr>
                                    <w:spacing w:val="-1"/>
                                    <w:sz w:val="24"/>
                                  </w:rPr>
                                  <w:t xml:space="preserve"> </w:t>
                                </w:r>
                                <w:r>
                                  <w:rPr>
                                    <w:sz w:val="24"/>
                                  </w:rPr>
                                  <w:t>a</w:t>
                                </w:r>
                                <w:r>
                                  <w:rPr>
                                    <w:spacing w:val="-1"/>
                                    <w:sz w:val="24"/>
                                  </w:rPr>
                                  <w:t xml:space="preserve"> </w:t>
                                </w:r>
                                <w:r>
                                  <w:rPr>
                                    <w:sz w:val="24"/>
                                  </w:rPr>
                                  <w:t>floating-point</w:t>
                                </w:r>
                                <w:r>
                                  <w:rPr>
                                    <w:spacing w:val="-1"/>
                                    <w:sz w:val="24"/>
                                  </w:rPr>
                                  <w:t xml:space="preserve"> </w:t>
                                </w:r>
                                <w:r>
                                  <w:rPr>
                                    <w:sz w:val="24"/>
                                  </w:rPr>
                                  <w:t>variable</w:t>
                                </w:r>
                                <w:r>
                                  <w:rPr>
                                    <w:spacing w:val="-1"/>
                                    <w:sz w:val="24"/>
                                  </w:rPr>
                                  <w:t xml:space="preserve"> </w:t>
                                </w:r>
                                <w:r>
                                  <w:rPr>
                                    <w:sz w:val="24"/>
                                  </w:rPr>
                                  <w:t>named</w:t>
                                </w:r>
                                <w:r>
                                  <w:rPr>
                                    <w:spacing w:val="-1"/>
                                    <w:sz w:val="24"/>
                                  </w:rPr>
                                  <w:t xml:space="preserve"> </w:t>
                                </w:r>
                                <w:r>
                                  <w:rPr>
                                    <w:spacing w:val="-2"/>
                                    <w:sz w:val="24"/>
                                  </w:rPr>
                                  <w:t>'salary'</w:t>
                                </w:r>
                              </w:p>
                            </w:txbxContent>
                          </wps:txbx>
                          <wps:bodyPr wrap="square" lIns="0" tIns="0" rIns="0" bIns="0" rtlCol="0">
                            <a:noAutofit/>
                          </wps:bodyPr>
                        </wps:wsp>
                        <wps:wsp>
                          <wps:cNvPr id="146" name="Textbox 149"/>
                          <wps:cNvSpPr txBox="1"/>
                          <wps:spPr>
                            <a:xfrm>
                              <a:off x="227075" y="370467"/>
                              <a:ext cx="735330" cy="168910"/>
                            </a:xfrm>
                            <a:prstGeom prst="rect">
                              <a:avLst/>
                            </a:prstGeom>
                          </wps:spPr>
                          <wps:txbx>
                            <w:txbxContent>
                              <w:p w14:paraId="3C6B4878" w14:textId="77777777" w:rsidR="00531AAA" w:rsidRDefault="00531AAA">
                                <w:pPr>
                                  <w:spacing w:line="266" w:lineRule="exact"/>
                                  <w:rPr>
                                    <w:sz w:val="24"/>
                                  </w:rPr>
                                </w:pPr>
                                <w:r>
                                  <w:rPr>
                                    <w:sz w:val="24"/>
                                  </w:rPr>
                                  <w:t>float</w:t>
                                </w:r>
                                <w:r>
                                  <w:rPr>
                                    <w:spacing w:val="-2"/>
                                    <w:sz w:val="24"/>
                                  </w:rPr>
                                  <w:t xml:space="preserve"> salary;</w:t>
                                </w:r>
                              </w:p>
                            </w:txbxContent>
                          </wps:txbx>
                          <wps:bodyPr wrap="square" lIns="0" tIns="0" rIns="0" bIns="0" rtlCol="0">
                            <a:noAutofit/>
                          </wps:bodyPr>
                        </wps:wsp>
                        <wps:wsp>
                          <wps:cNvPr id="147" name="Textbox 150"/>
                          <wps:cNvSpPr txBox="1"/>
                          <wps:spPr>
                            <a:xfrm>
                              <a:off x="1212523" y="6231"/>
                              <a:ext cx="2656205" cy="168910"/>
                            </a:xfrm>
                            <a:prstGeom prst="rect">
                              <a:avLst/>
                            </a:prstGeom>
                          </wps:spPr>
                          <wps:txbx>
                            <w:txbxContent>
                              <w:p w14:paraId="63A33065" w14:textId="77777777" w:rsidR="00531AAA" w:rsidRDefault="00531AAA">
                                <w:pPr>
                                  <w:spacing w:line="266" w:lineRule="exact"/>
                                  <w:rPr>
                                    <w:sz w:val="24"/>
                                  </w:rPr>
                                </w:pPr>
                                <w:r>
                                  <w:rPr>
                                    <w:sz w:val="24"/>
                                  </w:rPr>
                                  <w:t>//</w:t>
                                </w:r>
                                <w:r>
                                  <w:rPr>
                                    <w:spacing w:val="-1"/>
                                    <w:sz w:val="24"/>
                                  </w:rPr>
                                  <w:t xml:space="preserve"> </w:t>
                                </w:r>
                                <w:r>
                                  <w:rPr>
                                    <w:sz w:val="24"/>
                                  </w:rPr>
                                  <w:t>Declaring</w:t>
                                </w:r>
                                <w:r>
                                  <w:rPr>
                                    <w:spacing w:val="-1"/>
                                    <w:sz w:val="24"/>
                                  </w:rPr>
                                  <w:t xml:space="preserve"> </w:t>
                                </w:r>
                                <w:r>
                                  <w:rPr>
                                    <w:sz w:val="24"/>
                                  </w:rPr>
                                  <w:t>an</w:t>
                                </w:r>
                                <w:r>
                                  <w:rPr>
                                    <w:spacing w:val="-1"/>
                                    <w:sz w:val="24"/>
                                  </w:rPr>
                                  <w:t xml:space="preserve"> </w:t>
                                </w:r>
                                <w:r>
                                  <w:rPr>
                                    <w:sz w:val="24"/>
                                  </w:rPr>
                                  <w:t>integer</w:t>
                                </w:r>
                                <w:r>
                                  <w:rPr>
                                    <w:spacing w:val="-1"/>
                                    <w:sz w:val="24"/>
                                  </w:rPr>
                                  <w:t xml:space="preserve"> </w:t>
                                </w:r>
                                <w:r>
                                  <w:rPr>
                                    <w:sz w:val="24"/>
                                  </w:rPr>
                                  <w:t>variable named</w:t>
                                </w:r>
                                <w:r>
                                  <w:rPr>
                                    <w:spacing w:val="-1"/>
                                    <w:sz w:val="24"/>
                                  </w:rPr>
                                  <w:t xml:space="preserve"> </w:t>
                                </w:r>
                                <w:r>
                                  <w:rPr>
                                    <w:spacing w:val="-2"/>
                                    <w:sz w:val="24"/>
                                  </w:rPr>
                                  <w:t>'age'</w:t>
                                </w:r>
                              </w:p>
                            </w:txbxContent>
                          </wps:txbx>
                          <wps:bodyPr wrap="square" lIns="0" tIns="0" rIns="0" bIns="0" rtlCol="0">
                            <a:noAutofit/>
                          </wps:bodyPr>
                        </wps:wsp>
                        <wps:wsp>
                          <wps:cNvPr id="148" name="Textbox 151"/>
                          <wps:cNvSpPr txBox="1"/>
                          <wps:spPr>
                            <a:xfrm>
                              <a:off x="227075" y="6231"/>
                              <a:ext cx="464820" cy="168910"/>
                            </a:xfrm>
                            <a:prstGeom prst="rect">
                              <a:avLst/>
                            </a:prstGeom>
                          </wps:spPr>
                          <wps:txbx>
                            <w:txbxContent>
                              <w:p w14:paraId="21D9E85B" w14:textId="77777777" w:rsidR="00531AAA" w:rsidRDefault="00531AAA">
                                <w:pPr>
                                  <w:spacing w:line="266" w:lineRule="exact"/>
                                  <w:rPr>
                                    <w:sz w:val="24"/>
                                  </w:rPr>
                                </w:pPr>
                                <w:r>
                                  <w:rPr>
                                    <w:sz w:val="24"/>
                                  </w:rPr>
                                  <w:t xml:space="preserve">int </w:t>
                                </w:r>
                                <w:r>
                                  <w:rPr>
                                    <w:spacing w:val="-4"/>
                                    <w:sz w:val="24"/>
                                  </w:rPr>
                                  <w:t>age;</w:t>
                                </w:r>
                              </w:p>
                            </w:txbxContent>
                          </wps:txbx>
                          <wps:bodyPr wrap="square" lIns="0" tIns="0" rIns="0" bIns="0" rtlCol="0">
                            <a:noAutofit/>
                          </wps:bodyPr>
                        </wps:wsp>
                      </wpg:wgp>
                    </a:graphicData>
                  </a:graphic>
                </wp:inline>
              </w:drawing>
            </mc:Choice>
            <mc:Fallback>
              <w:pict>
                <v:group w14:anchorId="156E159C" id="Group 124" o:spid="_x0000_s1135" style="width:369.8pt;height:443.8pt;mso-position-horizontal-relative:char;mso-position-vertical-relative:line" coordorigin="746,62" coordsize="46964,5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">
                  <v:shape id="Textbox 135" o:spid="_x0000_s1136" type="#_x0000_t202" style="position:absolute;left:746;top:54734;width:864;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KV+8MA&#10;AADcAAAADwAAAGRycy9kb3ducmV2LnhtbERPTWvCQBC9F/oflil4azb1oDZ1I1IUBKE0pocep9kx&#10;WZKdTbOrpv/eLQje5vE+Z7kabSfONHjjWMFLkoIgrpw2XCv4KrfPCxA+IGvsHJOCP/Kwyh8flphp&#10;d+GCzodQixjCPkMFTQh9JqWvGrLoE9cTR+7oBoshwqGWesBLDLednKbpTFo0HBsa7Om9oao9nKyC&#10;9TcXG/P78fNZHAtTlq8p72etUpOncf0GItAY7uKbe6fj/Okc/p+JF8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KV+8MAAADcAAAADwAAAAAAAAAAAAAAAACYAgAAZHJzL2Rv&#10;d25yZXYueG1sUEsFBgAAAAAEAAQA9QAAAIgDAAAAAA==&#10;" filled="f" stroked="f">
                    <v:textbox inset="0,0,0,0">
                      <w:txbxContent>
                        <w:p w14:paraId="26D24C5D" w14:textId="77777777" w:rsidR="00531AAA" w:rsidRDefault="00531AAA">
                          <w:pPr>
                            <w:spacing w:line="266" w:lineRule="exact"/>
                            <w:rPr>
                              <w:sz w:val="24"/>
                            </w:rPr>
                          </w:pPr>
                          <w:r>
                            <w:rPr>
                              <w:spacing w:val="-10"/>
                              <w:sz w:val="24"/>
                            </w:rPr>
                            <w:t>}</w:t>
                          </w:r>
                        </w:p>
                      </w:txbxContent>
                    </v:textbox>
                  </v:shape>
                  <v:shape id="Textbox 136" o:spid="_x0000_s1137" type="#_x0000_t202" style="position:absolute;left:2270;top:51092;width:5328;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4+ycMA&#10;AADcAAAADwAAAGRycy9kb3ducmV2LnhtbERPTWvCQBC9F/oflil4azYqSJu6ESkKBUEa00OP0+yY&#10;LMnOxuxW4793CwVv83ifs1yNthNnGrxxrGCapCCIK6cN1wq+yu3zCwgfkDV2jknBlTys8seHJWba&#10;Xbig8yHUIoawz1BBE0KfSemrhiz6xPXEkTu6wWKIcKilHvASw20nZ2m6kBYNx4YGe3pvqGoPv1bB&#10;+puLjTntfz6LY2HK8jXl3aJVavI0rt9ABBrDXfzv/tBx/nwK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4+ycMAAADcAAAADwAAAAAAAAAAAAAAAACYAgAAZHJzL2Rv&#10;d25yZXYueG1sUEsFBgAAAAAEAAQA9QAAAIgDAAAAAA==&#10;" filled="f" stroked="f">
                    <v:textbox inset="0,0,0,0">
                      <w:txbxContent>
                        <w:p w14:paraId="5BDEC01A" w14:textId="77777777" w:rsidR="00531AAA" w:rsidRDefault="00531AAA">
                          <w:pPr>
                            <w:spacing w:line="266" w:lineRule="exact"/>
                            <w:rPr>
                              <w:sz w:val="24"/>
                            </w:rPr>
                          </w:pPr>
                          <w:r>
                            <w:rPr>
                              <w:sz w:val="24"/>
                            </w:rPr>
                            <w:t>return</w:t>
                          </w:r>
                          <w:r>
                            <w:rPr>
                              <w:spacing w:val="-2"/>
                              <w:sz w:val="24"/>
                            </w:rPr>
                            <w:t xml:space="preserve"> </w:t>
                          </w:r>
                          <w:r>
                            <w:rPr>
                              <w:spacing w:val="-5"/>
                              <w:sz w:val="24"/>
                            </w:rPr>
                            <w:t>0;</w:t>
                          </w:r>
                        </w:p>
                      </w:txbxContent>
                    </v:textbox>
                  </v:shape>
                  <v:shape id="Textbox 137" o:spid="_x0000_s1138" type="#_x0000_t202" style="position:absolute;left:2270;top:40162;width:45441;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14:paraId="43FD903E" w14:textId="77777777" w:rsidR="00531AAA" w:rsidRDefault="00531AAA">
                          <w:pPr>
                            <w:spacing w:line="266" w:lineRule="exact"/>
                            <w:rPr>
                              <w:sz w:val="24"/>
                            </w:rPr>
                          </w:pPr>
                          <w:r>
                            <w:rPr>
                              <w:sz w:val="24"/>
                            </w:rPr>
                            <w:t>printf("Salary:</w:t>
                          </w:r>
                          <w:r>
                            <w:rPr>
                              <w:spacing w:val="-1"/>
                              <w:sz w:val="24"/>
                            </w:rPr>
                            <w:t xml:space="preserve"> </w:t>
                          </w:r>
                          <w:r>
                            <w:rPr>
                              <w:sz w:val="24"/>
                            </w:rPr>
                            <w:t>%.2f\n",</w:t>
                          </w:r>
                          <w:r>
                            <w:rPr>
                              <w:spacing w:val="-1"/>
                              <w:sz w:val="24"/>
                            </w:rPr>
                            <w:t xml:space="preserve"> </w:t>
                          </w:r>
                          <w:r>
                            <w:rPr>
                              <w:sz w:val="24"/>
                            </w:rPr>
                            <w:t>salary);</w:t>
                          </w:r>
                          <w:r>
                            <w:rPr>
                              <w:spacing w:val="58"/>
                              <w:sz w:val="24"/>
                            </w:rPr>
                            <w:t xml:space="preserve"> </w:t>
                          </w:r>
                          <w:r>
                            <w:rPr>
                              <w:sz w:val="24"/>
                            </w:rPr>
                            <w:t>//</w:t>
                          </w:r>
                          <w:r>
                            <w:rPr>
                              <w:spacing w:val="-1"/>
                              <w:sz w:val="24"/>
                            </w:rPr>
                            <w:t xml:space="preserve"> </w:t>
                          </w:r>
                          <w:r>
                            <w:rPr>
                              <w:sz w:val="24"/>
                            </w:rPr>
                            <w:t>%.2f</w:t>
                          </w:r>
                          <w:r>
                            <w:rPr>
                              <w:spacing w:val="-1"/>
                              <w:sz w:val="24"/>
                            </w:rPr>
                            <w:t xml:space="preserve"> </w:t>
                          </w:r>
                          <w:r>
                            <w:rPr>
                              <w:sz w:val="24"/>
                            </w:rPr>
                            <w:t>is</w:t>
                          </w:r>
                          <w:r>
                            <w:rPr>
                              <w:spacing w:val="-1"/>
                              <w:sz w:val="24"/>
                            </w:rPr>
                            <w:t xml:space="preserve"> </w:t>
                          </w:r>
                          <w:r>
                            <w:rPr>
                              <w:sz w:val="24"/>
                            </w:rPr>
                            <w:t>used</w:t>
                          </w:r>
                          <w:r>
                            <w:rPr>
                              <w:spacing w:val="1"/>
                              <w:sz w:val="24"/>
                            </w:rPr>
                            <w:t xml:space="preserve"> </w:t>
                          </w:r>
                          <w:r>
                            <w:rPr>
                              <w:sz w:val="24"/>
                            </w:rPr>
                            <w:t>for</w:t>
                          </w:r>
                          <w:r>
                            <w:rPr>
                              <w:spacing w:val="-3"/>
                              <w:sz w:val="24"/>
                            </w:rPr>
                            <w:t xml:space="preserve"> </w:t>
                          </w:r>
                          <w:r>
                            <w:rPr>
                              <w:sz w:val="24"/>
                            </w:rPr>
                            <w:t xml:space="preserve">floating-point </w:t>
                          </w:r>
                          <w:r>
                            <w:rPr>
                              <w:spacing w:val="-2"/>
                              <w:sz w:val="24"/>
                            </w:rPr>
                            <w:t>numbers</w:t>
                          </w:r>
                        </w:p>
                        <w:p w14:paraId="7193647A" w14:textId="77777777" w:rsidR="00531AAA" w:rsidRDefault="00531AAA">
                          <w:pPr>
                            <w:spacing w:before="21"/>
                            <w:rPr>
                              <w:sz w:val="24"/>
                            </w:rPr>
                          </w:pPr>
                        </w:p>
                        <w:p w14:paraId="3E8280E0" w14:textId="77777777" w:rsidR="00531AAA" w:rsidRDefault="00531AAA">
                          <w:pPr>
                            <w:tabs>
                              <w:tab w:val="left" w:pos="3172"/>
                            </w:tabs>
                            <w:rPr>
                              <w:sz w:val="24"/>
                            </w:rPr>
                          </w:pPr>
                          <w:r>
                            <w:rPr>
                              <w:sz w:val="24"/>
                            </w:rPr>
                            <w:t>printf("Grade:</w:t>
                          </w:r>
                          <w:r>
                            <w:rPr>
                              <w:spacing w:val="-2"/>
                              <w:sz w:val="24"/>
                            </w:rPr>
                            <w:t xml:space="preserve"> </w:t>
                          </w:r>
                          <w:r>
                            <w:rPr>
                              <w:sz w:val="24"/>
                            </w:rPr>
                            <w:t xml:space="preserve">%c\n", </w:t>
                          </w:r>
                          <w:r>
                            <w:rPr>
                              <w:spacing w:val="-2"/>
                              <w:sz w:val="24"/>
                            </w:rPr>
                            <w:t>grade);</w:t>
                          </w:r>
                          <w:r>
                            <w:rPr>
                              <w:sz w:val="24"/>
                            </w:rPr>
                            <w:tab/>
                            <w:t>//</w:t>
                          </w:r>
                          <w:r>
                            <w:rPr>
                              <w:spacing w:val="-5"/>
                              <w:sz w:val="24"/>
                            </w:rPr>
                            <w:t xml:space="preserve"> </w:t>
                          </w:r>
                          <w:r>
                            <w:rPr>
                              <w:sz w:val="24"/>
                            </w:rPr>
                            <w:t>%c</w:t>
                          </w:r>
                          <w:r>
                            <w:rPr>
                              <w:spacing w:val="-1"/>
                              <w:sz w:val="24"/>
                            </w:rPr>
                            <w:t xml:space="preserve"> </w:t>
                          </w:r>
                          <w:r>
                            <w:rPr>
                              <w:sz w:val="24"/>
                            </w:rPr>
                            <w:t>is used</w:t>
                          </w:r>
                          <w:r>
                            <w:rPr>
                              <w:spacing w:val="2"/>
                              <w:sz w:val="24"/>
                            </w:rPr>
                            <w:t xml:space="preserve"> </w:t>
                          </w:r>
                          <w:r>
                            <w:rPr>
                              <w:sz w:val="24"/>
                            </w:rPr>
                            <w:t xml:space="preserve">for </w:t>
                          </w:r>
                          <w:r>
                            <w:rPr>
                              <w:spacing w:val="-2"/>
                              <w:sz w:val="24"/>
                            </w:rPr>
                            <w:t>characters</w:t>
                          </w:r>
                        </w:p>
                      </w:txbxContent>
                    </v:textbox>
                  </v:shape>
                  <v:shape id="Textbox 138" o:spid="_x0000_s1139" type="#_x0000_t202" style="position:absolute;left:21578;top:36520;width:15317;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U4ysMA&#10;AADcAAAADwAAAGRycy9kb3ducmV2LnhtbERPTWvCQBC9F/wPywi91Y0tF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8U4ysMAAADcAAAADwAAAAAAAAAAAAAAAACYAgAAZHJzL2Rv&#10;d25yZXYueG1sUEsFBgAAAAAEAAQA9QAAAIgDAAAAAA==&#10;" filled="f" stroked="f">
                    <v:textbox inset="0,0,0,0">
                      <w:txbxContent>
                        <w:p w14:paraId="4A6BBE6E" w14:textId="77777777" w:rsidR="00531AAA" w:rsidRDefault="00531AAA">
                          <w:pPr>
                            <w:spacing w:line="266" w:lineRule="exact"/>
                            <w:rPr>
                              <w:sz w:val="24"/>
                            </w:rPr>
                          </w:pPr>
                          <w:r>
                            <w:rPr>
                              <w:sz w:val="24"/>
                            </w:rPr>
                            <w:t>//</w:t>
                          </w:r>
                          <w:r>
                            <w:rPr>
                              <w:spacing w:val="-1"/>
                              <w:sz w:val="24"/>
                            </w:rPr>
                            <w:t xml:space="preserve"> </w:t>
                          </w:r>
                          <w:r>
                            <w:rPr>
                              <w:sz w:val="24"/>
                            </w:rPr>
                            <w:t>%d is</w:t>
                          </w:r>
                          <w:r>
                            <w:rPr>
                              <w:spacing w:val="-1"/>
                              <w:sz w:val="24"/>
                            </w:rPr>
                            <w:t xml:space="preserve"> </w:t>
                          </w:r>
                          <w:r>
                            <w:rPr>
                              <w:sz w:val="24"/>
                            </w:rPr>
                            <w:t xml:space="preserve">used for </w:t>
                          </w:r>
                          <w:r>
                            <w:rPr>
                              <w:spacing w:val="-2"/>
                              <w:sz w:val="24"/>
                            </w:rPr>
                            <w:t>integers</w:t>
                          </w:r>
                        </w:p>
                      </w:txbxContent>
                    </v:textbox>
                  </v:shape>
                  <v:shape id="Textbox 139" o:spid="_x0000_s1140" type="#_x0000_t202" style="position:absolute;left:2270;top:32862;width:1582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emvcIA&#10;AADcAAAADwAAAGRycy9kb3ducmV2LnhtbERPTWvCQBC9C/0PyxS86aYKQVNXkaJQEKQxPfQ4zY7J&#10;YnY2Zrca/71bELzN433OYtXbRlyo88axgrdxAoK4dNpwpeC72I5mIHxA1tg4JgU38rBavgwWmGl3&#10;5Zwuh1CJGMI+QwV1CG0mpS9rsujHriWO3NF1FkOEXSV1h9cYbhs5SZJUWjQcG2ps6aOm8nT4swrW&#10;P5xvzHn/+5Ufc1MU84R36Ump4Wu/fgcRqA9P8cP9qeP8aQ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6a9wgAAANwAAAAPAAAAAAAAAAAAAAAAAJgCAABkcnMvZG93&#10;bnJldi54bWxQSwUGAAAAAAQABAD1AAAAhwMAAAAA&#10;" filled="f" stroked="f">
                    <v:textbox inset="0,0,0,0">
                      <w:txbxContent>
                        <w:p w14:paraId="0BD992F1" w14:textId="77777777" w:rsidR="00531AAA" w:rsidRDefault="00531AAA">
                          <w:pPr>
                            <w:spacing w:line="266" w:lineRule="exact"/>
                            <w:rPr>
                              <w:sz w:val="24"/>
                            </w:rPr>
                          </w:pPr>
                          <w:r>
                            <w:rPr>
                              <w:sz w:val="24"/>
                            </w:rPr>
                            <w:t>//</w:t>
                          </w:r>
                          <w:r>
                            <w:rPr>
                              <w:spacing w:val="-1"/>
                              <w:sz w:val="24"/>
                            </w:rPr>
                            <w:t xml:space="preserve"> </w:t>
                          </w:r>
                          <w:r>
                            <w:rPr>
                              <w:sz w:val="24"/>
                            </w:rPr>
                            <w:t>Printing</w:t>
                          </w:r>
                          <w:r>
                            <w:rPr>
                              <w:spacing w:val="-1"/>
                              <w:sz w:val="24"/>
                            </w:rPr>
                            <w:t xml:space="preserve"> </w:t>
                          </w:r>
                          <w:r>
                            <w:rPr>
                              <w:sz w:val="24"/>
                            </w:rPr>
                            <w:t>variable</w:t>
                          </w:r>
                          <w:r>
                            <w:rPr>
                              <w:spacing w:val="-1"/>
                              <w:sz w:val="24"/>
                            </w:rPr>
                            <w:t xml:space="preserve"> </w:t>
                          </w:r>
                          <w:r>
                            <w:rPr>
                              <w:spacing w:val="-2"/>
                              <w:sz w:val="24"/>
                            </w:rPr>
                            <w:t>values</w:t>
                          </w:r>
                        </w:p>
                        <w:p w14:paraId="34E6D495" w14:textId="77777777" w:rsidR="00531AAA" w:rsidRDefault="00531AAA">
                          <w:pPr>
                            <w:spacing w:before="24"/>
                            <w:rPr>
                              <w:sz w:val="24"/>
                            </w:rPr>
                          </w:pPr>
                        </w:p>
                        <w:p w14:paraId="16763857" w14:textId="77777777" w:rsidR="00531AAA" w:rsidRDefault="00531AAA">
                          <w:pPr>
                            <w:rPr>
                              <w:sz w:val="24"/>
                            </w:rPr>
                          </w:pPr>
                          <w:r>
                            <w:rPr>
                              <w:sz w:val="24"/>
                            </w:rPr>
                            <w:t>printf("Age:</w:t>
                          </w:r>
                          <w:r>
                            <w:rPr>
                              <w:spacing w:val="-4"/>
                              <w:sz w:val="24"/>
                            </w:rPr>
                            <w:t xml:space="preserve"> </w:t>
                          </w:r>
                          <w:r>
                            <w:rPr>
                              <w:sz w:val="24"/>
                            </w:rPr>
                            <w:t>%d\n",</w:t>
                          </w:r>
                          <w:r>
                            <w:rPr>
                              <w:spacing w:val="-2"/>
                              <w:sz w:val="24"/>
                            </w:rPr>
                            <w:t xml:space="preserve"> age);</w:t>
                          </w:r>
                        </w:p>
                      </w:txbxContent>
                    </v:textbox>
                  </v:shape>
                  <v:shape id="Textbox 140" o:spid="_x0000_s1141" type="#_x0000_t202" style="position:absolute;left:12769;top:25577;width:21400;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sDJsMA&#10;AADcAAAADwAAAGRycy9kb3ducmV2LnhtbERPTWvCQBC9F/wPywi91Y0tWI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sDJsMAAADcAAAADwAAAAAAAAAAAAAAAACYAgAAZHJzL2Rv&#10;d25yZXYueG1sUEsFBgAAAAAEAAQA9QAAAIgDAAAAAA==&#10;" filled="f" stroked="f">
                    <v:textbox inset="0,0,0,0">
                      <w:txbxContent>
                        <w:p w14:paraId="78EF094C" w14:textId="77777777" w:rsidR="00531AAA" w:rsidRDefault="00531AAA">
                          <w:pPr>
                            <w:spacing w:line="266" w:lineRule="exact"/>
                            <w:rPr>
                              <w:sz w:val="24"/>
                            </w:rPr>
                          </w:pPr>
                          <w:r>
                            <w:rPr>
                              <w:sz w:val="24"/>
                            </w:rPr>
                            <w:t>//</w:t>
                          </w:r>
                          <w:r>
                            <w:rPr>
                              <w:spacing w:val="-2"/>
                              <w:sz w:val="24"/>
                            </w:rPr>
                            <w:t xml:space="preserve"> </w:t>
                          </w:r>
                          <w:r>
                            <w:rPr>
                              <w:sz w:val="24"/>
                            </w:rPr>
                            <w:t>Assigning</w:t>
                          </w:r>
                          <w:r>
                            <w:rPr>
                              <w:spacing w:val="-1"/>
                              <w:sz w:val="24"/>
                            </w:rPr>
                            <w:t xml:space="preserve"> </w:t>
                          </w:r>
                          <w:r>
                            <w:rPr>
                              <w:sz w:val="24"/>
                            </w:rPr>
                            <w:t>character</w:t>
                          </w:r>
                          <w:r>
                            <w:rPr>
                              <w:spacing w:val="-1"/>
                              <w:sz w:val="24"/>
                            </w:rPr>
                            <w:t xml:space="preserve"> </w:t>
                          </w:r>
                          <w:r>
                            <w:rPr>
                              <w:sz w:val="24"/>
                            </w:rPr>
                            <w:t>'A'</w:t>
                          </w:r>
                          <w:r>
                            <w:rPr>
                              <w:spacing w:val="-1"/>
                              <w:sz w:val="24"/>
                            </w:rPr>
                            <w:t xml:space="preserve"> </w:t>
                          </w:r>
                          <w:r>
                            <w:rPr>
                              <w:sz w:val="24"/>
                            </w:rPr>
                            <w:t>to</w:t>
                          </w:r>
                          <w:r>
                            <w:rPr>
                              <w:spacing w:val="-1"/>
                              <w:sz w:val="24"/>
                            </w:rPr>
                            <w:t xml:space="preserve"> </w:t>
                          </w:r>
                          <w:r>
                            <w:rPr>
                              <w:spacing w:val="-2"/>
                              <w:sz w:val="24"/>
                            </w:rPr>
                            <w:t>'grade'</w:t>
                          </w:r>
                        </w:p>
                      </w:txbxContent>
                    </v:textbox>
                  </v:shape>
                  <v:shape id="Textbox 141" o:spid="_x0000_s1142" type="#_x0000_t202" style="position:absolute;left:2270;top:25577;width:7201;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SXVMUA&#10;AADcAAAADwAAAGRycy9kb3ducmV2LnhtbESPQWvCQBCF74X+h2UEb3VjB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JdUxQAAANwAAAAPAAAAAAAAAAAAAAAAAJgCAABkcnMv&#10;ZG93bnJldi54bWxQSwUGAAAAAAQABAD1AAAAigMAAAAA&#10;" filled="f" stroked="f">
                    <v:textbox inset="0,0,0,0">
                      <w:txbxContent>
                        <w:p w14:paraId="3355649B" w14:textId="77777777" w:rsidR="00531AAA" w:rsidRDefault="00531AAA">
                          <w:pPr>
                            <w:spacing w:line="266" w:lineRule="exact"/>
                            <w:rPr>
                              <w:sz w:val="24"/>
                            </w:rPr>
                          </w:pPr>
                          <w:r>
                            <w:rPr>
                              <w:sz w:val="24"/>
                            </w:rPr>
                            <w:t>grade</w:t>
                          </w:r>
                          <w:r>
                            <w:rPr>
                              <w:spacing w:val="-4"/>
                              <w:sz w:val="24"/>
                            </w:rPr>
                            <w:t xml:space="preserve"> </w:t>
                          </w:r>
                          <w:r>
                            <w:rPr>
                              <w:sz w:val="24"/>
                            </w:rPr>
                            <w:t xml:space="preserve">= </w:t>
                          </w:r>
                          <w:r>
                            <w:rPr>
                              <w:spacing w:val="-4"/>
                              <w:sz w:val="24"/>
                            </w:rPr>
                            <w:t>'A';</w:t>
                          </w:r>
                        </w:p>
                      </w:txbxContent>
                    </v:textbox>
                  </v:shape>
                  <v:shape id="Textbox 142" o:spid="_x0000_s1143" type="#_x0000_t202" style="position:absolute;left:2270;top:21935;width:35986;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yz8IA&#10;AADcAAAADwAAAGRycy9kb3ducmV2LnhtbERPTYvCMBC9L/gfwix4W9NVkLVrFBEFQVis9eBxthnb&#10;YDOpTdT67zfCgrd5vM+Zzjtbixu13jhW8DlIQBAXThsuFRzy9ccXCB+QNdaOScGDPMxnvbcpptrd&#10;OaPbPpQihrBPUUEVQpNK6YuKLPqBa4gjd3KtxRBhW0rd4j2G21oOk2QsLRqODRU2tKyoOO+vVsHi&#10;yNnKXH5+d9kpM3k+SXg7PivVf+8W3yACdeEl/ndvdJw/msD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LPwgAAANwAAAAPAAAAAAAAAAAAAAAAAJgCAABkcnMvZG93&#10;bnJldi54bWxQSwUGAAAAAAQABAD1AAAAhwMAAAAA&#10;" filled="f" stroked="f">
                    <v:textbox inset="0,0,0,0">
                      <w:txbxContent>
                        <w:p w14:paraId="47F9A07C" w14:textId="77777777" w:rsidR="00531AAA" w:rsidRDefault="00531AAA">
                          <w:pPr>
                            <w:spacing w:line="266" w:lineRule="exact"/>
                            <w:rPr>
                              <w:sz w:val="24"/>
                            </w:rPr>
                          </w:pPr>
                          <w:r>
                            <w:rPr>
                              <w:sz w:val="24"/>
                            </w:rPr>
                            <w:t>salary</w:t>
                          </w:r>
                          <w:r>
                            <w:rPr>
                              <w:spacing w:val="-3"/>
                              <w:sz w:val="24"/>
                            </w:rPr>
                            <w:t xml:space="preserve"> </w:t>
                          </w:r>
                          <w:r>
                            <w:rPr>
                              <w:sz w:val="24"/>
                            </w:rPr>
                            <w:t>=</w:t>
                          </w:r>
                          <w:r>
                            <w:rPr>
                              <w:spacing w:val="-1"/>
                              <w:sz w:val="24"/>
                            </w:rPr>
                            <w:t xml:space="preserve"> </w:t>
                          </w:r>
                          <w:r>
                            <w:rPr>
                              <w:sz w:val="24"/>
                            </w:rPr>
                            <w:t>50000.50;</w:t>
                          </w:r>
                          <w:r>
                            <w:rPr>
                              <w:spacing w:val="29"/>
                              <w:sz w:val="24"/>
                            </w:rPr>
                            <w:t xml:space="preserve">  </w:t>
                          </w:r>
                          <w:r>
                            <w:rPr>
                              <w:sz w:val="24"/>
                            </w:rPr>
                            <w:t>//</w:t>
                          </w:r>
                          <w:r>
                            <w:rPr>
                              <w:spacing w:val="2"/>
                              <w:sz w:val="24"/>
                            </w:rPr>
                            <w:t xml:space="preserve"> </w:t>
                          </w:r>
                          <w:r>
                            <w:rPr>
                              <w:sz w:val="24"/>
                            </w:rPr>
                            <w:t>Assigning value</w:t>
                          </w:r>
                          <w:r>
                            <w:rPr>
                              <w:spacing w:val="-1"/>
                              <w:sz w:val="24"/>
                            </w:rPr>
                            <w:t xml:space="preserve"> </w:t>
                          </w:r>
                          <w:r>
                            <w:rPr>
                              <w:sz w:val="24"/>
                            </w:rPr>
                            <w:t xml:space="preserve">50000.50 to </w:t>
                          </w:r>
                          <w:r>
                            <w:rPr>
                              <w:spacing w:val="-2"/>
                              <w:sz w:val="24"/>
                            </w:rPr>
                            <w:t>'salary'</w:t>
                          </w:r>
                        </w:p>
                      </w:txbxContent>
                    </v:textbox>
                  </v:shape>
                  <v:shape id="Textbox 143" o:spid="_x0000_s1144" type="#_x0000_t202" style="position:absolute;left:12511;top:18289;width:17742;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ToL8UA&#10;AADcAAAADwAAAGRycy9kb3ducmV2LnhtbESPQWvCQBCF74X+h2UEb3VjEampq0ixIBSkMT30OM2O&#10;yWJ2NmZXTf+9cyj0NsN78943y/XgW3WlPrrABqaTDBRxFazj2sBX+f70AiomZIttYDLwSxHWq8eH&#10;JeY23Lig6yHVSkI45migSanLtY5VQx7jJHTEoh1D7zHJ2tfa9niTcN/q5yyba4+OpaHBjt4aqk6H&#10;izew+eZi6877n8/iWLiyXGT8MT8ZMx4Nm1dQiYb0b/673lnBnwm+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tOgvxQAAANwAAAAPAAAAAAAAAAAAAAAAAJgCAABkcnMv&#10;ZG93bnJldi54bWxQSwUGAAAAAAQABAD1AAAAigMAAAAA&#10;" filled="f" stroked="f">
                    <v:textbox inset="0,0,0,0">
                      <w:txbxContent>
                        <w:p w14:paraId="4D3D7573" w14:textId="77777777" w:rsidR="00531AAA" w:rsidRDefault="00531AAA">
                          <w:pPr>
                            <w:spacing w:line="266" w:lineRule="exact"/>
                            <w:rPr>
                              <w:sz w:val="24"/>
                            </w:rPr>
                          </w:pPr>
                          <w:r>
                            <w:rPr>
                              <w:sz w:val="24"/>
                            </w:rPr>
                            <w:t>// Assigning value 25 to</w:t>
                          </w:r>
                          <w:r>
                            <w:rPr>
                              <w:spacing w:val="1"/>
                              <w:sz w:val="24"/>
                            </w:rPr>
                            <w:t xml:space="preserve"> </w:t>
                          </w:r>
                          <w:r>
                            <w:rPr>
                              <w:spacing w:val="-2"/>
                              <w:sz w:val="24"/>
                            </w:rPr>
                            <w:t>'age'</w:t>
                          </w:r>
                        </w:p>
                      </w:txbxContent>
                    </v:textbox>
                  </v:shape>
                  <v:shape id="Textbox 144" o:spid="_x0000_s1145" type="#_x0000_t202" style="position:absolute;left:2270;top:18289;width:5798;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hNtMMA&#10;AADcAAAADwAAAGRycy9kb3ducmV2LnhtbERPTWvCQBC9F/oflil4azaKSJu6ESkKBUEa00OP0+yY&#10;LMnOxuxW4793CwVv83ifs1yNthNnGrxxrGCapCCIK6cN1wq+yu3zCwgfkDV2jknBlTys8seHJWba&#10;Xbig8yHUIoawz1BBE0KfSemrhiz6xPXEkTu6wWKIcKilHvASw20nZ2m6kBYNx4YGe3pvqGoPv1bB&#10;+puLjTntfz6LY2HK8jXl3aJVavI0rt9ABBrDXfzv/tBx/nwK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hNtMMAAADcAAAADwAAAAAAAAAAAAAAAACYAgAAZHJzL2Rv&#10;d25yZXYueG1sUEsFBgAAAAAEAAQA9QAAAIgDAAAAAA==&#10;" filled="f" stroked="f">
                    <v:textbox inset="0,0,0,0">
                      <w:txbxContent>
                        <w:p w14:paraId="3A39CF6F" w14:textId="77777777" w:rsidR="00531AAA" w:rsidRDefault="00531AAA">
                          <w:pPr>
                            <w:spacing w:line="266" w:lineRule="exact"/>
                            <w:rPr>
                              <w:sz w:val="24"/>
                            </w:rPr>
                          </w:pPr>
                          <w:r>
                            <w:rPr>
                              <w:sz w:val="24"/>
                            </w:rPr>
                            <w:t>age</w:t>
                          </w:r>
                          <w:r>
                            <w:rPr>
                              <w:spacing w:val="-2"/>
                              <w:sz w:val="24"/>
                            </w:rPr>
                            <w:t xml:space="preserve"> </w:t>
                          </w:r>
                          <w:r>
                            <w:rPr>
                              <w:sz w:val="24"/>
                            </w:rPr>
                            <w:t>=</w:t>
                          </w:r>
                          <w:r>
                            <w:rPr>
                              <w:spacing w:val="-1"/>
                              <w:sz w:val="24"/>
                            </w:rPr>
                            <w:t xml:space="preserve"> </w:t>
                          </w:r>
                          <w:r>
                            <w:rPr>
                              <w:spacing w:val="-5"/>
                              <w:sz w:val="24"/>
                            </w:rPr>
                            <w:t>25;</w:t>
                          </w:r>
                        </w:p>
                      </w:txbxContent>
                    </v:textbox>
                  </v:shape>
                  <v:shape id="Textbox 145" o:spid="_x0000_s1146" type="#_x0000_t202" style="position:absolute;left:2270;top:14646;width:16656;height:1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rTw8MA&#10;AADcAAAADwAAAGRycy9kb3ducmV2LnhtbERPTWvCQBC9F/oflin01myUIm10I1IUCgUxpgePY3ZM&#10;lmRn0+xW03/vCgVv83ifs1iOthNnGrxxrGCSpCCIK6cN1wq+y83LGwgfkDV2jknBH3lY5o8PC8y0&#10;u3BB532oRQxhn6GCJoQ+k9JXDVn0ieuJI3dyg8UQ4VBLPeAlhttOTtN0Ji0ajg0N9vTRUNXuf62C&#10;1YGLtfnZHnfFqTBl+Z7y16xV6vlpXM1BBBrDXfzv/tRx/usU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rTw8MAAADcAAAADwAAAAAAAAAAAAAAAACYAgAAZHJzL2Rv&#10;d25yZXYueG1sUEsFBgAAAAAEAAQA9QAAAIgDAAAAAA==&#10;" filled="f" stroked="f">
                    <v:textbox inset="0,0,0,0">
                      <w:txbxContent>
                        <w:p w14:paraId="2CCC1FE5" w14:textId="77777777" w:rsidR="00531AAA" w:rsidRDefault="00531AAA">
                          <w:pPr>
                            <w:spacing w:line="266" w:lineRule="exact"/>
                            <w:rPr>
                              <w:sz w:val="24"/>
                            </w:rPr>
                          </w:pPr>
                          <w:r>
                            <w:rPr>
                              <w:sz w:val="24"/>
                            </w:rPr>
                            <w:t>//</w:t>
                          </w:r>
                          <w:r>
                            <w:rPr>
                              <w:spacing w:val="-3"/>
                              <w:sz w:val="24"/>
                            </w:rPr>
                            <w:t xml:space="preserve"> </w:t>
                          </w:r>
                          <w:r>
                            <w:rPr>
                              <w:sz w:val="24"/>
                            </w:rPr>
                            <w:t>Initialization</w:t>
                          </w:r>
                          <w:r>
                            <w:rPr>
                              <w:spacing w:val="-2"/>
                              <w:sz w:val="24"/>
                            </w:rPr>
                            <w:t xml:space="preserve"> </w:t>
                          </w:r>
                          <w:r>
                            <w:rPr>
                              <w:sz w:val="24"/>
                            </w:rPr>
                            <w:t>of</w:t>
                          </w:r>
                          <w:r>
                            <w:rPr>
                              <w:spacing w:val="-2"/>
                              <w:sz w:val="24"/>
                            </w:rPr>
                            <w:t xml:space="preserve"> variables</w:t>
                          </w:r>
                        </w:p>
                      </w:txbxContent>
                    </v:textbox>
                  </v:shape>
                  <v:shape id="Textbox 146" o:spid="_x0000_s1147" type="#_x0000_t202" style="position:absolute;left:12872;top:7347;width:28416;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Z2WMMA&#10;AADcAAAADwAAAGRycy9kb3ducmV2LnhtbERPTWvCQBC9F/wPywi91Y1tEY2uIqIgFEpjPHgcs2Oy&#10;mJ1Ns6vGf+8WCt7m8T5ntuhsLa7UeuNYwXCQgCAunDZcKtjnm7cxCB+QNdaOScGdPCzmvZcZptrd&#10;OKPrLpQihrBPUUEVQpNK6YuKLPqBa4gjd3KtxRBhW0rd4i2G21q+J8lIWjQcGypsaFVRcd5drILl&#10;gbO1+f0+/mSnzOT5JOGv0Vm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Z2WMMAAADcAAAADwAAAAAAAAAAAAAAAACYAgAAZHJzL2Rv&#10;d25yZXYueG1sUEsFBgAAAAAEAAQA9QAAAIgDAAAAAA==&#10;" filled="f" stroked="f">
                    <v:textbox inset="0,0,0,0">
                      <w:txbxContent>
                        <w:p w14:paraId="79D1508F" w14:textId="77777777" w:rsidR="00531AAA" w:rsidRDefault="00531AAA">
                          <w:pPr>
                            <w:spacing w:line="266" w:lineRule="exact"/>
                            <w:rPr>
                              <w:sz w:val="24"/>
                            </w:rPr>
                          </w:pPr>
                          <w:r>
                            <w:rPr>
                              <w:sz w:val="24"/>
                            </w:rPr>
                            <w:t>//</w:t>
                          </w:r>
                          <w:r>
                            <w:rPr>
                              <w:spacing w:val="-1"/>
                              <w:sz w:val="24"/>
                            </w:rPr>
                            <w:t xml:space="preserve"> </w:t>
                          </w:r>
                          <w:r>
                            <w:rPr>
                              <w:sz w:val="24"/>
                            </w:rPr>
                            <w:t>Declaring</w:t>
                          </w:r>
                          <w:r>
                            <w:rPr>
                              <w:spacing w:val="-1"/>
                              <w:sz w:val="24"/>
                            </w:rPr>
                            <w:t xml:space="preserve"> </w:t>
                          </w:r>
                          <w:r>
                            <w:rPr>
                              <w:sz w:val="24"/>
                            </w:rPr>
                            <w:t>a</w:t>
                          </w:r>
                          <w:r>
                            <w:rPr>
                              <w:spacing w:val="-1"/>
                              <w:sz w:val="24"/>
                            </w:rPr>
                            <w:t xml:space="preserve"> </w:t>
                          </w:r>
                          <w:r>
                            <w:rPr>
                              <w:sz w:val="24"/>
                            </w:rPr>
                            <w:t>character</w:t>
                          </w:r>
                          <w:r>
                            <w:rPr>
                              <w:spacing w:val="-3"/>
                              <w:sz w:val="24"/>
                            </w:rPr>
                            <w:t xml:space="preserve"> </w:t>
                          </w:r>
                          <w:r>
                            <w:rPr>
                              <w:sz w:val="24"/>
                            </w:rPr>
                            <w:t>variable</w:t>
                          </w:r>
                          <w:r>
                            <w:rPr>
                              <w:spacing w:val="-1"/>
                              <w:sz w:val="24"/>
                            </w:rPr>
                            <w:t xml:space="preserve"> </w:t>
                          </w:r>
                          <w:r>
                            <w:rPr>
                              <w:sz w:val="24"/>
                            </w:rPr>
                            <w:t xml:space="preserve">named </w:t>
                          </w:r>
                          <w:r>
                            <w:rPr>
                              <w:spacing w:val="-2"/>
                              <w:sz w:val="24"/>
                            </w:rPr>
                            <w:t>'grade'</w:t>
                          </w:r>
                        </w:p>
                      </w:txbxContent>
                    </v:textbox>
                  </v:shape>
                  <v:shape id="Textbox 147" o:spid="_x0000_s1148" type="#_x0000_t202" style="position:absolute;left:2270;top:7347;width:6922;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uLMIA&#10;AADcAAAADwAAAGRycy9kb3ducmV2LnhtbERPTYvCMBC9C/sfwix403RFxO0aRURBEBZr97DH2WZs&#10;g82kNlHrv98Igrd5vM+ZLTpbiyu13jhW8DFMQBAXThsuFfzkm8EUhA/IGmvHpOBOHhbzt94MU+1u&#10;nNH1EEoRQ9inqKAKoUml9EVFFv3QNcSRO7rWYoiwLaVu8RbDbS1HSTKRFg3HhgobWlVUnA4Xq2D5&#10;y9nanL//9tkxM3n+mfBuclKq/94tv0AE6sJL/HRvdZw/HsPjmXiB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j+4swgAAANwAAAAPAAAAAAAAAAAAAAAAAJgCAABkcnMvZG93&#10;bnJldi54bWxQSwUGAAAAAAQABAD1AAAAhwMAAAAA&#10;" filled="f" stroked="f">
                    <v:textbox inset="0,0,0,0">
                      <w:txbxContent>
                        <w:p w14:paraId="71C05F5C" w14:textId="77777777" w:rsidR="00531AAA" w:rsidRDefault="00531AAA">
                          <w:pPr>
                            <w:spacing w:line="266" w:lineRule="exact"/>
                            <w:rPr>
                              <w:sz w:val="24"/>
                            </w:rPr>
                          </w:pPr>
                          <w:r>
                            <w:rPr>
                              <w:sz w:val="24"/>
                            </w:rPr>
                            <w:t>char</w:t>
                          </w:r>
                          <w:r>
                            <w:rPr>
                              <w:spacing w:val="-4"/>
                              <w:sz w:val="24"/>
                            </w:rPr>
                            <w:t xml:space="preserve"> </w:t>
                          </w:r>
                          <w:r>
                            <w:rPr>
                              <w:spacing w:val="-2"/>
                              <w:sz w:val="24"/>
                            </w:rPr>
                            <w:t>grade;</w:t>
                          </w:r>
                        </w:p>
                      </w:txbxContent>
                    </v:textbox>
                  </v:shape>
                  <v:shape id="Textbox 148" o:spid="_x0000_s1149" type="#_x0000_t202" style="position:absolute;left:12542;top:3704;width:31477;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NLt8MA&#10;AADcAAAADwAAAGRycy9kb3ducmV2LnhtbERPTWvCQBC9F/wPywi91Y2lF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NLt8MAAADcAAAADwAAAAAAAAAAAAAAAACYAgAAZHJzL2Rv&#10;d25yZXYueG1sUEsFBgAAAAAEAAQA9QAAAIgDAAAAAA==&#10;" filled="f" stroked="f">
                    <v:textbox inset="0,0,0,0">
                      <w:txbxContent>
                        <w:p w14:paraId="21908E28" w14:textId="77777777" w:rsidR="00531AAA" w:rsidRDefault="00531AAA">
                          <w:pPr>
                            <w:spacing w:line="266" w:lineRule="exact"/>
                            <w:rPr>
                              <w:sz w:val="24"/>
                            </w:rPr>
                          </w:pPr>
                          <w:r>
                            <w:rPr>
                              <w:sz w:val="24"/>
                            </w:rPr>
                            <w:t>//</w:t>
                          </w:r>
                          <w:r>
                            <w:rPr>
                              <w:spacing w:val="-2"/>
                              <w:sz w:val="24"/>
                            </w:rPr>
                            <w:t xml:space="preserve"> </w:t>
                          </w:r>
                          <w:r>
                            <w:rPr>
                              <w:sz w:val="24"/>
                            </w:rPr>
                            <w:t>Declaring</w:t>
                          </w:r>
                          <w:r>
                            <w:rPr>
                              <w:spacing w:val="-1"/>
                              <w:sz w:val="24"/>
                            </w:rPr>
                            <w:t xml:space="preserve"> </w:t>
                          </w:r>
                          <w:r>
                            <w:rPr>
                              <w:sz w:val="24"/>
                            </w:rPr>
                            <w:t>a</w:t>
                          </w:r>
                          <w:r>
                            <w:rPr>
                              <w:spacing w:val="-1"/>
                              <w:sz w:val="24"/>
                            </w:rPr>
                            <w:t xml:space="preserve"> </w:t>
                          </w:r>
                          <w:r>
                            <w:rPr>
                              <w:sz w:val="24"/>
                            </w:rPr>
                            <w:t>floating-point</w:t>
                          </w:r>
                          <w:r>
                            <w:rPr>
                              <w:spacing w:val="-1"/>
                              <w:sz w:val="24"/>
                            </w:rPr>
                            <w:t xml:space="preserve"> </w:t>
                          </w:r>
                          <w:r>
                            <w:rPr>
                              <w:sz w:val="24"/>
                            </w:rPr>
                            <w:t>variable</w:t>
                          </w:r>
                          <w:r>
                            <w:rPr>
                              <w:spacing w:val="-1"/>
                              <w:sz w:val="24"/>
                            </w:rPr>
                            <w:t xml:space="preserve"> </w:t>
                          </w:r>
                          <w:r>
                            <w:rPr>
                              <w:sz w:val="24"/>
                            </w:rPr>
                            <w:t>named</w:t>
                          </w:r>
                          <w:r>
                            <w:rPr>
                              <w:spacing w:val="-1"/>
                              <w:sz w:val="24"/>
                            </w:rPr>
                            <w:t xml:space="preserve"> </w:t>
                          </w:r>
                          <w:r>
                            <w:rPr>
                              <w:spacing w:val="-2"/>
                              <w:sz w:val="24"/>
                            </w:rPr>
                            <w:t>'salary'</w:t>
                          </w:r>
                        </w:p>
                      </w:txbxContent>
                    </v:textbox>
                  </v:shape>
                  <v:shape id="Textbox 149" o:spid="_x0000_s1150" type="#_x0000_t202" style="position:absolute;left:2270;top:3704;width:7354;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HVwMIA&#10;AADcAAAADwAAAGRycy9kb3ducmV2LnhtbERPTWvCQBC9C/0PyxS86aYiQVNXkaJQEKQxPfQ4zY7J&#10;YnY2Zrca/71bELzN433OYtXbRlyo88axgrdxAoK4dNpwpeC72I5mIHxA1tg4JgU38rBavgwWmGl3&#10;5Zwuh1CJGMI+QwV1CG0mpS9rsujHriWO3NF1FkOEXSV1h9cYbhs5SZJUWjQcG2ps6aOm8nT4swrW&#10;P5xvzHn/+5Ufc1MU84R36Ump4Wu/fgcRqA9P8cP9qeP8aQ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EdXAwgAAANwAAAAPAAAAAAAAAAAAAAAAAJgCAABkcnMvZG93&#10;bnJldi54bWxQSwUGAAAAAAQABAD1AAAAhwMAAAAA&#10;" filled="f" stroked="f">
                    <v:textbox inset="0,0,0,0">
                      <w:txbxContent>
                        <w:p w14:paraId="3C6B4878" w14:textId="77777777" w:rsidR="00531AAA" w:rsidRDefault="00531AAA">
                          <w:pPr>
                            <w:spacing w:line="266" w:lineRule="exact"/>
                            <w:rPr>
                              <w:sz w:val="24"/>
                            </w:rPr>
                          </w:pPr>
                          <w:r>
                            <w:rPr>
                              <w:sz w:val="24"/>
                            </w:rPr>
                            <w:t>float</w:t>
                          </w:r>
                          <w:r>
                            <w:rPr>
                              <w:spacing w:val="-2"/>
                              <w:sz w:val="24"/>
                            </w:rPr>
                            <w:t xml:space="preserve"> salary;</w:t>
                          </w:r>
                        </w:p>
                      </w:txbxContent>
                    </v:textbox>
                  </v:shape>
                  <v:shape id="Textbox 150" o:spid="_x0000_s1151" type="#_x0000_t202" style="position:absolute;left:12125;top:62;width:26562;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1wW8MA&#10;AADcAAAADwAAAGRycy9kb3ducmV2LnhtbERPTWvCQBC9F/wPywi91Y2lWI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1wW8MAAADcAAAADwAAAAAAAAAAAAAAAACYAgAAZHJzL2Rv&#10;d25yZXYueG1sUEsFBgAAAAAEAAQA9QAAAIgDAAAAAA==&#10;" filled="f" stroked="f">
                    <v:textbox inset="0,0,0,0">
                      <w:txbxContent>
                        <w:p w14:paraId="63A33065" w14:textId="77777777" w:rsidR="00531AAA" w:rsidRDefault="00531AAA">
                          <w:pPr>
                            <w:spacing w:line="266" w:lineRule="exact"/>
                            <w:rPr>
                              <w:sz w:val="24"/>
                            </w:rPr>
                          </w:pPr>
                          <w:r>
                            <w:rPr>
                              <w:sz w:val="24"/>
                            </w:rPr>
                            <w:t>//</w:t>
                          </w:r>
                          <w:r>
                            <w:rPr>
                              <w:spacing w:val="-1"/>
                              <w:sz w:val="24"/>
                            </w:rPr>
                            <w:t xml:space="preserve"> </w:t>
                          </w:r>
                          <w:r>
                            <w:rPr>
                              <w:sz w:val="24"/>
                            </w:rPr>
                            <w:t>Declaring</w:t>
                          </w:r>
                          <w:r>
                            <w:rPr>
                              <w:spacing w:val="-1"/>
                              <w:sz w:val="24"/>
                            </w:rPr>
                            <w:t xml:space="preserve"> </w:t>
                          </w:r>
                          <w:r>
                            <w:rPr>
                              <w:sz w:val="24"/>
                            </w:rPr>
                            <w:t>an</w:t>
                          </w:r>
                          <w:r>
                            <w:rPr>
                              <w:spacing w:val="-1"/>
                              <w:sz w:val="24"/>
                            </w:rPr>
                            <w:t xml:space="preserve"> </w:t>
                          </w:r>
                          <w:r>
                            <w:rPr>
                              <w:sz w:val="24"/>
                            </w:rPr>
                            <w:t>integer</w:t>
                          </w:r>
                          <w:r>
                            <w:rPr>
                              <w:spacing w:val="-1"/>
                              <w:sz w:val="24"/>
                            </w:rPr>
                            <w:t xml:space="preserve"> </w:t>
                          </w:r>
                          <w:r>
                            <w:rPr>
                              <w:sz w:val="24"/>
                            </w:rPr>
                            <w:t>variable named</w:t>
                          </w:r>
                          <w:r>
                            <w:rPr>
                              <w:spacing w:val="-1"/>
                              <w:sz w:val="24"/>
                            </w:rPr>
                            <w:t xml:space="preserve"> </w:t>
                          </w:r>
                          <w:r>
                            <w:rPr>
                              <w:spacing w:val="-2"/>
                              <w:sz w:val="24"/>
                            </w:rPr>
                            <w:t>'age'</w:t>
                          </w:r>
                        </w:p>
                      </w:txbxContent>
                    </v:textbox>
                  </v:shape>
                  <v:shape id="Textbox 151" o:spid="_x0000_s1152" type="#_x0000_t202" style="position:absolute;left:2270;top:62;width:4648;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LkKcUA&#10;AADcAAAADwAAAGRycy9kb3ducmV2LnhtbESPQWvCQBCF74X+h2UEb3VjE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wuQpxQAAANwAAAAPAAAAAAAAAAAAAAAAAJgCAABkcnMv&#10;ZG93bnJldi54bWxQSwUGAAAAAAQABAD1AAAAigMAAAAA&#10;" filled="f" stroked="f">
                    <v:textbox inset="0,0,0,0">
                      <w:txbxContent>
                        <w:p w14:paraId="21D9E85B" w14:textId="77777777" w:rsidR="00531AAA" w:rsidRDefault="00531AAA">
                          <w:pPr>
                            <w:spacing w:line="266" w:lineRule="exact"/>
                            <w:rPr>
                              <w:sz w:val="24"/>
                            </w:rPr>
                          </w:pPr>
                          <w:r>
                            <w:rPr>
                              <w:sz w:val="24"/>
                            </w:rPr>
                            <w:t xml:space="preserve">int </w:t>
                          </w:r>
                          <w:r>
                            <w:rPr>
                              <w:spacing w:val="-4"/>
                              <w:sz w:val="24"/>
                            </w:rPr>
                            <w:t>age;</w:t>
                          </w:r>
                        </w:p>
                      </w:txbxContent>
                    </v:textbox>
                  </v:shape>
                  <w10:anchorlock/>
                </v:group>
              </w:pict>
            </mc:Fallback>
          </mc:AlternateContent>
        </w:r>
      </w:del>
    </w:p>
    <w:p w14:paraId="38489714" w14:textId="23B498A4" w:rsidR="00E57A4D" w:rsidDel="004F07C1" w:rsidRDefault="00E57A4D">
      <w:pPr>
        <w:pStyle w:val="BodyText"/>
        <w:rPr>
          <w:del w:id="1773" w:author="Abhiram Arali" w:date="2024-11-12T15:36:00Z"/>
        </w:rPr>
      </w:pPr>
    </w:p>
    <w:p w14:paraId="53D8A8F0" w14:textId="77777777" w:rsidR="00E57A4D" w:rsidRDefault="00E57A4D">
      <w:pPr>
        <w:pStyle w:val="NormalBPBHEB"/>
        <w:pPrChange w:id="1774" w:author="Abhiram Arali" w:date="2024-11-12T15:36:00Z">
          <w:pPr>
            <w:pStyle w:val="BodyText"/>
            <w:spacing w:before="150"/>
          </w:pPr>
        </w:pPrChange>
      </w:pPr>
    </w:p>
    <w:p w14:paraId="39D5F4C0" w14:textId="4A445EF3" w:rsidR="00E57A4D" w:rsidDel="00C30659" w:rsidRDefault="00A87255">
      <w:pPr>
        <w:pStyle w:val="NormalBPBHEB"/>
        <w:rPr>
          <w:del w:id="1775" w:author="Abhiram Arali" w:date="2024-11-12T15:36:00Z"/>
        </w:rPr>
        <w:pPrChange w:id="1776" w:author="Abhiram Arali" w:date="2024-11-12T15:36:00Z">
          <w:pPr>
            <w:pStyle w:val="BodyText"/>
            <w:spacing w:before="1" w:line="360" w:lineRule="auto"/>
            <w:ind w:left="220" w:right="215"/>
            <w:jc w:val="both"/>
          </w:pPr>
        </w:pPrChange>
      </w:pPr>
      <w:r>
        <w:t xml:space="preserve">In C, </w:t>
      </w:r>
      <w:ins w:id="1777" w:author="Abhiram Arali" w:date="2024-11-12T15:36:00Z">
        <w:r w:rsidR="00561393">
          <w:t xml:space="preserve">the </w:t>
        </w:r>
      </w:ins>
      <w:r>
        <w:t>variable declaration is the process of defining a variable's name and its data type, which determines the kind of data it can hold. For instance, declaring int age</w:t>
      </w:r>
      <w:del w:id="1778" w:author="Abhiram Arali" w:date="2024-11-12T15:36:00Z">
        <w:r w:rsidDel="00582D57">
          <w:delText>;</w:delText>
        </w:r>
      </w:del>
      <w:r>
        <w:t xml:space="preserve"> establishes a variable named</w:t>
      </w:r>
      <w:r>
        <w:rPr>
          <w:spacing w:val="-9"/>
        </w:rPr>
        <w:t xml:space="preserve"> </w:t>
      </w:r>
      <w:r>
        <w:t>age</w:t>
      </w:r>
      <w:r>
        <w:rPr>
          <w:spacing w:val="-10"/>
        </w:rPr>
        <w:t xml:space="preserve"> </w:t>
      </w:r>
      <w:r>
        <w:t>that</w:t>
      </w:r>
      <w:r>
        <w:rPr>
          <w:spacing w:val="-8"/>
        </w:rPr>
        <w:t xml:space="preserve"> </w:t>
      </w:r>
      <w:r>
        <w:t>can</w:t>
      </w:r>
      <w:r>
        <w:rPr>
          <w:spacing w:val="-9"/>
        </w:rPr>
        <w:t xml:space="preserve"> </w:t>
      </w:r>
      <w:r>
        <w:t>store</w:t>
      </w:r>
      <w:r>
        <w:rPr>
          <w:spacing w:val="-5"/>
        </w:rPr>
        <w:t xml:space="preserve"> </w:t>
      </w:r>
      <w:r>
        <w:t>integer</w:t>
      </w:r>
      <w:r>
        <w:rPr>
          <w:spacing w:val="-9"/>
        </w:rPr>
        <w:t xml:space="preserve"> </w:t>
      </w:r>
      <w:r>
        <w:t>values,</w:t>
      </w:r>
      <w:r>
        <w:rPr>
          <w:spacing w:val="-9"/>
        </w:rPr>
        <w:t xml:space="preserve"> </w:t>
      </w:r>
      <w:r>
        <w:t>while</w:t>
      </w:r>
      <w:r>
        <w:rPr>
          <w:spacing w:val="-7"/>
        </w:rPr>
        <w:t xml:space="preserve"> </w:t>
      </w:r>
      <w:r>
        <w:t>float</w:t>
      </w:r>
      <w:r>
        <w:rPr>
          <w:spacing w:val="-8"/>
        </w:rPr>
        <w:t xml:space="preserve"> </w:t>
      </w:r>
      <w:r>
        <w:t>salary</w:t>
      </w:r>
      <w:del w:id="1779" w:author="Abhiram Arali" w:date="2024-11-12T15:36:00Z">
        <w:r w:rsidDel="00582D57">
          <w:delText>;</w:delText>
        </w:r>
      </w:del>
      <w:r>
        <w:rPr>
          <w:spacing w:val="-6"/>
        </w:rPr>
        <w:t xml:space="preserve"> </w:t>
      </w:r>
      <w:r>
        <w:t>creates</w:t>
      </w:r>
      <w:r>
        <w:rPr>
          <w:spacing w:val="-7"/>
        </w:rPr>
        <w:t xml:space="preserve"> </w:t>
      </w:r>
      <w:r>
        <w:t>a</w:t>
      </w:r>
      <w:r>
        <w:rPr>
          <w:spacing w:val="-10"/>
        </w:rPr>
        <w:t xml:space="preserve"> </w:t>
      </w:r>
      <w:r>
        <w:t>variable</w:t>
      </w:r>
      <w:r>
        <w:rPr>
          <w:spacing w:val="-10"/>
        </w:rPr>
        <w:t xml:space="preserve"> </w:t>
      </w:r>
      <w:r>
        <w:t>salary</w:t>
      </w:r>
      <w:r>
        <w:rPr>
          <w:spacing w:val="-9"/>
        </w:rPr>
        <w:t xml:space="preserve"> </w:t>
      </w:r>
      <w:r>
        <w:t>for</w:t>
      </w:r>
      <w:r>
        <w:rPr>
          <w:spacing w:val="-9"/>
        </w:rPr>
        <w:t xml:space="preserve"> </w:t>
      </w:r>
      <w:r>
        <w:t>holding decimal</w:t>
      </w:r>
      <w:r>
        <w:rPr>
          <w:spacing w:val="-2"/>
        </w:rPr>
        <w:t xml:space="preserve"> </w:t>
      </w:r>
      <w:r>
        <w:t>numbers,</w:t>
      </w:r>
      <w:r>
        <w:rPr>
          <w:spacing w:val="-1"/>
        </w:rPr>
        <w:t xml:space="preserve"> </w:t>
      </w:r>
      <w:r>
        <w:t>and</w:t>
      </w:r>
      <w:r>
        <w:rPr>
          <w:spacing w:val="-2"/>
        </w:rPr>
        <w:t xml:space="preserve"> </w:t>
      </w:r>
      <w:r>
        <w:t>char</w:t>
      </w:r>
      <w:r>
        <w:rPr>
          <w:spacing w:val="-2"/>
        </w:rPr>
        <w:t xml:space="preserve"> </w:t>
      </w:r>
      <w:r>
        <w:t>grade</w:t>
      </w:r>
      <w:del w:id="1780" w:author="Abhiram Arali" w:date="2024-11-12T15:36:00Z">
        <w:r w:rsidDel="00582D57">
          <w:delText>;</w:delText>
        </w:r>
      </w:del>
      <w:r>
        <w:rPr>
          <w:spacing w:val="-2"/>
        </w:rPr>
        <w:t xml:space="preserve"> </w:t>
      </w:r>
      <w:r>
        <w:t>defines</w:t>
      </w:r>
      <w:r>
        <w:rPr>
          <w:spacing w:val="-2"/>
        </w:rPr>
        <w:t xml:space="preserve"> </w:t>
      </w:r>
      <w:r>
        <w:t>a</w:t>
      </w:r>
      <w:r>
        <w:rPr>
          <w:spacing w:val="-3"/>
        </w:rPr>
        <w:t xml:space="preserve"> </w:t>
      </w:r>
      <w:r>
        <w:t>variable</w:t>
      </w:r>
      <w:r>
        <w:rPr>
          <w:spacing w:val="-2"/>
        </w:rPr>
        <w:t xml:space="preserve"> </w:t>
      </w:r>
      <w:r>
        <w:t>grade</w:t>
      </w:r>
      <w:r>
        <w:rPr>
          <w:spacing w:val="-1"/>
        </w:rPr>
        <w:t xml:space="preserve"> </w:t>
      </w:r>
      <w:r>
        <w:t>for</w:t>
      </w:r>
      <w:r>
        <w:rPr>
          <w:spacing w:val="-4"/>
        </w:rPr>
        <w:t xml:space="preserve"> </w:t>
      </w:r>
      <w:r>
        <w:t>storing</w:t>
      </w:r>
      <w:r>
        <w:rPr>
          <w:spacing w:val="-2"/>
        </w:rPr>
        <w:t xml:space="preserve"> </w:t>
      </w:r>
      <w:r>
        <w:t>a</w:t>
      </w:r>
      <w:r>
        <w:rPr>
          <w:spacing w:val="-1"/>
        </w:rPr>
        <w:t xml:space="preserve"> </w:t>
      </w:r>
      <w:r>
        <w:t>single</w:t>
      </w:r>
      <w:r>
        <w:rPr>
          <w:spacing w:val="-3"/>
        </w:rPr>
        <w:t xml:space="preserve"> </w:t>
      </w:r>
      <w:r>
        <w:t>character.</w:t>
      </w:r>
      <w:r>
        <w:rPr>
          <w:spacing w:val="-2"/>
        </w:rPr>
        <w:t xml:space="preserve"> </w:t>
      </w:r>
      <w:r>
        <w:t>Once declared,</w:t>
      </w:r>
      <w:r>
        <w:rPr>
          <w:spacing w:val="-12"/>
        </w:rPr>
        <w:t xml:space="preserve"> </w:t>
      </w:r>
      <w:r>
        <w:t>these</w:t>
      </w:r>
      <w:r>
        <w:rPr>
          <w:spacing w:val="-13"/>
        </w:rPr>
        <w:t xml:space="preserve"> </w:t>
      </w:r>
      <w:r>
        <w:t>variables</w:t>
      </w:r>
      <w:r>
        <w:rPr>
          <w:spacing w:val="-11"/>
        </w:rPr>
        <w:t xml:space="preserve"> </w:t>
      </w:r>
      <w:r>
        <w:t>can</w:t>
      </w:r>
      <w:r>
        <w:rPr>
          <w:spacing w:val="-12"/>
        </w:rPr>
        <w:t xml:space="preserve"> </w:t>
      </w:r>
      <w:r>
        <w:t>be</w:t>
      </w:r>
      <w:r>
        <w:rPr>
          <w:spacing w:val="-13"/>
        </w:rPr>
        <w:t xml:space="preserve"> </w:t>
      </w:r>
      <w:r>
        <w:t>initialized</w:t>
      </w:r>
      <w:r>
        <w:rPr>
          <w:spacing w:val="-12"/>
        </w:rPr>
        <w:t xml:space="preserve"> </w:t>
      </w:r>
      <w:r>
        <w:t>with</w:t>
      </w:r>
      <w:r>
        <w:rPr>
          <w:spacing w:val="-12"/>
        </w:rPr>
        <w:t xml:space="preserve"> </w:t>
      </w:r>
      <w:r>
        <w:t>specific</w:t>
      </w:r>
      <w:r>
        <w:rPr>
          <w:spacing w:val="-13"/>
        </w:rPr>
        <w:t xml:space="preserve"> </w:t>
      </w:r>
      <w:r>
        <w:t>values</w:t>
      </w:r>
      <w:del w:id="1781" w:author="Abhiram Arali" w:date="2024-11-12T15:36:00Z">
        <w:r w:rsidDel="00B56ED2">
          <w:delText>—</w:delText>
        </w:r>
      </w:del>
      <w:ins w:id="1782" w:author="Abhiram Arali" w:date="2024-11-12T15:36:00Z">
        <w:r w:rsidR="00B56ED2">
          <w:t xml:space="preserve">, </w:t>
        </w:r>
      </w:ins>
      <w:r>
        <w:t>age</w:t>
      </w:r>
      <w:r>
        <w:rPr>
          <w:spacing w:val="-12"/>
        </w:rPr>
        <w:t xml:space="preserve"> </w:t>
      </w:r>
      <w:r>
        <w:t>can</w:t>
      </w:r>
      <w:r>
        <w:rPr>
          <w:spacing w:val="-12"/>
        </w:rPr>
        <w:t xml:space="preserve"> </w:t>
      </w:r>
      <w:r>
        <w:t>be</w:t>
      </w:r>
      <w:r>
        <w:rPr>
          <w:spacing w:val="-12"/>
        </w:rPr>
        <w:t xml:space="preserve"> </w:t>
      </w:r>
      <w:r>
        <w:t>assigned</w:t>
      </w:r>
      <w:r>
        <w:rPr>
          <w:spacing w:val="-12"/>
        </w:rPr>
        <w:t xml:space="preserve"> </w:t>
      </w:r>
      <w:ins w:id="1783" w:author="Abhiram Arali" w:date="2024-11-12T15:36:00Z">
        <w:r w:rsidR="00403A3D">
          <w:rPr>
            <w:spacing w:val="-12"/>
          </w:rPr>
          <w:t xml:space="preserve">to </w:t>
        </w:r>
      </w:ins>
      <w:r>
        <w:t>25,</w:t>
      </w:r>
      <w:r>
        <w:rPr>
          <w:spacing w:val="-12"/>
        </w:rPr>
        <w:t xml:space="preserve"> </w:t>
      </w:r>
      <w:r>
        <w:t>salary can</w:t>
      </w:r>
      <w:r>
        <w:rPr>
          <w:spacing w:val="-6"/>
        </w:rPr>
        <w:t xml:space="preserve"> </w:t>
      </w:r>
      <w:r>
        <w:t>be</w:t>
      </w:r>
      <w:r>
        <w:rPr>
          <w:spacing w:val="-7"/>
        </w:rPr>
        <w:t xml:space="preserve"> </w:t>
      </w:r>
      <w:r>
        <w:t>set</w:t>
      </w:r>
      <w:r>
        <w:rPr>
          <w:spacing w:val="-5"/>
        </w:rPr>
        <w:t xml:space="preserve"> </w:t>
      </w:r>
      <w:r>
        <w:t>to</w:t>
      </w:r>
      <w:r>
        <w:rPr>
          <w:spacing w:val="-5"/>
        </w:rPr>
        <w:t xml:space="preserve"> </w:t>
      </w:r>
      <w:r>
        <w:lastRenderedPageBreak/>
        <w:t>50000.50,</w:t>
      </w:r>
      <w:r>
        <w:rPr>
          <w:spacing w:val="-6"/>
        </w:rPr>
        <w:t xml:space="preserve"> </w:t>
      </w:r>
      <w:r>
        <w:t>and</w:t>
      </w:r>
      <w:r>
        <w:rPr>
          <w:spacing w:val="-5"/>
        </w:rPr>
        <w:t xml:space="preserve"> </w:t>
      </w:r>
      <w:r>
        <w:t>grade</w:t>
      </w:r>
      <w:r>
        <w:rPr>
          <w:spacing w:val="-7"/>
        </w:rPr>
        <w:t xml:space="preserve"> </w:t>
      </w:r>
      <w:r>
        <w:t>can</w:t>
      </w:r>
      <w:r>
        <w:rPr>
          <w:spacing w:val="-6"/>
        </w:rPr>
        <w:t xml:space="preserve"> </w:t>
      </w:r>
      <w:r>
        <w:t>be</w:t>
      </w:r>
      <w:r>
        <w:rPr>
          <w:spacing w:val="-7"/>
        </w:rPr>
        <w:t xml:space="preserve"> </w:t>
      </w:r>
      <w:r>
        <w:t>initialized</w:t>
      </w:r>
      <w:r>
        <w:rPr>
          <w:spacing w:val="-6"/>
        </w:rPr>
        <w:t xml:space="preserve"> </w:t>
      </w:r>
      <w:r>
        <w:t>to</w:t>
      </w:r>
      <w:r>
        <w:rPr>
          <w:spacing w:val="-5"/>
        </w:rPr>
        <w:t xml:space="preserve"> </w:t>
      </w:r>
      <w:r>
        <w:t>'A</w:t>
      </w:r>
      <w:del w:id="1784" w:author="Abhiram Arali" w:date="2024-11-12T15:36:00Z">
        <w:r w:rsidDel="00403A3D">
          <w:delText>'.</w:delText>
        </w:r>
      </w:del>
      <w:ins w:id="1785" w:author="Abhiram Arali" w:date="2024-11-12T15:36:00Z">
        <w:r w:rsidR="00403A3D">
          <w:t>.'</w:t>
        </w:r>
      </w:ins>
      <w:r>
        <w:rPr>
          <w:spacing w:val="-6"/>
        </w:rPr>
        <w:t xml:space="preserve"> </w:t>
      </w:r>
      <w:r>
        <w:t>To</w:t>
      </w:r>
      <w:r>
        <w:rPr>
          <w:spacing w:val="-9"/>
        </w:rPr>
        <w:t xml:space="preserve"> </w:t>
      </w:r>
      <w:r>
        <w:t>display</w:t>
      </w:r>
      <w:r>
        <w:rPr>
          <w:spacing w:val="-8"/>
        </w:rPr>
        <w:t xml:space="preserve"> </w:t>
      </w:r>
      <w:r>
        <w:t>the</w:t>
      </w:r>
      <w:r>
        <w:rPr>
          <w:spacing w:val="-6"/>
        </w:rPr>
        <w:t xml:space="preserve"> </w:t>
      </w:r>
      <w:r>
        <w:t>values</w:t>
      </w:r>
      <w:r>
        <w:rPr>
          <w:spacing w:val="-6"/>
        </w:rPr>
        <w:t xml:space="preserve"> </w:t>
      </w:r>
      <w:r>
        <w:t>stored</w:t>
      </w:r>
      <w:r>
        <w:rPr>
          <w:spacing w:val="-6"/>
        </w:rPr>
        <w:t xml:space="preserve"> </w:t>
      </w:r>
      <w:r>
        <w:t>in</w:t>
      </w:r>
      <w:r>
        <w:rPr>
          <w:spacing w:val="-5"/>
        </w:rPr>
        <w:t xml:space="preserve"> </w:t>
      </w:r>
      <w:r>
        <w:t>these variables, the printf function is used, which takes format specifiers to correctly format the output:</w:t>
      </w:r>
      <w:r>
        <w:rPr>
          <w:spacing w:val="-5"/>
        </w:rPr>
        <w:t xml:space="preserve"> </w:t>
      </w:r>
      <w:r>
        <w:t>%d</w:t>
      </w:r>
      <w:r>
        <w:rPr>
          <w:spacing w:val="-3"/>
        </w:rPr>
        <w:t xml:space="preserve"> </w:t>
      </w:r>
      <w:r>
        <w:t>is</w:t>
      </w:r>
      <w:r>
        <w:rPr>
          <w:spacing w:val="-3"/>
        </w:rPr>
        <w:t xml:space="preserve"> </w:t>
      </w:r>
      <w:r>
        <w:t>utilized</w:t>
      </w:r>
      <w:r>
        <w:rPr>
          <w:spacing w:val="-3"/>
        </w:rPr>
        <w:t xml:space="preserve"> </w:t>
      </w:r>
      <w:r>
        <w:t>for</w:t>
      </w:r>
      <w:r>
        <w:rPr>
          <w:spacing w:val="-5"/>
        </w:rPr>
        <w:t xml:space="preserve"> </w:t>
      </w:r>
      <w:r>
        <w:t>integers,</w:t>
      </w:r>
      <w:r>
        <w:rPr>
          <w:spacing w:val="-3"/>
        </w:rPr>
        <w:t xml:space="preserve"> </w:t>
      </w:r>
      <w:r>
        <w:t>ensuring</w:t>
      </w:r>
      <w:r>
        <w:rPr>
          <w:spacing w:val="-3"/>
        </w:rPr>
        <w:t xml:space="preserve"> </w:t>
      </w:r>
      <w:r>
        <w:t>that</w:t>
      </w:r>
      <w:r>
        <w:rPr>
          <w:spacing w:val="-4"/>
        </w:rPr>
        <w:t xml:space="preserve"> </w:t>
      </w:r>
      <w:r>
        <w:t>the</w:t>
      </w:r>
      <w:r>
        <w:rPr>
          <w:spacing w:val="-4"/>
        </w:rPr>
        <w:t xml:space="preserve"> </w:t>
      </w:r>
      <w:r>
        <w:t>value</w:t>
      </w:r>
      <w:r>
        <w:rPr>
          <w:spacing w:val="-4"/>
        </w:rPr>
        <w:t xml:space="preserve"> </w:t>
      </w:r>
      <w:r>
        <w:t>of age</w:t>
      </w:r>
      <w:r>
        <w:rPr>
          <w:spacing w:val="-4"/>
        </w:rPr>
        <w:t xml:space="preserve"> </w:t>
      </w:r>
      <w:r>
        <w:t>is</w:t>
      </w:r>
      <w:r>
        <w:rPr>
          <w:spacing w:val="-3"/>
        </w:rPr>
        <w:t xml:space="preserve"> </w:t>
      </w:r>
      <w:r>
        <w:t>printed as</w:t>
      </w:r>
      <w:r>
        <w:rPr>
          <w:spacing w:val="-4"/>
        </w:rPr>
        <w:t xml:space="preserve"> </w:t>
      </w:r>
      <w:r>
        <w:t>a</w:t>
      </w:r>
      <w:r>
        <w:rPr>
          <w:spacing w:val="-4"/>
        </w:rPr>
        <w:t xml:space="preserve"> </w:t>
      </w:r>
      <w:r>
        <w:t xml:space="preserve">whole </w:t>
      </w:r>
      <w:r>
        <w:rPr>
          <w:spacing w:val="-2"/>
        </w:rPr>
        <w:t>number;</w:t>
      </w:r>
    </w:p>
    <w:p w14:paraId="601B435D" w14:textId="6E65EDCD" w:rsidR="00E57A4D" w:rsidDel="00C30659" w:rsidRDefault="00C30659">
      <w:pPr>
        <w:pStyle w:val="NormalBPBHEB"/>
        <w:rPr>
          <w:del w:id="1786" w:author="Abhiram Arali" w:date="2024-11-12T15:36:00Z"/>
        </w:rPr>
        <w:pPrChange w:id="1787" w:author="Abhiram Arali" w:date="2024-11-12T15:36:00Z">
          <w:pPr>
            <w:pStyle w:val="BodyText"/>
            <w:ind w:left="220"/>
            <w:jc w:val="both"/>
          </w:pPr>
        </w:pPrChange>
      </w:pPr>
      <w:ins w:id="1788" w:author="Abhiram Arali" w:date="2024-11-12T15:36:00Z">
        <w:r>
          <w:t xml:space="preserve"> </w:t>
        </w:r>
      </w:ins>
      <w:r w:rsidR="00A87255">
        <w:t>%.2f</w:t>
      </w:r>
      <w:r w:rsidR="00A87255">
        <w:rPr>
          <w:spacing w:val="-17"/>
        </w:rPr>
        <w:t xml:space="preserve"> </w:t>
      </w:r>
      <w:r w:rsidR="00A87255">
        <w:t>is</w:t>
      </w:r>
      <w:r w:rsidR="00A87255">
        <w:rPr>
          <w:spacing w:val="-13"/>
        </w:rPr>
        <w:t xml:space="preserve"> </w:t>
      </w:r>
      <w:r w:rsidR="00A87255">
        <w:t>employed</w:t>
      </w:r>
      <w:r w:rsidR="00A87255">
        <w:rPr>
          <w:spacing w:val="-13"/>
        </w:rPr>
        <w:t xml:space="preserve"> </w:t>
      </w:r>
      <w:r w:rsidR="00A87255">
        <w:t>for</w:t>
      </w:r>
      <w:r w:rsidR="00A87255">
        <w:rPr>
          <w:spacing w:val="-15"/>
        </w:rPr>
        <w:t xml:space="preserve"> </w:t>
      </w:r>
      <w:r w:rsidR="00A87255">
        <w:t>floating-point</w:t>
      </w:r>
      <w:r w:rsidR="00A87255">
        <w:rPr>
          <w:spacing w:val="-13"/>
        </w:rPr>
        <w:t xml:space="preserve"> </w:t>
      </w:r>
      <w:r w:rsidR="00A87255">
        <w:t>numbers,</w:t>
      </w:r>
      <w:r w:rsidR="00A87255">
        <w:rPr>
          <w:spacing w:val="-13"/>
        </w:rPr>
        <w:t xml:space="preserve"> </w:t>
      </w:r>
      <w:r w:rsidR="00A87255">
        <w:t>formatting</w:t>
      </w:r>
      <w:r w:rsidR="00A87255">
        <w:rPr>
          <w:spacing w:val="-14"/>
        </w:rPr>
        <w:t xml:space="preserve"> </w:t>
      </w:r>
      <w:r w:rsidR="00A87255">
        <w:t>the</w:t>
      </w:r>
      <w:r w:rsidR="00A87255">
        <w:rPr>
          <w:spacing w:val="-14"/>
        </w:rPr>
        <w:t xml:space="preserve"> </w:t>
      </w:r>
      <w:r w:rsidR="00A87255">
        <w:t>salary</w:t>
      </w:r>
      <w:r w:rsidR="00A87255">
        <w:rPr>
          <w:spacing w:val="-13"/>
        </w:rPr>
        <w:t xml:space="preserve"> </w:t>
      </w:r>
      <w:r w:rsidR="00A87255">
        <w:t>to</w:t>
      </w:r>
      <w:r w:rsidR="00A87255">
        <w:rPr>
          <w:spacing w:val="-13"/>
        </w:rPr>
        <w:t xml:space="preserve"> </w:t>
      </w:r>
      <w:r w:rsidR="00A87255">
        <w:t>show</w:t>
      </w:r>
      <w:r w:rsidR="00A87255">
        <w:rPr>
          <w:spacing w:val="-14"/>
        </w:rPr>
        <w:t xml:space="preserve"> </w:t>
      </w:r>
      <w:r w:rsidR="00A87255">
        <w:t>two</w:t>
      </w:r>
      <w:r w:rsidR="00A87255">
        <w:rPr>
          <w:spacing w:val="-14"/>
        </w:rPr>
        <w:t xml:space="preserve"> </w:t>
      </w:r>
      <w:r w:rsidR="00A87255">
        <w:t>decimal</w:t>
      </w:r>
      <w:r w:rsidR="00A87255">
        <w:rPr>
          <w:spacing w:val="-13"/>
        </w:rPr>
        <w:t xml:space="preserve"> </w:t>
      </w:r>
      <w:r w:rsidR="00A87255">
        <w:rPr>
          <w:spacing w:val="-2"/>
        </w:rPr>
        <w:t>places;</w:t>
      </w:r>
      <w:ins w:id="1789" w:author="Abhiram Arali" w:date="2024-11-12T15:36:00Z">
        <w:r>
          <w:rPr>
            <w:spacing w:val="-2"/>
          </w:rPr>
          <w:t xml:space="preserve"> </w:t>
        </w:r>
      </w:ins>
    </w:p>
    <w:p w14:paraId="10F429EB" w14:textId="2053B3E8" w:rsidR="00E57A4D" w:rsidDel="00C30659" w:rsidRDefault="00E57A4D">
      <w:pPr>
        <w:jc w:val="both"/>
        <w:rPr>
          <w:del w:id="1790" w:author="Abhiram Arali" w:date="2024-11-12T15:36:00Z"/>
        </w:rPr>
        <w:sectPr w:rsidR="00E57A4D" w:rsidDel="00C30659">
          <w:pgSz w:w="11910" w:h="16840"/>
          <w:pgMar w:top="1540" w:right="1220" w:bottom="1200" w:left="1220" w:header="758" w:footer="1000" w:gutter="0"/>
          <w:cols w:space="720"/>
        </w:sectPr>
      </w:pPr>
    </w:p>
    <w:p w14:paraId="01F8DBC4" w14:textId="77777777" w:rsidR="00E57A4D" w:rsidRDefault="00A87255" w:rsidP="00C30659">
      <w:pPr>
        <w:pStyle w:val="NormalBPBHEB"/>
        <w:rPr>
          <w:ins w:id="1791" w:author="Abhiram Arali" w:date="2024-11-12T15:36:00Z"/>
        </w:rPr>
      </w:pPr>
      <w:r>
        <w:t>and</w:t>
      </w:r>
      <w:r>
        <w:rPr>
          <w:spacing w:val="-15"/>
        </w:rPr>
        <w:t xml:space="preserve"> </w:t>
      </w:r>
      <w:r>
        <w:t>%c</w:t>
      </w:r>
      <w:r>
        <w:rPr>
          <w:spacing w:val="-15"/>
        </w:rPr>
        <w:t xml:space="preserve"> </w:t>
      </w:r>
      <w:r>
        <w:t>is</w:t>
      </w:r>
      <w:r>
        <w:rPr>
          <w:spacing w:val="-15"/>
        </w:rPr>
        <w:t xml:space="preserve"> </w:t>
      </w:r>
      <w:r>
        <w:t>applied</w:t>
      </w:r>
      <w:r>
        <w:rPr>
          <w:spacing w:val="-15"/>
        </w:rPr>
        <w:t xml:space="preserve"> </w:t>
      </w:r>
      <w:r>
        <w:t>for</w:t>
      </w:r>
      <w:r>
        <w:rPr>
          <w:spacing w:val="-15"/>
        </w:rPr>
        <w:t xml:space="preserve"> </w:t>
      </w:r>
      <w:r>
        <w:t>characters</w:t>
      </w:r>
      <w:r>
        <w:rPr>
          <w:spacing w:val="-15"/>
        </w:rPr>
        <w:t xml:space="preserve"> </w:t>
      </w:r>
      <w:r>
        <w:t>to</w:t>
      </w:r>
      <w:r>
        <w:rPr>
          <w:spacing w:val="-15"/>
        </w:rPr>
        <w:t xml:space="preserve"> </w:t>
      </w:r>
      <w:r>
        <w:t>output</w:t>
      </w:r>
      <w:r>
        <w:rPr>
          <w:spacing w:val="-15"/>
        </w:rPr>
        <w:t xml:space="preserve"> </w:t>
      </w:r>
      <w:r>
        <w:t>the</w:t>
      </w:r>
      <w:r>
        <w:rPr>
          <w:spacing w:val="-15"/>
        </w:rPr>
        <w:t xml:space="preserve"> </w:t>
      </w:r>
      <w:r>
        <w:t>value</w:t>
      </w:r>
      <w:r>
        <w:rPr>
          <w:spacing w:val="-15"/>
        </w:rPr>
        <w:t xml:space="preserve"> </w:t>
      </w:r>
      <w:r>
        <w:t>of</w:t>
      </w:r>
      <w:r>
        <w:rPr>
          <w:spacing w:val="-15"/>
        </w:rPr>
        <w:t xml:space="preserve"> </w:t>
      </w:r>
      <w:r>
        <w:t>grade.</w:t>
      </w:r>
      <w:r>
        <w:rPr>
          <w:spacing w:val="-15"/>
        </w:rPr>
        <w:t xml:space="preserve"> </w:t>
      </w:r>
      <w:r>
        <w:t>This</w:t>
      </w:r>
      <w:r>
        <w:rPr>
          <w:spacing w:val="-15"/>
        </w:rPr>
        <w:t xml:space="preserve"> </w:t>
      </w:r>
      <w:r>
        <w:t>structured</w:t>
      </w:r>
      <w:r>
        <w:rPr>
          <w:spacing w:val="-15"/>
        </w:rPr>
        <w:t xml:space="preserve"> </w:t>
      </w:r>
      <w:r>
        <w:t>approach</w:t>
      </w:r>
      <w:r>
        <w:rPr>
          <w:spacing w:val="-15"/>
        </w:rPr>
        <w:t xml:space="preserve"> </w:t>
      </w:r>
      <w:r>
        <w:t>enhances clarity and organization in data handling within C programs.</w:t>
      </w:r>
    </w:p>
    <w:p w14:paraId="746181A2" w14:textId="77777777" w:rsidR="00830259" w:rsidRDefault="00830259">
      <w:pPr>
        <w:pStyle w:val="NormalBPBHEB"/>
        <w:pPrChange w:id="1792" w:author="Abhiram Arali" w:date="2024-11-12T15:36:00Z">
          <w:pPr>
            <w:pStyle w:val="BodyText"/>
            <w:spacing w:before="88" w:line="360" w:lineRule="auto"/>
            <w:ind w:left="220" w:right="222"/>
            <w:jc w:val="both"/>
          </w:pPr>
        </w:pPrChange>
      </w:pPr>
    </w:p>
    <w:p w14:paraId="431394F1" w14:textId="48256C95" w:rsidR="00E57A4D" w:rsidRDefault="00A87255">
      <w:pPr>
        <w:pStyle w:val="Heading2BPBHEB"/>
        <w:pPrChange w:id="1793" w:author="Abhiram Arali" w:date="2024-11-12T15:36:00Z">
          <w:pPr>
            <w:pStyle w:val="Heading2"/>
            <w:jc w:val="both"/>
          </w:pPr>
        </w:pPrChange>
      </w:pPr>
      <w:r>
        <w:t>Variable</w:t>
      </w:r>
      <w:r>
        <w:rPr>
          <w:spacing w:val="-1"/>
        </w:rPr>
        <w:t xml:space="preserve"> </w:t>
      </w:r>
      <w:r w:rsidR="00830259">
        <w:t xml:space="preserve">naming </w:t>
      </w:r>
      <w:r w:rsidR="00830259">
        <w:rPr>
          <w:spacing w:val="-2"/>
        </w:rPr>
        <w:t>rules</w:t>
      </w:r>
    </w:p>
    <w:p w14:paraId="6145B7DE" w14:textId="3804B908" w:rsidR="00E57A4D" w:rsidDel="00830259" w:rsidRDefault="00E57A4D">
      <w:pPr>
        <w:pStyle w:val="BodyText"/>
        <w:spacing w:before="21"/>
        <w:rPr>
          <w:del w:id="1794" w:author="Abhiram Arali" w:date="2024-11-12T15:36:00Z"/>
          <w:b/>
          <w:i/>
        </w:rPr>
      </w:pPr>
    </w:p>
    <w:p w14:paraId="4AABBA15" w14:textId="77777777" w:rsidR="00E57A4D" w:rsidRDefault="00A87255">
      <w:pPr>
        <w:pStyle w:val="NormalBPBHEB"/>
        <w:pPrChange w:id="1795" w:author="Abhiram Arali" w:date="2024-11-12T15:36:00Z">
          <w:pPr>
            <w:pStyle w:val="BodyText"/>
            <w:ind w:left="220"/>
            <w:jc w:val="both"/>
          </w:pPr>
        </w:pPrChange>
      </w:pPr>
      <w:r>
        <w:t>When</w:t>
      </w:r>
      <w:r>
        <w:rPr>
          <w:spacing w:val="-3"/>
        </w:rPr>
        <w:t xml:space="preserve"> </w:t>
      </w:r>
      <w:r>
        <w:t>naming</w:t>
      </w:r>
      <w:r>
        <w:rPr>
          <w:spacing w:val="-1"/>
        </w:rPr>
        <w:t xml:space="preserve"> </w:t>
      </w:r>
      <w:r>
        <w:t>variables in</w:t>
      </w:r>
      <w:r>
        <w:rPr>
          <w:spacing w:val="-1"/>
        </w:rPr>
        <w:t xml:space="preserve"> </w:t>
      </w:r>
      <w:r>
        <w:t>C,</w:t>
      </w:r>
      <w:r>
        <w:rPr>
          <w:spacing w:val="-1"/>
        </w:rPr>
        <w:t xml:space="preserve"> </w:t>
      </w:r>
      <w:r>
        <w:t>certain rules</w:t>
      </w:r>
      <w:r>
        <w:rPr>
          <w:spacing w:val="-1"/>
        </w:rPr>
        <w:t xml:space="preserve"> </w:t>
      </w:r>
      <w:r>
        <w:t>must</w:t>
      </w:r>
      <w:r>
        <w:rPr>
          <w:spacing w:val="1"/>
        </w:rPr>
        <w:t xml:space="preserve"> </w:t>
      </w:r>
      <w:r>
        <w:t>be</w:t>
      </w:r>
      <w:r>
        <w:rPr>
          <w:spacing w:val="1"/>
        </w:rPr>
        <w:t xml:space="preserve"> </w:t>
      </w:r>
      <w:r>
        <w:rPr>
          <w:spacing w:val="-2"/>
        </w:rPr>
        <w:t>followed:</w:t>
      </w:r>
    </w:p>
    <w:p w14:paraId="390E89D3" w14:textId="5468F7E5" w:rsidR="00E57A4D" w:rsidRPr="00EA2D46" w:rsidDel="006C0502" w:rsidRDefault="00E57A4D">
      <w:pPr>
        <w:pStyle w:val="NormalBPBHEB"/>
        <w:numPr>
          <w:ilvl w:val="0"/>
          <w:numId w:val="71"/>
        </w:numPr>
        <w:rPr>
          <w:del w:id="1796" w:author="Abhiram Arali" w:date="2024-11-12T15:36:00Z"/>
        </w:rPr>
        <w:pPrChange w:id="1797" w:author="Abhiram Arali" w:date="2024-11-12T15:36:00Z">
          <w:pPr>
            <w:pStyle w:val="BodyText"/>
            <w:spacing w:before="24"/>
          </w:pPr>
        </w:pPrChange>
      </w:pPr>
    </w:p>
    <w:p w14:paraId="7DCA4774" w14:textId="77777777" w:rsidR="00E57A4D" w:rsidRPr="00EA2D46" w:rsidRDefault="00A87255">
      <w:pPr>
        <w:pStyle w:val="NormalBPBHEB"/>
        <w:numPr>
          <w:ilvl w:val="0"/>
          <w:numId w:val="71"/>
        </w:numPr>
        <w:rPr>
          <w:rPrChange w:id="1798" w:author="Abhiram Arali" w:date="2024-11-12T15:36:00Z">
            <w:rPr>
              <w:sz w:val="24"/>
            </w:rPr>
          </w:rPrChange>
        </w:rPr>
        <w:pPrChange w:id="1799" w:author="Abhiram Arali" w:date="2024-11-12T15:36:00Z">
          <w:pPr>
            <w:pStyle w:val="ListParagraph"/>
            <w:numPr>
              <w:numId w:val="14"/>
            </w:numPr>
            <w:tabs>
              <w:tab w:val="left" w:pos="940"/>
            </w:tabs>
            <w:spacing w:line="350" w:lineRule="auto"/>
            <w:ind w:left="940" w:right="219" w:hanging="360"/>
          </w:pPr>
        </w:pPrChange>
      </w:pPr>
      <w:r w:rsidRPr="00EA2D46">
        <w:rPr>
          <w:rPrChange w:id="1800" w:author="Abhiram Arali" w:date="2024-11-12T15:36:00Z">
            <w:rPr>
              <w:sz w:val="24"/>
            </w:rPr>
          </w:rPrChange>
        </w:rPr>
        <w:t>Variable names can contain letters (both uppercase and lowercase), digits, and underscores (_).</w:t>
      </w:r>
    </w:p>
    <w:p w14:paraId="54242B3E" w14:textId="77777777" w:rsidR="00E57A4D" w:rsidRPr="00EA2D46" w:rsidRDefault="00A87255">
      <w:pPr>
        <w:pStyle w:val="NormalBPBHEB"/>
        <w:numPr>
          <w:ilvl w:val="0"/>
          <w:numId w:val="71"/>
        </w:numPr>
        <w:rPr>
          <w:rPrChange w:id="1801" w:author="Abhiram Arali" w:date="2024-11-12T15:36:00Z">
            <w:rPr>
              <w:sz w:val="24"/>
            </w:rPr>
          </w:rPrChange>
        </w:rPr>
        <w:pPrChange w:id="1802" w:author="Abhiram Arali" w:date="2024-11-12T15:36:00Z">
          <w:pPr>
            <w:pStyle w:val="ListParagraph"/>
            <w:numPr>
              <w:numId w:val="14"/>
            </w:numPr>
            <w:tabs>
              <w:tab w:val="left" w:pos="940"/>
            </w:tabs>
            <w:spacing w:before="12"/>
            <w:ind w:left="940" w:hanging="360"/>
          </w:pPr>
        </w:pPrChange>
      </w:pPr>
      <w:r w:rsidRPr="00EA2D46">
        <w:rPr>
          <w:rPrChange w:id="1803" w:author="Abhiram Arali" w:date="2024-11-12T15:36:00Z">
            <w:rPr>
              <w:sz w:val="24"/>
            </w:rPr>
          </w:rPrChange>
        </w:rPr>
        <w:t>Variable names must begin with a letter or an underscore (not a digit).</w:t>
      </w:r>
    </w:p>
    <w:p w14:paraId="0A9BDE57" w14:textId="77777777" w:rsidR="00E57A4D" w:rsidRPr="00EA2D46" w:rsidRDefault="00A87255">
      <w:pPr>
        <w:pStyle w:val="NormalBPBHEB"/>
        <w:numPr>
          <w:ilvl w:val="0"/>
          <w:numId w:val="71"/>
        </w:numPr>
        <w:rPr>
          <w:rPrChange w:id="1804" w:author="Abhiram Arali" w:date="2024-11-12T15:36:00Z">
            <w:rPr>
              <w:sz w:val="24"/>
            </w:rPr>
          </w:rPrChange>
        </w:rPr>
        <w:pPrChange w:id="1805" w:author="Abhiram Arali" w:date="2024-11-12T15:36:00Z">
          <w:pPr>
            <w:pStyle w:val="ListParagraph"/>
            <w:numPr>
              <w:numId w:val="14"/>
            </w:numPr>
            <w:tabs>
              <w:tab w:val="left" w:pos="940"/>
            </w:tabs>
            <w:spacing w:before="139" w:line="350" w:lineRule="auto"/>
            <w:ind w:left="940" w:right="223" w:hanging="360"/>
          </w:pPr>
        </w:pPrChange>
      </w:pPr>
      <w:r w:rsidRPr="00EA2D46">
        <w:rPr>
          <w:rPrChange w:id="1806" w:author="Abhiram Arali" w:date="2024-11-12T15:36:00Z">
            <w:rPr>
              <w:sz w:val="24"/>
            </w:rPr>
          </w:rPrChange>
        </w:rPr>
        <w:t>Variable names are case-sensitive, meaning Age and age are considered different variables.</w:t>
      </w:r>
    </w:p>
    <w:p w14:paraId="18AD69E7" w14:textId="77777777" w:rsidR="00E57A4D" w:rsidRPr="00EA2D46" w:rsidRDefault="00A87255">
      <w:pPr>
        <w:pStyle w:val="NormalBPBHEB"/>
        <w:numPr>
          <w:ilvl w:val="0"/>
          <w:numId w:val="71"/>
        </w:numPr>
        <w:rPr>
          <w:rPrChange w:id="1807" w:author="Abhiram Arali" w:date="2024-11-12T15:36:00Z">
            <w:rPr>
              <w:sz w:val="24"/>
            </w:rPr>
          </w:rPrChange>
        </w:rPr>
        <w:pPrChange w:id="1808" w:author="Abhiram Arali" w:date="2024-11-12T15:36:00Z">
          <w:pPr>
            <w:pStyle w:val="ListParagraph"/>
            <w:numPr>
              <w:numId w:val="14"/>
            </w:numPr>
            <w:tabs>
              <w:tab w:val="left" w:pos="940"/>
            </w:tabs>
            <w:spacing w:before="13"/>
            <w:ind w:left="940" w:hanging="360"/>
          </w:pPr>
        </w:pPrChange>
      </w:pPr>
      <w:r w:rsidRPr="00EA2D46">
        <w:rPr>
          <w:rPrChange w:id="1809" w:author="Abhiram Arali" w:date="2024-11-12T15:36:00Z">
            <w:rPr>
              <w:sz w:val="24"/>
            </w:rPr>
          </w:rPrChange>
        </w:rPr>
        <w:t>Variable names cannot be any of the reserved keywords in C (e.g., int, float, return).</w:t>
      </w:r>
    </w:p>
    <w:p w14:paraId="4FC48288" w14:textId="77777777" w:rsidR="00E57A4D" w:rsidRDefault="00E57A4D">
      <w:pPr>
        <w:pStyle w:val="NormalBPBHEB"/>
        <w:pPrChange w:id="1810" w:author="Abhiram Arali" w:date="2024-11-12T15:36:00Z">
          <w:pPr>
            <w:pStyle w:val="BodyText"/>
            <w:spacing w:before="272"/>
          </w:pPr>
        </w:pPrChange>
      </w:pPr>
    </w:p>
    <w:p w14:paraId="40D07D6A" w14:textId="77777777" w:rsidR="00E57A4D" w:rsidRDefault="00A87255">
      <w:pPr>
        <w:pStyle w:val="Heading1BPBHEB"/>
        <w:pPrChange w:id="1811" w:author="Abhiram Arali" w:date="2024-11-12T15:37:00Z">
          <w:pPr>
            <w:pStyle w:val="Heading1"/>
            <w:numPr>
              <w:numId w:val="20"/>
            </w:numPr>
            <w:tabs>
              <w:tab w:val="left" w:pos="939"/>
            </w:tabs>
            <w:ind w:left="939" w:hanging="359"/>
          </w:pPr>
        </w:pPrChange>
      </w:pPr>
      <w:r>
        <w:t>Constants</w:t>
      </w:r>
    </w:p>
    <w:p w14:paraId="19681577" w14:textId="2F61051C" w:rsidR="00E57A4D" w:rsidDel="00E95992" w:rsidRDefault="00E57A4D">
      <w:pPr>
        <w:pStyle w:val="BodyText"/>
        <w:spacing w:before="22"/>
        <w:rPr>
          <w:del w:id="1812" w:author="Abhiram Arali" w:date="2024-11-12T15:37:00Z"/>
          <w:b/>
        </w:rPr>
      </w:pPr>
    </w:p>
    <w:p w14:paraId="490C346C" w14:textId="77777777" w:rsidR="00E57A4D" w:rsidRDefault="00A87255">
      <w:pPr>
        <w:pStyle w:val="NormalBPBHEB"/>
        <w:pPrChange w:id="1813" w:author="Abhiram Arali" w:date="2024-11-12T15:37:00Z">
          <w:pPr>
            <w:pStyle w:val="BodyText"/>
            <w:spacing w:line="360" w:lineRule="auto"/>
            <w:ind w:left="220" w:right="220"/>
            <w:jc w:val="both"/>
          </w:pPr>
        </w:pPrChange>
      </w:pPr>
      <w:r>
        <w:t xml:space="preserve">In C, constants are fixed values that cannot be altered during program execution. Unlike variables, which can change their value, constants remain the same throughout the program. They are useful for defining values that should not change, such as mathematical constants, configuration settings, or fixed data. C supports several types of constants, including integer constants, floating-point constants, character constants, string constants, and enumeration </w:t>
      </w:r>
      <w:r>
        <w:rPr>
          <w:spacing w:val="-2"/>
        </w:rPr>
        <w:t>constants.</w:t>
      </w:r>
    </w:p>
    <w:p w14:paraId="7443E3EE" w14:textId="41031849" w:rsidR="00E57A4D" w:rsidRDefault="00A87255">
      <w:pPr>
        <w:pStyle w:val="NormalBPBHEB"/>
        <w:pPrChange w:id="1814" w:author="Abhiram Arali" w:date="2024-11-12T15:37:00Z">
          <w:pPr>
            <w:spacing w:before="162"/>
            <w:ind w:left="220"/>
            <w:jc w:val="both"/>
          </w:pPr>
        </w:pPrChange>
      </w:pPr>
      <w:r>
        <w:t>Types</w:t>
      </w:r>
      <w:r>
        <w:rPr>
          <w:spacing w:val="-1"/>
        </w:rPr>
        <w:t xml:space="preserve"> </w:t>
      </w:r>
      <w:r>
        <w:t>of</w:t>
      </w:r>
      <w:r>
        <w:rPr>
          <w:spacing w:val="-1"/>
        </w:rPr>
        <w:t xml:space="preserve"> </w:t>
      </w:r>
      <w:r w:rsidR="0011236F">
        <w:t>constants</w:t>
      </w:r>
    </w:p>
    <w:p w14:paraId="6B8C1359" w14:textId="61274F31" w:rsidR="00E57A4D" w:rsidRPr="00850653" w:rsidDel="0011236F" w:rsidRDefault="00E57A4D">
      <w:pPr>
        <w:pStyle w:val="BodyText"/>
        <w:numPr>
          <w:ilvl w:val="0"/>
          <w:numId w:val="72"/>
        </w:numPr>
        <w:spacing w:before="21"/>
        <w:rPr>
          <w:del w:id="1815" w:author="Abhiram Arali" w:date="2024-11-12T15:37:00Z"/>
          <w:b/>
          <w:bCs/>
          <w:i/>
          <w:rPrChange w:id="1816" w:author="Abhiram Arali" w:date="2024-11-12T15:37:00Z">
            <w:rPr>
              <w:del w:id="1817" w:author="Abhiram Arali" w:date="2024-11-12T15:37:00Z"/>
              <w:i/>
            </w:rPr>
          </w:rPrChange>
        </w:rPr>
        <w:pPrChange w:id="1818" w:author="Abhiram Arali" w:date="2024-11-12T15:37:00Z">
          <w:pPr>
            <w:pStyle w:val="BodyText"/>
            <w:spacing w:before="21"/>
          </w:pPr>
        </w:pPrChange>
      </w:pPr>
    </w:p>
    <w:p w14:paraId="77CF4121" w14:textId="4C058005" w:rsidR="00E57A4D" w:rsidRDefault="00A87255">
      <w:pPr>
        <w:pStyle w:val="NormalBPBHEB"/>
        <w:numPr>
          <w:ilvl w:val="0"/>
          <w:numId w:val="72"/>
        </w:numPr>
        <w:pPrChange w:id="1819" w:author="Abhiram Arali" w:date="2024-11-12T15:37:00Z">
          <w:pPr>
            <w:pStyle w:val="BodyText"/>
            <w:ind w:left="220"/>
          </w:pPr>
        </w:pPrChange>
      </w:pPr>
      <w:r w:rsidRPr="00850653">
        <w:rPr>
          <w:b/>
          <w:bCs/>
          <w:rPrChange w:id="1820" w:author="Abhiram Arali" w:date="2024-11-12T15:37:00Z">
            <w:rPr/>
          </w:rPrChange>
        </w:rPr>
        <w:t>Integer</w:t>
      </w:r>
      <w:r w:rsidRPr="00850653">
        <w:rPr>
          <w:b/>
          <w:bCs/>
          <w:spacing w:val="-4"/>
          <w:rPrChange w:id="1821" w:author="Abhiram Arali" w:date="2024-11-12T15:37:00Z">
            <w:rPr>
              <w:spacing w:val="-4"/>
            </w:rPr>
          </w:rPrChange>
        </w:rPr>
        <w:t xml:space="preserve"> </w:t>
      </w:r>
      <w:r w:rsidR="00850653" w:rsidRPr="00850653">
        <w:rPr>
          <w:b/>
          <w:bCs/>
        </w:rPr>
        <w:t>constants</w:t>
      </w:r>
      <w:r>
        <w:t>:</w:t>
      </w:r>
      <w:r>
        <w:rPr>
          <w:spacing w:val="-1"/>
        </w:rPr>
        <w:t xml:space="preserve"> </w:t>
      </w:r>
      <w:r>
        <w:t>These are</w:t>
      </w:r>
      <w:r>
        <w:rPr>
          <w:spacing w:val="-3"/>
        </w:rPr>
        <w:t xml:space="preserve"> </w:t>
      </w:r>
      <w:r>
        <w:t>whole</w:t>
      </w:r>
      <w:r>
        <w:rPr>
          <w:spacing w:val="-2"/>
        </w:rPr>
        <w:t xml:space="preserve"> </w:t>
      </w:r>
      <w:r>
        <w:t>numbers</w:t>
      </w:r>
      <w:r>
        <w:rPr>
          <w:spacing w:val="-1"/>
        </w:rPr>
        <w:t xml:space="preserve"> </w:t>
      </w:r>
      <w:r>
        <w:t>without</w:t>
      </w:r>
      <w:r>
        <w:rPr>
          <w:spacing w:val="-1"/>
        </w:rPr>
        <w:t xml:space="preserve"> </w:t>
      </w:r>
      <w:r>
        <w:t>a</w:t>
      </w:r>
      <w:r>
        <w:rPr>
          <w:spacing w:val="-1"/>
        </w:rPr>
        <w:t xml:space="preserve"> </w:t>
      </w:r>
      <w:r>
        <w:t>decimal</w:t>
      </w:r>
      <w:r>
        <w:rPr>
          <w:spacing w:val="-1"/>
        </w:rPr>
        <w:t xml:space="preserve"> </w:t>
      </w:r>
      <w:r>
        <w:rPr>
          <w:spacing w:val="-2"/>
        </w:rPr>
        <w:t>point.</w:t>
      </w:r>
    </w:p>
    <w:p w14:paraId="65027C4F" w14:textId="28EC39CA" w:rsidR="00E57A4D" w:rsidDel="00850653" w:rsidRDefault="00E57A4D">
      <w:pPr>
        <w:pStyle w:val="BodyText"/>
        <w:spacing w:before="22"/>
        <w:ind w:left="720"/>
        <w:rPr>
          <w:del w:id="1822" w:author="Abhiram Arali" w:date="2024-11-12T15:37:00Z"/>
        </w:rPr>
        <w:pPrChange w:id="1823" w:author="Abhiram Arali" w:date="2024-11-12T15:37:00Z">
          <w:pPr>
            <w:pStyle w:val="BodyText"/>
            <w:spacing w:before="22"/>
          </w:pPr>
        </w:pPrChange>
      </w:pPr>
    </w:p>
    <w:p w14:paraId="2B67BD24" w14:textId="77777777" w:rsidR="00E57A4D" w:rsidRDefault="00A87255">
      <w:pPr>
        <w:pStyle w:val="NormalBPBHEB"/>
        <w:ind w:left="720"/>
        <w:pPrChange w:id="1824" w:author="Abhiram Arali" w:date="2024-11-12T15:37:00Z">
          <w:pPr>
            <w:ind w:left="760"/>
          </w:pPr>
        </w:pPrChange>
      </w:pPr>
      <w:r>
        <w:t>Examples:</w:t>
      </w:r>
      <w:r>
        <w:rPr>
          <w:spacing w:val="-4"/>
        </w:rPr>
        <w:t xml:space="preserve"> </w:t>
      </w:r>
      <w:r>
        <w:t>42,</w:t>
      </w:r>
      <w:r>
        <w:rPr>
          <w:spacing w:val="-2"/>
        </w:rPr>
        <w:t xml:space="preserve"> </w:t>
      </w:r>
      <w:r>
        <w:t>-7,</w:t>
      </w:r>
      <w:r>
        <w:rPr>
          <w:spacing w:val="-1"/>
        </w:rPr>
        <w:t xml:space="preserve"> </w:t>
      </w:r>
      <w:r>
        <w:rPr>
          <w:spacing w:val="-4"/>
        </w:rPr>
        <w:t>1000</w:t>
      </w:r>
    </w:p>
    <w:p w14:paraId="45CFCAC5" w14:textId="1FB97C1A" w:rsidR="00E57A4D" w:rsidRPr="00A21705" w:rsidDel="00A21705" w:rsidRDefault="00E57A4D">
      <w:pPr>
        <w:pStyle w:val="BodyText"/>
        <w:spacing w:before="21"/>
        <w:rPr>
          <w:del w:id="1825" w:author="Abhiram Arali" w:date="2024-11-12T15:37:00Z"/>
          <w:b/>
          <w:bCs/>
          <w:i/>
          <w:rPrChange w:id="1826" w:author="Abhiram Arali" w:date="2024-11-12T15:37:00Z">
            <w:rPr>
              <w:del w:id="1827" w:author="Abhiram Arali" w:date="2024-11-12T15:37:00Z"/>
              <w:i/>
            </w:rPr>
          </w:rPrChange>
        </w:rPr>
      </w:pPr>
    </w:p>
    <w:p w14:paraId="4FA2C65A" w14:textId="4D4C66F6" w:rsidR="00E57A4D" w:rsidRDefault="00A87255">
      <w:pPr>
        <w:pStyle w:val="NormalBPBHEB"/>
        <w:numPr>
          <w:ilvl w:val="0"/>
          <w:numId w:val="72"/>
        </w:numPr>
        <w:pPrChange w:id="1828" w:author="Abhiram Arali" w:date="2024-11-12T15:37:00Z">
          <w:pPr>
            <w:pStyle w:val="BodyText"/>
            <w:ind w:left="220"/>
          </w:pPr>
        </w:pPrChange>
      </w:pPr>
      <w:r w:rsidRPr="00A21705">
        <w:rPr>
          <w:b/>
          <w:bCs/>
          <w:rPrChange w:id="1829" w:author="Abhiram Arali" w:date="2024-11-12T15:37:00Z">
            <w:rPr/>
          </w:rPrChange>
        </w:rPr>
        <w:t>Floating-</w:t>
      </w:r>
      <w:r w:rsidR="00A21705" w:rsidRPr="004B0904">
        <w:rPr>
          <w:b/>
          <w:bCs/>
        </w:rPr>
        <w:t>point</w:t>
      </w:r>
      <w:r w:rsidR="00A21705" w:rsidRPr="00A21705">
        <w:rPr>
          <w:b/>
          <w:bCs/>
          <w:spacing w:val="-1"/>
        </w:rPr>
        <w:t xml:space="preserve"> </w:t>
      </w:r>
      <w:r w:rsidR="00A21705" w:rsidRPr="004B0904">
        <w:rPr>
          <w:b/>
          <w:bCs/>
        </w:rPr>
        <w:t>con</w:t>
      </w:r>
      <w:r w:rsidR="00A21705" w:rsidRPr="00A21705">
        <w:rPr>
          <w:b/>
          <w:bCs/>
        </w:rPr>
        <w:t>stants</w:t>
      </w:r>
      <w:r>
        <w:t>:</w:t>
      </w:r>
      <w:r>
        <w:rPr>
          <w:spacing w:val="-2"/>
        </w:rPr>
        <w:t xml:space="preserve"> </w:t>
      </w:r>
      <w:r>
        <w:t>These</w:t>
      </w:r>
      <w:r>
        <w:rPr>
          <w:spacing w:val="-1"/>
        </w:rPr>
        <w:t xml:space="preserve"> </w:t>
      </w:r>
      <w:r>
        <w:t>represent</w:t>
      </w:r>
      <w:r>
        <w:rPr>
          <w:spacing w:val="-1"/>
        </w:rPr>
        <w:t xml:space="preserve"> </w:t>
      </w:r>
      <w:r>
        <w:t>real</w:t>
      </w:r>
      <w:r>
        <w:rPr>
          <w:spacing w:val="-1"/>
        </w:rPr>
        <w:t xml:space="preserve"> </w:t>
      </w:r>
      <w:r>
        <w:t>numbers</w:t>
      </w:r>
      <w:r>
        <w:rPr>
          <w:spacing w:val="-2"/>
        </w:rPr>
        <w:t xml:space="preserve"> </w:t>
      </w:r>
      <w:r>
        <w:t>that</w:t>
      </w:r>
      <w:r>
        <w:rPr>
          <w:spacing w:val="-1"/>
        </w:rPr>
        <w:t xml:space="preserve"> </w:t>
      </w:r>
      <w:r>
        <w:t>include</w:t>
      </w:r>
      <w:r>
        <w:rPr>
          <w:spacing w:val="-1"/>
        </w:rPr>
        <w:t xml:space="preserve"> </w:t>
      </w:r>
      <w:r>
        <w:t>a</w:t>
      </w:r>
      <w:r>
        <w:rPr>
          <w:spacing w:val="-2"/>
        </w:rPr>
        <w:t xml:space="preserve"> </w:t>
      </w:r>
      <w:r>
        <w:t>decimal</w:t>
      </w:r>
      <w:r>
        <w:rPr>
          <w:spacing w:val="-1"/>
        </w:rPr>
        <w:t xml:space="preserve"> </w:t>
      </w:r>
      <w:r>
        <w:rPr>
          <w:spacing w:val="-2"/>
        </w:rPr>
        <w:t>point.</w:t>
      </w:r>
    </w:p>
    <w:p w14:paraId="32A03BEB" w14:textId="2232055B" w:rsidR="00E57A4D" w:rsidDel="00D6300A" w:rsidRDefault="00E57A4D">
      <w:pPr>
        <w:pStyle w:val="BodyText"/>
        <w:spacing w:before="25"/>
        <w:ind w:left="720"/>
        <w:rPr>
          <w:del w:id="1830" w:author="Abhiram Arali" w:date="2024-11-12T15:37:00Z"/>
        </w:rPr>
        <w:pPrChange w:id="1831" w:author="Abhiram Arali" w:date="2024-11-12T15:37:00Z">
          <w:pPr>
            <w:pStyle w:val="BodyText"/>
            <w:spacing w:before="25"/>
          </w:pPr>
        </w:pPrChange>
      </w:pPr>
    </w:p>
    <w:p w14:paraId="48277C50" w14:textId="77777777" w:rsidR="00E57A4D" w:rsidRDefault="00A87255">
      <w:pPr>
        <w:pStyle w:val="NormalBPBHEB"/>
        <w:ind w:left="720"/>
        <w:pPrChange w:id="1832" w:author="Abhiram Arali" w:date="2024-11-12T15:37:00Z">
          <w:pPr>
            <w:ind w:left="760"/>
          </w:pPr>
        </w:pPrChange>
      </w:pPr>
      <w:r>
        <w:t>Examples:</w:t>
      </w:r>
      <w:r>
        <w:rPr>
          <w:spacing w:val="-2"/>
        </w:rPr>
        <w:t xml:space="preserve"> </w:t>
      </w:r>
      <w:r>
        <w:t>3.14,</w:t>
      </w:r>
      <w:r>
        <w:rPr>
          <w:spacing w:val="-2"/>
        </w:rPr>
        <w:t xml:space="preserve"> </w:t>
      </w:r>
      <w:r>
        <w:t>-0.001,</w:t>
      </w:r>
      <w:r>
        <w:rPr>
          <w:spacing w:val="1"/>
        </w:rPr>
        <w:t xml:space="preserve"> </w:t>
      </w:r>
      <w:r>
        <w:rPr>
          <w:spacing w:val="-2"/>
        </w:rPr>
        <w:t>2.71828</w:t>
      </w:r>
    </w:p>
    <w:p w14:paraId="2DD8F004" w14:textId="4A2AA3A4" w:rsidR="00E57A4D" w:rsidRPr="007620A3" w:rsidDel="007620A3" w:rsidRDefault="00E57A4D">
      <w:pPr>
        <w:pStyle w:val="BodyText"/>
        <w:spacing w:before="22"/>
        <w:rPr>
          <w:del w:id="1833" w:author="Abhiram Arali" w:date="2024-11-12T15:37:00Z"/>
          <w:b/>
          <w:bCs/>
          <w:i/>
          <w:rPrChange w:id="1834" w:author="Abhiram Arali" w:date="2024-11-12T15:37:00Z">
            <w:rPr>
              <w:del w:id="1835" w:author="Abhiram Arali" w:date="2024-11-12T15:37:00Z"/>
              <w:i/>
            </w:rPr>
          </w:rPrChange>
        </w:rPr>
      </w:pPr>
    </w:p>
    <w:p w14:paraId="767C92F4" w14:textId="0F0FCFC0" w:rsidR="00E57A4D" w:rsidRDefault="00A87255">
      <w:pPr>
        <w:pStyle w:val="NormalBPBHEB"/>
        <w:numPr>
          <w:ilvl w:val="0"/>
          <w:numId w:val="72"/>
        </w:numPr>
        <w:pPrChange w:id="1836" w:author="Abhiram Arali" w:date="2024-11-12T15:37:00Z">
          <w:pPr>
            <w:pStyle w:val="BodyText"/>
            <w:ind w:left="220"/>
          </w:pPr>
        </w:pPrChange>
      </w:pPr>
      <w:r w:rsidRPr="007620A3">
        <w:rPr>
          <w:b/>
          <w:bCs/>
          <w:rPrChange w:id="1837" w:author="Abhiram Arali" w:date="2024-11-12T15:37:00Z">
            <w:rPr/>
          </w:rPrChange>
        </w:rPr>
        <w:t>Character</w:t>
      </w:r>
      <w:r w:rsidRPr="007620A3">
        <w:rPr>
          <w:b/>
          <w:bCs/>
          <w:spacing w:val="-3"/>
          <w:rPrChange w:id="1838" w:author="Abhiram Arali" w:date="2024-11-12T15:37:00Z">
            <w:rPr>
              <w:spacing w:val="-3"/>
            </w:rPr>
          </w:rPrChange>
        </w:rPr>
        <w:t xml:space="preserve"> </w:t>
      </w:r>
      <w:r w:rsidR="007620A3" w:rsidRPr="004B0904">
        <w:rPr>
          <w:b/>
          <w:bCs/>
        </w:rPr>
        <w:t>constants</w:t>
      </w:r>
      <w:r>
        <w:t>:</w:t>
      </w:r>
      <w:r>
        <w:rPr>
          <w:spacing w:val="-1"/>
        </w:rPr>
        <w:t xml:space="preserve"> </w:t>
      </w:r>
      <w:r>
        <w:t>A</w:t>
      </w:r>
      <w:r>
        <w:rPr>
          <w:spacing w:val="-1"/>
        </w:rPr>
        <w:t xml:space="preserve"> </w:t>
      </w:r>
      <w:r>
        <w:t>single</w:t>
      </w:r>
      <w:r>
        <w:rPr>
          <w:spacing w:val="-2"/>
        </w:rPr>
        <w:t xml:space="preserve"> </w:t>
      </w:r>
      <w:r>
        <w:t>character</w:t>
      </w:r>
      <w:r>
        <w:rPr>
          <w:spacing w:val="-1"/>
        </w:rPr>
        <w:t xml:space="preserve"> </w:t>
      </w:r>
      <w:r>
        <w:t>enclosed</w:t>
      </w:r>
      <w:r>
        <w:rPr>
          <w:spacing w:val="-1"/>
        </w:rPr>
        <w:t xml:space="preserve"> </w:t>
      </w:r>
      <w:r>
        <w:t>in</w:t>
      </w:r>
      <w:r>
        <w:rPr>
          <w:spacing w:val="-1"/>
        </w:rPr>
        <w:t xml:space="preserve"> </w:t>
      </w:r>
      <w:r>
        <w:t xml:space="preserve">single </w:t>
      </w:r>
      <w:r>
        <w:rPr>
          <w:spacing w:val="-2"/>
        </w:rPr>
        <w:t>quotes.</w:t>
      </w:r>
    </w:p>
    <w:p w14:paraId="241EA21D" w14:textId="39330137" w:rsidR="00E57A4D" w:rsidDel="00B05E6E" w:rsidRDefault="00E57A4D">
      <w:pPr>
        <w:pStyle w:val="BodyText"/>
        <w:spacing w:before="21"/>
        <w:ind w:left="720"/>
        <w:rPr>
          <w:del w:id="1839" w:author="Abhiram Arali" w:date="2024-11-12T15:37:00Z"/>
        </w:rPr>
        <w:pPrChange w:id="1840" w:author="Abhiram Arali" w:date="2024-11-12T15:37:00Z">
          <w:pPr>
            <w:pStyle w:val="BodyText"/>
            <w:spacing w:before="21"/>
          </w:pPr>
        </w:pPrChange>
      </w:pPr>
    </w:p>
    <w:p w14:paraId="463DF599" w14:textId="77777777" w:rsidR="00E57A4D" w:rsidRDefault="00A87255">
      <w:pPr>
        <w:pStyle w:val="NormalBPBHEB"/>
        <w:ind w:left="720"/>
        <w:pPrChange w:id="1841" w:author="Abhiram Arali" w:date="2024-11-12T15:37:00Z">
          <w:pPr>
            <w:ind w:left="760"/>
          </w:pPr>
        </w:pPrChange>
      </w:pPr>
      <w:r>
        <w:t>Examples:</w:t>
      </w:r>
      <w:r>
        <w:rPr>
          <w:spacing w:val="-4"/>
        </w:rPr>
        <w:t xml:space="preserve"> </w:t>
      </w:r>
      <w:r>
        <w:t>'A',</w:t>
      </w:r>
      <w:r>
        <w:rPr>
          <w:spacing w:val="-2"/>
        </w:rPr>
        <w:t xml:space="preserve"> </w:t>
      </w:r>
      <w:r>
        <w:t>'b',</w:t>
      </w:r>
      <w:r>
        <w:rPr>
          <w:spacing w:val="-1"/>
        </w:rPr>
        <w:t xml:space="preserve"> </w:t>
      </w:r>
      <w:r>
        <w:rPr>
          <w:spacing w:val="-5"/>
        </w:rPr>
        <w:t>'#'</w:t>
      </w:r>
    </w:p>
    <w:p w14:paraId="5203B7DC" w14:textId="3196E787" w:rsidR="00E57A4D" w:rsidRPr="001D73D3" w:rsidDel="001D73D3" w:rsidRDefault="00E57A4D">
      <w:pPr>
        <w:pStyle w:val="BodyText"/>
        <w:spacing w:before="22"/>
        <w:rPr>
          <w:del w:id="1842" w:author="Abhiram Arali" w:date="2024-11-12T15:37:00Z"/>
          <w:b/>
          <w:bCs/>
          <w:i/>
          <w:rPrChange w:id="1843" w:author="Abhiram Arali" w:date="2024-11-12T15:37:00Z">
            <w:rPr>
              <w:del w:id="1844" w:author="Abhiram Arali" w:date="2024-11-12T15:37:00Z"/>
              <w:i/>
            </w:rPr>
          </w:rPrChange>
        </w:rPr>
      </w:pPr>
    </w:p>
    <w:p w14:paraId="73B1657C" w14:textId="2CEBAECA" w:rsidR="00E57A4D" w:rsidRDefault="00A87255">
      <w:pPr>
        <w:pStyle w:val="NormalBPBHEB"/>
        <w:numPr>
          <w:ilvl w:val="0"/>
          <w:numId w:val="72"/>
        </w:numPr>
        <w:pPrChange w:id="1845" w:author="Abhiram Arali" w:date="2024-11-12T15:37:00Z">
          <w:pPr>
            <w:pStyle w:val="BodyText"/>
            <w:ind w:left="220"/>
          </w:pPr>
        </w:pPrChange>
      </w:pPr>
      <w:r w:rsidRPr="001D73D3">
        <w:rPr>
          <w:b/>
          <w:bCs/>
          <w:rPrChange w:id="1846" w:author="Abhiram Arali" w:date="2024-11-12T15:37:00Z">
            <w:rPr/>
          </w:rPrChange>
        </w:rPr>
        <w:t>String</w:t>
      </w:r>
      <w:r w:rsidRPr="001D73D3">
        <w:rPr>
          <w:b/>
          <w:bCs/>
          <w:spacing w:val="-2"/>
          <w:rPrChange w:id="1847" w:author="Abhiram Arali" w:date="2024-11-12T15:37:00Z">
            <w:rPr>
              <w:spacing w:val="-2"/>
            </w:rPr>
          </w:rPrChange>
        </w:rPr>
        <w:t xml:space="preserve"> </w:t>
      </w:r>
      <w:r w:rsidR="001D73D3" w:rsidRPr="00E6090E">
        <w:rPr>
          <w:b/>
          <w:bCs/>
        </w:rPr>
        <w:t>constants</w:t>
      </w:r>
      <w:r>
        <w:t>:</w:t>
      </w:r>
      <w:r>
        <w:rPr>
          <w:spacing w:val="-1"/>
        </w:rPr>
        <w:t xml:space="preserve"> </w:t>
      </w:r>
      <w:r>
        <w:t>A</w:t>
      </w:r>
      <w:r>
        <w:rPr>
          <w:spacing w:val="-1"/>
        </w:rPr>
        <w:t xml:space="preserve"> </w:t>
      </w:r>
      <w:r>
        <w:t>sequence</w:t>
      </w:r>
      <w:r>
        <w:rPr>
          <w:spacing w:val="-2"/>
        </w:rPr>
        <w:t xml:space="preserve"> </w:t>
      </w:r>
      <w:r>
        <w:t>of</w:t>
      </w:r>
      <w:r>
        <w:rPr>
          <w:spacing w:val="-1"/>
        </w:rPr>
        <w:t xml:space="preserve"> </w:t>
      </w:r>
      <w:r>
        <w:t>characters</w:t>
      </w:r>
      <w:r>
        <w:rPr>
          <w:spacing w:val="-1"/>
        </w:rPr>
        <w:t xml:space="preserve"> </w:t>
      </w:r>
      <w:r>
        <w:t>enclosed</w:t>
      </w:r>
      <w:r>
        <w:rPr>
          <w:spacing w:val="-1"/>
        </w:rPr>
        <w:t xml:space="preserve"> </w:t>
      </w:r>
      <w:r>
        <w:t>in</w:t>
      </w:r>
      <w:r>
        <w:rPr>
          <w:spacing w:val="-1"/>
        </w:rPr>
        <w:t xml:space="preserve"> </w:t>
      </w:r>
      <w:r>
        <w:t>double</w:t>
      </w:r>
      <w:r>
        <w:rPr>
          <w:spacing w:val="-2"/>
        </w:rPr>
        <w:t xml:space="preserve"> quotes.</w:t>
      </w:r>
    </w:p>
    <w:p w14:paraId="778F3BD5" w14:textId="7146B887" w:rsidR="00E57A4D" w:rsidRPr="00E6090E" w:rsidDel="00DF52DF" w:rsidRDefault="00E57A4D">
      <w:pPr>
        <w:pStyle w:val="BodyText"/>
        <w:spacing w:before="22"/>
        <w:ind w:left="720"/>
        <w:rPr>
          <w:del w:id="1848" w:author="Abhiram Arali" w:date="2024-11-12T15:37:00Z"/>
          <w:b/>
          <w:bCs/>
          <w:rPrChange w:id="1849" w:author="Abhiram Arali" w:date="2024-11-12T15:38:00Z">
            <w:rPr>
              <w:del w:id="1850" w:author="Abhiram Arali" w:date="2024-11-12T15:37:00Z"/>
            </w:rPr>
          </w:rPrChange>
        </w:rPr>
        <w:pPrChange w:id="1851" w:author="Abhiram Arali" w:date="2024-11-12T15:38:00Z">
          <w:pPr>
            <w:pStyle w:val="BodyText"/>
            <w:spacing w:before="22"/>
          </w:pPr>
        </w:pPrChange>
      </w:pPr>
    </w:p>
    <w:p w14:paraId="4CF748E6" w14:textId="77777777" w:rsidR="00E57A4D" w:rsidRDefault="00A87255">
      <w:pPr>
        <w:pStyle w:val="NormalBPBHEB"/>
        <w:ind w:left="720"/>
        <w:pPrChange w:id="1852" w:author="Abhiram Arali" w:date="2024-11-12T15:38:00Z">
          <w:pPr>
            <w:ind w:left="760"/>
          </w:pPr>
        </w:pPrChange>
      </w:pPr>
      <w:r w:rsidRPr="00E6090E">
        <w:rPr>
          <w:b/>
          <w:bCs/>
          <w:rPrChange w:id="1853" w:author="Abhiram Arali" w:date="2024-11-12T15:38:00Z">
            <w:rPr/>
          </w:rPrChange>
        </w:rPr>
        <w:t>Examples</w:t>
      </w:r>
      <w:r>
        <w:t>:</w:t>
      </w:r>
      <w:r>
        <w:rPr>
          <w:spacing w:val="-1"/>
        </w:rPr>
        <w:t xml:space="preserve"> </w:t>
      </w:r>
      <w:r>
        <w:t>"</w:t>
      </w:r>
      <w:r w:rsidRPr="00E6090E">
        <w:rPr>
          <w:i/>
          <w:iCs/>
          <w:rPrChange w:id="1854" w:author="Abhiram Arali" w:date="2024-11-12T15:38:00Z">
            <w:rPr/>
          </w:rPrChange>
        </w:rPr>
        <w:t>Hello,</w:t>
      </w:r>
      <w:r w:rsidRPr="00E6090E">
        <w:rPr>
          <w:i/>
          <w:iCs/>
          <w:spacing w:val="-1"/>
          <w:rPrChange w:id="1855" w:author="Abhiram Arali" w:date="2024-11-12T15:38:00Z">
            <w:rPr>
              <w:spacing w:val="-1"/>
            </w:rPr>
          </w:rPrChange>
        </w:rPr>
        <w:t xml:space="preserve"> </w:t>
      </w:r>
      <w:r w:rsidRPr="00E6090E">
        <w:rPr>
          <w:i/>
          <w:iCs/>
          <w:rPrChange w:id="1856" w:author="Abhiram Arali" w:date="2024-11-12T15:38:00Z">
            <w:rPr/>
          </w:rPrChange>
        </w:rPr>
        <w:t>World!</w:t>
      </w:r>
      <w:r>
        <w:t>",</w:t>
      </w:r>
      <w:r>
        <w:rPr>
          <w:spacing w:val="-1"/>
        </w:rPr>
        <w:t xml:space="preserve"> </w:t>
      </w:r>
      <w:r>
        <w:t xml:space="preserve">"C </w:t>
      </w:r>
      <w:r>
        <w:rPr>
          <w:spacing w:val="-2"/>
        </w:rPr>
        <w:t>Programming"</w:t>
      </w:r>
    </w:p>
    <w:p w14:paraId="45B47666" w14:textId="01BDD26C" w:rsidR="00E57A4D" w:rsidRPr="00BB371A" w:rsidDel="00DF52DF" w:rsidRDefault="00E57A4D">
      <w:pPr>
        <w:rPr>
          <w:del w:id="1857" w:author="Abhiram Arali" w:date="2024-11-12T15:37:00Z"/>
          <w:b/>
          <w:bCs/>
          <w:sz w:val="24"/>
          <w:rPrChange w:id="1858" w:author="Abhiram Arali" w:date="2024-11-12T15:38:00Z">
            <w:rPr>
              <w:del w:id="1859" w:author="Abhiram Arali" w:date="2024-11-12T15:37:00Z"/>
              <w:sz w:val="24"/>
            </w:rPr>
          </w:rPrChange>
        </w:rPr>
        <w:sectPr w:rsidR="00E57A4D" w:rsidRPr="00BB371A" w:rsidDel="00DF52DF">
          <w:pgSz w:w="11910" w:h="16840"/>
          <w:pgMar w:top="1540" w:right="1220" w:bottom="1200" w:left="1220" w:header="758" w:footer="1000" w:gutter="0"/>
          <w:cols w:space="720"/>
        </w:sectPr>
      </w:pPr>
    </w:p>
    <w:p w14:paraId="372EEE8A" w14:textId="132A6144" w:rsidR="00E57A4D" w:rsidRDefault="00A87255">
      <w:pPr>
        <w:pStyle w:val="NormalBPBHEB"/>
        <w:numPr>
          <w:ilvl w:val="0"/>
          <w:numId w:val="72"/>
        </w:numPr>
        <w:rPr>
          <w:ins w:id="1860" w:author="Abhiram Arali" w:date="2024-11-12T15:37:00Z"/>
        </w:rPr>
        <w:pPrChange w:id="1861" w:author="Abhiram Arali" w:date="2024-11-12T15:37:00Z">
          <w:pPr>
            <w:pStyle w:val="NormalBPBHEB"/>
          </w:pPr>
        </w:pPrChange>
      </w:pPr>
      <w:r w:rsidRPr="00BB371A">
        <w:rPr>
          <w:b/>
          <w:bCs/>
          <w:rPrChange w:id="1862" w:author="Abhiram Arali" w:date="2024-11-12T15:38:00Z">
            <w:rPr/>
          </w:rPrChange>
        </w:rPr>
        <w:t>Enumeration</w:t>
      </w:r>
      <w:r w:rsidRPr="00BB371A">
        <w:rPr>
          <w:b/>
          <w:bCs/>
          <w:spacing w:val="32"/>
          <w:rPrChange w:id="1863" w:author="Abhiram Arali" w:date="2024-11-12T15:38:00Z">
            <w:rPr>
              <w:spacing w:val="32"/>
            </w:rPr>
          </w:rPrChange>
        </w:rPr>
        <w:t xml:space="preserve"> </w:t>
      </w:r>
      <w:r w:rsidR="00BB371A" w:rsidRPr="00B47769">
        <w:rPr>
          <w:b/>
          <w:bCs/>
        </w:rPr>
        <w:t>constants</w:t>
      </w:r>
      <w:r>
        <w:t>:</w:t>
      </w:r>
      <w:r>
        <w:rPr>
          <w:spacing w:val="31"/>
        </w:rPr>
        <w:t xml:space="preserve"> </w:t>
      </w:r>
      <w:r>
        <w:t>These</w:t>
      </w:r>
      <w:r>
        <w:rPr>
          <w:spacing w:val="32"/>
        </w:rPr>
        <w:t xml:space="preserve"> </w:t>
      </w:r>
      <w:r>
        <w:t>are</w:t>
      </w:r>
      <w:r>
        <w:rPr>
          <w:spacing w:val="31"/>
        </w:rPr>
        <w:t xml:space="preserve"> </w:t>
      </w:r>
      <w:r>
        <w:t>constants</w:t>
      </w:r>
      <w:r>
        <w:rPr>
          <w:spacing w:val="33"/>
        </w:rPr>
        <w:t xml:space="preserve"> </w:t>
      </w:r>
      <w:r>
        <w:t>defined</w:t>
      </w:r>
      <w:r>
        <w:rPr>
          <w:spacing w:val="32"/>
        </w:rPr>
        <w:t xml:space="preserve"> </w:t>
      </w:r>
      <w:r>
        <w:t>using</w:t>
      </w:r>
      <w:r>
        <w:rPr>
          <w:spacing w:val="33"/>
        </w:rPr>
        <w:t xml:space="preserve"> </w:t>
      </w:r>
      <w:r>
        <w:t>enum,</w:t>
      </w:r>
      <w:r>
        <w:rPr>
          <w:spacing w:val="33"/>
        </w:rPr>
        <w:t xml:space="preserve"> </w:t>
      </w:r>
      <w:r>
        <w:t>which</w:t>
      </w:r>
      <w:r>
        <w:rPr>
          <w:spacing w:val="30"/>
        </w:rPr>
        <w:t xml:space="preserve"> </w:t>
      </w:r>
      <w:r>
        <w:t>can</w:t>
      </w:r>
      <w:r>
        <w:rPr>
          <w:spacing w:val="32"/>
        </w:rPr>
        <w:t xml:space="preserve"> </w:t>
      </w:r>
      <w:r>
        <w:t>have</w:t>
      </w:r>
      <w:r>
        <w:rPr>
          <w:spacing w:val="31"/>
        </w:rPr>
        <w:t xml:space="preserve"> </w:t>
      </w:r>
      <w:r>
        <w:t>a</w:t>
      </w:r>
      <w:r>
        <w:rPr>
          <w:spacing w:val="31"/>
        </w:rPr>
        <w:t xml:space="preserve"> </w:t>
      </w:r>
      <w:r>
        <w:t>set</w:t>
      </w:r>
      <w:r>
        <w:rPr>
          <w:spacing w:val="33"/>
        </w:rPr>
        <w:t xml:space="preserve"> </w:t>
      </w:r>
      <w:r>
        <w:t>of named integer constants.</w:t>
      </w:r>
    </w:p>
    <w:p w14:paraId="1B6BCFBC" w14:textId="77777777" w:rsidR="00EB40F5" w:rsidRDefault="00EB40F5">
      <w:pPr>
        <w:pStyle w:val="NormalBPBHEB"/>
        <w:pPrChange w:id="1864" w:author="Abhiram Arali" w:date="2024-11-12T15:38:00Z">
          <w:pPr>
            <w:pStyle w:val="BodyText"/>
            <w:spacing w:before="88" w:line="360" w:lineRule="auto"/>
            <w:ind w:left="220"/>
          </w:pPr>
        </w:pPrChange>
      </w:pPr>
    </w:p>
    <w:p w14:paraId="2CD14C76" w14:textId="52862189" w:rsidR="005D1EC2" w:rsidRDefault="00A87255">
      <w:pPr>
        <w:pStyle w:val="NormalBPBHEB"/>
        <w:pPrChange w:id="1865" w:author="Abhiram Arali" w:date="2024-11-12T15:39:00Z">
          <w:pPr>
            <w:pStyle w:val="Heading2"/>
            <w:ind w:left="760"/>
          </w:pPr>
        </w:pPrChange>
      </w:pPr>
      <w:del w:id="1866" w:author="Abhiram Arali" w:date="2024-11-12T15:40:00Z">
        <w:r w:rsidDel="0052660D">
          <w:lastRenderedPageBreak/>
          <w:delText>Example</w:delText>
        </w:r>
        <w:r w:rsidDel="0052660D">
          <w:rPr>
            <w:spacing w:val="-2"/>
          </w:rPr>
          <w:delText xml:space="preserve"> </w:delText>
        </w:r>
        <w:r w:rsidDel="0052660D">
          <w:delText>of</w:delText>
        </w:r>
        <w:r w:rsidDel="0052660D">
          <w:rPr>
            <w:spacing w:val="-1"/>
          </w:rPr>
          <w:delText xml:space="preserve"> </w:delText>
        </w:r>
        <w:r w:rsidR="000F651D" w:rsidDel="0052660D">
          <w:delText>using constants</w:delText>
        </w:r>
        <w:r w:rsidR="000F651D" w:rsidDel="0052660D">
          <w:rPr>
            <w:spacing w:val="-1"/>
          </w:rPr>
          <w:delText xml:space="preserve"> </w:delText>
        </w:r>
        <w:r w:rsidDel="0052660D">
          <w:delText>in</w:delText>
        </w:r>
        <w:r w:rsidDel="0052660D">
          <w:rPr>
            <w:spacing w:val="-2"/>
          </w:rPr>
          <w:delText xml:space="preserve"> </w:delText>
        </w:r>
        <w:r w:rsidDel="0052660D">
          <w:rPr>
            <w:spacing w:val="-10"/>
          </w:rPr>
          <w:delText>C</w:delText>
        </w:r>
      </w:del>
      <w:ins w:id="1867" w:author="Abhiram Arali" w:date="2024-11-12T15:39:00Z">
        <w:r w:rsidR="005D1EC2">
          <w:t>An example of using constants in C is as follows:</w:t>
        </w:r>
      </w:ins>
    </w:p>
    <w:p w14:paraId="52259AD4" w14:textId="77777777" w:rsidR="00F00CB8" w:rsidRDefault="00F00CB8">
      <w:pPr>
        <w:pStyle w:val="CodeBlockBPBHEB"/>
        <w:pPrChange w:id="1868" w:author="Abhiram Arali" w:date="2024-11-13T10:16:00Z">
          <w:pPr>
            <w:pStyle w:val="BodyText"/>
            <w:spacing w:before="18"/>
            <w:ind w:left="107"/>
          </w:pPr>
        </w:pPrChange>
      </w:pPr>
      <w:moveToRangeStart w:id="1869" w:author="Abhiram Arali" w:date="2024-11-12T15:39:00Z" w:name="move182318362"/>
      <w:moveTo w:id="1870" w:author="Abhiram Arali" w:date="2024-11-12T15:39:00Z">
        <w:r>
          <w:t>#include</w:t>
        </w:r>
        <w:r>
          <w:rPr>
            <w:spacing w:val="-1"/>
          </w:rPr>
          <w:t xml:space="preserve"> </w:t>
        </w:r>
        <w:r>
          <w:rPr>
            <w:spacing w:val="-2"/>
          </w:rPr>
          <w:t>&lt;stdio.h&gt;</w:t>
        </w:r>
      </w:moveTo>
    </w:p>
    <w:p w14:paraId="07B19953" w14:textId="77777777" w:rsidR="00F00CB8" w:rsidRDefault="00F00CB8">
      <w:pPr>
        <w:pStyle w:val="CodeBlockBPBHEB"/>
        <w:pPrChange w:id="1871" w:author="Abhiram Arali" w:date="2024-11-13T10:16:00Z">
          <w:pPr>
            <w:pStyle w:val="BodyText"/>
            <w:spacing w:before="21"/>
          </w:pPr>
        </w:pPrChange>
      </w:pPr>
    </w:p>
    <w:p w14:paraId="4353C49E" w14:textId="77777777" w:rsidR="00F00CB8" w:rsidRDefault="00F00CB8">
      <w:pPr>
        <w:pStyle w:val="CodeBlockBPBHEB"/>
        <w:pPrChange w:id="1872" w:author="Abhiram Arali" w:date="2024-11-13T10:16:00Z">
          <w:pPr>
            <w:pStyle w:val="BodyText"/>
            <w:tabs>
              <w:tab w:val="left" w:pos="2178"/>
            </w:tabs>
            <w:spacing w:before="1" w:line="499" w:lineRule="auto"/>
            <w:ind w:left="107" w:right="3287"/>
          </w:pPr>
        </w:pPrChange>
      </w:pPr>
      <w:moveTo w:id="1873" w:author="Abhiram Arali" w:date="2024-11-12T15:39:00Z">
        <w:r>
          <w:t>#define PI 3.14159</w:t>
        </w:r>
        <w:r>
          <w:tab/>
          <w:t>// Defining a constant using #define const</w:t>
        </w:r>
        <w:r>
          <w:rPr>
            <w:spacing w:val="-4"/>
          </w:rPr>
          <w:t xml:space="preserve"> </w:t>
        </w:r>
        <w:r>
          <w:t>int</w:t>
        </w:r>
        <w:r>
          <w:rPr>
            <w:spacing w:val="-4"/>
          </w:rPr>
          <w:t xml:space="preserve"> </w:t>
        </w:r>
        <w:r>
          <w:t>MAX_AGE</w:t>
        </w:r>
        <w:r>
          <w:rPr>
            <w:spacing w:val="-4"/>
          </w:rPr>
          <w:t xml:space="preserve"> </w:t>
        </w:r>
        <w:r>
          <w:t>=</w:t>
        </w:r>
        <w:r>
          <w:rPr>
            <w:spacing w:val="-6"/>
          </w:rPr>
          <w:t xml:space="preserve"> </w:t>
        </w:r>
        <w:r>
          <w:t>100;</w:t>
        </w:r>
        <w:r>
          <w:rPr>
            <w:spacing w:val="40"/>
          </w:rPr>
          <w:t xml:space="preserve"> </w:t>
        </w:r>
        <w:r>
          <w:t>//</w:t>
        </w:r>
        <w:r>
          <w:rPr>
            <w:spacing w:val="-4"/>
          </w:rPr>
          <w:t xml:space="preserve"> </w:t>
        </w:r>
        <w:r>
          <w:t>Declaring</w:t>
        </w:r>
        <w:r>
          <w:rPr>
            <w:spacing w:val="-4"/>
          </w:rPr>
          <w:t xml:space="preserve"> </w:t>
        </w:r>
        <w:r>
          <w:t>a</w:t>
        </w:r>
        <w:r>
          <w:rPr>
            <w:spacing w:val="-4"/>
          </w:rPr>
          <w:t xml:space="preserve"> </w:t>
        </w:r>
        <w:r>
          <w:t>constant</w:t>
        </w:r>
        <w:r>
          <w:rPr>
            <w:spacing w:val="-4"/>
          </w:rPr>
          <w:t xml:space="preserve"> </w:t>
        </w:r>
        <w:r>
          <w:t>variable int main() {</w:t>
        </w:r>
      </w:moveTo>
    </w:p>
    <w:p w14:paraId="7FAAB577" w14:textId="77777777" w:rsidR="00F00CB8" w:rsidRDefault="00F00CB8">
      <w:pPr>
        <w:pStyle w:val="CodeBlockBPBHEB"/>
        <w:pPrChange w:id="1874" w:author="Abhiram Arali" w:date="2024-11-13T10:16:00Z">
          <w:pPr>
            <w:pStyle w:val="BodyText"/>
            <w:spacing w:line="499" w:lineRule="auto"/>
            <w:ind w:left="347" w:right="4547"/>
          </w:pPr>
        </w:pPrChange>
      </w:pPr>
      <w:moveTo w:id="1875" w:author="Abhiram Arali" w:date="2024-11-12T15:39:00Z">
        <w:r>
          <w:t>int</w:t>
        </w:r>
        <w:r>
          <w:rPr>
            <w:spacing w:val="-5"/>
          </w:rPr>
          <w:t xml:space="preserve"> </w:t>
        </w:r>
        <w:r>
          <w:t>age</w:t>
        </w:r>
        <w:r>
          <w:rPr>
            <w:spacing w:val="-5"/>
          </w:rPr>
          <w:t xml:space="preserve"> </w:t>
        </w:r>
        <w:r>
          <w:t>=</w:t>
        </w:r>
        <w:r>
          <w:rPr>
            <w:spacing w:val="-5"/>
          </w:rPr>
          <w:t xml:space="preserve"> </w:t>
        </w:r>
        <w:r>
          <w:t>25;</w:t>
        </w:r>
        <w:r>
          <w:rPr>
            <w:spacing w:val="40"/>
          </w:rPr>
          <w:t xml:space="preserve"> </w:t>
        </w:r>
        <w:r>
          <w:t>//</w:t>
        </w:r>
        <w:r>
          <w:rPr>
            <w:spacing w:val="-5"/>
          </w:rPr>
          <w:t xml:space="preserve"> </w:t>
        </w:r>
        <w:r>
          <w:t>A</w:t>
        </w:r>
        <w:r>
          <w:rPr>
            <w:spacing w:val="-5"/>
          </w:rPr>
          <w:t xml:space="preserve"> </w:t>
        </w:r>
        <w:r>
          <w:t>variable</w:t>
        </w:r>
        <w:r>
          <w:rPr>
            <w:spacing w:val="-5"/>
          </w:rPr>
          <w:t xml:space="preserve"> </w:t>
        </w:r>
        <w:r>
          <w:t>that</w:t>
        </w:r>
        <w:r>
          <w:rPr>
            <w:spacing w:val="-5"/>
          </w:rPr>
          <w:t xml:space="preserve"> </w:t>
        </w:r>
        <w:r>
          <w:t>can</w:t>
        </w:r>
        <w:r>
          <w:rPr>
            <w:spacing w:val="-3"/>
          </w:rPr>
          <w:t xml:space="preserve"> </w:t>
        </w:r>
        <w:r>
          <w:t>change float circumference;</w:t>
        </w:r>
      </w:moveTo>
    </w:p>
    <w:p w14:paraId="53008ECA" w14:textId="77777777" w:rsidR="00F00CB8" w:rsidRDefault="00F00CB8">
      <w:pPr>
        <w:pStyle w:val="CodeBlockBPBHEB"/>
        <w:pPrChange w:id="1876" w:author="Abhiram Arali" w:date="2024-11-13T10:16:00Z">
          <w:pPr>
            <w:pStyle w:val="BodyText"/>
          </w:pPr>
        </w:pPrChange>
      </w:pPr>
    </w:p>
    <w:p w14:paraId="5772BF43" w14:textId="77777777" w:rsidR="00F00CB8" w:rsidRDefault="00F00CB8">
      <w:pPr>
        <w:pStyle w:val="CodeBlockBPBHEB"/>
        <w:pPrChange w:id="1877" w:author="Abhiram Arali" w:date="2024-11-13T10:16:00Z">
          <w:pPr>
            <w:pStyle w:val="BodyText"/>
            <w:spacing w:before="20"/>
          </w:pPr>
        </w:pPrChange>
      </w:pPr>
    </w:p>
    <w:p w14:paraId="68204C0C" w14:textId="77777777" w:rsidR="00F00CB8" w:rsidRDefault="00F00CB8">
      <w:pPr>
        <w:pStyle w:val="CodeBlockBPBHEB"/>
        <w:pPrChange w:id="1878" w:author="Abhiram Arali" w:date="2024-11-13T10:16:00Z">
          <w:pPr>
            <w:pStyle w:val="BodyText"/>
            <w:ind w:left="347"/>
          </w:pPr>
        </w:pPrChange>
      </w:pPr>
      <w:moveTo w:id="1879" w:author="Abhiram Arali" w:date="2024-11-12T15:39:00Z">
        <w:r>
          <w:t>//</w:t>
        </w:r>
        <w:r>
          <w:rPr>
            <w:spacing w:val="-1"/>
          </w:rPr>
          <w:t xml:space="preserve"> </w:t>
        </w:r>
        <w:r>
          <w:t>Using the</w:t>
        </w:r>
        <w:r>
          <w:rPr>
            <w:spacing w:val="-1"/>
          </w:rPr>
          <w:t xml:space="preserve"> </w:t>
        </w:r>
        <w:r>
          <w:t>constant PI</w:t>
        </w:r>
        <w:r>
          <w:rPr>
            <w:spacing w:val="-4"/>
          </w:rPr>
          <w:t xml:space="preserve"> </w:t>
        </w:r>
        <w:r>
          <w:t>in a</w:t>
        </w:r>
        <w:r>
          <w:rPr>
            <w:spacing w:val="1"/>
          </w:rPr>
          <w:t xml:space="preserve"> </w:t>
        </w:r>
        <w:r>
          <w:rPr>
            <w:spacing w:val="-2"/>
          </w:rPr>
          <w:t>calculation</w:t>
        </w:r>
      </w:moveTo>
    </w:p>
    <w:p w14:paraId="3A1258FA" w14:textId="77777777" w:rsidR="00F00CB8" w:rsidRDefault="00F00CB8">
      <w:pPr>
        <w:pStyle w:val="CodeBlockBPBHEB"/>
        <w:pPrChange w:id="1880" w:author="Abhiram Arali" w:date="2024-11-13T10:16:00Z">
          <w:pPr>
            <w:pStyle w:val="BodyText"/>
            <w:spacing w:before="24"/>
          </w:pPr>
        </w:pPrChange>
      </w:pPr>
    </w:p>
    <w:p w14:paraId="6CEC48E2" w14:textId="77777777" w:rsidR="00F00CB8" w:rsidRDefault="00F00CB8">
      <w:pPr>
        <w:pStyle w:val="CodeBlockBPBHEB"/>
        <w:pPrChange w:id="1881" w:author="Abhiram Arali" w:date="2024-11-13T10:16:00Z">
          <w:pPr>
            <w:pStyle w:val="BodyText"/>
            <w:spacing w:line="499" w:lineRule="auto"/>
            <w:ind w:left="347"/>
          </w:pPr>
        </w:pPrChange>
      </w:pPr>
      <w:moveTo w:id="1882" w:author="Abhiram Arali" w:date="2024-11-12T15:39:00Z">
        <w:r>
          <w:t>circumference</w:t>
        </w:r>
        <w:r>
          <w:rPr>
            <w:spacing w:val="-4"/>
          </w:rPr>
          <w:t xml:space="preserve"> </w:t>
        </w:r>
        <w:r>
          <w:t>=</w:t>
        </w:r>
        <w:r>
          <w:rPr>
            <w:spacing w:val="-4"/>
          </w:rPr>
          <w:t xml:space="preserve"> </w:t>
        </w:r>
        <w:r>
          <w:t>2</w:t>
        </w:r>
        <w:r>
          <w:rPr>
            <w:spacing w:val="-3"/>
          </w:rPr>
          <w:t xml:space="preserve"> </w:t>
        </w:r>
        <w:r>
          <w:t>*</w:t>
        </w:r>
        <w:r>
          <w:rPr>
            <w:spacing w:val="-3"/>
          </w:rPr>
          <w:t xml:space="preserve"> </w:t>
        </w:r>
        <w:r>
          <w:t>PI</w:t>
        </w:r>
        <w:r>
          <w:rPr>
            <w:spacing w:val="-3"/>
          </w:rPr>
          <w:t xml:space="preserve"> </w:t>
        </w:r>
        <w:r>
          <w:t>*</w:t>
        </w:r>
        <w:r>
          <w:rPr>
            <w:spacing w:val="-3"/>
          </w:rPr>
          <w:t xml:space="preserve"> </w:t>
        </w:r>
        <w:r>
          <w:t>5;</w:t>
        </w:r>
        <w:r>
          <w:rPr>
            <w:spacing w:val="40"/>
          </w:rPr>
          <w:t xml:space="preserve"> </w:t>
        </w:r>
        <w:r>
          <w:t>//</w:t>
        </w:r>
        <w:r>
          <w:rPr>
            <w:spacing w:val="-3"/>
          </w:rPr>
          <w:t xml:space="preserve"> </w:t>
        </w:r>
        <w:r>
          <w:t>Calculate</w:t>
        </w:r>
        <w:r>
          <w:rPr>
            <w:spacing w:val="-3"/>
          </w:rPr>
          <w:t xml:space="preserve"> </w:t>
        </w:r>
        <w:r>
          <w:t>the</w:t>
        </w:r>
        <w:r>
          <w:rPr>
            <w:spacing w:val="-4"/>
          </w:rPr>
          <w:t xml:space="preserve"> </w:t>
        </w:r>
        <w:r>
          <w:t>circumference</w:t>
        </w:r>
        <w:r>
          <w:rPr>
            <w:spacing w:val="-4"/>
          </w:rPr>
          <w:t xml:space="preserve"> </w:t>
        </w:r>
        <w:r>
          <w:t>of</w:t>
        </w:r>
        <w:r>
          <w:rPr>
            <w:spacing w:val="-2"/>
          </w:rPr>
          <w:t xml:space="preserve"> </w:t>
        </w:r>
        <w:r>
          <w:t>a</w:t>
        </w:r>
        <w:r>
          <w:rPr>
            <w:spacing w:val="-4"/>
          </w:rPr>
          <w:t xml:space="preserve"> </w:t>
        </w:r>
        <w:r>
          <w:t>circle</w:t>
        </w:r>
        <w:r>
          <w:rPr>
            <w:spacing w:val="-3"/>
          </w:rPr>
          <w:t xml:space="preserve"> </w:t>
        </w:r>
        <w:r>
          <w:t>with</w:t>
        </w:r>
        <w:r>
          <w:rPr>
            <w:spacing w:val="-3"/>
          </w:rPr>
          <w:t xml:space="preserve"> </w:t>
        </w:r>
        <w:r>
          <w:t>radius</w:t>
        </w:r>
        <w:r>
          <w:rPr>
            <w:spacing w:val="-3"/>
          </w:rPr>
          <w:t xml:space="preserve"> </w:t>
        </w:r>
        <w:r>
          <w:t>5 printf("Circumference of the circle: %.2f\n", circumference);</w:t>
        </w:r>
      </w:moveTo>
    </w:p>
    <w:p w14:paraId="3FB4ECAE" w14:textId="77777777" w:rsidR="00F00CB8" w:rsidRDefault="00F00CB8">
      <w:pPr>
        <w:pStyle w:val="CodeBlockBPBHEB"/>
        <w:pPrChange w:id="1883" w:author="Abhiram Arali" w:date="2024-11-13T10:16:00Z">
          <w:pPr>
            <w:pStyle w:val="BodyText"/>
          </w:pPr>
        </w:pPrChange>
      </w:pPr>
    </w:p>
    <w:p w14:paraId="1AE89C51" w14:textId="77777777" w:rsidR="00F00CB8" w:rsidRDefault="00F00CB8">
      <w:pPr>
        <w:pStyle w:val="CodeBlockBPBHEB"/>
        <w:pPrChange w:id="1884" w:author="Abhiram Arali" w:date="2024-11-13T10:16:00Z">
          <w:pPr>
            <w:pStyle w:val="BodyText"/>
            <w:spacing w:before="21"/>
          </w:pPr>
        </w:pPrChange>
      </w:pPr>
    </w:p>
    <w:p w14:paraId="68C17F61" w14:textId="77777777" w:rsidR="00F00CB8" w:rsidRDefault="00F00CB8">
      <w:pPr>
        <w:pStyle w:val="CodeBlockBPBHEB"/>
        <w:pPrChange w:id="1885" w:author="Abhiram Arali" w:date="2024-11-13T10:16:00Z">
          <w:pPr>
            <w:pStyle w:val="BodyText"/>
            <w:ind w:left="347"/>
          </w:pPr>
        </w:pPrChange>
      </w:pPr>
      <w:moveTo w:id="1886" w:author="Abhiram Arali" w:date="2024-11-12T15:39:00Z">
        <w:r>
          <w:t>//</w:t>
        </w:r>
        <w:r>
          <w:rPr>
            <w:spacing w:val="-3"/>
          </w:rPr>
          <w:t xml:space="preserve"> </w:t>
        </w:r>
        <w:r>
          <w:t>Trying</w:t>
        </w:r>
        <w:r>
          <w:rPr>
            <w:spacing w:val="-1"/>
          </w:rPr>
          <w:t xml:space="preserve"> </w:t>
        </w:r>
        <w:r>
          <w:t>to change</w:t>
        </w:r>
        <w:r>
          <w:rPr>
            <w:spacing w:val="-2"/>
          </w:rPr>
          <w:t xml:space="preserve"> </w:t>
        </w:r>
        <w:r>
          <w:t>the</w:t>
        </w:r>
        <w:r>
          <w:rPr>
            <w:spacing w:val="1"/>
          </w:rPr>
          <w:t xml:space="preserve"> </w:t>
        </w:r>
        <w:r>
          <w:t>constant</w:t>
        </w:r>
        <w:r>
          <w:rPr>
            <w:spacing w:val="-1"/>
          </w:rPr>
          <w:t xml:space="preserve"> </w:t>
        </w:r>
        <w:r>
          <w:t>(this will</w:t>
        </w:r>
        <w:r>
          <w:rPr>
            <w:spacing w:val="-1"/>
          </w:rPr>
          <w:t xml:space="preserve"> </w:t>
        </w:r>
        <w:r>
          <w:t>cause</w:t>
        </w:r>
        <w:r>
          <w:rPr>
            <w:spacing w:val="1"/>
          </w:rPr>
          <w:t xml:space="preserve"> </w:t>
        </w:r>
        <w:r>
          <w:t>a</w:t>
        </w:r>
        <w:r>
          <w:rPr>
            <w:spacing w:val="-2"/>
          </w:rPr>
          <w:t xml:space="preserve"> </w:t>
        </w:r>
        <w:r>
          <w:t xml:space="preserve">compile-time </w:t>
        </w:r>
        <w:r>
          <w:rPr>
            <w:spacing w:val="-2"/>
          </w:rPr>
          <w:t>error)</w:t>
        </w:r>
      </w:moveTo>
    </w:p>
    <w:p w14:paraId="62408FAB" w14:textId="77777777" w:rsidR="00F00CB8" w:rsidRDefault="00F00CB8">
      <w:pPr>
        <w:pStyle w:val="CodeBlockBPBHEB"/>
        <w:pPrChange w:id="1887" w:author="Abhiram Arali" w:date="2024-11-13T10:16:00Z">
          <w:pPr>
            <w:pStyle w:val="BodyText"/>
            <w:spacing w:before="21"/>
          </w:pPr>
        </w:pPrChange>
      </w:pPr>
    </w:p>
    <w:p w14:paraId="61D46E62" w14:textId="77777777" w:rsidR="00F00CB8" w:rsidRDefault="00F00CB8">
      <w:pPr>
        <w:pStyle w:val="CodeBlockBPBHEB"/>
        <w:pPrChange w:id="1888" w:author="Abhiram Arali" w:date="2024-11-13T10:16:00Z">
          <w:pPr>
            <w:pStyle w:val="BodyText"/>
            <w:spacing w:before="1"/>
            <w:ind w:left="347"/>
          </w:pPr>
        </w:pPrChange>
      </w:pPr>
      <w:moveTo w:id="1889" w:author="Abhiram Arali" w:date="2024-11-12T15:39:00Z">
        <w:r>
          <w:t>//</w:t>
        </w:r>
        <w:r>
          <w:rPr>
            <w:spacing w:val="-3"/>
          </w:rPr>
          <w:t xml:space="preserve"> </w:t>
        </w:r>
        <w:r>
          <w:t>MAX_AGE =</w:t>
        </w:r>
        <w:r>
          <w:rPr>
            <w:spacing w:val="-3"/>
          </w:rPr>
          <w:t xml:space="preserve"> </w:t>
        </w:r>
        <w:r>
          <w:t>120; //</w:t>
        </w:r>
        <w:r>
          <w:rPr>
            <w:spacing w:val="-1"/>
          </w:rPr>
          <w:t xml:space="preserve"> </w:t>
        </w:r>
        <w:r>
          <w:t>Uncommenting this</w:t>
        </w:r>
        <w:r>
          <w:rPr>
            <w:spacing w:val="-1"/>
          </w:rPr>
          <w:t xml:space="preserve"> </w:t>
        </w:r>
        <w:r>
          <w:t>line</w:t>
        </w:r>
        <w:r>
          <w:rPr>
            <w:spacing w:val="-4"/>
          </w:rPr>
          <w:t xml:space="preserve"> </w:t>
        </w:r>
        <w:r>
          <w:t>will</w:t>
        </w:r>
        <w:r>
          <w:rPr>
            <w:spacing w:val="-1"/>
          </w:rPr>
          <w:t xml:space="preserve"> </w:t>
        </w:r>
        <w:r>
          <w:t>result in</w:t>
        </w:r>
        <w:r>
          <w:rPr>
            <w:spacing w:val="-1"/>
          </w:rPr>
          <w:t xml:space="preserve"> </w:t>
        </w:r>
        <w:r>
          <w:t xml:space="preserve">an </w:t>
        </w:r>
        <w:r>
          <w:rPr>
            <w:spacing w:val="-2"/>
          </w:rPr>
          <w:t>error</w:t>
        </w:r>
      </w:moveTo>
    </w:p>
    <w:p w14:paraId="2D9B8895" w14:textId="77777777" w:rsidR="00F00CB8" w:rsidRDefault="00F00CB8">
      <w:pPr>
        <w:pStyle w:val="CodeBlockBPBHEB"/>
        <w:pPrChange w:id="1890" w:author="Abhiram Arali" w:date="2024-11-13T10:16:00Z">
          <w:pPr>
            <w:pStyle w:val="BodyText"/>
          </w:pPr>
        </w:pPrChange>
      </w:pPr>
    </w:p>
    <w:p w14:paraId="42D393F2" w14:textId="77777777" w:rsidR="00F00CB8" w:rsidRDefault="00F00CB8">
      <w:pPr>
        <w:pStyle w:val="CodeBlockBPBHEB"/>
        <w:pPrChange w:id="1891" w:author="Abhiram Arali" w:date="2024-11-13T10:16:00Z">
          <w:pPr>
            <w:pStyle w:val="BodyText"/>
          </w:pPr>
        </w:pPrChange>
      </w:pPr>
    </w:p>
    <w:p w14:paraId="49DF8042" w14:textId="77777777" w:rsidR="00F00CB8" w:rsidRDefault="00F00CB8">
      <w:pPr>
        <w:pStyle w:val="CodeBlockBPBHEB"/>
        <w:pPrChange w:id="1892" w:author="Abhiram Arali" w:date="2024-11-13T10:16:00Z">
          <w:pPr>
            <w:pStyle w:val="BodyText"/>
            <w:spacing w:before="45"/>
          </w:pPr>
        </w:pPrChange>
      </w:pPr>
    </w:p>
    <w:p w14:paraId="1E48398C" w14:textId="77777777" w:rsidR="00F00CB8" w:rsidRDefault="00F00CB8">
      <w:pPr>
        <w:pStyle w:val="CodeBlockBPBHEB"/>
        <w:pPrChange w:id="1893" w:author="Abhiram Arali" w:date="2024-11-13T10:16:00Z">
          <w:pPr>
            <w:pStyle w:val="BodyText"/>
            <w:ind w:left="347"/>
          </w:pPr>
        </w:pPrChange>
      </w:pPr>
      <w:moveTo w:id="1894" w:author="Abhiram Arali" w:date="2024-11-12T15:39:00Z">
        <w:r>
          <w:t>printf("Age:</w:t>
        </w:r>
        <w:r>
          <w:rPr>
            <w:spacing w:val="-2"/>
          </w:rPr>
          <w:t xml:space="preserve"> </w:t>
        </w:r>
        <w:r>
          <w:t>%d,</w:t>
        </w:r>
        <w:r>
          <w:rPr>
            <w:spacing w:val="-1"/>
          </w:rPr>
          <w:t xml:space="preserve"> </w:t>
        </w:r>
        <w:r>
          <w:t>Max Age:</w:t>
        </w:r>
        <w:r>
          <w:rPr>
            <w:spacing w:val="-1"/>
          </w:rPr>
          <w:t xml:space="preserve"> </w:t>
        </w:r>
        <w:r>
          <w:t>%d\n",</w:t>
        </w:r>
        <w:r>
          <w:rPr>
            <w:spacing w:val="-1"/>
          </w:rPr>
          <w:t xml:space="preserve"> </w:t>
        </w:r>
        <w:r>
          <w:t>age,</w:t>
        </w:r>
        <w:r>
          <w:rPr>
            <w:spacing w:val="-1"/>
          </w:rPr>
          <w:t xml:space="preserve"> </w:t>
        </w:r>
        <w:r>
          <w:rPr>
            <w:spacing w:val="-2"/>
          </w:rPr>
          <w:t>MAX_AGE);</w:t>
        </w:r>
      </w:moveTo>
    </w:p>
    <w:p w14:paraId="53D473F8" w14:textId="77777777" w:rsidR="00F00CB8" w:rsidRDefault="00F00CB8">
      <w:pPr>
        <w:pStyle w:val="CodeBlockBPBHEB"/>
        <w:pPrChange w:id="1895" w:author="Abhiram Arali" w:date="2024-11-13T10:16:00Z">
          <w:pPr>
            <w:pStyle w:val="BodyText"/>
          </w:pPr>
        </w:pPrChange>
      </w:pPr>
    </w:p>
    <w:p w14:paraId="1871CF35" w14:textId="77777777" w:rsidR="00F00CB8" w:rsidRDefault="00F00CB8">
      <w:pPr>
        <w:pStyle w:val="CodeBlockBPBHEB"/>
        <w:pPrChange w:id="1896" w:author="Abhiram Arali" w:date="2024-11-13T10:16:00Z">
          <w:pPr>
            <w:pStyle w:val="BodyText"/>
          </w:pPr>
        </w:pPrChange>
      </w:pPr>
    </w:p>
    <w:p w14:paraId="6126DD1F" w14:textId="77777777" w:rsidR="00F00CB8" w:rsidRDefault="00F00CB8">
      <w:pPr>
        <w:pStyle w:val="CodeBlockBPBHEB"/>
        <w:pPrChange w:id="1897" w:author="Abhiram Arali" w:date="2024-11-13T10:16:00Z">
          <w:pPr>
            <w:pStyle w:val="BodyText"/>
            <w:spacing w:before="44"/>
          </w:pPr>
        </w:pPrChange>
      </w:pPr>
    </w:p>
    <w:p w14:paraId="2AFDE94C" w14:textId="77777777" w:rsidR="00F00CB8" w:rsidRDefault="00F00CB8">
      <w:pPr>
        <w:pStyle w:val="CodeBlockBPBHEB"/>
        <w:pPrChange w:id="1898" w:author="Abhiram Arali" w:date="2024-11-13T10:16:00Z">
          <w:pPr>
            <w:pStyle w:val="BodyText"/>
            <w:ind w:left="347"/>
          </w:pPr>
        </w:pPrChange>
      </w:pPr>
      <w:moveTo w:id="1899" w:author="Abhiram Arali" w:date="2024-11-12T15:39:00Z">
        <w:r>
          <w:t>return</w:t>
        </w:r>
        <w:r>
          <w:rPr>
            <w:spacing w:val="-2"/>
          </w:rPr>
          <w:t xml:space="preserve"> </w:t>
        </w:r>
        <w:r>
          <w:rPr>
            <w:spacing w:val="-5"/>
          </w:rPr>
          <w:t>0;</w:t>
        </w:r>
      </w:moveTo>
    </w:p>
    <w:p w14:paraId="69EBC5D3" w14:textId="77777777" w:rsidR="00F00CB8" w:rsidRDefault="00F00CB8">
      <w:pPr>
        <w:pStyle w:val="CodeBlockBPBHEB"/>
        <w:pPrChange w:id="1900" w:author="Abhiram Arali" w:date="2024-11-13T10:16:00Z">
          <w:pPr>
            <w:pStyle w:val="BodyText"/>
            <w:spacing w:before="22"/>
          </w:pPr>
        </w:pPrChange>
      </w:pPr>
    </w:p>
    <w:p w14:paraId="151118DB" w14:textId="77777777" w:rsidR="00F00CB8" w:rsidRDefault="00F00CB8">
      <w:pPr>
        <w:pStyle w:val="CodeBlockBPBHEB"/>
        <w:rPr>
          <w:sz w:val="24"/>
        </w:rPr>
        <w:pPrChange w:id="1901" w:author="Abhiram Arali" w:date="2024-11-13T10:16:00Z">
          <w:pPr>
            <w:ind w:left="107"/>
          </w:pPr>
        </w:pPrChange>
      </w:pPr>
      <w:moveTo w:id="1902" w:author="Abhiram Arali" w:date="2024-11-12T15:39:00Z">
        <w:r>
          <w:rPr>
            <w:spacing w:val="-10"/>
            <w:sz w:val="24"/>
          </w:rPr>
          <w:t>}</w:t>
        </w:r>
      </w:moveTo>
    </w:p>
    <w:moveToRangeEnd w:id="1869"/>
    <w:p w14:paraId="77DCFA76" w14:textId="4A3A2EF3" w:rsidR="00E57A4D" w:rsidRDefault="00A87255">
      <w:pPr>
        <w:pStyle w:val="NormalBPBHEB"/>
        <w:rPr>
          <w:sz w:val="20"/>
        </w:rPr>
        <w:pPrChange w:id="1903" w:author="Abhiram Arali" w:date="2024-11-12T15:39:00Z">
          <w:pPr>
            <w:pStyle w:val="BodyText"/>
            <w:spacing w:before="46"/>
          </w:pPr>
        </w:pPrChange>
      </w:pPr>
      <w:del w:id="1904" w:author="Abhiram Arali" w:date="2024-11-12T15:39:00Z">
        <w:r w:rsidDel="003136DF">
          <w:rPr>
            <w:noProof/>
            <w:lang w:val="en-IN" w:eastAsia="en-IN"/>
            <w:rPrChange w:id="1905" w:author="Unknown">
              <w:rPr>
                <w:noProof/>
                <w:lang w:val="en-IN" w:eastAsia="en-IN"/>
              </w:rPr>
            </w:rPrChange>
          </w:rPr>
          <mc:AlternateContent>
            <mc:Choice Requires="wps">
              <w:drawing>
                <wp:anchor distT="0" distB="0" distL="0" distR="0" simplePos="0" relativeHeight="487617536" behindDoc="1" locked="0" layoutInCell="1" allowOverlap="1" wp14:anchorId="18B30659" wp14:editId="3527F47F">
                  <wp:simplePos x="0" y="0"/>
                  <wp:positionH relativeFrom="page">
                    <wp:posOffset>843076</wp:posOffset>
                  </wp:positionH>
                  <wp:positionV relativeFrom="paragraph">
                    <wp:posOffset>194045</wp:posOffset>
                  </wp:positionV>
                  <wp:extent cx="5876290" cy="6489065"/>
                  <wp:effectExtent l="0" t="0" r="0" b="0"/>
                  <wp:wrapTopAndBottom/>
                  <wp:docPr id="152" name="Text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6489065"/>
                          </a:xfrm>
                          <a:prstGeom prst="rect">
                            <a:avLst/>
                          </a:prstGeom>
                          <a:ln w="6096">
                            <a:solidFill>
                              <a:srgbClr val="000000"/>
                            </a:solidFill>
                            <a:prstDash val="solid"/>
                          </a:ln>
                        </wps:spPr>
                        <wps:txbx>
                          <w:txbxContent>
                            <w:p w14:paraId="6B25E4CC" w14:textId="05823D29" w:rsidR="00531AAA" w:rsidDel="00F00CB8" w:rsidRDefault="00531AAA">
                              <w:pPr>
                                <w:pStyle w:val="BodyText"/>
                                <w:spacing w:before="18"/>
                                <w:ind w:left="107"/>
                              </w:pPr>
                              <w:moveFromRangeStart w:id="1906" w:author="Abhiram Arali" w:date="2024-11-12T15:39:00Z" w:name="move182318362"/>
                              <w:moveFrom w:id="1907" w:author="Abhiram Arali" w:date="2024-11-12T15:39:00Z">
                                <w:r w:rsidDel="00F00CB8">
                                  <w:t>#include</w:t>
                                </w:r>
                                <w:r w:rsidDel="00F00CB8">
                                  <w:rPr>
                                    <w:spacing w:val="-1"/>
                                  </w:rPr>
                                  <w:t xml:space="preserve"> </w:t>
                                </w:r>
                                <w:r w:rsidDel="00F00CB8">
                                  <w:rPr>
                                    <w:spacing w:val="-2"/>
                                  </w:rPr>
                                  <w:t>&lt;stdio.h&gt;</w:t>
                                </w:r>
                              </w:moveFrom>
                            </w:p>
                            <w:p w14:paraId="27C760EB" w14:textId="7070F1C8" w:rsidR="00531AAA" w:rsidDel="00F00CB8" w:rsidRDefault="00531AAA">
                              <w:pPr>
                                <w:pStyle w:val="BodyText"/>
                                <w:spacing w:before="21"/>
                              </w:pPr>
                            </w:p>
                            <w:p w14:paraId="26DDE61F" w14:textId="5DE5CF8A" w:rsidR="00531AAA" w:rsidDel="00F00CB8" w:rsidRDefault="00531AAA">
                              <w:pPr>
                                <w:pStyle w:val="BodyText"/>
                                <w:tabs>
                                  <w:tab w:val="left" w:pos="2178"/>
                                </w:tabs>
                                <w:spacing w:before="1" w:line="499" w:lineRule="auto"/>
                                <w:ind w:left="107" w:right="3287"/>
                              </w:pPr>
                              <w:moveFrom w:id="1908" w:author="Abhiram Arali" w:date="2024-11-12T15:39:00Z">
                                <w:r w:rsidDel="00F00CB8">
                                  <w:t>#define PI 3.14159</w:t>
                                </w:r>
                                <w:r w:rsidDel="00F00CB8">
                                  <w:tab/>
                                  <w:t>// Defining a constant using #define const</w:t>
                                </w:r>
                                <w:r w:rsidDel="00F00CB8">
                                  <w:rPr>
                                    <w:spacing w:val="-4"/>
                                  </w:rPr>
                                  <w:t xml:space="preserve"> </w:t>
                                </w:r>
                                <w:r w:rsidDel="00F00CB8">
                                  <w:t>int</w:t>
                                </w:r>
                                <w:r w:rsidDel="00F00CB8">
                                  <w:rPr>
                                    <w:spacing w:val="-4"/>
                                  </w:rPr>
                                  <w:t xml:space="preserve"> </w:t>
                                </w:r>
                                <w:r w:rsidDel="00F00CB8">
                                  <w:t>MAX_AGE</w:t>
                                </w:r>
                                <w:r w:rsidDel="00F00CB8">
                                  <w:rPr>
                                    <w:spacing w:val="-4"/>
                                  </w:rPr>
                                  <w:t xml:space="preserve"> </w:t>
                                </w:r>
                                <w:r w:rsidDel="00F00CB8">
                                  <w:t>=</w:t>
                                </w:r>
                                <w:r w:rsidDel="00F00CB8">
                                  <w:rPr>
                                    <w:spacing w:val="-6"/>
                                  </w:rPr>
                                  <w:t xml:space="preserve"> </w:t>
                                </w:r>
                                <w:r w:rsidDel="00F00CB8">
                                  <w:t>100;</w:t>
                                </w:r>
                                <w:r w:rsidDel="00F00CB8">
                                  <w:rPr>
                                    <w:spacing w:val="40"/>
                                  </w:rPr>
                                  <w:t xml:space="preserve"> </w:t>
                                </w:r>
                                <w:r w:rsidDel="00F00CB8">
                                  <w:t>//</w:t>
                                </w:r>
                                <w:r w:rsidDel="00F00CB8">
                                  <w:rPr>
                                    <w:spacing w:val="-4"/>
                                  </w:rPr>
                                  <w:t xml:space="preserve"> </w:t>
                                </w:r>
                                <w:r w:rsidDel="00F00CB8">
                                  <w:t>Declaring</w:t>
                                </w:r>
                                <w:r w:rsidDel="00F00CB8">
                                  <w:rPr>
                                    <w:spacing w:val="-4"/>
                                  </w:rPr>
                                  <w:t xml:space="preserve"> </w:t>
                                </w:r>
                                <w:r w:rsidDel="00F00CB8">
                                  <w:t>a</w:t>
                                </w:r>
                                <w:r w:rsidDel="00F00CB8">
                                  <w:rPr>
                                    <w:spacing w:val="-4"/>
                                  </w:rPr>
                                  <w:t xml:space="preserve"> </w:t>
                                </w:r>
                                <w:r w:rsidDel="00F00CB8">
                                  <w:t>constant</w:t>
                                </w:r>
                                <w:r w:rsidDel="00F00CB8">
                                  <w:rPr>
                                    <w:spacing w:val="-4"/>
                                  </w:rPr>
                                  <w:t xml:space="preserve"> </w:t>
                                </w:r>
                                <w:r w:rsidDel="00F00CB8">
                                  <w:t>variable int main() {</w:t>
                                </w:r>
                              </w:moveFrom>
                            </w:p>
                            <w:p w14:paraId="29D2096E" w14:textId="0C67B62A" w:rsidR="00531AAA" w:rsidDel="00F00CB8" w:rsidRDefault="00531AAA">
                              <w:pPr>
                                <w:pStyle w:val="BodyText"/>
                                <w:spacing w:line="499" w:lineRule="auto"/>
                                <w:ind w:left="347" w:right="4547"/>
                              </w:pPr>
                              <w:moveFrom w:id="1909" w:author="Abhiram Arali" w:date="2024-11-12T15:39:00Z">
                                <w:r w:rsidDel="00F00CB8">
                                  <w:t>int</w:t>
                                </w:r>
                                <w:r w:rsidDel="00F00CB8">
                                  <w:rPr>
                                    <w:spacing w:val="-5"/>
                                  </w:rPr>
                                  <w:t xml:space="preserve"> </w:t>
                                </w:r>
                                <w:r w:rsidDel="00F00CB8">
                                  <w:t>age</w:t>
                                </w:r>
                                <w:r w:rsidDel="00F00CB8">
                                  <w:rPr>
                                    <w:spacing w:val="-5"/>
                                  </w:rPr>
                                  <w:t xml:space="preserve"> </w:t>
                                </w:r>
                                <w:r w:rsidDel="00F00CB8">
                                  <w:t>=</w:t>
                                </w:r>
                                <w:r w:rsidDel="00F00CB8">
                                  <w:rPr>
                                    <w:spacing w:val="-5"/>
                                  </w:rPr>
                                  <w:t xml:space="preserve"> </w:t>
                                </w:r>
                                <w:r w:rsidDel="00F00CB8">
                                  <w:t>25;</w:t>
                                </w:r>
                                <w:r w:rsidDel="00F00CB8">
                                  <w:rPr>
                                    <w:spacing w:val="40"/>
                                  </w:rPr>
                                  <w:t xml:space="preserve"> </w:t>
                                </w:r>
                                <w:r w:rsidDel="00F00CB8">
                                  <w:t>//</w:t>
                                </w:r>
                                <w:r w:rsidDel="00F00CB8">
                                  <w:rPr>
                                    <w:spacing w:val="-5"/>
                                  </w:rPr>
                                  <w:t xml:space="preserve"> </w:t>
                                </w:r>
                                <w:r w:rsidDel="00F00CB8">
                                  <w:t>A</w:t>
                                </w:r>
                                <w:r w:rsidDel="00F00CB8">
                                  <w:rPr>
                                    <w:spacing w:val="-5"/>
                                  </w:rPr>
                                  <w:t xml:space="preserve"> </w:t>
                                </w:r>
                                <w:r w:rsidDel="00F00CB8">
                                  <w:t>variable</w:t>
                                </w:r>
                                <w:r w:rsidDel="00F00CB8">
                                  <w:rPr>
                                    <w:spacing w:val="-5"/>
                                  </w:rPr>
                                  <w:t xml:space="preserve"> </w:t>
                                </w:r>
                                <w:r w:rsidDel="00F00CB8">
                                  <w:t>that</w:t>
                                </w:r>
                                <w:r w:rsidDel="00F00CB8">
                                  <w:rPr>
                                    <w:spacing w:val="-5"/>
                                  </w:rPr>
                                  <w:t xml:space="preserve"> </w:t>
                                </w:r>
                                <w:r w:rsidDel="00F00CB8">
                                  <w:t>can</w:t>
                                </w:r>
                                <w:r w:rsidDel="00F00CB8">
                                  <w:rPr>
                                    <w:spacing w:val="-3"/>
                                  </w:rPr>
                                  <w:t xml:space="preserve"> </w:t>
                                </w:r>
                                <w:r w:rsidDel="00F00CB8">
                                  <w:t>change float circumference;</w:t>
                                </w:r>
                              </w:moveFrom>
                            </w:p>
                            <w:p w14:paraId="79C09673" w14:textId="01C42248" w:rsidR="00531AAA" w:rsidDel="00F00CB8" w:rsidRDefault="00531AAA">
                              <w:pPr>
                                <w:pStyle w:val="BodyText"/>
                              </w:pPr>
                            </w:p>
                            <w:p w14:paraId="6C58C3A5" w14:textId="5C63E066" w:rsidR="00531AAA" w:rsidDel="00F00CB8" w:rsidRDefault="00531AAA">
                              <w:pPr>
                                <w:pStyle w:val="BodyText"/>
                                <w:spacing w:before="20"/>
                              </w:pPr>
                            </w:p>
                            <w:p w14:paraId="2456732D" w14:textId="5105483A" w:rsidR="00531AAA" w:rsidDel="00F00CB8" w:rsidRDefault="00531AAA">
                              <w:pPr>
                                <w:pStyle w:val="BodyText"/>
                                <w:ind w:left="347"/>
                              </w:pPr>
                              <w:moveFrom w:id="1910" w:author="Abhiram Arali" w:date="2024-11-12T15:39:00Z">
                                <w:r w:rsidDel="00F00CB8">
                                  <w:t>//</w:t>
                                </w:r>
                                <w:r w:rsidDel="00F00CB8">
                                  <w:rPr>
                                    <w:spacing w:val="-1"/>
                                  </w:rPr>
                                  <w:t xml:space="preserve"> </w:t>
                                </w:r>
                                <w:r w:rsidDel="00F00CB8">
                                  <w:t>Using the</w:t>
                                </w:r>
                                <w:r w:rsidDel="00F00CB8">
                                  <w:rPr>
                                    <w:spacing w:val="-1"/>
                                  </w:rPr>
                                  <w:t xml:space="preserve"> </w:t>
                                </w:r>
                                <w:r w:rsidDel="00F00CB8">
                                  <w:t>constant PI</w:t>
                                </w:r>
                                <w:r w:rsidDel="00F00CB8">
                                  <w:rPr>
                                    <w:spacing w:val="-4"/>
                                  </w:rPr>
                                  <w:t xml:space="preserve"> </w:t>
                                </w:r>
                                <w:r w:rsidDel="00F00CB8">
                                  <w:t>in a</w:t>
                                </w:r>
                                <w:r w:rsidDel="00F00CB8">
                                  <w:rPr>
                                    <w:spacing w:val="1"/>
                                  </w:rPr>
                                  <w:t xml:space="preserve"> </w:t>
                                </w:r>
                                <w:r w:rsidDel="00F00CB8">
                                  <w:rPr>
                                    <w:spacing w:val="-2"/>
                                  </w:rPr>
                                  <w:t>calculation</w:t>
                                </w:r>
                              </w:moveFrom>
                            </w:p>
                            <w:p w14:paraId="238D3DEC" w14:textId="52B0AC8A" w:rsidR="00531AAA" w:rsidDel="00F00CB8" w:rsidRDefault="00531AAA">
                              <w:pPr>
                                <w:pStyle w:val="BodyText"/>
                                <w:spacing w:before="24"/>
                              </w:pPr>
                            </w:p>
                            <w:p w14:paraId="7C8D3F87" w14:textId="2ED33671" w:rsidR="00531AAA" w:rsidDel="00F00CB8" w:rsidRDefault="00531AAA">
                              <w:pPr>
                                <w:pStyle w:val="BodyText"/>
                                <w:spacing w:line="499" w:lineRule="auto"/>
                                <w:ind w:left="347"/>
                              </w:pPr>
                              <w:moveFrom w:id="1911" w:author="Abhiram Arali" w:date="2024-11-12T15:39:00Z">
                                <w:r w:rsidDel="00F00CB8">
                                  <w:t>circumference</w:t>
                                </w:r>
                                <w:r w:rsidDel="00F00CB8">
                                  <w:rPr>
                                    <w:spacing w:val="-4"/>
                                  </w:rPr>
                                  <w:t xml:space="preserve"> </w:t>
                                </w:r>
                                <w:r w:rsidDel="00F00CB8">
                                  <w:t>=</w:t>
                                </w:r>
                                <w:r w:rsidDel="00F00CB8">
                                  <w:rPr>
                                    <w:spacing w:val="-4"/>
                                  </w:rPr>
                                  <w:t xml:space="preserve"> </w:t>
                                </w:r>
                                <w:r w:rsidDel="00F00CB8">
                                  <w:t>2</w:t>
                                </w:r>
                                <w:r w:rsidDel="00F00CB8">
                                  <w:rPr>
                                    <w:spacing w:val="-3"/>
                                  </w:rPr>
                                  <w:t xml:space="preserve"> </w:t>
                                </w:r>
                                <w:r w:rsidDel="00F00CB8">
                                  <w:t>*</w:t>
                                </w:r>
                                <w:r w:rsidDel="00F00CB8">
                                  <w:rPr>
                                    <w:spacing w:val="-3"/>
                                  </w:rPr>
                                  <w:t xml:space="preserve"> </w:t>
                                </w:r>
                                <w:r w:rsidDel="00F00CB8">
                                  <w:t>PI</w:t>
                                </w:r>
                                <w:r w:rsidDel="00F00CB8">
                                  <w:rPr>
                                    <w:spacing w:val="-3"/>
                                  </w:rPr>
                                  <w:t xml:space="preserve"> </w:t>
                                </w:r>
                                <w:r w:rsidDel="00F00CB8">
                                  <w:t>*</w:t>
                                </w:r>
                                <w:r w:rsidDel="00F00CB8">
                                  <w:rPr>
                                    <w:spacing w:val="-3"/>
                                  </w:rPr>
                                  <w:t xml:space="preserve"> </w:t>
                                </w:r>
                                <w:r w:rsidDel="00F00CB8">
                                  <w:t>5;</w:t>
                                </w:r>
                                <w:r w:rsidDel="00F00CB8">
                                  <w:rPr>
                                    <w:spacing w:val="40"/>
                                  </w:rPr>
                                  <w:t xml:space="preserve"> </w:t>
                                </w:r>
                                <w:r w:rsidDel="00F00CB8">
                                  <w:t>//</w:t>
                                </w:r>
                                <w:r w:rsidDel="00F00CB8">
                                  <w:rPr>
                                    <w:spacing w:val="-3"/>
                                  </w:rPr>
                                  <w:t xml:space="preserve"> </w:t>
                                </w:r>
                                <w:r w:rsidDel="00F00CB8">
                                  <w:t>Calculate</w:t>
                                </w:r>
                                <w:r w:rsidDel="00F00CB8">
                                  <w:rPr>
                                    <w:spacing w:val="-3"/>
                                  </w:rPr>
                                  <w:t xml:space="preserve"> </w:t>
                                </w:r>
                                <w:r w:rsidDel="00F00CB8">
                                  <w:t>the</w:t>
                                </w:r>
                                <w:r w:rsidDel="00F00CB8">
                                  <w:rPr>
                                    <w:spacing w:val="-4"/>
                                  </w:rPr>
                                  <w:t xml:space="preserve"> </w:t>
                                </w:r>
                                <w:r w:rsidDel="00F00CB8">
                                  <w:t>circumference</w:t>
                                </w:r>
                                <w:r w:rsidDel="00F00CB8">
                                  <w:rPr>
                                    <w:spacing w:val="-4"/>
                                  </w:rPr>
                                  <w:t xml:space="preserve"> </w:t>
                                </w:r>
                                <w:r w:rsidDel="00F00CB8">
                                  <w:t>of</w:t>
                                </w:r>
                                <w:r w:rsidDel="00F00CB8">
                                  <w:rPr>
                                    <w:spacing w:val="-2"/>
                                  </w:rPr>
                                  <w:t xml:space="preserve"> </w:t>
                                </w:r>
                                <w:r w:rsidDel="00F00CB8">
                                  <w:t>a</w:t>
                                </w:r>
                                <w:r w:rsidDel="00F00CB8">
                                  <w:rPr>
                                    <w:spacing w:val="-4"/>
                                  </w:rPr>
                                  <w:t xml:space="preserve"> </w:t>
                                </w:r>
                                <w:r w:rsidDel="00F00CB8">
                                  <w:t>circle</w:t>
                                </w:r>
                                <w:r w:rsidDel="00F00CB8">
                                  <w:rPr>
                                    <w:spacing w:val="-3"/>
                                  </w:rPr>
                                  <w:t xml:space="preserve"> </w:t>
                                </w:r>
                                <w:r w:rsidDel="00F00CB8">
                                  <w:t>with</w:t>
                                </w:r>
                                <w:r w:rsidDel="00F00CB8">
                                  <w:rPr>
                                    <w:spacing w:val="-3"/>
                                  </w:rPr>
                                  <w:t xml:space="preserve"> </w:t>
                                </w:r>
                                <w:r w:rsidDel="00F00CB8">
                                  <w:t>radius</w:t>
                                </w:r>
                                <w:r w:rsidDel="00F00CB8">
                                  <w:rPr>
                                    <w:spacing w:val="-3"/>
                                  </w:rPr>
                                  <w:t xml:space="preserve"> </w:t>
                                </w:r>
                                <w:r w:rsidDel="00F00CB8">
                                  <w:t>5 printf("Circumference of the circle: %.2f\n", circumference);</w:t>
                                </w:r>
                              </w:moveFrom>
                            </w:p>
                            <w:p w14:paraId="51CB121B" w14:textId="77DC5102" w:rsidR="00531AAA" w:rsidDel="00F00CB8" w:rsidRDefault="00531AAA">
                              <w:pPr>
                                <w:pStyle w:val="BodyText"/>
                              </w:pPr>
                            </w:p>
                            <w:p w14:paraId="76827D95" w14:textId="5A1CB043" w:rsidR="00531AAA" w:rsidDel="00F00CB8" w:rsidRDefault="00531AAA">
                              <w:pPr>
                                <w:pStyle w:val="BodyText"/>
                                <w:spacing w:before="21"/>
                              </w:pPr>
                            </w:p>
                            <w:p w14:paraId="0718ACED" w14:textId="25F6083E" w:rsidR="00531AAA" w:rsidDel="00F00CB8" w:rsidRDefault="00531AAA">
                              <w:pPr>
                                <w:pStyle w:val="BodyText"/>
                                <w:ind w:left="347"/>
                              </w:pPr>
                              <w:moveFrom w:id="1912" w:author="Abhiram Arali" w:date="2024-11-12T15:39:00Z">
                                <w:r w:rsidDel="00F00CB8">
                                  <w:t>//</w:t>
                                </w:r>
                                <w:r w:rsidDel="00F00CB8">
                                  <w:rPr>
                                    <w:spacing w:val="-3"/>
                                  </w:rPr>
                                  <w:t xml:space="preserve"> </w:t>
                                </w:r>
                                <w:r w:rsidDel="00F00CB8">
                                  <w:t>Trying</w:t>
                                </w:r>
                                <w:r w:rsidDel="00F00CB8">
                                  <w:rPr>
                                    <w:spacing w:val="-1"/>
                                  </w:rPr>
                                  <w:t xml:space="preserve"> </w:t>
                                </w:r>
                                <w:r w:rsidDel="00F00CB8">
                                  <w:t>to change</w:t>
                                </w:r>
                                <w:r w:rsidDel="00F00CB8">
                                  <w:rPr>
                                    <w:spacing w:val="-2"/>
                                  </w:rPr>
                                  <w:t xml:space="preserve"> </w:t>
                                </w:r>
                                <w:r w:rsidDel="00F00CB8">
                                  <w:t>the</w:t>
                                </w:r>
                                <w:r w:rsidDel="00F00CB8">
                                  <w:rPr>
                                    <w:spacing w:val="1"/>
                                  </w:rPr>
                                  <w:t xml:space="preserve"> </w:t>
                                </w:r>
                                <w:r w:rsidDel="00F00CB8">
                                  <w:t>constant</w:t>
                                </w:r>
                                <w:r w:rsidDel="00F00CB8">
                                  <w:rPr>
                                    <w:spacing w:val="-1"/>
                                  </w:rPr>
                                  <w:t xml:space="preserve"> </w:t>
                                </w:r>
                                <w:r w:rsidDel="00F00CB8">
                                  <w:t>(this will</w:t>
                                </w:r>
                                <w:r w:rsidDel="00F00CB8">
                                  <w:rPr>
                                    <w:spacing w:val="-1"/>
                                  </w:rPr>
                                  <w:t xml:space="preserve"> </w:t>
                                </w:r>
                                <w:r w:rsidDel="00F00CB8">
                                  <w:t>cause</w:t>
                                </w:r>
                                <w:r w:rsidDel="00F00CB8">
                                  <w:rPr>
                                    <w:spacing w:val="1"/>
                                  </w:rPr>
                                  <w:t xml:space="preserve"> </w:t>
                                </w:r>
                                <w:r w:rsidDel="00F00CB8">
                                  <w:t>a</w:t>
                                </w:r>
                                <w:r w:rsidDel="00F00CB8">
                                  <w:rPr>
                                    <w:spacing w:val="-2"/>
                                  </w:rPr>
                                  <w:t xml:space="preserve"> </w:t>
                                </w:r>
                                <w:r w:rsidDel="00F00CB8">
                                  <w:t xml:space="preserve">compile-time </w:t>
                                </w:r>
                                <w:r w:rsidDel="00F00CB8">
                                  <w:rPr>
                                    <w:spacing w:val="-2"/>
                                  </w:rPr>
                                  <w:t>error)</w:t>
                                </w:r>
                              </w:moveFrom>
                            </w:p>
                            <w:p w14:paraId="58AEB3DF" w14:textId="6AA6E925" w:rsidR="00531AAA" w:rsidDel="00F00CB8" w:rsidRDefault="00531AAA">
                              <w:pPr>
                                <w:pStyle w:val="BodyText"/>
                                <w:spacing w:before="21"/>
                              </w:pPr>
                            </w:p>
                            <w:p w14:paraId="41375F8F" w14:textId="7DDC9506" w:rsidR="00531AAA" w:rsidDel="00F00CB8" w:rsidRDefault="00531AAA">
                              <w:pPr>
                                <w:pStyle w:val="BodyText"/>
                                <w:spacing w:before="1"/>
                                <w:ind w:left="347"/>
                              </w:pPr>
                              <w:moveFrom w:id="1913" w:author="Abhiram Arali" w:date="2024-11-12T15:39:00Z">
                                <w:r w:rsidDel="00F00CB8">
                                  <w:t>//</w:t>
                                </w:r>
                                <w:r w:rsidDel="00F00CB8">
                                  <w:rPr>
                                    <w:spacing w:val="-3"/>
                                  </w:rPr>
                                  <w:t xml:space="preserve"> </w:t>
                                </w:r>
                                <w:r w:rsidDel="00F00CB8">
                                  <w:t>MAX_AGE =</w:t>
                                </w:r>
                                <w:r w:rsidDel="00F00CB8">
                                  <w:rPr>
                                    <w:spacing w:val="-3"/>
                                  </w:rPr>
                                  <w:t xml:space="preserve"> </w:t>
                                </w:r>
                                <w:r w:rsidDel="00F00CB8">
                                  <w:t>120; //</w:t>
                                </w:r>
                                <w:r w:rsidDel="00F00CB8">
                                  <w:rPr>
                                    <w:spacing w:val="-1"/>
                                  </w:rPr>
                                  <w:t xml:space="preserve"> </w:t>
                                </w:r>
                                <w:r w:rsidDel="00F00CB8">
                                  <w:t>Uncommenting this</w:t>
                                </w:r>
                                <w:r w:rsidDel="00F00CB8">
                                  <w:rPr>
                                    <w:spacing w:val="-1"/>
                                  </w:rPr>
                                  <w:t xml:space="preserve"> </w:t>
                                </w:r>
                                <w:r w:rsidDel="00F00CB8">
                                  <w:t>line</w:t>
                                </w:r>
                                <w:r w:rsidDel="00F00CB8">
                                  <w:rPr>
                                    <w:spacing w:val="-4"/>
                                  </w:rPr>
                                  <w:t xml:space="preserve"> </w:t>
                                </w:r>
                                <w:r w:rsidDel="00F00CB8">
                                  <w:t>will</w:t>
                                </w:r>
                                <w:r w:rsidDel="00F00CB8">
                                  <w:rPr>
                                    <w:spacing w:val="-1"/>
                                  </w:rPr>
                                  <w:t xml:space="preserve"> </w:t>
                                </w:r>
                                <w:r w:rsidDel="00F00CB8">
                                  <w:t>result in</w:t>
                                </w:r>
                                <w:r w:rsidDel="00F00CB8">
                                  <w:rPr>
                                    <w:spacing w:val="-1"/>
                                  </w:rPr>
                                  <w:t xml:space="preserve"> </w:t>
                                </w:r>
                                <w:r w:rsidDel="00F00CB8">
                                  <w:t xml:space="preserve">an </w:t>
                                </w:r>
                                <w:r w:rsidDel="00F00CB8">
                                  <w:rPr>
                                    <w:spacing w:val="-2"/>
                                  </w:rPr>
                                  <w:t>error</w:t>
                                </w:r>
                              </w:moveFrom>
                            </w:p>
                            <w:p w14:paraId="0459B9DC" w14:textId="124DF81A" w:rsidR="00531AAA" w:rsidDel="00F00CB8" w:rsidRDefault="00531AAA">
                              <w:pPr>
                                <w:pStyle w:val="BodyText"/>
                              </w:pPr>
                            </w:p>
                            <w:p w14:paraId="013BD649" w14:textId="5433A6BB" w:rsidR="00531AAA" w:rsidDel="00F00CB8" w:rsidRDefault="00531AAA">
                              <w:pPr>
                                <w:pStyle w:val="BodyText"/>
                              </w:pPr>
                            </w:p>
                            <w:p w14:paraId="6F986C2F" w14:textId="5C9030FE" w:rsidR="00531AAA" w:rsidDel="00F00CB8" w:rsidRDefault="00531AAA">
                              <w:pPr>
                                <w:pStyle w:val="BodyText"/>
                                <w:spacing w:before="45"/>
                              </w:pPr>
                            </w:p>
                            <w:p w14:paraId="457B33B9" w14:textId="385F0C68" w:rsidR="00531AAA" w:rsidDel="00F00CB8" w:rsidRDefault="00531AAA">
                              <w:pPr>
                                <w:pStyle w:val="BodyText"/>
                                <w:ind w:left="347"/>
                              </w:pPr>
                              <w:moveFrom w:id="1914" w:author="Abhiram Arali" w:date="2024-11-12T15:39:00Z">
                                <w:r w:rsidDel="00F00CB8">
                                  <w:t>printf("Age:</w:t>
                                </w:r>
                                <w:r w:rsidDel="00F00CB8">
                                  <w:rPr>
                                    <w:spacing w:val="-2"/>
                                  </w:rPr>
                                  <w:t xml:space="preserve"> </w:t>
                                </w:r>
                                <w:r w:rsidDel="00F00CB8">
                                  <w:t>%d,</w:t>
                                </w:r>
                                <w:r w:rsidDel="00F00CB8">
                                  <w:rPr>
                                    <w:spacing w:val="-1"/>
                                  </w:rPr>
                                  <w:t xml:space="preserve"> </w:t>
                                </w:r>
                                <w:r w:rsidDel="00F00CB8">
                                  <w:t>Max Age:</w:t>
                                </w:r>
                                <w:r w:rsidDel="00F00CB8">
                                  <w:rPr>
                                    <w:spacing w:val="-1"/>
                                  </w:rPr>
                                  <w:t xml:space="preserve"> </w:t>
                                </w:r>
                                <w:r w:rsidDel="00F00CB8">
                                  <w:t>%d\n",</w:t>
                                </w:r>
                                <w:r w:rsidDel="00F00CB8">
                                  <w:rPr>
                                    <w:spacing w:val="-1"/>
                                  </w:rPr>
                                  <w:t xml:space="preserve"> </w:t>
                                </w:r>
                                <w:r w:rsidDel="00F00CB8">
                                  <w:t>age,</w:t>
                                </w:r>
                                <w:r w:rsidDel="00F00CB8">
                                  <w:rPr>
                                    <w:spacing w:val="-1"/>
                                  </w:rPr>
                                  <w:t xml:space="preserve"> </w:t>
                                </w:r>
                                <w:r w:rsidDel="00F00CB8">
                                  <w:rPr>
                                    <w:spacing w:val="-2"/>
                                  </w:rPr>
                                  <w:t>MAX_AGE);</w:t>
                                </w:r>
                              </w:moveFrom>
                            </w:p>
                            <w:p w14:paraId="227C0DC3" w14:textId="316BC34E" w:rsidR="00531AAA" w:rsidDel="00F00CB8" w:rsidRDefault="00531AAA">
                              <w:pPr>
                                <w:pStyle w:val="BodyText"/>
                              </w:pPr>
                            </w:p>
                            <w:p w14:paraId="0C28A53F" w14:textId="0E3052CB" w:rsidR="00531AAA" w:rsidDel="00F00CB8" w:rsidRDefault="00531AAA">
                              <w:pPr>
                                <w:pStyle w:val="BodyText"/>
                              </w:pPr>
                            </w:p>
                            <w:p w14:paraId="0E58063B" w14:textId="6EE4E5D9" w:rsidR="00531AAA" w:rsidDel="00F00CB8" w:rsidRDefault="00531AAA">
                              <w:pPr>
                                <w:pStyle w:val="BodyText"/>
                                <w:spacing w:before="44"/>
                              </w:pPr>
                            </w:p>
                            <w:p w14:paraId="61F3BC94" w14:textId="22AD3385" w:rsidR="00531AAA" w:rsidDel="00F00CB8" w:rsidRDefault="00531AAA">
                              <w:pPr>
                                <w:pStyle w:val="BodyText"/>
                                <w:ind w:left="347"/>
                              </w:pPr>
                              <w:moveFrom w:id="1915" w:author="Abhiram Arali" w:date="2024-11-12T15:39:00Z">
                                <w:r w:rsidDel="00F00CB8">
                                  <w:t>return</w:t>
                                </w:r>
                                <w:r w:rsidDel="00F00CB8">
                                  <w:rPr>
                                    <w:spacing w:val="-2"/>
                                  </w:rPr>
                                  <w:t xml:space="preserve"> </w:t>
                                </w:r>
                                <w:r w:rsidDel="00F00CB8">
                                  <w:rPr>
                                    <w:spacing w:val="-5"/>
                                  </w:rPr>
                                  <w:t>0;</w:t>
                                </w:r>
                              </w:moveFrom>
                            </w:p>
                            <w:p w14:paraId="5E966DFA" w14:textId="699E482F" w:rsidR="00531AAA" w:rsidDel="00F00CB8" w:rsidRDefault="00531AAA">
                              <w:pPr>
                                <w:pStyle w:val="BodyText"/>
                                <w:spacing w:before="22"/>
                              </w:pPr>
                            </w:p>
                            <w:p w14:paraId="4C060575" w14:textId="78442F3A" w:rsidR="00531AAA" w:rsidRDefault="00531AAA">
                              <w:pPr>
                                <w:ind w:left="107"/>
                                <w:rPr>
                                  <w:sz w:val="24"/>
                                </w:rPr>
                              </w:pPr>
                              <w:moveFrom w:id="1916" w:author="Abhiram Arali" w:date="2024-11-12T15:39:00Z">
                                <w:r w:rsidDel="00F00CB8">
                                  <w:rPr>
                                    <w:spacing w:val="-10"/>
                                    <w:sz w:val="24"/>
                                  </w:rPr>
                                  <w:t>}</w:t>
                                </w:r>
                              </w:moveFrom>
                              <w:moveFromRangeEnd w:id="1906"/>
                            </w:p>
                          </w:txbxContent>
                        </wps:txbx>
                        <wps:bodyPr wrap="square" lIns="0" tIns="0" rIns="0" bIns="0" rtlCol="0">
                          <a:noAutofit/>
                        </wps:bodyPr>
                      </wps:wsp>
                    </a:graphicData>
                  </a:graphic>
                </wp:anchor>
              </w:drawing>
            </mc:Choice>
            <mc:Fallback>
              <w:pict>
                <v:shape w14:anchorId="18B30659" id="Textbox 152" o:spid="_x0000_s1153" type="#_x0000_t202" style="position:absolute;left:0;text-align:left;margin-left:66.4pt;margin-top:15.3pt;width:462.7pt;height:510.95pt;z-index:-156989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" filled="f" strokeweight=".48pt">
                  <v:path arrowok="t"/>
                  <v:textbox inset="0,0,0,0">
                    <w:txbxContent>
                      <w:p w14:paraId="6B25E4CC" w14:textId="05823D29" w:rsidR="00531AAA" w:rsidDel="00F00CB8" w:rsidRDefault="00531AAA">
                        <w:pPr>
                          <w:pStyle w:val="BodyText"/>
                          <w:spacing w:before="18"/>
                          <w:ind w:left="107"/>
                        </w:pPr>
                        <w:moveFromRangeStart w:id="1917" w:author="Abhiram Arali" w:date="2024-11-12T15:39:00Z" w:name="move182318362"/>
                        <w:moveFrom w:id="1918" w:author="Abhiram Arali" w:date="2024-11-12T15:39:00Z">
                          <w:r w:rsidDel="00F00CB8">
                            <w:t>#include</w:t>
                          </w:r>
                          <w:r w:rsidDel="00F00CB8">
                            <w:rPr>
                              <w:spacing w:val="-1"/>
                            </w:rPr>
                            <w:t xml:space="preserve"> </w:t>
                          </w:r>
                          <w:r w:rsidDel="00F00CB8">
                            <w:rPr>
                              <w:spacing w:val="-2"/>
                            </w:rPr>
                            <w:t>&lt;stdio.h&gt;</w:t>
                          </w:r>
                        </w:moveFrom>
                      </w:p>
                      <w:p w14:paraId="27C760EB" w14:textId="7070F1C8" w:rsidR="00531AAA" w:rsidDel="00F00CB8" w:rsidRDefault="00531AAA">
                        <w:pPr>
                          <w:pStyle w:val="BodyText"/>
                          <w:spacing w:before="21"/>
                        </w:pPr>
                      </w:p>
                      <w:p w14:paraId="26DDE61F" w14:textId="5DE5CF8A" w:rsidR="00531AAA" w:rsidDel="00F00CB8" w:rsidRDefault="00531AAA">
                        <w:pPr>
                          <w:pStyle w:val="BodyText"/>
                          <w:tabs>
                            <w:tab w:val="left" w:pos="2178"/>
                          </w:tabs>
                          <w:spacing w:before="1" w:line="499" w:lineRule="auto"/>
                          <w:ind w:left="107" w:right="3287"/>
                        </w:pPr>
                        <w:moveFrom w:id="1919" w:author="Abhiram Arali" w:date="2024-11-12T15:39:00Z">
                          <w:r w:rsidDel="00F00CB8">
                            <w:t>#define PI 3.14159</w:t>
                          </w:r>
                          <w:r w:rsidDel="00F00CB8">
                            <w:tab/>
                            <w:t>// Defining a constant using #define const</w:t>
                          </w:r>
                          <w:r w:rsidDel="00F00CB8">
                            <w:rPr>
                              <w:spacing w:val="-4"/>
                            </w:rPr>
                            <w:t xml:space="preserve"> </w:t>
                          </w:r>
                          <w:r w:rsidDel="00F00CB8">
                            <w:t>int</w:t>
                          </w:r>
                          <w:r w:rsidDel="00F00CB8">
                            <w:rPr>
                              <w:spacing w:val="-4"/>
                            </w:rPr>
                            <w:t xml:space="preserve"> </w:t>
                          </w:r>
                          <w:r w:rsidDel="00F00CB8">
                            <w:t>MAX_AGE</w:t>
                          </w:r>
                          <w:r w:rsidDel="00F00CB8">
                            <w:rPr>
                              <w:spacing w:val="-4"/>
                            </w:rPr>
                            <w:t xml:space="preserve"> </w:t>
                          </w:r>
                          <w:r w:rsidDel="00F00CB8">
                            <w:t>=</w:t>
                          </w:r>
                          <w:r w:rsidDel="00F00CB8">
                            <w:rPr>
                              <w:spacing w:val="-6"/>
                            </w:rPr>
                            <w:t xml:space="preserve"> </w:t>
                          </w:r>
                          <w:r w:rsidDel="00F00CB8">
                            <w:t>100;</w:t>
                          </w:r>
                          <w:r w:rsidDel="00F00CB8">
                            <w:rPr>
                              <w:spacing w:val="40"/>
                            </w:rPr>
                            <w:t xml:space="preserve"> </w:t>
                          </w:r>
                          <w:r w:rsidDel="00F00CB8">
                            <w:t>//</w:t>
                          </w:r>
                          <w:r w:rsidDel="00F00CB8">
                            <w:rPr>
                              <w:spacing w:val="-4"/>
                            </w:rPr>
                            <w:t xml:space="preserve"> </w:t>
                          </w:r>
                          <w:r w:rsidDel="00F00CB8">
                            <w:t>Declaring</w:t>
                          </w:r>
                          <w:r w:rsidDel="00F00CB8">
                            <w:rPr>
                              <w:spacing w:val="-4"/>
                            </w:rPr>
                            <w:t xml:space="preserve"> </w:t>
                          </w:r>
                          <w:r w:rsidDel="00F00CB8">
                            <w:t>a</w:t>
                          </w:r>
                          <w:r w:rsidDel="00F00CB8">
                            <w:rPr>
                              <w:spacing w:val="-4"/>
                            </w:rPr>
                            <w:t xml:space="preserve"> </w:t>
                          </w:r>
                          <w:r w:rsidDel="00F00CB8">
                            <w:t>constant</w:t>
                          </w:r>
                          <w:r w:rsidDel="00F00CB8">
                            <w:rPr>
                              <w:spacing w:val="-4"/>
                            </w:rPr>
                            <w:t xml:space="preserve"> </w:t>
                          </w:r>
                          <w:r w:rsidDel="00F00CB8">
                            <w:t>variable int main() {</w:t>
                          </w:r>
                        </w:moveFrom>
                      </w:p>
                      <w:p w14:paraId="29D2096E" w14:textId="0C67B62A" w:rsidR="00531AAA" w:rsidDel="00F00CB8" w:rsidRDefault="00531AAA">
                        <w:pPr>
                          <w:pStyle w:val="BodyText"/>
                          <w:spacing w:line="499" w:lineRule="auto"/>
                          <w:ind w:left="347" w:right="4547"/>
                        </w:pPr>
                        <w:moveFrom w:id="1920" w:author="Abhiram Arali" w:date="2024-11-12T15:39:00Z">
                          <w:r w:rsidDel="00F00CB8">
                            <w:t>int</w:t>
                          </w:r>
                          <w:r w:rsidDel="00F00CB8">
                            <w:rPr>
                              <w:spacing w:val="-5"/>
                            </w:rPr>
                            <w:t xml:space="preserve"> </w:t>
                          </w:r>
                          <w:r w:rsidDel="00F00CB8">
                            <w:t>age</w:t>
                          </w:r>
                          <w:r w:rsidDel="00F00CB8">
                            <w:rPr>
                              <w:spacing w:val="-5"/>
                            </w:rPr>
                            <w:t xml:space="preserve"> </w:t>
                          </w:r>
                          <w:r w:rsidDel="00F00CB8">
                            <w:t>=</w:t>
                          </w:r>
                          <w:r w:rsidDel="00F00CB8">
                            <w:rPr>
                              <w:spacing w:val="-5"/>
                            </w:rPr>
                            <w:t xml:space="preserve"> </w:t>
                          </w:r>
                          <w:r w:rsidDel="00F00CB8">
                            <w:t>25;</w:t>
                          </w:r>
                          <w:r w:rsidDel="00F00CB8">
                            <w:rPr>
                              <w:spacing w:val="40"/>
                            </w:rPr>
                            <w:t xml:space="preserve"> </w:t>
                          </w:r>
                          <w:r w:rsidDel="00F00CB8">
                            <w:t>//</w:t>
                          </w:r>
                          <w:r w:rsidDel="00F00CB8">
                            <w:rPr>
                              <w:spacing w:val="-5"/>
                            </w:rPr>
                            <w:t xml:space="preserve"> </w:t>
                          </w:r>
                          <w:r w:rsidDel="00F00CB8">
                            <w:t>A</w:t>
                          </w:r>
                          <w:r w:rsidDel="00F00CB8">
                            <w:rPr>
                              <w:spacing w:val="-5"/>
                            </w:rPr>
                            <w:t xml:space="preserve"> </w:t>
                          </w:r>
                          <w:r w:rsidDel="00F00CB8">
                            <w:t>variable</w:t>
                          </w:r>
                          <w:r w:rsidDel="00F00CB8">
                            <w:rPr>
                              <w:spacing w:val="-5"/>
                            </w:rPr>
                            <w:t xml:space="preserve"> </w:t>
                          </w:r>
                          <w:r w:rsidDel="00F00CB8">
                            <w:t>that</w:t>
                          </w:r>
                          <w:r w:rsidDel="00F00CB8">
                            <w:rPr>
                              <w:spacing w:val="-5"/>
                            </w:rPr>
                            <w:t xml:space="preserve"> </w:t>
                          </w:r>
                          <w:r w:rsidDel="00F00CB8">
                            <w:t>can</w:t>
                          </w:r>
                          <w:r w:rsidDel="00F00CB8">
                            <w:rPr>
                              <w:spacing w:val="-3"/>
                            </w:rPr>
                            <w:t xml:space="preserve"> </w:t>
                          </w:r>
                          <w:r w:rsidDel="00F00CB8">
                            <w:t>change float circumference;</w:t>
                          </w:r>
                        </w:moveFrom>
                      </w:p>
                      <w:p w14:paraId="79C09673" w14:textId="01C42248" w:rsidR="00531AAA" w:rsidDel="00F00CB8" w:rsidRDefault="00531AAA">
                        <w:pPr>
                          <w:pStyle w:val="BodyText"/>
                        </w:pPr>
                      </w:p>
                      <w:p w14:paraId="6C58C3A5" w14:textId="5C63E066" w:rsidR="00531AAA" w:rsidDel="00F00CB8" w:rsidRDefault="00531AAA">
                        <w:pPr>
                          <w:pStyle w:val="BodyText"/>
                          <w:spacing w:before="20"/>
                        </w:pPr>
                      </w:p>
                      <w:p w14:paraId="2456732D" w14:textId="5105483A" w:rsidR="00531AAA" w:rsidDel="00F00CB8" w:rsidRDefault="00531AAA">
                        <w:pPr>
                          <w:pStyle w:val="BodyText"/>
                          <w:ind w:left="347"/>
                        </w:pPr>
                        <w:moveFrom w:id="1921" w:author="Abhiram Arali" w:date="2024-11-12T15:39:00Z">
                          <w:r w:rsidDel="00F00CB8">
                            <w:t>//</w:t>
                          </w:r>
                          <w:r w:rsidDel="00F00CB8">
                            <w:rPr>
                              <w:spacing w:val="-1"/>
                            </w:rPr>
                            <w:t xml:space="preserve"> </w:t>
                          </w:r>
                          <w:r w:rsidDel="00F00CB8">
                            <w:t>Using the</w:t>
                          </w:r>
                          <w:r w:rsidDel="00F00CB8">
                            <w:rPr>
                              <w:spacing w:val="-1"/>
                            </w:rPr>
                            <w:t xml:space="preserve"> </w:t>
                          </w:r>
                          <w:r w:rsidDel="00F00CB8">
                            <w:t>constant PI</w:t>
                          </w:r>
                          <w:r w:rsidDel="00F00CB8">
                            <w:rPr>
                              <w:spacing w:val="-4"/>
                            </w:rPr>
                            <w:t xml:space="preserve"> </w:t>
                          </w:r>
                          <w:r w:rsidDel="00F00CB8">
                            <w:t>in a</w:t>
                          </w:r>
                          <w:r w:rsidDel="00F00CB8">
                            <w:rPr>
                              <w:spacing w:val="1"/>
                            </w:rPr>
                            <w:t xml:space="preserve"> </w:t>
                          </w:r>
                          <w:r w:rsidDel="00F00CB8">
                            <w:rPr>
                              <w:spacing w:val="-2"/>
                            </w:rPr>
                            <w:t>calculation</w:t>
                          </w:r>
                        </w:moveFrom>
                      </w:p>
                      <w:p w14:paraId="238D3DEC" w14:textId="52B0AC8A" w:rsidR="00531AAA" w:rsidDel="00F00CB8" w:rsidRDefault="00531AAA">
                        <w:pPr>
                          <w:pStyle w:val="BodyText"/>
                          <w:spacing w:before="24"/>
                        </w:pPr>
                      </w:p>
                      <w:p w14:paraId="7C8D3F87" w14:textId="2ED33671" w:rsidR="00531AAA" w:rsidDel="00F00CB8" w:rsidRDefault="00531AAA">
                        <w:pPr>
                          <w:pStyle w:val="BodyText"/>
                          <w:spacing w:line="499" w:lineRule="auto"/>
                          <w:ind w:left="347"/>
                        </w:pPr>
                        <w:moveFrom w:id="1922" w:author="Abhiram Arali" w:date="2024-11-12T15:39:00Z">
                          <w:r w:rsidDel="00F00CB8">
                            <w:t>circumference</w:t>
                          </w:r>
                          <w:r w:rsidDel="00F00CB8">
                            <w:rPr>
                              <w:spacing w:val="-4"/>
                            </w:rPr>
                            <w:t xml:space="preserve"> </w:t>
                          </w:r>
                          <w:r w:rsidDel="00F00CB8">
                            <w:t>=</w:t>
                          </w:r>
                          <w:r w:rsidDel="00F00CB8">
                            <w:rPr>
                              <w:spacing w:val="-4"/>
                            </w:rPr>
                            <w:t xml:space="preserve"> </w:t>
                          </w:r>
                          <w:r w:rsidDel="00F00CB8">
                            <w:t>2</w:t>
                          </w:r>
                          <w:r w:rsidDel="00F00CB8">
                            <w:rPr>
                              <w:spacing w:val="-3"/>
                            </w:rPr>
                            <w:t xml:space="preserve"> </w:t>
                          </w:r>
                          <w:r w:rsidDel="00F00CB8">
                            <w:t>*</w:t>
                          </w:r>
                          <w:r w:rsidDel="00F00CB8">
                            <w:rPr>
                              <w:spacing w:val="-3"/>
                            </w:rPr>
                            <w:t xml:space="preserve"> </w:t>
                          </w:r>
                          <w:r w:rsidDel="00F00CB8">
                            <w:t>PI</w:t>
                          </w:r>
                          <w:r w:rsidDel="00F00CB8">
                            <w:rPr>
                              <w:spacing w:val="-3"/>
                            </w:rPr>
                            <w:t xml:space="preserve"> </w:t>
                          </w:r>
                          <w:r w:rsidDel="00F00CB8">
                            <w:t>*</w:t>
                          </w:r>
                          <w:r w:rsidDel="00F00CB8">
                            <w:rPr>
                              <w:spacing w:val="-3"/>
                            </w:rPr>
                            <w:t xml:space="preserve"> </w:t>
                          </w:r>
                          <w:r w:rsidDel="00F00CB8">
                            <w:t>5;</w:t>
                          </w:r>
                          <w:r w:rsidDel="00F00CB8">
                            <w:rPr>
                              <w:spacing w:val="40"/>
                            </w:rPr>
                            <w:t xml:space="preserve"> </w:t>
                          </w:r>
                          <w:r w:rsidDel="00F00CB8">
                            <w:t>//</w:t>
                          </w:r>
                          <w:r w:rsidDel="00F00CB8">
                            <w:rPr>
                              <w:spacing w:val="-3"/>
                            </w:rPr>
                            <w:t xml:space="preserve"> </w:t>
                          </w:r>
                          <w:r w:rsidDel="00F00CB8">
                            <w:t>Calculate</w:t>
                          </w:r>
                          <w:r w:rsidDel="00F00CB8">
                            <w:rPr>
                              <w:spacing w:val="-3"/>
                            </w:rPr>
                            <w:t xml:space="preserve"> </w:t>
                          </w:r>
                          <w:r w:rsidDel="00F00CB8">
                            <w:t>the</w:t>
                          </w:r>
                          <w:r w:rsidDel="00F00CB8">
                            <w:rPr>
                              <w:spacing w:val="-4"/>
                            </w:rPr>
                            <w:t xml:space="preserve"> </w:t>
                          </w:r>
                          <w:r w:rsidDel="00F00CB8">
                            <w:t>circumference</w:t>
                          </w:r>
                          <w:r w:rsidDel="00F00CB8">
                            <w:rPr>
                              <w:spacing w:val="-4"/>
                            </w:rPr>
                            <w:t xml:space="preserve"> </w:t>
                          </w:r>
                          <w:r w:rsidDel="00F00CB8">
                            <w:t>of</w:t>
                          </w:r>
                          <w:r w:rsidDel="00F00CB8">
                            <w:rPr>
                              <w:spacing w:val="-2"/>
                            </w:rPr>
                            <w:t xml:space="preserve"> </w:t>
                          </w:r>
                          <w:r w:rsidDel="00F00CB8">
                            <w:t>a</w:t>
                          </w:r>
                          <w:r w:rsidDel="00F00CB8">
                            <w:rPr>
                              <w:spacing w:val="-4"/>
                            </w:rPr>
                            <w:t xml:space="preserve"> </w:t>
                          </w:r>
                          <w:r w:rsidDel="00F00CB8">
                            <w:t>circle</w:t>
                          </w:r>
                          <w:r w:rsidDel="00F00CB8">
                            <w:rPr>
                              <w:spacing w:val="-3"/>
                            </w:rPr>
                            <w:t xml:space="preserve"> </w:t>
                          </w:r>
                          <w:r w:rsidDel="00F00CB8">
                            <w:t>with</w:t>
                          </w:r>
                          <w:r w:rsidDel="00F00CB8">
                            <w:rPr>
                              <w:spacing w:val="-3"/>
                            </w:rPr>
                            <w:t xml:space="preserve"> </w:t>
                          </w:r>
                          <w:r w:rsidDel="00F00CB8">
                            <w:t>radius</w:t>
                          </w:r>
                          <w:r w:rsidDel="00F00CB8">
                            <w:rPr>
                              <w:spacing w:val="-3"/>
                            </w:rPr>
                            <w:t xml:space="preserve"> </w:t>
                          </w:r>
                          <w:r w:rsidDel="00F00CB8">
                            <w:t>5 printf("Circumference of the circle: %.2f\n", circumference);</w:t>
                          </w:r>
                        </w:moveFrom>
                      </w:p>
                      <w:p w14:paraId="51CB121B" w14:textId="77DC5102" w:rsidR="00531AAA" w:rsidDel="00F00CB8" w:rsidRDefault="00531AAA">
                        <w:pPr>
                          <w:pStyle w:val="BodyText"/>
                        </w:pPr>
                      </w:p>
                      <w:p w14:paraId="76827D95" w14:textId="5A1CB043" w:rsidR="00531AAA" w:rsidDel="00F00CB8" w:rsidRDefault="00531AAA">
                        <w:pPr>
                          <w:pStyle w:val="BodyText"/>
                          <w:spacing w:before="21"/>
                        </w:pPr>
                      </w:p>
                      <w:p w14:paraId="0718ACED" w14:textId="25F6083E" w:rsidR="00531AAA" w:rsidDel="00F00CB8" w:rsidRDefault="00531AAA">
                        <w:pPr>
                          <w:pStyle w:val="BodyText"/>
                          <w:ind w:left="347"/>
                        </w:pPr>
                        <w:moveFrom w:id="1923" w:author="Abhiram Arali" w:date="2024-11-12T15:39:00Z">
                          <w:r w:rsidDel="00F00CB8">
                            <w:t>//</w:t>
                          </w:r>
                          <w:r w:rsidDel="00F00CB8">
                            <w:rPr>
                              <w:spacing w:val="-3"/>
                            </w:rPr>
                            <w:t xml:space="preserve"> </w:t>
                          </w:r>
                          <w:r w:rsidDel="00F00CB8">
                            <w:t>Trying</w:t>
                          </w:r>
                          <w:r w:rsidDel="00F00CB8">
                            <w:rPr>
                              <w:spacing w:val="-1"/>
                            </w:rPr>
                            <w:t xml:space="preserve"> </w:t>
                          </w:r>
                          <w:r w:rsidDel="00F00CB8">
                            <w:t>to change</w:t>
                          </w:r>
                          <w:r w:rsidDel="00F00CB8">
                            <w:rPr>
                              <w:spacing w:val="-2"/>
                            </w:rPr>
                            <w:t xml:space="preserve"> </w:t>
                          </w:r>
                          <w:r w:rsidDel="00F00CB8">
                            <w:t>the</w:t>
                          </w:r>
                          <w:r w:rsidDel="00F00CB8">
                            <w:rPr>
                              <w:spacing w:val="1"/>
                            </w:rPr>
                            <w:t xml:space="preserve"> </w:t>
                          </w:r>
                          <w:r w:rsidDel="00F00CB8">
                            <w:t>constant</w:t>
                          </w:r>
                          <w:r w:rsidDel="00F00CB8">
                            <w:rPr>
                              <w:spacing w:val="-1"/>
                            </w:rPr>
                            <w:t xml:space="preserve"> </w:t>
                          </w:r>
                          <w:r w:rsidDel="00F00CB8">
                            <w:t>(this will</w:t>
                          </w:r>
                          <w:r w:rsidDel="00F00CB8">
                            <w:rPr>
                              <w:spacing w:val="-1"/>
                            </w:rPr>
                            <w:t xml:space="preserve"> </w:t>
                          </w:r>
                          <w:r w:rsidDel="00F00CB8">
                            <w:t>cause</w:t>
                          </w:r>
                          <w:r w:rsidDel="00F00CB8">
                            <w:rPr>
                              <w:spacing w:val="1"/>
                            </w:rPr>
                            <w:t xml:space="preserve"> </w:t>
                          </w:r>
                          <w:r w:rsidDel="00F00CB8">
                            <w:t>a</w:t>
                          </w:r>
                          <w:r w:rsidDel="00F00CB8">
                            <w:rPr>
                              <w:spacing w:val="-2"/>
                            </w:rPr>
                            <w:t xml:space="preserve"> </w:t>
                          </w:r>
                          <w:r w:rsidDel="00F00CB8">
                            <w:t xml:space="preserve">compile-time </w:t>
                          </w:r>
                          <w:r w:rsidDel="00F00CB8">
                            <w:rPr>
                              <w:spacing w:val="-2"/>
                            </w:rPr>
                            <w:t>error)</w:t>
                          </w:r>
                        </w:moveFrom>
                      </w:p>
                      <w:p w14:paraId="58AEB3DF" w14:textId="6AA6E925" w:rsidR="00531AAA" w:rsidDel="00F00CB8" w:rsidRDefault="00531AAA">
                        <w:pPr>
                          <w:pStyle w:val="BodyText"/>
                          <w:spacing w:before="21"/>
                        </w:pPr>
                      </w:p>
                      <w:p w14:paraId="41375F8F" w14:textId="7DDC9506" w:rsidR="00531AAA" w:rsidDel="00F00CB8" w:rsidRDefault="00531AAA">
                        <w:pPr>
                          <w:pStyle w:val="BodyText"/>
                          <w:spacing w:before="1"/>
                          <w:ind w:left="347"/>
                        </w:pPr>
                        <w:moveFrom w:id="1924" w:author="Abhiram Arali" w:date="2024-11-12T15:39:00Z">
                          <w:r w:rsidDel="00F00CB8">
                            <w:t>//</w:t>
                          </w:r>
                          <w:r w:rsidDel="00F00CB8">
                            <w:rPr>
                              <w:spacing w:val="-3"/>
                            </w:rPr>
                            <w:t xml:space="preserve"> </w:t>
                          </w:r>
                          <w:r w:rsidDel="00F00CB8">
                            <w:t>MAX_AGE =</w:t>
                          </w:r>
                          <w:r w:rsidDel="00F00CB8">
                            <w:rPr>
                              <w:spacing w:val="-3"/>
                            </w:rPr>
                            <w:t xml:space="preserve"> </w:t>
                          </w:r>
                          <w:r w:rsidDel="00F00CB8">
                            <w:t>120; //</w:t>
                          </w:r>
                          <w:r w:rsidDel="00F00CB8">
                            <w:rPr>
                              <w:spacing w:val="-1"/>
                            </w:rPr>
                            <w:t xml:space="preserve"> </w:t>
                          </w:r>
                          <w:r w:rsidDel="00F00CB8">
                            <w:t>Uncommenting this</w:t>
                          </w:r>
                          <w:r w:rsidDel="00F00CB8">
                            <w:rPr>
                              <w:spacing w:val="-1"/>
                            </w:rPr>
                            <w:t xml:space="preserve"> </w:t>
                          </w:r>
                          <w:r w:rsidDel="00F00CB8">
                            <w:t>line</w:t>
                          </w:r>
                          <w:r w:rsidDel="00F00CB8">
                            <w:rPr>
                              <w:spacing w:val="-4"/>
                            </w:rPr>
                            <w:t xml:space="preserve"> </w:t>
                          </w:r>
                          <w:r w:rsidDel="00F00CB8">
                            <w:t>will</w:t>
                          </w:r>
                          <w:r w:rsidDel="00F00CB8">
                            <w:rPr>
                              <w:spacing w:val="-1"/>
                            </w:rPr>
                            <w:t xml:space="preserve"> </w:t>
                          </w:r>
                          <w:r w:rsidDel="00F00CB8">
                            <w:t>result in</w:t>
                          </w:r>
                          <w:r w:rsidDel="00F00CB8">
                            <w:rPr>
                              <w:spacing w:val="-1"/>
                            </w:rPr>
                            <w:t xml:space="preserve"> </w:t>
                          </w:r>
                          <w:r w:rsidDel="00F00CB8">
                            <w:t xml:space="preserve">an </w:t>
                          </w:r>
                          <w:r w:rsidDel="00F00CB8">
                            <w:rPr>
                              <w:spacing w:val="-2"/>
                            </w:rPr>
                            <w:t>error</w:t>
                          </w:r>
                        </w:moveFrom>
                      </w:p>
                      <w:p w14:paraId="0459B9DC" w14:textId="124DF81A" w:rsidR="00531AAA" w:rsidDel="00F00CB8" w:rsidRDefault="00531AAA">
                        <w:pPr>
                          <w:pStyle w:val="BodyText"/>
                        </w:pPr>
                      </w:p>
                      <w:p w14:paraId="013BD649" w14:textId="5433A6BB" w:rsidR="00531AAA" w:rsidDel="00F00CB8" w:rsidRDefault="00531AAA">
                        <w:pPr>
                          <w:pStyle w:val="BodyText"/>
                        </w:pPr>
                      </w:p>
                      <w:p w14:paraId="6F986C2F" w14:textId="5C9030FE" w:rsidR="00531AAA" w:rsidDel="00F00CB8" w:rsidRDefault="00531AAA">
                        <w:pPr>
                          <w:pStyle w:val="BodyText"/>
                          <w:spacing w:before="45"/>
                        </w:pPr>
                      </w:p>
                      <w:p w14:paraId="457B33B9" w14:textId="385F0C68" w:rsidR="00531AAA" w:rsidDel="00F00CB8" w:rsidRDefault="00531AAA">
                        <w:pPr>
                          <w:pStyle w:val="BodyText"/>
                          <w:ind w:left="347"/>
                        </w:pPr>
                        <w:moveFrom w:id="1925" w:author="Abhiram Arali" w:date="2024-11-12T15:39:00Z">
                          <w:r w:rsidDel="00F00CB8">
                            <w:t>printf("Age:</w:t>
                          </w:r>
                          <w:r w:rsidDel="00F00CB8">
                            <w:rPr>
                              <w:spacing w:val="-2"/>
                            </w:rPr>
                            <w:t xml:space="preserve"> </w:t>
                          </w:r>
                          <w:r w:rsidDel="00F00CB8">
                            <w:t>%d,</w:t>
                          </w:r>
                          <w:r w:rsidDel="00F00CB8">
                            <w:rPr>
                              <w:spacing w:val="-1"/>
                            </w:rPr>
                            <w:t xml:space="preserve"> </w:t>
                          </w:r>
                          <w:r w:rsidDel="00F00CB8">
                            <w:t>Max Age:</w:t>
                          </w:r>
                          <w:r w:rsidDel="00F00CB8">
                            <w:rPr>
                              <w:spacing w:val="-1"/>
                            </w:rPr>
                            <w:t xml:space="preserve"> </w:t>
                          </w:r>
                          <w:r w:rsidDel="00F00CB8">
                            <w:t>%d\n",</w:t>
                          </w:r>
                          <w:r w:rsidDel="00F00CB8">
                            <w:rPr>
                              <w:spacing w:val="-1"/>
                            </w:rPr>
                            <w:t xml:space="preserve"> </w:t>
                          </w:r>
                          <w:r w:rsidDel="00F00CB8">
                            <w:t>age,</w:t>
                          </w:r>
                          <w:r w:rsidDel="00F00CB8">
                            <w:rPr>
                              <w:spacing w:val="-1"/>
                            </w:rPr>
                            <w:t xml:space="preserve"> </w:t>
                          </w:r>
                          <w:r w:rsidDel="00F00CB8">
                            <w:rPr>
                              <w:spacing w:val="-2"/>
                            </w:rPr>
                            <w:t>MAX_AGE);</w:t>
                          </w:r>
                        </w:moveFrom>
                      </w:p>
                      <w:p w14:paraId="227C0DC3" w14:textId="316BC34E" w:rsidR="00531AAA" w:rsidDel="00F00CB8" w:rsidRDefault="00531AAA">
                        <w:pPr>
                          <w:pStyle w:val="BodyText"/>
                        </w:pPr>
                      </w:p>
                      <w:p w14:paraId="0C28A53F" w14:textId="0E3052CB" w:rsidR="00531AAA" w:rsidDel="00F00CB8" w:rsidRDefault="00531AAA">
                        <w:pPr>
                          <w:pStyle w:val="BodyText"/>
                        </w:pPr>
                      </w:p>
                      <w:p w14:paraId="0E58063B" w14:textId="6EE4E5D9" w:rsidR="00531AAA" w:rsidDel="00F00CB8" w:rsidRDefault="00531AAA">
                        <w:pPr>
                          <w:pStyle w:val="BodyText"/>
                          <w:spacing w:before="44"/>
                        </w:pPr>
                      </w:p>
                      <w:p w14:paraId="61F3BC94" w14:textId="22AD3385" w:rsidR="00531AAA" w:rsidDel="00F00CB8" w:rsidRDefault="00531AAA">
                        <w:pPr>
                          <w:pStyle w:val="BodyText"/>
                          <w:ind w:left="347"/>
                        </w:pPr>
                        <w:moveFrom w:id="1926" w:author="Abhiram Arali" w:date="2024-11-12T15:39:00Z">
                          <w:r w:rsidDel="00F00CB8">
                            <w:t>return</w:t>
                          </w:r>
                          <w:r w:rsidDel="00F00CB8">
                            <w:rPr>
                              <w:spacing w:val="-2"/>
                            </w:rPr>
                            <w:t xml:space="preserve"> </w:t>
                          </w:r>
                          <w:r w:rsidDel="00F00CB8">
                            <w:rPr>
                              <w:spacing w:val="-5"/>
                            </w:rPr>
                            <w:t>0;</w:t>
                          </w:r>
                        </w:moveFrom>
                      </w:p>
                      <w:p w14:paraId="5E966DFA" w14:textId="699E482F" w:rsidR="00531AAA" w:rsidDel="00F00CB8" w:rsidRDefault="00531AAA">
                        <w:pPr>
                          <w:pStyle w:val="BodyText"/>
                          <w:spacing w:before="22"/>
                        </w:pPr>
                      </w:p>
                      <w:p w14:paraId="4C060575" w14:textId="78442F3A" w:rsidR="00531AAA" w:rsidRDefault="00531AAA">
                        <w:pPr>
                          <w:ind w:left="107"/>
                          <w:rPr>
                            <w:sz w:val="24"/>
                          </w:rPr>
                        </w:pPr>
                        <w:moveFrom w:id="1927" w:author="Abhiram Arali" w:date="2024-11-12T15:39:00Z">
                          <w:r w:rsidDel="00F00CB8">
                            <w:rPr>
                              <w:spacing w:val="-10"/>
                              <w:sz w:val="24"/>
                            </w:rPr>
                            <w:t>}</w:t>
                          </w:r>
                        </w:moveFrom>
                        <w:moveFromRangeEnd w:id="1917"/>
                      </w:p>
                    </w:txbxContent>
                  </v:textbox>
                  <w10:wrap type="topAndBottom" anchorx="page"/>
                </v:shape>
              </w:pict>
            </mc:Fallback>
          </mc:AlternateContent>
        </w:r>
      </w:del>
    </w:p>
    <w:p w14:paraId="73816664" w14:textId="50D63633" w:rsidR="00E57A4D" w:rsidDel="00DA153F" w:rsidRDefault="00A87255">
      <w:pPr>
        <w:pStyle w:val="NormalBPBHEB"/>
        <w:rPr>
          <w:del w:id="1928" w:author="Abhiram Arali" w:date="2024-11-12T15:39:00Z"/>
        </w:rPr>
        <w:pPrChange w:id="1929" w:author="Abhiram Arali" w:date="2024-11-12T15:39:00Z">
          <w:pPr>
            <w:pStyle w:val="BodyText"/>
            <w:spacing w:before="167" w:line="360" w:lineRule="auto"/>
            <w:ind w:left="220" w:right="219"/>
            <w:jc w:val="both"/>
          </w:pPr>
        </w:pPrChange>
      </w:pPr>
      <w:r>
        <w:t>#define</w:t>
      </w:r>
      <w:r>
        <w:rPr>
          <w:spacing w:val="-6"/>
        </w:rPr>
        <w:t xml:space="preserve"> </w:t>
      </w:r>
      <w:r>
        <w:t>PI</w:t>
      </w:r>
      <w:r>
        <w:rPr>
          <w:spacing w:val="-8"/>
        </w:rPr>
        <w:t xml:space="preserve"> </w:t>
      </w:r>
      <w:r>
        <w:t>3.14159</w:t>
      </w:r>
      <w:r>
        <w:rPr>
          <w:spacing w:val="-3"/>
        </w:rPr>
        <w:t xml:space="preserve"> </w:t>
      </w:r>
      <w:r>
        <w:t>uses</w:t>
      </w:r>
      <w:r>
        <w:rPr>
          <w:spacing w:val="-5"/>
        </w:rPr>
        <w:t xml:space="preserve"> </w:t>
      </w:r>
      <w:r>
        <w:t>the</w:t>
      </w:r>
      <w:r>
        <w:rPr>
          <w:spacing w:val="-6"/>
        </w:rPr>
        <w:t xml:space="preserve"> </w:t>
      </w:r>
      <w:r>
        <w:t>#define</w:t>
      </w:r>
      <w:r>
        <w:rPr>
          <w:spacing w:val="-6"/>
        </w:rPr>
        <w:t xml:space="preserve"> </w:t>
      </w:r>
      <w:r>
        <w:t>preprocessor</w:t>
      </w:r>
      <w:r>
        <w:rPr>
          <w:spacing w:val="-2"/>
        </w:rPr>
        <w:t xml:space="preserve"> </w:t>
      </w:r>
      <w:r>
        <w:t>directive</w:t>
      </w:r>
      <w:r>
        <w:rPr>
          <w:spacing w:val="-6"/>
        </w:rPr>
        <w:t xml:space="preserve"> </w:t>
      </w:r>
      <w:r>
        <w:t>to</w:t>
      </w:r>
      <w:r>
        <w:rPr>
          <w:spacing w:val="-2"/>
        </w:rPr>
        <w:t xml:space="preserve"> </w:t>
      </w:r>
      <w:r>
        <w:t>create</w:t>
      </w:r>
      <w:r>
        <w:rPr>
          <w:spacing w:val="-5"/>
        </w:rPr>
        <w:t xml:space="preserve"> </w:t>
      </w:r>
      <w:r>
        <w:t>a</w:t>
      </w:r>
      <w:r>
        <w:rPr>
          <w:spacing w:val="-4"/>
        </w:rPr>
        <w:t xml:space="preserve"> </w:t>
      </w:r>
      <w:r>
        <w:t>constant</w:t>
      </w:r>
      <w:r>
        <w:rPr>
          <w:spacing w:val="-4"/>
        </w:rPr>
        <w:t xml:space="preserve"> </w:t>
      </w:r>
      <w:r>
        <w:t>named</w:t>
      </w:r>
      <w:r>
        <w:rPr>
          <w:spacing w:val="-5"/>
        </w:rPr>
        <w:t xml:space="preserve"> </w:t>
      </w:r>
      <w:r>
        <w:t>PI.</w:t>
      </w:r>
      <w:r>
        <w:rPr>
          <w:spacing w:val="-3"/>
        </w:rPr>
        <w:t xml:space="preserve"> </w:t>
      </w:r>
      <w:r>
        <w:t>This constant can be used throughout the code wherever PI is referenced. const int MAX_AGE = 100; declares a constant variable MAX_AGE, which can only be assigned a value once. This value</w:t>
      </w:r>
      <w:r>
        <w:rPr>
          <w:spacing w:val="8"/>
        </w:rPr>
        <w:t xml:space="preserve"> </w:t>
      </w:r>
      <w:r>
        <w:t>cannot</w:t>
      </w:r>
      <w:r>
        <w:rPr>
          <w:spacing w:val="11"/>
        </w:rPr>
        <w:t xml:space="preserve"> </w:t>
      </w:r>
      <w:r>
        <w:t>be</w:t>
      </w:r>
      <w:r>
        <w:rPr>
          <w:spacing w:val="11"/>
        </w:rPr>
        <w:t xml:space="preserve"> </w:t>
      </w:r>
      <w:r>
        <w:t>changed</w:t>
      </w:r>
      <w:r>
        <w:rPr>
          <w:spacing w:val="13"/>
        </w:rPr>
        <w:t xml:space="preserve"> </w:t>
      </w:r>
      <w:r>
        <w:t>later</w:t>
      </w:r>
      <w:r>
        <w:rPr>
          <w:spacing w:val="12"/>
        </w:rPr>
        <w:t xml:space="preserve"> </w:t>
      </w:r>
      <w:r>
        <w:t>in</w:t>
      </w:r>
      <w:r>
        <w:rPr>
          <w:spacing w:val="11"/>
        </w:rPr>
        <w:t xml:space="preserve"> </w:t>
      </w:r>
      <w:r>
        <w:t>the</w:t>
      </w:r>
      <w:r>
        <w:rPr>
          <w:spacing w:val="10"/>
        </w:rPr>
        <w:t xml:space="preserve"> </w:t>
      </w:r>
      <w:r>
        <w:t>program.</w:t>
      </w:r>
      <w:r>
        <w:rPr>
          <w:spacing w:val="21"/>
        </w:rPr>
        <w:t xml:space="preserve"> </w:t>
      </w:r>
      <w:r>
        <w:t>In</w:t>
      </w:r>
      <w:r>
        <w:rPr>
          <w:spacing w:val="15"/>
        </w:rPr>
        <w:t xml:space="preserve"> </w:t>
      </w:r>
      <w:r>
        <w:t>the</w:t>
      </w:r>
      <w:r>
        <w:rPr>
          <w:spacing w:val="10"/>
        </w:rPr>
        <w:t xml:space="preserve"> </w:t>
      </w:r>
      <w:r>
        <w:t>main()</w:t>
      </w:r>
      <w:r>
        <w:rPr>
          <w:spacing w:val="12"/>
        </w:rPr>
        <w:t xml:space="preserve"> </w:t>
      </w:r>
      <w:r>
        <w:t>function,</w:t>
      </w:r>
      <w:r>
        <w:rPr>
          <w:spacing w:val="11"/>
        </w:rPr>
        <w:t xml:space="preserve"> </w:t>
      </w:r>
      <w:r>
        <w:t>the</w:t>
      </w:r>
      <w:r>
        <w:rPr>
          <w:spacing w:val="12"/>
        </w:rPr>
        <w:t xml:space="preserve"> </w:t>
      </w:r>
      <w:r>
        <w:t>circumference</w:t>
      </w:r>
      <w:r>
        <w:rPr>
          <w:spacing w:val="9"/>
        </w:rPr>
        <w:t xml:space="preserve"> </w:t>
      </w:r>
      <w:r>
        <w:t>of</w:t>
      </w:r>
      <w:r>
        <w:rPr>
          <w:spacing w:val="11"/>
        </w:rPr>
        <w:t xml:space="preserve"> </w:t>
      </w:r>
      <w:r>
        <w:rPr>
          <w:spacing w:val="-10"/>
        </w:rPr>
        <w:t>a</w:t>
      </w:r>
    </w:p>
    <w:p w14:paraId="46420F53" w14:textId="35BE9496" w:rsidR="00E57A4D" w:rsidDel="00DA153F" w:rsidRDefault="00E57A4D">
      <w:pPr>
        <w:spacing w:line="360" w:lineRule="auto"/>
        <w:jc w:val="both"/>
        <w:rPr>
          <w:del w:id="1930" w:author="Abhiram Arali" w:date="2024-11-12T15:39:00Z"/>
        </w:rPr>
        <w:sectPr w:rsidR="00E57A4D" w:rsidDel="00DA153F">
          <w:pgSz w:w="11910" w:h="16840"/>
          <w:pgMar w:top="1540" w:right="1220" w:bottom="1200" w:left="1220" w:header="758" w:footer="1000" w:gutter="0"/>
          <w:cols w:space="720"/>
        </w:sectPr>
      </w:pPr>
    </w:p>
    <w:p w14:paraId="6F52CCE0" w14:textId="6B5717CE" w:rsidR="00E57A4D" w:rsidRDefault="00DA153F" w:rsidP="00DA153F">
      <w:pPr>
        <w:pStyle w:val="NormalBPBHEB"/>
        <w:rPr>
          <w:ins w:id="1931" w:author="Abhiram Arali" w:date="2024-11-12T15:39:00Z"/>
        </w:rPr>
      </w:pPr>
      <w:ins w:id="1932" w:author="Abhiram Arali" w:date="2024-11-12T15:39:00Z">
        <w:r>
          <w:t xml:space="preserve"> </w:t>
        </w:r>
      </w:ins>
      <w:r w:rsidR="00A87255">
        <w:t>circle is calculated using the constant PI. The formula circumference = 2 * PI * radius demonstrates</w:t>
      </w:r>
      <w:r w:rsidR="00A87255">
        <w:rPr>
          <w:spacing w:val="-4"/>
        </w:rPr>
        <w:t xml:space="preserve"> </w:t>
      </w:r>
      <w:r w:rsidR="00A87255">
        <w:t>how</w:t>
      </w:r>
      <w:r w:rsidR="00A87255">
        <w:rPr>
          <w:spacing w:val="-5"/>
        </w:rPr>
        <w:t xml:space="preserve"> </w:t>
      </w:r>
      <w:r w:rsidR="00A87255">
        <w:t>constants</w:t>
      </w:r>
      <w:r w:rsidR="00A87255">
        <w:rPr>
          <w:spacing w:val="-4"/>
        </w:rPr>
        <w:t xml:space="preserve"> </w:t>
      </w:r>
      <w:r w:rsidR="00A87255">
        <w:t>can</w:t>
      </w:r>
      <w:r w:rsidR="00A87255">
        <w:rPr>
          <w:spacing w:val="-4"/>
        </w:rPr>
        <w:t xml:space="preserve"> </w:t>
      </w:r>
      <w:r w:rsidR="00A87255">
        <w:t>be</w:t>
      </w:r>
      <w:r w:rsidR="00A87255">
        <w:rPr>
          <w:spacing w:val="-5"/>
        </w:rPr>
        <w:t xml:space="preserve"> </w:t>
      </w:r>
      <w:r w:rsidR="00A87255">
        <w:t>integrated</w:t>
      </w:r>
      <w:r w:rsidR="00A87255">
        <w:rPr>
          <w:spacing w:val="-4"/>
        </w:rPr>
        <w:t xml:space="preserve"> </w:t>
      </w:r>
      <w:r w:rsidR="00A87255">
        <w:t>into</w:t>
      </w:r>
      <w:r w:rsidR="00A87255">
        <w:rPr>
          <w:spacing w:val="-2"/>
        </w:rPr>
        <w:t xml:space="preserve"> </w:t>
      </w:r>
      <w:r w:rsidR="00A87255">
        <w:t>calculations.</w:t>
      </w:r>
      <w:r w:rsidR="00A87255">
        <w:rPr>
          <w:spacing w:val="-1"/>
        </w:rPr>
        <w:t xml:space="preserve"> </w:t>
      </w:r>
      <w:r w:rsidR="00A87255">
        <w:t>The</w:t>
      </w:r>
      <w:r w:rsidR="00A87255">
        <w:rPr>
          <w:spacing w:val="-5"/>
        </w:rPr>
        <w:t xml:space="preserve"> </w:t>
      </w:r>
      <w:r w:rsidR="00A87255">
        <w:t>program</w:t>
      </w:r>
      <w:r w:rsidR="00A87255">
        <w:rPr>
          <w:spacing w:val="-4"/>
        </w:rPr>
        <w:t xml:space="preserve"> </w:t>
      </w:r>
      <w:r w:rsidR="00A87255">
        <w:t>prints</w:t>
      </w:r>
      <w:r w:rsidR="00A87255">
        <w:rPr>
          <w:spacing w:val="-4"/>
        </w:rPr>
        <w:t xml:space="preserve"> </w:t>
      </w:r>
      <w:r w:rsidR="00A87255">
        <w:t>the</w:t>
      </w:r>
      <w:r w:rsidR="00A87255">
        <w:rPr>
          <w:spacing w:val="-4"/>
        </w:rPr>
        <w:t xml:space="preserve"> </w:t>
      </w:r>
      <w:r w:rsidR="00A87255">
        <w:t>values of age and MAX_AGE, showcasing the use of both variables and constants in output. Attempting to change the value of MAX_AGE after it has been initialized would result in a compile-time error, emphasizing the immutability of constants.</w:t>
      </w:r>
    </w:p>
    <w:p w14:paraId="749C8213" w14:textId="77777777" w:rsidR="00282381" w:rsidRDefault="00282381">
      <w:pPr>
        <w:pStyle w:val="NormalBPBHEB"/>
        <w:pPrChange w:id="1933" w:author="Abhiram Arali" w:date="2024-11-12T15:39:00Z">
          <w:pPr>
            <w:pStyle w:val="BodyText"/>
            <w:spacing w:before="88" w:line="360" w:lineRule="auto"/>
            <w:ind w:left="220" w:right="215"/>
            <w:jc w:val="both"/>
          </w:pPr>
        </w:pPrChange>
      </w:pPr>
    </w:p>
    <w:p w14:paraId="568A9287" w14:textId="408BBA8C" w:rsidR="00E57A4D" w:rsidRDefault="005E73F8">
      <w:pPr>
        <w:pStyle w:val="NormalBPBHEB"/>
        <w:pPrChange w:id="1934" w:author="Abhiram Arali" w:date="2024-11-12T15:39:00Z">
          <w:pPr>
            <w:pStyle w:val="Heading1"/>
            <w:spacing w:before="160"/>
            <w:jc w:val="both"/>
          </w:pPr>
        </w:pPrChange>
      </w:pPr>
      <w:ins w:id="1935" w:author="Abhiram Arali" w:date="2024-11-12T15:39:00Z">
        <w:r>
          <w:t xml:space="preserve">The </w:t>
        </w:r>
      </w:ins>
      <w:r>
        <w:t>advantages</w:t>
      </w:r>
      <w:r>
        <w:rPr>
          <w:spacing w:val="-1"/>
        </w:rPr>
        <w:t xml:space="preserve"> </w:t>
      </w:r>
      <w:r w:rsidR="00A87255">
        <w:t xml:space="preserve">of </w:t>
      </w:r>
      <w:r w:rsidR="00084794">
        <w:t xml:space="preserve">using </w:t>
      </w:r>
      <w:r w:rsidR="00084794">
        <w:rPr>
          <w:spacing w:val="-2"/>
        </w:rPr>
        <w:t>constants</w:t>
      </w:r>
      <w:ins w:id="1936" w:author="Abhiram Arali" w:date="2024-11-12T15:39:00Z">
        <w:r>
          <w:rPr>
            <w:spacing w:val="-2"/>
          </w:rPr>
          <w:t xml:space="preserve"> </w:t>
        </w:r>
      </w:ins>
      <w:ins w:id="1937" w:author="Abhiram Arali" w:date="2024-11-12T15:40:00Z">
        <w:r w:rsidR="001B228E">
          <w:rPr>
            <w:spacing w:val="-2"/>
          </w:rPr>
          <w:t>are</w:t>
        </w:r>
      </w:ins>
      <w:ins w:id="1938" w:author="Abhiram Arali" w:date="2024-11-12T15:39:00Z">
        <w:r>
          <w:rPr>
            <w:spacing w:val="-2"/>
          </w:rPr>
          <w:t xml:space="preserve"> as follows</w:t>
        </w:r>
      </w:ins>
      <w:r w:rsidR="00A87255">
        <w:rPr>
          <w:spacing w:val="-2"/>
        </w:rPr>
        <w:t>:</w:t>
      </w:r>
    </w:p>
    <w:p w14:paraId="1D242720" w14:textId="50B9475E" w:rsidR="00E57A4D" w:rsidRPr="00DF02F2" w:rsidDel="00FD6F69" w:rsidRDefault="00E57A4D">
      <w:pPr>
        <w:pStyle w:val="NormalBPBHEB"/>
        <w:numPr>
          <w:ilvl w:val="0"/>
          <w:numId w:val="73"/>
        </w:numPr>
        <w:rPr>
          <w:del w:id="1939" w:author="Abhiram Arali" w:date="2024-11-12T15:39:00Z"/>
        </w:rPr>
        <w:pPrChange w:id="1940" w:author="Abhiram Arali" w:date="2024-11-12T15:40:00Z">
          <w:pPr>
            <w:pStyle w:val="BodyText"/>
            <w:spacing w:before="23"/>
          </w:pPr>
        </w:pPrChange>
      </w:pPr>
    </w:p>
    <w:p w14:paraId="0EFDC78D" w14:textId="77777777" w:rsidR="00E57A4D" w:rsidRPr="00DF02F2" w:rsidRDefault="00A87255">
      <w:pPr>
        <w:pStyle w:val="NormalBPBHEB"/>
        <w:numPr>
          <w:ilvl w:val="0"/>
          <w:numId w:val="73"/>
        </w:numPr>
        <w:rPr>
          <w:rPrChange w:id="1941" w:author="Abhiram Arali" w:date="2024-11-12T15:39:00Z">
            <w:rPr>
              <w:sz w:val="24"/>
            </w:rPr>
          </w:rPrChange>
        </w:rPr>
        <w:pPrChange w:id="1942" w:author="Abhiram Arali" w:date="2024-11-12T15:40:00Z">
          <w:pPr>
            <w:pStyle w:val="ListParagraph"/>
            <w:numPr>
              <w:numId w:val="13"/>
            </w:numPr>
            <w:tabs>
              <w:tab w:val="left" w:pos="940"/>
            </w:tabs>
            <w:spacing w:line="350" w:lineRule="auto"/>
            <w:ind w:left="940" w:right="225" w:hanging="360"/>
          </w:pPr>
        </w:pPrChange>
      </w:pPr>
      <w:r w:rsidRPr="00DF02F2">
        <w:rPr>
          <w:rPrChange w:id="1943" w:author="Abhiram Arali" w:date="2024-11-12T15:39:00Z">
            <w:rPr>
              <w:sz w:val="24"/>
            </w:rPr>
          </w:rPrChange>
        </w:rPr>
        <w:t>Constants can make the code easier to read and understand since they are often given meaningful names.</w:t>
      </w:r>
    </w:p>
    <w:p w14:paraId="38DD264B" w14:textId="77777777" w:rsidR="00E57A4D" w:rsidRPr="00DF02F2" w:rsidRDefault="00A87255">
      <w:pPr>
        <w:pStyle w:val="NormalBPBHEB"/>
        <w:numPr>
          <w:ilvl w:val="0"/>
          <w:numId w:val="73"/>
        </w:numPr>
        <w:rPr>
          <w:rPrChange w:id="1944" w:author="Abhiram Arali" w:date="2024-11-12T15:39:00Z">
            <w:rPr>
              <w:sz w:val="24"/>
            </w:rPr>
          </w:rPrChange>
        </w:rPr>
        <w:pPrChange w:id="1945" w:author="Abhiram Arali" w:date="2024-11-12T15:40:00Z">
          <w:pPr>
            <w:pStyle w:val="ListParagraph"/>
            <w:numPr>
              <w:numId w:val="13"/>
            </w:numPr>
            <w:tabs>
              <w:tab w:val="left" w:pos="940"/>
            </w:tabs>
            <w:spacing w:before="16" w:line="348" w:lineRule="auto"/>
            <w:ind w:left="940" w:right="217" w:hanging="360"/>
          </w:pPr>
        </w:pPrChange>
      </w:pPr>
      <w:r w:rsidRPr="00DF02F2">
        <w:rPr>
          <w:rPrChange w:id="1946" w:author="Abhiram Arali" w:date="2024-11-12T15:39:00Z">
            <w:rPr>
              <w:sz w:val="24"/>
            </w:rPr>
          </w:rPrChange>
        </w:rPr>
        <w:lastRenderedPageBreak/>
        <w:t>If a constant value needs to change, it can be modified in one location, reducing the risk of errors.</w:t>
      </w:r>
    </w:p>
    <w:p w14:paraId="1712DC52" w14:textId="77777777" w:rsidR="00E57A4D" w:rsidRPr="00DF02F2" w:rsidRDefault="00A87255">
      <w:pPr>
        <w:pStyle w:val="NormalBPBHEB"/>
        <w:numPr>
          <w:ilvl w:val="0"/>
          <w:numId w:val="73"/>
        </w:numPr>
        <w:rPr>
          <w:rPrChange w:id="1947" w:author="Abhiram Arali" w:date="2024-11-12T15:39:00Z">
            <w:rPr>
              <w:sz w:val="24"/>
            </w:rPr>
          </w:rPrChange>
        </w:rPr>
        <w:pPrChange w:id="1948" w:author="Abhiram Arali" w:date="2024-11-12T15:40:00Z">
          <w:pPr>
            <w:pStyle w:val="ListParagraph"/>
            <w:numPr>
              <w:numId w:val="13"/>
            </w:numPr>
            <w:tabs>
              <w:tab w:val="left" w:pos="940"/>
            </w:tabs>
            <w:spacing w:before="18" w:line="348" w:lineRule="auto"/>
            <w:ind w:left="940" w:right="221" w:hanging="360"/>
          </w:pPr>
        </w:pPrChange>
      </w:pPr>
      <w:r w:rsidRPr="00DF02F2">
        <w:rPr>
          <w:rPrChange w:id="1949" w:author="Abhiram Arali" w:date="2024-11-12T15:39:00Z">
            <w:rPr>
              <w:sz w:val="24"/>
            </w:rPr>
          </w:rPrChange>
        </w:rPr>
        <w:t>By using constants, you avoid accidental changes to critical values, leading to more reliable code.</w:t>
      </w:r>
    </w:p>
    <w:p w14:paraId="499AFDCB" w14:textId="77777777" w:rsidR="00E57A4D" w:rsidRDefault="00E57A4D">
      <w:pPr>
        <w:pStyle w:val="NormalBPBHEB"/>
        <w:pPrChange w:id="1950" w:author="Abhiram Arali" w:date="2024-11-12T15:40:00Z">
          <w:pPr>
            <w:pStyle w:val="BodyText"/>
            <w:spacing w:before="153"/>
          </w:pPr>
        </w:pPrChange>
      </w:pPr>
    </w:p>
    <w:p w14:paraId="5A0743F0" w14:textId="77777777" w:rsidR="00E57A4D" w:rsidRDefault="00A87255">
      <w:pPr>
        <w:pStyle w:val="Heading1BPBHEB"/>
        <w:pPrChange w:id="1951" w:author="Abhiram Arali" w:date="2024-11-12T15:40:00Z">
          <w:pPr>
            <w:pStyle w:val="Heading1"/>
            <w:numPr>
              <w:numId w:val="20"/>
            </w:numPr>
            <w:tabs>
              <w:tab w:val="left" w:pos="939"/>
            </w:tabs>
            <w:ind w:left="939" w:hanging="359"/>
          </w:pPr>
        </w:pPrChange>
      </w:pPr>
      <w:r>
        <w:t>Operators</w:t>
      </w:r>
    </w:p>
    <w:p w14:paraId="63C63D4E" w14:textId="3DC55268" w:rsidR="00E57A4D" w:rsidDel="003704E0" w:rsidRDefault="00E57A4D">
      <w:pPr>
        <w:pStyle w:val="BodyText"/>
        <w:spacing w:before="22"/>
        <w:rPr>
          <w:del w:id="1952" w:author="Abhiram Arali" w:date="2024-11-12T15:40:00Z"/>
          <w:b/>
        </w:rPr>
      </w:pPr>
    </w:p>
    <w:p w14:paraId="472AC17C" w14:textId="137C810A" w:rsidR="00E57A4D" w:rsidRDefault="00A87255">
      <w:pPr>
        <w:pStyle w:val="NormalBPBHEB"/>
        <w:pPrChange w:id="1953" w:author="Abhiram Arali" w:date="2024-11-12T15:40:00Z">
          <w:pPr>
            <w:pStyle w:val="BodyText"/>
            <w:spacing w:line="360" w:lineRule="auto"/>
            <w:ind w:left="220" w:right="220"/>
            <w:jc w:val="both"/>
          </w:pPr>
        </w:pPrChange>
      </w:pPr>
      <w:r>
        <w:t>In C, operators are</w:t>
      </w:r>
      <w:r>
        <w:rPr>
          <w:spacing w:val="-2"/>
        </w:rPr>
        <w:t xml:space="preserve"> </w:t>
      </w:r>
      <w:r>
        <w:t>symbols that perform operations on variables and values. They enable</w:t>
      </w:r>
      <w:r>
        <w:rPr>
          <w:spacing w:val="-1"/>
        </w:rPr>
        <w:t xml:space="preserve"> </w:t>
      </w:r>
      <w:r>
        <w:t>you to</w:t>
      </w:r>
      <w:r>
        <w:rPr>
          <w:spacing w:val="-4"/>
        </w:rPr>
        <w:t xml:space="preserve"> </w:t>
      </w:r>
      <w:r>
        <w:t>manipulate</w:t>
      </w:r>
      <w:r>
        <w:rPr>
          <w:spacing w:val="-6"/>
        </w:rPr>
        <w:t xml:space="preserve"> </w:t>
      </w:r>
      <w:r>
        <w:t>data</w:t>
      </w:r>
      <w:r>
        <w:rPr>
          <w:spacing w:val="-5"/>
        </w:rPr>
        <w:t xml:space="preserve"> </w:t>
      </w:r>
      <w:r>
        <w:t>and</w:t>
      </w:r>
      <w:r>
        <w:rPr>
          <w:spacing w:val="-5"/>
        </w:rPr>
        <w:t xml:space="preserve"> </w:t>
      </w:r>
      <w:r>
        <w:t>variables</w:t>
      </w:r>
      <w:r>
        <w:rPr>
          <w:spacing w:val="-5"/>
        </w:rPr>
        <w:t xml:space="preserve"> </w:t>
      </w:r>
      <w:r>
        <w:t>in</w:t>
      </w:r>
      <w:r>
        <w:rPr>
          <w:spacing w:val="-4"/>
        </w:rPr>
        <w:t xml:space="preserve"> </w:t>
      </w:r>
      <w:r>
        <w:t>various</w:t>
      </w:r>
      <w:r>
        <w:rPr>
          <w:spacing w:val="-5"/>
        </w:rPr>
        <w:t xml:space="preserve"> </w:t>
      </w:r>
      <w:r>
        <w:t>ways.</w:t>
      </w:r>
      <w:r>
        <w:rPr>
          <w:spacing w:val="-2"/>
        </w:rPr>
        <w:t xml:space="preserve"> </w:t>
      </w:r>
      <w:r>
        <w:t>C</w:t>
      </w:r>
      <w:r>
        <w:rPr>
          <w:spacing w:val="-4"/>
        </w:rPr>
        <w:t xml:space="preserve"> </w:t>
      </w:r>
      <w:r>
        <w:t>supports</w:t>
      </w:r>
      <w:r>
        <w:rPr>
          <w:spacing w:val="-5"/>
        </w:rPr>
        <w:t xml:space="preserve"> </w:t>
      </w:r>
      <w:r>
        <w:t>a</w:t>
      </w:r>
      <w:r>
        <w:rPr>
          <w:spacing w:val="-6"/>
        </w:rPr>
        <w:t xml:space="preserve"> </w:t>
      </w:r>
      <w:r>
        <w:t>rich</w:t>
      </w:r>
      <w:r>
        <w:rPr>
          <w:spacing w:val="-5"/>
        </w:rPr>
        <w:t xml:space="preserve"> </w:t>
      </w:r>
      <w:r>
        <w:t>set</w:t>
      </w:r>
      <w:r>
        <w:rPr>
          <w:spacing w:val="-4"/>
        </w:rPr>
        <w:t xml:space="preserve"> </w:t>
      </w:r>
      <w:r>
        <w:t>of</w:t>
      </w:r>
      <w:r>
        <w:rPr>
          <w:spacing w:val="-6"/>
        </w:rPr>
        <w:t xml:space="preserve"> </w:t>
      </w:r>
      <w:r>
        <w:t>operators,</w:t>
      </w:r>
      <w:r>
        <w:rPr>
          <w:spacing w:val="-5"/>
        </w:rPr>
        <w:t xml:space="preserve"> </w:t>
      </w:r>
      <w:r>
        <w:t>which</w:t>
      </w:r>
      <w:r>
        <w:rPr>
          <w:spacing w:val="-5"/>
        </w:rPr>
        <w:t xml:space="preserve"> </w:t>
      </w:r>
      <w:r>
        <w:t xml:space="preserve">can be classified into several categories. </w:t>
      </w:r>
      <w:del w:id="1954" w:author="Abhiram Arali" w:date="2024-11-12T15:40:00Z">
        <w:r w:rsidRPr="00585979" w:rsidDel="00585979">
          <w:rPr>
            <w:i/>
            <w:iCs/>
            <w:rPrChange w:id="1955" w:author="Abhiram Arali" w:date="2024-11-12T15:40:00Z">
              <w:rPr/>
            </w:rPrChange>
          </w:rPr>
          <w:delText xml:space="preserve">Below is a </w:delText>
        </w:r>
      </w:del>
      <w:r w:rsidRPr="00585979">
        <w:rPr>
          <w:i/>
          <w:iCs/>
          <w:rPrChange w:id="1956" w:author="Abhiram Arali" w:date="2024-11-12T15:40:00Z">
            <w:rPr/>
          </w:rPrChange>
        </w:rPr>
        <w:t>Table 2.1</w:t>
      </w:r>
      <w:r>
        <w:t xml:space="preserve"> summariz</w:t>
      </w:r>
      <w:del w:id="1957" w:author="Abhiram Arali" w:date="2024-11-12T15:40:00Z">
        <w:r w:rsidDel="00585979">
          <w:delText>ing</w:delText>
        </w:r>
      </w:del>
      <w:ins w:id="1958" w:author="Abhiram Arali" w:date="2024-11-12T15:40:00Z">
        <w:r w:rsidR="00585979">
          <w:t>es</w:t>
        </w:r>
      </w:ins>
      <w:r>
        <w:t xml:space="preserve"> the different types of operators in C, along with their examples:</w:t>
      </w:r>
    </w:p>
    <w:p w14:paraId="4E4D9E51" w14:textId="4A9596D9" w:rsidR="00E57A4D" w:rsidDel="00134C38" w:rsidRDefault="00A87255">
      <w:pPr>
        <w:pStyle w:val="NormalBPBHEB"/>
        <w:pPrChange w:id="1959" w:author="Abhiram Arali" w:date="2024-11-12T15:40:00Z">
          <w:pPr>
            <w:pStyle w:val="Heading1"/>
            <w:spacing w:before="161"/>
            <w:ind w:left="2423"/>
            <w:jc w:val="both"/>
          </w:pPr>
        </w:pPrChange>
      </w:pPr>
      <w:moveFromRangeStart w:id="1960" w:author="Abhiram Arali" w:date="2024-11-12T15:40:00Z" w:name="move182318456"/>
      <w:moveFrom w:id="1961" w:author="Abhiram Arali" w:date="2024-11-12T15:40:00Z">
        <w:r w:rsidDel="00134C38">
          <w:t>Table</w:t>
        </w:r>
        <w:r w:rsidDel="00134C38">
          <w:rPr>
            <w:spacing w:val="-2"/>
          </w:rPr>
          <w:t xml:space="preserve"> </w:t>
        </w:r>
        <w:r w:rsidDel="00134C38">
          <w:t>2.1:</w:t>
        </w:r>
        <w:r w:rsidDel="00134C38">
          <w:rPr>
            <w:spacing w:val="-3"/>
          </w:rPr>
          <w:t xml:space="preserve"> </w:t>
        </w:r>
        <w:r w:rsidDel="00134C38">
          <w:t>Different</w:t>
        </w:r>
        <w:r w:rsidDel="00134C38">
          <w:rPr>
            <w:spacing w:val="-1"/>
          </w:rPr>
          <w:t xml:space="preserve"> </w:t>
        </w:r>
        <w:r w:rsidDel="00134C38">
          <w:t>Types</w:t>
        </w:r>
        <w:r w:rsidDel="00134C38">
          <w:rPr>
            <w:spacing w:val="-1"/>
          </w:rPr>
          <w:t xml:space="preserve"> </w:t>
        </w:r>
        <w:r w:rsidDel="00134C38">
          <w:t>of</w:t>
        </w:r>
        <w:r w:rsidDel="00134C38">
          <w:rPr>
            <w:spacing w:val="-1"/>
          </w:rPr>
          <w:t xml:space="preserve"> </w:t>
        </w:r>
        <w:r w:rsidDel="00134C38">
          <w:t>Operators</w:t>
        </w:r>
        <w:r w:rsidDel="00134C38">
          <w:rPr>
            <w:spacing w:val="1"/>
          </w:rPr>
          <w:t xml:space="preserve"> </w:t>
        </w:r>
        <w:r w:rsidDel="00134C38">
          <w:t xml:space="preserve">in </w:t>
        </w:r>
        <w:r w:rsidDel="00134C38">
          <w:rPr>
            <w:spacing w:val="-5"/>
          </w:rPr>
          <w:t>C.</w:t>
        </w:r>
      </w:moveFrom>
    </w:p>
    <w:moveFromRangeEnd w:id="1960"/>
    <w:p w14:paraId="12BF7553" w14:textId="77777777" w:rsidR="00E57A4D" w:rsidRDefault="00E57A4D">
      <w:pPr>
        <w:pStyle w:val="BodyText"/>
        <w:spacing w:before="68" w:after="1"/>
        <w:rPr>
          <w:b/>
          <w:sz w:val="20"/>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3"/>
        <w:gridCol w:w="1387"/>
        <w:gridCol w:w="3231"/>
        <w:gridCol w:w="1706"/>
      </w:tblGrid>
      <w:tr w:rsidR="00E57A4D" w14:paraId="29EDC769" w14:textId="77777777">
        <w:trPr>
          <w:trHeight w:val="414"/>
        </w:trPr>
        <w:tc>
          <w:tcPr>
            <w:tcW w:w="2693" w:type="dxa"/>
          </w:tcPr>
          <w:p w14:paraId="5604BA35" w14:textId="19BD81B1" w:rsidR="00E57A4D" w:rsidRPr="002748D7" w:rsidRDefault="00A87255">
            <w:pPr>
              <w:pStyle w:val="NormalBPBHEB"/>
              <w:rPr>
                <w:b/>
                <w:bCs/>
                <w:rPrChange w:id="1962" w:author="Abhiram Arali" w:date="2024-11-12T15:41:00Z">
                  <w:rPr/>
                </w:rPrChange>
              </w:rPr>
              <w:pPrChange w:id="1963" w:author="Abhiram Arali" w:date="2024-11-12T15:41:00Z">
                <w:pPr>
                  <w:pStyle w:val="TableParagraph"/>
                  <w:ind w:left="575"/>
                </w:pPr>
              </w:pPrChange>
            </w:pPr>
            <w:r w:rsidRPr="002748D7">
              <w:rPr>
                <w:b/>
                <w:bCs/>
                <w:rPrChange w:id="1964" w:author="Abhiram Arali" w:date="2024-11-12T15:41:00Z">
                  <w:rPr/>
                </w:rPrChange>
              </w:rPr>
              <w:t>Operator</w:t>
            </w:r>
            <w:r w:rsidRPr="002748D7">
              <w:rPr>
                <w:b/>
                <w:bCs/>
                <w:spacing w:val="-3"/>
                <w:rPrChange w:id="1965" w:author="Abhiram Arali" w:date="2024-11-12T15:41:00Z">
                  <w:rPr>
                    <w:spacing w:val="-3"/>
                  </w:rPr>
                </w:rPrChange>
              </w:rPr>
              <w:t xml:space="preserve"> </w:t>
            </w:r>
            <w:r w:rsidR="002748D7" w:rsidRPr="001673A5">
              <w:rPr>
                <w:b/>
                <w:bCs/>
                <w:spacing w:val="-4"/>
              </w:rPr>
              <w:t>type</w:t>
            </w:r>
          </w:p>
        </w:tc>
        <w:tc>
          <w:tcPr>
            <w:tcW w:w="1387" w:type="dxa"/>
          </w:tcPr>
          <w:p w14:paraId="0E6860EB" w14:textId="77777777" w:rsidR="00E57A4D" w:rsidRPr="002748D7" w:rsidRDefault="00A87255">
            <w:pPr>
              <w:pStyle w:val="NormalBPBHEB"/>
              <w:rPr>
                <w:b/>
                <w:bCs/>
                <w:rPrChange w:id="1966" w:author="Abhiram Arali" w:date="2024-11-12T15:41:00Z">
                  <w:rPr/>
                </w:rPrChange>
              </w:rPr>
              <w:pPrChange w:id="1967" w:author="Abhiram Arali" w:date="2024-11-12T15:41:00Z">
                <w:pPr>
                  <w:pStyle w:val="TableParagraph"/>
                  <w:ind w:left="213"/>
                </w:pPr>
              </w:pPrChange>
            </w:pPr>
            <w:r w:rsidRPr="002748D7">
              <w:rPr>
                <w:b/>
                <w:bCs/>
                <w:spacing w:val="-2"/>
                <w:rPrChange w:id="1968" w:author="Abhiram Arali" w:date="2024-11-12T15:41:00Z">
                  <w:rPr>
                    <w:spacing w:val="-2"/>
                  </w:rPr>
                </w:rPrChange>
              </w:rPr>
              <w:t>Operator</w:t>
            </w:r>
          </w:p>
        </w:tc>
        <w:tc>
          <w:tcPr>
            <w:tcW w:w="3231" w:type="dxa"/>
          </w:tcPr>
          <w:p w14:paraId="555ACCCB" w14:textId="77777777" w:rsidR="00E57A4D" w:rsidRPr="002748D7" w:rsidRDefault="00A87255">
            <w:pPr>
              <w:pStyle w:val="NormalBPBHEB"/>
              <w:rPr>
                <w:b/>
                <w:bCs/>
                <w:rPrChange w:id="1969" w:author="Abhiram Arali" w:date="2024-11-12T15:41:00Z">
                  <w:rPr/>
                </w:rPrChange>
              </w:rPr>
              <w:pPrChange w:id="1970" w:author="Abhiram Arali" w:date="2024-11-12T15:41:00Z">
                <w:pPr>
                  <w:pStyle w:val="TableParagraph"/>
                  <w:ind w:left="1023"/>
                </w:pPr>
              </w:pPrChange>
            </w:pPr>
            <w:r w:rsidRPr="002748D7">
              <w:rPr>
                <w:b/>
                <w:bCs/>
                <w:spacing w:val="-2"/>
                <w:rPrChange w:id="1971" w:author="Abhiram Arali" w:date="2024-11-12T15:41:00Z">
                  <w:rPr>
                    <w:spacing w:val="-2"/>
                  </w:rPr>
                </w:rPrChange>
              </w:rPr>
              <w:t>Description</w:t>
            </w:r>
          </w:p>
        </w:tc>
        <w:tc>
          <w:tcPr>
            <w:tcW w:w="1706" w:type="dxa"/>
          </w:tcPr>
          <w:p w14:paraId="176F7525" w14:textId="77777777" w:rsidR="00E57A4D" w:rsidRPr="002748D7" w:rsidRDefault="00A87255">
            <w:pPr>
              <w:pStyle w:val="NormalBPBHEB"/>
              <w:rPr>
                <w:b/>
                <w:bCs/>
                <w:rPrChange w:id="1972" w:author="Abhiram Arali" w:date="2024-11-12T15:41:00Z">
                  <w:rPr/>
                </w:rPrChange>
              </w:rPr>
              <w:pPrChange w:id="1973" w:author="Abhiram Arali" w:date="2024-11-12T15:41:00Z">
                <w:pPr>
                  <w:pStyle w:val="TableParagraph"/>
                  <w:ind w:left="399"/>
                </w:pPr>
              </w:pPrChange>
            </w:pPr>
            <w:r w:rsidRPr="002748D7">
              <w:rPr>
                <w:b/>
                <w:bCs/>
                <w:spacing w:val="-2"/>
                <w:rPrChange w:id="1974" w:author="Abhiram Arali" w:date="2024-11-12T15:41:00Z">
                  <w:rPr>
                    <w:spacing w:val="-2"/>
                  </w:rPr>
                </w:rPrChange>
              </w:rPr>
              <w:t>Example</w:t>
            </w:r>
          </w:p>
        </w:tc>
      </w:tr>
      <w:tr w:rsidR="00E57A4D" w14:paraId="1349FCFF" w14:textId="77777777">
        <w:trPr>
          <w:trHeight w:val="827"/>
        </w:trPr>
        <w:tc>
          <w:tcPr>
            <w:tcW w:w="2693" w:type="dxa"/>
          </w:tcPr>
          <w:p w14:paraId="2207DF1D" w14:textId="364A8467" w:rsidR="00E57A4D" w:rsidRPr="001673A5" w:rsidRDefault="00A87255">
            <w:pPr>
              <w:pStyle w:val="NormalBPBHEB"/>
              <w:rPr>
                <w:b/>
                <w:bCs/>
                <w:rPrChange w:id="1975" w:author="Abhiram Arali" w:date="2024-11-12T15:41:00Z">
                  <w:rPr/>
                </w:rPrChange>
              </w:rPr>
              <w:pPrChange w:id="1976" w:author="Abhiram Arali" w:date="2024-11-12T15:41:00Z">
                <w:pPr>
                  <w:pStyle w:val="TableParagraph"/>
                </w:pPr>
              </w:pPrChange>
            </w:pPr>
            <w:r w:rsidRPr="001673A5">
              <w:rPr>
                <w:b/>
                <w:bCs/>
                <w:rPrChange w:id="1977" w:author="Abhiram Arali" w:date="2024-11-12T15:41:00Z">
                  <w:rPr/>
                </w:rPrChange>
              </w:rPr>
              <w:t>Arithmetic</w:t>
            </w:r>
            <w:r w:rsidRPr="001673A5">
              <w:rPr>
                <w:b/>
                <w:bCs/>
                <w:spacing w:val="-4"/>
                <w:rPrChange w:id="1978" w:author="Abhiram Arali" w:date="2024-11-12T15:41:00Z">
                  <w:rPr>
                    <w:spacing w:val="-4"/>
                  </w:rPr>
                </w:rPrChange>
              </w:rPr>
              <w:t xml:space="preserve"> </w:t>
            </w:r>
            <w:r w:rsidR="00393B79" w:rsidRPr="000B1EC7">
              <w:rPr>
                <w:b/>
                <w:bCs/>
                <w:spacing w:val="-2"/>
              </w:rPr>
              <w:t>operators</w:t>
            </w:r>
          </w:p>
        </w:tc>
        <w:tc>
          <w:tcPr>
            <w:tcW w:w="1387" w:type="dxa"/>
          </w:tcPr>
          <w:p w14:paraId="23071874" w14:textId="77777777" w:rsidR="00E57A4D" w:rsidRPr="001475B8" w:rsidRDefault="00A87255">
            <w:pPr>
              <w:pStyle w:val="NormalBPBHEB"/>
              <w:pPrChange w:id="1979" w:author="Abhiram Arali" w:date="2024-11-12T15:41:00Z">
                <w:pPr>
                  <w:pStyle w:val="TableParagraph"/>
                  <w:ind w:left="108"/>
                </w:pPr>
              </w:pPrChange>
            </w:pPr>
            <w:r w:rsidRPr="001475B8">
              <w:t>+,</w:t>
            </w:r>
            <w:r w:rsidRPr="001475B8">
              <w:rPr>
                <w:spacing w:val="-1"/>
              </w:rPr>
              <w:t xml:space="preserve"> </w:t>
            </w:r>
            <w:r w:rsidRPr="001475B8">
              <w:t>-, *,</w:t>
            </w:r>
            <w:r w:rsidRPr="001475B8">
              <w:rPr>
                <w:spacing w:val="-1"/>
              </w:rPr>
              <w:t xml:space="preserve"> </w:t>
            </w:r>
            <w:r w:rsidRPr="001475B8">
              <w:t xml:space="preserve">/, </w:t>
            </w:r>
            <w:r w:rsidRPr="001475B8">
              <w:rPr>
                <w:spacing w:val="-10"/>
              </w:rPr>
              <w:t>%</w:t>
            </w:r>
          </w:p>
        </w:tc>
        <w:tc>
          <w:tcPr>
            <w:tcW w:w="3231" w:type="dxa"/>
          </w:tcPr>
          <w:p w14:paraId="6241E777" w14:textId="77777777" w:rsidR="00E57A4D" w:rsidRPr="001475B8" w:rsidRDefault="00A87255">
            <w:pPr>
              <w:pStyle w:val="NormalBPBHEB"/>
              <w:pPrChange w:id="1980" w:author="Abhiram Arali" w:date="2024-11-12T15:41:00Z">
                <w:pPr>
                  <w:pStyle w:val="TableParagraph"/>
                  <w:ind w:left="108"/>
                </w:pPr>
              </w:pPrChange>
            </w:pPr>
            <w:r w:rsidRPr="001475B8">
              <w:t>Used</w:t>
            </w:r>
            <w:r w:rsidRPr="001475B8">
              <w:rPr>
                <w:spacing w:val="-1"/>
              </w:rPr>
              <w:t xml:space="preserve"> </w:t>
            </w:r>
            <w:r w:rsidRPr="001475B8">
              <w:t>for</w:t>
            </w:r>
            <w:r w:rsidRPr="001475B8">
              <w:rPr>
                <w:spacing w:val="-2"/>
              </w:rPr>
              <w:t xml:space="preserve"> </w:t>
            </w:r>
            <w:r w:rsidRPr="001475B8">
              <w:t xml:space="preserve">basic </w:t>
            </w:r>
            <w:r w:rsidRPr="001475B8">
              <w:rPr>
                <w:spacing w:val="-2"/>
              </w:rPr>
              <w:t>arithmetic</w:t>
            </w:r>
          </w:p>
          <w:p w14:paraId="1559AB75" w14:textId="77777777" w:rsidR="00E57A4D" w:rsidRPr="001475B8" w:rsidRDefault="00A87255">
            <w:pPr>
              <w:pStyle w:val="NormalBPBHEB"/>
              <w:pPrChange w:id="1981" w:author="Abhiram Arali" w:date="2024-11-12T15:41:00Z">
                <w:pPr>
                  <w:pStyle w:val="TableParagraph"/>
                  <w:spacing w:before="139" w:line="240" w:lineRule="auto"/>
                  <w:ind w:left="108"/>
                </w:pPr>
              </w:pPrChange>
            </w:pPr>
            <w:r w:rsidRPr="001475B8">
              <w:rPr>
                <w:spacing w:val="-2"/>
              </w:rPr>
              <w:t>operations.</w:t>
            </w:r>
          </w:p>
        </w:tc>
        <w:tc>
          <w:tcPr>
            <w:tcW w:w="1706" w:type="dxa"/>
          </w:tcPr>
          <w:p w14:paraId="2C135835" w14:textId="77777777" w:rsidR="00E57A4D" w:rsidRPr="001475B8" w:rsidRDefault="00A87255">
            <w:pPr>
              <w:pStyle w:val="NormalBPBHEB"/>
              <w:pPrChange w:id="1982" w:author="Abhiram Arali" w:date="2024-11-12T15:41:00Z">
                <w:pPr>
                  <w:pStyle w:val="TableParagraph"/>
                  <w:ind w:left="108"/>
                </w:pPr>
              </w:pPrChange>
            </w:pPr>
            <w:r w:rsidRPr="001475B8">
              <w:t>int sum =</w:t>
            </w:r>
            <w:r w:rsidRPr="001475B8">
              <w:rPr>
                <w:spacing w:val="-1"/>
              </w:rPr>
              <w:t xml:space="preserve"> </w:t>
            </w:r>
            <w:r w:rsidRPr="001475B8">
              <w:t>a</w:t>
            </w:r>
            <w:r w:rsidRPr="001475B8">
              <w:rPr>
                <w:spacing w:val="-1"/>
              </w:rPr>
              <w:t xml:space="preserve"> </w:t>
            </w:r>
            <w:r w:rsidRPr="001475B8">
              <w:rPr>
                <w:spacing w:val="-10"/>
              </w:rPr>
              <w:t>+</w:t>
            </w:r>
          </w:p>
          <w:p w14:paraId="7D2BC5A3" w14:textId="77777777" w:rsidR="00E57A4D" w:rsidRPr="001475B8" w:rsidRDefault="00A87255">
            <w:pPr>
              <w:pStyle w:val="NormalBPBHEB"/>
              <w:pPrChange w:id="1983" w:author="Abhiram Arali" w:date="2024-11-12T15:41:00Z">
                <w:pPr>
                  <w:pStyle w:val="TableParagraph"/>
                  <w:spacing w:before="139" w:line="240" w:lineRule="auto"/>
                  <w:ind w:left="108"/>
                </w:pPr>
              </w:pPrChange>
            </w:pPr>
            <w:r w:rsidRPr="001475B8">
              <w:rPr>
                <w:spacing w:val="-5"/>
              </w:rPr>
              <w:t>b;</w:t>
            </w:r>
          </w:p>
        </w:tc>
      </w:tr>
      <w:tr w:rsidR="00E57A4D" w14:paraId="7BD08DC2" w14:textId="77777777">
        <w:trPr>
          <w:trHeight w:val="828"/>
        </w:trPr>
        <w:tc>
          <w:tcPr>
            <w:tcW w:w="2693" w:type="dxa"/>
          </w:tcPr>
          <w:p w14:paraId="187B8301" w14:textId="77777777" w:rsidR="00E57A4D" w:rsidRPr="001673A5" w:rsidRDefault="00E57A4D">
            <w:pPr>
              <w:pStyle w:val="NormalBPBHEB"/>
              <w:rPr>
                <w:b/>
                <w:bCs/>
                <w:rPrChange w:id="1984" w:author="Abhiram Arali" w:date="2024-11-12T15:41:00Z">
                  <w:rPr/>
                </w:rPrChange>
              </w:rPr>
              <w:pPrChange w:id="1985" w:author="Abhiram Arali" w:date="2024-11-12T15:41:00Z">
                <w:pPr>
                  <w:pStyle w:val="TableParagraph"/>
                  <w:spacing w:line="240" w:lineRule="auto"/>
                  <w:ind w:left="0"/>
                </w:pPr>
              </w:pPrChange>
            </w:pPr>
          </w:p>
        </w:tc>
        <w:tc>
          <w:tcPr>
            <w:tcW w:w="1387" w:type="dxa"/>
          </w:tcPr>
          <w:p w14:paraId="555D71F6" w14:textId="77777777" w:rsidR="00E57A4D" w:rsidRPr="001475B8" w:rsidRDefault="00E57A4D">
            <w:pPr>
              <w:pStyle w:val="NormalBPBHEB"/>
              <w:pPrChange w:id="1986" w:author="Abhiram Arali" w:date="2024-11-12T15:41:00Z">
                <w:pPr>
                  <w:pStyle w:val="TableParagraph"/>
                  <w:spacing w:line="240" w:lineRule="auto"/>
                  <w:ind w:left="0"/>
                </w:pPr>
              </w:pPrChange>
            </w:pPr>
          </w:p>
        </w:tc>
        <w:tc>
          <w:tcPr>
            <w:tcW w:w="3231" w:type="dxa"/>
          </w:tcPr>
          <w:p w14:paraId="7CE9D7D6" w14:textId="77777777" w:rsidR="00E57A4D" w:rsidRPr="001475B8" w:rsidRDefault="00E57A4D">
            <w:pPr>
              <w:pStyle w:val="NormalBPBHEB"/>
              <w:pPrChange w:id="1987" w:author="Abhiram Arali" w:date="2024-11-12T15:41:00Z">
                <w:pPr>
                  <w:pStyle w:val="TableParagraph"/>
                  <w:spacing w:line="240" w:lineRule="auto"/>
                  <w:ind w:left="0"/>
                </w:pPr>
              </w:pPrChange>
            </w:pPr>
          </w:p>
        </w:tc>
        <w:tc>
          <w:tcPr>
            <w:tcW w:w="1706" w:type="dxa"/>
          </w:tcPr>
          <w:p w14:paraId="320A150B" w14:textId="77777777" w:rsidR="00E57A4D" w:rsidRPr="001475B8" w:rsidRDefault="00A87255">
            <w:pPr>
              <w:pStyle w:val="NormalBPBHEB"/>
              <w:pPrChange w:id="1988" w:author="Abhiram Arali" w:date="2024-11-12T15:41:00Z">
                <w:pPr>
                  <w:pStyle w:val="TableParagraph"/>
                  <w:ind w:left="108"/>
                </w:pPr>
              </w:pPrChange>
            </w:pPr>
            <w:r w:rsidRPr="001475B8">
              <w:t>int</w:t>
            </w:r>
            <w:r w:rsidRPr="001475B8">
              <w:rPr>
                <w:spacing w:val="-4"/>
              </w:rPr>
              <w:t xml:space="preserve"> </w:t>
            </w:r>
            <w:r w:rsidRPr="001475B8">
              <w:t>remainder</w:t>
            </w:r>
            <w:r w:rsidRPr="001475B8">
              <w:rPr>
                <w:spacing w:val="-1"/>
              </w:rPr>
              <w:t xml:space="preserve"> </w:t>
            </w:r>
            <w:r w:rsidRPr="001475B8">
              <w:rPr>
                <w:spacing w:val="-10"/>
              </w:rPr>
              <w:t>=</w:t>
            </w:r>
          </w:p>
          <w:p w14:paraId="47D61AD7" w14:textId="77777777" w:rsidR="00E57A4D" w:rsidRPr="001475B8" w:rsidRDefault="00A87255">
            <w:pPr>
              <w:pStyle w:val="NormalBPBHEB"/>
              <w:pPrChange w:id="1989" w:author="Abhiram Arali" w:date="2024-11-12T15:41:00Z">
                <w:pPr>
                  <w:pStyle w:val="TableParagraph"/>
                  <w:spacing w:before="139" w:line="240" w:lineRule="auto"/>
                  <w:ind w:left="108"/>
                </w:pPr>
              </w:pPrChange>
            </w:pPr>
            <w:r w:rsidRPr="001475B8">
              <w:t>a</w:t>
            </w:r>
            <w:r w:rsidRPr="001475B8">
              <w:rPr>
                <w:spacing w:val="-1"/>
              </w:rPr>
              <w:t xml:space="preserve"> </w:t>
            </w:r>
            <w:r w:rsidRPr="001475B8">
              <w:t>%</w:t>
            </w:r>
            <w:r w:rsidRPr="001475B8">
              <w:rPr>
                <w:spacing w:val="-1"/>
              </w:rPr>
              <w:t xml:space="preserve"> </w:t>
            </w:r>
            <w:r w:rsidRPr="001475B8">
              <w:rPr>
                <w:spacing w:val="-5"/>
              </w:rPr>
              <w:t>b;</w:t>
            </w:r>
          </w:p>
        </w:tc>
      </w:tr>
      <w:tr w:rsidR="00E57A4D" w14:paraId="3574D7FB" w14:textId="77777777">
        <w:trPr>
          <w:trHeight w:val="1242"/>
        </w:trPr>
        <w:tc>
          <w:tcPr>
            <w:tcW w:w="2693" w:type="dxa"/>
          </w:tcPr>
          <w:p w14:paraId="0ADB3BA6" w14:textId="18B4F444" w:rsidR="00E57A4D" w:rsidRPr="001673A5" w:rsidRDefault="00A87255">
            <w:pPr>
              <w:pStyle w:val="NormalBPBHEB"/>
              <w:rPr>
                <w:b/>
                <w:bCs/>
                <w:rPrChange w:id="1990" w:author="Abhiram Arali" w:date="2024-11-12T15:41:00Z">
                  <w:rPr/>
                </w:rPrChange>
              </w:rPr>
              <w:pPrChange w:id="1991" w:author="Abhiram Arali" w:date="2024-11-12T15:41:00Z">
                <w:pPr>
                  <w:pStyle w:val="TableParagraph"/>
                </w:pPr>
              </w:pPrChange>
            </w:pPr>
            <w:r w:rsidRPr="001673A5">
              <w:rPr>
                <w:b/>
                <w:bCs/>
                <w:rPrChange w:id="1992" w:author="Abhiram Arali" w:date="2024-11-12T15:41:00Z">
                  <w:rPr/>
                </w:rPrChange>
              </w:rPr>
              <w:t>Relational</w:t>
            </w:r>
            <w:r w:rsidRPr="001673A5">
              <w:rPr>
                <w:b/>
                <w:bCs/>
                <w:spacing w:val="-2"/>
                <w:rPrChange w:id="1993" w:author="Abhiram Arali" w:date="2024-11-12T15:41:00Z">
                  <w:rPr>
                    <w:spacing w:val="-2"/>
                  </w:rPr>
                </w:rPrChange>
              </w:rPr>
              <w:t xml:space="preserve"> </w:t>
            </w:r>
            <w:r w:rsidR="000B1EC7" w:rsidRPr="000B1EC7">
              <w:rPr>
                <w:b/>
                <w:bCs/>
                <w:spacing w:val="-2"/>
              </w:rPr>
              <w:t>operators</w:t>
            </w:r>
          </w:p>
        </w:tc>
        <w:tc>
          <w:tcPr>
            <w:tcW w:w="1387" w:type="dxa"/>
          </w:tcPr>
          <w:p w14:paraId="178BFFA3" w14:textId="77777777" w:rsidR="00E57A4D" w:rsidRPr="001475B8" w:rsidRDefault="00A87255">
            <w:pPr>
              <w:pStyle w:val="NormalBPBHEB"/>
              <w:pPrChange w:id="1994" w:author="Abhiram Arali" w:date="2024-11-12T15:41:00Z">
                <w:pPr>
                  <w:pStyle w:val="TableParagraph"/>
                  <w:ind w:left="108"/>
                </w:pPr>
              </w:pPrChange>
            </w:pPr>
            <w:r w:rsidRPr="001475B8">
              <w:t>==,</w:t>
            </w:r>
            <w:r w:rsidRPr="001475B8">
              <w:rPr>
                <w:spacing w:val="-3"/>
              </w:rPr>
              <w:t xml:space="preserve"> </w:t>
            </w:r>
            <w:r w:rsidRPr="001475B8">
              <w:t>!=,</w:t>
            </w:r>
            <w:r w:rsidRPr="001475B8">
              <w:rPr>
                <w:spacing w:val="-1"/>
              </w:rPr>
              <w:t xml:space="preserve"> </w:t>
            </w:r>
            <w:r w:rsidRPr="001475B8">
              <w:rPr>
                <w:spacing w:val="-5"/>
              </w:rPr>
              <w:t>&gt;,</w:t>
            </w:r>
          </w:p>
          <w:p w14:paraId="70DAC9C2" w14:textId="77777777" w:rsidR="00E57A4D" w:rsidRPr="001475B8" w:rsidRDefault="00A87255">
            <w:pPr>
              <w:pStyle w:val="NormalBPBHEB"/>
              <w:pPrChange w:id="1995" w:author="Abhiram Arali" w:date="2024-11-12T15:41:00Z">
                <w:pPr>
                  <w:pStyle w:val="TableParagraph"/>
                  <w:spacing w:before="139" w:line="240" w:lineRule="auto"/>
                  <w:ind w:left="108"/>
                </w:pPr>
              </w:pPrChange>
            </w:pPr>
            <w:r w:rsidRPr="001475B8">
              <w:t>&lt;,</w:t>
            </w:r>
            <w:r w:rsidRPr="001475B8">
              <w:rPr>
                <w:spacing w:val="-2"/>
              </w:rPr>
              <w:t xml:space="preserve"> </w:t>
            </w:r>
            <w:r w:rsidRPr="001475B8">
              <w:t>&gt;=,</w:t>
            </w:r>
            <w:r w:rsidRPr="001475B8">
              <w:rPr>
                <w:spacing w:val="1"/>
              </w:rPr>
              <w:t xml:space="preserve"> </w:t>
            </w:r>
            <w:r w:rsidRPr="001475B8">
              <w:rPr>
                <w:spacing w:val="-5"/>
              </w:rPr>
              <w:t>&lt;=</w:t>
            </w:r>
          </w:p>
        </w:tc>
        <w:tc>
          <w:tcPr>
            <w:tcW w:w="3231" w:type="dxa"/>
          </w:tcPr>
          <w:p w14:paraId="147B0480" w14:textId="77777777" w:rsidR="00E57A4D" w:rsidRPr="001475B8" w:rsidRDefault="00A87255">
            <w:pPr>
              <w:pStyle w:val="NormalBPBHEB"/>
              <w:pPrChange w:id="1996" w:author="Abhiram Arali" w:date="2024-11-12T15:41:00Z">
                <w:pPr>
                  <w:pStyle w:val="TableParagraph"/>
                  <w:ind w:left="108"/>
                </w:pPr>
              </w:pPrChange>
            </w:pPr>
            <w:r w:rsidRPr="001475B8">
              <w:t>Used</w:t>
            </w:r>
            <w:r w:rsidRPr="001475B8">
              <w:rPr>
                <w:spacing w:val="-1"/>
              </w:rPr>
              <w:t xml:space="preserve"> </w:t>
            </w:r>
            <w:r w:rsidRPr="001475B8">
              <w:t>to compare</w:t>
            </w:r>
            <w:r w:rsidRPr="001475B8">
              <w:rPr>
                <w:spacing w:val="-2"/>
              </w:rPr>
              <w:t xml:space="preserve"> </w:t>
            </w:r>
            <w:r w:rsidRPr="001475B8">
              <w:t xml:space="preserve">two </w:t>
            </w:r>
            <w:r w:rsidRPr="001475B8">
              <w:rPr>
                <w:spacing w:val="-2"/>
              </w:rPr>
              <w:t>values.</w:t>
            </w:r>
          </w:p>
          <w:p w14:paraId="4E686111" w14:textId="77777777" w:rsidR="00E57A4D" w:rsidRPr="001475B8" w:rsidRDefault="00A87255">
            <w:pPr>
              <w:pStyle w:val="NormalBPBHEB"/>
              <w:pPrChange w:id="1997" w:author="Abhiram Arali" w:date="2024-11-12T15:41:00Z">
                <w:pPr>
                  <w:pStyle w:val="TableParagraph"/>
                  <w:spacing w:before="5" w:line="410" w:lineRule="atLeast"/>
                  <w:ind w:left="108" w:right="200"/>
                </w:pPr>
              </w:pPrChange>
            </w:pPr>
            <w:r w:rsidRPr="001475B8">
              <w:t>Results</w:t>
            </w:r>
            <w:r w:rsidRPr="001475B8">
              <w:rPr>
                <w:spacing w:val="-10"/>
              </w:rPr>
              <w:t xml:space="preserve"> </w:t>
            </w:r>
            <w:r w:rsidRPr="001475B8">
              <w:t>in</w:t>
            </w:r>
            <w:r w:rsidRPr="001475B8">
              <w:rPr>
                <w:spacing w:val="-10"/>
              </w:rPr>
              <w:t xml:space="preserve"> </w:t>
            </w:r>
            <w:r w:rsidRPr="001475B8">
              <w:t>a</w:t>
            </w:r>
            <w:r w:rsidRPr="001475B8">
              <w:rPr>
                <w:spacing w:val="-10"/>
              </w:rPr>
              <w:t xml:space="preserve"> </w:t>
            </w:r>
            <w:r w:rsidRPr="001475B8">
              <w:t>boolean</w:t>
            </w:r>
            <w:r w:rsidRPr="001475B8">
              <w:rPr>
                <w:spacing w:val="-10"/>
              </w:rPr>
              <w:t xml:space="preserve"> </w:t>
            </w:r>
            <w:r w:rsidRPr="001475B8">
              <w:t>value (true or false).</w:t>
            </w:r>
          </w:p>
        </w:tc>
        <w:tc>
          <w:tcPr>
            <w:tcW w:w="1706" w:type="dxa"/>
          </w:tcPr>
          <w:p w14:paraId="1560965B" w14:textId="77777777" w:rsidR="00E57A4D" w:rsidRPr="001475B8" w:rsidRDefault="00A87255">
            <w:pPr>
              <w:pStyle w:val="NormalBPBHEB"/>
              <w:pPrChange w:id="1998" w:author="Abhiram Arali" w:date="2024-11-12T15:41:00Z">
                <w:pPr>
                  <w:pStyle w:val="TableParagraph"/>
                  <w:ind w:left="108"/>
                </w:pPr>
              </w:pPrChange>
            </w:pPr>
            <w:r w:rsidRPr="001475B8">
              <w:t>if</w:t>
            </w:r>
            <w:r w:rsidRPr="001475B8">
              <w:rPr>
                <w:spacing w:val="-1"/>
              </w:rPr>
              <w:t xml:space="preserve"> </w:t>
            </w:r>
            <w:r w:rsidRPr="001475B8">
              <w:t>(a</w:t>
            </w:r>
            <w:r w:rsidRPr="001475B8">
              <w:rPr>
                <w:spacing w:val="-1"/>
              </w:rPr>
              <w:t xml:space="preserve"> </w:t>
            </w:r>
            <w:r w:rsidRPr="001475B8">
              <w:t>&gt;</w:t>
            </w:r>
            <w:r w:rsidRPr="001475B8">
              <w:rPr>
                <w:spacing w:val="-1"/>
              </w:rPr>
              <w:t xml:space="preserve"> </w:t>
            </w:r>
            <w:r w:rsidRPr="001475B8">
              <w:rPr>
                <w:spacing w:val="-5"/>
              </w:rPr>
              <w:t>b)</w:t>
            </w:r>
          </w:p>
        </w:tc>
      </w:tr>
      <w:tr w:rsidR="00E57A4D" w14:paraId="67175988" w14:textId="77777777">
        <w:trPr>
          <w:trHeight w:val="412"/>
        </w:trPr>
        <w:tc>
          <w:tcPr>
            <w:tcW w:w="2693" w:type="dxa"/>
          </w:tcPr>
          <w:p w14:paraId="5E8E977E" w14:textId="46FB1365" w:rsidR="00E57A4D" w:rsidRPr="001673A5" w:rsidRDefault="00A87255">
            <w:pPr>
              <w:pStyle w:val="NormalBPBHEB"/>
              <w:rPr>
                <w:b/>
                <w:bCs/>
                <w:rPrChange w:id="1999" w:author="Abhiram Arali" w:date="2024-11-12T15:41:00Z">
                  <w:rPr/>
                </w:rPrChange>
              </w:rPr>
              <w:pPrChange w:id="2000" w:author="Abhiram Arali" w:date="2024-11-12T15:41:00Z">
                <w:pPr>
                  <w:pStyle w:val="TableParagraph"/>
                </w:pPr>
              </w:pPrChange>
            </w:pPr>
            <w:r w:rsidRPr="001673A5">
              <w:rPr>
                <w:b/>
                <w:bCs/>
                <w:rPrChange w:id="2001" w:author="Abhiram Arali" w:date="2024-11-12T15:41:00Z">
                  <w:rPr/>
                </w:rPrChange>
              </w:rPr>
              <w:t xml:space="preserve">Logical </w:t>
            </w:r>
            <w:r w:rsidR="000B1EC7" w:rsidRPr="000B1EC7">
              <w:rPr>
                <w:b/>
                <w:bCs/>
                <w:spacing w:val="-2"/>
              </w:rPr>
              <w:t>operators</w:t>
            </w:r>
          </w:p>
        </w:tc>
        <w:tc>
          <w:tcPr>
            <w:tcW w:w="1387" w:type="dxa"/>
          </w:tcPr>
          <w:p w14:paraId="1F56986A" w14:textId="77777777" w:rsidR="00E57A4D" w:rsidRPr="001475B8" w:rsidRDefault="00A87255">
            <w:pPr>
              <w:pStyle w:val="NormalBPBHEB"/>
              <w:pPrChange w:id="2002" w:author="Abhiram Arali" w:date="2024-11-12T15:41:00Z">
                <w:pPr>
                  <w:pStyle w:val="TableParagraph"/>
                  <w:ind w:left="108"/>
                </w:pPr>
              </w:pPrChange>
            </w:pPr>
            <w:r w:rsidRPr="001475B8">
              <w:t xml:space="preserve">&amp;&amp;, </w:t>
            </w:r>
            <w:r w:rsidRPr="001475B8">
              <w:rPr>
                <w:spacing w:val="-10"/>
              </w:rPr>
              <w:t>`</w:t>
            </w:r>
          </w:p>
        </w:tc>
        <w:tc>
          <w:tcPr>
            <w:tcW w:w="3231" w:type="dxa"/>
          </w:tcPr>
          <w:p w14:paraId="5821D39A" w14:textId="77777777" w:rsidR="00E57A4D" w:rsidRPr="001475B8" w:rsidRDefault="00E57A4D">
            <w:pPr>
              <w:pStyle w:val="NormalBPBHEB"/>
              <w:pPrChange w:id="2003" w:author="Abhiram Arali" w:date="2024-11-12T15:41:00Z">
                <w:pPr>
                  <w:pStyle w:val="TableParagraph"/>
                  <w:spacing w:line="240" w:lineRule="auto"/>
                  <w:ind w:left="0"/>
                </w:pPr>
              </w:pPrChange>
            </w:pPr>
          </w:p>
        </w:tc>
        <w:tc>
          <w:tcPr>
            <w:tcW w:w="1706" w:type="dxa"/>
          </w:tcPr>
          <w:p w14:paraId="24BFA485" w14:textId="77777777" w:rsidR="00E57A4D" w:rsidRPr="001475B8" w:rsidRDefault="00A87255">
            <w:pPr>
              <w:pStyle w:val="NormalBPBHEB"/>
              <w:pPrChange w:id="2004" w:author="Abhiram Arali" w:date="2024-11-12T15:41:00Z">
                <w:pPr>
                  <w:pStyle w:val="TableParagraph"/>
                  <w:ind w:left="108"/>
                </w:pPr>
              </w:pPrChange>
            </w:pPr>
            <w:r w:rsidRPr="001475B8">
              <w:t xml:space="preserve">, </w:t>
            </w:r>
            <w:r w:rsidRPr="001475B8">
              <w:rPr>
                <w:spacing w:val="-5"/>
              </w:rPr>
              <w:t>!`</w:t>
            </w:r>
          </w:p>
        </w:tc>
      </w:tr>
      <w:tr w:rsidR="00E57A4D" w14:paraId="5AE16041" w14:textId="77777777">
        <w:trPr>
          <w:trHeight w:val="414"/>
        </w:trPr>
        <w:tc>
          <w:tcPr>
            <w:tcW w:w="2693" w:type="dxa"/>
          </w:tcPr>
          <w:p w14:paraId="05D2A0BC" w14:textId="77777777" w:rsidR="00E57A4D" w:rsidRPr="001673A5" w:rsidRDefault="00E57A4D">
            <w:pPr>
              <w:pStyle w:val="NormalBPBHEB"/>
              <w:rPr>
                <w:b/>
                <w:bCs/>
                <w:sz w:val="24"/>
                <w:rPrChange w:id="2005" w:author="Abhiram Arali" w:date="2024-11-12T15:41:00Z">
                  <w:rPr>
                    <w:sz w:val="24"/>
                  </w:rPr>
                </w:rPrChange>
              </w:rPr>
              <w:pPrChange w:id="2006" w:author="Abhiram Arali" w:date="2024-11-12T15:41:00Z">
                <w:pPr>
                  <w:pStyle w:val="TableParagraph"/>
                  <w:spacing w:line="240" w:lineRule="auto"/>
                  <w:ind w:left="0"/>
                </w:pPr>
              </w:pPrChange>
            </w:pPr>
          </w:p>
        </w:tc>
        <w:tc>
          <w:tcPr>
            <w:tcW w:w="1387" w:type="dxa"/>
          </w:tcPr>
          <w:p w14:paraId="7C6CF61A" w14:textId="77777777" w:rsidR="00E57A4D" w:rsidRPr="001475B8" w:rsidRDefault="00E57A4D">
            <w:pPr>
              <w:pStyle w:val="NormalBPBHEB"/>
              <w:rPr>
                <w:rPrChange w:id="2007" w:author="Abhiram Arali" w:date="2024-11-12T15:42:00Z">
                  <w:rPr>
                    <w:sz w:val="24"/>
                  </w:rPr>
                </w:rPrChange>
              </w:rPr>
              <w:pPrChange w:id="2008" w:author="Abhiram Arali" w:date="2024-11-12T15:41:00Z">
                <w:pPr>
                  <w:pStyle w:val="TableParagraph"/>
                  <w:spacing w:line="240" w:lineRule="auto"/>
                  <w:ind w:left="0"/>
                </w:pPr>
              </w:pPrChange>
            </w:pPr>
          </w:p>
        </w:tc>
        <w:tc>
          <w:tcPr>
            <w:tcW w:w="3231" w:type="dxa"/>
          </w:tcPr>
          <w:p w14:paraId="7B2A5148" w14:textId="77777777" w:rsidR="00E57A4D" w:rsidRPr="001475B8" w:rsidRDefault="00E57A4D">
            <w:pPr>
              <w:pStyle w:val="NormalBPBHEB"/>
              <w:rPr>
                <w:rPrChange w:id="2009" w:author="Abhiram Arali" w:date="2024-11-12T15:42:00Z">
                  <w:rPr>
                    <w:sz w:val="24"/>
                  </w:rPr>
                </w:rPrChange>
              </w:rPr>
              <w:pPrChange w:id="2010" w:author="Abhiram Arali" w:date="2024-11-12T15:41:00Z">
                <w:pPr>
                  <w:pStyle w:val="TableParagraph"/>
                  <w:spacing w:line="240" w:lineRule="auto"/>
                  <w:ind w:left="0"/>
                </w:pPr>
              </w:pPrChange>
            </w:pPr>
          </w:p>
        </w:tc>
        <w:tc>
          <w:tcPr>
            <w:tcW w:w="1706" w:type="dxa"/>
          </w:tcPr>
          <w:p w14:paraId="217D3184" w14:textId="77777777" w:rsidR="00E57A4D" w:rsidRPr="001475B8" w:rsidRDefault="00A87255">
            <w:pPr>
              <w:pStyle w:val="NormalBPBHEB"/>
              <w:rPr>
                <w:rPrChange w:id="2011" w:author="Abhiram Arali" w:date="2024-11-12T15:42:00Z">
                  <w:rPr>
                    <w:sz w:val="24"/>
                  </w:rPr>
                </w:rPrChange>
              </w:rPr>
              <w:pPrChange w:id="2012" w:author="Abhiram Arali" w:date="2024-11-12T15:41:00Z">
                <w:pPr>
                  <w:pStyle w:val="TableParagraph"/>
                  <w:spacing w:before="1" w:line="240" w:lineRule="auto"/>
                  <w:ind w:left="108"/>
                </w:pPr>
              </w:pPrChange>
            </w:pPr>
            <w:r w:rsidRPr="001475B8">
              <w:rPr>
                <w:rPrChange w:id="2013" w:author="Abhiram Arali" w:date="2024-11-12T15:42:00Z">
                  <w:rPr>
                    <w:sz w:val="24"/>
                  </w:rPr>
                </w:rPrChange>
              </w:rPr>
              <w:t>`if</w:t>
            </w:r>
            <w:r w:rsidRPr="001475B8">
              <w:rPr>
                <w:spacing w:val="-1"/>
                <w:rPrChange w:id="2014" w:author="Abhiram Arali" w:date="2024-11-12T15:42:00Z">
                  <w:rPr>
                    <w:spacing w:val="-1"/>
                    <w:sz w:val="24"/>
                  </w:rPr>
                </w:rPrChange>
              </w:rPr>
              <w:t xml:space="preserve"> </w:t>
            </w:r>
            <w:r w:rsidRPr="001475B8">
              <w:rPr>
                <w:spacing w:val="-5"/>
                <w:rPrChange w:id="2015" w:author="Abhiram Arali" w:date="2024-11-12T15:42:00Z">
                  <w:rPr>
                    <w:spacing w:val="-5"/>
                    <w:sz w:val="24"/>
                  </w:rPr>
                </w:rPrChange>
              </w:rPr>
              <w:t>(a</w:t>
            </w:r>
          </w:p>
        </w:tc>
      </w:tr>
      <w:tr w:rsidR="00E57A4D" w14:paraId="08E7E718" w14:textId="77777777">
        <w:trPr>
          <w:trHeight w:val="414"/>
        </w:trPr>
        <w:tc>
          <w:tcPr>
            <w:tcW w:w="2693" w:type="dxa"/>
          </w:tcPr>
          <w:p w14:paraId="13368C83" w14:textId="77777777" w:rsidR="00E57A4D" w:rsidRPr="001673A5" w:rsidRDefault="00E57A4D">
            <w:pPr>
              <w:pStyle w:val="NormalBPBHEB"/>
              <w:rPr>
                <w:b/>
                <w:bCs/>
                <w:sz w:val="24"/>
                <w:rPrChange w:id="2016" w:author="Abhiram Arali" w:date="2024-11-12T15:41:00Z">
                  <w:rPr>
                    <w:sz w:val="24"/>
                  </w:rPr>
                </w:rPrChange>
              </w:rPr>
              <w:pPrChange w:id="2017" w:author="Abhiram Arali" w:date="2024-11-12T15:41:00Z">
                <w:pPr>
                  <w:pStyle w:val="TableParagraph"/>
                  <w:spacing w:line="240" w:lineRule="auto"/>
                  <w:ind w:left="0"/>
                </w:pPr>
              </w:pPrChange>
            </w:pPr>
          </w:p>
        </w:tc>
        <w:tc>
          <w:tcPr>
            <w:tcW w:w="1387" w:type="dxa"/>
          </w:tcPr>
          <w:p w14:paraId="2EB92A79" w14:textId="77777777" w:rsidR="00E57A4D" w:rsidRPr="001475B8" w:rsidRDefault="00E57A4D">
            <w:pPr>
              <w:pStyle w:val="NormalBPBHEB"/>
              <w:rPr>
                <w:rPrChange w:id="2018" w:author="Abhiram Arali" w:date="2024-11-12T15:42:00Z">
                  <w:rPr>
                    <w:sz w:val="24"/>
                  </w:rPr>
                </w:rPrChange>
              </w:rPr>
              <w:pPrChange w:id="2019" w:author="Abhiram Arali" w:date="2024-11-12T15:41:00Z">
                <w:pPr>
                  <w:pStyle w:val="TableParagraph"/>
                  <w:spacing w:line="240" w:lineRule="auto"/>
                  <w:ind w:left="0"/>
                </w:pPr>
              </w:pPrChange>
            </w:pPr>
          </w:p>
        </w:tc>
        <w:tc>
          <w:tcPr>
            <w:tcW w:w="3231" w:type="dxa"/>
          </w:tcPr>
          <w:p w14:paraId="109F363B" w14:textId="77777777" w:rsidR="00E57A4D" w:rsidRPr="001475B8" w:rsidRDefault="00E57A4D">
            <w:pPr>
              <w:pStyle w:val="NormalBPBHEB"/>
              <w:rPr>
                <w:rPrChange w:id="2020" w:author="Abhiram Arali" w:date="2024-11-12T15:42:00Z">
                  <w:rPr>
                    <w:sz w:val="24"/>
                  </w:rPr>
                </w:rPrChange>
              </w:rPr>
              <w:pPrChange w:id="2021" w:author="Abhiram Arali" w:date="2024-11-12T15:41:00Z">
                <w:pPr>
                  <w:pStyle w:val="TableParagraph"/>
                  <w:spacing w:line="240" w:lineRule="auto"/>
                  <w:ind w:left="0"/>
                </w:pPr>
              </w:pPrChange>
            </w:pPr>
          </w:p>
        </w:tc>
        <w:tc>
          <w:tcPr>
            <w:tcW w:w="1706" w:type="dxa"/>
          </w:tcPr>
          <w:p w14:paraId="46F039D8" w14:textId="77777777" w:rsidR="00E57A4D" w:rsidRPr="001475B8" w:rsidRDefault="00A87255">
            <w:pPr>
              <w:pStyle w:val="NormalBPBHEB"/>
              <w:rPr>
                <w:rPrChange w:id="2022" w:author="Abhiram Arali" w:date="2024-11-12T15:42:00Z">
                  <w:rPr>
                    <w:sz w:val="24"/>
                  </w:rPr>
                </w:rPrChange>
              </w:rPr>
              <w:pPrChange w:id="2023" w:author="Abhiram Arali" w:date="2024-11-12T15:41:00Z">
                <w:pPr>
                  <w:pStyle w:val="TableParagraph"/>
                  <w:ind w:left="108"/>
                </w:pPr>
              </w:pPrChange>
            </w:pPr>
            <w:r w:rsidRPr="001475B8">
              <w:rPr>
                <w:rPrChange w:id="2024" w:author="Abhiram Arali" w:date="2024-11-12T15:42:00Z">
                  <w:rPr>
                    <w:sz w:val="24"/>
                  </w:rPr>
                </w:rPrChange>
              </w:rPr>
              <w:t xml:space="preserve">if </w:t>
            </w:r>
            <w:r w:rsidRPr="001475B8">
              <w:rPr>
                <w:spacing w:val="-4"/>
                <w:rPrChange w:id="2025" w:author="Abhiram Arali" w:date="2024-11-12T15:42:00Z">
                  <w:rPr>
                    <w:spacing w:val="-4"/>
                    <w:sz w:val="24"/>
                  </w:rPr>
                </w:rPrChange>
              </w:rPr>
              <w:t>(!a)</w:t>
            </w:r>
          </w:p>
        </w:tc>
      </w:tr>
      <w:tr w:rsidR="00134C38" w14:paraId="1B63D27B" w14:textId="77777777">
        <w:trPr>
          <w:trHeight w:val="414"/>
          <w:ins w:id="2026" w:author="Abhiram Arali" w:date="2024-11-12T15:41:00Z"/>
        </w:trPr>
        <w:tc>
          <w:tcPr>
            <w:tcW w:w="2693" w:type="dxa"/>
          </w:tcPr>
          <w:p w14:paraId="5F1FE17A" w14:textId="0C35CF20" w:rsidR="00134C38" w:rsidRPr="001673A5" w:rsidRDefault="00134C38">
            <w:pPr>
              <w:pStyle w:val="NormalBPBHEB"/>
              <w:rPr>
                <w:ins w:id="2027" w:author="Abhiram Arali" w:date="2024-11-12T15:41:00Z"/>
                <w:b/>
                <w:bCs/>
                <w:sz w:val="24"/>
                <w:rPrChange w:id="2028" w:author="Abhiram Arali" w:date="2024-11-12T15:41:00Z">
                  <w:rPr>
                    <w:ins w:id="2029" w:author="Abhiram Arali" w:date="2024-11-12T15:41:00Z"/>
                    <w:sz w:val="24"/>
                  </w:rPr>
                </w:rPrChange>
              </w:rPr>
              <w:pPrChange w:id="2030" w:author="Abhiram Arali" w:date="2024-11-12T15:41:00Z">
                <w:pPr>
                  <w:pStyle w:val="TableParagraph"/>
                  <w:spacing w:line="240" w:lineRule="auto"/>
                  <w:ind w:left="0"/>
                </w:pPr>
              </w:pPrChange>
            </w:pPr>
            <w:ins w:id="2031" w:author="Abhiram Arali" w:date="2024-11-12T15:41:00Z">
              <w:r w:rsidRPr="000B1EC7">
                <w:rPr>
                  <w:b/>
                  <w:bCs/>
                  <w:sz w:val="24"/>
                </w:rPr>
                <w:t>Bitwise</w:t>
              </w:r>
              <w:r w:rsidRPr="000B1EC7">
                <w:rPr>
                  <w:b/>
                  <w:bCs/>
                  <w:spacing w:val="-1"/>
                  <w:sz w:val="24"/>
                </w:rPr>
                <w:t xml:space="preserve"> </w:t>
              </w:r>
              <w:r w:rsidR="000B1EC7" w:rsidRPr="000B1EC7">
                <w:rPr>
                  <w:b/>
                  <w:bCs/>
                  <w:spacing w:val="-2"/>
                  <w:sz w:val="24"/>
                </w:rPr>
                <w:t>operators</w:t>
              </w:r>
            </w:ins>
          </w:p>
        </w:tc>
        <w:tc>
          <w:tcPr>
            <w:tcW w:w="1387" w:type="dxa"/>
          </w:tcPr>
          <w:p w14:paraId="6519EC1F" w14:textId="1732FDAE" w:rsidR="00134C38" w:rsidRPr="001475B8" w:rsidRDefault="00134C38">
            <w:pPr>
              <w:pStyle w:val="NormalBPBHEB"/>
              <w:rPr>
                <w:ins w:id="2032" w:author="Abhiram Arali" w:date="2024-11-12T15:41:00Z"/>
                <w:rPrChange w:id="2033" w:author="Abhiram Arali" w:date="2024-11-12T15:42:00Z">
                  <w:rPr>
                    <w:ins w:id="2034" w:author="Abhiram Arali" w:date="2024-11-12T15:41:00Z"/>
                    <w:sz w:val="24"/>
                  </w:rPr>
                </w:rPrChange>
              </w:rPr>
              <w:pPrChange w:id="2035" w:author="Abhiram Arali" w:date="2024-11-12T15:41:00Z">
                <w:pPr>
                  <w:pStyle w:val="TableParagraph"/>
                  <w:spacing w:line="240" w:lineRule="auto"/>
                  <w:ind w:left="0"/>
                </w:pPr>
              </w:pPrChange>
            </w:pPr>
            <w:ins w:id="2036" w:author="Abhiram Arali" w:date="2024-11-12T15:41:00Z">
              <w:r w:rsidRPr="001475B8">
                <w:rPr>
                  <w:rPrChange w:id="2037" w:author="Abhiram Arali" w:date="2024-11-12T15:42:00Z">
                    <w:rPr>
                      <w:sz w:val="24"/>
                    </w:rPr>
                  </w:rPrChange>
                </w:rPr>
                <w:t xml:space="preserve">&amp;, </w:t>
              </w:r>
              <w:r w:rsidRPr="001475B8">
                <w:rPr>
                  <w:spacing w:val="-10"/>
                  <w:rPrChange w:id="2038" w:author="Abhiram Arali" w:date="2024-11-12T15:42:00Z">
                    <w:rPr>
                      <w:spacing w:val="-10"/>
                      <w:sz w:val="24"/>
                    </w:rPr>
                  </w:rPrChange>
                </w:rPr>
                <w:t>`</w:t>
              </w:r>
            </w:ins>
          </w:p>
        </w:tc>
        <w:tc>
          <w:tcPr>
            <w:tcW w:w="3231" w:type="dxa"/>
          </w:tcPr>
          <w:p w14:paraId="2E844332" w14:textId="1A3AA8DF" w:rsidR="00134C38" w:rsidRPr="001475B8" w:rsidRDefault="00134C38">
            <w:pPr>
              <w:pStyle w:val="NormalBPBHEB"/>
              <w:rPr>
                <w:ins w:id="2039" w:author="Abhiram Arali" w:date="2024-11-12T15:41:00Z"/>
                <w:rPrChange w:id="2040" w:author="Abhiram Arali" w:date="2024-11-12T15:42:00Z">
                  <w:rPr>
                    <w:ins w:id="2041" w:author="Abhiram Arali" w:date="2024-11-12T15:41:00Z"/>
                    <w:sz w:val="24"/>
                  </w:rPr>
                </w:rPrChange>
              </w:rPr>
              <w:pPrChange w:id="2042" w:author="Abhiram Arali" w:date="2024-11-12T15:41:00Z">
                <w:pPr>
                  <w:pStyle w:val="TableParagraph"/>
                  <w:spacing w:line="240" w:lineRule="auto"/>
                  <w:ind w:left="0"/>
                </w:pPr>
              </w:pPrChange>
            </w:pPr>
            <w:ins w:id="2043" w:author="Abhiram Arali" w:date="2024-11-12T15:41:00Z">
              <w:r w:rsidRPr="001475B8">
                <w:rPr>
                  <w:rPrChange w:id="2044" w:author="Abhiram Arali" w:date="2024-11-12T15:42:00Z">
                    <w:rPr>
                      <w:sz w:val="24"/>
                    </w:rPr>
                  </w:rPrChange>
                </w:rPr>
                <w:t>,</w:t>
              </w:r>
              <w:r w:rsidRPr="001475B8">
                <w:rPr>
                  <w:spacing w:val="-1"/>
                  <w:rPrChange w:id="2045" w:author="Abhiram Arali" w:date="2024-11-12T15:42:00Z">
                    <w:rPr>
                      <w:spacing w:val="-1"/>
                      <w:sz w:val="24"/>
                    </w:rPr>
                  </w:rPrChange>
                </w:rPr>
                <w:t xml:space="preserve"> </w:t>
              </w:r>
              <w:r w:rsidRPr="001475B8">
                <w:rPr>
                  <w:rPrChange w:id="2046" w:author="Abhiram Arali" w:date="2024-11-12T15:42:00Z">
                    <w:rPr>
                      <w:sz w:val="24"/>
                    </w:rPr>
                  </w:rPrChange>
                </w:rPr>
                <w:t>^, ~,</w:t>
              </w:r>
              <w:r w:rsidRPr="001475B8">
                <w:rPr>
                  <w:spacing w:val="-1"/>
                  <w:rPrChange w:id="2047" w:author="Abhiram Arali" w:date="2024-11-12T15:42:00Z">
                    <w:rPr>
                      <w:spacing w:val="-1"/>
                      <w:sz w:val="24"/>
                    </w:rPr>
                  </w:rPrChange>
                </w:rPr>
                <w:t xml:space="preserve"> </w:t>
              </w:r>
              <w:r w:rsidRPr="001475B8">
                <w:rPr>
                  <w:rPrChange w:id="2048" w:author="Abhiram Arali" w:date="2024-11-12T15:42:00Z">
                    <w:rPr>
                      <w:sz w:val="24"/>
                    </w:rPr>
                  </w:rPrChange>
                </w:rPr>
                <w:t xml:space="preserve">&lt;&lt;, </w:t>
              </w:r>
              <w:r w:rsidRPr="001475B8">
                <w:rPr>
                  <w:spacing w:val="-5"/>
                  <w:rPrChange w:id="2049" w:author="Abhiram Arali" w:date="2024-11-12T15:42:00Z">
                    <w:rPr>
                      <w:spacing w:val="-5"/>
                      <w:sz w:val="24"/>
                    </w:rPr>
                  </w:rPrChange>
                </w:rPr>
                <w:t>&gt;&gt;`</w:t>
              </w:r>
            </w:ins>
          </w:p>
        </w:tc>
        <w:tc>
          <w:tcPr>
            <w:tcW w:w="1706" w:type="dxa"/>
          </w:tcPr>
          <w:p w14:paraId="576D3060" w14:textId="77777777" w:rsidR="00134C38" w:rsidRPr="001475B8" w:rsidRDefault="00134C38">
            <w:pPr>
              <w:pStyle w:val="NormalBPBHEB"/>
              <w:rPr>
                <w:ins w:id="2050" w:author="Abhiram Arali" w:date="2024-11-12T15:41:00Z"/>
                <w:rPrChange w:id="2051" w:author="Abhiram Arali" w:date="2024-11-12T15:42:00Z">
                  <w:rPr>
                    <w:ins w:id="2052" w:author="Abhiram Arali" w:date="2024-11-12T15:41:00Z"/>
                    <w:sz w:val="24"/>
                  </w:rPr>
                </w:rPrChange>
              </w:rPr>
              <w:pPrChange w:id="2053" w:author="Abhiram Arali" w:date="2024-11-12T15:41:00Z">
                <w:pPr>
                  <w:pStyle w:val="TableParagraph"/>
                  <w:ind w:left="108"/>
                </w:pPr>
              </w:pPrChange>
            </w:pPr>
            <w:ins w:id="2054" w:author="Abhiram Arali" w:date="2024-11-12T15:41:00Z">
              <w:r w:rsidRPr="001475B8">
                <w:rPr>
                  <w:rPrChange w:id="2055" w:author="Abhiram Arali" w:date="2024-11-12T15:42:00Z">
                    <w:rPr>
                      <w:sz w:val="24"/>
                    </w:rPr>
                  </w:rPrChange>
                </w:rPr>
                <w:t>Used</w:t>
              </w:r>
              <w:r w:rsidRPr="001475B8">
                <w:rPr>
                  <w:spacing w:val="-2"/>
                  <w:rPrChange w:id="2056" w:author="Abhiram Arali" w:date="2024-11-12T15:42:00Z">
                    <w:rPr>
                      <w:spacing w:val="-2"/>
                      <w:sz w:val="24"/>
                    </w:rPr>
                  </w:rPrChange>
                </w:rPr>
                <w:t xml:space="preserve"> </w:t>
              </w:r>
              <w:r w:rsidRPr="001475B8">
                <w:rPr>
                  <w:spacing w:val="-5"/>
                  <w:rPrChange w:id="2057" w:author="Abhiram Arali" w:date="2024-11-12T15:42:00Z">
                    <w:rPr>
                      <w:spacing w:val="-5"/>
                      <w:sz w:val="24"/>
                    </w:rPr>
                  </w:rPrChange>
                </w:rPr>
                <w:t>for</w:t>
              </w:r>
            </w:ins>
          </w:p>
          <w:p w14:paraId="23129827" w14:textId="12E5CA04" w:rsidR="00134C38" w:rsidRPr="001475B8" w:rsidRDefault="00134C38">
            <w:pPr>
              <w:pStyle w:val="NormalBPBHEB"/>
              <w:rPr>
                <w:ins w:id="2058" w:author="Abhiram Arali" w:date="2024-11-12T15:41:00Z"/>
                <w:rPrChange w:id="2059" w:author="Abhiram Arali" w:date="2024-11-12T15:42:00Z">
                  <w:rPr>
                    <w:ins w:id="2060" w:author="Abhiram Arali" w:date="2024-11-12T15:41:00Z"/>
                    <w:sz w:val="24"/>
                  </w:rPr>
                </w:rPrChange>
              </w:rPr>
              <w:pPrChange w:id="2061" w:author="Abhiram Arali" w:date="2024-11-12T15:41:00Z">
                <w:pPr>
                  <w:pStyle w:val="TableParagraph"/>
                  <w:ind w:left="108"/>
                </w:pPr>
              </w:pPrChange>
            </w:pPr>
            <w:ins w:id="2062" w:author="Abhiram Arali" w:date="2024-11-12T15:41:00Z">
              <w:r w:rsidRPr="001475B8">
                <w:rPr>
                  <w:rPrChange w:id="2063" w:author="Abhiram Arali" w:date="2024-11-12T15:42:00Z">
                    <w:rPr>
                      <w:sz w:val="24"/>
                    </w:rPr>
                  </w:rPrChange>
                </w:rPr>
                <w:t>operations</w:t>
              </w:r>
              <w:r w:rsidRPr="001475B8">
                <w:rPr>
                  <w:spacing w:val="-15"/>
                  <w:rPrChange w:id="2064" w:author="Abhiram Arali" w:date="2024-11-12T15:42:00Z">
                    <w:rPr>
                      <w:spacing w:val="-15"/>
                      <w:sz w:val="24"/>
                    </w:rPr>
                  </w:rPrChange>
                </w:rPr>
                <w:t xml:space="preserve"> </w:t>
              </w:r>
              <w:r w:rsidRPr="001475B8">
                <w:rPr>
                  <w:rPrChange w:id="2065" w:author="Abhiram Arali" w:date="2024-11-12T15:42:00Z">
                    <w:rPr>
                      <w:sz w:val="24"/>
                    </w:rPr>
                  </w:rPrChange>
                </w:rPr>
                <w:t xml:space="preserve">on </w:t>
              </w:r>
              <w:r w:rsidRPr="001475B8">
                <w:rPr>
                  <w:spacing w:val="-2"/>
                  <w:rPrChange w:id="2066" w:author="Abhiram Arali" w:date="2024-11-12T15:42:00Z">
                    <w:rPr>
                      <w:spacing w:val="-2"/>
                      <w:sz w:val="24"/>
                    </w:rPr>
                  </w:rPrChange>
                </w:rPr>
                <w:t>bits.</w:t>
              </w:r>
            </w:ins>
          </w:p>
        </w:tc>
      </w:tr>
      <w:tr w:rsidR="00134C38" w14:paraId="3FA29FEB" w14:textId="77777777">
        <w:trPr>
          <w:trHeight w:val="414"/>
          <w:ins w:id="2067" w:author="Abhiram Arali" w:date="2024-11-12T15:41:00Z"/>
        </w:trPr>
        <w:tc>
          <w:tcPr>
            <w:tcW w:w="2693" w:type="dxa"/>
          </w:tcPr>
          <w:p w14:paraId="76656ED7" w14:textId="019CD53E" w:rsidR="00134C38" w:rsidRPr="000B1EC7" w:rsidRDefault="00134C38">
            <w:pPr>
              <w:pStyle w:val="NormalBPBHEB"/>
              <w:rPr>
                <w:ins w:id="2068" w:author="Abhiram Arali" w:date="2024-11-12T15:41:00Z"/>
                <w:b/>
                <w:bCs/>
                <w:sz w:val="24"/>
              </w:rPr>
              <w:pPrChange w:id="2069" w:author="Abhiram Arali" w:date="2024-11-12T15:41:00Z">
                <w:pPr>
                  <w:pStyle w:val="TableParagraph"/>
                  <w:spacing w:line="240" w:lineRule="auto"/>
                  <w:ind w:left="0"/>
                </w:pPr>
              </w:pPrChange>
            </w:pPr>
            <w:ins w:id="2070" w:author="Abhiram Arali" w:date="2024-11-12T15:41:00Z">
              <w:r w:rsidRPr="000B1EC7">
                <w:rPr>
                  <w:b/>
                  <w:bCs/>
                  <w:sz w:val="24"/>
                </w:rPr>
                <w:t>Assignment</w:t>
              </w:r>
              <w:r w:rsidRPr="000B1EC7">
                <w:rPr>
                  <w:b/>
                  <w:bCs/>
                  <w:spacing w:val="1"/>
                  <w:sz w:val="24"/>
                </w:rPr>
                <w:t xml:space="preserve"> </w:t>
              </w:r>
              <w:r w:rsidR="000B1EC7" w:rsidRPr="000B1EC7">
                <w:rPr>
                  <w:b/>
                  <w:bCs/>
                  <w:spacing w:val="-2"/>
                  <w:sz w:val="24"/>
                </w:rPr>
                <w:t>operators</w:t>
              </w:r>
            </w:ins>
          </w:p>
        </w:tc>
        <w:tc>
          <w:tcPr>
            <w:tcW w:w="1387" w:type="dxa"/>
          </w:tcPr>
          <w:p w14:paraId="4359E1DA" w14:textId="77777777" w:rsidR="00134C38" w:rsidRPr="001475B8" w:rsidRDefault="00134C38">
            <w:pPr>
              <w:pStyle w:val="NormalBPBHEB"/>
              <w:rPr>
                <w:ins w:id="2071" w:author="Abhiram Arali" w:date="2024-11-12T15:41:00Z"/>
                <w:rPrChange w:id="2072" w:author="Abhiram Arali" w:date="2024-11-12T15:42:00Z">
                  <w:rPr>
                    <w:ins w:id="2073" w:author="Abhiram Arali" w:date="2024-11-12T15:41:00Z"/>
                    <w:sz w:val="24"/>
                  </w:rPr>
                </w:rPrChange>
              </w:rPr>
              <w:pPrChange w:id="2074" w:author="Abhiram Arali" w:date="2024-11-12T15:41:00Z">
                <w:pPr>
                  <w:pStyle w:val="TableParagraph"/>
                  <w:ind w:left="108"/>
                </w:pPr>
              </w:pPrChange>
            </w:pPr>
            <w:ins w:id="2075" w:author="Abhiram Arali" w:date="2024-11-12T15:41:00Z">
              <w:r w:rsidRPr="001475B8">
                <w:rPr>
                  <w:rPrChange w:id="2076" w:author="Abhiram Arali" w:date="2024-11-12T15:42:00Z">
                    <w:rPr>
                      <w:sz w:val="24"/>
                    </w:rPr>
                  </w:rPrChange>
                </w:rPr>
                <w:t>=,</w:t>
              </w:r>
              <w:r w:rsidRPr="001475B8">
                <w:rPr>
                  <w:spacing w:val="-2"/>
                  <w:rPrChange w:id="2077" w:author="Abhiram Arali" w:date="2024-11-12T15:42:00Z">
                    <w:rPr>
                      <w:spacing w:val="-2"/>
                      <w:sz w:val="24"/>
                    </w:rPr>
                  </w:rPrChange>
                </w:rPr>
                <w:t xml:space="preserve"> </w:t>
              </w:r>
              <w:r w:rsidRPr="001475B8">
                <w:rPr>
                  <w:rPrChange w:id="2078" w:author="Abhiram Arali" w:date="2024-11-12T15:42:00Z">
                    <w:rPr>
                      <w:sz w:val="24"/>
                    </w:rPr>
                  </w:rPrChange>
                </w:rPr>
                <w:t>+=, -</w:t>
              </w:r>
              <w:r w:rsidRPr="001475B8">
                <w:rPr>
                  <w:spacing w:val="-5"/>
                  <w:rPrChange w:id="2079" w:author="Abhiram Arali" w:date="2024-11-12T15:42:00Z">
                    <w:rPr>
                      <w:spacing w:val="-5"/>
                      <w:sz w:val="24"/>
                    </w:rPr>
                  </w:rPrChange>
                </w:rPr>
                <w:t>=,</w:t>
              </w:r>
            </w:ins>
          </w:p>
          <w:p w14:paraId="2C5A1283" w14:textId="6A3A44A8" w:rsidR="00134C38" w:rsidRPr="001475B8" w:rsidRDefault="00134C38">
            <w:pPr>
              <w:pStyle w:val="NormalBPBHEB"/>
              <w:rPr>
                <w:ins w:id="2080" w:author="Abhiram Arali" w:date="2024-11-12T15:41:00Z"/>
                <w:rPrChange w:id="2081" w:author="Abhiram Arali" w:date="2024-11-12T15:42:00Z">
                  <w:rPr>
                    <w:ins w:id="2082" w:author="Abhiram Arali" w:date="2024-11-12T15:41:00Z"/>
                    <w:sz w:val="24"/>
                  </w:rPr>
                </w:rPrChange>
              </w:rPr>
              <w:pPrChange w:id="2083" w:author="Abhiram Arali" w:date="2024-11-12T15:41:00Z">
                <w:pPr>
                  <w:pStyle w:val="TableParagraph"/>
                  <w:spacing w:line="240" w:lineRule="auto"/>
                  <w:ind w:left="0"/>
                </w:pPr>
              </w:pPrChange>
            </w:pPr>
            <w:ins w:id="2084" w:author="Abhiram Arali" w:date="2024-11-12T15:41:00Z">
              <w:r w:rsidRPr="001475B8">
                <w:rPr>
                  <w:rPrChange w:id="2085" w:author="Abhiram Arali" w:date="2024-11-12T15:42:00Z">
                    <w:rPr>
                      <w:sz w:val="24"/>
                    </w:rPr>
                  </w:rPrChange>
                </w:rPr>
                <w:t>*=,</w:t>
              </w:r>
              <w:r w:rsidRPr="001475B8">
                <w:rPr>
                  <w:spacing w:val="-1"/>
                  <w:rPrChange w:id="2086" w:author="Abhiram Arali" w:date="2024-11-12T15:42:00Z">
                    <w:rPr>
                      <w:spacing w:val="-1"/>
                      <w:sz w:val="24"/>
                    </w:rPr>
                  </w:rPrChange>
                </w:rPr>
                <w:t xml:space="preserve"> </w:t>
              </w:r>
              <w:r w:rsidRPr="001475B8">
                <w:rPr>
                  <w:rPrChange w:id="2087" w:author="Abhiram Arali" w:date="2024-11-12T15:42:00Z">
                    <w:rPr>
                      <w:sz w:val="24"/>
                    </w:rPr>
                  </w:rPrChange>
                </w:rPr>
                <w:t xml:space="preserve">/=, </w:t>
              </w:r>
              <w:r w:rsidRPr="001475B8">
                <w:rPr>
                  <w:spacing w:val="-5"/>
                  <w:rPrChange w:id="2088" w:author="Abhiram Arali" w:date="2024-11-12T15:42:00Z">
                    <w:rPr>
                      <w:spacing w:val="-5"/>
                      <w:sz w:val="24"/>
                    </w:rPr>
                  </w:rPrChange>
                </w:rPr>
                <w:t>%=</w:t>
              </w:r>
            </w:ins>
          </w:p>
        </w:tc>
        <w:tc>
          <w:tcPr>
            <w:tcW w:w="3231" w:type="dxa"/>
          </w:tcPr>
          <w:p w14:paraId="1684EE5B" w14:textId="5868C06A" w:rsidR="00134C38" w:rsidRPr="001475B8" w:rsidRDefault="00134C38">
            <w:pPr>
              <w:pStyle w:val="NormalBPBHEB"/>
              <w:rPr>
                <w:ins w:id="2089" w:author="Abhiram Arali" w:date="2024-11-12T15:41:00Z"/>
                <w:rPrChange w:id="2090" w:author="Abhiram Arali" w:date="2024-11-12T15:42:00Z">
                  <w:rPr>
                    <w:ins w:id="2091" w:author="Abhiram Arali" w:date="2024-11-12T15:41:00Z"/>
                    <w:sz w:val="24"/>
                  </w:rPr>
                </w:rPrChange>
              </w:rPr>
              <w:pPrChange w:id="2092" w:author="Abhiram Arali" w:date="2024-11-12T15:41:00Z">
                <w:pPr>
                  <w:pStyle w:val="TableParagraph"/>
                  <w:spacing w:line="240" w:lineRule="auto"/>
                  <w:ind w:left="0"/>
                </w:pPr>
              </w:pPrChange>
            </w:pPr>
            <w:ins w:id="2093" w:author="Abhiram Arali" w:date="2024-11-12T15:41:00Z">
              <w:r w:rsidRPr="001475B8">
                <w:rPr>
                  <w:rPrChange w:id="2094" w:author="Abhiram Arali" w:date="2024-11-12T15:42:00Z">
                    <w:rPr>
                      <w:sz w:val="24"/>
                    </w:rPr>
                  </w:rPrChange>
                </w:rPr>
                <w:t>Used</w:t>
              </w:r>
              <w:r w:rsidRPr="001475B8">
                <w:rPr>
                  <w:spacing w:val="-10"/>
                  <w:rPrChange w:id="2095" w:author="Abhiram Arali" w:date="2024-11-12T15:42:00Z">
                    <w:rPr>
                      <w:spacing w:val="-10"/>
                      <w:sz w:val="24"/>
                    </w:rPr>
                  </w:rPrChange>
                </w:rPr>
                <w:t xml:space="preserve"> </w:t>
              </w:r>
              <w:r w:rsidRPr="001475B8">
                <w:rPr>
                  <w:rPrChange w:id="2096" w:author="Abhiram Arali" w:date="2024-11-12T15:42:00Z">
                    <w:rPr>
                      <w:sz w:val="24"/>
                    </w:rPr>
                  </w:rPrChange>
                </w:rPr>
                <w:t>to</w:t>
              </w:r>
              <w:r w:rsidRPr="001475B8">
                <w:rPr>
                  <w:spacing w:val="-10"/>
                  <w:rPrChange w:id="2097" w:author="Abhiram Arali" w:date="2024-11-12T15:42:00Z">
                    <w:rPr>
                      <w:spacing w:val="-10"/>
                      <w:sz w:val="24"/>
                    </w:rPr>
                  </w:rPrChange>
                </w:rPr>
                <w:t xml:space="preserve"> </w:t>
              </w:r>
              <w:r w:rsidRPr="001475B8">
                <w:rPr>
                  <w:rPrChange w:id="2098" w:author="Abhiram Arali" w:date="2024-11-12T15:42:00Z">
                    <w:rPr>
                      <w:sz w:val="24"/>
                    </w:rPr>
                  </w:rPrChange>
                </w:rPr>
                <w:t>assign</w:t>
              </w:r>
              <w:r w:rsidRPr="001475B8">
                <w:rPr>
                  <w:spacing w:val="-10"/>
                  <w:rPrChange w:id="2099" w:author="Abhiram Arali" w:date="2024-11-12T15:42:00Z">
                    <w:rPr>
                      <w:spacing w:val="-10"/>
                      <w:sz w:val="24"/>
                    </w:rPr>
                  </w:rPrChange>
                </w:rPr>
                <w:t xml:space="preserve"> </w:t>
              </w:r>
              <w:r w:rsidRPr="001475B8">
                <w:rPr>
                  <w:rPrChange w:id="2100" w:author="Abhiram Arali" w:date="2024-11-12T15:42:00Z">
                    <w:rPr>
                      <w:sz w:val="24"/>
                    </w:rPr>
                  </w:rPrChange>
                </w:rPr>
                <w:t>values</w:t>
              </w:r>
              <w:r w:rsidRPr="001475B8">
                <w:rPr>
                  <w:spacing w:val="-10"/>
                  <w:rPrChange w:id="2101" w:author="Abhiram Arali" w:date="2024-11-12T15:42:00Z">
                    <w:rPr>
                      <w:spacing w:val="-10"/>
                      <w:sz w:val="24"/>
                    </w:rPr>
                  </w:rPrChange>
                </w:rPr>
                <w:t xml:space="preserve"> </w:t>
              </w:r>
              <w:r w:rsidRPr="001475B8">
                <w:rPr>
                  <w:rPrChange w:id="2102" w:author="Abhiram Arali" w:date="2024-11-12T15:42:00Z">
                    <w:rPr>
                      <w:sz w:val="24"/>
                    </w:rPr>
                  </w:rPrChange>
                </w:rPr>
                <w:t xml:space="preserve">to </w:t>
              </w:r>
              <w:r w:rsidRPr="001475B8">
                <w:rPr>
                  <w:spacing w:val="-2"/>
                  <w:rPrChange w:id="2103" w:author="Abhiram Arali" w:date="2024-11-12T15:42:00Z">
                    <w:rPr>
                      <w:spacing w:val="-2"/>
                      <w:sz w:val="24"/>
                    </w:rPr>
                  </w:rPrChange>
                </w:rPr>
                <w:t>variables.</w:t>
              </w:r>
            </w:ins>
          </w:p>
        </w:tc>
        <w:tc>
          <w:tcPr>
            <w:tcW w:w="1706" w:type="dxa"/>
          </w:tcPr>
          <w:p w14:paraId="45AA851D" w14:textId="77777777" w:rsidR="00134C38" w:rsidRPr="001475B8" w:rsidRDefault="00134C38">
            <w:pPr>
              <w:pStyle w:val="NormalBPBHEB"/>
              <w:rPr>
                <w:ins w:id="2104" w:author="Abhiram Arali" w:date="2024-11-12T15:41:00Z"/>
                <w:rPrChange w:id="2105" w:author="Abhiram Arali" w:date="2024-11-12T15:42:00Z">
                  <w:rPr>
                    <w:ins w:id="2106" w:author="Abhiram Arali" w:date="2024-11-12T15:41:00Z"/>
                    <w:sz w:val="24"/>
                  </w:rPr>
                </w:rPrChange>
              </w:rPr>
              <w:pPrChange w:id="2107" w:author="Abhiram Arali" w:date="2024-11-12T15:41:00Z">
                <w:pPr>
                  <w:pStyle w:val="TableParagraph"/>
                  <w:ind w:left="108"/>
                </w:pPr>
              </w:pPrChange>
            </w:pPr>
            <w:ins w:id="2108" w:author="Abhiram Arali" w:date="2024-11-12T15:41:00Z">
              <w:r w:rsidRPr="001475B8">
                <w:rPr>
                  <w:rPrChange w:id="2109" w:author="Abhiram Arali" w:date="2024-11-12T15:42:00Z">
                    <w:rPr>
                      <w:sz w:val="24"/>
                    </w:rPr>
                  </w:rPrChange>
                </w:rPr>
                <w:t>a</w:t>
              </w:r>
              <w:r w:rsidRPr="001475B8">
                <w:rPr>
                  <w:spacing w:val="-2"/>
                  <w:rPrChange w:id="2110" w:author="Abhiram Arali" w:date="2024-11-12T15:42:00Z">
                    <w:rPr>
                      <w:spacing w:val="-2"/>
                      <w:sz w:val="24"/>
                    </w:rPr>
                  </w:rPrChange>
                </w:rPr>
                <w:t xml:space="preserve"> </w:t>
              </w:r>
              <w:r w:rsidRPr="001475B8">
                <w:rPr>
                  <w:rPrChange w:id="2111" w:author="Abhiram Arali" w:date="2024-11-12T15:42:00Z">
                    <w:rPr>
                      <w:sz w:val="24"/>
                    </w:rPr>
                  </w:rPrChange>
                </w:rPr>
                <w:t>+=</w:t>
              </w:r>
              <w:r w:rsidRPr="001475B8">
                <w:rPr>
                  <w:spacing w:val="-1"/>
                  <w:rPrChange w:id="2112" w:author="Abhiram Arali" w:date="2024-11-12T15:42:00Z">
                    <w:rPr>
                      <w:spacing w:val="-1"/>
                      <w:sz w:val="24"/>
                    </w:rPr>
                  </w:rPrChange>
                </w:rPr>
                <w:t xml:space="preserve"> </w:t>
              </w:r>
              <w:r w:rsidRPr="001475B8">
                <w:rPr>
                  <w:spacing w:val="-5"/>
                  <w:rPrChange w:id="2113" w:author="Abhiram Arali" w:date="2024-11-12T15:42:00Z">
                    <w:rPr>
                      <w:spacing w:val="-5"/>
                      <w:sz w:val="24"/>
                    </w:rPr>
                  </w:rPrChange>
                </w:rPr>
                <w:t>5;</w:t>
              </w:r>
            </w:ins>
          </w:p>
          <w:p w14:paraId="04B8C678" w14:textId="39C184E0" w:rsidR="00134C38" w:rsidRPr="001475B8" w:rsidRDefault="00134C38">
            <w:pPr>
              <w:pStyle w:val="NormalBPBHEB"/>
              <w:rPr>
                <w:ins w:id="2114" w:author="Abhiram Arali" w:date="2024-11-12T15:41:00Z"/>
                <w:rPrChange w:id="2115" w:author="Abhiram Arali" w:date="2024-11-12T15:42:00Z">
                  <w:rPr>
                    <w:ins w:id="2116" w:author="Abhiram Arali" w:date="2024-11-12T15:41:00Z"/>
                    <w:sz w:val="24"/>
                  </w:rPr>
                </w:rPrChange>
              </w:rPr>
              <w:pPrChange w:id="2117" w:author="Abhiram Arali" w:date="2024-11-12T15:41:00Z">
                <w:pPr>
                  <w:pStyle w:val="TableParagraph"/>
                  <w:ind w:left="108"/>
                </w:pPr>
              </w:pPrChange>
            </w:pPr>
            <w:ins w:id="2118" w:author="Abhiram Arali" w:date="2024-11-12T15:41:00Z">
              <w:r w:rsidRPr="001475B8">
                <w:rPr>
                  <w:rPrChange w:id="2119" w:author="Abhiram Arali" w:date="2024-11-12T15:42:00Z">
                    <w:rPr>
                      <w:sz w:val="24"/>
                    </w:rPr>
                  </w:rPrChange>
                </w:rPr>
                <w:t>(equivalent</w:t>
              </w:r>
              <w:r w:rsidRPr="001475B8">
                <w:rPr>
                  <w:spacing w:val="-15"/>
                  <w:rPrChange w:id="2120" w:author="Abhiram Arali" w:date="2024-11-12T15:42:00Z">
                    <w:rPr>
                      <w:spacing w:val="-15"/>
                      <w:sz w:val="24"/>
                    </w:rPr>
                  </w:rPrChange>
                </w:rPr>
                <w:t xml:space="preserve"> </w:t>
              </w:r>
              <w:r w:rsidRPr="001475B8">
                <w:rPr>
                  <w:rPrChange w:id="2121" w:author="Abhiram Arali" w:date="2024-11-12T15:42:00Z">
                    <w:rPr>
                      <w:sz w:val="24"/>
                    </w:rPr>
                  </w:rPrChange>
                </w:rPr>
                <w:t>to a = a + 5;)</w:t>
              </w:r>
            </w:ins>
          </w:p>
        </w:tc>
      </w:tr>
      <w:tr w:rsidR="00134C38" w14:paraId="21E87410" w14:textId="77777777">
        <w:trPr>
          <w:trHeight w:val="414"/>
          <w:ins w:id="2122" w:author="Abhiram Arali" w:date="2024-11-12T15:41:00Z"/>
        </w:trPr>
        <w:tc>
          <w:tcPr>
            <w:tcW w:w="2693" w:type="dxa"/>
          </w:tcPr>
          <w:p w14:paraId="6DB94155" w14:textId="4ED6E4EC" w:rsidR="00134C38" w:rsidRPr="000B1EC7" w:rsidRDefault="00134C38">
            <w:pPr>
              <w:pStyle w:val="NormalBPBHEB"/>
              <w:rPr>
                <w:ins w:id="2123" w:author="Abhiram Arali" w:date="2024-11-12T15:41:00Z"/>
                <w:b/>
                <w:bCs/>
                <w:sz w:val="24"/>
              </w:rPr>
              <w:pPrChange w:id="2124" w:author="Abhiram Arali" w:date="2024-11-12T15:41:00Z">
                <w:pPr>
                  <w:pStyle w:val="TableParagraph"/>
                  <w:spacing w:before="1" w:line="240" w:lineRule="auto"/>
                </w:pPr>
              </w:pPrChange>
            </w:pPr>
            <w:ins w:id="2125" w:author="Abhiram Arali" w:date="2024-11-12T15:41:00Z">
              <w:r w:rsidRPr="000B1EC7">
                <w:rPr>
                  <w:b/>
                  <w:bCs/>
                  <w:spacing w:val="-2"/>
                  <w:sz w:val="24"/>
                </w:rPr>
                <w:t>Increment/</w:t>
              </w:r>
              <w:r w:rsidR="000B1EC7" w:rsidRPr="000B1EC7">
                <w:rPr>
                  <w:b/>
                  <w:bCs/>
                  <w:spacing w:val="-2"/>
                  <w:sz w:val="24"/>
                </w:rPr>
                <w:t>decrement</w:t>
              </w:r>
            </w:ins>
          </w:p>
          <w:p w14:paraId="453A4F02" w14:textId="3AFB9BD0" w:rsidR="00134C38" w:rsidRPr="000B1EC7" w:rsidRDefault="000B1EC7">
            <w:pPr>
              <w:pStyle w:val="NormalBPBHEB"/>
              <w:rPr>
                <w:ins w:id="2126" w:author="Abhiram Arali" w:date="2024-11-12T15:41:00Z"/>
                <w:b/>
                <w:bCs/>
                <w:sz w:val="24"/>
              </w:rPr>
              <w:pPrChange w:id="2127" w:author="Abhiram Arali" w:date="2024-11-12T15:41:00Z">
                <w:pPr>
                  <w:pStyle w:val="TableParagraph"/>
                  <w:spacing w:line="240" w:lineRule="auto"/>
                  <w:ind w:left="0"/>
                </w:pPr>
              </w:pPrChange>
            </w:pPr>
            <w:ins w:id="2128" w:author="Abhiram Arali" w:date="2024-11-12T15:41:00Z">
              <w:r w:rsidRPr="000B1EC7">
                <w:rPr>
                  <w:b/>
                  <w:bCs/>
                  <w:spacing w:val="-2"/>
                  <w:sz w:val="24"/>
                </w:rPr>
                <w:t>operators</w:t>
              </w:r>
            </w:ins>
          </w:p>
        </w:tc>
        <w:tc>
          <w:tcPr>
            <w:tcW w:w="1387" w:type="dxa"/>
          </w:tcPr>
          <w:p w14:paraId="68F5DFB5" w14:textId="2D95A413" w:rsidR="00134C38" w:rsidRPr="001475B8" w:rsidRDefault="00134C38">
            <w:pPr>
              <w:pStyle w:val="NormalBPBHEB"/>
              <w:rPr>
                <w:ins w:id="2129" w:author="Abhiram Arali" w:date="2024-11-12T15:41:00Z"/>
                <w:rPrChange w:id="2130" w:author="Abhiram Arali" w:date="2024-11-12T15:42:00Z">
                  <w:rPr>
                    <w:ins w:id="2131" w:author="Abhiram Arali" w:date="2024-11-12T15:41:00Z"/>
                    <w:sz w:val="24"/>
                  </w:rPr>
                </w:rPrChange>
              </w:rPr>
              <w:pPrChange w:id="2132" w:author="Abhiram Arali" w:date="2024-11-12T15:41:00Z">
                <w:pPr>
                  <w:pStyle w:val="TableParagraph"/>
                  <w:ind w:left="108"/>
                </w:pPr>
              </w:pPrChange>
            </w:pPr>
            <w:ins w:id="2133" w:author="Abhiram Arali" w:date="2024-11-12T15:41:00Z">
              <w:r w:rsidRPr="001475B8">
                <w:rPr>
                  <w:rPrChange w:id="2134" w:author="Abhiram Arali" w:date="2024-11-12T15:42:00Z">
                    <w:rPr>
                      <w:sz w:val="24"/>
                    </w:rPr>
                  </w:rPrChange>
                </w:rPr>
                <w:t>++,</w:t>
              </w:r>
              <w:r w:rsidRPr="001475B8">
                <w:rPr>
                  <w:spacing w:val="-5"/>
                  <w:rPrChange w:id="2135" w:author="Abhiram Arali" w:date="2024-11-12T15:42:00Z">
                    <w:rPr>
                      <w:spacing w:val="-5"/>
                      <w:sz w:val="24"/>
                    </w:rPr>
                  </w:rPrChange>
                </w:rPr>
                <w:t xml:space="preserve"> </w:t>
              </w:r>
              <w:r w:rsidRPr="001475B8">
                <w:rPr>
                  <w:rPrChange w:id="2136" w:author="Abhiram Arali" w:date="2024-11-12T15:42:00Z">
                    <w:rPr>
                      <w:sz w:val="24"/>
                    </w:rPr>
                  </w:rPrChange>
                </w:rPr>
                <w:t>-</w:t>
              </w:r>
              <w:r w:rsidRPr="001475B8">
                <w:rPr>
                  <w:spacing w:val="-10"/>
                  <w:rPrChange w:id="2137" w:author="Abhiram Arali" w:date="2024-11-12T15:42:00Z">
                    <w:rPr>
                      <w:spacing w:val="-10"/>
                      <w:sz w:val="24"/>
                    </w:rPr>
                  </w:rPrChange>
                </w:rPr>
                <w:t>-</w:t>
              </w:r>
            </w:ins>
          </w:p>
        </w:tc>
        <w:tc>
          <w:tcPr>
            <w:tcW w:w="3231" w:type="dxa"/>
          </w:tcPr>
          <w:p w14:paraId="60C42911" w14:textId="77777777" w:rsidR="00134C38" w:rsidRPr="001475B8" w:rsidRDefault="00134C38">
            <w:pPr>
              <w:pStyle w:val="NormalBPBHEB"/>
              <w:rPr>
                <w:ins w:id="2138" w:author="Abhiram Arali" w:date="2024-11-12T15:41:00Z"/>
                <w:rPrChange w:id="2139" w:author="Abhiram Arali" w:date="2024-11-12T15:42:00Z">
                  <w:rPr>
                    <w:ins w:id="2140" w:author="Abhiram Arali" w:date="2024-11-12T15:41:00Z"/>
                    <w:sz w:val="24"/>
                  </w:rPr>
                </w:rPrChange>
              </w:rPr>
              <w:pPrChange w:id="2141" w:author="Abhiram Arali" w:date="2024-11-12T15:41:00Z">
                <w:pPr>
                  <w:pStyle w:val="TableParagraph"/>
                  <w:spacing w:before="1" w:line="240" w:lineRule="auto"/>
                  <w:ind w:left="108"/>
                </w:pPr>
              </w:pPrChange>
            </w:pPr>
            <w:ins w:id="2142" w:author="Abhiram Arali" w:date="2024-11-12T15:41:00Z">
              <w:r w:rsidRPr="001475B8">
                <w:rPr>
                  <w:rPrChange w:id="2143" w:author="Abhiram Arali" w:date="2024-11-12T15:42:00Z">
                    <w:rPr>
                      <w:sz w:val="24"/>
                    </w:rPr>
                  </w:rPrChange>
                </w:rPr>
                <w:t>Used</w:t>
              </w:r>
              <w:r w:rsidRPr="001475B8">
                <w:rPr>
                  <w:spacing w:val="-1"/>
                  <w:rPrChange w:id="2144" w:author="Abhiram Arali" w:date="2024-11-12T15:42:00Z">
                    <w:rPr>
                      <w:spacing w:val="-1"/>
                      <w:sz w:val="24"/>
                    </w:rPr>
                  </w:rPrChange>
                </w:rPr>
                <w:t xml:space="preserve"> </w:t>
              </w:r>
              <w:r w:rsidRPr="001475B8">
                <w:rPr>
                  <w:rPrChange w:id="2145" w:author="Abhiram Arali" w:date="2024-11-12T15:42:00Z">
                    <w:rPr>
                      <w:sz w:val="24"/>
                    </w:rPr>
                  </w:rPrChange>
                </w:rPr>
                <w:t>to</w:t>
              </w:r>
              <w:r w:rsidRPr="001475B8">
                <w:rPr>
                  <w:spacing w:val="-1"/>
                  <w:rPrChange w:id="2146" w:author="Abhiram Arali" w:date="2024-11-12T15:42:00Z">
                    <w:rPr>
                      <w:spacing w:val="-1"/>
                      <w:sz w:val="24"/>
                    </w:rPr>
                  </w:rPrChange>
                </w:rPr>
                <w:t xml:space="preserve"> </w:t>
              </w:r>
              <w:r w:rsidRPr="001475B8">
                <w:rPr>
                  <w:rPrChange w:id="2147" w:author="Abhiram Arali" w:date="2024-11-12T15:42:00Z">
                    <w:rPr>
                      <w:sz w:val="24"/>
                    </w:rPr>
                  </w:rPrChange>
                </w:rPr>
                <w:t>increase</w:t>
              </w:r>
              <w:r w:rsidRPr="001475B8">
                <w:rPr>
                  <w:spacing w:val="-2"/>
                  <w:rPrChange w:id="2148" w:author="Abhiram Arali" w:date="2024-11-12T15:42:00Z">
                    <w:rPr>
                      <w:spacing w:val="-2"/>
                      <w:sz w:val="24"/>
                    </w:rPr>
                  </w:rPrChange>
                </w:rPr>
                <w:t xml:space="preserve"> </w:t>
              </w:r>
              <w:r w:rsidRPr="001475B8">
                <w:rPr>
                  <w:rPrChange w:id="2149" w:author="Abhiram Arali" w:date="2024-11-12T15:42:00Z">
                    <w:rPr>
                      <w:sz w:val="24"/>
                    </w:rPr>
                  </w:rPrChange>
                </w:rPr>
                <w:t>or</w:t>
              </w:r>
              <w:r w:rsidRPr="001475B8">
                <w:rPr>
                  <w:spacing w:val="-1"/>
                  <w:rPrChange w:id="2150" w:author="Abhiram Arali" w:date="2024-11-12T15:42:00Z">
                    <w:rPr>
                      <w:spacing w:val="-1"/>
                      <w:sz w:val="24"/>
                    </w:rPr>
                  </w:rPrChange>
                </w:rPr>
                <w:t xml:space="preserve"> </w:t>
              </w:r>
              <w:r w:rsidRPr="001475B8">
                <w:rPr>
                  <w:spacing w:val="-2"/>
                  <w:rPrChange w:id="2151" w:author="Abhiram Arali" w:date="2024-11-12T15:42:00Z">
                    <w:rPr>
                      <w:spacing w:val="-2"/>
                      <w:sz w:val="24"/>
                    </w:rPr>
                  </w:rPrChange>
                </w:rPr>
                <w:t>decrease</w:t>
              </w:r>
            </w:ins>
          </w:p>
          <w:p w14:paraId="3B9416BE" w14:textId="60686BE8" w:rsidR="00134C38" w:rsidRPr="001475B8" w:rsidRDefault="00134C38">
            <w:pPr>
              <w:pStyle w:val="NormalBPBHEB"/>
              <w:rPr>
                <w:ins w:id="2152" w:author="Abhiram Arali" w:date="2024-11-12T15:41:00Z"/>
                <w:rPrChange w:id="2153" w:author="Abhiram Arali" w:date="2024-11-12T15:42:00Z">
                  <w:rPr>
                    <w:ins w:id="2154" w:author="Abhiram Arali" w:date="2024-11-12T15:41:00Z"/>
                    <w:sz w:val="24"/>
                  </w:rPr>
                </w:rPrChange>
              </w:rPr>
              <w:pPrChange w:id="2155" w:author="Abhiram Arali" w:date="2024-11-12T15:41:00Z">
                <w:pPr>
                  <w:pStyle w:val="TableParagraph"/>
                  <w:spacing w:line="240" w:lineRule="auto"/>
                  <w:ind w:left="0"/>
                </w:pPr>
              </w:pPrChange>
            </w:pPr>
            <w:ins w:id="2156" w:author="Abhiram Arali" w:date="2024-11-12T15:41:00Z">
              <w:r w:rsidRPr="001475B8">
                <w:rPr>
                  <w:rPrChange w:id="2157" w:author="Abhiram Arali" w:date="2024-11-12T15:42:00Z">
                    <w:rPr>
                      <w:sz w:val="24"/>
                    </w:rPr>
                  </w:rPrChange>
                </w:rPr>
                <w:t>the</w:t>
              </w:r>
              <w:r w:rsidRPr="001475B8">
                <w:rPr>
                  <w:spacing w:val="-3"/>
                  <w:rPrChange w:id="2158" w:author="Abhiram Arali" w:date="2024-11-12T15:42:00Z">
                    <w:rPr>
                      <w:spacing w:val="-3"/>
                      <w:sz w:val="24"/>
                    </w:rPr>
                  </w:rPrChange>
                </w:rPr>
                <w:t xml:space="preserve"> </w:t>
              </w:r>
              <w:r w:rsidRPr="001475B8">
                <w:rPr>
                  <w:rPrChange w:id="2159" w:author="Abhiram Arali" w:date="2024-11-12T15:42:00Z">
                    <w:rPr>
                      <w:sz w:val="24"/>
                    </w:rPr>
                  </w:rPrChange>
                </w:rPr>
                <w:t>value of</w:t>
              </w:r>
              <w:r w:rsidRPr="001475B8">
                <w:rPr>
                  <w:spacing w:val="-3"/>
                  <w:rPrChange w:id="2160" w:author="Abhiram Arali" w:date="2024-11-12T15:42:00Z">
                    <w:rPr>
                      <w:spacing w:val="-3"/>
                      <w:sz w:val="24"/>
                    </w:rPr>
                  </w:rPrChange>
                </w:rPr>
                <w:t xml:space="preserve"> </w:t>
              </w:r>
              <w:r w:rsidRPr="001475B8">
                <w:rPr>
                  <w:rPrChange w:id="2161" w:author="Abhiram Arali" w:date="2024-11-12T15:42:00Z">
                    <w:rPr>
                      <w:sz w:val="24"/>
                    </w:rPr>
                  </w:rPrChange>
                </w:rPr>
                <w:t>a</w:t>
              </w:r>
              <w:r w:rsidRPr="001475B8">
                <w:rPr>
                  <w:spacing w:val="-1"/>
                  <w:rPrChange w:id="2162" w:author="Abhiram Arali" w:date="2024-11-12T15:42:00Z">
                    <w:rPr>
                      <w:spacing w:val="-1"/>
                      <w:sz w:val="24"/>
                    </w:rPr>
                  </w:rPrChange>
                </w:rPr>
                <w:t xml:space="preserve"> </w:t>
              </w:r>
              <w:r w:rsidRPr="001475B8">
                <w:rPr>
                  <w:rPrChange w:id="2163" w:author="Abhiram Arali" w:date="2024-11-12T15:42:00Z">
                    <w:rPr>
                      <w:sz w:val="24"/>
                    </w:rPr>
                  </w:rPrChange>
                </w:rPr>
                <w:t>variable by</w:t>
              </w:r>
              <w:r w:rsidRPr="001475B8">
                <w:rPr>
                  <w:spacing w:val="2"/>
                  <w:rPrChange w:id="2164" w:author="Abhiram Arali" w:date="2024-11-12T15:42:00Z">
                    <w:rPr>
                      <w:spacing w:val="2"/>
                      <w:sz w:val="24"/>
                    </w:rPr>
                  </w:rPrChange>
                </w:rPr>
                <w:t xml:space="preserve"> </w:t>
              </w:r>
              <w:r w:rsidRPr="001475B8">
                <w:rPr>
                  <w:spacing w:val="-5"/>
                  <w:rPrChange w:id="2165" w:author="Abhiram Arali" w:date="2024-11-12T15:42:00Z">
                    <w:rPr>
                      <w:spacing w:val="-5"/>
                      <w:sz w:val="24"/>
                    </w:rPr>
                  </w:rPrChange>
                </w:rPr>
                <w:t>1.</w:t>
              </w:r>
            </w:ins>
          </w:p>
        </w:tc>
        <w:tc>
          <w:tcPr>
            <w:tcW w:w="1706" w:type="dxa"/>
          </w:tcPr>
          <w:p w14:paraId="2100915A" w14:textId="77777777" w:rsidR="00134C38" w:rsidRPr="001475B8" w:rsidRDefault="00134C38">
            <w:pPr>
              <w:pStyle w:val="NormalBPBHEB"/>
              <w:rPr>
                <w:ins w:id="2166" w:author="Abhiram Arali" w:date="2024-11-12T15:41:00Z"/>
                <w:rPrChange w:id="2167" w:author="Abhiram Arali" w:date="2024-11-12T15:42:00Z">
                  <w:rPr>
                    <w:ins w:id="2168" w:author="Abhiram Arali" w:date="2024-11-12T15:41:00Z"/>
                    <w:sz w:val="24"/>
                  </w:rPr>
                </w:rPrChange>
              </w:rPr>
              <w:pPrChange w:id="2169" w:author="Abhiram Arali" w:date="2024-11-12T15:41:00Z">
                <w:pPr>
                  <w:pStyle w:val="TableParagraph"/>
                  <w:spacing w:before="1" w:line="240" w:lineRule="auto"/>
                  <w:ind w:left="108"/>
                </w:pPr>
              </w:pPrChange>
            </w:pPr>
            <w:ins w:id="2170" w:author="Abhiram Arali" w:date="2024-11-12T15:41:00Z">
              <w:r w:rsidRPr="001475B8">
                <w:rPr>
                  <w:rPrChange w:id="2171" w:author="Abhiram Arali" w:date="2024-11-12T15:42:00Z">
                    <w:rPr>
                      <w:sz w:val="24"/>
                    </w:rPr>
                  </w:rPrChange>
                </w:rPr>
                <w:t>b++;</w:t>
              </w:r>
              <w:r w:rsidRPr="001475B8">
                <w:rPr>
                  <w:spacing w:val="-2"/>
                  <w:rPrChange w:id="2172" w:author="Abhiram Arali" w:date="2024-11-12T15:42:00Z">
                    <w:rPr>
                      <w:spacing w:val="-2"/>
                      <w:sz w:val="24"/>
                    </w:rPr>
                  </w:rPrChange>
                </w:rPr>
                <w:t xml:space="preserve"> (post-</w:t>
              </w:r>
            </w:ins>
          </w:p>
          <w:p w14:paraId="3B3957C2" w14:textId="2DD4FD04" w:rsidR="00134C38" w:rsidRPr="001475B8" w:rsidRDefault="00134C38">
            <w:pPr>
              <w:pStyle w:val="NormalBPBHEB"/>
              <w:rPr>
                <w:ins w:id="2173" w:author="Abhiram Arali" w:date="2024-11-12T15:41:00Z"/>
                <w:rPrChange w:id="2174" w:author="Abhiram Arali" w:date="2024-11-12T15:42:00Z">
                  <w:rPr>
                    <w:ins w:id="2175" w:author="Abhiram Arali" w:date="2024-11-12T15:41:00Z"/>
                    <w:sz w:val="24"/>
                  </w:rPr>
                </w:rPrChange>
              </w:rPr>
              <w:pPrChange w:id="2176" w:author="Abhiram Arali" w:date="2024-11-12T15:41:00Z">
                <w:pPr>
                  <w:pStyle w:val="TableParagraph"/>
                  <w:ind w:left="108"/>
                </w:pPr>
              </w:pPrChange>
            </w:pPr>
            <w:ins w:id="2177" w:author="Abhiram Arali" w:date="2024-11-12T15:41:00Z">
              <w:r w:rsidRPr="001475B8">
                <w:rPr>
                  <w:spacing w:val="-2"/>
                  <w:rPrChange w:id="2178" w:author="Abhiram Arali" w:date="2024-11-12T15:42:00Z">
                    <w:rPr>
                      <w:spacing w:val="-2"/>
                      <w:sz w:val="24"/>
                    </w:rPr>
                  </w:rPrChange>
                </w:rPr>
                <w:t>increment)</w:t>
              </w:r>
            </w:ins>
          </w:p>
        </w:tc>
      </w:tr>
      <w:tr w:rsidR="00134C38" w14:paraId="70912C1D" w14:textId="77777777">
        <w:trPr>
          <w:trHeight w:val="414"/>
          <w:ins w:id="2179" w:author="Abhiram Arali" w:date="2024-11-12T15:41:00Z"/>
        </w:trPr>
        <w:tc>
          <w:tcPr>
            <w:tcW w:w="2693" w:type="dxa"/>
          </w:tcPr>
          <w:p w14:paraId="4F88F9D9" w14:textId="77777777" w:rsidR="00134C38" w:rsidRPr="000B1EC7" w:rsidRDefault="00134C38">
            <w:pPr>
              <w:pStyle w:val="NormalBPBHEB"/>
              <w:rPr>
                <w:ins w:id="2180" w:author="Abhiram Arali" w:date="2024-11-12T15:41:00Z"/>
                <w:b/>
                <w:bCs/>
                <w:spacing w:val="-2"/>
                <w:sz w:val="24"/>
              </w:rPr>
              <w:pPrChange w:id="2181" w:author="Abhiram Arali" w:date="2024-11-12T15:41:00Z">
                <w:pPr>
                  <w:pStyle w:val="TableParagraph"/>
                  <w:spacing w:before="1" w:line="240" w:lineRule="auto"/>
                </w:pPr>
              </w:pPrChange>
            </w:pPr>
          </w:p>
        </w:tc>
        <w:tc>
          <w:tcPr>
            <w:tcW w:w="1387" w:type="dxa"/>
          </w:tcPr>
          <w:p w14:paraId="54E5CD14" w14:textId="77777777" w:rsidR="00134C38" w:rsidRPr="001475B8" w:rsidRDefault="00134C38">
            <w:pPr>
              <w:pStyle w:val="NormalBPBHEB"/>
              <w:rPr>
                <w:ins w:id="2182" w:author="Abhiram Arali" w:date="2024-11-12T15:41:00Z"/>
                <w:rPrChange w:id="2183" w:author="Abhiram Arali" w:date="2024-11-12T15:42:00Z">
                  <w:rPr>
                    <w:ins w:id="2184" w:author="Abhiram Arali" w:date="2024-11-12T15:41:00Z"/>
                    <w:sz w:val="24"/>
                  </w:rPr>
                </w:rPrChange>
              </w:rPr>
              <w:pPrChange w:id="2185" w:author="Abhiram Arali" w:date="2024-11-12T15:41:00Z">
                <w:pPr>
                  <w:pStyle w:val="TableParagraph"/>
                  <w:ind w:left="108"/>
                </w:pPr>
              </w:pPrChange>
            </w:pPr>
          </w:p>
        </w:tc>
        <w:tc>
          <w:tcPr>
            <w:tcW w:w="3231" w:type="dxa"/>
          </w:tcPr>
          <w:p w14:paraId="0EF94A8A" w14:textId="77777777" w:rsidR="00134C38" w:rsidRPr="001475B8" w:rsidRDefault="00134C38">
            <w:pPr>
              <w:pStyle w:val="NormalBPBHEB"/>
              <w:rPr>
                <w:ins w:id="2186" w:author="Abhiram Arali" w:date="2024-11-12T15:41:00Z"/>
                <w:rPrChange w:id="2187" w:author="Abhiram Arali" w:date="2024-11-12T15:42:00Z">
                  <w:rPr>
                    <w:ins w:id="2188" w:author="Abhiram Arali" w:date="2024-11-12T15:41:00Z"/>
                    <w:sz w:val="24"/>
                  </w:rPr>
                </w:rPrChange>
              </w:rPr>
              <w:pPrChange w:id="2189" w:author="Abhiram Arali" w:date="2024-11-12T15:41:00Z">
                <w:pPr>
                  <w:pStyle w:val="TableParagraph"/>
                  <w:spacing w:before="1" w:line="240" w:lineRule="auto"/>
                  <w:ind w:left="108"/>
                </w:pPr>
              </w:pPrChange>
            </w:pPr>
          </w:p>
        </w:tc>
        <w:tc>
          <w:tcPr>
            <w:tcW w:w="1706" w:type="dxa"/>
          </w:tcPr>
          <w:p w14:paraId="0C5649A7" w14:textId="77777777" w:rsidR="00134C38" w:rsidRPr="001475B8" w:rsidRDefault="00134C38">
            <w:pPr>
              <w:pStyle w:val="NormalBPBHEB"/>
              <w:rPr>
                <w:ins w:id="2190" w:author="Abhiram Arali" w:date="2024-11-12T15:41:00Z"/>
                <w:rPrChange w:id="2191" w:author="Abhiram Arali" w:date="2024-11-12T15:42:00Z">
                  <w:rPr>
                    <w:ins w:id="2192" w:author="Abhiram Arali" w:date="2024-11-12T15:41:00Z"/>
                    <w:sz w:val="24"/>
                  </w:rPr>
                </w:rPrChange>
              </w:rPr>
              <w:pPrChange w:id="2193" w:author="Abhiram Arali" w:date="2024-11-12T15:41:00Z">
                <w:pPr>
                  <w:pStyle w:val="TableParagraph"/>
                  <w:spacing w:before="1" w:line="240" w:lineRule="auto"/>
                  <w:ind w:left="108"/>
                </w:pPr>
              </w:pPrChange>
            </w:pPr>
            <w:ins w:id="2194" w:author="Abhiram Arali" w:date="2024-11-12T15:41:00Z">
              <w:r w:rsidRPr="001475B8">
                <w:rPr>
                  <w:rPrChange w:id="2195" w:author="Abhiram Arali" w:date="2024-11-12T15:42:00Z">
                    <w:rPr>
                      <w:sz w:val="24"/>
                    </w:rPr>
                  </w:rPrChange>
                </w:rPr>
                <w:t>--c;</w:t>
              </w:r>
              <w:r w:rsidRPr="001475B8">
                <w:rPr>
                  <w:spacing w:val="-3"/>
                  <w:rPrChange w:id="2196" w:author="Abhiram Arali" w:date="2024-11-12T15:42:00Z">
                    <w:rPr>
                      <w:spacing w:val="-3"/>
                      <w:sz w:val="24"/>
                    </w:rPr>
                  </w:rPrChange>
                </w:rPr>
                <w:t xml:space="preserve"> </w:t>
              </w:r>
              <w:r w:rsidRPr="001475B8">
                <w:rPr>
                  <w:spacing w:val="-2"/>
                  <w:rPrChange w:id="2197" w:author="Abhiram Arali" w:date="2024-11-12T15:42:00Z">
                    <w:rPr>
                      <w:spacing w:val="-2"/>
                      <w:sz w:val="24"/>
                    </w:rPr>
                  </w:rPrChange>
                </w:rPr>
                <w:t>(pre-</w:t>
              </w:r>
            </w:ins>
          </w:p>
          <w:p w14:paraId="0CAD548C" w14:textId="65543B8C" w:rsidR="00134C38" w:rsidRPr="001475B8" w:rsidRDefault="00134C38">
            <w:pPr>
              <w:pStyle w:val="NormalBPBHEB"/>
              <w:rPr>
                <w:ins w:id="2198" w:author="Abhiram Arali" w:date="2024-11-12T15:41:00Z"/>
                <w:rPrChange w:id="2199" w:author="Abhiram Arali" w:date="2024-11-12T15:42:00Z">
                  <w:rPr>
                    <w:ins w:id="2200" w:author="Abhiram Arali" w:date="2024-11-12T15:41:00Z"/>
                    <w:sz w:val="24"/>
                  </w:rPr>
                </w:rPrChange>
              </w:rPr>
              <w:pPrChange w:id="2201" w:author="Abhiram Arali" w:date="2024-11-12T15:41:00Z">
                <w:pPr>
                  <w:pStyle w:val="TableParagraph"/>
                  <w:spacing w:before="1" w:line="240" w:lineRule="auto"/>
                  <w:ind w:left="108"/>
                </w:pPr>
              </w:pPrChange>
            </w:pPr>
            <w:ins w:id="2202" w:author="Abhiram Arali" w:date="2024-11-12T15:41:00Z">
              <w:r w:rsidRPr="001475B8">
                <w:rPr>
                  <w:spacing w:val="-2"/>
                  <w:rPrChange w:id="2203" w:author="Abhiram Arali" w:date="2024-11-12T15:42:00Z">
                    <w:rPr>
                      <w:spacing w:val="-2"/>
                      <w:sz w:val="24"/>
                    </w:rPr>
                  </w:rPrChange>
                </w:rPr>
                <w:lastRenderedPageBreak/>
                <w:t>decrement)</w:t>
              </w:r>
            </w:ins>
          </w:p>
        </w:tc>
      </w:tr>
      <w:tr w:rsidR="00134C38" w14:paraId="4240DB48" w14:textId="77777777">
        <w:trPr>
          <w:trHeight w:val="414"/>
          <w:ins w:id="2204" w:author="Abhiram Arali" w:date="2024-11-12T15:41:00Z"/>
        </w:trPr>
        <w:tc>
          <w:tcPr>
            <w:tcW w:w="2693" w:type="dxa"/>
          </w:tcPr>
          <w:p w14:paraId="35F974A4" w14:textId="135CC824" w:rsidR="00134C38" w:rsidRPr="000B1EC7" w:rsidRDefault="00134C38">
            <w:pPr>
              <w:pStyle w:val="NormalBPBHEB"/>
              <w:rPr>
                <w:ins w:id="2205" w:author="Abhiram Arali" w:date="2024-11-12T15:41:00Z"/>
                <w:b/>
                <w:bCs/>
                <w:spacing w:val="-2"/>
                <w:sz w:val="24"/>
              </w:rPr>
              <w:pPrChange w:id="2206" w:author="Abhiram Arali" w:date="2024-11-12T15:41:00Z">
                <w:pPr>
                  <w:pStyle w:val="TableParagraph"/>
                  <w:spacing w:before="1" w:line="240" w:lineRule="auto"/>
                </w:pPr>
              </w:pPrChange>
            </w:pPr>
            <w:ins w:id="2207" w:author="Abhiram Arali" w:date="2024-11-12T15:41:00Z">
              <w:r w:rsidRPr="000B1EC7">
                <w:rPr>
                  <w:b/>
                  <w:bCs/>
                  <w:sz w:val="24"/>
                </w:rPr>
                <w:lastRenderedPageBreak/>
                <w:t>Conditional</w:t>
              </w:r>
              <w:r w:rsidRPr="000B1EC7">
                <w:rPr>
                  <w:b/>
                  <w:bCs/>
                  <w:spacing w:val="1"/>
                  <w:sz w:val="24"/>
                </w:rPr>
                <w:t xml:space="preserve"> </w:t>
              </w:r>
              <w:r w:rsidR="000B1EC7" w:rsidRPr="000B1EC7">
                <w:rPr>
                  <w:b/>
                  <w:bCs/>
                  <w:spacing w:val="-2"/>
                  <w:sz w:val="24"/>
                </w:rPr>
                <w:t>operator</w:t>
              </w:r>
            </w:ins>
          </w:p>
        </w:tc>
        <w:tc>
          <w:tcPr>
            <w:tcW w:w="1387" w:type="dxa"/>
          </w:tcPr>
          <w:p w14:paraId="3DFC8BB9" w14:textId="3E574C2D" w:rsidR="00134C38" w:rsidRPr="001475B8" w:rsidRDefault="00134C38">
            <w:pPr>
              <w:pStyle w:val="NormalBPBHEB"/>
              <w:rPr>
                <w:ins w:id="2208" w:author="Abhiram Arali" w:date="2024-11-12T15:41:00Z"/>
                <w:rPrChange w:id="2209" w:author="Abhiram Arali" w:date="2024-11-12T15:42:00Z">
                  <w:rPr>
                    <w:ins w:id="2210" w:author="Abhiram Arali" w:date="2024-11-12T15:41:00Z"/>
                    <w:sz w:val="24"/>
                  </w:rPr>
                </w:rPrChange>
              </w:rPr>
              <w:pPrChange w:id="2211" w:author="Abhiram Arali" w:date="2024-11-12T15:41:00Z">
                <w:pPr>
                  <w:pStyle w:val="TableParagraph"/>
                  <w:ind w:left="108"/>
                </w:pPr>
              </w:pPrChange>
            </w:pPr>
            <w:ins w:id="2212" w:author="Abhiram Arali" w:date="2024-11-12T15:41:00Z">
              <w:r w:rsidRPr="001475B8">
                <w:rPr>
                  <w:spacing w:val="-5"/>
                  <w:rPrChange w:id="2213" w:author="Abhiram Arali" w:date="2024-11-12T15:42:00Z">
                    <w:rPr>
                      <w:spacing w:val="-5"/>
                      <w:sz w:val="24"/>
                    </w:rPr>
                  </w:rPrChange>
                </w:rPr>
                <w:t>?:</w:t>
              </w:r>
            </w:ins>
          </w:p>
        </w:tc>
        <w:tc>
          <w:tcPr>
            <w:tcW w:w="3231" w:type="dxa"/>
          </w:tcPr>
          <w:p w14:paraId="36121FF5" w14:textId="77777777" w:rsidR="00134C38" w:rsidRPr="001475B8" w:rsidRDefault="00134C38">
            <w:pPr>
              <w:pStyle w:val="NormalBPBHEB"/>
              <w:rPr>
                <w:ins w:id="2214" w:author="Abhiram Arali" w:date="2024-11-12T15:41:00Z"/>
                <w:rPrChange w:id="2215" w:author="Abhiram Arali" w:date="2024-11-12T15:42:00Z">
                  <w:rPr>
                    <w:ins w:id="2216" w:author="Abhiram Arali" w:date="2024-11-12T15:41:00Z"/>
                    <w:sz w:val="24"/>
                  </w:rPr>
                </w:rPrChange>
              </w:rPr>
              <w:pPrChange w:id="2217" w:author="Abhiram Arali" w:date="2024-11-12T15:41:00Z">
                <w:pPr>
                  <w:pStyle w:val="TableParagraph"/>
                  <w:spacing w:line="360" w:lineRule="auto"/>
                  <w:ind w:left="108"/>
                </w:pPr>
              </w:pPrChange>
            </w:pPr>
            <w:ins w:id="2218" w:author="Abhiram Arali" w:date="2024-11-12T15:41:00Z">
              <w:r w:rsidRPr="001475B8">
                <w:rPr>
                  <w:rPrChange w:id="2219" w:author="Abhiram Arali" w:date="2024-11-12T15:42:00Z">
                    <w:rPr>
                      <w:sz w:val="24"/>
                    </w:rPr>
                  </w:rPrChange>
                </w:rPr>
                <w:t>Ternary</w:t>
              </w:r>
              <w:r w:rsidRPr="001475B8">
                <w:rPr>
                  <w:spacing w:val="-11"/>
                  <w:rPrChange w:id="2220" w:author="Abhiram Arali" w:date="2024-11-12T15:42:00Z">
                    <w:rPr>
                      <w:spacing w:val="-11"/>
                      <w:sz w:val="24"/>
                    </w:rPr>
                  </w:rPrChange>
                </w:rPr>
                <w:t xml:space="preserve"> </w:t>
              </w:r>
              <w:r w:rsidRPr="001475B8">
                <w:rPr>
                  <w:rPrChange w:id="2221" w:author="Abhiram Arali" w:date="2024-11-12T15:42:00Z">
                    <w:rPr>
                      <w:sz w:val="24"/>
                    </w:rPr>
                  </w:rPrChange>
                </w:rPr>
                <w:t>operator</w:t>
              </w:r>
              <w:r w:rsidRPr="001475B8">
                <w:rPr>
                  <w:spacing w:val="-11"/>
                  <w:rPrChange w:id="2222" w:author="Abhiram Arali" w:date="2024-11-12T15:42:00Z">
                    <w:rPr>
                      <w:spacing w:val="-11"/>
                      <w:sz w:val="24"/>
                    </w:rPr>
                  </w:rPrChange>
                </w:rPr>
                <w:t xml:space="preserve"> </w:t>
              </w:r>
              <w:r w:rsidRPr="001475B8">
                <w:rPr>
                  <w:rPrChange w:id="2223" w:author="Abhiram Arali" w:date="2024-11-12T15:42:00Z">
                    <w:rPr>
                      <w:sz w:val="24"/>
                    </w:rPr>
                  </w:rPrChange>
                </w:rPr>
                <w:t>used</w:t>
              </w:r>
              <w:r w:rsidRPr="001475B8">
                <w:rPr>
                  <w:spacing w:val="-11"/>
                  <w:rPrChange w:id="2224" w:author="Abhiram Arali" w:date="2024-11-12T15:42:00Z">
                    <w:rPr>
                      <w:spacing w:val="-11"/>
                      <w:sz w:val="24"/>
                    </w:rPr>
                  </w:rPrChange>
                </w:rPr>
                <w:t xml:space="preserve"> </w:t>
              </w:r>
              <w:r w:rsidRPr="001475B8">
                <w:rPr>
                  <w:rPrChange w:id="2225" w:author="Abhiram Arali" w:date="2024-11-12T15:42:00Z">
                    <w:rPr>
                      <w:sz w:val="24"/>
                    </w:rPr>
                  </w:rPrChange>
                </w:rPr>
                <w:t>as</w:t>
              </w:r>
              <w:r w:rsidRPr="001475B8">
                <w:rPr>
                  <w:spacing w:val="-9"/>
                  <w:rPrChange w:id="2226" w:author="Abhiram Arali" w:date="2024-11-12T15:42:00Z">
                    <w:rPr>
                      <w:spacing w:val="-9"/>
                      <w:sz w:val="24"/>
                    </w:rPr>
                  </w:rPrChange>
                </w:rPr>
                <w:t xml:space="preserve"> </w:t>
              </w:r>
              <w:r w:rsidRPr="001475B8">
                <w:rPr>
                  <w:rPrChange w:id="2227" w:author="Abhiram Arali" w:date="2024-11-12T15:42:00Z">
                    <w:rPr>
                      <w:sz w:val="24"/>
                    </w:rPr>
                  </w:rPrChange>
                </w:rPr>
                <w:t>a shorthand for if-else</w:t>
              </w:r>
            </w:ins>
          </w:p>
          <w:p w14:paraId="1C891160" w14:textId="7060CA06" w:rsidR="00134C38" w:rsidRPr="001475B8" w:rsidRDefault="00134C38">
            <w:pPr>
              <w:pStyle w:val="NormalBPBHEB"/>
              <w:rPr>
                <w:ins w:id="2228" w:author="Abhiram Arali" w:date="2024-11-12T15:41:00Z"/>
                <w:rPrChange w:id="2229" w:author="Abhiram Arali" w:date="2024-11-12T15:42:00Z">
                  <w:rPr>
                    <w:ins w:id="2230" w:author="Abhiram Arali" w:date="2024-11-12T15:41:00Z"/>
                    <w:sz w:val="24"/>
                  </w:rPr>
                </w:rPrChange>
              </w:rPr>
              <w:pPrChange w:id="2231" w:author="Abhiram Arali" w:date="2024-11-12T15:41:00Z">
                <w:pPr>
                  <w:pStyle w:val="TableParagraph"/>
                  <w:spacing w:before="1" w:line="240" w:lineRule="auto"/>
                  <w:ind w:left="108"/>
                </w:pPr>
              </w:pPrChange>
            </w:pPr>
            <w:ins w:id="2232" w:author="Abhiram Arali" w:date="2024-11-12T15:41:00Z">
              <w:r w:rsidRPr="001475B8">
                <w:rPr>
                  <w:spacing w:val="-2"/>
                  <w:rPrChange w:id="2233" w:author="Abhiram Arali" w:date="2024-11-12T15:42:00Z">
                    <w:rPr>
                      <w:spacing w:val="-2"/>
                      <w:sz w:val="24"/>
                    </w:rPr>
                  </w:rPrChange>
                </w:rPr>
                <w:t>statements.</w:t>
              </w:r>
            </w:ins>
          </w:p>
        </w:tc>
        <w:tc>
          <w:tcPr>
            <w:tcW w:w="1706" w:type="dxa"/>
          </w:tcPr>
          <w:p w14:paraId="4C334815" w14:textId="77777777" w:rsidR="00134C38" w:rsidRPr="001475B8" w:rsidRDefault="00134C38">
            <w:pPr>
              <w:pStyle w:val="NormalBPBHEB"/>
              <w:rPr>
                <w:ins w:id="2234" w:author="Abhiram Arali" w:date="2024-11-12T15:41:00Z"/>
                <w:rPrChange w:id="2235" w:author="Abhiram Arali" w:date="2024-11-12T15:42:00Z">
                  <w:rPr>
                    <w:ins w:id="2236" w:author="Abhiram Arali" w:date="2024-11-12T15:41:00Z"/>
                    <w:sz w:val="24"/>
                  </w:rPr>
                </w:rPrChange>
              </w:rPr>
              <w:pPrChange w:id="2237" w:author="Abhiram Arali" w:date="2024-11-12T15:41:00Z">
                <w:pPr>
                  <w:pStyle w:val="TableParagraph"/>
                  <w:ind w:left="108"/>
                </w:pPr>
              </w:pPrChange>
            </w:pPr>
            <w:ins w:id="2238" w:author="Abhiram Arali" w:date="2024-11-12T15:41:00Z">
              <w:r w:rsidRPr="001475B8">
                <w:rPr>
                  <w:rPrChange w:id="2239" w:author="Abhiram Arali" w:date="2024-11-12T15:42:00Z">
                    <w:rPr>
                      <w:sz w:val="24"/>
                    </w:rPr>
                  </w:rPrChange>
                </w:rPr>
                <w:t>result</w:t>
              </w:r>
              <w:r w:rsidRPr="001475B8">
                <w:rPr>
                  <w:spacing w:val="-1"/>
                  <w:rPrChange w:id="2240" w:author="Abhiram Arali" w:date="2024-11-12T15:42:00Z">
                    <w:rPr>
                      <w:spacing w:val="-1"/>
                      <w:sz w:val="24"/>
                    </w:rPr>
                  </w:rPrChange>
                </w:rPr>
                <w:t xml:space="preserve"> </w:t>
              </w:r>
              <w:r w:rsidRPr="001475B8">
                <w:rPr>
                  <w:rPrChange w:id="2241" w:author="Abhiram Arali" w:date="2024-11-12T15:42:00Z">
                    <w:rPr>
                      <w:sz w:val="24"/>
                    </w:rPr>
                  </w:rPrChange>
                </w:rPr>
                <w:t>=</w:t>
              </w:r>
              <w:r w:rsidRPr="001475B8">
                <w:rPr>
                  <w:spacing w:val="-1"/>
                  <w:rPrChange w:id="2242" w:author="Abhiram Arali" w:date="2024-11-12T15:42:00Z">
                    <w:rPr>
                      <w:spacing w:val="-1"/>
                      <w:sz w:val="24"/>
                    </w:rPr>
                  </w:rPrChange>
                </w:rPr>
                <w:t xml:space="preserve"> </w:t>
              </w:r>
              <w:r w:rsidRPr="001475B8">
                <w:rPr>
                  <w:rPrChange w:id="2243" w:author="Abhiram Arali" w:date="2024-11-12T15:42:00Z">
                    <w:rPr>
                      <w:sz w:val="24"/>
                    </w:rPr>
                  </w:rPrChange>
                </w:rPr>
                <w:t>(a</w:t>
              </w:r>
              <w:r w:rsidRPr="001475B8">
                <w:rPr>
                  <w:spacing w:val="-1"/>
                  <w:rPrChange w:id="2244" w:author="Abhiram Arali" w:date="2024-11-12T15:42:00Z">
                    <w:rPr>
                      <w:spacing w:val="-1"/>
                      <w:sz w:val="24"/>
                    </w:rPr>
                  </w:rPrChange>
                </w:rPr>
                <w:t xml:space="preserve"> </w:t>
              </w:r>
              <w:r w:rsidRPr="001475B8">
                <w:rPr>
                  <w:rPrChange w:id="2245" w:author="Abhiram Arali" w:date="2024-11-12T15:42:00Z">
                    <w:rPr>
                      <w:sz w:val="24"/>
                    </w:rPr>
                  </w:rPrChange>
                </w:rPr>
                <w:t>&gt;</w:t>
              </w:r>
              <w:r w:rsidRPr="001475B8">
                <w:rPr>
                  <w:spacing w:val="-1"/>
                  <w:rPrChange w:id="2246" w:author="Abhiram Arali" w:date="2024-11-12T15:42:00Z">
                    <w:rPr>
                      <w:spacing w:val="-1"/>
                      <w:sz w:val="24"/>
                    </w:rPr>
                  </w:rPrChange>
                </w:rPr>
                <w:t xml:space="preserve"> </w:t>
              </w:r>
              <w:r w:rsidRPr="001475B8">
                <w:rPr>
                  <w:spacing w:val="-5"/>
                  <w:rPrChange w:id="2247" w:author="Abhiram Arali" w:date="2024-11-12T15:42:00Z">
                    <w:rPr>
                      <w:spacing w:val="-5"/>
                      <w:sz w:val="24"/>
                    </w:rPr>
                  </w:rPrChange>
                </w:rPr>
                <w:t>b)</w:t>
              </w:r>
            </w:ins>
          </w:p>
          <w:p w14:paraId="516C4932" w14:textId="666129DD" w:rsidR="00134C38" w:rsidRPr="001475B8" w:rsidRDefault="00134C38">
            <w:pPr>
              <w:pStyle w:val="NormalBPBHEB"/>
              <w:rPr>
                <w:ins w:id="2248" w:author="Abhiram Arali" w:date="2024-11-12T15:41:00Z"/>
                <w:rPrChange w:id="2249" w:author="Abhiram Arali" w:date="2024-11-12T15:42:00Z">
                  <w:rPr>
                    <w:ins w:id="2250" w:author="Abhiram Arali" w:date="2024-11-12T15:41:00Z"/>
                    <w:sz w:val="24"/>
                  </w:rPr>
                </w:rPrChange>
              </w:rPr>
              <w:pPrChange w:id="2251" w:author="Abhiram Arali" w:date="2024-11-12T15:41:00Z">
                <w:pPr>
                  <w:pStyle w:val="TableParagraph"/>
                  <w:spacing w:before="1" w:line="240" w:lineRule="auto"/>
                  <w:ind w:left="108"/>
                </w:pPr>
              </w:pPrChange>
            </w:pPr>
            <w:ins w:id="2252" w:author="Abhiram Arali" w:date="2024-11-12T15:41:00Z">
              <w:r w:rsidRPr="001475B8">
                <w:rPr>
                  <w:rPrChange w:id="2253" w:author="Abhiram Arali" w:date="2024-11-12T15:42:00Z">
                    <w:rPr>
                      <w:sz w:val="24"/>
                    </w:rPr>
                  </w:rPrChange>
                </w:rPr>
                <w:t>?</w:t>
              </w:r>
              <w:r w:rsidRPr="001475B8">
                <w:rPr>
                  <w:spacing w:val="-1"/>
                  <w:rPrChange w:id="2254" w:author="Abhiram Arali" w:date="2024-11-12T15:42:00Z">
                    <w:rPr>
                      <w:spacing w:val="-1"/>
                      <w:sz w:val="24"/>
                    </w:rPr>
                  </w:rPrChange>
                </w:rPr>
                <w:t xml:space="preserve"> </w:t>
              </w:r>
              <w:r w:rsidRPr="001475B8">
                <w:rPr>
                  <w:rPrChange w:id="2255" w:author="Abhiram Arali" w:date="2024-11-12T15:42:00Z">
                    <w:rPr>
                      <w:sz w:val="24"/>
                    </w:rPr>
                  </w:rPrChange>
                </w:rPr>
                <w:t>a</w:t>
              </w:r>
              <w:r w:rsidRPr="001475B8">
                <w:rPr>
                  <w:spacing w:val="-1"/>
                  <w:rPrChange w:id="2256" w:author="Abhiram Arali" w:date="2024-11-12T15:42:00Z">
                    <w:rPr>
                      <w:spacing w:val="-1"/>
                      <w:sz w:val="24"/>
                    </w:rPr>
                  </w:rPrChange>
                </w:rPr>
                <w:t xml:space="preserve"> </w:t>
              </w:r>
              <w:r w:rsidRPr="001475B8">
                <w:rPr>
                  <w:rPrChange w:id="2257" w:author="Abhiram Arali" w:date="2024-11-12T15:42:00Z">
                    <w:rPr>
                      <w:sz w:val="24"/>
                    </w:rPr>
                  </w:rPrChange>
                </w:rPr>
                <w:t xml:space="preserve">: </w:t>
              </w:r>
              <w:r w:rsidRPr="001475B8">
                <w:rPr>
                  <w:spacing w:val="-5"/>
                  <w:rPrChange w:id="2258" w:author="Abhiram Arali" w:date="2024-11-12T15:42:00Z">
                    <w:rPr>
                      <w:spacing w:val="-5"/>
                      <w:sz w:val="24"/>
                    </w:rPr>
                  </w:rPrChange>
                </w:rPr>
                <w:t>b;</w:t>
              </w:r>
            </w:ins>
          </w:p>
        </w:tc>
      </w:tr>
      <w:tr w:rsidR="00134C38" w14:paraId="5A9F697B" w14:textId="77777777">
        <w:trPr>
          <w:trHeight w:val="414"/>
          <w:ins w:id="2259" w:author="Abhiram Arali" w:date="2024-11-12T15:41:00Z"/>
        </w:trPr>
        <w:tc>
          <w:tcPr>
            <w:tcW w:w="2693" w:type="dxa"/>
          </w:tcPr>
          <w:p w14:paraId="56A1FC1A" w14:textId="290A49F2" w:rsidR="00134C38" w:rsidRPr="000B1EC7" w:rsidRDefault="00134C38">
            <w:pPr>
              <w:pStyle w:val="NormalBPBHEB"/>
              <w:rPr>
                <w:ins w:id="2260" w:author="Abhiram Arali" w:date="2024-11-12T15:41:00Z"/>
                <w:b/>
                <w:bCs/>
                <w:sz w:val="24"/>
              </w:rPr>
              <w:pPrChange w:id="2261" w:author="Abhiram Arali" w:date="2024-11-12T15:41:00Z">
                <w:pPr>
                  <w:pStyle w:val="TableParagraph"/>
                  <w:spacing w:before="1" w:line="240" w:lineRule="auto"/>
                </w:pPr>
              </w:pPrChange>
            </w:pPr>
            <w:ins w:id="2262" w:author="Abhiram Arali" w:date="2024-11-12T15:41:00Z">
              <w:r w:rsidRPr="000B1EC7">
                <w:rPr>
                  <w:b/>
                  <w:bCs/>
                  <w:sz w:val="24"/>
                </w:rPr>
                <w:t>Sizeof</w:t>
              </w:r>
              <w:r w:rsidRPr="000B1EC7">
                <w:rPr>
                  <w:b/>
                  <w:bCs/>
                  <w:spacing w:val="-2"/>
                  <w:sz w:val="24"/>
                </w:rPr>
                <w:t xml:space="preserve"> </w:t>
              </w:r>
              <w:r w:rsidR="000B1EC7" w:rsidRPr="000B1EC7">
                <w:rPr>
                  <w:b/>
                  <w:bCs/>
                  <w:spacing w:val="-2"/>
                  <w:sz w:val="24"/>
                </w:rPr>
                <w:t>operator</w:t>
              </w:r>
            </w:ins>
          </w:p>
        </w:tc>
        <w:tc>
          <w:tcPr>
            <w:tcW w:w="1387" w:type="dxa"/>
          </w:tcPr>
          <w:p w14:paraId="1F5167E9" w14:textId="4C1E19D9" w:rsidR="00134C38" w:rsidRPr="001475B8" w:rsidRDefault="00134C38">
            <w:pPr>
              <w:pStyle w:val="NormalBPBHEB"/>
              <w:rPr>
                <w:ins w:id="2263" w:author="Abhiram Arali" w:date="2024-11-12T15:41:00Z"/>
                <w:spacing w:val="-5"/>
                <w:rPrChange w:id="2264" w:author="Abhiram Arali" w:date="2024-11-12T15:42:00Z">
                  <w:rPr>
                    <w:ins w:id="2265" w:author="Abhiram Arali" w:date="2024-11-12T15:41:00Z"/>
                    <w:spacing w:val="-5"/>
                    <w:sz w:val="24"/>
                  </w:rPr>
                </w:rPrChange>
              </w:rPr>
              <w:pPrChange w:id="2266" w:author="Abhiram Arali" w:date="2024-11-12T15:41:00Z">
                <w:pPr>
                  <w:pStyle w:val="TableParagraph"/>
                  <w:ind w:left="108"/>
                </w:pPr>
              </w:pPrChange>
            </w:pPr>
            <w:ins w:id="2267" w:author="Abhiram Arali" w:date="2024-11-12T15:41:00Z">
              <w:r w:rsidRPr="001475B8">
                <w:rPr>
                  <w:spacing w:val="-2"/>
                  <w:rPrChange w:id="2268" w:author="Abhiram Arali" w:date="2024-11-12T15:42:00Z">
                    <w:rPr>
                      <w:spacing w:val="-2"/>
                      <w:sz w:val="24"/>
                    </w:rPr>
                  </w:rPrChange>
                </w:rPr>
                <w:t>sizeof</w:t>
              </w:r>
            </w:ins>
          </w:p>
        </w:tc>
        <w:tc>
          <w:tcPr>
            <w:tcW w:w="3231" w:type="dxa"/>
          </w:tcPr>
          <w:p w14:paraId="39D26D61" w14:textId="77777777" w:rsidR="00134C38" w:rsidRPr="001475B8" w:rsidRDefault="00134C38">
            <w:pPr>
              <w:pStyle w:val="NormalBPBHEB"/>
              <w:rPr>
                <w:ins w:id="2269" w:author="Abhiram Arali" w:date="2024-11-12T15:41:00Z"/>
                <w:rPrChange w:id="2270" w:author="Abhiram Arali" w:date="2024-11-12T15:42:00Z">
                  <w:rPr>
                    <w:ins w:id="2271" w:author="Abhiram Arali" w:date="2024-11-12T15:41:00Z"/>
                    <w:sz w:val="24"/>
                  </w:rPr>
                </w:rPrChange>
              </w:rPr>
              <w:pPrChange w:id="2272" w:author="Abhiram Arali" w:date="2024-11-12T15:41:00Z">
                <w:pPr>
                  <w:pStyle w:val="TableParagraph"/>
                  <w:ind w:left="108"/>
                </w:pPr>
              </w:pPrChange>
            </w:pPr>
            <w:ins w:id="2273" w:author="Abhiram Arali" w:date="2024-11-12T15:41:00Z">
              <w:r w:rsidRPr="001475B8">
                <w:rPr>
                  <w:rPrChange w:id="2274" w:author="Abhiram Arali" w:date="2024-11-12T15:42:00Z">
                    <w:rPr>
                      <w:sz w:val="24"/>
                    </w:rPr>
                  </w:rPrChange>
                </w:rPr>
                <w:t>Returns the size</w:t>
              </w:r>
              <w:r w:rsidRPr="001475B8">
                <w:rPr>
                  <w:spacing w:val="-2"/>
                  <w:rPrChange w:id="2275" w:author="Abhiram Arali" w:date="2024-11-12T15:42:00Z">
                    <w:rPr>
                      <w:spacing w:val="-2"/>
                      <w:sz w:val="24"/>
                    </w:rPr>
                  </w:rPrChange>
                </w:rPr>
                <w:t xml:space="preserve"> </w:t>
              </w:r>
              <w:r w:rsidRPr="001475B8">
                <w:rPr>
                  <w:rPrChange w:id="2276" w:author="Abhiram Arali" w:date="2024-11-12T15:42:00Z">
                    <w:rPr>
                      <w:sz w:val="24"/>
                    </w:rPr>
                  </w:rPrChange>
                </w:rPr>
                <w:t>(in bytes) of</w:t>
              </w:r>
              <w:r w:rsidRPr="001475B8">
                <w:rPr>
                  <w:spacing w:val="-2"/>
                  <w:rPrChange w:id="2277" w:author="Abhiram Arali" w:date="2024-11-12T15:42:00Z">
                    <w:rPr>
                      <w:spacing w:val="-2"/>
                      <w:sz w:val="24"/>
                    </w:rPr>
                  </w:rPrChange>
                </w:rPr>
                <w:t xml:space="preserve"> </w:t>
              </w:r>
              <w:r w:rsidRPr="001475B8">
                <w:rPr>
                  <w:spacing w:val="-10"/>
                  <w:rPrChange w:id="2278" w:author="Abhiram Arali" w:date="2024-11-12T15:42:00Z">
                    <w:rPr>
                      <w:spacing w:val="-10"/>
                      <w:sz w:val="24"/>
                    </w:rPr>
                  </w:rPrChange>
                </w:rPr>
                <w:t>a</w:t>
              </w:r>
            </w:ins>
          </w:p>
          <w:p w14:paraId="110C0FCB" w14:textId="58BAEA05" w:rsidR="00134C38" w:rsidRPr="001475B8" w:rsidRDefault="00134C38">
            <w:pPr>
              <w:pStyle w:val="NormalBPBHEB"/>
              <w:rPr>
                <w:ins w:id="2279" w:author="Abhiram Arali" w:date="2024-11-12T15:41:00Z"/>
                <w:rPrChange w:id="2280" w:author="Abhiram Arali" w:date="2024-11-12T15:42:00Z">
                  <w:rPr>
                    <w:ins w:id="2281" w:author="Abhiram Arali" w:date="2024-11-12T15:41:00Z"/>
                    <w:sz w:val="24"/>
                  </w:rPr>
                </w:rPrChange>
              </w:rPr>
              <w:pPrChange w:id="2282" w:author="Abhiram Arali" w:date="2024-11-12T15:41:00Z">
                <w:pPr>
                  <w:pStyle w:val="TableParagraph"/>
                  <w:spacing w:line="360" w:lineRule="auto"/>
                  <w:ind w:left="108"/>
                </w:pPr>
              </w:pPrChange>
            </w:pPr>
            <w:ins w:id="2283" w:author="Abhiram Arali" w:date="2024-11-12T15:41:00Z">
              <w:r w:rsidRPr="001475B8">
                <w:rPr>
                  <w:rPrChange w:id="2284" w:author="Abhiram Arali" w:date="2024-11-12T15:42:00Z">
                    <w:rPr>
                      <w:sz w:val="24"/>
                    </w:rPr>
                  </w:rPrChange>
                </w:rPr>
                <w:t>data</w:t>
              </w:r>
              <w:r w:rsidRPr="001475B8">
                <w:rPr>
                  <w:spacing w:val="-1"/>
                  <w:rPrChange w:id="2285" w:author="Abhiram Arali" w:date="2024-11-12T15:42:00Z">
                    <w:rPr>
                      <w:spacing w:val="-1"/>
                      <w:sz w:val="24"/>
                    </w:rPr>
                  </w:rPrChange>
                </w:rPr>
                <w:t xml:space="preserve"> </w:t>
              </w:r>
              <w:r w:rsidRPr="001475B8">
                <w:rPr>
                  <w:rPrChange w:id="2286" w:author="Abhiram Arali" w:date="2024-11-12T15:42:00Z">
                    <w:rPr>
                      <w:sz w:val="24"/>
                    </w:rPr>
                  </w:rPrChange>
                </w:rPr>
                <w:t>type</w:t>
              </w:r>
              <w:r w:rsidRPr="001475B8">
                <w:rPr>
                  <w:spacing w:val="-1"/>
                  <w:rPrChange w:id="2287" w:author="Abhiram Arali" w:date="2024-11-12T15:42:00Z">
                    <w:rPr>
                      <w:spacing w:val="-1"/>
                      <w:sz w:val="24"/>
                    </w:rPr>
                  </w:rPrChange>
                </w:rPr>
                <w:t xml:space="preserve"> </w:t>
              </w:r>
              <w:r w:rsidRPr="001475B8">
                <w:rPr>
                  <w:rPrChange w:id="2288" w:author="Abhiram Arali" w:date="2024-11-12T15:42:00Z">
                    <w:rPr>
                      <w:sz w:val="24"/>
                    </w:rPr>
                  </w:rPrChange>
                </w:rPr>
                <w:t xml:space="preserve">or </w:t>
              </w:r>
              <w:r w:rsidRPr="001475B8">
                <w:rPr>
                  <w:spacing w:val="-2"/>
                  <w:rPrChange w:id="2289" w:author="Abhiram Arali" w:date="2024-11-12T15:42:00Z">
                    <w:rPr>
                      <w:spacing w:val="-2"/>
                      <w:sz w:val="24"/>
                    </w:rPr>
                  </w:rPrChange>
                </w:rPr>
                <w:t>variable.</w:t>
              </w:r>
            </w:ins>
          </w:p>
        </w:tc>
        <w:tc>
          <w:tcPr>
            <w:tcW w:w="1706" w:type="dxa"/>
          </w:tcPr>
          <w:p w14:paraId="15B09C1C" w14:textId="77777777" w:rsidR="00134C38" w:rsidRPr="001475B8" w:rsidRDefault="00134C38">
            <w:pPr>
              <w:pStyle w:val="NormalBPBHEB"/>
              <w:rPr>
                <w:ins w:id="2290" w:author="Abhiram Arali" w:date="2024-11-12T15:41:00Z"/>
                <w:rPrChange w:id="2291" w:author="Abhiram Arali" w:date="2024-11-12T15:42:00Z">
                  <w:rPr>
                    <w:ins w:id="2292" w:author="Abhiram Arali" w:date="2024-11-12T15:41:00Z"/>
                    <w:sz w:val="24"/>
                  </w:rPr>
                </w:rPrChange>
              </w:rPr>
              <w:pPrChange w:id="2293" w:author="Abhiram Arali" w:date="2024-11-12T15:41:00Z">
                <w:pPr>
                  <w:pStyle w:val="TableParagraph"/>
                  <w:ind w:left="108"/>
                </w:pPr>
              </w:pPrChange>
            </w:pPr>
            <w:ins w:id="2294" w:author="Abhiram Arali" w:date="2024-11-12T15:41:00Z">
              <w:r w:rsidRPr="001475B8">
                <w:rPr>
                  <w:rPrChange w:id="2295" w:author="Abhiram Arali" w:date="2024-11-12T15:42:00Z">
                    <w:rPr>
                      <w:sz w:val="24"/>
                    </w:rPr>
                  </w:rPrChange>
                </w:rPr>
                <w:t>size_t</w:t>
              </w:r>
              <w:r w:rsidRPr="001475B8">
                <w:rPr>
                  <w:spacing w:val="-2"/>
                  <w:rPrChange w:id="2296" w:author="Abhiram Arali" w:date="2024-11-12T15:42:00Z">
                    <w:rPr>
                      <w:spacing w:val="-2"/>
                      <w:sz w:val="24"/>
                    </w:rPr>
                  </w:rPrChange>
                </w:rPr>
                <w:t xml:space="preserve"> </w:t>
              </w:r>
              <w:r w:rsidRPr="001475B8">
                <w:rPr>
                  <w:rPrChange w:id="2297" w:author="Abhiram Arali" w:date="2024-11-12T15:42:00Z">
                    <w:rPr>
                      <w:sz w:val="24"/>
                    </w:rPr>
                  </w:rPrChange>
                </w:rPr>
                <w:t>size</w:t>
              </w:r>
              <w:r w:rsidRPr="001475B8">
                <w:rPr>
                  <w:spacing w:val="-2"/>
                  <w:rPrChange w:id="2298" w:author="Abhiram Arali" w:date="2024-11-12T15:42:00Z">
                    <w:rPr>
                      <w:spacing w:val="-2"/>
                      <w:sz w:val="24"/>
                    </w:rPr>
                  </w:rPrChange>
                </w:rPr>
                <w:t xml:space="preserve"> </w:t>
              </w:r>
              <w:r w:rsidRPr="001475B8">
                <w:rPr>
                  <w:spacing w:val="-10"/>
                  <w:rPrChange w:id="2299" w:author="Abhiram Arali" w:date="2024-11-12T15:42:00Z">
                    <w:rPr>
                      <w:spacing w:val="-10"/>
                      <w:sz w:val="24"/>
                    </w:rPr>
                  </w:rPrChange>
                </w:rPr>
                <w:t>=</w:t>
              </w:r>
            </w:ins>
          </w:p>
          <w:p w14:paraId="16C6906D" w14:textId="33618CEE" w:rsidR="00134C38" w:rsidRPr="001475B8" w:rsidRDefault="00134C38">
            <w:pPr>
              <w:pStyle w:val="NormalBPBHEB"/>
              <w:rPr>
                <w:ins w:id="2300" w:author="Abhiram Arali" w:date="2024-11-12T15:41:00Z"/>
                <w:rPrChange w:id="2301" w:author="Abhiram Arali" w:date="2024-11-12T15:42:00Z">
                  <w:rPr>
                    <w:ins w:id="2302" w:author="Abhiram Arali" w:date="2024-11-12T15:41:00Z"/>
                    <w:sz w:val="24"/>
                  </w:rPr>
                </w:rPrChange>
              </w:rPr>
              <w:pPrChange w:id="2303" w:author="Abhiram Arali" w:date="2024-11-12T15:41:00Z">
                <w:pPr>
                  <w:pStyle w:val="TableParagraph"/>
                  <w:ind w:left="108"/>
                </w:pPr>
              </w:pPrChange>
            </w:pPr>
            <w:ins w:id="2304" w:author="Abhiram Arali" w:date="2024-11-12T15:41:00Z">
              <w:r w:rsidRPr="001475B8">
                <w:rPr>
                  <w:spacing w:val="-2"/>
                  <w:rPrChange w:id="2305" w:author="Abhiram Arali" w:date="2024-11-12T15:42:00Z">
                    <w:rPr>
                      <w:spacing w:val="-2"/>
                      <w:sz w:val="24"/>
                    </w:rPr>
                  </w:rPrChange>
                </w:rPr>
                <w:t>sizeof(int);</w:t>
              </w:r>
            </w:ins>
          </w:p>
        </w:tc>
      </w:tr>
      <w:tr w:rsidR="00134C38" w14:paraId="1D2DF3B0" w14:textId="77777777">
        <w:trPr>
          <w:trHeight w:val="414"/>
          <w:ins w:id="2306" w:author="Abhiram Arali" w:date="2024-11-12T15:41:00Z"/>
        </w:trPr>
        <w:tc>
          <w:tcPr>
            <w:tcW w:w="2693" w:type="dxa"/>
          </w:tcPr>
          <w:p w14:paraId="69521C72" w14:textId="2C32178B" w:rsidR="00134C38" w:rsidRPr="000B1EC7" w:rsidRDefault="00134C38">
            <w:pPr>
              <w:pStyle w:val="NormalBPBHEB"/>
              <w:rPr>
                <w:ins w:id="2307" w:author="Abhiram Arali" w:date="2024-11-12T15:41:00Z"/>
                <w:b/>
                <w:bCs/>
                <w:sz w:val="24"/>
              </w:rPr>
              <w:pPrChange w:id="2308" w:author="Abhiram Arali" w:date="2024-11-12T15:41:00Z">
                <w:pPr>
                  <w:pStyle w:val="TableParagraph"/>
                  <w:spacing w:before="1" w:line="240" w:lineRule="auto"/>
                </w:pPr>
              </w:pPrChange>
            </w:pPr>
            <w:ins w:id="2309" w:author="Abhiram Arali" w:date="2024-11-12T15:41:00Z">
              <w:r w:rsidRPr="000B1EC7">
                <w:rPr>
                  <w:b/>
                  <w:bCs/>
                  <w:sz w:val="24"/>
                </w:rPr>
                <w:t>Comma</w:t>
              </w:r>
              <w:r w:rsidRPr="000B1EC7">
                <w:rPr>
                  <w:b/>
                  <w:bCs/>
                  <w:spacing w:val="-1"/>
                  <w:sz w:val="24"/>
                </w:rPr>
                <w:t xml:space="preserve"> </w:t>
              </w:r>
              <w:r w:rsidR="000B1EC7" w:rsidRPr="000B1EC7">
                <w:rPr>
                  <w:b/>
                  <w:bCs/>
                  <w:spacing w:val="-2"/>
                  <w:sz w:val="24"/>
                </w:rPr>
                <w:t>operator</w:t>
              </w:r>
            </w:ins>
          </w:p>
        </w:tc>
        <w:tc>
          <w:tcPr>
            <w:tcW w:w="1387" w:type="dxa"/>
          </w:tcPr>
          <w:p w14:paraId="0E1A419F" w14:textId="6B3EBC47" w:rsidR="00134C38" w:rsidRPr="001475B8" w:rsidRDefault="00134C38">
            <w:pPr>
              <w:pStyle w:val="NormalBPBHEB"/>
              <w:rPr>
                <w:ins w:id="2310" w:author="Abhiram Arali" w:date="2024-11-12T15:41:00Z"/>
                <w:spacing w:val="-2"/>
                <w:rPrChange w:id="2311" w:author="Abhiram Arali" w:date="2024-11-12T15:42:00Z">
                  <w:rPr>
                    <w:ins w:id="2312" w:author="Abhiram Arali" w:date="2024-11-12T15:41:00Z"/>
                    <w:spacing w:val="-2"/>
                    <w:sz w:val="24"/>
                  </w:rPr>
                </w:rPrChange>
              </w:rPr>
              <w:pPrChange w:id="2313" w:author="Abhiram Arali" w:date="2024-11-12T15:41:00Z">
                <w:pPr>
                  <w:pStyle w:val="TableParagraph"/>
                  <w:ind w:left="108"/>
                </w:pPr>
              </w:pPrChange>
            </w:pPr>
            <w:ins w:id="2314" w:author="Abhiram Arali" w:date="2024-11-12T15:41:00Z">
              <w:r w:rsidRPr="001475B8">
                <w:rPr>
                  <w:spacing w:val="-10"/>
                  <w:rPrChange w:id="2315" w:author="Abhiram Arali" w:date="2024-11-12T15:42:00Z">
                    <w:rPr>
                      <w:spacing w:val="-10"/>
                      <w:sz w:val="24"/>
                    </w:rPr>
                  </w:rPrChange>
                </w:rPr>
                <w:t>,</w:t>
              </w:r>
            </w:ins>
          </w:p>
        </w:tc>
        <w:tc>
          <w:tcPr>
            <w:tcW w:w="3231" w:type="dxa"/>
          </w:tcPr>
          <w:p w14:paraId="60C9D0AC" w14:textId="77777777" w:rsidR="00134C38" w:rsidRPr="001475B8" w:rsidRDefault="00134C38">
            <w:pPr>
              <w:pStyle w:val="NormalBPBHEB"/>
              <w:rPr>
                <w:ins w:id="2316" w:author="Abhiram Arali" w:date="2024-11-12T15:41:00Z"/>
                <w:rPrChange w:id="2317" w:author="Abhiram Arali" w:date="2024-11-12T15:42:00Z">
                  <w:rPr>
                    <w:ins w:id="2318" w:author="Abhiram Arali" w:date="2024-11-12T15:41:00Z"/>
                    <w:sz w:val="24"/>
                  </w:rPr>
                </w:rPrChange>
              </w:rPr>
              <w:pPrChange w:id="2319" w:author="Abhiram Arali" w:date="2024-11-12T15:41:00Z">
                <w:pPr>
                  <w:pStyle w:val="TableParagraph"/>
                  <w:spacing w:before="1" w:line="240" w:lineRule="auto"/>
                  <w:ind w:left="108"/>
                </w:pPr>
              </w:pPrChange>
            </w:pPr>
            <w:ins w:id="2320" w:author="Abhiram Arali" w:date="2024-11-12T15:41:00Z">
              <w:r w:rsidRPr="001475B8">
                <w:rPr>
                  <w:rPrChange w:id="2321" w:author="Abhiram Arali" w:date="2024-11-12T15:42:00Z">
                    <w:rPr>
                      <w:sz w:val="24"/>
                    </w:rPr>
                  </w:rPrChange>
                </w:rPr>
                <w:t>Allows</w:t>
              </w:r>
              <w:r w:rsidRPr="001475B8">
                <w:rPr>
                  <w:spacing w:val="-1"/>
                  <w:rPrChange w:id="2322" w:author="Abhiram Arali" w:date="2024-11-12T15:42:00Z">
                    <w:rPr>
                      <w:spacing w:val="-1"/>
                      <w:sz w:val="24"/>
                    </w:rPr>
                  </w:rPrChange>
                </w:rPr>
                <w:t xml:space="preserve"> </w:t>
              </w:r>
              <w:r w:rsidRPr="001475B8">
                <w:rPr>
                  <w:rPrChange w:id="2323" w:author="Abhiram Arali" w:date="2024-11-12T15:42:00Z">
                    <w:rPr>
                      <w:sz w:val="24"/>
                    </w:rPr>
                  </w:rPrChange>
                </w:rPr>
                <w:t>two</w:t>
              </w:r>
              <w:r w:rsidRPr="001475B8">
                <w:rPr>
                  <w:spacing w:val="-1"/>
                  <w:rPrChange w:id="2324" w:author="Abhiram Arali" w:date="2024-11-12T15:42:00Z">
                    <w:rPr>
                      <w:spacing w:val="-1"/>
                      <w:sz w:val="24"/>
                    </w:rPr>
                  </w:rPrChange>
                </w:rPr>
                <w:t xml:space="preserve"> </w:t>
              </w:r>
              <w:r w:rsidRPr="001475B8">
                <w:rPr>
                  <w:rPrChange w:id="2325" w:author="Abhiram Arali" w:date="2024-11-12T15:42:00Z">
                    <w:rPr>
                      <w:sz w:val="24"/>
                    </w:rPr>
                  </w:rPrChange>
                </w:rPr>
                <w:t>expressions</w:t>
              </w:r>
              <w:r w:rsidRPr="001475B8">
                <w:rPr>
                  <w:spacing w:val="-1"/>
                  <w:rPrChange w:id="2326" w:author="Abhiram Arali" w:date="2024-11-12T15:42:00Z">
                    <w:rPr>
                      <w:spacing w:val="-1"/>
                      <w:sz w:val="24"/>
                    </w:rPr>
                  </w:rPrChange>
                </w:rPr>
                <w:t xml:space="preserve"> </w:t>
              </w:r>
              <w:r w:rsidRPr="001475B8">
                <w:rPr>
                  <w:rPrChange w:id="2327" w:author="Abhiram Arali" w:date="2024-11-12T15:42:00Z">
                    <w:rPr>
                      <w:sz w:val="24"/>
                    </w:rPr>
                  </w:rPrChange>
                </w:rPr>
                <w:t>to</w:t>
              </w:r>
              <w:r w:rsidRPr="001475B8">
                <w:rPr>
                  <w:spacing w:val="-1"/>
                  <w:rPrChange w:id="2328" w:author="Abhiram Arali" w:date="2024-11-12T15:42:00Z">
                    <w:rPr>
                      <w:spacing w:val="-1"/>
                      <w:sz w:val="24"/>
                    </w:rPr>
                  </w:rPrChange>
                </w:rPr>
                <w:t xml:space="preserve"> </w:t>
              </w:r>
              <w:r w:rsidRPr="001475B8">
                <w:rPr>
                  <w:spacing w:val="-5"/>
                  <w:rPrChange w:id="2329" w:author="Abhiram Arali" w:date="2024-11-12T15:42:00Z">
                    <w:rPr>
                      <w:spacing w:val="-5"/>
                      <w:sz w:val="24"/>
                    </w:rPr>
                  </w:rPrChange>
                </w:rPr>
                <w:t>be</w:t>
              </w:r>
            </w:ins>
          </w:p>
          <w:p w14:paraId="20541C13" w14:textId="39575171" w:rsidR="00134C38" w:rsidRPr="001475B8" w:rsidRDefault="00134C38">
            <w:pPr>
              <w:pStyle w:val="NormalBPBHEB"/>
              <w:rPr>
                <w:ins w:id="2330" w:author="Abhiram Arali" w:date="2024-11-12T15:41:00Z"/>
                <w:rPrChange w:id="2331" w:author="Abhiram Arali" w:date="2024-11-12T15:42:00Z">
                  <w:rPr>
                    <w:ins w:id="2332" w:author="Abhiram Arali" w:date="2024-11-12T15:41:00Z"/>
                    <w:sz w:val="24"/>
                  </w:rPr>
                </w:rPrChange>
              </w:rPr>
              <w:pPrChange w:id="2333" w:author="Abhiram Arali" w:date="2024-11-12T15:41:00Z">
                <w:pPr>
                  <w:pStyle w:val="TableParagraph"/>
                  <w:ind w:left="108"/>
                </w:pPr>
              </w:pPrChange>
            </w:pPr>
            <w:ins w:id="2334" w:author="Abhiram Arali" w:date="2024-11-12T15:41:00Z">
              <w:r w:rsidRPr="001475B8">
                <w:rPr>
                  <w:rPrChange w:id="2335" w:author="Abhiram Arali" w:date="2024-11-12T15:42:00Z">
                    <w:rPr>
                      <w:sz w:val="24"/>
                    </w:rPr>
                  </w:rPrChange>
                </w:rPr>
                <w:t>evaluated</w:t>
              </w:r>
              <w:r w:rsidRPr="001475B8">
                <w:rPr>
                  <w:spacing w:val="-1"/>
                  <w:rPrChange w:id="2336" w:author="Abhiram Arali" w:date="2024-11-12T15:42:00Z">
                    <w:rPr>
                      <w:spacing w:val="-1"/>
                      <w:sz w:val="24"/>
                    </w:rPr>
                  </w:rPrChange>
                </w:rPr>
                <w:t xml:space="preserve"> </w:t>
              </w:r>
              <w:r w:rsidRPr="001475B8">
                <w:rPr>
                  <w:rPrChange w:id="2337" w:author="Abhiram Arali" w:date="2024-11-12T15:42:00Z">
                    <w:rPr>
                      <w:sz w:val="24"/>
                    </w:rPr>
                  </w:rPrChange>
                </w:rPr>
                <w:t>in</w:t>
              </w:r>
              <w:r w:rsidRPr="001475B8">
                <w:rPr>
                  <w:spacing w:val="-1"/>
                  <w:rPrChange w:id="2338" w:author="Abhiram Arali" w:date="2024-11-12T15:42:00Z">
                    <w:rPr>
                      <w:spacing w:val="-1"/>
                      <w:sz w:val="24"/>
                    </w:rPr>
                  </w:rPrChange>
                </w:rPr>
                <w:t xml:space="preserve"> </w:t>
              </w:r>
              <w:r w:rsidRPr="001475B8">
                <w:rPr>
                  <w:rPrChange w:id="2339" w:author="Abhiram Arali" w:date="2024-11-12T15:42:00Z">
                    <w:rPr>
                      <w:sz w:val="24"/>
                    </w:rPr>
                  </w:rPrChange>
                </w:rPr>
                <w:t>a</w:t>
              </w:r>
              <w:r w:rsidRPr="001475B8">
                <w:rPr>
                  <w:spacing w:val="-1"/>
                  <w:rPrChange w:id="2340" w:author="Abhiram Arali" w:date="2024-11-12T15:42:00Z">
                    <w:rPr>
                      <w:spacing w:val="-1"/>
                      <w:sz w:val="24"/>
                    </w:rPr>
                  </w:rPrChange>
                </w:rPr>
                <w:t xml:space="preserve"> </w:t>
              </w:r>
              <w:r w:rsidRPr="001475B8">
                <w:rPr>
                  <w:rPrChange w:id="2341" w:author="Abhiram Arali" w:date="2024-11-12T15:42:00Z">
                    <w:rPr>
                      <w:sz w:val="24"/>
                    </w:rPr>
                  </w:rPrChange>
                </w:rPr>
                <w:t>single</w:t>
              </w:r>
              <w:r w:rsidRPr="001475B8">
                <w:rPr>
                  <w:spacing w:val="-1"/>
                  <w:rPrChange w:id="2342" w:author="Abhiram Arali" w:date="2024-11-12T15:42:00Z">
                    <w:rPr>
                      <w:spacing w:val="-1"/>
                      <w:sz w:val="24"/>
                    </w:rPr>
                  </w:rPrChange>
                </w:rPr>
                <w:t xml:space="preserve"> </w:t>
              </w:r>
              <w:r w:rsidRPr="001475B8">
                <w:rPr>
                  <w:spacing w:val="-2"/>
                  <w:rPrChange w:id="2343" w:author="Abhiram Arali" w:date="2024-11-12T15:42:00Z">
                    <w:rPr>
                      <w:spacing w:val="-2"/>
                      <w:sz w:val="24"/>
                    </w:rPr>
                  </w:rPrChange>
                </w:rPr>
                <w:t>statement.</w:t>
              </w:r>
            </w:ins>
          </w:p>
        </w:tc>
        <w:tc>
          <w:tcPr>
            <w:tcW w:w="1706" w:type="dxa"/>
          </w:tcPr>
          <w:p w14:paraId="65DC38A9" w14:textId="77777777" w:rsidR="00134C38" w:rsidRPr="001475B8" w:rsidRDefault="00134C38">
            <w:pPr>
              <w:pStyle w:val="NormalBPBHEB"/>
              <w:rPr>
                <w:ins w:id="2344" w:author="Abhiram Arali" w:date="2024-11-12T15:41:00Z"/>
                <w:rPrChange w:id="2345" w:author="Abhiram Arali" w:date="2024-11-12T15:42:00Z">
                  <w:rPr>
                    <w:ins w:id="2346" w:author="Abhiram Arali" w:date="2024-11-12T15:41:00Z"/>
                    <w:sz w:val="24"/>
                  </w:rPr>
                </w:rPrChange>
              </w:rPr>
              <w:pPrChange w:id="2347" w:author="Abhiram Arali" w:date="2024-11-12T15:41:00Z">
                <w:pPr>
                  <w:pStyle w:val="TableParagraph"/>
                  <w:spacing w:before="1" w:line="240" w:lineRule="auto"/>
                  <w:ind w:left="108"/>
                </w:pPr>
              </w:pPrChange>
            </w:pPr>
            <w:ins w:id="2348" w:author="Abhiram Arali" w:date="2024-11-12T15:41:00Z">
              <w:r w:rsidRPr="001475B8">
                <w:rPr>
                  <w:rPrChange w:id="2349" w:author="Abhiram Arali" w:date="2024-11-12T15:42:00Z">
                    <w:rPr>
                      <w:sz w:val="24"/>
                    </w:rPr>
                  </w:rPrChange>
                </w:rPr>
                <w:t>int a</w:t>
              </w:r>
              <w:r w:rsidRPr="001475B8">
                <w:rPr>
                  <w:spacing w:val="-1"/>
                  <w:rPrChange w:id="2350" w:author="Abhiram Arali" w:date="2024-11-12T15:42:00Z">
                    <w:rPr>
                      <w:spacing w:val="-1"/>
                      <w:sz w:val="24"/>
                    </w:rPr>
                  </w:rPrChange>
                </w:rPr>
                <w:t xml:space="preserve"> </w:t>
              </w:r>
              <w:r w:rsidRPr="001475B8">
                <w:rPr>
                  <w:rPrChange w:id="2351" w:author="Abhiram Arali" w:date="2024-11-12T15:42:00Z">
                    <w:rPr>
                      <w:sz w:val="24"/>
                    </w:rPr>
                  </w:rPrChange>
                </w:rPr>
                <w:t>=</w:t>
              </w:r>
              <w:r w:rsidRPr="001475B8">
                <w:rPr>
                  <w:spacing w:val="-1"/>
                  <w:rPrChange w:id="2352" w:author="Abhiram Arali" w:date="2024-11-12T15:42:00Z">
                    <w:rPr>
                      <w:spacing w:val="-1"/>
                      <w:sz w:val="24"/>
                    </w:rPr>
                  </w:rPrChange>
                </w:rPr>
                <w:t xml:space="preserve"> </w:t>
              </w:r>
              <w:r w:rsidRPr="001475B8">
                <w:rPr>
                  <w:rPrChange w:id="2353" w:author="Abhiram Arali" w:date="2024-11-12T15:42:00Z">
                    <w:rPr>
                      <w:sz w:val="24"/>
                    </w:rPr>
                  </w:rPrChange>
                </w:rPr>
                <w:t>(b =</w:t>
              </w:r>
              <w:r w:rsidRPr="001475B8">
                <w:rPr>
                  <w:spacing w:val="-2"/>
                  <w:rPrChange w:id="2354" w:author="Abhiram Arali" w:date="2024-11-12T15:42:00Z">
                    <w:rPr>
                      <w:spacing w:val="-2"/>
                      <w:sz w:val="24"/>
                    </w:rPr>
                  </w:rPrChange>
                </w:rPr>
                <w:t xml:space="preserve"> </w:t>
              </w:r>
              <w:r w:rsidRPr="001475B8">
                <w:rPr>
                  <w:spacing w:val="-5"/>
                  <w:rPrChange w:id="2355" w:author="Abhiram Arali" w:date="2024-11-12T15:42:00Z">
                    <w:rPr>
                      <w:spacing w:val="-5"/>
                      <w:sz w:val="24"/>
                    </w:rPr>
                  </w:rPrChange>
                </w:rPr>
                <w:t>3,</w:t>
              </w:r>
            </w:ins>
          </w:p>
          <w:p w14:paraId="55C5B7ED" w14:textId="4C7698B7" w:rsidR="00134C38" w:rsidRPr="001475B8" w:rsidRDefault="00134C38">
            <w:pPr>
              <w:pStyle w:val="NormalBPBHEB"/>
              <w:rPr>
                <w:ins w:id="2356" w:author="Abhiram Arali" w:date="2024-11-12T15:41:00Z"/>
                <w:rPrChange w:id="2357" w:author="Abhiram Arali" w:date="2024-11-12T15:42:00Z">
                  <w:rPr>
                    <w:ins w:id="2358" w:author="Abhiram Arali" w:date="2024-11-12T15:41:00Z"/>
                    <w:sz w:val="24"/>
                  </w:rPr>
                </w:rPrChange>
              </w:rPr>
              <w:pPrChange w:id="2359" w:author="Abhiram Arali" w:date="2024-11-12T15:41:00Z">
                <w:pPr>
                  <w:pStyle w:val="TableParagraph"/>
                  <w:ind w:left="108"/>
                </w:pPr>
              </w:pPrChange>
            </w:pPr>
            <w:ins w:id="2360" w:author="Abhiram Arali" w:date="2024-11-12T15:41:00Z">
              <w:r w:rsidRPr="001475B8">
                <w:rPr>
                  <w:rPrChange w:id="2361" w:author="Abhiram Arali" w:date="2024-11-12T15:42:00Z">
                    <w:rPr>
                      <w:sz w:val="24"/>
                    </w:rPr>
                  </w:rPrChange>
                </w:rPr>
                <w:t>b +</w:t>
              </w:r>
              <w:r w:rsidRPr="001475B8">
                <w:rPr>
                  <w:spacing w:val="-1"/>
                  <w:rPrChange w:id="2362" w:author="Abhiram Arali" w:date="2024-11-12T15:42:00Z">
                    <w:rPr>
                      <w:spacing w:val="-1"/>
                      <w:sz w:val="24"/>
                    </w:rPr>
                  </w:rPrChange>
                </w:rPr>
                <w:t xml:space="preserve"> </w:t>
              </w:r>
              <w:r w:rsidRPr="001475B8">
                <w:rPr>
                  <w:spacing w:val="-5"/>
                  <w:rPrChange w:id="2363" w:author="Abhiram Arali" w:date="2024-11-12T15:42:00Z">
                    <w:rPr>
                      <w:spacing w:val="-5"/>
                      <w:sz w:val="24"/>
                    </w:rPr>
                  </w:rPrChange>
                </w:rPr>
                <w:t>2);</w:t>
              </w:r>
            </w:ins>
          </w:p>
        </w:tc>
      </w:tr>
      <w:tr w:rsidR="00134C38" w14:paraId="02AA1B89" w14:textId="77777777">
        <w:trPr>
          <w:trHeight w:val="414"/>
          <w:ins w:id="2364" w:author="Abhiram Arali" w:date="2024-11-12T15:41:00Z"/>
        </w:trPr>
        <w:tc>
          <w:tcPr>
            <w:tcW w:w="2693" w:type="dxa"/>
          </w:tcPr>
          <w:p w14:paraId="71DA9AFC" w14:textId="5B46688D" w:rsidR="00134C38" w:rsidRPr="000B1EC7" w:rsidRDefault="00134C38">
            <w:pPr>
              <w:pStyle w:val="NormalBPBHEB"/>
              <w:rPr>
                <w:ins w:id="2365" w:author="Abhiram Arali" w:date="2024-11-12T15:41:00Z"/>
                <w:b/>
                <w:bCs/>
                <w:sz w:val="24"/>
              </w:rPr>
              <w:pPrChange w:id="2366" w:author="Abhiram Arali" w:date="2024-11-12T15:41:00Z">
                <w:pPr>
                  <w:pStyle w:val="TableParagraph"/>
                  <w:spacing w:before="1" w:line="240" w:lineRule="auto"/>
                </w:pPr>
              </w:pPrChange>
            </w:pPr>
            <w:ins w:id="2367" w:author="Abhiram Arali" w:date="2024-11-12T15:41:00Z">
              <w:r w:rsidRPr="001673A5">
                <w:rPr>
                  <w:b/>
                  <w:bCs/>
                  <w:sz w:val="24"/>
                </w:rPr>
                <w:t>Pointer</w:t>
              </w:r>
              <w:r w:rsidRPr="000B1EC7">
                <w:rPr>
                  <w:b/>
                  <w:bCs/>
                  <w:spacing w:val="-3"/>
                  <w:sz w:val="24"/>
                </w:rPr>
                <w:t xml:space="preserve"> </w:t>
              </w:r>
              <w:r w:rsidR="000B1EC7" w:rsidRPr="000B1EC7">
                <w:rPr>
                  <w:b/>
                  <w:bCs/>
                  <w:spacing w:val="-2"/>
                  <w:sz w:val="24"/>
                </w:rPr>
                <w:t>operators</w:t>
              </w:r>
            </w:ins>
          </w:p>
        </w:tc>
        <w:tc>
          <w:tcPr>
            <w:tcW w:w="1387" w:type="dxa"/>
          </w:tcPr>
          <w:p w14:paraId="6A78AD5B" w14:textId="36F8C99B" w:rsidR="00134C38" w:rsidRPr="001475B8" w:rsidRDefault="00134C38">
            <w:pPr>
              <w:pStyle w:val="NormalBPBHEB"/>
              <w:rPr>
                <w:ins w:id="2368" w:author="Abhiram Arali" w:date="2024-11-12T15:41:00Z"/>
                <w:spacing w:val="-10"/>
                <w:rPrChange w:id="2369" w:author="Abhiram Arali" w:date="2024-11-12T15:42:00Z">
                  <w:rPr>
                    <w:ins w:id="2370" w:author="Abhiram Arali" w:date="2024-11-12T15:41:00Z"/>
                    <w:spacing w:val="-10"/>
                    <w:sz w:val="24"/>
                  </w:rPr>
                </w:rPrChange>
              </w:rPr>
              <w:pPrChange w:id="2371" w:author="Abhiram Arali" w:date="2024-11-12T15:41:00Z">
                <w:pPr>
                  <w:pStyle w:val="TableParagraph"/>
                  <w:ind w:left="108"/>
                </w:pPr>
              </w:pPrChange>
            </w:pPr>
            <w:ins w:id="2372" w:author="Abhiram Arali" w:date="2024-11-12T15:41:00Z">
              <w:r w:rsidRPr="001475B8">
                <w:rPr>
                  <w:rPrChange w:id="2373" w:author="Abhiram Arali" w:date="2024-11-12T15:42:00Z">
                    <w:rPr>
                      <w:sz w:val="24"/>
                    </w:rPr>
                  </w:rPrChange>
                </w:rPr>
                <w:t xml:space="preserve">*, </w:t>
              </w:r>
              <w:r w:rsidRPr="001475B8">
                <w:rPr>
                  <w:spacing w:val="-10"/>
                  <w:rPrChange w:id="2374" w:author="Abhiram Arali" w:date="2024-11-12T15:42:00Z">
                    <w:rPr>
                      <w:spacing w:val="-10"/>
                      <w:sz w:val="24"/>
                    </w:rPr>
                  </w:rPrChange>
                </w:rPr>
                <w:t>&amp;</w:t>
              </w:r>
            </w:ins>
          </w:p>
        </w:tc>
        <w:tc>
          <w:tcPr>
            <w:tcW w:w="3231" w:type="dxa"/>
          </w:tcPr>
          <w:p w14:paraId="015B109C" w14:textId="77777777" w:rsidR="00134C38" w:rsidRPr="001475B8" w:rsidRDefault="00134C38">
            <w:pPr>
              <w:pStyle w:val="NormalBPBHEB"/>
              <w:rPr>
                <w:ins w:id="2375" w:author="Abhiram Arali" w:date="2024-11-12T15:41:00Z"/>
                <w:rPrChange w:id="2376" w:author="Abhiram Arali" w:date="2024-11-12T15:42:00Z">
                  <w:rPr>
                    <w:ins w:id="2377" w:author="Abhiram Arali" w:date="2024-11-12T15:41:00Z"/>
                    <w:sz w:val="24"/>
                  </w:rPr>
                </w:rPrChange>
              </w:rPr>
              <w:pPrChange w:id="2378" w:author="Abhiram Arali" w:date="2024-11-12T15:41:00Z">
                <w:pPr>
                  <w:pStyle w:val="TableParagraph"/>
                  <w:spacing w:line="360" w:lineRule="auto"/>
                  <w:ind w:left="108" w:right="200"/>
                </w:pPr>
              </w:pPrChange>
            </w:pPr>
            <w:ins w:id="2379" w:author="Abhiram Arali" w:date="2024-11-12T15:41:00Z">
              <w:r w:rsidRPr="001475B8">
                <w:rPr>
                  <w:rPrChange w:id="2380" w:author="Abhiram Arali" w:date="2024-11-12T15:42:00Z">
                    <w:rPr>
                      <w:sz w:val="24"/>
                    </w:rPr>
                  </w:rPrChange>
                </w:rPr>
                <w:t>* is used to declare pointer variables and dereference them,</w:t>
              </w:r>
              <w:r w:rsidRPr="001475B8">
                <w:rPr>
                  <w:spacing w:val="-7"/>
                  <w:rPrChange w:id="2381" w:author="Abhiram Arali" w:date="2024-11-12T15:42:00Z">
                    <w:rPr>
                      <w:spacing w:val="-7"/>
                      <w:sz w:val="24"/>
                    </w:rPr>
                  </w:rPrChange>
                </w:rPr>
                <w:t xml:space="preserve"> </w:t>
              </w:r>
              <w:r w:rsidRPr="001475B8">
                <w:rPr>
                  <w:rPrChange w:id="2382" w:author="Abhiram Arali" w:date="2024-11-12T15:42:00Z">
                    <w:rPr>
                      <w:sz w:val="24"/>
                    </w:rPr>
                  </w:rPrChange>
                </w:rPr>
                <w:t>while</w:t>
              </w:r>
              <w:r w:rsidRPr="001475B8">
                <w:rPr>
                  <w:spacing w:val="-7"/>
                  <w:rPrChange w:id="2383" w:author="Abhiram Arali" w:date="2024-11-12T15:42:00Z">
                    <w:rPr>
                      <w:spacing w:val="-7"/>
                      <w:sz w:val="24"/>
                    </w:rPr>
                  </w:rPrChange>
                </w:rPr>
                <w:t xml:space="preserve"> </w:t>
              </w:r>
              <w:r w:rsidRPr="001475B8">
                <w:rPr>
                  <w:rPrChange w:id="2384" w:author="Abhiram Arali" w:date="2024-11-12T15:42:00Z">
                    <w:rPr>
                      <w:sz w:val="24"/>
                    </w:rPr>
                  </w:rPrChange>
                </w:rPr>
                <w:t>&amp;</w:t>
              </w:r>
              <w:r w:rsidRPr="001475B8">
                <w:rPr>
                  <w:spacing w:val="-7"/>
                  <w:rPrChange w:id="2385" w:author="Abhiram Arali" w:date="2024-11-12T15:42:00Z">
                    <w:rPr>
                      <w:spacing w:val="-7"/>
                      <w:sz w:val="24"/>
                    </w:rPr>
                  </w:rPrChange>
                </w:rPr>
                <w:t xml:space="preserve"> </w:t>
              </w:r>
              <w:r w:rsidRPr="001475B8">
                <w:rPr>
                  <w:rPrChange w:id="2386" w:author="Abhiram Arali" w:date="2024-11-12T15:42:00Z">
                    <w:rPr>
                      <w:sz w:val="24"/>
                    </w:rPr>
                  </w:rPrChange>
                </w:rPr>
                <w:t>is</w:t>
              </w:r>
              <w:r w:rsidRPr="001475B8">
                <w:rPr>
                  <w:spacing w:val="-7"/>
                  <w:rPrChange w:id="2387" w:author="Abhiram Arali" w:date="2024-11-12T15:42:00Z">
                    <w:rPr>
                      <w:spacing w:val="-7"/>
                      <w:sz w:val="24"/>
                    </w:rPr>
                  </w:rPrChange>
                </w:rPr>
                <w:t xml:space="preserve"> </w:t>
              </w:r>
              <w:r w:rsidRPr="001475B8">
                <w:rPr>
                  <w:rPrChange w:id="2388" w:author="Abhiram Arali" w:date="2024-11-12T15:42:00Z">
                    <w:rPr>
                      <w:sz w:val="24"/>
                    </w:rPr>
                  </w:rPrChange>
                </w:rPr>
                <w:t>used</w:t>
              </w:r>
              <w:r w:rsidRPr="001475B8">
                <w:rPr>
                  <w:spacing w:val="-7"/>
                  <w:rPrChange w:id="2389" w:author="Abhiram Arali" w:date="2024-11-12T15:42:00Z">
                    <w:rPr>
                      <w:spacing w:val="-7"/>
                      <w:sz w:val="24"/>
                    </w:rPr>
                  </w:rPrChange>
                </w:rPr>
                <w:t xml:space="preserve"> </w:t>
              </w:r>
              <w:r w:rsidRPr="001475B8">
                <w:rPr>
                  <w:rPrChange w:id="2390" w:author="Abhiram Arali" w:date="2024-11-12T15:42:00Z">
                    <w:rPr>
                      <w:sz w:val="24"/>
                    </w:rPr>
                  </w:rPrChange>
                </w:rPr>
                <w:t>to</w:t>
              </w:r>
              <w:r w:rsidRPr="001475B8">
                <w:rPr>
                  <w:spacing w:val="-7"/>
                  <w:rPrChange w:id="2391" w:author="Abhiram Arali" w:date="2024-11-12T15:42:00Z">
                    <w:rPr>
                      <w:spacing w:val="-7"/>
                      <w:sz w:val="24"/>
                    </w:rPr>
                  </w:rPrChange>
                </w:rPr>
                <w:t xml:space="preserve"> </w:t>
              </w:r>
              <w:r w:rsidRPr="001475B8">
                <w:rPr>
                  <w:rPrChange w:id="2392" w:author="Abhiram Arali" w:date="2024-11-12T15:42:00Z">
                    <w:rPr>
                      <w:sz w:val="24"/>
                    </w:rPr>
                  </w:rPrChange>
                </w:rPr>
                <w:t>get</w:t>
              </w:r>
            </w:ins>
          </w:p>
          <w:p w14:paraId="329F66FB" w14:textId="1D98E739" w:rsidR="00134C38" w:rsidRPr="001475B8" w:rsidRDefault="00134C38">
            <w:pPr>
              <w:pStyle w:val="NormalBPBHEB"/>
              <w:rPr>
                <w:ins w:id="2393" w:author="Abhiram Arali" w:date="2024-11-12T15:41:00Z"/>
                <w:rPrChange w:id="2394" w:author="Abhiram Arali" w:date="2024-11-12T15:42:00Z">
                  <w:rPr>
                    <w:ins w:id="2395" w:author="Abhiram Arali" w:date="2024-11-12T15:41:00Z"/>
                    <w:sz w:val="24"/>
                  </w:rPr>
                </w:rPrChange>
              </w:rPr>
              <w:pPrChange w:id="2396" w:author="Abhiram Arali" w:date="2024-11-12T15:41:00Z">
                <w:pPr>
                  <w:pStyle w:val="TableParagraph"/>
                  <w:spacing w:before="1" w:line="240" w:lineRule="auto"/>
                  <w:ind w:left="108"/>
                </w:pPr>
              </w:pPrChange>
            </w:pPr>
            <w:ins w:id="2397" w:author="Abhiram Arali" w:date="2024-11-12T15:41:00Z">
              <w:r w:rsidRPr="001475B8">
                <w:rPr>
                  <w:rPrChange w:id="2398" w:author="Abhiram Arali" w:date="2024-11-12T15:42:00Z">
                    <w:rPr>
                      <w:sz w:val="24"/>
                    </w:rPr>
                  </w:rPrChange>
                </w:rPr>
                <w:t>the</w:t>
              </w:r>
              <w:r w:rsidRPr="001475B8">
                <w:rPr>
                  <w:spacing w:val="-1"/>
                  <w:rPrChange w:id="2399" w:author="Abhiram Arali" w:date="2024-11-12T15:42:00Z">
                    <w:rPr>
                      <w:spacing w:val="-1"/>
                      <w:sz w:val="24"/>
                    </w:rPr>
                  </w:rPrChange>
                </w:rPr>
                <w:t xml:space="preserve"> </w:t>
              </w:r>
              <w:r w:rsidRPr="001475B8">
                <w:rPr>
                  <w:rPrChange w:id="2400" w:author="Abhiram Arali" w:date="2024-11-12T15:42:00Z">
                    <w:rPr>
                      <w:sz w:val="24"/>
                    </w:rPr>
                  </w:rPrChange>
                </w:rPr>
                <w:t>address</w:t>
              </w:r>
              <w:r w:rsidRPr="001475B8">
                <w:rPr>
                  <w:spacing w:val="-1"/>
                  <w:rPrChange w:id="2401" w:author="Abhiram Arali" w:date="2024-11-12T15:42:00Z">
                    <w:rPr>
                      <w:spacing w:val="-1"/>
                      <w:sz w:val="24"/>
                    </w:rPr>
                  </w:rPrChange>
                </w:rPr>
                <w:t xml:space="preserve"> </w:t>
              </w:r>
              <w:r w:rsidRPr="001475B8">
                <w:rPr>
                  <w:rPrChange w:id="2402" w:author="Abhiram Arali" w:date="2024-11-12T15:42:00Z">
                    <w:rPr>
                      <w:sz w:val="24"/>
                    </w:rPr>
                  </w:rPrChange>
                </w:rPr>
                <w:t>of</w:t>
              </w:r>
              <w:r w:rsidRPr="001475B8">
                <w:rPr>
                  <w:spacing w:val="-1"/>
                  <w:rPrChange w:id="2403" w:author="Abhiram Arali" w:date="2024-11-12T15:42:00Z">
                    <w:rPr>
                      <w:spacing w:val="-1"/>
                      <w:sz w:val="24"/>
                    </w:rPr>
                  </w:rPrChange>
                </w:rPr>
                <w:t xml:space="preserve"> </w:t>
              </w:r>
              <w:r w:rsidRPr="001475B8">
                <w:rPr>
                  <w:rPrChange w:id="2404" w:author="Abhiram Arali" w:date="2024-11-12T15:42:00Z">
                    <w:rPr>
                      <w:sz w:val="24"/>
                    </w:rPr>
                  </w:rPrChange>
                </w:rPr>
                <w:t>a</w:t>
              </w:r>
              <w:r w:rsidRPr="001475B8">
                <w:rPr>
                  <w:spacing w:val="-1"/>
                  <w:rPrChange w:id="2405" w:author="Abhiram Arali" w:date="2024-11-12T15:42:00Z">
                    <w:rPr>
                      <w:spacing w:val="-1"/>
                      <w:sz w:val="24"/>
                    </w:rPr>
                  </w:rPrChange>
                </w:rPr>
                <w:t xml:space="preserve"> </w:t>
              </w:r>
              <w:r w:rsidRPr="001475B8">
                <w:rPr>
                  <w:spacing w:val="-2"/>
                  <w:rPrChange w:id="2406" w:author="Abhiram Arali" w:date="2024-11-12T15:42:00Z">
                    <w:rPr>
                      <w:spacing w:val="-2"/>
                      <w:sz w:val="24"/>
                    </w:rPr>
                  </w:rPrChange>
                </w:rPr>
                <w:t>variable.</w:t>
              </w:r>
            </w:ins>
          </w:p>
        </w:tc>
        <w:tc>
          <w:tcPr>
            <w:tcW w:w="1706" w:type="dxa"/>
          </w:tcPr>
          <w:p w14:paraId="283E8CBE" w14:textId="0DEB322E" w:rsidR="00134C38" w:rsidRPr="001475B8" w:rsidRDefault="00134C38">
            <w:pPr>
              <w:pStyle w:val="NormalBPBHEB"/>
              <w:rPr>
                <w:ins w:id="2407" w:author="Abhiram Arali" w:date="2024-11-12T15:41:00Z"/>
                <w:rPrChange w:id="2408" w:author="Abhiram Arali" w:date="2024-11-12T15:42:00Z">
                  <w:rPr>
                    <w:ins w:id="2409" w:author="Abhiram Arali" w:date="2024-11-12T15:41:00Z"/>
                    <w:sz w:val="24"/>
                  </w:rPr>
                </w:rPrChange>
              </w:rPr>
              <w:pPrChange w:id="2410" w:author="Abhiram Arali" w:date="2024-11-12T15:41:00Z">
                <w:pPr>
                  <w:pStyle w:val="TableParagraph"/>
                  <w:spacing w:before="1" w:line="240" w:lineRule="auto"/>
                  <w:ind w:left="108"/>
                </w:pPr>
              </w:pPrChange>
            </w:pPr>
            <w:ins w:id="2411" w:author="Abhiram Arali" w:date="2024-11-12T15:41:00Z">
              <w:r w:rsidRPr="001475B8">
                <w:rPr>
                  <w:rPrChange w:id="2412" w:author="Abhiram Arali" w:date="2024-11-12T15:42:00Z">
                    <w:rPr>
                      <w:sz w:val="24"/>
                    </w:rPr>
                  </w:rPrChange>
                </w:rPr>
                <w:t>int *ptr =</w:t>
              </w:r>
              <w:r w:rsidRPr="001475B8">
                <w:rPr>
                  <w:spacing w:val="-2"/>
                  <w:rPrChange w:id="2413" w:author="Abhiram Arali" w:date="2024-11-12T15:42:00Z">
                    <w:rPr>
                      <w:spacing w:val="-2"/>
                      <w:sz w:val="24"/>
                    </w:rPr>
                  </w:rPrChange>
                </w:rPr>
                <w:t xml:space="preserve"> </w:t>
              </w:r>
              <w:r w:rsidRPr="001475B8">
                <w:rPr>
                  <w:spacing w:val="-5"/>
                  <w:rPrChange w:id="2414" w:author="Abhiram Arali" w:date="2024-11-12T15:42:00Z">
                    <w:rPr>
                      <w:spacing w:val="-5"/>
                      <w:sz w:val="24"/>
                    </w:rPr>
                  </w:rPrChange>
                </w:rPr>
                <w:t>&amp;a;</w:t>
              </w:r>
            </w:ins>
          </w:p>
        </w:tc>
      </w:tr>
    </w:tbl>
    <w:p w14:paraId="43992C1B" w14:textId="76309C9E" w:rsidR="00E57A4D" w:rsidRPr="002F33DB" w:rsidDel="00134C38" w:rsidRDefault="00E57A4D">
      <w:pPr>
        <w:rPr>
          <w:del w:id="2415" w:author="Abhiram Arali" w:date="2024-11-12T15:40:00Z"/>
          <w:b/>
          <w:sz w:val="24"/>
          <w:rPrChange w:id="2416" w:author="Abhiram Arali" w:date="2024-11-12T15:42:00Z">
            <w:rPr>
              <w:del w:id="2417" w:author="Abhiram Arali" w:date="2024-11-12T15:40:00Z"/>
              <w:sz w:val="24"/>
            </w:rPr>
          </w:rPrChange>
        </w:rPr>
        <w:sectPr w:rsidR="00E57A4D" w:rsidRPr="002F33DB" w:rsidDel="00134C38">
          <w:pgSz w:w="11910" w:h="16840"/>
          <w:pgMar w:top="1540" w:right="1220" w:bottom="1200" w:left="1220" w:header="758" w:footer="1000" w:gutter="0"/>
          <w:cols w:space="720"/>
        </w:sectPr>
      </w:pPr>
    </w:p>
    <w:p w14:paraId="663DDDF9" w14:textId="67FE81DD" w:rsidR="00E57A4D" w:rsidRPr="00A569B2" w:rsidDel="002F33DB" w:rsidRDefault="00E57A4D">
      <w:pPr>
        <w:pStyle w:val="BodyText"/>
        <w:spacing w:before="8"/>
        <w:rPr>
          <w:del w:id="2418" w:author="Abhiram Arali" w:date="2024-11-12T15:42:00Z"/>
          <w:b/>
          <w:sz w:val="7"/>
        </w:rPr>
      </w:pPr>
    </w:p>
    <w:p w14:paraId="0F24D139" w14:textId="06F01103" w:rsidR="00E57A4D" w:rsidRPr="002F33DB" w:rsidDel="002F33DB" w:rsidRDefault="00E57A4D">
      <w:pPr>
        <w:pStyle w:val="BodyText"/>
        <w:rPr>
          <w:del w:id="2419" w:author="Abhiram Arali" w:date="2024-11-12T15:42:00Z"/>
          <w:b/>
        </w:rPr>
      </w:pPr>
    </w:p>
    <w:p w14:paraId="70E59415" w14:textId="77777777" w:rsidR="00134C38" w:rsidRDefault="00134C38">
      <w:pPr>
        <w:pStyle w:val="TableCaptionBPBHEB"/>
        <w:pPrChange w:id="2420" w:author="Abhiram Arali" w:date="2024-11-12T15:42:00Z">
          <w:pPr>
            <w:pStyle w:val="NormalBPBHEB"/>
          </w:pPr>
        </w:pPrChange>
      </w:pPr>
      <w:moveToRangeStart w:id="2421" w:author="Abhiram Arali" w:date="2024-11-12T15:40:00Z" w:name="move182318456"/>
      <w:moveTo w:id="2422" w:author="Abhiram Arali" w:date="2024-11-12T15:40:00Z">
        <w:r w:rsidRPr="002F33DB">
          <w:rPr>
            <w:b/>
            <w:bCs w:val="0"/>
            <w:rPrChange w:id="2423" w:author="Abhiram Arali" w:date="2024-11-12T15:42:00Z">
              <w:rPr/>
            </w:rPrChange>
          </w:rPr>
          <w:t>Table</w:t>
        </w:r>
        <w:r w:rsidRPr="002F33DB">
          <w:rPr>
            <w:b/>
            <w:bCs w:val="0"/>
            <w:spacing w:val="-2"/>
            <w:rPrChange w:id="2424" w:author="Abhiram Arali" w:date="2024-11-12T15:42:00Z">
              <w:rPr>
                <w:spacing w:val="-2"/>
              </w:rPr>
            </w:rPrChange>
          </w:rPr>
          <w:t xml:space="preserve"> </w:t>
        </w:r>
        <w:r w:rsidRPr="002F33DB">
          <w:rPr>
            <w:b/>
            <w:bCs w:val="0"/>
            <w:rPrChange w:id="2425" w:author="Abhiram Arali" w:date="2024-11-12T15:42:00Z">
              <w:rPr/>
            </w:rPrChange>
          </w:rPr>
          <w:t>2.1</w:t>
        </w:r>
        <w:r>
          <w:t>:</w:t>
        </w:r>
        <w:r>
          <w:rPr>
            <w:spacing w:val="-3"/>
          </w:rPr>
          <w:t xml:space="preserve"> </w:t>
        </w:r>
        <w:r>
          <w:t>Different</w:t>
        </w:r>
        <w:r>
          <w:rPr>
            <w:spacing w:val="-1"/>
          </w:rPr>
          <w:t xml:space="preserve"> </w:t>
        </w:r>
        <w:r>
          <w:t>Types</w:t>
        </w:r>
        <w:r>
          <w:rPr>
            <w:spacing w:val="-1"/>
          </w:rPr>
          <w:t xml:space="preserve"> </w:t>
        </w:r>
        <w:r>
          <w:t>of</w:t>
        </w:r>
        <w:r>
          <w:rPr>
            <w:spacing w:val="-1"/>
          </w:rPr>
          <w:t xml:space="preserve"> </w:t>
        </w:r>
        <w:r>
          <w:t>Operators</w:t>
        </w:r>
        <w:r>
          <w:rPr>
            <w:spacing w:val="1"/>
          </w:rPr>
          <w:t xml:space="preserve"> </w:t>
        </w:r>
        <w:r>
          <w:t xml:space="preserve">in </w:t>
        </w:r>
        <w:r>
          <w:rPr>
            <w:spacing w:val="-5"/>
          </w:rPr>
          <w:t>C.</w:t>
        </w:r>
      </w:moveTo>
    </w:p>
    <w:moveToRangeEnd w:id="2421"/>
    <w:p w14:paraId="127B268A" w14:textId="77777777" w:rsidR="00E57A4D" w:rsidRDefault="00E57A4D">
      <w:pPr>
        <w:pStyle w:val="NormalBPBHEB"/>
        <w:pPrChange w:id="2426" w:author="Abhiram Arali" w:date="2024-11-12T15:42:00Z">
          <w:pPr>
            <w:pStyle w:val="BodyText"/>
            <w:spacing w:before="23"/>
          </w:pPr>
        </w:pPrChange>
      </w:pPr>
    </w:p>
    <w:p w14:paraId="198243C4" w14:textId="77777777" w:rsidR="00E57A4D" w:rsidRDefault="00A87255" w:rsidP="00E023FA">
      <w:pPr>
        <w:pStyle w:val="NormalBPBHEB"/>
        <w:rPr>
          <w:ins w:id="2427" w:author="Abhiram Arali" w:date="2024-11-12T15:42:00Z"/>
        </w:rPr>
      </w:pPr>
      <w:r>
        <w:t>Operators in C are fundamental to performing various operations on data. They can be classified into arithmetic, relational, logical, bitwise, assignment, increment/decrement, conditional,</w:t>
      </w:r>
      <w:r>
        <w:rPr>
          <w:spacing w:val="-8"/>
        </w:rPr>
        <w:t xml:space="preserve"> </w:t>
      </w:r>
      <w:r>
        <w:t>sizeof,</w:t>
      </w:r>
      <w:r>
        <w:rPr>
          <w:spacing w:val="-7"/>
        </w:rPr>
        <w:t xml:space="preserve"> </w:t>
      </w:r>
      <w:r>
        <w:t>comma,</w:t>
      </w:r>
      <w:r>
        <w:rPr>
          <w:spacing w:val="-9"/>
        </w:rPr>
        <w:t xml:space="preserve"> </w:t>
      </w:r>
      <w:r>
        <w:t>and</w:t>
      </w:r>
      <w:r>
        <w:rPr>
          <w:spacing w:val="-8"/>
        </w:rPr>
        <w:t xml:space="preserve"> </w:t>
      </w:r>
      <w:r>
        <w:t>pointer</w:t>
      </w:r>
      <w:r>
        <w:rPr>
          <w:spacing w:val="-7"/>
        </w:rPr>
        <w:t xml:space="preserve"> </w:t>
      </w:r>
      <w:r>
        <w:t>operators.</w:t>
      </w:r>
      <w:r>
        <w:rPr>
          <w:spacing w:val="-8"/>
        </w:rPr>
        <w:t xml:space="preserve"> </w:t>
      </w:r>
      <w:r>
        <w:t>Understanding</w:t>
      </w:r>
      <w:r>
        <w:rPr>
          <w:spacing w:val="-8"/>
        </w:rPr>
        <w:t xml:space="preserve"> </w:t>
      </w:r>
      <w:r>
        <w:t>these</w:t>
      </w:r>
      <w:r>
        <w:rPr>
          <w:spacing w:val="-9"/>
        </w:rPr>
        <w:t xml:space="preserve"> </w:t>
      </w:r>
      <w:r>
        <w:t>operators</w:t>
      </w:r>
      <w:r>
        <w:rPr>
          <w:spacing w:val="-4"/>
        </w:rPr>
        <w:t xml:space="preserve"> </w:t>
      </w:r>
      <w:r>
        <w:t>is</w:t>
      </w:r>
      <w:r>
        <w:rPr>
          <w:spacing w:val="-5"/>
        </w:rPr>
        <w:t xml:space="preserve"> </w:t>
      </w:r>
      <w:r>
        <w:t>crucial</w:t>
      </w:r>
      <w:r>
        <w:rPr>
          <w:spacing w:val="-8"/>
        </w:rPr>
        <w:t xml:space="preserve"> </w:t>
      </w:r>
      <w:r>
        <w:t>for effective</w:t>
      </w:r>
      <w:r>
        <w:rPr>
          <w:spacing w:val="-9"/>
        </w:rPr>
        <w:t xml:space="preserve"> </w:t>
      </w:r>
      <w:r>
        <w:t>programming</w:t>
      </w:r>
      <w:r>
        <w:rPr>
          <w:spacing w:val="-8"/>
        </w:rPr>
        <w:t xml:space="preserve"> </w:t>
      </w:r>
      <w:r>
        <w:t>in</w:t>
      </w:r>
      <w:r>
        <w:rPr>
          <w:spacing w:val="-8"/>
        </w:rPr>
        <w:t xml:space="preserve"> </w:t>
      </w:r>
      <w:r>
        <w:t>C,</w:t>
      </w:r>
      <w:r>
        <w:rPr>
          <w:spacing w:val="-8"/>
        </w:rPr>
        <w:t xml:space="preserve"> </w:t>
      </w:r>
      <w:r>
        <w:t>as</w:t>
      </w:r>
      <w:r>
        <w:rPr>
          <w:spacing w:val="-8"/>
        </w:rPr>
        <w:t xml:space="preserve"> </w:t>
      </w:r>
      <w:r>
        <w:t>they</w:t>
      </w:r>
      <w:r>
        <w:rPr>
          <w:spacing w:val="-9"/>
        </w:rPr>
        <w:t xml:space="preserve"> </w:t>
      </w:r>
      <w:r>
        <w:t>form</w:t>
      </w:r>
      <w:r>
        <w:rPr>
          <w:spacing w:val="-8"/>
        </w:rPr>
        <w:t xml:space="preserve"> </w:t>
      </w:r>
      <w:r>
        <w:t>the</w:t>
      </w:r>
      <w:r>
        <w:rPr>
          <w:spacing w:val="-9"/>
        </w:rPr>
        <w:t xml:space="preserve"> </w:t>
      </w:r>
      <w:r>
        <w:t>basis</w:t>
      </w:r>
      <w:r>
        <w:rPr>
          <w:spacing w:val="-8"/>
        </w:rPr>
        <w:t xml:space="preserve"> </w:t>
      </w:r>
      <w:r>
        <w:t>of</w:t>
      </w:r>
      <w:r>
        <w:rPr>
          <w:spacing w:val="-9"/>
        </w:rPr>
        <w:t xml:space="preserve"> </w:t>
      </w:r>
      <w:r>
        <w:t>constructing</w:t>
      </w:r>
      <w:r>
        <w:rPr>
          <w:spacing w:val="-8"/>
        </w:rPr>
        <w:t xml:space="preserve"> </w:t>
      </w:r>
      <w:r>
        <w:t>expressions</w:t>
      </w:r>
      <w:r>
        <w:rPr>
          <w:spacing w:val="-8"/>
        </w:rPr>
        <w:t xml:space="preserve"> </w:t>
      </w:r>
      <w:r>
        <w:t>and</w:t>
      </w:r>
      <w:r>
        <w:rPr>
          <w:spacing w:val="-8"/>
        </w:rPr>
        <w:t xml:space="preserve"> </w:t>
      </w:r>
      <w:r>
        <w:t>controlling the flow of the program.</w:t>
      </w:r>
    </w:p>
    <w:p w14:paraId="71CE394C" w14:textId="77777777" w:rsidR="00383607" w:rsidRDefault="00383607">
      <w:pPr>
        <w:pStyle w:val="NormalBPBHEB"/>
        <w:pPrChange w:id="2428" w:author="Abhiram Arali" w:date="2024-11-12T15:42:00Z">
          <w:pPr>
            <w:pStyle w:val="BodyText"/>
            <w:spacing w:line="360" w:lineRule="auto"/>
            <w:ind w:left="220" w:right="217"/>
            <w:jc w:val="both"/>
          </w:pPr>
        </w:pPrChange>
      </w:pPr>
    </w:p>
    <w:p w14:paraId="356E828E" w14:textId="06A0602C" w:rsidR="00E57A4D" w:rsidRDefault="00A87255">
      <w:pPr>
        <w:pStyle w:val="Heading1BPBHEB"/>
        <w:pPrChange w:id="2429" w:author="Abhiram Arali" w:date="2024-11-12T15:42:00Z">
          <w:pPr>
            <w:pStyle w:val="Heading1"/>
            <w:numPr>
              <w:numId w:val="20"/>
            </w:numPr>
            <w:tabs>
              <w:tab w:val="left" w:pos="939"/>
            </w:tabs>
            <w:spacing w:before="160"/>
            <w:ind w:left="939" w:hanging="359"/>
            <w:jc w:val="both"/>
          </w:pPr>
        </w:pPrChange>
      </w:pPr>
      <w:r>
        <w:t xml:space="preserve">Control </w:t>
      </w:r>
      <w:r w:rsidR="009E6D59">
        <w:t>structures</w:t>
      </w:r>
    </w:p>
    <w:p w14:paraId="6B935EF2" w14:textId="54F664C5" w:rsidR="00E57A4D" w:rsidDel="009E6D59" w:rsidRDefault="00E57A4D">
      <w:pPr>
        <w:pStyle w:val="BodyText"/>
        <w:spacing w:before="22"/>
        <w:rPr>
          <w:del w:id="2430" w:author="Abhiram Arali" w:date="2024-11-12T15:42:00Z"/>
          <w:b/>
        </w:rPr>
      </w:pPr>
    </w:p>
    <w:p w14:paraId="0FAE5032" w14:textId="1C13D304" w:rsidR="00E57A4D" w:rsidDel="00E96648" w:rsidRDefault="00A87255">
      <w:pPr>
        <w:pStyle w:val="NormalBPBHEB"/>
        <w:rPr>
          <w:del w:id="2431" w:author="Abhiram Arali" w:date="2024-11-12T15:42:00Z"/>
        </w:rPr>
        <w:pPrChange w:id="2432" w:author="Abhiram Arali" w:date="2024-11-12T15:42:00Z">
          <w:pPr>
            <w:pStyle w:val="BodyText"/>
            <w:spacing w:line="360" w:lineRule="auto"/>
            <w:ind w:left="220" w:right="216"/>
            <w:jc w:val="both"/>
          </w:pPr>
        </w:pPrChange>
      </w:pPr>
      <w:r>
        <w:t>Control structures in C are essential for directing the flow of program execution based on certain</w:t>
      </w:r>
      <w:r>
        <w:rPr>
          <w:spacing w:val="-13"/>
        </w:rPr>
        <w:t xml:space="preserve"> </w:t>
      </w:r>
      <w:r>
        <w:t>conditions</w:t>
      </w:r>
      <w:r>
        <w:rPr>
          <w:spacing w:val="-13"/>
        </w:rPr>
        <w:t xml:space="preserve"> </w:t>
      </w:r>
      <w:r>
        <w:t>or</w:t>
      </w:r>
      <w:r>
        <w:rPr>
          <w:spacing w:val="-14"/>
        </w:rPr>
        <w:t xml:space="preserve"> </w:t>
      </w:r>
      <w:r>
        <w:t>repeated</w:t>
      </w:r>
      <w:r>
        <w:rPr>
          <w:spacing w:val="-14"/>
        </w:rPr>
        <w:t xml:space="preserve"> </w:t>
      </w:r>
      <w:r>
        <w:t>actions.</w:t>
      </w:r>
      <w:r>
        <w:rPr>
          <w:spacing w:val="-13"/>
        </w:rPr>
        <w:t xml:space="preserve"> </w:t>
      </w:r>
      <w:r>
        <w:t>They</w:t>
      </w:r>
      <w:r>
        <w:rPr>
          <w:spacing w:val="-14"/>
        </w:rPr>
        <w:t xml:space="preserve"> </w:t>
      </w:r>
      <w:r>
        <w:t>allow</w:t>
      </w:r>
      <w:r>
        <w:rPr>
          <w:spacing w:val="-12"/>
        </w:rPr>
        <w:t xml:space="preserve"> </w:t>
      </w:r>
      <w:r>
        <w:t>programmers</w:t>
      </w:r>
      <w:r>
        <w:rPr>
          <w:spacing w:val="-14"/>
        </w:rPr>
        <w:t xml:space="preserve"> </w:t>
      </w:r>
      <w:r>
        <w:t>to</w:t>
      </w:r>
      <w:r>
        <w:rPr>
          <w:spacing w:val="-13"/>
        </w:rPr>
        <w:t xml:space="preserve"> </w:t>
      </w:r>
      <w:r>
        <w:t>implement</w:t>
      </w:r>
      <w:r>
        <w:rPr>
          <w:spacing w:val="-14"/>
        </w:rPr>
        <w:t xml:space="preserve"> </w:t>
      </w:r>
      <w:r>
        <w:t>decision-making and</w:t>
      </w:r>
      <w:r>
        <w:rPr>
          <w:spacing w:val="8"/>
        </w:rPr>
        <w:t xml:space="preserve"> </w:t>
      </w:r>
      <w:r>
        <w:t>looping</w:t>
      </w:r>
      <w:r>
        <w:rPr>
          <w:spacing w:val="10"/>
        </w:rPr>
        <w:t xml:space="preserve"> </w:t>
      </w:r>
      <w:r>
        <w:t>mechanisms,</w:t>
      </w:r>
      <w:r>
        <w:rPr>
          <w:spacing w:val="11"/>
        </w:rPr>
        <w:t xml:space="preserve"> </w:t>
      </w:r>
      <w:r>
        <w:t>making</w:t>
      </w:r>
      <w:r>
        <w:rPr>
          <w:spacing w:val="10"/>
        </w:rPr>
        <w:t xml:space="preserve"> </w:t>
      </w:r>
      <w:r>
        <w:t>programs</w:t>
      </w:r>
      <w:r>
        <w:rPr>
          <w:spacing w:val="11"/>
        </w:rPr>
        <w:t xml:space="preserve"> </w:t>
      </w:r>
      <w:r>
        <w:t>more</w:t>
      </w:r>
      <w:r>
        <w:rPr>
          <w:spacing w:val="11"/>
        </w:rPr>
        <w:t xml:space="preserve"> </w:t>
      </w:r>
      <w:r>
        <w:t>dynamic</w:t>
      </w:r>
      <w:r>
        <w:rPr>
          <w:spacing w:val="9"/>
        </w:rPr>
        <w:t xml:space="preserve"> </w:t>
      </w:r>
      <w:r>
        <w:t>and</w:t>
      </w:r>
      <w:r>
        <w:rPr>
          <w:spacing w:val="10"/>
        </w:rPr>
        <w:t xml:space="preserve"> </w:t>
      </w:r>
      <w:r>
        <w:t>responsive.</w:t>
      </w:r>
      <w:r>
        <w:rPr>
          <w:spacing w:val="10"/>
        </w:rPr>
        <w:t xml:space="preserve"> </w:t>
      </w:r>
      <w:r>
        <w:t>The</w:t>
      </w:r>
      <w:r>
        <w:rPr>
          <w:spacing w:val="15"/>
        </w:rPr>
        <w:t xml:space="preserve"> </w:t>
      </w:r>
      <w:r>
        <w:t>main</w:t>
      </w:r>
      <w:r>
        <w:rPr>
          <w:spacing w:val="11"/>
        </w:rPr>
        <w:t xml:space="preserve"> </w:t>
      </w:r>
      <w:r>
        <w:rPr>
          <w:spacing w:val="-2"/>
        </w:rPr>
        <w:t>control</w:t>
      </w:r>
      <w:ins w:id="2433" w:author="Abhiram Arali" w:date="2024-11-12T15:42:00Z">
        <w:r w:rsidR="00E96648">
          <w:rPr>
            <w:spacing w:val="-2"/>
          </w:rPr>
          <w:t xml:space="preserve"> </w:t>
        </w:r>
      </w:ins>
    </w:p>
    <w:p w14:paraId="2D473F65" w14:textId="7AC01609" w:rsidR="00E57A4D" w:rsidDel="00163253" w:rsidRDefault="00E57A4D">
      <w:pPr>
        <w:spacing w:line="360" w:lineRule="auto"/>
        <w:jc w:val="both"/>
        <w:rPr>
          <w:del w:id="2434" w:author="Abhiram Arali" w:date="2024-11-12T15:42:00Z"/>
        </w:rPr>
        <w:sectPr w:rsidR="00E57A4D" w:rsidDel="00163253">
          <w:pgSz w:w="11910" w:h="16840"/>
          <w:pgMar w:top="1540" w:right="1220" w:bottom="1200" w:left="1220" w:header="758" w:footer="1000" w:gutter="0"/>
          <w:cols w:space="720"/>
        </w:sectPr>
      </w:pPr>
    </w:p>
    <w:p w14:paraId="2157C622" w14:textId="41188181" w:rsidR="00E57A4D" w:rsidRDefault="00A87255" w:rsidP="00E96648">
      <w:pPr>
        <w:pStyle w:val="NormalBPBHEB"/>
        <w:rPr>
          <w:ins w:id="2435" w:author="Abhiram Arali" w:date="2024-11-12T15:43:00Z"/>
        </w:rPr>
      </w:pPr>
      <w:r>
        <w:t>structures in C can be categorized into three primary types: conditional statements, looping</w:t>
      </w:r>
      <w:r>
        <w:rPr>
          <w:spacing w:val="80"/>
        </w:rPr>
        <w:t xml:space="preserve"> </w:t>
      </w:r>
      <w:r>
        <w:t xml:space="preserve">statements, and jump statements. </w:t>
      </w:r>
      <w:del w:id="2436" w:author="Abhiram Arali" w:date="2024-11-12T15:43:00Z">
        <w:r w:rsidDel="006D1CFF">
          <w:delText>Here</w:delText>
        </w:r>
      </w:del>
      <w:del w:id="2437" w:author="Abhiram Arali" w:date="2024-11-12T15:42:00Z">
        <w:r w:rsidDel="00323EA3">
          <w:delText>’</w:delText>
        </w:r>
      </w:del>
      <w:del w:id="2438" w:author="Abhiram Arali" w:date="2024-11-12T15:43:00Z">
        <w:r w:rsidDel="006D1CFF">
          <w:delText>s a</w:delText>
        </w:r>
      </w:del>
      <w:ins w:id="2439" w:author="Abhiram Arali" w:date="2024-11-12T15:43:00Z">
        <w:r w:rsidR="006D1CFF">
          <w:t>The following section provides a</w:t>
        </w:r>
      </w:ins>
      <w:r>
        <w:t xml:space="preserve"> detailed explanation of each type</w:t>
      </w:r>
      <w:ins w:id="2440" w:author="Abhiram Arali" w:date="2024-11-12T15:43:00Z">
        <w:r w:rsidR="006D26FA">
          <w:t>.</w:t>
        </w:r>
      </w:ins>
      <w:del w:id="2441" w:author="Abhiram Arali" w:date="2024-11-12T15:43:00Z">
        <w:r w:rsidDel="006D26FA">
          <w:delText>:</w:delText>
        </w:r>
      </w:del>
    </w:p>
    <w:p w14:paraId="4FFF24B8" w14:textId="77777777" w:rsidR="00BD50DC" w:rsidRDefault="00BD50DC">
      <w:pPr>
        <w:pStyle w:val="NormalBPBHEB"/>
        <w:pPrChange w:id="2442" w:author="Abhiram Arali" w:date="2024-11-12T15:42:00Z">
          <w:pPr>
            <w:pStyle w:val="BodyText"/>
            <w:spacing w:before="88" w:line="360" w:lineRule="auto"/>
            <w:ind w:left="220"/>
          </w:pPr>
        </w:pPrChange>
      </w:pPr>
    </w:p>
    <w:p w14:paraId="3F58C1EC" w14:textId="63A5288D" w:rsidR="00E57A4D" w:rsidRDefault="00A87255">
      <w:pPr>
        <w:pStyle w:val="Heading2BPBHEB"/>
        <w:pPrChange w:id="2443" w:author="Abhiram Arali" w:date="2024-11-12T15:43:00Z">
          <w:pPr>
            <w:pStyle w:val="Heading1"/>
            <w:numPr>
              <w:numId w:val="12"/>
            </w:numPr>
            <w:tabs>
              <w:tab w:val="left" w:pos="460"/>
            </w:tabs>
            <w:spacing w:before="161"/>
            <w:ind w:left="460" w:hanging="240"/>
          </w:pPr>
        </w:pPrChange>
      </w:pPr>
      <w:r>
        <w:t>Conditional</w:t>
      </w:r>
      <w:r>
        <w:rPr>
          <w:spacing w:val="-1"/>
        </w:rPr>
        <w:t xml:space="preserve"> </w:t>
      </w:r>
      <w:r w:rsidR="00A5232E">
        <w:rPr>
          <w:spacing w:val="-2"/>
        </w:rPr>
        <w:t>statements</w:t>
      </w:r>
    </w:p>
    <w:p w14:paraId="4B143DB8" w14:textId="702EE8DE" w:rsidR="00E57A4D" w:rsidDel="00A5232E" w:rsidRDefault="00E57A4D">
      <w:pPr>
        <w:pStyle w:val="BodyText"/>
        <w:spacing w:before="21"/>
        <w:rPr>
          <w:del w:id="2444" w:author="Abhiram Arali" w:date="2024-11-12T15:43:00Z"/>
          <w:b/>
        </w:rPr>
      </w:pPr>
    </w:p>
    <w:p w14:paraId="6290A484" w14:textId="77777777" w:rsidR="00E57A4D" w:rsidRDefault="00A87255">
      <w:pPr>
        <w:pStyle w:val="NormalBPBHEB"/>
        <w:pPrChange w:id="2445" w:author="Abhiram Arali" w:date="2024-11-12T15:43:00Z">
          <w:pPr>
            <w:pStyle w:val="BodyText"/>
            <w:spacing w:line="360" w:lineRule="auto"/>
            <w:ind w:left="220"/>
          </w:pPr>
        </w:pPrChange>
      </w:pPr>
      <w:r>
        <w:t>Conditional statements enable a program to execute different pieces of code based on certain conditions. The most common conditional statements in C are if, else if, else, and switch.</w:t>
      </w:r>
    </w:p>
    <w:p w14:paraId="620452A3" w14:textId="1B22F98C" w:rsidR="00E57A4D" w:rsidRDefault="00A87255">
      <w:pPr>
        <w:pStyle w:val="NormalBPBHEB"/>
        <w:numPr>
          <w:ilvl w:val="0"/>
          <w:numId w:val="74"/>
        </w:numPr>
        <w:pPrChange w:id="2446" w:author="Abhiram Arali" w:date="2024-11-12T15:43:00Z">
          <w:pPr>
            <w:pStyle w:val="BodyText"/>
            <w:spacing w:before="161"/>
            <w:ind w:left="220"/>
          </w:pPr>
        </w:pPrChange>
      </w:pPr>
      <w:r>
        <w:rPr>
          <w:b/>
        </w:rPr>
        <w:t>if</w:t>
      </w:r>
      <w:r>
        <w:rPr>
          <w:b/>
          <w:spacing w:val="-3"/>
        </w:rPr>
        <w:t xml:space="preserve"> </w:t>
      </w:r>
      <w:r w:rsidR="00234637">
        <w:rPr>
          <w:b/>
        </w:rPr>
        <w:t>statement</w:t>
      </w:r>
      <w:r>
        <w:rPr>
          <w:b/>
        </w:rPr>
        <w:t>:</w:t>
      </w:r>
      <w:r>
        <w:rPr>
          <w:b/>
          <w:spacing w:val="-2"/>
        </w:rPr>
        <w:t xml:space="preserve"> </w:t>
      </w:r>
      <w:r>
        <w:t>Executes a</w:t>
      </w:r>
      <w:r>
        <w:rPr>
          <w:spacing w:val="-1"/>
        </w:rPr>
        <w:t xml:space="preserve"> </w:t>
      </w:r>
      <w:r>
        <w:t>block</w:t>
      </w:r>
      <w:r>
        <w:rPr>
          <w:spacing w:val="-1"/>
        </w:rPr>
        <w:t xml:space="preserve"> </w:t>
      </w:r>
      <w:r>
        <w:t>of</w:t>
      </w:r>
      <w:r>
        <w:rPr>
          <w:spacing w:val="-2"/>
        </w:rPr>
        <w:t xml:space="preserve"> </w:t>
      </w:r>
      <w:r>
        <w:t>code</w:t>
      </w:r>
      <w:r>
        <w:rPr>
          <w:spacing w:val="-2"/>
        </w:rPr>
        <w:t xml:space="preserve"> </w:t>
      </w:r>
      <w:r>
        <w:t>if a</w:t>
      </w:r>
      <w:r>
        <w:rPr>
          <w:spacing w:val="-1"/>
        </w:rPr>
        <w:t xml:space="preserve"> </w:t>
      </w:r>
      <w:r>
        <w:t>specified</w:t>
      </w:r>
      <w:r>
        <w:rPr>
          <w:spacing w:val="-1"/>
        </w:rPr>
        <w:t xml:space="preserve"> </w:t>
      </w:r>
      <w:r>
        <w:t>condition</w:t>
      </w:r>
      <w:r>
        <w:rPr>
          <w:spacing w:val="-1"/>
        </w:rPr>
        <w:t xml:space="preserve"> </w:t>
      </w:r>
      <w:r>
        <w:t xml:space="preserve">is </w:t>
      </w:r>
      <w:r>
        <w:rPr>
          <w:spacing w:val="-2"/>
        </w:rPr>
        <w:t>true.</w:t>
      </w:r>
    </w:p>
    <w:p w14:paraId="7B6F96E6" w14:textId="77777777" w:rsidR="00D161E2" w:rsidRDefault="00D161E2">
      <w:pPr>
        <w:pStyle w:val="CodeBlockBPBHEB"/>
        <w:pPrChange w:id="2447" w:author="Abhiram Arali" w:date="2024-11-13T10:16:00Z">
          <w:pPr>
            <w:pStyle w:val="BodyText"/>
            <w:spacing w:before="18"/>
            <w:ind w:left="107"/>
          </w:pPr>
        </w:pPrChange>
      </w:pPr>
      <w:moveToRangeStart w:id="2448" w:author="Abhiram Arali" w:date="2024-11-12T15:43:00Z" w:name="move182318639"/>
      <w:moveTo w:id="2449" w:author="Abhiram Arali" w:date="2024-11-12T15:43:00Z">
        <w:r>
          <w:t>if</w:t>
        </w:r>
        <w:r>
          <w:rPr>
            <w:spacing w:val="-1"/>
          </w:rPr>
          <w:t xml:space="preserve"> </w:t>
        </w:r>
        <w:r>
          <w:t>(condition)</w:t>
        </w:r>
        <w:r>
          <w:rPr>
            <w:spacing w:val="-1"/>
          </w:rPr>
          <w:t xml:space="preserve"> </w:t>
        </w:r>
        <w:r>
          <w:rPr>
            <w:spacing w:val="-10"/>
          </w:rPr>
          <w:t>{</w:t>
        </w:r>
      </w:moveTo>
    </w:p>
    <w:p w14:paraId="02FCE9EC" w14:textId="77777777" w:rsidR="00D161E2" w:rsidRDefault="00D161E2">
      <w:pPr>
        <w:pStyle w:val="CodeBlockBPBHEB"/>
        <w:pPrChange w:id="2450" w:author="Abhiram Arali" w:date="2024-11-13T10:16:00Z">
          <w:pPr>
            <w:pStyle w:val="BodyText"/>
            <w:spacing w:before="20"/>
          </w:pPr>
        </w:pPrChange>
      </w:pPr>
    </w:p>
    <w:p w14:paraId="3BA6B9A8" w14:textId="77777777" w:rsidR="00D161E2" w:rsidRDefault="00D161E2">
      <w:pPr>
        <w:pStyle w:val="CodeBlockBPBHEB"/>
        <w:pPrChange w:id="2451" w:author="Abhiram Arali" w:date="2024-11-13T10:16:00Z">
          <w:pPr>
            <w:pStyle w:val="BodyText"/>
            <w:ind w:left="347"/>
          </w:pPr>
        </w:pPrChange>
      </w:pPr>
      <w:moveTo w:id="2452" w:author="Abhiram Arali" w:date="2024-11-12T15:43:00Z">
        <w:r>
          <w:t>//</w:t>
        </w:r>
        <w:r>
          <w:rPr>
            <w:spacing w:val="-1"/>
          </w:rPr>
          <w:t xml:space="preserve"> </w:t>
        </w:r>
        <w:r>
          <w:t>Code</w:t>
        </w:r>
        <w:r>
          <w:rPr>
            <w:spacing w:val="-1"/>
          </w:rPr>
          <w:t xml:space="preserve"> </w:t>
        </w:r>
        <w:r>
          <w:t>to execute if</w:t>
        </w:r>
        <w:r>
          <w:rPr>
            <w:spacing w:val="-2"/>
          </w:rPr>
          <w:t xml:space="preserve"> </w:t>
        </w:r>
        <w:r>
          <w:t>the</w:t>
        </w:r>
        <w:r>
          <w:rPr>
            <w:spacing w:val="-1"/>
          </w:rPr>
          <w:t xml:space="preserve"> </w:t>
        </w:r>
        <w:r>
          <w:t xml:space="preserve">condition is </w:t>
        </w:r>
        <w:r>
          <w:rPr>
            <w:spacing w:val="-4"/>
          </w:rPr>
          <w:t>true</w:t>
        </w:r>
      </w:moveTo>
    </w:p>
    <w:p w14:paraId="062D4159" w14:textId="77777777" w:rsidR="00D161E2" w:rsidRDefault="00D161E2">
      <w:pPr>
        <w:pStyle w:val="CodeBlockBPBHEB"/>
        <w:pPrChange w:id="2453" w:author="Abhiram Arali" w:date="2024-11-13T10:16:00Z">
          <w:pPr>
            <w:pStyle w:val="BodyText"/>
            <w:spacing w:before="21"/>
          </w:pPr>
        </w:pPrChange>
      </w:pPr>
    </w:p>
    <w:p w14:paraId="11309940" w14:textId="77777777" w:rsidR="00D161E2" w:rsidRDefault="00D161E2">
      <w:pPr>
        <w:pStyle w:val="CodeBlockBPBHEB"/>
        <w:rPr>
          <w:sz w:val="24"/>
        </w:rPr>
        <w:pPrChange w:id="2454" w:author="Abhiram Arali" w:date="2024-11-13T10:16:00Z">
          <w:pPr>
            <w:spacing w:before="1"/>
            <w:ind w:left="107"/>
          </w:pPr>
        </w:pPrChange>
      </w:pPr>
      <w:moveTo w:id="2455" w:author="Abhiram Arali" w:date="2024-11-12T15:43:00Z">
        <w:r>
          <w:rPr>
            <w:spacing w:val="-10"/>
            <w:sz w:val="24"/>
          </w:rPr>
          <w:t>}</w:t>
        </w:r>
      </w:moveTo>
    </w:p>
    <w:moveToRangeEnd w:id="2448"/>
    <w:p w14:paraId="5AE32CA0" w14:textId="18F2AD3D" w:rsidR="00E57A4D" w:rsidRDefault="00A87255">
      <w:pPr>
        <w:pStyle w:val="NormalBPBHEB"/>
        <w:rPr>
          <w:sz w:val="20"/>
        </w:rPr>
        <w:pPrChange w:id="2456" w:author="Abhiram Arali" w:date="2024-11-12T15:43:00Z">
          <w:pPr>
            <w:pStyle w:val="BodyText"/>
            <w:spacing w:before="47"/>
          </w:pPr>
        </w:pPrChange>
      </w:pPr>
      <w:del w:id="2457" w:author="Abhiram Arali" w:date="2024-11-12T15:43:00Z">
        <w:r w:rsidDel="00D161E2">
          <w:rPr>
            <w:noProof/>
            <w:lang w:val="en-IN" w:eastAsia="en-IN"/>
            <w:rPrChange w:id="2458" w:author="Unknown">
              <w:rPr>
                <w:noProof/>
                <w:lang w:val="en-IN" w:eastAsia="en-IN"/>
              </w:rPr>
            </w:rPrChange>
          </w:rPr>
          <mc:AlternateContent>
            <mc:Choice Requires="wps">
              <w:drawing>
                <wp:anchor distT="0" distB="0" distL="0" distR="0" simplePos="0" relativeHeight="487618048" behindDoc="1" locked="0" layoutInCell="1" allowOverlap="1" wp14:anchorId="5AB87496" wp14:editId="30ECC013">
                  <wp:simplePos x="0" y="0"/>
                  <wp:positionH relativeFrom="page">
                    <wp:posOffset>843076</wp:posOffset>
                  </wp:positionH>
                  <wp:positionV relativeFrom="paragraph">
                    <wp:posOffset>194373</wp:posOffset>
                  </wp:positionV>
                  <wp:extent cx="5876290" cy="1020444"/>
                  <wp:effectExtent l="0" t="0" r="0" b="0"/>
                  <wp:wrapTopAndBottom/>
                  <wp:docPr id="153" name="Text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020444"/>
                          </a:xfrm>
                          <a:prstGeom prst="rect">
                            <a:avLst/>
                          </a:prstGeom>
                          <a:ln w="6096">
                            <a:solidFill>
                              <a:srgbClr val="000000"/>
                            </a:solidFill>
                            <a:prstDash val="solid"/>
                          </a:ln>
                        </wps:spPr>
                        <wps:txbx>
                          <w:txbxContent>
                            <w:p w14:paraId="561D3D00" w14:textId="5158E058" w:rsidR="00531AAA" w:rsidDel="00D161E2" w:rsidRDefault="00531AAA">
                              <w:pPr>
                                <w:pStyle w:val="BodyText"/>
                                <w:spacing w:before="18"/>
                                <w:ind w:left="107"/>
                              </w:pPr>
                              <w:moveFromRangeStart w:id="2459" w:author="Abhiram Arali" w:date="2024-11-12T15:43:00Z" w:name="move182318639"/>
                              <w:moveFrom w:id="2460" w:author="Abhiram Arali" w:date="2024-11-12T15:43:00Z">
                                <w:r w:rsidDel="00D161E2">
                                  <w:t>if</w:t>
                                </w:r>
                                <w:r w:rsidDel="00D161E2">
                                  <w:rPr>
                                    <w:spacing w:val="-1"/>
                                  </w:rPr>
                                  <w:t xml:space="preserve"> </w:t>
                                </w:r>
                                <w:r w:rsidDel="00D161E2">
                                  <w:t>(condition)</w:t>
                                </w:r>
                                <w:r w:rsidDel="00D161E2">
                                  <w:rPr>
                                    <w:spacing w:val="-1"/>
                                  </w:rPr>
                                  <w:t xml:space="preserve"> </w:t>
                                </w:r>
                                <w:r w:rsidDel="00D161E2">
                                  <w:rPr>
                                    <w:spacing w:val="-10"/>
                                  </w:rPr>
                                  <w:t>{</w:t>
                                </w:r>
                              </w:moveFrom>
                            </w:p>
                            <w:p w14:paraId="3ABA0F21" w14:textId="59A3781E" w:rsidR="00531AAA" w:rsidDel="00D161E2" w:rsidRDefault="00531AAA">
                              <w:pPr>
                                <w:pStyle w:val="BodyText"/>
                                <w:spacing w:before="20"/>
                              </w:pPr>
                            </w:p>
                            <w:p w14:paraId="0EE32E92" w14:textId="36E04712" w:rsidR="00531AAA" w:rsidDel="00D161E2" w:rsidRDefault="00531AAA">
                              <w:pPr>
                                <w:pStyle w:val="BodyText"/>
                                <w:ind w:left="347"/>
                              </w:pPr>
                              <w:moveFrom w:id="2461" w:author="Abhiram Arali" w:date="2024-11-12T15:43:00Z">
                                <w:r w:rsidDel="00D161E2">
                                  <w:t>//</w:t>
                                </w:r>
                                <w:r w:rsidDel="00D161E2">
                                  <w:rPr>
                                    <w:spacing w:val="-1"/>
                                  </w:rPr>
                                  <w:t xml:space="preserve"> </w:t>
                                </w:r>
                                <w:r w:rsidDel="00D161E2">
                                  <w:t>Code</w:t>
                                </w:r>
                                <w:r w:rsidDel="00D161E2">
                                  <w:rPr>
                                    <w:spacing w:val="-1"/>
                                  </w:rPr>
                                  <w:t xml:space="preserve"> </w:t>
                                </w:r>
                                <w:r w:rsidDel="00D161E2">
                                  <w:t>to execute if</w:t>
                                </w:r>
                                <w:r w:rsidDel="00D161E2">
                                  <w:rPr>
                                    <w:spacing w:val="-2"/>
                                  </w:rPr>
                                  <w:t xml:space="preserve"> </w:t>
                                </w:r>
                                <w:r w:rsidDel="00D161E2">
                                  <w:t>the</w:t>
                                </w:r>
                                <w:r w:rsidDel="00D161E2">
                                  <w:rPr>
                                    <w:spacing w:val="-1"/>
                                  </w:rPr>
                                  <w:t xml:space="preserve"> </w:t>
                                </w:r>
                                <w:r w:rsidDel="00D161E2">
                                  <w:t xml:space="preserve">condition is </w:t>
                                </w:r>
                                <w:r w:rsidDel="00D161E2">
                                  <w:rPr>
                                    <w:spacing w:val="-4"/>
                                  </w:rPr>
                                  <w:t>true</w:t>
                                </w:r>
                              </w:moveFrom>
                            </w:p>
                            <w:p w14:paraId="3C7E58C0" w14:textId="55135115" w:rsidR="00531AAA" w:rsidDel="00D161E2" w:rsidRDefault="00531AAA">
                              <w:pPr>
                                <w:pStyle w:val="BodyText"/>
                                <w:spacing w:before="21"/>
                              </w:pPr>
                            </w:p>
                            <w:p w14:paraId="561FA30D" w14:textId="611A80C6" w:rsidR="00531AAA" w:rsidRDefault="00531AAA">
                              <w:pPr>
                                <w:spacing w:before="1"/>
                                <w:ind w:left="107"/>
                                <w:rPr>
                                  <w:sz w:val="24"/>
                                </w:rPr>
                              </w:pPr>
                              <w:moveFrom w:id="2462" w:author="Abhiram Arali" w:date="2024-11-12T15:43:00Z">
                                <w:r w:rsidDel="00D161E2">
                                  <w:rPr>
                                    <w:spacing w:val="-10"/>
                                    <w:sz w:val="24"/>
                                  </w:rPr>
                                  <w:t>}</w:t>
                                </w:r>
                              </w:moveFrom>
                              <w:moveFromRangeEnd w:id="2459"/>
                            </w:p>
                          </w:txbxContent>
                        </wps:txbx>
                        <wps:bodyPr wrap="square" lIns="0" tIns="0" rIns="0" bIns="0" rtlCol="0">
                          <a:noAutofit/>
                        </wps:bodyPr>
                      </wps:wsp>
                    </a:graphicData>
                  </a:graphic>
                </wp:anchor>
              </w:drawing>
            </mc:Choice>
            <mc:Fallback>
              <w:pict>
                <v:shape w14:anchorId="5AB87496" id="Textbox 153" o:spid="_x0000_s1154" type="#_x0000_t202" style="position:absolute;left:0;text-align:left;margin-left:66.4pt;margin-top:15.3pt;width:462.7pt;height:80.35pt;z-index:-15698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" filled="f" strokeweight=".48pt">
                  <v:path arrowok="t"/>
                  <v:textbox inset="0,0,0,0">
                    <w:txbxContent>
                      <w:p w14:paraId="561D3D00" w14:textId="5158E058" w:rsidR="00531AAA" w:rsidDel="00D161E2" w:rsidRDefault="00531AAA">
                        <w:pPr>
                          <w:pStyle w:val="BodyText"/>
                          <w:spacing w:before="18"/>
                          <w:ind w:left="107"/>
                        </w:pPr>
                        <w:moveFromRangeStart w:id="2463" w:author="Abhiram Arali" w:date="2024-11-12T15:43:00Z" w:name="move182318639"/>
                        <w:moveFrom w:id="2464" w:author="Abhiram Arali" w:date="2024-11-12T15:43:00Z">
                          <w:r w:rsidDel="00D161E2">
                            <w:t>if</w:t>
                          </w:r>
                          <w:r w:rsidDel="00D161E2">
                            <w:rPr>
                              <w:spacing w:val="-1"/>
                            </w:rPr>
                            <w:t xml:space="preserve"> </w:t>
                          </w:r>
                          <w:r w:rsidDel="00D161E2">
                            <w:t>(condition)</w:t>
                          </w:r>
                          <w:r w:rsidDel="00D161E2">
                            <w:rPr>
                              <w:spacing w:val="-1"/>
                            </w:rPr>
                            <w:t xml:space="preserve"> </w:t>
                          </w:r>
                          <w:r w:rsidDel="00D161E2">
                            <w:rPr>
                              <w:spacing w:val="-10"/>
                            </w:rPr>
                            <w:t>{</w:t>
                          </w:r>
                        </w:moveFrom>
                      </w:p>
                      <w:p w14:paraId="3ABA0F21" w14:textId="59A3781E" w:rsidR="00531AAA" w:rsidDel="00D161E2" w:rsidRDefault="00531AAA">
                        <w:pPr>
                          <w:pStyle w:val="BodyText"/>
                          <w:spacing w:before="20"/>
                        </w:pPr>
                      </w:p>
                      <w:p w14:paraId="0EE32E92" w14:textId="36E04712" w:rsidR="00531AAA" w:rsidDel="00D161E2" w:rsidRDefault="00531AAA">
                        <w:pPr>
                          <w:pStyle w:val="BodyText"/>
                          <w:ind w:left="347"/>
                        </w:pPr>
                        <w:moveFrom w:id="2465" w:author="Abhiram Arali" w:date="2024-11-12T15:43:00Z">
                          <w:r w:rsidDel="00D161E2">
                            <w:t>//</w:t>
                          </w:r>
                          <w:r w:rsidDel="00D161E2">
                            <w:rPr>
                              <w:spacing w:val="-1"/>
                            </w:rPr>
                            <w:t xml:space="preserve"> </w:t>
                          </w:r>
                          <w:r w:rsidDel="00D161E2">
                            <w:t>Code</w:t>
                          </w:r>
                          <w:r w:rsidDel="00D161E2">
                            <w:rPr>
                              <w:spacing w:val="-1"/>
                            </w:rPr>
                            <w:t xml:space="preserve"> </w:t>
                          </w:r>
                          <w:r w:rsidDel="00D161E2">
                            <w:t>to execute if</w:t>
                          </w:r>
                          <w:r w:rsidDel="00D161E2">
                            <w:rPr>
                              <w:spacing w:val="-2"/>
                            </w:rPr>
                            <w:t xml:space="preserve"> </w:t>
                          </w:r>
                          <w:r w:rsidDel="00D161E2">
                            <w:t>the</w:t>
                          </w:r>
                          <w:r w:rsidDel="00D161E2">
                            <w:rPr>
                              <w:spacing w:val="-1"/>
                            </w:rPr>
                            <w:t xml:space="preserve"> </w:t>
                          </w:r>
                          <w:r w:rsidDel="00D161E2">
                            <w:t xml:space="preserve">condition is </w:t>
                          </w:r>
                          <w:r w:rsidDel="00D161E2">
                            <w:rPr>
                              <w:spacing w:val="-4"/>
                            </w:rPr>
                            <w:t>true</w:t>
                          </w:r>
                        </w:moveFrom>
                      </w:p>
                      <w:p w14:paraId="3C7E58C0" w14:textId="55135115" w:rsidR="00531AAA" w:rsidDel="00D161E2" w:rsidRDefault="00531AAA">
                        <w:pPr>
                          <w:pStyle w:val="BodyText"/>
                          <w:spacing w:before="21"/>
                        </w:pPr>
                      </w:p>
                      <w:p w14:paraId="561FA30D" w14:textId="611A80C6" w:rsidR="00531AAA" w:rsidRDefault="00531AAA">
                        <w:pPr>
                          <w:spacing w:before="1"/>
                          <w:ind w:left="107"/>
                          <w:rPr>
                            <w:sz w:val="24"/>
                          </w:rPr>
                        </w:pPr>
                        <w:moveFrom w:id="2466" w:author="Abhiram Arali" w:date="2024-11-12T15:43:00Z">
                          <w:r w:rsidDel="00D161E2">
                            <w:rPr>
                              <w:spacing w:val="-10"/>
                              <w:sz w:val="24"/>
                            </w:rPr>
                            <w:t>}</w:t>
                          </w:r>
                        </w:moveFrom>
                        <w:moveFromRangeEnd w:id="2463"/>
                      </w:p>
                    </w:txbxContent>
                  </v:textbox>
                  <w10:wrap type="topAndBottom" anchorx="page"/>
                </v:shape>
              </w:pict>
            </mc:Fallback>
          </mc:AlternateContent>
        </w:r>
      </w:del>
    </w:p>
    <w:p w14:paraId="5833E82A" w14:textId="3EA26778" w:rsidR="00E57A4D" w:rsidRDefault="00A87255">
      <w:pPr>
        <w:pStyle w:val="NormalBPBHEB"/>
        <w:numPr>
          <w:ilvl w:val="0"/>
          <w:numId w:val="74"/>
        </w:numPr>
        <w:pPrChange w:id="2467" w:author="Abhiram Arali" w:date="2024-11-12T15:44:00Z">
          <w:pPr>
            <w:pStyle w:val="BodyText"/>
            <w:spacing w:before="167"/>
            <w:ind w:left="220"/>
          </w:pPr>
        </w:pPrChange>
      </w:pPr>
      <w:r>
        <w:rPr>
          <w:b/>
        </w:rPr>
        <w:t>else</w:t>
      </w:r>
      <w:r>
        <w:rPr>
          <w:b/>
          <w:spacing w:val="-14"/>
        </w:rPr>
        <w:t xml:space="preserve"> </w:t>
      </w:r>
      <w:r w:rsidR="00234637">
        <w:rPr>
          <w:b/>
        </w:rPr>
        <w:t>statement</w:t>
      </w:r>
      <w:r>
        <w:rPr>
          <w:b/>
        </w:rPr>
        <w:t>:</w:t>
      </w:r>
      <w:r>
        <w:rPr>
          <w:b/>
          <w:spacing w:val="-11"/>
        </w:rPr>
        <w:t xml:space="preserve"> </w:t>
      </w:r>
      <w:r>
        <w:t>Follows</w:t>
      </w:r>
      <w:r>
        <w:rPr>
          <w:spacing w:val="-10"/>
        </w:rPr>
        <w:t xml:space="preserve"> </w:t>
      </w:r>
      <w:r>
        <w:t>an</w:t>
      </w:r>
      <w:r>
        <w:rPr>
          <w:spacing w:val="-12"/>
        </w:rPr>
        <w:t xml:space="preserve"> </w:t>
      </w:r>
      <w:r>
        <w:t>if</w:t>
      </w:r>
      <w:r>
        <w:rPr>
          <w:spacing w:val="-13"/>
        </w:rPr>
        <w:t xml:space="preserve"> </w:t>
      </w:r>
      <w:r>
        <w:t>statement</w:t>
      </w:r>
      <w:r>
        <w:rPr>
          <w:spacing w:val="-10"/>
        </w:rPr>
        <w:t xml:space="preserve"> </w:t>
      </w:r>
      <w:r>
        <w:t>and</w:t>
      </w:r>
      <w:r>
        <w:rPr>
          <w:spacing w:val="-12"/>
        </w:rPr>
        <w:t xml:space="preserve"> </w:t>
      </w:r>
      <w:r>
        <w:t>executes</w:t>
      </w:r>
      <w:r>
        <w:rPr>
          <w:spacing w:val="-13"/>
        </w:rPr>
        <w:t xml:space="preserve"> </w:t>
      </w:r>
      <w:r>
        <w:t>a</w:t>
      </w:r>
      <w:r>
        <w:rPr>
          <w:spacing w:val="-14"/>
        </w:rPr>
        <w:t xml:space="preserve"> </w:t>
      </w:r>
      <w:r>
        <w:t>block</w:t>
      </w:r>
      <w:r>
        <w:rPr>
          <w:spacing w:val="-12"/>
        </w:rPr>
        <w:t xml:space="preserve"> </w:t>
      </w:r>
      <w:r>
        <w:t>of</w:t>
      </w:r>
      <w:r>
        <w:rPr>
          <w:spacing w:val="-11"/>
        </w:rPr>
        <w:t xml:space="preserve"> </w:t>
      </w:r>
      <w:r>
        <w:t>code</w:t>
      </w:r>
      <w:r>
        <w:rPr>
          <w:spacing w:val="-13"/>
        </w:rPr>
        <w:t xml:space="preserve"> </w:t>
      </w:r>
      <w:r>
        <w:t>if</w:t>
      </w:r>
      <w:r>
        <w:rPr>
          <w:spacing w:val="-11"/>
        </w:rPr>
        <w:t xml:space="preserve"> </w:t>
      </w:r>
      <w:r>
        <w:t>the</w:t>
      </w:r>
      <w:r>
        <w:rPr>
          <w:spacing w:val="-13"/>
        </w:rPr>
        <w:t xml:space="preserve"> </w:t>
      </w:r>
      <w:r>
        <w:t>if</w:t>
      </w:r>
      <w:r>
        <w:rPr>
          <w:spacing w:val="-13"/>
        </w:rPr>
        <w:t xml:space="preserve"> </w:t>
      </w:r>
      <w:r>
        <w:t>condition</w:t>
      </w:r>
      <w:r>
        <w:rPr>
          <w:spacing w:val="-12"/>
        </w:rPr>
        <w:t xml:space="preserve"> </w:t>
      </w:r>
      <w:r>
        <w:t>is</w:t>
      </w:r>
      <w:r>
        <w:rPr>
          <w:spacing w:val="-9"/>
        </w:rPr>
        <w:t xml:space="preserve"> </w:t>
      </w:r>
      <w:r>
        <w:rPr>
          <w:spacing w:val="-2"/>
        </w:rPr>
        <w:t>false.</w:t>
      </w:r>
    </w:p>
    <w:p w14:paraId="11A82232" w14:textId="77777777" w:rsidR="00B45270" w:rsidRDefault="00B45270">
      <w:pPr>
        <w:pStyle w:val="CodeBlockBPBHEB"/>
        <w:pPrChange w:id="2468" w:author="Abhiram Arali" w:date="2024-11-13T10:16:00Z">
          <w:pPr>
            <w:pStyle w:val="BodyText"/>
            <w:spacing w:before="18"/>
            <w:ind w:left="107"/>
          </w:pPr>
        </w:pPrChange>
      </w:pPr>
      <w:moveToRangeStart w:id="2469" w:author="Abhiram Arali" w:date="2024-11-12T15:44:00Z" w:name="move182318662"/>
      <w:moveTo w:id="2470" w:author="Abhiram Arali" w:date="2024-11-12T15:44:00Z">
        <w:r>
          <w:t>if</w:t>
        </w:r>
        <w:r>
          <w:rPr>
            <w:spacing w:val="-1"/>
          </w:rPr>
          <w:t xml:space="preserve"> </w:t>
        </w:r>
        <w:r>
          <w:t>(condition)</w:t>
        </w:r>
        <w:r>
          <w:rPr>
            <w:spacing w:val="-1"/>
          </w:rPr>
          <w:t xml:space="preserve"> </w:t>
        </w:r>
        <w:r>
          <w:rPr>
            <w:spacing w:val="-10"/>
          </w:rPr>
          <w:t>{</w:t>
        </w:r>
      </w:moveTo>
    </w:p>
    <w:p w14:paraId="7A349142" w14:textId="77777777" w:rsidR="00B45270" w:rsidRDefault="00B45270">
      <w:pPr>
        <w:pStyle w:val="CodeBlockBPBHEB"/>
        <w:pPrChange w:id="2471" w:author="Abhiram Arali" w:date="2024-11-13T10:16:00Z">
          <w:pPr>
            <w:pStyle w:val="BodyText"/>
            <w:spacing w:before="21"/>
          </w:pPr>
        </w:pPrChange>
      </w:pPr>
    </w:p>
    <w:p w14:paraId="4DB57A8D" w14:textId="77777777" w:rsidR="00B45270" w:rsidRDefault="00B45270">
      <w:pPr>
        <w:pStyle w:val="CodeBlockBPBHEB"/>
        <w:pPrChange w:id="2472" w:author="Abhiram Arali" w:date="2024-11-13T10:16:00Z">
          <w:pPr>
            <w:pStyle w:val="BodyText"/>
            <w:spacing w:before="1"/>
            <w:ind w:left="347"/>
          </w:pPr>
        </w:pPrChange>
      </w:pPr>
      <w:moveTo w:id="2473" w:author="Abhiram Arali" w:date="2024-11-12T15:44:00Z">
        <w:r>
          <w:t>//</w:t>
        </w:r>
        <w:r>
          <w:rPr>
            <w:spacing w:val="-3"/>
          </w:rPr>
          <w:t xml:space="preserve"> </w:t>
        </w:r>
        <w:r>
          <w:t>Code</w:t>
        </w:r>
        <w:r>
          <w:rPr>
            <w:spacing w:val="-1"/>
          </w:rPr>
          <w:t xml:space="preserve"> </w:t>
        </w:r>
        <w:r>
          <w:t>if</w:t>
        </w:r>
        <w:r>
          <w:rPr>
            <w:spacing w:val="-1"/>
          </w:rPr>
          <w:t xml:space="preserve"> </w:t>
        </w:r>
        <w:r>
          <w:t>condition is</w:t>
        </w:r>
        <w:r>
          <w:rPr>
            <w:spacing w:val="-3"/>
          </w:rPr>
          <w:t xml:space="preserve"> </w:t>
        </w:r>
        <w:r>
          <w:rPr>
            <w:spacing w:val="-4"/>
          </w:rPr>
          <w:t>true</w:t>
        </w:r>
      </w:moveTo>
    </w:p>
    <w:p w14:paraId="462B4A84" w14:textId="77777777" w:rsidR="00B45270" w:rsidRDefault="00B45270">
      <w:pPr>
        <w:pStyle w:val="CodeBlockBPBHEB"/>
        <w:pPrChange w:id="2474" w:author="Abhiram Arali" w:date="2024-11-13T10:16:00Z">
          <w:pPr>
            <w:pStyle w:val="BodyText"/>
            <w:spacing w:before="21"/>
          </w:pPr>
        </w:pPrChange>
      </w:pPr>
    </w:p>
    <w:p w14:paraId="05D674E3" w14:textId="77777777" w:rsidR="00B45270" w:rsidRDefault="00B45270">
      <w:pPr>
        <w:pStyle w:val="CodeBlockBPBHEB"/>
        <w:pPrChange w:id="2475" w:author="Abhiram Arali" w:date="2024-11-13T10:16:00Z">
          <w:pPr>
            <w:pStyle w:val="BodyText"/>
            <w:ind w:left="107"/>
          </w:pPr>
        </w:pPrChange>
      </w:pPr>
      <w:moveTo w:id="2476" w:author="Abhiram Arali" w:date="2024-11-12T15:44:00Z">
        <w:r>
          <w:t>}</w:t>
        </w:r>
        <w:r>
          <w:rPr>
            <w:spacing w:val="-1"/>
          </w:rPr>
          <w:t xml:space="preserve"> </w:t>
        </w:r>
        <w:r>
          <w:t xml:space="preserve">else </w:t>
        </w:r>
        <w:r>
          <w:rPr>
            <w:spacing w:val="-10"/>
          </w:rPr>
          <w:t>{</w:t>
        </w:r>
      </w:moveTo>
    </w:p>
    <w:p w14:paraId="0F4ECE28" w14:textId="77777777" w:rsidR="00B45270" w:rsidRDefault="00B45270">
      <w:pPr>
        <w:pStyle w:val="CodeBlockBPBHEB"/>
        <w:pPrChange w:id="2477" w:author="Abhiram Arali" w:date="2024-11-13T10:16:00Z">
          <w:pPr>
            <w:pStyle w:val="BodyText"/>
            <w:spacing w:before="22"/>
          </w:pPr>
        </w:pPrChange>
      </w:pPr>
    </w:p>
    <w:p w14:paraId="5D479604" w14:textId="77777777" w:rsidR="00B45270" w:rsidRDefault="00B45270">
      <w:pPr>
        <w:pStyle w:val="CodeBlockBPBHEB"/>
        <w:pPrChange w:id="2478" w:author="Abhiram Arali" w:date="2024-11-13T10:16:00Z">
          <w:pPr>
            <w:pStyle w:val="BodyText"/>
            <w:ind w:left="347"/>
          </w:pPr>
        </w:pPrChange>
      </w:pPr>
      <w:moveTo w:id="2479" w:author="Abhiram Arali" w:date="2024-11-12T15:44:00Z">
        <w:r>
          <w:t>//</w:t>
        </w:r>
        <w:r>
          <w:rPr>
            <w:spacing w:val="-1"/>
          </w:rPr>
          <w:t xml:space="preserve"> </w:t>
        </w:r>
        <w:r>
          <w:t>Code</w:t>
        </w:r>
        <w:r>
          <w:rPr>
            <w:spacing w:val="-1"/>
          </w:rPr>
          <w:t xml:space="preserve"> </w:t>
        </w:r>
        <w:r>
          <w:t>if</w:t>
        </w:r>
        <w:r>
          <w:rPr>
            <w:spacing w:val="-1"/>
          </w:rPr>
          <w:t xml:space="preserve"> </w:t>
        </w:r>
        <w:r>
          <w:t>condition is</w:t>
        </w:r>
        <w:r>
          <w:rPr>
            <w:spacing w:val="-3"/>
          </w:rPr>
          <w:t xml:space="preserve"> </w:t>
        </w:r>
        <w:r>
          <w:rPr>
            <w:spacing w:val="-2"/>
          </w:rPr>
          <w:t>false</w:t>
        </w:r>
      </w:moveTo>
    </w:p>
    <w:p w14:paraId="1E530E38" w14:textId="77777777" w:rsidR="00B45270" w:rsidRDefault="00B45270">
      <w:pPr>
        <w:pStyle w:val="CodeBlockBPBHEB"/>
        <w:pPrChange w:id="2480" w:author="Abhiram Arali" w:date="2024-11-13T10:16:00Z">
          <w:pPr>
            <w:pStyle w:val="BodyText"/>
            <w:spacing w:before="22"/>
          </w:pPr>
        </w:pPrChange>
      </w:pPr>
    </w:p>
    <w:p w14:paraId="735529FF" w14:textId="77777777" w:rsidR="00B45270" w:rsidRDefault="00B45270">
      <w:pPr>
        <w:pStyle w:val="CodeBlockBPBHEB"/>
        <w:rPr>
          <w:sz w:val="24"/>
        </w:rPr>
        <w:pPrChange w:id="2481" w:author="Abhiram Arali" w:date="2024-11-13T10:16:00Z">
          <w:pPr>
            <w:ind w:left="107"/>
          </w:pPr>
        </w:pPrChange>
      </w:pPr>
      <w:moveTo w:id="2482" w:author="Abhiram Arali" w:date="2024-11-12T15:44:00Z">
        <w:r>
          <w:rPr>
            <w:spacing w:val="-10"/>
            <w:sz w:val="24"/>
          </w:rPr>
          <w:t>}</w:t>
        </w:r>
      </w:moveTo>
    </w:p>
    <w:moveToRangeEnd w:id="2469"/>
    <w:p w14:paraId="5A5E7EA1" w14:textId="6F3C6E20" w:rsidR="00E57A4D" w:rsidRDefault="00A87255">
      <w:pPr>
        <w:pStyle w:val="NormalBPBHEB"/>
        <w:rPr>
          <w:sz w:val="20"/>
        </w:rPr>
        <w:pPrChange w:id="2483" w:author="Abhiram Arali" w:date="2024-11-12T15:44:00Z">
          <w:pPr>
            <w:pStyle w:val="BodyText"/>
            <w:spacing w:before="46"/>
          </w:pPr>
        </w:pPrChange>
      </w:pPr>
      <w:del w:id="2484" w:author="Abhiram Arali" w:date="2024-11-12T15:44:00Z">
        <w:r w:rsidDel="00B45270">
          <w:rPr>
            <w:noProof/>
            <w:lang w:val="en-IN" w:eastAsia="en-IN"/>
            <w:rPrChange w:id="2485" w:author="Unknown">
              <w:rPr>
                <w:noProof/>
                <w:lang w:val="en-IN" w:eastAsia="en-IN"/>
              </w:rPr>
            </w:rPrChange>
          </w:rPr>
          <mc:AlternateContent>
            <mc:Choice Requires="wps">
              <w:drawing>
                <wp:anchor distT="0" distB="0" distL="0" distR="0" simplePos="0" relativeHeight="487618560" behindDoc="1" locked="0" layoutInCell="1" allowOverlap="1" wp14:anchorId="2B457663" wp14:editId="7C59C186">
                  <wp:simplePos x="0" y="0"/>
                  <wp:positionH relativeFrom="page">
                    <wp:posOffset>843076</wp:posOffset>
                  </wp:positionH>
                  <wp:positionV relativeFrom="paragraph">
                    <wp:posOffset>194197</wp:posOffset>
                  </wp:positionV>
                  <wp:extent cx="5876290" cy="1750060"/>
                  <wp:effectExtent l="0" t="0" r="0" b="0"/>
                  <wp:wrapTopAndBottom/>
                  <wp:docPr id="154" name="Text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750060"/>
                          </a:xfrm>
                          <a:prstGeom prst="rect">
                            <a:avLst/>
                          </a:prstGeom>
                          <a:ln w="6096">
                            <a:solidFill>
                              <a:srgbClr val="000000"/>
                            </a:solidFill>
                            <a:prstDash val="solid"/>
                          </a:ln>
                        </wps:spPr>
                        <wps:txbx>
                          <w:txbxContent>
                            <w:p w14:paraId="3C4B56B4" w14:textId="58DC83F3" w:rsidR="00531AAA" w:rsidDel="00B45270" w:rsidRDefault="00531AAA">
                              <w:pPr>
                                <w:pStyle w:val="BodyText"/>
                                <w:spacing w:before="18"/>
                                <w:ind w:left="107"/>
                              </w:pPr>
                              <w:moveFromRangeStart w:id="2486" w:author="Abhiram Arali" w:date="2024-11-12T15:44:00Z" w:name="move182318662"/>
                              <w:moveFrom w:id="2487" w:author="Abhiram Arali" w:date="2024-11-12T15:44:00Z">
                                <w:r w:rsidDel="00B45270">
                                  <w:t>if</w:t>
                                </w:r>
                                <w:r w:rsidDel="00B45270">
                                  <w:rPr>
                                    <w:spacing w:val="-1"/>
                                  </w:rPr>
                                  <w:t xml:space="preserve"> </w:t>
                                </w:r>
                                <w:r w:rsidDel="00B45270">
                                  <w:t>(condition)</w:t>
                                </w:r>
                                <w:r w:rsidDel="00B45270">
                                  <w:rPr>
                                    <w:spacing w:val="-1"/>
                                  </w:rPr>
                                  <w:t xml:space="preserve"> </w:t>
                                </w:r>
                                <w:r w:rsidDel="00B45270">
                                  <w:rPr>
                                    <w:spacing w:val="-10"/>
                                  </w:rPr>
                                  <w:t>{</w:t>
                                </w:r>
                              </w:moveFrom>
                            </w:p>
                            <w:p w14:paraId="314A1893" w14:textId="1EBEF232" w:rsidR="00531AAA" w:rsidDel="00B45270" w:rsidRDefault="00531AAA">
                              <w:pPr>
                                <w:pStyle w:val="BodyText"/>
                                <w:spacing w:before="21"/>
                              </w:pPr>
                            </w:p>
                            <w:p w14:paraId="029D8970" w14:textId="588299FA" w:rsidR="00531AAA" w:rsidDel="00B45270" w:rsidRDefault="00531AAA">
                              <w:pPr>
                                <w:pStyle w:val="BodyText"/>
                                <w:spacing w:before="1"/>
                                <w:ind w:left="347"/>
                              </w:pPr>
                              <w:moveFrom w:id="2488" w:author="Abhiram Arali" w:date="2024-11-12T15:44:00Z">
                                <w:r w:rsidDel="00B45270">
                                  <w:t>//</w:t>
                                </w:r>
                                <w:r w:rsidDel="00B45270">
                                  <w:rPr>
                                    <w:spacing w:val="-3"/>
                                  </w:rPr>
                                  <w:t xml:space="preserve"> </w:t>
                                </w:r>
                                <w:r w:rsidDel="00B45270">
                                  <w:t>Code</w:t>
                                </w:r>
                                <w:r w:rsidDel="00B45270">
                                  <w:rPr>
                                    <w:spacing w:val="-1"/>
                                  </w:rPr>
                                  <w:t xml:space="preserve"> </w:t>
                                </w:r>
                                <w:r w:rsidDel="00B45270">
                                  <w:t>if</w:t>
                                </w:r>
                                <w:r w:rsidDel="00B45270">
                                  <w:rPr>
                                    <w:spacing w:val="-1"/>
                                  </w:rPr>
                                  <w:t xml:space="preserve"> </w:t>
                                </w:r>
                                <w:r w:rsidDel="00B45270">
                                  <w:t>condition is</w:t>
                                </w:r>
                                <w:r w:rsidDel="00B45270">
                                  <w:rPr>
                                    <w:spacing w:val="-3"/>
                                  </w:rPr>
                                  <w:t xml:space="preserve"> </w:t>
                                </w:r>
                                <w:r w:rsidDel="00B45270">
                                  <w:rPr>
                                    <w:spacing w:val="-4"/>
                                  </w:rPr>
                                  <w:t>true</w:t>
                                </w:r>
                              </w:moveFrom>
                            </w:p>
                            <w:p w14:paraId="70AE2C7B" w14:textId="2559F82B" w:rsidR="00531AAA" w:rsidDel="00B45270" w:rsidRDefault="00531AAA">
                              <w:pPr>
                                <w:pStyle w:val="BodyText"/>
                                <w:spacing w:before="21"/>
                              </w:pPr>
                            </w:p>
                            <w:p w14:paraId="64ED5DA0" w14:textId="52C63C5A" w:rsidR="00531AAA" w:rsidDel="00B45270" w:rsidRDefault="00531AAA">
                              <w:pPr>
                                <w:pStyle w:val="BodyText"/>
                                <w:ind w:left="107"/>
                              </w:pPr>
                              <w:moveFrom w:id="2489" w:author="Abhiram Arali" w:date="2024-11-12T15:44:00Z">
                                <w:r w:rsidDel="00B45270">
                                  <w:t>}</w:t>
                                </w:r>
                                <w:r w:rsidDel="00B45270">
                                  <w:rPr>
                                    <w:spacing w:val="-1"/>
                                  </w:rPr>
                                  <w:t xml:space="preserve"> </w:t>
                                </w:r>
                                <w:r w:rsidDel="00B45270">
                                  <w:t xml:space="preserve">else </w:t>
                                </w:r>
                                <w:r w:rsidDel="00B45270">
                                  <w:rPr>
                                    <w:spacing w:val="-10"/>
                                  </w:rPr>
                                  <w:t>{</w:t>
                                </w:r>
                              </w:moveFrom>
                            </w:p>
                            <w:p w14:paraId="012DA5F6" w14:textId="1A062BE7" w:rsidR="00531AAA" w:rsidDel="00B45270" w:rsidRDefault="00531AAA">
                              <w:pPr>
                                <w:pStyle w:val="BodyText"/>
                                <w:spacing w:before="22"/>
                              </w:pPr>
                            </w:p>
                            <w:p w14:paraId="4F4471E2" w14:textId="61BF41F0" w:rsidR="00531AAA" w:rsidDel="00B45270" w:rsidRDefault="00531AAA">
                              <w:pPr>
                                <w:pStyle w:val="BodyText"/>
                                <w:ind w:left="347"/>
                              </w:pPr>
                              <w:moveFrom w:id="2490" w:author="Abhiram Arali" w:date="2024-11-12T15:44:00Z">
                                <w:r w:rsidDel="00B45270">
                                  <w:t>//</w:t>
                                </w:r>
                                <w:r w:rsidDel="00B45270">
                                  <w:rPr>
                                    <w:spacing w:val="-1"/>
                                  </w:rPr>
                                  <w:t xml:space="preserve"> </w:t>
                                </w:r>
                                <w:r w:rsidDel="00B45270">
                                  <w:t>Code</w:t>
                                </w:r>
                                <w:r w:rsidDel="00B45270">
                                  <w:rPr>
                                    <w:spacing w:val="-1"/>
                                  </w:rPr>
                                  <w:t xml:space="preserve"> </w:t>
                                </w:r>
                                <w:r w:rsidDel="00B45270">
                                  <w:t>if</w:t>
                                </w:r>
                                <w:r w:rsidDel="00B45270">
                                  <w:rPr>
                                    <w:spacing w:val="-1"/>
                                  </w:rPr>
                                  <w:t xml:space="preserve"> </w:t>
                                </w:r>
                                <w:r w:rsidDel="00B45270">
                                  <w:t>condition is</w:t>
                                </w:r>
                                <w:r w:rsidDel="00B45270">
                                  <w:rPr>
                                    <w:spacing w:val="-3"/>
                                  </w:rPr>
                                  <w:t xml:space="preserve"> </w:t>
                                </w:r>
                                <w:r w:rsidDel="00B45270">
                                  <w:rPr>
                                    <w:spacing w:val="-2"/>
                                  </w:rPr>
                                  <w:t>false</w:t>
                                </w:r>
                              </w:moveFrom>
                            </w:p>
                            <w:p w14:paraId="0FD1C8B1" w14:textId="01518BED" w:rsidR="00531AAA" w:rsidDel="00B45270" w:rsidRDefault="00531AAA">
                              <w:pPr>
                                <w:pStyle w:val="BodyText"/>
                                <w:spacing w:before="22"/>
                              </w:pPr>
                            </w:p>
                            <w:p w14:paraId="7E0CE838" w14:textId="3071C09D" w:rsidR="00531AAA" w:rsidRDefault="00531AAA">
                              <w:pPr>
                                <w:ind w:left="107"/>
                                <w:rPr>
                                  <w:sz w:val="24"/>
                                </w:rPr>
                              </w:pPr>
                              <w:moveFrom w:id="2491" w:author="Abhiram Arali" w:date="2024-11-12T15:44:00Z">
                                <w:r w:rsidDel="00B45270">
                                  <w:rPr>
                                    <w:spacing w:val="-10"/>
                                    <w:sz w:val="24"/>
                                  </w:rPr>
                                  <w:t>}</w:t>
                                </w:r>
                              </w:moveFrom>
                              <w:moveFromRangeEnd w:id="2486"/>
                            </w:p>
                          </w:txbxContent>
                        </wps:txbx>
                        <wps:bodyPr wrap="square" lIns="0" tIns="0" rIns="0" bIns="0" rtlCol="0">
                          <a:noAutofit/>
                        </wps:bodyPr>
                      </wps:wsp>
                    </a:graphicData>
                  </a:graphic>
                </wp:anchor>
              </w:drawing>
            </mc:Choice>
            <mc:Fallback>
              <w:pict>
                <v:shape w14:anchorId="2B457663" id="Textbox 154" o:spid="_x0000_s1155" type="#_x0000_t202" style="position:absolute;left:0;text-align:left;margin-left:66.4pt;margin-top:15.3pt;width:462.7pt;height:137.8pt;z-index:-156979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" filled="f" strokeweight=".48pt">
                  <v:path arrowok="t"/>
                  <v:textbox inset="0,0,0,0">
                    <w:txbxContent>
                      <w:p w14:paraId="3C4B56B4" w14:textId="58DC83F3" w:rsidR="00531AAA" w:rsidDel="00B45270" w:rsidRDefault="00531AAA">
                        <w:pPr>
                          <w:pStyle w:val="BodyText"/>
                          <w:spacing w:before="18"/>
                          <w:ind w:left="107"/>
                        </w:pPr>
                        <w:moveFromRangeStart w:id="2492" w:author="Abhiram Arali" w:date="2024-11-12T15:44:00Z" w:name="move182318662"/>
                        <w:moveFrom w:id="2493" w:author="Abhiram Arali" w:date="2024-11-12T15:44:00Z">
                          <w:r w:rsidDel="00B45270">
                            <w:t>if</w:t>
                          </w:r>
                          <w:r w:rsidDel="00B45270">
                            <w:rPr>
                              <w:spacing w:val="-1"/>
                            </w:rPr>
                            <w:t xml:space="preserve"> </w:t>
                          </w:r>
                          <w:r w:rsidDel="00B45270">
                            <w:t>(condition)</w:t>
                          </w:r>
                          <w:r w:rsidDel="00B45270">
                            <w:rPr>
                              <w:spacing w:val="-1"/>
                            </w:rPr>
                            <w:t xml:space="preserve"> </w:t>
                          </w:r>
                          <w:r w:rsidDel="00B45270">
                            <w:rPr>
                              <w:spacing w:val="-10"/>
                            </w:rPr>
                            <w:t>{</w:t>
                          </w:r>
                        </w:moveFrom>
                      </w:p>
                      <w:p w14:paraId="314A1893" w14:textId="1EBEF232" w:rsidR="00531AAA" w:rsidDel="00B45270" w:rsidRDefault="00531AAA">
                        <w:pPr>
                          <w:pStyle w:val="BodyText"/>
                          <w:spacing w:before="21"/>
                        </w:pPr>
                      </w:p>
                      <w:p w14:paraId="029D8970" w14:textId="588299FA" w:rsidR="00531AAA" w:rsidDel="00B45270" w:rsidRDefault="00531AAA">
                        <w:pPr>
                          <w:pStyle w:val="BodyText"/>
                          <w:spacing w:before="1"/>
                          <w:ind w:left="347"/>
                        </w:pPr>
                        <w:moveFrom w:id="2494" w:author="Abhiram Arali" w:date="2024-11-12T15:44:00Z">
                          <w:r w:rsidDel="00B45270">
                            <w:t>//</w:t>
                          </w:r>
                          <w:r w:rsidDel="00B45270">
                            <w:rPr>
                              <w:spacing w:val="-3"/>
                            </w:rPr>
                            <w:t xml:space="preserve"> </w:t>
                          </w:r>
                          <w:r w:rsidDel="00B45270">
                            <w:t>Code</w:t>
                          </w:r>
                          <w:r w:rsidDel="00B45270">
                            <w:rPr>
                              <w:spacing w:val="-1"/>
                            </w:rPr>
                            <w:t xml:space="preserve"> </w:t>
                          </w:r>
                          <w:r w:rsidDel="00B45270">
                            <w:t>if</w:t>
                          </w:r>
                          <w:r w:rsidDel="00B45270">
                            <w:rPr>
                              <w:spacing w:val="-1"/>
                            </w:rPr>
                            <w:t xml:space="preserve"> </w:t>
                          </w:r>
                          <w:r w:rsidDel="00B45270">
                            <w:t>condition is</w:t>
                          </w:r>
                          <w:r w:rsidDel="00B45270">
                            <w:rPr>
                              <w:spacing w:val="-3"/>
                            </w:rPr>
                            <w:t xml:space="preserve"> </w:t>
                          </w:r>
                          <w:r w:rsidDel="00B45270">
                            <w:rPr>
                              <w:spacing w:val="-4"/>
                            </w:rPr>
                            <w:t>true</w:t>
                          </w:r>
                        </w:moveFrom>
                      </w:p>
                      <w:p w14:paraId="70AE2C7B" w14:textId="2559F82B" w:rsidR="00531AAA" w:rsidDel="00B45270" w:rsidRDefault="00531AAA">
                        <w:pPr>
                          <w:pStyle w:val="BodyText"/>
                          <w:spacing w:before="21"/>
                        </w:pPr>
                      </w:p>
                      <w:p w14:paraId="64ED5DA0" w14:textId="52C63C5A" w:rsidR="00531AAA" w:rsidDel="00B45270" w:rsidRDefault="00531AAA">
                        <w:pPr>
                          <w:pStyle w:val="BodyText"/>
                          <w:ind w:left="107"/>
                        </w:pPr>
                        <w:moveFrom w:id="2495" w:author="Abhiram Arali" w:date="2024-11-12T15:44:00Z">
                          <w:r w:rsidDel="00B45270">
                            <w:t>}</w:t>
                          </w:r>
                          <w:r w:rsidDel="00B45270">
                            <w:rPr>
                              <w:spacing w:val="-1"/>
                            </w:rPr>
                            <w:t xml:space="preserve"> </w:t>
                          </w:r>
                          <w:r w:rsidDel="00B45270">
                            <w:t xml:space="preserve">else </w:t>
                          </w:r>
                          <w:r w:rsidDel="00B45270">
                            <w:rPr>
                              <w:spacing w:val="-10"/>
                            </w:rPr>
                            <w:t>{</w:t>
                          </w:r>
                        </w:moveFrom>
                      </w:p>
                      <w:p w14:paraId="012DA5F6" w14:textId="1A062BE7" w:rsidR="00531AAA" w:rsidDel="00B45270" w:rsidRDefault="00531AAA">
                        <w:pPr>
                          <w:pStyle w:val="BodyText"/>
                          <w:spacing w:before="22"/>
                        </w:pPr>
                      </w:p>
                      <w:p w14:paraId="4F4471E2" w14:textId="61BF41F0" w:rsidR="00531AAA" w:rsidDel="00B45270" w:rsidRDefault="00531AAA">
                        <w:pPr>
                          <w:pStyle w:val="BodyText"/>
                          <w:ind w:left="347"/>
                        </w:pPr>
                        <w:moveFrom w:id="2496" w:author="Abhiram Arali" w:date="2024-11-12T15:44:00Z">
                          <w:r w:rsidDel="00B45270">
                            <w:t>//</w:t>
                          </w:r>
                          <w:r w:rsidDel="00B45270">
                            <w:rPr>
                              <w:spacing w:val="-1"/>
                            </w:rPr>
                            <w:t xml:space="preserve"> </w:t>
                          </w:r>
                          <w:r w:rsidDel="00B45270">
                            <w:t>Code</w:t>
                          </w:r>
                          <w:r w:rsidDel="00B45270">
                            <w:rPr>
                              <w:spacing w:val="-1"/>
                            </w:rPr>
                            <w:t xml:space="preserve"> </w:t>
                          </w:r>
                          <w:r w:rsidDel="00B45270">
                            <w:t>if</w:t>
                          </w:r>
                          <w:r w:rsidDel="00B45270">
                            <w:rPr>
                              <w:spacing w:val="-1"/>
                            </w:rPr>
                            <w:t xml:space="preserve"> </w:t>
                          </w:r>
                          <w:r w:rsidDel="00B45270">
                            <w:t>condition is</w:t>
                          </w:r>
                          <w:r w:rsidDel="00B45270">
                            <w:rPr>
                              <w:spacing w:val="-3"/>
                            </w:rPr>
                            <w:t xml:space="preserve"> </w:t>
                          </w:r>
                          <w:r w:rsidDel="00B45270">
                            <w:rPr>
                              <w:spacing w:val="-2"/>
                            </w:rPr>
                            <w:t>false</w:t>
                          </w:r>
                        </w:moveFrom>
                      </w:p>
                      <w:p w14:paraId="0FD1C8B1" w14:textId="01518BED" w:rsidR="00531AAA" w:rsidDel="00B45270" w:rsidRDefault="00531AAA">
                        <w:pPr>
                          <w:pStyle w:val="BodyText"/>
                          <w:spacing w:before="22"/>
                        </w:pPr>
                      </w:p>
                      <w:p w14:paraId="7E0CE838" w14:textId="3071C09D" w:rsidR="00531AAA" w:rsidRDefault="00531AAA">
                        <w:pPr>
                          <w:ind w:left="107"/>
                          <w:rPr>
                            <w:sz w:val="24"/>
                          </w:rPr>
                        </w:pPr>
                        <w:moveFrom w:id="2497" w:author="Abhiram Arali" w:date="2024-11-12T15:44:00Z">
                          <w:r w:rsidDel="00B45270">
                            <w:rPr>
                              <w:spacing w:val="-10"/>
                              <w:sz w:val="24"/>
                            </w:rPr>
                            <w:t>}</w:t>
                          </w:r>
                        </w:moveFrom>
                        <w:moveFromRangeEnd w:id="2492"/>
                      </w:p>
                    </w:txbxContent>
                  </v:textbox>
                  <w10:wrap type="topAndBottom" anchorx="page"/>
                </v:shape>
              </w:pict>
            </mc:Fallback>
          </mc:AlternateContent>
        </w:r>
      </w:del>
    </w:p>
    <w:p w14:paraId="762CCB7D" w14:textId="1A64CE8D" w:rsidR="00E57A4D" w:rsidRDefault="00A87255">
      <w:pPr>
        <w:pStyle w:val="NormalBPBHEB"/>
        <w:numPr>
          <w:ilvl w:val="0"/>
          <w:numId w:val="74"/>
        </w:numPr>
        <w:pPrChange w:id="2498" w:author="Abhiram Arali" w:date="2024-11-12T15:44:00Z">
          <w:pPr>
            <w:spacing w:before="167"/>
            <w:ind w:left="220"/>
          </w:pPr>
        </w:pPrChange>
      </w:pPr>
      <w:r>
        <w:rPr>
          <w:b/>
        </w:rPr>
        <w:t>else</w:t>
      </w:r>
      <w:r>
        <w:rPr>
          <w:b/>
          <w:spacing w:val="-3"/>
        </w:rPr>
        <w:t xml:space="preserve"> </w:t>
      </w:r>
      <w:r>
        <w:rPr>
          <w:b/>
        </w:rPr>
        <w:t>if</w:t>
      </w:r>
      <w:r>
        <w:rPr>
          <w:b/>
          <w:spacing w:val="-1"/>
        </w:rPr>
        <w:t xml:space="preserve"> </w:t>
      </w:r>
      <w:r w:rsidR="00126902">
        <w:rPr>
          <w:b/>
        </w:rPr>
        <w:t>statement</w:t>
      </w:r>
      <w:r>
        <w:rPr>
          <w:b/>
        </w:rPr>
        <w:t>:</w:t>
      </w:r>
      <w:r>
        <w:rPr>
          <w:b/>
          <w:spacing w:val="-2"/>
        </w:rPr>
        <w:t xml:space="preserve"> </w:t>
      </w:r>
      <w:r>
        <w:t>Allows</w:t>
      </w:r>
      <w:r>
        <w:rPr>
          <w:spacing w:val="-1"/>
        </w:rPr>
        <w:t xml:space="preserve"> </w:t>
      </w:r>
      <w:r>
        <w:t>multiple</w:t>
      </w:r>
      <w:r>
        <w:rPr>
          <w:spacing w:val="-1"/>
        </w:rPr>
        <w:t xml:space="preserve"> </w:t>
      </w:r>
      <w:r>
        <w:t>conditions</w:t>
      </w:r>
      <w:r>
        <w:rPr>
          <w:spacing w:val="-1"/>
        </w:rPr>
        <w:t xml:space="preserve"> </w:t>
      </w:r>
      <w:r>
        <w:t>to</w:t>
      </w:r>
      <w:r>
        <w:rPr>
          <w:spacing w:val="-1"/>
        </w:rPr>
        <w:t xml:space="preserve"> </w:t>
      </w:r>
      <w:r>
        <w:t>be</w:t>
      </w:r>
      <w:r>
        <w:rPr>
          <w:spacing w:val="-2"/>
        </w:rPr>
        <w:t xml:space="preserve"> </w:t>
      </w:r>
      <w:r>
        <w:t xml:space="preserve">checked </w:t>
      </w:r>
      <w:r>
        <w:rPr>
          <w:spacing w:val="-2"/>
        </w:rPr>
        <w:t>sequentially.</w:t>
      </w:r>
    </w:p>
    <w:p w14:paraId="47D5B394" w14:textId="77777777" w:rsidR="004E4EC4" w:rsidRDefault="004E4EC4">
      <w:pPr>
        <w:pStyle w:val="CodeBlockBPBHEB"/>
        <w:rPr>
          <w:ins w:id="2499" w:author="Abhiram Arali" w:date="2024-11-12T15:44:00Z"/>
        </w:rPr>
        <w:pPrChange w:id="2500" w:author="Abhiram Arali" w:date="2024-11-13T10:16:00Z">
          <w:pPr>
            <w:pStyle w:val="BodyText"/>
            <w:spacing w:before="18"/>
            <w:ind w:left="107"/>
          </w:pPr>
        </w:pPrChange>
      </w:pPr>
      <w:ins w:id="2501" w:author="Abhiram Arali" w:date="2024-11-12T15:44:00Z">
        <w:r>
          <w:t>if</w:t>
        </w:r>
        <w:r>
          <w:rPr>
            <w:spacing w:val="-1"/>
          </w:rPr>
          <w:t xml:space="preserve"> </w:t>
        </w:r>
        <w:r>
          <w:t>(condition1)</w:t>
        </w:r>
        <w:r>
          <w:rPr>
            <w:spacing w:val="-1"/>
          </w:rPr>
          <w:t xml:space="preserve"> </w:t>
        </w:r>
        <w:r>
          <w:rPr>
            <w:spacing w:val="-10"/>
          </w:rPr>
          <w:t>{</w:t>
        </w:r>
      </w:ins>
    </w:p>
    <w:p w14:paraId="6C570802" w14:textId="77777777" w:rsidR="004E4EC4" w:rsidRDefault="004E4EC4">
      <w:pPr>
        <w:pStyle w:val="CodeBlockBPBHEB"/>
        <w:rPr>
          <w:ins w:id="2502" w:author="Abhiram Arali" w:date="2024-11-12T15:44:00Z"/>
        </w:rPr>
        <w:pPrChange w:id="2503" w:author="Abhiram Arali" w:date="2024-11-13T10:16:00Z">
          <w:pPr>
            <w:pStyle w:val="BodyText"/>
            <w:spacing w:before="21"/>
          </w:pPr>
        </w:pPrChange>
      </w:pPr>
    </w:p>
    <w:p w14:paraId="61DB2D5C" w14:textId="77777777" w:rsidR="004E4EC4" w:rsidRDefault="004E4EC4">
      <w:pPr>
        <w:pStyle w:val="CodeBlockBPBHEB"/>
        <w:rPr>
          <w:ins w:id="2504" w:author="Abhiram Arali" w:date="2024-11-12T15:44:00Z"/>
        </w:rPr>
        <w:pPrChange w:id="2505" w:author="Abhiram Arali" w:date="2024-11-13T10:16:00Z">
          <w:pPr>
            <w:pStyle w:val="BodyText"/>
            <w:spacing w:before="1"/>
            <w:ind w:left="347"/>
          </w:pPr>
        </w:pPrChange>
      </w:pPr>
      <w:ins w:id="2506" w:author="Abhiram Arali" w:date="2024-11-12T15:44:00Z">
        <w:r>
          <w:t>//</w:t>
        </w:r>
        <w:r>
          <w:rPr>
            <w:spacing w:val="-3"/>
          </w:rPr>
          <w:t xml:space="preserve"> </w:t>
        </w:r>
        <w:r>
          <w:t>Code</w:t>
        </w:r>
        <w:r>
          <w:rPr>
            <w:spacing w:val="-1"/>
          </w:rPr>
          <w:t xml:space="preserve"> </w:t>
        </w:r>
        <w:r>
          <w:t>if</w:t>
        </w:r>
        <w:r>
          <w:rPr>
            <w:spacing w:val="-1"/>
          </w:rPr>
          <w:t xml:space="preserve"> </w:t>
        </w:r>
        <w:r>
          <w:t>condition1 is</w:t>
        </w:r>
        <w:r>
          <w:rPr>
            <w:spacing w:val="-3"/>
          </w:rPr>
          <w:t xml:space="preserve"> </w:t>
        </w:r>
        <w:r>
          <w:rPr>
            <w:spacing w:val="-4"/>
          </w:rPr>
          <w:t>true</w:t>
        </w:r>
      </w:ins>
    </w:p>
    <w:p w14:paraId="30680D32" w14:textId="77777777" w:rsidR="004E4EC4" w:rsidRDefault="004E4EC4">
      <w:pPr>
        <w:pStyle w:val="CodeBlockBPBHEB"/>
        <w:rPr>
          <w:ins w:id="2507" w:author="Abhiram Arali" w:date="2024-11-12T15:44:00Z"/>
        </w:rPr>
        <w:pPrChange w:id="2508" w:author="Abhiram Arali" w:date="2024-11-13T10:16:00Z">
          <w:pPr>
            <w:pStyle w:val="BodyText"/>
            <w:spacing w:before="21"/>
          </w:pPr>
        </w:pPrChange>
      </w:pPr>
    </w:p>
    <w:p w14:paraId="22CF0AC9" w14:textId="77777777" w:rsidR="004E4EC4" w:rsidRDefault="004E4EC4">
      <w:pPr>
        <w:pStyle w:val="CodeBlockBPBHEB"/>
        <w:rPr>
          <w:ins w:id="2509" w:author="Abhiram Arali" w:date="2024-11-12T15:44:00Z"/>
        </w:rPr>
        <w:pPrChange w:id="2510" w:author="Abhiram Arali" w:date="2024-11-13T10:16:00Z">
          <w:pPr>
            <w:pStyle w:val="BodyText"/>
            <w:ind w:left="107"/>
          </w:pPr>
        </w:pPrChange>
      </w:pPr>
      <w:ins w:id="2511" w:author="Abhiram Arali" w:date="2024-11-12T15:44:00Z">
        <w:r>
          <w:t>}</w:t>
        </w:r>
        <w:r>
          <w:rPr>
            <w:spacing w:val="-1"/>
          </w:rPr>
          <w:t xml:space="preserve"> </w:t>
        </w:r>
        <w:r>
          <w:t>else</w:t>
        </w:r>
        <w:r>
          <w:rPr>
            <w:spacing w:val="-1"/>
          </w:rPr>
          <w:t xml:space="preserve"> </w:t>
        </w:r>
        <w:r>
          <w:t>if</w:t>
        </w:r>
        <w:r>
          <w:rPr>
            <w:spacing w:val="-1"/>
          </w:rPr>
          <w:t xml:space="preserve"> </w:t>
        </w:r>
        <w:r>
          <w:t>(condition2)</w:t>
        </w:r>
        <w:r>
          <w:rPr>
            <w:spacing w:val="-1"/>
          </w:rPr>
          <w:t xml:space="preserve"> </w:t>
        </w:r>
        <w:r>
          <w:rPr>
            <w:spacing w:val="-10"/>
          </w:rPr>
          <w:t>{</w:t>
        </w:r>
      </w:ins>
    </w:p>
    <w:p w14:paraId="7BDD8FC4" w14:textId="77777777" w:rsidR="004E4EC4" w:rsidRDefault="004E4EC4">
      <w:pPr>
        <w:pStyle w:val="CodeBlockBPBHEB"/>
        <w:rPr>
          <w:ins w:id="2512" w:author="Abhiram Arali" w:date="2024-11-12T15:44:00Z"/>
        </w:rPr>
        <w:pPrChange w:id="2513" w:author="Abhiram Arali" w:date="2024-11-13T10:16:00Z">
          <w:pPr>
            <w:pStyle w:val="BodyText"/>
            <w:spacing w:before="22"/>
          </w:pPr>
        </w:pPrChange>
      </w:pPr>
    </w:p>
    <w:p w14:paraId="7DE14EBB" w14:textId="77777777" w:rsidR="004E4EC4" w:rsidRDefault="004E4EC4">
      <w:pPr>
        <w:pStyle w:val="CodeBlockBPBHEB"/>
        <w:rPr>
          <w:ins w:id="2514" w:author="Abhiram Arali" w:date="2024-11-12T15:44:00Z"/>
        </w:rPr>
        <w:pPrChange w:id="2515" w:author="Abhiram Arali" w:date="2024-11-13T10:16:00Z">
          <w:pPr>
            <w:pStyle w:val="BodyText"/>
            <w:spacing w:before="1"/>
            <w:ind w:left="347"/>
          </w:pPr>
        </w:pPrChange>
      </w:pPr>
      <w:ins w:id="2516" w:author="Abhiram Arali" w:date="2024-11-12T15:44:00Z">
        <w:r>
          <w:t>//</w:t>
        </w:r>
        <w:r>
          <w:rPr>
            <w:spacing w:val="-3"/>
          </w:rPr>
          <w:t xml:space="preserve"> </w:t>
        </w:r>
        <w:r>
          <w:t>Code</w:t>
        </w:r>
        <w:r>
          <w:rPr>
            <w:spacing w:val="-1"/>
          </w:rPr>
          <w:t xml:space="preserve"> </w:t>
        </w:r>
        <w:r>
          <w:t>if</w:t>
        </w:r>
        <w:r>
          <w:rPr>
            <w:spacing w:val="-1"/>
          </w:rPr>
          <w:t xml:space="preserve"> </w:t>
        </w:r>
        <w:r>
          <w:t>condition2 is</w:t>
        </w:r>
        <w:r>
          <w:rPr>
            <w:spacing w:val="-3"/>
          </w:rPr>
          <w:t xml:space="preserve"> </w:t>
        </w:r>
        <w:r>
          <w:rPr>
            <w:spacing w:val="-4"/>
          </w:rPr>
          <w:t>true</w:t>
        </w:r>
      </w:ins>
    </w:p>
    <w:p w14:paraId="479657CA" w14:textId="77777777" w:rsidR="004E4EC4" w:rsidRDefault="004E4EC4">
      <w:pPr>
        <w:pStyle w:val="CodeBlockBPBHEB"/>
        <w:rPr>
          <w:ins w:id="2517" w:author="Abhiram Arali" w:date="2024-11-12T15:44:00Z"/>
        </w:rPr>
        <w:pPrChange w:id="2518" w:author="Abhiram Arali" w:date="2024-11-13T10:16:00Z">
          <w:pPr>
            <w:pStyle w:val="BodyText"/>
            <w:spacing w:before="21"/>
          </w:pPr>
        </w:pPrChange>
      </w:pPr>
    </w:p>
    <w:p w14:paraId="6DB2C3F6" w14:textId="77777777" w:rsidR="004E4EC4" w:rsidRDefault="004E4EC4">
      <w:pPr>
        <w:pStyle w:val="CodeBlockBPBHEB"/>
        <w:rPr>
          <w:ins w:id="2519" w:author="Abhiram Arali" w:date="2024-11-12T15:44:00Z"/>
        </w:rPr>
        <w:pPrChange w:id="2520" w:author="Abhiram Arali" w:date="2024-11-13T10:16:00Z">
          <w:pPr>
            <w:pStyle w:val="BodyText"/>
            <w:ind w:left="107"/>
          </w:pPr>
        </w:pPrChange>
      </w:pPr>
      <w:ins w:id="2521" w:author="Abhiram Arali" w:date="2024-11-12T15:44:00Z">
        <w:r>
          <w:t>}</w:t>
        </w:r>
        <w:r>
          <w:rPr>
            <w:spacing w:val="-1"/>
          </w:rPr>
          <w:t xml:space="preserve"> </w:t>
        </w:r>
        <w:r>
          <w:t xml:space="preserve">else </w:t>
        </w:r>
        <w:r>
          <w:rPr>
            <w:spacing w:val="-10"/>
          </w:rPr>
          <w:t>{</w:t>
        </w:r>
      </w:ins>
    </w:p>
    <w:p w14:paraId="7E149D90" w14:textId="77777777" w:rsidR="004E4EC4" w:rsidRDefault="004E4EC4">
      <w:pPr>
        <w:pStyle w:val="CodeBlockBPBHEB"/>
        <w:rPr>
          <w:ins w:id="2522" w:author="Abhiram Arali" w:date="2024-11-12T15:44:00Z"/>
        </w:rPr>
        <w:pPrChange w:id="2523" w:author="Abhiram Arali" w:date="2024-11-13T10:16:00Z">
          <w:pPr>
            <w:pStyle w:val="BodyText"/>
            <w:spacing w:before="22"/>
          </w:pPr>
        </w:pPrChange>
      </w:pPr>
    </w:p>
    <w:p w14:paraId="77ED9E69" w14:textId="77777777" w:rsidR="004E4EC4" w:rsidRDefault="004E4EC4">
      <w:pPr>
        <w:pStyle w:val="CodeBlockBPBHEB"/>
        <w:rPr>
          <w:ins w:id="2524" w:author="Abhiram Arali" w:date="2024-11-12T15:44:00Z"/>
        </w:rPr>
        <w:pPrChange w:id="2525" w:author="Abhiram Arali" w:date="2024-11-13T10:16:00Z">
          <w:pPr>
            <w:pStyle w:val="BodyText"/>
            <w:ind w:left="347"/>
          </w:pPr>
        </w:pPrChange>
      </w:pPr>
      <w:ins w:id="2526" w:author="Abhiram Arali" w:date="2024-11-12T15:44:00Z">
        <w:r>
          <w:t>//</w:t>
        </w:r>
        <w:r>
          <w:rPr>
            <w:spacing w:val="-1"/>
          </w:rPr>
          <w:t xml:space="preserve"> </w:t>
        </w:r>
        <w:r>
          <w:t>Code</w:t>
        </w:r>
        <w:r>
          <w:rPr>
            <w:spacing w:val="-1"/>
          </w:rPr>
          <w:t xml:space="preserve"> </w:t>
        </w:r>
        <w:r>
          <w:t>if</w:t>
        </w:r>
        <w:r>
          <w:rPr>
            <w:spacing w:val="-1"/>
          </w:rPr>
          <w:t xml:space="preserve"> </w:t>
        </w:r>
        <w:r>
          <w:t>neither condition</w:t>
        </w:r>
        <w:r>
          <w:rPr>
            <w:spacing w:val="-1"/>
          </w:rPr>
          <w:t xml:space="preserve"> </w:t>
        </w:r>
        <w:r>
          <w:t xml:space="preserve">is </w:t>
        </w:r>
        <w:r>
          <w:rPr>
            <w:spacing w:val="-4"/>
          </w:rPr>
          <w:t>true</w:t>
        </w:r>
      </w:ins>
    </w:p>
    <w:p w14:paraId="71E32125" w14:textId="77777777" w:rsidR="004E4EC4" w:rsidRDefault="004E4EC4">
      <w:pPr>
        <w:pStyle w:val="CodeBlockBPBHEB"/>
        <w:rPr>
          <w:ins w:id="2527" w:author="Abhiram Arali" w:date="2024-11-12T15:44:00Z"/>
        </w:rPr>
        <w:pPrChange w:id="2528" w:author="Abhiram Arali" w:date="2024-11-13T10:16:00Z">
          <w:pPr>
            <w:pStyle w:val="BodyText"/>
            <w:spacing w:before="24"/>
          </w:pPr>
        </w:pPrChange>
      </w:pPr>
    </w:p>
    <w:p w14:paraId="317B8426" w14:textId="77777777" w:rsidR="004E4EC4" w:rsidRDefault="004E4EC4">
      <w:pPr>
        <w:pStyle w:val="CodeBlockBPBHEB"/>
        <w:rPr>
          <w:ins w:id="2529" w:author="Abhiram Arali" w:date="2024-11-12T15:44:00Z"/>
          <w:sz w:val="24"/>
        </w:rPr>
        <w:pPrChange w:id="2530" w:author="Abhiram Arali" w:date="2024-11-13T10:16:00Z">
          <w:pPr>
            <w:ind w:left="107"/>
          </w:pPr>
        </w:pPrChange>
      </w:pPr>
      <w:ins w:id="2531" w:author="Abhiram Arali" w:date="2024-11-12T15:44:00Z">
        <w:r>
          <w:rPr>
            <w:spacing w:val="-10"/>
            <w:sz w:val="24"/>
          </w:rPr>
          <w:t>}</w:t>
        </w:r>
      </w:ins>
    </w:p>
    <w:p w14:paraId="2F8774EB" w14:textId="67D37280" w:rsidR="00E57A4D" w:rsidRDefault="00A87255">
      <w:pPr>
        <w:pStyle w:val="NormalBPBHEB"/>
        <w:rPr>
          <w:sz w:val="20"/>
        </w:rPr>
        <w:pPrChange w:id="2532" w:author="Abhiram Arali" w:date="2024-11-12T15:44:00Z">
          <w:pPr>
            <w:pStyle w:val="BodyText"/>
            <w:spacing w:before="46"/>
          </w:pPr>
        </w:pPrChange>
      </w:pPr>
      <w:del w:id="2533" w:author="Abhiram Arali" w:date="2024-11-12T15:44:00Z">
        <w:r w:rsidDel="004E4EC4">
          <w:rPr>
            <w:noProof/>
            <w:lang w:val="en-IN" w:eastAsia="en-IN"/>
            <w:rPrChange w:id="2534" w:author="Unknown">
              <w:rPr>
                <w:noProof/>
                <w:lang w:val="en-IN" w:eastAsia="en-IN"/>
              </w:rPr>
            </w:rPrChange>
          </w:rPr>
          <mc:AlternateContent>
            <mc:Choice Requires="wps">
              <w:drawing>
                <wp:anchor distT="0" distB="0" distL="0" distR="0" simplePos="0" relativeHeight="487619072" behindDoc="1" locked="0" layoutInCell="1" allowOverlap="1" wp14:anchorId="5958067A" wp14:editId="35DC91E3">
                  <wp:simplePos x="0" y="0"/>
                  <wp:positionH relativeFrom="page">
                    <wp:posOffset>843076</wp:posOffset>
                  </wp:positionH>
                  <wp:positionV relativeFrom="paragraph">
                    <wp:posOffset>194198</wp:posOffset>
                  </wp:positionV>
                  <wp:extent cx="5876290" cy="2478405"/>
                  <wp:effectExtent l="0" t="0" r="0" b="0"/>
                  <wp:wrapTopAndBottom/>
                  <wp:docPr id="155" name="Text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2478405"/>
                          </a:xfrm>
                          <a:prstGeom prst="rect">
                            <a:avLst/>
                          </a:prstGeom>
                          <a:ln w="6096">
                            <a:solidFill>
                              <a:srgbClr val="000000"/>
                            </a:solidFill>
                            <a:prstDash val="solid"/>
                          </a:ln>
                        </wps:spPr>
                        <wps:txbx>
                          <w:txbxContent>
                            <w:p w14:paraId="32C24FB8" w14:textId="7E9FE96C" w:rsidR="00531AAA" w:rsidDel="004E4EC4" w:rsidRDefault="00531AAA">
                              <w:pPr>
                                <w:pStyle w:val="BodyText"/>
                                <w:spacing w:before="18"/>
                                <w:ind w:left="107"/>
                                <w:rPr>
                                  <w:del w:id="2535" w:author="Abhiram Arali" w:date="2024-11-12T15:44:00Z"/>
                                </w:rPr>
                              </w:pPr>
                              <w:del w:id="2536" w:author="Abhiram Arali" w:date="2024-11-12T15:44:00Z">
                                <w:r w:rsidDel="004E4EC4">
                                  <w:delText>if</w:delText>
                                </w:r>
                                <w:r w:rsidDel="004E4EC4">
                                  <w:rPr>
                                    <w:spacing w:val="-1"/>
                                  </w:rPr>
                                  <w:delText xml:space="preserve"> </w:delText>
                                </w:r>
                                <w:r w:rsidDel="004E4EC4">
                                  <w:delText>(condition1)</w:delText>
                                </w:r>
                                <w:r w:rsidDel="004E4EC4">
                                  <w:rPr>
                                    <w:spacing w:val="-1"/>
                                  </w:rPr>
                                  <w:delText xml:space="preserve"> </w:delText>
                                </w:r>
                                <w:r w:rsidDel="004E4EC4">
                                  <w:rPr>
                                    <w:spacing w:val="-10"/>
                                  </w:rPr>
                                  <w:delText>{</w:delText>
                                </w:r>
                              </w:del>
                            </w:p>
                            <w:p w14:paraId="63790DEC" w14:textId="57CADD80" w:rsidR="00531AAA" w:rsidDel="004E4EC4" w:rsidRDefault="00531AAA">
                              <w:pPr>
                                <w:pStyle w:val="BodyText"/>
                                <w:spacing w:before="21"/>
                                <w:rPr>
                                  <w:del w:id="2537" w:author="Abhiram Arali" w:date="2024-11-12T15:44:00Z"/>
                                </w:rPr>
                              </w:pPr>
                            </w:p>
                            <w:p w14:paraId="36180CE6" w14:textId="203FCE85" w:rsidR="00531AAA" w:rsidDel="004E4EC4" w:rsidRDefault="00531AAA">
                              <w:pPr>
                                <w:pStyle w:val="BodyText"/>
                                <w:spacing w:before="1"/>
                                <w:ind w:left="347"/>
                                <w:rPr>
                                  <w:del w:id="2538" w:author="Abhiram Arali" w:date="2024-11-12T15:44:00Z"/>
                                </w:rPr>
                              </w:pPr>
                              <w:del w:id="2539" w:author="Abhiram Arali" w:date="2024-11-12T15:44:00Z">
                                <w:r w:rsidDel="004E4EC4">
                                  <w:delText>//</w:delText>
                                </w:r>
                                <w:r w:rsidDel="004E4EC4">
                                  <w:rPr>
                                    <w:spacing w:val="-3"/>
                                  </w:rPr>
                                  <w:delText xml:space="preserve"> </w:delText>
                                </w:r>
                                <w:r w:rsidDel="004E4EC4">
                                  <w:delText>Code</w:delText>
                                </w:r>
                                <w:r w:rsidDel="004E4EC4">
                                  <w:rPr>
                                    <w:spacing w:val="-1"/>
                                  </w:rPr>
                                  <w:delText xml:space="preserve"> </w:delText>
                                </w:r>
                                <w:r w:rsidDel="004E4EC4">
                                  <w:delText>if</w:delText>
                                </w:r>
                                <w:r w:rsidDel="004E4EC4">
                                  <w:rPr>
                                    <w:spacing w:val="-1"/>
                                  </w:rPr>
                                  <w:delText xml:space="preserve"> </w:delText>
                                </w:r>
                                <w:r w:rsidDel="004E4EC4">
                                  <w:delText>condition1 is</w:delText>
                                </w:r>
                                <w:r w:rsidDel="004E4EC4">
                                  <w:rPr>
                                    <w:spacing w:val="-3"/>
                                  </w:rPr>
                                  <w:delText xml:space="preserve"> </w:delText>
                                </w:r>
                                <w:r w:rsidDel="004E4EC4">
                                  <w:rPr>
                                    <w:spacing w:val="-4"/>
                                  </w:rPr>
                                  <w:delText>true</w:delText>
                                </w:r>
                              </w:del>
                            </w:p>
                            <w:p w14:paraId="53B39830" w14:textId="4AE286ED" w:rsidR="00531AAA" w:rsidDel="004E4EC4" w:rsidRDefault="00531AAA">
                              <w:pPr>
                                <w:pStyle w:val="BodyText"/>
                                <w:spacing w:before="21"/>
                                <w:rPr>
                                  <w:del w:id="2540" w:author="Abhiram Arali" w:date="2024-11-12T15:44:00Z"/>
                                </w:rPr>
                              </w:pPr>
                            </w:p>
                            <w:p w14:paraId="2BE251F7" w14:textId="343B77C3" w:rsidR="00531AAA" w:rsidDel="004E4EC4" w:rsidRDefault="00531AAA">
                              <w:pPr>
                                <w:pStyle w:val="BodyText"/>
                                <w:ind w:left="107"/>
                                <w:rPr>
                                  <w:del w:id="2541" w:author="Abhiram Arali" w:date="2024-11-12T15:44:00Z"/>
                                </w:rPr>
                              </w:pPr>
                              <w:del w:id="2542" w:author="Abhiram Arali" w:date="2024-11-12T15:44:00Z">
                                <w:r w:rsidDel="004E4EC4">
                                  <w:delText>}</w:delText>
                                </w:r>
                                <w:r w:rsidDel="004E4EC4">
                                  <w:rPr>
                                    <w:spacing w:val="-1"/>
                                  </w:rPr>
                                  <w:delText xml:space="preserve"> </w:delText>
                                </w:r>
                                <w:r w:rsidDel="004E4EC4">
                                  <w:delText>else</w:delText>
                                </w:r>
                                <w:r w:rsidDel="004E4EC4">
                                  <w:rPr>
                                    <w:spacing w:val="-1"/>
                                  </w:rPr>
                                  <w:delText xml:space="preserve"> </w:delText>
                                </w:r>
                                <w:r w:rsidDel="004E4EC4">
                                  <w:delText>if</w:delText>
                                </w:r>
                                <w:r w:rsidDel="004E4EC4">
                                  <w:rPr>
                                    <w:spacing w:val="-1"/>
                                  </w:rPr>
                                  <w:delText xml:space="preserve"> </w:delText>
                                </w:r>
                                <w:r w:rsidDel="004E4EC4">
                                  <w:delText>(condition2)</w:delText>
                                </w:r>
                                <w:r w:rsidDel="004E4EC4">
                                  <w:rPr>
                                    <w:spacing w:val="-1"/>
                                  </w:rPr>
                                  <w:delText xml:space="preserve"> </w:delText>
                                </w:r>
                                <w:r w:rsidDel="004E4EC4">
                                  <w:rPr>
                                    <w:spacing w:val="-10"/>
                                  </w:rPr>
                                  <w:delText>{</w:delText>
                                </w:r>
                              </w:del>
                            </w:p>
                            <w:p w14:paraId="246F331E" w14:textId="686E39E5" w:rsidR="00531AAA" w:rsidDel="004E4EC4" w:rsidRDefault="00531AAA">
                              <w:pPr>
                                <w:pStyle w:val="BodyText"/>
                                <w:spacing w:before="22"/>
                                <w:rPr>
                                  <w:del w:id="2543" w:author="Abhiram Arali" w:date="2024-11-12T15:44:00Z"/>
                                </w:rPr>
                              </w:pPr>
                            </w:p>
                            <w:p w14:paraId="5908DD30" w14:textId="79F98794" w:rsidR="00531AAA" w:rsidDel="004E4EC4" w:rsidRDefault="00531AAA">
                              <w:pPr>
                                <w:pStyle w:val="BodyText"/>
                                <w:spacing w:before="1"/>
                                <w:ind w:left="347"/>
                                <w:rPr>
                                  <w:del w:id="2544" w:author="Abhiram Arali" w:date="2024-11-12T15:44:00Z"/>
                                </w:rPr>
                              </w:pPr>
                              <w:del w:id="2545" w:author="Abhiram Arali" w:date="2024-11-12T15:44:00Z">
                                <w:r w:rsidDel="004E4EC4">
                                  <w:delText>//</w:delText>
                                </w:r>
                                <w:r w:rsidDel="004E4EC4">
                                  <w:rPr>
                                    <w:spacing w:val="-3"/>
                                  </w:rPr>
                                  <w:delText xml:space="preserve"> </w:delText>
                                </w:r>
                                <w:r w:rsidDel="004E4EC4">
                                  <w:delText>Code</w:delText>
                                </w:r>
                                <w:r w:rsidDel="004E4EC4">
                                  <w:rPr>
                                    <w:spacing w:val="-1"/>
                                  </w:rPr>
                                  <w:delText xml:space="preserve"> </w:delText>
                                </w:r>
                                <w:r w:rsidDel="004E4EC4">
                                  <w:delText>if</w:delText>
                                </w:r>
                                <w:r w:rsidDel="004E4EC4">
                                  <w:rPr>
                                    <w:spacing w:val="-1"/>
                                  </w:rPr>
                                  <w:delText xml:space="preserve"> </w:delText>
                                </w:r>
                                <w:r w:rsidDel="004E4EC4">
                                  <w:delText>condition2 is</w:delText>
                                </w:r>
                                <w:r w:rsidDel="004E4EC4">
                                  <w:rPr>
                                    <w:spacing w:val="-3"/>
                                  </w:rPr>
                                  <w:delText xml:space="preserve"> </w:delText>
                                </w:r>
                                <w:r w:rsidDel="004E4EC4">
                                  <w:rPr>
                                    <w:spacing w:val="-4"/>
                                  </w:rPr>
                                  <w:delText>true</w:delText>
                                </w:r>
                              </w:del>
                            </w:p>
                            <w:p w14:paraId="441A6BBB" w14:textId="74D33BBD" w:rsidR="00531AAA" w:rsidDel="004E4EC4" w:rsidRDefault="00531AAA">
                              <w:pPr>
                                <w:pStyle w:val="BodyText"/>
                                <w:spacing w:before="21"/>
                                <w:rPr>
                                  <w:del w:id="2546" w:author="Abhiram Arali" w:date="2024-11-12T15:44:00Z"/>
                                </w:rPr>
                              </w:pPr>
                            </w:p>
                            <w:p w14:paraId="44A3B0FC" w14:textId="4D61CE57" w:rsidR="00531AAA" w:rsidDel="004E4EC4" w:rsidRDefault="00531AAA">
                              <w:pPr>
                                <w:pStyle w:val="BodyText"/>
                                <w:ind w:left="107"/>
                                <w:rPr>
                                  <w:del w:id="2547" w:author="Abhiram Arali" w:date="2024-11-12T15:44:00Z"/>
                                </w:rPr>
                              </w:pPr>
                              <w:del w:id="2548" w:author="Abhiram Arali" w:date="2024-11-12T15:44:00Z">
                                <w:r w:rsidDel="004E4EC4">
                                  <w:delText>}</w:delText>
                                </w:r>
                                <w:r w:rsidDel="004E4EC4">
                                  <w:rPr>
                                    <w:spacing w:val="-1"/>
                                  </w:rPr>
                                  <w:delText xml:space="preserve"> </w:delText>
                                </w:r>
                                <w:r w:rsidDel="004E4EC4">
                                  <w:delText xml:space="preserve">else </w:delText>
                                </w:r>
                                <w:r w:rsidDel="004E4EC4">
                                  <w:rPr>
                                    <w:spacing w:val="-10"/>
                                  </w:rPr>
                                  <w:delText>{</w:delText>
                                </w:r>
                              </w:del>
                            </w:p>
                            <w:p w14:paraId="56C99B65" w14:textId="3C35B58C" w:rsidR="00531AAA" w:rsidDel="004E4EC4" w:rsidRDefault="00531AAA">
                              <w:pPr>
                                <w:pStyle w:val="BodyText"/>
                                <w:spacing w:before="22"/>
                                <w:rPr>
                                  <w:del w:id="2549" w:author="Abhiram Arali" w:date="2024-11-12T15:44:00Z"/>
                                </w:rPr>
                              </w:pPr>
                            </w:p>
                            <w:p w14:paraId="0F5B6875" w14:textId="24BB8EE0" w:rsidR="00531AAA" w:rsidDel="004E4EC4" w:rsidRDefault="00531AAA">
                              <w:pPr>
                                <w:pStyle w:val="BodyText"/>
                                <w:ind w:left="347"/>
                                <w:rPr>
                                  <w:del w:id="2550" w:author="Abhiram Arali" w:date="2024-11-12T15:44:00Z"/>
                                </w:rPr>
                              </w:pPr>
                              <w:del w:id="2551" w:author="Abhiram Arali" w:date="2024-11-12T15:44:00Z">
                                <w:r w:rsidDel="004E4EC4">
                                  <w:delText>//</w:delText>
                                </w:r>
                                <w:r w:rsidDel="004E4EC4">
                                  <w:rPr>
                                    <w:spacing w:val="-1"/>
                                  </w:rPr>
                                  <w:delText xml:space="preserve"> </w:delText>
                                </w:r>
                                <w:r w:rsidDel="004E4EC4">
                                  <w:delText>Code</w:delText>
                                </w:r>
                                <w:r w:rsidDel="004E4EC4">
                                  <w:rPr>
                                    <w:spacing w:val="-1"/>
                                  </w:rPr>
                                  <w:delText xml:space="preserve"> </w:delText>
                                </w:r>
                                <w:r w:rsidDel="004E4EC4">
                                  <w:delText>if</w:delText>
                                </w:r>
                                <w:r w:rsidDel="004E4EC4">
                                  <w:rPr>
                                    <w:spacing w:val="-1"/>
                                  </w:rPr>
                                  <w:delText xml:space="preserve"> </w:delText>
                                </w:r>
                                <w:r w:rsidDel="004E4EC4">
                                  <w:delText>neither condition</w:delText>
                                </w:r>
                                <w:r w:rsidDel="004E4EC4">
                                  <w:rPr>
                                    <w:spacing w:val="-1"/>
                                  </w:rPr>
                                  <w:delText xml:space="preserve"> </w:delText>
                                </w:r>
                                <w:r w:rsidDel="004E4EC4">
                                  <w:delText xml:space="preserve">is </w:delText>
                                </w:r>
                                <w:r w:rsidDel="004E4EC4">
                                  <w:rPr>
                                    <w:spacing w:val="-4"/>
                                  </w:rPr>
                                  <w:delText>true</w:delText>
                                </w:r>
                              </w:del>
                            </w:p>
                            <w:p w14:paraId="40C30029" w14:textId="4A64F12E" w:rsidR="00531AAA" w:rsidDel="004E4EC4" w:rsidRDefault="00531AAA">
                              <w:pPr>
                                <w:pStyle w:val="BodyText"/>
                                <w:spacing w:before="24"/>
                                <w:rPr>
                                  <w:del w:id="2552" w:author="Abhiram Arali" w:date="2024-11-12T15:44:00Z"/>
                                </w:rPr>
                              </w:pPr>
                            </w:p>
                            <w:p w14:paraId="13E9EC74" w14:textId="1D854855" w:rsidR="00531AAA" w:rsidRDefault="00531AAA">
                              <w:pPr>
                                <w:ind w:left="107"/>
                                <w:rPr>
                                  <w:sz w:val="24"/>
                                </w:rPr>
                              </w:pPr>
                              <w:del w:id="2553" w:author="Abhiram Arali" w:date="2024-11-12T15:44:00Z">
                                <w:r w:rsidDel="004E4EC4">
                                  <w:rPr>
                                    <w:spacing w:val="-10"/>
                                    <w:sz w:val="24"/>
                                  </w:rPr>
                                  <w:delText>}</w:delText>
                                </w:r>
                              </w:del>
                            </w:p>
                          </w:txbxContent>
                        </wps:txbx>
                        <wps:bodyPr wrap="square" lIns="0" tIns="0" rIns="0" bIns="0" rtlCol="0">
                          <a:noAutofit/>
                        </wps:bodyPr>
                      </wps:wsp>
                    </a:graphicData>
                  </a:graphic>
                </wp:anchor>
              </w:drawing>
            </mc:Choice>
            <mc:Fallback>
              <w:pict>
                <v:shape w14:anchorId="5958067A" id="Textbox 155" o:spid="_x0000_s1156" type="#_x0000_t202" style="position:absolute;left:0;text-align:left;margin-left:66.4pt;margin-top:15.3pt;width:462.7pt;height:195.15pt;z-index:-15697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" filled="f" strokeweight=".48pt">
                  <v:path arrowok="t"/>
                  <v:textbox inset="0,0,0,0">
                    <w:txbxContent>
                      <w:p w14:paraId="32C24FB8" w14:textId="7E9FE96C" w:rsidR="00531AAA" w:rsidDel="004E4EC4" w:rsidRDefault="00531AAA">
                        <w:pPr>
                          <w:pStyle w:val="BodyText"/>
                          <w:spacing w:before="18"/>
                          <w:ind w:left="107"/>
                          <w:rPr>
                            <w:del w:id="2554" w:author="Abhiram Arali" w:date="2024-11-12T15:44:00Z"/>
                          </w:rPr>
                        </w:pPr>
                        <w:del w:id="2555" w:author="Abhiram Arali" w:date="2024-11-12T15:44:00Z">
                          <w:r w:rsidDel="004E4EC4">
                            <w:delText>if</w:delText>
                          </w:r>
                          <w:r w:rsidDel="004E4EC4">
                            <w:rPr>
                              <w:spacing w:val="-1"/>
                            </w:rPr>
                            <w:delText xml:space="preserve"> </w:delText>
                          </w:r>
                          <w:r w:rsidDel="004E4EC4">
                            <w:delText>(condition1)</w:delText>
                          </w:r>
                          <w:r w:rsidDel="004E4EC4">
                            <w:rPr>
                              <w:spacing w:val="-1"/>
                            </w:rPr>
                            <w:delText xml:space="preserve"> </w:delText>
                          </w:r>
                          <w:r w:rsidDel="004E4EC4">
                            <w:rPr>
                              <w:spacing w:val="-10"/>
                            </w:rPr>
                            <w:delText>{</w:delText>
                          </w:r>
                        </w:del>
                      </w:p>
                      <w:p w14:paraId="63790DEC" w14:textId="57CADD80" w:rsidR="00531AAA" w:rsidDel="004E4EC4" w:rsidRDefault="00531AAA">
                        <w:pPr>
                          <w:pStyle w:val="BodyText"/>
                          <w:spacing w:before="21"/>
                          <w:rPr>
                            <w:del w:id="2556" w:author="Abhiram Arali" w:date="2024-11-12T15:44:00Z"/>
                          </w:rPr>
                        </w:pPr>
                      </w:p>
                      <w:p w14:paraId="36180CE6" w14:textId="203FCE85" w:rsidR="00531AAA" w:rsidDel="004E4EC4" w:rsidRDefault="00531AAA">
                        <w:pPr>
                          <w:pStyle w:val="BodyText"/>
                          <w:spacing w:before="1"/>
                          <w:ind w:left="347"/>
                          <w:rPr>
                            <w:del w:id="2557" w:author="Abhiram Arali" w:date="2024-11-12T15:44:00Z"/>
                          </w:rPr>
                        </w:pPr>
                        <w:del w:id="2558" w:author="Abhiram Arali" w:date="2024-11-12T15:44:00Z">
                          <w:r w:rsidDel="004E4EC4">
                            <w:delText>//</w:delText>
                          </w:r>
                          <w:r w:rsidDel="004E4EC4">
                            <w:rPr>
                              <w:spacing w:val="-3"/>
                            </w:rPr>
                            <w:delText xml:space="preserve"> </w:delText>
                          </w:r>
                          <w:r w:rsidDel="004E4EC4">
                            <w:delText>Code</w:delText>
                          </w:r>
                          <w:r w:rsidDel="004E4EC4">
                            <w:rPr>
                              <w:spacing w:val="-1"/>
                            </w:rPr>
                            <w:delText xml:space="preserve"> </w:delText>
                          </w:r>
                          <w:r w:rsidDel="004E4EC4">
                            <w:delText>if</w:delText>
                          </w:r>
                          <w:r w:rsidDel="004E4EC4">
                            <w:rPr>
                              <w:spacing w:val="-1"/>
                            </w:rPr>
                            <w:delText xml:space="preserve"> </w:delText>
                          </w:r>
                          <w:r w:rsidDel="004E4EC4">
                            <w:delText>condition1 is</w:delText>
                          </w:r>
                          <w:r w:rsidDel="004E4EC4">
                            <w:rPr>
                              <w:spacing w:val="-3"/>
                            </w:rPr>
                            <w:delText xml:space="preserve"> </w:delText>
                          </w:r>
                          <w:r w:rsidDel="004E4EC4">
                            <w:rPr>
                              <w:spacing w:val="-4"/>
                            </w:rPr>
                            <w:delText>true</w:delText>
                          </w:r>
                        </w:del>
                      </w:p>
                      <w:p w14:paraId="53B39830" w14:textId="4AE286ED" w:rsidR="00531AAA" w:rsidDel="004E4EC4" w:rsidRDefault="00531AAA">
                        <w:pPr>
                          <w:pStyle w:val="BodyText"/>
                          <w:spacing w:before="21"/>
                          <w:rPr>
                            <w:del w:id="2559" w:author="Abhiram Arali" w:date="2024-11-12T15:44:00Z"/>
                          </w:rPr>
                        </w:pPr>
                      </w:p>
                      <w:p w14:paraId="2BE251F7" w14:textId="343B77C3" w:rsidR="00531AAA" w:rsidDel="004E4EC4" w:rsidRDefault="00531AAA">
                        <w:pPr>
                          <w:pStyle w:val="BodyText"/>
                          <w:ind w:left="107"/>
                          <w:rPr>
                            <w:del w:id="2560" w:author="Abhiram Arali" w:date="2024-11-12T15:44:00Z"/>
                          </w:rPr>
                        </w:pPr>
                        <w:del w:id="2561" w:author="Abhiram Arali" w:date="2024-11-12T15:44:00Z">
                          <w:r w:rsidDel="004E4EC4">
                            <w:delText>}</w:delText>
                          </w:r>
                          <w:r w:rsidDel="004E4EC4">
                            <w:rPr>
                              <w:spacing w:val="-1"/>
                            </w:rPr>
                            <w:delText xml:space="preserve"> </w:delText>
                          </w:r>
                          <w:r w:rsidDel="004E4EC4">
                            <w:delText>else</w:delText>
                          </w:r>
                          <w:r w:rsidDel="004E4EC4">
                            <w:rPr>
                              <w:spacing w:val="-1"/>
                            </w:rPr>
                            <w:delText xml:space="preserve"> </w:delText>
                          </w:r>
                          <w:r w:rsidDel="004E4EC4">
                            <w:delText>if</w:delText>
                          </w:r>
                          <w:r w:rsidDel="004E4EC4">
                            <w:rPr>
                              <w:spacing w:val="-1"/>
                            </w:rPr>
                            <w:delText xml:space="preserve"> </w:delText>
                          </w:r>
                          <w:r w:rsidDel="004E4EC4">
                            <w:delText>(condition2)</w:delText>
                          </w:r>
                          <w:r w:rsidDel="004E4EC4">
                            <w:rPr>
                              <w:spacing w:val="-1"/>
                            </w:rPr>
                            <w:delText xml:space="preserve"> </w:delText>
                          </w:r>
                          <w:r w:rsidDel="004E4EC4">
                            <w:rPr>
                              <w:spacing w:val="-10"/>
                            </w:rPr>
                            <w:delText>{</w:delText>
                          </w:r>
                        </w:del>
                      </w:p>
                      <w:p w14:paraId="246F331E" w14:textId="686E39E5" w:rsidR="00531AAA" w:rsidDel="004E4EC4" w:rsidRDefault="00531AAA">
                        <w:pPr>
                          <w:pStyle w:val="BodyText"/>
                          <w:spacing w:before="22"/>
                          <w:rPr>
                            <w:del w:id="2562" w:author="Abhiram Arali" w:date="2024-11-12T15:44:00Z"/>
                          </w:rPr>
                        </w:pPr>
                      </w:p>
                      <w:p w14:paraId="5908DD30" w14:textId="79F98794" w:rsidR="00531AAA" w:rsidDel="004E4EC4" w:rsidRDefault="00531AAA">
                        <w:pPr>
                          <w:pStyle w:val="BodyText"/>
                          <w:spacing w:before="1"/>
                          <w:ind w:left="347"/>
                          <w:rPr>
                            <w:del w:id="2563" w:author="Abhiram Arali" w:date="2024-11-12T15:44:00Z"/>
                          </w:rPr>
                        </w:pPr>
                        <w:del w:id="2564" w:author="Abhiram Arali" w:date="2024-11-12T15:44:00Z">
                          <w:r w:rsidDel="004E4EC4">
                            <w:delText>//</w:delText>
                          </w:r>
                          <w:r w:rsidDel="004E4EC4">
                            <w:rPr>
                              <w:spacing w:val="-3"/>
                            </w:rPr>
                            <w:delText xml:space="preserve"> </w:delText>
                          </w:r>
                          <w:r w:rsidDel="004E4EC4">
                            <w:delText>Code</w:delText>
                          </w:r>
                          <w:r w:rsidDel="004E4EC4">
                            <w:rPr>
                              <w:spacing w:val="-1"/>
                            </w:rPr>
                            <w:delText xml:space="preserve"> </w:delText>
                          </w:r>
                          <w:r w:rsidDel="004E4EC4">
                            <w:delText>if</w:delText>
                          </w:r>
                          <w:r w:rsidDel="004E4EC4">
                            <w:rPr>
                              <w:spacing w:val="-1"/>
                            </w:rPr>
                            <w:delText xml:space="preserve"> </w:delText>
                          </w:r>
                          <w:r w:rsidDel="004E4EC4">
                            <w:delText>condition2 is</w:delText>
                          </w:r>
                          <w:r w:rsidDel="004E4EC4">
                            <w:rPr>
                              <w:spacing w:val="-3"/>
                            </w:rPr>
                            <w:delText xml:space="preserve"> </w:delText>
                          </w:r>
                          <w:r w:rsidDel="004E4EC4">
                            <w:rPr>
                              <w:spacing w:val="-4"/>
                            </w:rPr>
                            <w:delText>true</w:delText>
                          </w:r>
                        </w:del>
                      </w:p>
                      <w:p w14:paraId="441A6BBB" w14:textId="74D33BBD" w:rsidR="00531AAA" w:rsidDel="004E4EC4" w:rsidRDefault="00531AAA">
                        <w:pPr>
                          <w:pStyle w:val="BodyText"/>
                          <w:spacing w:before="21"/>
                          <w:rPr>
                            <w:del w:id="2565" w:author="Abhiram Arali" w:date="2024-11-12T15:44:00Z"/>
                          </w:rPr>
                        </w:pPr>
                      </w:p>
                      <w:p w14:paraId="44A3B0FC" w14:textId="4D61CE57" w:rsidR="00531AAA" w:rsidDel="004E4EC4" w:rsidRDefault="00531AAA">
                        <w:pPr>
                          <w:pStyle w:val="BodyText"/>
                          <w:ind w:left="107"/>
                          <w:rPr>
                            <w:del w:id="2566" w:author="Abhiram Arali" w:date="2024-11-12T15:44:00Z"/>
                          </w:rPr>
                        </w:pPr>
                        <w:del w:id="2567" w:author="Abhiram Arali" w:date="2024-11-12T15:44:00Z">
                          <w:r w:rsidDel="004E4EC4">
                            <w:delText>}</w:delText>
                          </w:r>
                          <w:r w:rsidDel="004E4EC4">
                            <w:rPr>
                              <w:spacing w:val="-1"/>
                            </w:rPr>
                            <w:delText xml:space="preserve"> </w:delText>
                          </w:r>
                          <w:r w:rsidDel="004E4EC4">
                            <w:delText xml:space="preserve">else </w:delText>
                          </w:r>
                          <w:r w:rsidDel="004E4EC4">
                            <w:rPr>
                              <w:spacing w:val="-10"/>
                            </w:rPr>
                            <w:delText>{</w:delText>
                          </w:r>
                        </w:del>
                      </w:p>
                      <w:p w14:paraId="56C99B65" w14:textId="3C35B58C" w:rsidR="00531AAA" w:rsidDel="004E4EC4" w:rsidRDefault="00531AAA">
                        <w:pPr>
                          <w:pStyle w:val="BodyText"/>
                          <w:spacing w:before="22"/>
                          <w:rPr>
                            <w:del w:id="2568" w:author="Abhiram Arali" w:date="2024-11-12T15:44:00Z"/>
                          </w:rPr>
                        </w:pPr>
                      </w:p>
                      <w:p w14:paraId="0F5B6875" w14:textId="24BB8EE0" w:rsidR="00531AAA" w:rsidDel="004E4EC4" w:rsidRDefault="00531AAA">
                        <w:pPr>
                          <w:pStyle w:val="BodyText"/>
                          <w:ind w:left="347"/>
                          <w:rPr>
                            <w:del w:id="2569" w:author="Abhiram Arali" w:date="2024-11-12T15:44:00Z"/>
                          </w:rPr>
                        </w:pPr>
                        <w:del w:id="2570" w:author="Abhiram Arali" w:date="2024-11-12T15:44:00Z">
                          <w:r w:rsidDel="004E4EC4">
                            <w:delText>//</w:delText>
                          </w:r>
                          <w:r w:rsidDel="004E4EC4">
                            <w:rPr>
                              <w:spacing w:val="-1"/>
                            </w:rPr>
                            <w:delText xml:space="preserve"> </w:delText>
                          </w:r>
                          <w:r w:rsidDel="004E4EC4">
                            <w:delText>Code</w:delText>
                          </w:r>
                          <w:r w:rsidDel="004E4EC4">
                            <w:rPr>
                              <w:spacing w:val="-1"/>
                            </w:rPr>
                            <w:delText xml:space="preserve"> </w:delText>
                          </w:r>
                          <w:r w:rsidDel="004E4EC4">
                            <w:delText>if</w:delText>
                          </w:r>
                          <w:r w:rsidDel="004E4EC4">
                            <w:rPr>
                              <w:spacing w:val="-1"/>
                            </w:rPr>
                            <w:delText xml:space="preserve"> </w:delText>
                          </w:r>
                          <w:r w:rsidDel="004E4EC4">
                            <w:delText>neither condition</w:delText>
                          </w:r>
                          <w:r w:rsidDel="004E4EC4">
                            <w:rPr>
                              <w:spacing w:val="-1"/>
                            </w:rPr>
                            <w:delText xml:space="preserve"> </w:delText>
                          </w:r>
                          <w:r w:rsidDel="004E4EC4">
                            <w:delText xml:space="preserve">is </w:delText>
                          </w:r>
                          <w:r w:rsidDel="004E4EC4">
                            <w:rPr>
                              <w:spacing w:val="-4"/>
                            </w:rPr>
                            <w:delText>true</w:delText>
                          </w:r>
                        </w:del>
                      </w:p>
                      <w:p w14:paraId="40C30029" w14:textId="4A64F12E" w:rsidR="00531AAA" w:rsidDel="004E4EC4" w:rsidRDefault="00531AAA">
                        <w:pPr>
                          <w:pStyle w:val="BodyText"/>
                          <w:spacing w:before="24"/>
                          <w:rPr>
                            <w:del w:id="2571" w:author="Abhiram Arali" w:date="2024-11-12T15:44:00Z"/>
                          </w:rPr>
                        </w:pPr>
                      </w:p>
                      <w:p w14:paraId="13E9EC74" w14:textId="1D854855" w:rsidR="00531AAA" w:rsidRDefault="00531AAA">
                        <w:pPr>
                          <w:ind w:left="107"/>
                          <w:rPr>
                            <w:sz w:val="24"/>
                          </w:rPr>
                        </w:pPr>
                        <w:del w:id="2572" w:author="Abhiram Arali" w:date="2024-11-12T15:44:00Z">
                          <w:r w:rsidDel="004E4EC4">
                            <w:rPr>
                              <w:spacing w:val="-10"/>
                              <w:sz w:val="24"/>
                            </w:rPr>
                            <w:delText>}</w:delText>
                          </w:r>
                        </w:del>
                      </w:p>
                    </w:txbxContent>
                  </v:textbox>
                  <w10:wrap type="topAndBottom" anchorx="page"/>
                </v:shape>
              </w:pict>
            </mc:Fallback>
          </mc:AlternateContent>
        </w:r>
      </w:del>
    </w:p>
    <w:p w14:paraId="7A9D349C" w14:textId="4FFDC522" w:rsidR="00E57A4D" w:rsidRDefault="00A87255" w:rsidP="00D3004F">
      <w:pPr>
        <w:pStyle w:val="NormalBPBHEB"/>
        <w:numPr>
          <w:ilvl w:val="0"/>
          <w:numId w:val="74"/>
        </w:numPr>
        <w:rPr>
          <w:ins w:id="2573" w:author="Abhiram Arali" w:date="2024-11-12T15:45:00Z"/>
        </w:rPr>
      </w:pPr>
      <w:r>
        <w:rPr>
          <w:b/>
        </w:rPr>
        <w:t>switch</w:t>
      </w:r>
      <w:r>
        <w:rPr>
          <w:b/>
          <w:spacing w:val="40"/>
        </w:rPr>
        <w:t xml:space="preserve"> </w:t>
      </w:r>
      <w:r w:rsidR="001B55EC">
        <w:rPr>
          <w:b/>
        </w:rPr>
        <w:t>statement</w:t>
      </w:r>
      <w:r>
        <w:rPr>
          <w:b/>
        </w:rPr>
        <w:t>:</w:t>
      </w:r>
      <w:r>
        <w:rPr>
          <w:b/>
          <w:spacing w:val="40"/>
        </w:rPr>
        <w:t xml:space="preserve"> </w:t>
      </w:r>
      <w:r>
        <w:t>A</w:t>
      </w:r>
      <w:r>
        <w:rPr>
          <w:spacing w:val="40"/>
        </w:rPr>
        <w:t xml:space="preserve"> </w:t>
      </w:r>
      <w:r>
        <w:t>more</w:t>
      </w:r>
      <w:r>
        <w:rPr>
          <w:spacing w:val="40"/>
        </w:rPr>
        <w:t xml:space="preserve"> </w:t>
      </w:r>
      <w:r>
        <w:t>readable</w:t>
      </w:r>
      <w:r>
        <w:rPr>
          <w:spacing w:val="40"/>
        </w:rPr>
        <w:t xml:space="preserve"> </w:t>
      </w:r>
      <w:r>
        <w:t>alternative</w:t>
      </w:r>
      <w:r>
        <w:rPr>
          <w:spacing w:val="40"/>
        </w:rPr>
        <w:t xml:space="preserve"> </w:t>
      </w:r>
      <w:r>
        <w:t>to</w:t>
      </w:r>
      <w:r>
        <w:rPr>
          <w:spacing w:val="40"/>
        </w:rPr>
        <w:t xml:space="preserve"> </w:t>
      </w:r>
      <w:r>
        <w:t>multiple</w:t>
      </w:r>
      <w:r>
        <w:rPr>
          <w:spacing w:val="40"/>
        </w:rPr>
        <w:t xml:space="preserve"> </w:t>
      </w:r>
      <w:r>
        <w:t>if</w:t>
      </w:r>
      <w:r>
        <w:rPr>
          <w:spacing w:val="40"/>
        </w:rPr>
        <w:t xml:space="preserve"> </w:t>
      </w:r>
      <w:r>
        <w:t>statements,</w:t>
      </w:r>
      <w:r>
        <w:rPr>
          <w:spacing w:val="40"/>
        </w:rPr>
        <w:t xml:space="preserve"> </w:t>
      </w:r>
      <w:r>
        <w:t>particularly</w:t>
      </w:r>
      <w:r>
        <w:rPr>
          <w:spacing w:val="40"/>
        </w:rPr>
        <w:t xml:space="preserve"> </w:t>
      </w:r>
      <w:r>
        <w:t>for checking a single variable against different values.</w:t>
      </w:r>
    </w:p>
    <w:p w14:paraId="66A71830" w14:textId="77777777" w:rsidR="00280931" w:rsidRDefault="00280931">
      <w:pPr>
        <w:pStyle w:val="CodeBlockBPBHEB"/>
        <w:pPrChange w:id="2574" w:author="Abhiram Arali" w:date="2024-11-13T10:16:00Z">
          <w:pPr>
            <w:pStyle w:val="BodyText"/>
            <w:spacing w:before="18" w:line="499" w:lineRule="auto"/>
            <w:ind w:left="347" w:right="6997" w:hanging="240"/>
          </w:pPr>
        </w:pPrChange>
      </w:pPr>
      <w:moveToRangeStart w:id="2575" w:author="Abhiram Arali" w:date="2024-11-12T15:45:00Z" w:name="move182318722"/>
      <w:moveTo w:id="2576" w:author="Abhiram Arali" w:date="2024-11-12T15:45:00Z">
        <w:r>
          <w:t>switch</w:t>
        </w:r>
        <w:r>
          <w:rPr>
            <w:spacing w:val="-15"/>
          </w:rPr>
          <w:t xml:space="preserve"> </w:t>
        </w:r>
        <w:r>
          <w:t>(expression)</w:t>
        </w:r>
        <w:r>
          <w:rPr>
            <w:spacing w:val="-15"/>
          </w:rPr>
          <w:t xml:space="preserve"> </w:t>
        </w:r>
        <w:r>
          <w:t>{ case value1:</w:t>
        </w:r>
      </w:moveTo>
    </w:p>
    <w:p w14:paraId="3357E020" w14:textId="77777777" w:rsidR="00280931" w:rsidRDefault="00280931">
      <w:pPr>
        <w:pStyle w:val="CodeBlockBPBHEB"/>
        <w:pPrChange w:id="2577" w:author="Abhiram Arali" w:date="2024-11-13T10:16:00Z">
          <w:pPr>
            <w:pStyle w:val="BodyText"/>
            <w:spacing w:line="499" w:lineRule="auto"/>
            <w:ind w:left="587" w:right="3945"/>
          </w:pPr>
        </w:pPrChange>
      </w:pPr>
      <w:moveTo w:id="2578" w:author="Abhiram Arali" w:date="2024-11-12T15:45:00Z">
        <w:r>
          <w:t>//</w:t>
        </w:r>
        <w:r>
          <w:rPr>
            <w:spacing w:val="-6"/>
          </w:rPr>
          <w:t xml:space="preserve"> </w:t>
        </w:r>
        <w:r>
          <w:t>Code</w:t>
        </w:r>
        <w:r>
          <w:rPr>
            <w:spacing w:val="-7"/>
          </w:rPr>
          <w:t xml:space="preserve"> </w:t>
        </w:r>
        <w:r>
          <w:t>to</w:t>
        </w:r>
        <w:r>
          <w:rPr>
            <w:spacing w:val="-6"/>
          </w:rPr>
          <w:t xml:space="preserve"> </w:t>
        </w:r>
        <w:r>
          <w:t>execute</w:t>
        </w:r>
        <w:r>
          <w:rPr>
            <w:spacing w:val="-6"/>
          </w:rPr>
          <w:t xml:space="preserve"> </w:t>
        </w:r>
        <w:r>
          <w:t>if</w:t>
        </w:r>
        <w:r>
          <w:rPr>
            <w:spacing w:val="-5"/>
          </w:rPr>
          <w:t xml:space="preserve"> </w:t>
        </w:r>
        <w:r>
          <w:t>expression</w:t>
        </w:r>
        <w:r>
          <w:rPr>
            <w:spacing w:val="-6"/>
          </w:rPr>
          <w:t xml:space="preserve"> </w:t>
        </w:r>
        <w:r>
          <w:t>equals</w:t>
        </w:r>
        <w:r>
          <w:rPr>
            <w:spacing w:val="-6"/>
          </w:rPr>
          <w:t xml:space="preserve"> </w:t>
        </w:r>
        <w:r>
          <w:t xml:space="preserve">value1 </w:t>
        </w:r>
        <w:r>
          <w:rPr>
            <w:spacing w:val="-2"/>
          </w:rPr>
          <w:t>break;</w:t>
        </w:r>
      </w:moveTo>
    </w:p>
    <w:p w14:paraId="4D3DFAAD" w14:textId="77777777" w:rsidR="00280931" w:rsidRDefault="00280931">
      <w:pPr>
        <w:pStyle w:val="CodeBlockBPBHEB"/>
        <w:pPrChange w:id="2579" w:author="Abhiram Arali" w:date="2024-11-13T10:16:00Z">
          <w:pPr>
            <w:pStyle w:val="BodyText"/>
            <w:spacing w:line="275" w:lineRule="exact"/>
            <w:ind w:left="347"/>
          </w:pPr>
        </w:pPrChange>
      </w:pPr>
      <w:moveTo w:id="2580" w:author="Abhiram Arali" w:date="2024-11-12T15:45:00Z">
        <w:r>
          <w:t>case</w:t>
        </w:r>
        <w:r>
          <w:rPr>
            <w:spacing w:val="-5"/>
          </w:rPr>
          <w:t xml:space="preserve"> </w:t>
        </w:r>
        <w:r>
          <w:rPr>
            <w:spacing w:val="-2"/>
          </w:rPr>
          <w:t>value2:</w:t>
        </w:r>
      </w:moveTo>
    </w:p>
    <w:p w14:paraId="5DC68A86" w14:textId="77777777" w:rsidR="00280931" w:rsidRDefault="00280931">
      <w:pPr>
        <w:pStyle w:val="CodeBlockBPBHEB"/>
        <w:pPrChange w:id="2581" w:author="Abhiram Arali" w:date="2024-11-13T10:16:00Z">
          <w:pPr>
            <w:pStyle w:val="BodyText"/>
            <w:spacing w:before="21"/>
          </w:pPr>
        </w:pPrChange>
      </w:pPr>
    </w:p>
    <w:p w14:paraId="24BD220E" w14:textId="77777777" w:rsidR="00280931" w:rsidRDefault="00280931">
      <w:pPr>
        <w:pStyle w:val="CodeBlockBPBHEB"/>
        <w:pPrChange w:id="2582" w:author="Abhiram Arali" w:date="2024-11-13T10:16:00Z">
          <w:pPr>
            <w:pStyle w:val="BodyText"/>
            <w:spacing w:line="501" w:lineRule="auto"/>
            <w:ind w:left="587" w:right="3945"/>
          </w:pPr>
        </w:pPrChange>
      </w:pPr>
      <w:moveTo w:id="2583" w:author="Abhiram Arali" w:date="2024-11-12T15:45:00Z">
        <w:r>
          <w:t>//</w:t>
        </w:r>
        <w:r>
          <w:rPr>
            <w:spacing w:val="-6"/>
          </w:rPr>
          <w:t xml:space="preserve"> </w:t>
        </w:r>
        <w:r>
          <w:t>Code</w:t>
        </w:r>
        <w:r>
          <w:rPr>
            <w:spacing w:val="-7"/>
          </w:rPr>
          <w:t xml:space="preserve"> </w:t>
        </w:r>
        <w:r>
          <w:t>to</w:t>
        </w:r>
        <w:r>
          <w:rPr>
            <w:spacing w:val="-6"/>
          </w:rPr>
          <w:t xml:space="preserve"> </w:t>
        </w:r>
        <w:r>
          <w:t>execute</w:t>
        </w:r>
        <w:r>
          <w:rPr>
            <w:spacing w:val="-6"/>
          </w:rPr>
          <w:t xml:space="preserve"> </w:t>
        </w:r>
        <w:r>
          <w:t>if</w:t>
        </w:r>
        <w:r>
          <w:rPr>
            <w:spacing w:val="-5"/>
          </w:rPr>
          <w:t xml:space="preserve"> </w:t>
        </w:r>
        <w:r>
          <w:t>expression</w:t>
        </w:r>
        <w:r>
          <w:rPr>
            <w:spacing w:val="-6"/>
          </w:rPr>
          <w:t xml:space="preserve"> </w:t>
        </w:r>
        <w:r>
          <w:t>equals</w:t>
        </w:r>
        <w:r>
          <w:rPr>
            <w:spacing w:val="-6"/>
          </w:rPr>
          <w:t xml:space="preserve"> </w:t>
        </w:r>
        <w:r>
          <w:t xml:space="preserve">value2 </w:t>
        </w:r>
        <w:r>
          <w:rPr>
            <w:spacing w:val="-2"/>
          </w:rPr>
          <w:t>break;</w:t>
        </w:r>
      </w:moveTo>
    </w:p>
    <w:p w14:paraId="06D031BB" w14:textId="77777777" w:rsidR="00280931" w:rsidRDefault="00280931">
      <w:pPr>
        <w:pStyle w:val="CodeBlockBPBHEB"/>
        <w:pPrChange w:id="2584" w:author="Abhiram Arali" w:date="2024-11-13T10:16:00Z">
          <w:pPr>
            <w:pStyle w:val="BodyText"/>
            <w:spacing w:line="273" w:lineRule="exact"/>
            <w:ind w:left="347"/>
          </w:pPr>
        </w:pPrChange>
      </w:pPr>
      <w:moveTo w:id="2585" w:author="Abhiram Arali" w:date="2024-11-12T15:45:00Z">
        <w:r>
          <w:rPr>
            <w:spacing w:val="-2"/>
          </w:rPr>
          <w:t>default:</w:t>
        </w:r>
      </w:moveTo>
    </w:p>
    <w:p w14:paraId="7C1080B6" w14:textId="77777777" w:rsidR="00280931" w:rsidRDefault="00280931">
      <w:pPr>
        <w:pStyle w:val="CodeBlockBPBHEB"/>
        <w:pPrChange w:id="2586" w:author="Abhiram Arali" w:date="2024-11-13T10:16:00Z">
          <w:pPr>
            <w:pStyle w:val="BodyText"/>
            <w:spacing w:before="22"/>
          </w:pPr>
        </w:pPrChange>
      </w:pPr>
    </w:p>
    <w:p w14:paraId="2026C5A6" w14:textId="77777777" w:rsidR="00280931" w:rsidRDefault="00280931">
      <w:pPr>
        <w:pStyle w:val="CodeBlockBPBHEB"/>
        <w:pPrChange w:id="2587" w:author="Abhiram Arali" w:date="2024-11-13T10:16:00Z">
          <w:pPr>
            <w:pStyle w:val="BodyText"/>
            <w:ind w:left="587"/>
          </w:pPr>
        </w:pPrChange>
      </w:pPr>
      <w:moveTo w:id="2588" w:author="Abhiram Arali" w:date="2024-11-12T15:45:00Z">
        <w:r>
          <w:t>//</w:t>
        </w:r>
        <w:r>
          <w:rPr>
            <w:spacing w:val="-3"/>
          </w:rPr>
          <w:t xml:space="preserve"> </w:t>
        </w:r>
        <w:r>
          <w:t>Code</w:t>
        </w:r>
        <w:r>
          <w:rPr>
            <w:spacing w:val="-1"/>
          </w:rPr>
          <w:t xml:space="preserve"> </w:t>
        </w:r>
        <w:r>
          <w:t>to execute</w:t>
        </w:r>
        <w:r>
          <w:rPr>
            <w:spacing w:val="-1"/>
          </w:rPr>
          <w:t xml:space="preserve"> </w:t>
        </w:r>
        <w:r>
          <w:t>if</w:t>
        </w:r>
        <w:r>
          <w:rPr>
            <w:spacing w:val="1"/>
          </w:rPr>
          <w:t xml:space="preserve"> </w:t>
        </w:r>
        <w:r>
          <w:t>none</w:t>
        </w:r>
        <w:r>
          <w:rPr>
            <w:spacing w:val="-1"/>
          </w:rPr>
          <w:t xml:space="preserve"> </w:t>
        </w:r>
        <w:r>
          <w:t>of</w:t>
        </w:r>
        <w:r>
          <w:rPr>
            <w:spacing w:val="-1"/>
          </w:rPr>
          <w:t xml:space="preserve"> </w:t>
        </w:r>
        <w:r>
          <w:t>the</w:t>
        </w:r>
        <w:r>
          <w:rPr>
            <w:spacing w:val="-2"/>
          </w:rPr>
          <w:t xml:space="preserve"> </w:t>
        </w:r>
        <w:r>
          <w:t>above</w:t>
        </w:r>
        <w:r>
          <w:rPr>
            <w:spacing w:val="-1"/>
          </w:rPr>
          <w:t xml:space="preserve"> </w:t>
        </w:r>
        <w:r>
          <w:t>cases</w:t>
        </w:r>
        <w:r>
          <w:rPr>
            <w:spacing w:val="2"/>
          </w:rPr>
          <w:t xml:space="preserve"> </w:t>
        </w:r>
        <w:r>
          <w:rPr>
            <w:spacing w:val="-2"/>
          </w:rPr>
          <w:t>match</w:t>
        </w:r>
      </w:moveTo>
    </w:p>
    <w:p w14:paraId="0A792AA1" w14:textId="77777777" w:rsidR="00280931" w:rsidRDefault="00280931">
      <w:pPr>
        <w:pStyle w:val="CodeBlockBPBHEB"/>
        <w:pPrChange w:id="2589" w:author="Abhiram Arali" w:date="2024-11-13T10:16:00Z">
          <w:pPr>
            <w:pStyle w:val="BodyText"/>
            <w:spacing w:before="21"/>
          </w:pPr>
        </w:pPrChange>
      </w:pPr>
    </w:p>
    <w:p w14:paraId="6565143D" w14:textId="77777777" w:rsidR="00280931" w:rsidRDefault="00280931">
      <w:pPr>
        <w:pStyle w:val="CodeBlockBPBHEB"/>
        <w:rPr>
          <w:sz w:val="24"/>
        </w:rPr>
        <w:pPrChange w:id="2590" w:author="Abhiram Arali" w:date="2024-11-13T10:16:00Z">
          <w:pPr>
            <w:spacing w:before="1"/>
            <w:ind w:left="107"/>
          </w:pPr>
        </w:pPrChange>
      </w:pPr>
      <w:moveTo w:id="2591" w:author="Abhiram Arali" w:date="2024-11-12T15:45:00Z">
        <w:r>
          <w:rPr>
            <w:spacing w:val="-10"/>
            <w:sz w:val="24"/>
          </w:rPr>
          <w:lastRenderedPageBreak/>
          <w:t>}</w:t>
        </w:r>
      </w:moveTo>
    </w:p>
    <w:moveToRangeEnd w:id="2575"/>
    <w:p w14:paraId="26EC03DE" w14:textId="048F2455" w:rsidR="00280931" w:rsidDel="00A12495" w:rsidRDefault="00280931">
      <w:pPr>
        <w:pStyle w:val="NormalBPBHEB"/>
        <w:rPr>
          <w:del w:id="2592" w:author="Abhiram Arali" w:date="2024-11-12T15:45:00Z"/>
        </w:rPr>
        <w:pPrChange w:id="2593" w:author="Abhiram Arali" w:date="2024-11-12T15:45:00Z">
          <w:pPr>
            <w:pStyle w:val="BodyText"/>
            <w:spacing w:before="167" w:line="360" w:lineRule="auto"/>
            <w:ind w:left="220"/>
          </w:pPr>
        </w:pPrChange>
      </w:pPr>
    </w:p>
    <w:p w14:paraId="7BF82B52" w14:textId="00EA0361" w:rsidR="00E57A4D" w:rsidDel="001B55EC" w:rsidRDefault="00E57A4D">
      <w:pPr>
        <w:pStyle w:val="NormalBPBHEB"/>
        <w:rPr>
          <w:del w:id="2594" w:author="Abhiram Arali" w:date="2024-11-12T15:44:00Z"/>
        </w:rPr>
        <w:sectPr w:rsidR="00E57A4D" w:rsidDel="001B55EC">
          <w:pgSz w:w="11910" w:h="16840"/>
          <w:pgMar w:top="1540" w:right="1220" w:bottom="1200" w:left="1220" w:header="758" w:footer="1000" w:gutter="0"/>
          <w:cols w:space="720"/>
        </w:sectPr>
        <w:pPrChange w:id="2595" w:author="Abhiram Arali" w:date="2024-11-12T15:45:00Z">
          <w:pPr>
            <w:spacing w:line="360" w:lineRule="auto"/>
          </w:pPr>
        </w:pPrChange>
      </w:pPr>
    </w:p>
    <w:p w14:paraId="7AA2E325" w14:textId="1B725125" w:rsidR="00E57A4D" w:rsidDel="00A12495" w:rsidRDefault="00E57A4D">
      <w:pPr>
        <w:pStyle w:val="NormalBPBHEB"/>
        <w:rPr>
          <w:del w:id="2596" w:author="Abhiram Arali" w:date="2024-11-12T15:45:00Z"/>
          <w:sz w:val="7"/>
        </w:rPr>
        <w:pPrChange w:id="2597" w:author="Abhiram Arali" w:date="2024-11-12T15:45:00Z">
          <w:pPr>
            <w:pStyle w:val="BodyText"/>
            <w:spacing w:before="10"/>
          </w:pPr>
        </w:pPrChange>
      </w:pPr>
    </w:p>
    <w:p w14:paraId="55F0F41B" w14:textId="1DF95CD7" w:rsidR="00E57A4D" w:rsidRDefault="00A87255">
      <w:pPr>
        <w:pStyle w:val="NormalBPBHEB"/>
        <w:rPr>
          <w:sz w:val="20"/>
        </w:rPr>
        <w:pPrChange w:id="2598" w:author="Abhiram Arali" w:date="2024-11-12T15:45:00Z">
          <w:pPr>
            <w:pStyle w:val="BodyText"/>
            <w:ind w:left="102"/>
          </w:pPr>
        </w:pPrChange>
      </w:pPr>
      <w:del w:id="2599" w:author="Abhiram Arali" w:date="2024-11-12T15:45:00Z">
        <w:r w:rsidDel="009F439F">
          <w:rPr>
            <w:noProof/>
            <w:sz w:val="20"/>
            <w:lang w:val="en-IN" w:eastAsia="en-IN"/>
            <w:rPrChange w:id="2600" w:author="Unknown">
              <w:rPr>
                <w:noProof/>
                <w:lang w:val="en-IN" w:eastAsia="en-IN"/>
              </w:rPr>
            </w:rPrChange>
          </w:rPr>
          <mc:AlternateContent>
            <mc:Choice Requires="wps">
              <w:drawing>
                <wp:inline distT="0" distB="0" distL="0" distR="0" wp14:anchorId="3143C335" wp14:editId="026B697E">
                  <wp:extent cx="5876290" cy="3573145"/>
                  <wp:effectExtent l="9525" t="0" r="635" b="8254"/>
                  <wp:docPr id="156" name="Text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3573145"/>
                          </a:xfrm>
                          <a:prstGeom prst="rect">
                            <a:avLst/>
                          </a:prstGeom>
                          <a:ln w="6096">
                            <a:solidFill>
                              <a:srgbClr val="000000"/>
                            </a:solidFill>
                            <a:prstDash val="solid"/>
                          </a:ln>
                        </wps:spPr>
                        <wps:txbx>
                          <w:txbxContent>
                            <w:p w14:paraId="58C56D29" w14:textId="2D3AEC86" w:rsidR="00531AAA" w:rsidDel="00280931" w:rsidRDefault="00531AAA">
                              <w:pPr>
                                <w:pStyle w:val="BodyText"/>
                                <w:spacing w:before="18" w:line="499" w:lineRule="auto"/>
                                <w:ind w:left="347" w:right="6997" w:hanging="240"/>
                              </w:pPr>
                              <w:moveFromRangeStart w:id="2601" w:author="Abhiram Arali" w:date="2024-11-12T15:45:00Z" w:name="move182318722"/>
                              <w:moveFrom w:id="2602" w:author="Abhiram Arali" w:date="2024-11-12T15:45:00Z">
                                <w:r w:rsidDel="00280931">
                                  <w:t>switch</w:t>
                                </w:r>
                                <w:r w:rsidDel="00280931">
                                  <w:rPr>
                                    <w:spacing w:val="-15"/>
                                  </w:rPr>
                                  <w:t xml:space="preserve"> </w:t>
                                </w:r>
                                <w:r w:rsidDel="00280931">
                                  <w:t>(expression)</w:t>
                                </w:r>
                                <w:r w:rsidDel="00280931">
                                  <w:rPr>
                                    <w:spacing w:val="-15"/>
                                  </w:rPr>
                                  <w:t xml:space="preserve"> </w:t>
                                </w:r>
                                <w:r w:rsidDel="00280931">
                                  <w:t>{ case value1:</w:t>
                                </w:r>
                              </w:moveFrom>
                            </w:p>
                            <w:p w14:paraId="28F9A3CC" w14:textId="75248629" w:rsidR="00531AAA" w:rsidDel="00280931" w:rsidRDefault="00531AAA">
                              <w:pPr>
                                <w:pStyle w:val="BodyText"/>
                                <w:spacing w:line="499" w:lineRule="auto"/>
                                <w:ind w:left="587" w:right="3945"/>
                              </w:pPr>
                              <w:moveFrom w:id="2603" w:author="Abhiram Arali" w:date="2024-11-12T15:45:00Z">
                                <w:r w:rsidDel="00280931">
                                  <w:t>//</w:t>
                                </w:r>
                                <w:r w:rsidDel="00280931">
                                  <w:rPr>
                                    <w:spacing w:val="-6"/>
                                  </w:rPr>
                                  <w:t xml:space="preserve"> </w:t>
                                </w:r>
                                <w:r w:rsidDel="00280931">
                                  <w:t>Code</w:t>
                                </w:r>
                                <w:r w:rsidDel="00280931">
                                  <w:rPr>
                                    <w:spacing w:val="-7"/>
                                  </w:rPr>
                                  <w:t xml:space="preserve"> </w:t>
                                </w:r>
                                <w:r w:rsidDel="00280931">
                                  <w:t>to</w:t>
                                </w:r>
                                <w:r w:rsidDel="00280931">
                                  <w:rPr>
                                    <w:spacing w:val="-6"/>
                                  </w:rPr>
                                  <w:t xml:space="preserve"> </w:t>
                                </w:r>
                                <w:r w:rsidDel="00280931">
                                  <w:t>execute</w:t>
                                </w:r>
                                <w:r w:rsidDel="00280931">
                                  <w:rPr>
                                    <w:spacing w:val="-6"/>
                                  </w:rPr>
                                  <w:t xml:space="preserve"> </w:t>
                                </w:r>
                                <w:r w:rsidDel="00280931">
                                  <w:t>if</w:t>
                                </w:r>
                                <w:r w:rsidDel="00280931">
                                  <w:rPr>
                                    <w:spacing w:val="-5"/>
                                  </w:rPr>
                                  <w:t xml:space="preserve"> </w:t>
                                </w:r>
                                <w:r w:rsidDel="00280931">
                                  <w:t>expression</w:t>
                                </w:r>
                                <w:r w:rsidDel="00280931">
                                  <w:rPr>
                                    <w:spacing w:val="-6"/>
                                  </w:rPr>
                                  <w:t xml:space="preserve"> </w:t>
                                </w:r>
                                <w:r w:rsidDel="00280931">
                                  <w:t>equals</w:t>
                                </w:r>
                                <w:r w:rsidDel="00280931">
                                  <w:rPr>
                                    <w:spacing w:val="-6"/>
                                  </w:rPr>
                                  <w:t xml:space="preserve"> </w:t>
                                </w:r>
                                <w:r w:rsidDel="00280931">
                                  <w:t xml:space="preserve">value1 </w:t>
                                </w:r>
                                <w:r w:rsidDel="00280931">
                                  <w:rPr>
                                    <w:spacing w:val="-2"/>
                                  </w:rPr>
                                  <w:t>break;</w:t>
                                </w:r>
                              </w:moveFrom>
                            </w:p>
                            <w:p w14:paraId="0C0DA427" w14:textId="1E659AF6" w:rsidR="00531AAA" w:rsidDel="00280931" w:rsidRDefault="00531AAA">
                              <w:pPr>
                                <w:pStyle w:val="BodyText"/>
                                <w:spacing w:line="275" w:lineRule="exact"/>
                                <w:ind w:left="347"/>
                              </w:pPr>
                              <w:moveFrom w:id="2604" w:author="Abhiram Arali" w:date="2024-11-12T15:45:00Z">
                                <w:r w:rsidDel="00280931">
                                  <w:t>case</w:t>
                                </w:r>
                                <w:r w:rsidDel="00280931">
                                  <w:rPr>
                                    <w:spacing w:val="-5"/>
                                  </w:rPr>
                                  <w:t xml:space="preserve"> </w:t>
                                </w:r>
                                <w:r w:rsidDel="00280931">
                                  <w:rPr>
                                    <w:spacing w:val="-2"/>
                                  </w:rPr>
                                  <w:t>value2:</w:t>
                                </w:r>
                              </w:moveFrom>
                            </w:p>
                            <w:p w14:paraId="025F13E2" w14:textId="3AF69833" w:rsidR="00531AAA" w:rsidDel="00280931" w:rsidRDefault="00531AAA">
                              <w:pPr>
                                <w:pStyle w:val="BodyText"/>
                                <w:spacing w:before="21"/>
                              </w:pPr>
                            </w:p>
                            <w:p w14:paraId="148A82EC" w14:textId="7AC46B79" w:rsidR="00531AAA" w:rsidDel="00280931" w:rsidRDefault="00531AAA">
                              <w:pPr>
                                <w:pStyle w:val="BodyText"/>
                                <w:spacing w:line="501" w:lineRule="auto"/>
                                <w:ind w:left="587" w:right="3945"/>
                              </w:pPr>
                              <w:moveFrom w:id="2605" w:author="Abhiram Arali" w:date="2024-11-12T15:45:00Z">
                                <w:r w:rsidDel="00280931">
                                  <w:t>//</w:t>
                                </w:r>
                                <w:r w:rsidDel="00280931">
                                  <w:rPr>
                                    <w:spacing w:val="-6"/>
                                  </w:rPr>
                                  <w:t xml:space="preserve"> </w:t>
                                </w:r>
                                <w:r w:rsidDel="00280931">
                                  <w:t>Code</w:t>
                                </w:r>
                                <w:r w:rsidDel="00280931">
                                  <w:rPr>
                                    <w:spacing w:val="-7"/>
                                  </w:rPr>
                                  <w:t xml:space="preserve"> </w:t>
                                </w:r>
                                <w:r w:rsidDel="00280931">
                                  <w:t>to</w:t>
                                </w:r>
                                <w:r w:rsidDel="00280931">
                                  <w:rPr>
                                    <w:spacing w:val="-6"/>
                                  </w:rPr>
                                  <w:t xml:space="preserve"> </w:t>
                                </w:r>
                                <w:r w:rsidDel="00280931">
                                  <w:t>execute</w:t>
                                </w:r>
                                <w:r w:rsidDel="00280931">
                                  <w:rPr>
                                    <w:spacing w:val="-6"/>
                                  </w:rPr>
                                  <w:t xml:space="preserve"> </w:t>
                                </w:r>
                                <w:r w:rsidDel="00280931">
                                  <w:t>if</w:t>
                                </w:r>
                                <w:r w:rsidDel="00280931">
                                  <w:rPr>
                                    <w:spacing w:val="-5"/>
                                  </w:rPr>
                                  <w:t xml:space="preserve"> </w:t>
                                </w:r>
                                <w:r w:rsidDel="00280931">
                                  <w:t>expression</w:t>
                                </w:r>
                                <w:r w:rsidDel="00280931">
                                  <w:rPr>
                                    <w:spacing w:val="-6"/>
                                  </w:rPr>
                                  <w:t xml:space="preserve"> </w:t>
                                </w:r>
                                <w:r w:rsidDel="00280931">
                                  <w:t>equals</w:t>
                                </w:r>
                                <w:r w:rsidDel="00280931">
                                  <w:rPr>
                                    <w:spacing w:val="-6"/>
                                  </w:rPr>
                                  <w:t xml:space="preserve"> </w:t>
                                </w:r>
                                <w:r w:rsidDel="00280931">
                                  <w:t xml:space="preserve">value2 </w:t>
                                </w:r>
                                <w:r w:rsidDel="00280931">
                                  <w:rPr>
                                    <w:spacing w:val="-2"/>
                                  </w:rPr>
                                  <w:t>break;</w:t>
                                </w:r>
                              </w:moveFrom>
                            </w:p>
                            <w:p w14:paraId="20CD4598" w14:textId="50D35192" w:rsidR="00531AAA" w:rsidDel="00280931" w:rsidRDefault="00531AAA">
                              <w:pPr>
                                <w:pStyle w:val="BodyText"/>
                                <w:spacing w:line="273" w:lineRule="exact"/>
                                <w:ind w:left="347"/>
                              </w:pPr>
                              <w:moveFrom w:id="2606" w:author="Abhiram Arali" w:date="2024-11-12T15:45:00Z">
                                <w:r w:rsidDel="00280931">
                                  <w:rPr>
                                    <w:spacing w:val="-2"/>
                                  </w:rPr>
                                  <w:t>default:</w:t>
                                </w:r>
                              </w:moveFrom>
                            </w:p>
                            <w:p w14:paraId="7DF3A8FD" w14:textId="55ED392F" w:rsidR="00531AAA" w:rsidDel="00280931" w:rsidRDefault="00531AAA">
                              <w:pPr>
                                <w:pStyle w:val="BodyText"/>
                                <w:spacing w:before="22"/>
                              </w:pPr>
                            </w:p>
                            <w:p w14:paraId="07A6EAC6" w14:textId="063C55EF" w:rsidR="00531AAA" w:rsidDel="00280931" w:rsidRDefault="00531AAA">
                              <w:pPr>
                                <w:pStyle w:val="BodyText"/>
                                <w:ind w:left="587"/>
                              </w:pPr>
                              <w:moveFrom w:id="2607" w:author="Abhiram Arali" w:date="2024-11-12T15:45:00Z">
                                <w:r w:rsidDel="00280931">
                                  <w:t>//</w:t>
                                </w:r>
                                <w:r w:rsidDel="00280931">
                                  <w:rPr>
                                    <w:spacing w:val="-3"/>
                                  </w:rPr>
                                  <w:t xml:space="preserve"> </w:t>
                                </w:r>
                                <w:r w:rsidDel="00280931">
                                  <w:t>Code</w:t>
                                </w:r>
                                <w:r w:rsidDel="00280931">
                                  <w:rPr>
                                    <w:spacing w:val="-1"/>
                                  </w:rPr>
                                  <w:t xml:space="preserve"> </w:t>
                                </w:r>
                                <w:r w:rsidDel="00280931">
                                  <w:t>to execute</w:t>
                                </w:r>
                                <w:r w:rsidDel="00280931">
                                  <w:rPr>
                                    <w:spacing w:val="-1"/>
                                  </w:rPr>
                                  <w:t xml:space="preserve"> </w:t>
                                </w:r>
                                <w:r w:rsidDel="00280931">
                                  <w:t>if</w:t>
                                </w:r>
                                <w:r w:rsidDel="00280931">
                                  <w:rPr>
                                    <w:spacing w:val="1"/>
                                  </w:rPr>
                                  <w:t xml:space="preserve"> </w:t>
                                </w:r>
                                <w:r w:rsidDel="00280931">
                                  <w:t>none</w:t>
                                </w:r>
                                <w:r w:rsidDel="00280931">
                                  <w:rPr>
                                    <w:spacing w:val="-1"/>
                                  </w:rPr>
                                  <w:t xml:space="preserve"> </w:t>
                                </w:r>
                                <w:r w:rsidDel="00280931">
                                  <w:t>of</w:t>
                                </w:r>
                                <w:r w:rsidDel="00280931">
                                  <w:rPr>
                                    <w:spacing w:val="-1"/>
                                  </w:rPr>
                                  <w:t xml:space="preserve"> </w:t>
                                </w:r>
                                <w:r w:rsidDel="00280931">
                                  <w:t>the</w:t>
                                </w:r>
                                <w:r w:rsidDel="00280931">
                                  <w:rPr>
                                    <w:spacing w:val="-2"/>
                                  </w:rPr>
                                  <w:t xml:space="preserve"> </w:t>
                                </w:r>
                                <w:r w:rsidDel="00280931">
                                  <w:t>above</w:t>
                                </w:r>
                                <w:r w:rsidDel="00280931">
                                  <w:rPr>
                                    <w:spacing w:val="-1"/>
                                  </w:rPr>
                                  <w:t xml:space="preserve"> </w:t>
                                </w:r>
                                <w:r w:rsidDel="00280931">
                                  <w:t>cases</w:t>
                                </w:r>
                                <w:r w:rsidDel="00280931">
                                  <w:rPr>
                                    <w:spacing w:val="2"/>
                                  </w:rPr>
                                  <w:t xml:space="preserve"> </w:t>
                                </w:r>
                                <w:r w:rsidDel="00280931">
                                  <w:rPr>
                                    <w:spacing w:val="-2"/>
                                  </w:rPr>
                                  <w:t>match</w:t>
                                </w:r>
                              </w:moveFrom>
                            </w:p>
                            <w:p w14:paraId="298960F5" w14:textId="53B9690C" w:rsidR="00531AAA" w:rsidDel="00280931" w:rsidRDefault="00531AAA">
                              <w:pPr>
                                <w:pStyle w:val="BodyText"/>
                                <w:spacing w:before="21"/>
                              </w:pPr>
                            </w:p>
                            <w:p w14:paraId="1659653B" w14:textId="0AFFC62F" w:rsidR="00531AAA" w:rsidRDefault="00531AAA">
                              <w:pPr>
                                <w:spacing w:before="1"/>
                                <w:ind w:left="107"/>
                                <w:rPr>
                                  <w:sz w:val="24"/>
                                </w:rPr>
                              </w:pPr>
                              <w:moveFrom w:id="2608" w:author="Abhiram Arali" w:date="2024-11-12T15:45:00Z">
                                <w:r w:rsidDel="00280931">
                                  <w:rPr>
                                    <w:spacing w:val="-10"/>
                                    <w:sz w:val="24"/>
                                  </w:rPr>
                                  <w:t>}</w:t>
                                </w:r>
                              </w:moveFrom>
                              <w:moveFromRangeEnd w:id="2601"/>
                            </w:p>
                          </w:txbxContent>
                        </wps:txbx>
                        <wps:bodyPr wrap="square" lIns="0" tIns="0" rIns="0" bIns="0" rtlCol="0">
                          <a:noAutofit/>
                        </wps:bodyPr>
                      </wps:wsp>
                    </a:graphicData>
                  </a:graphic>
                </wp:inline>
              </w:drawing>
            </mc:Choice>
            <mc:Fallback>
              <w:pict>
                <v:shape w14:anchorId="3143C335" id="Textbox 156" o:spid="_x0000_s1157" type="#_x0000_t202" style="width:462.7pt;height:28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" filled="f" strokeweight=".48pt">
                  <v:path arrowok="t"/>
                  <v:textbox inset="0,0,0,0">
                    <w:txbxContent>
                      <w:p w14:paraId="58C56D29" w14:textId="2D3AEC86" w:rsidR="00531AAA" w:rsidDel="00280931" w:rsidRDefault="00531AAA">
                        <w:pPr>
                          <w:pStyle w:val="BodyText"/>
                          <w:spacing w:before="18" w:line="499" w:lineRule="auto"/>
                          <w:ind w:left="347" w:right="6997" w:hanging="240"/>
                        </w:pPr>
                        <w:moveFromRangeStart w:id="2609" w:author="Abhiram Arali" w:date="2024-11-12T15:45:00Z" w:name="move182318722"/>
                        <w:moveFrom w:id="2610" w:author="Abhiram Arali" w:date="2024-11-12T15:45:00Z">
                          <w:r w:rsidDel="00280931">
                            <w:t>switch</w:t>
                          </w:r>
                          <w:r w:rsidDel="00280931">
                            <w:rPr>
                              <w:spacing w:val="-15"/>
                            </w:rPr>
                            <w:t xml:space="preserve"> </w:t>
                          </w:r>
                          <w:r w:rsidDel="00280931">
                            <w:t>(expression)</w:t>
                          </w:r>
                          <w:r w:rsidDel="00280931">
                            <w:rPr>
                              <w:spacing w:val="-15"/>
                            </w:rPr>
                            <w:t xml:space="preserve"> </w:t>
                          </w:r>
                          <w:r w:rsidDel="00280931">
                            <w:t>{ case value1:</w:t>
                          </w:r>
                        </w:moveFrom>
                      </w:p>
                      <w:p w14:paraId="28F9A3CC" w14:textId="75248629" w:rsidR="00531AAA" w:rsidDel="00280931" w:rsidRDefault="00531AAA">
                        <w:pPr>
                          <w:pStyle w:val="BodyText"/>
                          <w:spacing w:line="499" w:lineRule="auto"/>
                          <w:ind w:left="587" w:right="3945"/>
                        </w:pPr>
                        <w:moveFrom w:id="2611" w:author="Abhiram Arali" w:date="2024-11-12T15:45:00Z">
                          <w:r w:rsidDel="00280931">
                            <w:t>//</w:t>
                          </w:r>
                          <w:r w:rsidDel="00280931">
                            <w:rPr>
                              <w:spacing w:val="-6"/>
                            </w:rPr>
                            <w:t xml:space="preserve"> </w:t>
                          </w:r>
                          <w:r w:rsidDel="00280931">
                            <w:t>Code</w:t>
                          </w:r>
                          <w:r w:rsidDel="00280931">
                            <w:rPr>
                              <w:spacing w:val="-7"/>
                            </w:rPr>
                            <w:t xml:space="preserve"> </w:t>
                          </w:r>
                          <w:r w:rsidDel="00280931">
                            <w:t>to</w:t>
                          </w:r>
                          <w:r w:rsidDel="00280931">
                            <w:rPr>
                              <w:spacing w:val="-6"/>
                            </w:rPr>
                            <w:t xml:space="preserve"> </w:t>
                          </w:r>
                          <w:r w:rsidDel="00280931">
                            <w:t>execute</w:t>
                          </w:r>
                          <w:r w:rsidDel="00280931">
                            <w:rPr>
                              <w:spacing w:val="-6"/>
                            </w:rPr>
                            <w:t xml:space="preserve"> </w:t>
                          </w:r>
                          <w:r w:rsidDel="00280931">
                            <w:t>if</w:t>
                          </w:r>
                          <w:r w:rsidDel="00280931">
                            <w:rPr>
                              <w:spacing w:val="-5"/>
                            </w:rPr>
                            <w:t xml:space="preserve"> </w:t>
                          </w:r>
                          <w:r w:rsidDel="00280931">
                            <w:t>expression</w:t>
                          </w:r>
                          <w:r w:rsidDel="00280931">
                            <w:rPr>
                              <w:spacing w:val="-6"/>
                            </w:rPr>
                            <w:t xml:space="preserve"> </w:t>
                          </w:r>
                          <w:r w:rsidDel="00280931">
                            <w:t>equals</w:t>
                          </w:r>
                          <w:r w:rsidDel="00280931">
                            <w:rPr>
                              <w:spacing w:val="-6"/>
                            </w:rPr>
                            <w:t xml:space="preserve"> </w:t>
                          </w:r>
                          <w:r w:rsidDel="00280931">
                            <w:t xml:space="preserve">value1 </w:t>
                          </w:r>
                          <w:r w:rsidDel="00280931">
                            <w:rPr>
                              <w:spacing w:val="-2"/>
                            </w:rPr>
                            <w:t>break;</w:t>
                          </w:r>
                        </w:moveFrom>
                      </w:p>
                      <w:p w14:paraId="0C0DA427" w14:textId="1E659AF6" w:rsidR="00531AAA" w:rsidDel="00280931" w:rsidRDefault="00531AAA">
                        <w:pPr>
                          <w:pStyle w:val="BodyText"/>
                          <w:spacing w:line="275" w:lineRule="exact"/>
                          <w:ind w:left="347"/>
                        </w:pPr>
                        <w:moveFrom w:id="2612" w:author="Abhiram Arali" w:date="2024-11-12T15:45:00Z">
                          <w:r w:rsidDel="00280931">
                            <w:t>case</w:t>
                          </w:r>
                          <w:r w:rsidDel="00280931">
                            <w:rPr>
                              <w:spacing w:val="-5"/>
                            </w:rPr>
                            <w:t xml:space="preserve"> </w:t>
                          </w:r>
                          <w:r w:rsidDel="00280931">
                            <w:rPr>
                              <w:spacing w:val="-2"/>
                            </w:rPr>
                            <w:t>value2:</w:t>
                          </w:r>
                        </w:moveFrom>
                      </w:p>
                      <w:p w14:paraId="025F13E2" w14:textId="3AF69833" w:rsidR="00531AAA" w:rsidDel="00280931" w:rsidRDefault="00531AAA">
                        <w:pPr>
                          <w:pStyle w:val="BodyText"/>
                          <w:spacing w:before="21"/>
                        </w:pPr>
                      </w:p>
                      <w:p w14:paraId="148A82EC" w14:textId="7AC46B79" w:rsidR="00531AAA" w:rsidDel="00280931" w:rsidRDefault="00531AAA">
                        <w:pPr>
                          <w:pStyle w:val="BodyText"/>
                          <w:spacing w:line="501" w:lineRule="auto"/>
                          <w:ind w:left="587" w:right="3945"/>
                        </w:pPr>
                        <w:moveFrom w:id="2613" w:author="Abhiram Arali" w:date="2024-11-12T15:45:00Z">
                          <w:r w:rsidDel="00280931">
                            <w:t>//</w:t>
                          </w:r>
                          <w:r w:rsidDel="00280931">
                            <w:rPr>
                              <w:spacing w:val="-6"/>
                            </w:rPr>
                            <w:t xml:space="preserve"> </w:t>
                          </w:r>
                          <w:r w:rsidDel="00280931">
                            <w:t>Code</w:t>
                          </w:r>
                          <w:r w:rsidDel="00280931">
                            <w:rPr>
                              <w:spacing w:val="-7"/>
                            </w:rPr>
                            <w:t xml:space="preserve"> </w:t>
                          </w:r>
                          <w:r w:rsidDel="00280931">
                            <w:t>to</w:t>
                          </w:r>
                          <w:r w:rsidDel="00280931">
                            <w:rPr>
                              <w:spacing w:val="-6"/>
                            </w:rPr>
                            <w:t xml:space="preserve"> </w:t>
                          </w:r>
                          <w:r w:rsidDel="00280931">
                            <w:t>execute</w:t>
                          </w:r>
                          <w:r w:rsidDel="00280931">
                            <w:rPr>
                              <w:spacing w:val="-6"/>
                            </w:rPr>
                            <w:t xml:space="preserve"> </w:t>
                          </w:r>
                          <w:r w:rsidDel="00280931">
                            <w:t>if</w:t>
                          </w:r>
                          <w:r w:rsidDel="00280931">
                            <w:rPr>
                              <w:spacing w:val="-5"/>
                            </w:rPr>
                            <w:t xml:space="preserve"> </w:t>
                          </w:r>
                          <w:r w:rsidDel="00280931">
                            <w:t>expression</w:t>
                          </w:r>
                          <w:r w:rsidDel="00280931">
                            <w:rPr>
                              <w:spacing w:val="-6"/>
                            </w:rPr>
                            <w:t xml:space="preserve"> </w:t>
                          </w:r>
                          <w:r w:rsidDel="00280931">
                            <w:t>equals</w:t>
                          </w:r>
                          <w:r w:rsidDel="00280931">
                            <w:rPr>
                              <w:spacing w:val="-6"/>
                            </w:rPr>
                            <w:t xml:space="preserve"> </w:t>
                          </w:r>
                          <w:r w:rsidDel="00280931">
                            <w:t xml:space="preserve">value2 </w:t>
                          </w:r>
                          <w:r w:rsidDel="00280931">
                            <w:rPr>
                              <w:spacing w:val="-2"/>
                            </w:rPr>
                            <w:t>break;</w:t>
                          </w:r>
                        </w:moveFrom>
                      </w:p>
                      <w:p w14:paraId="20CD4598" w14:textId="50D35192" w:rsidR="00531AAA" w:rsidDel="00280931" w:rsidRDefault="00531AAA">
                        <w:pPr>
                          <w:pStyle w:val="BodyText"/>
                          <w:spacing w:line="273" w:lineRule="exact"/>
                          <w:ind w:left="347"/>
                        </w:pPr>
                        <w:moveFrom w:id="2614" w:author="Abhiram Arali" w:date="2024-11-12T15:45:00Z">
                          <w:r w:rsidDel="00280931">
                            <w:rPr>
                              <w:spacing w:val="-2"/>
                            </w:rPr>
                            <w:t>default:</w:t>
                          </w:r>
                        </w:moveFrom>
                      </w:p>
                      <w:p w14:paraId="7DF3A8FD" w14:textId="55ED392F" w:rsidR="00531AAA" w:rsidDel="00280931" w:rsidRDefault="00531AAA">
                        <w:pPr>
                          <w:pStyle w:val="BodyText"/>
                          <w:spacing w:before="22"/>
                        </w:pPr>
                      </w:p>
                      <w:p w14:paraId="07A6EAC6" w14:textId="063C55EF" w:rsidR="00531AAA" w:rsidDel="00280931" w:rsidRDefault="00531AAA">
                        <w:pPr>
                          <w:pStyle w:val="BodyText"/>
                          <w:ind w:left="587"/>
                        </w:pPr>
                        <w:moveFrom w:id="2615" w:author="Abhiram Arali" w:date="2024-11-12T15:45:00Z">
                          <w:r w:rsidDel="00280931">
                            <w:t>//</w:t>
                          </w:r>
                          <w:r w:rsidDel="00280931">
                            <w:rPr>
                              <w:spacing w:val="-3"/>
                            </w:rPr>
                            <w:t xml:space="preserve"> </w:t>
                          </w:r>
                          <w:r w:rsidDel="00280931">
                            <w:t>Code</w:t>
                          </w:r>
                          <w:r w:rsidDel="00280931">
                            <w:rPr>
                              <w:spacing w:val="-1"/>
                            </w:rPr>
                            <w:t xml:space="preserve"> </w:t>
                          </w:r>
                          <w:r w:rsidDel="00280931">
                            <w:t>to execute</w:t>
                          </w:r>
                          <w:r w:rsidDel="00280931">
                            <w:rPr>
                              <w:spacing w:val="-1"/>
                            </w:rPr>
                            <w:t xml:space="preserve"> </w:t>
                          </w:r>
                          <w:r w:rsidDel="00280931">
                            <w:t>if</w:t>
                          </w:r>
                          <w:r w:rsidDel="00280931">
                            <w:rPr>
                              <w:spacing w:val="1"/>
                            </w:rPr>
                            <w:t xml:space="preserve"> </w:t>
                          </w:r>
                          <w:r w:rsidDel="00280931">
                            <w:t>none</w:t>
                          </w:r>
                          <w:r w:rsidDel="00280931">
                            <w:rPr>
                              <w:spacing w:val="-1"/>
                            </w:rPr>
                            <w:t xml:space="preserve"> </w:t>
                          </w:r>
                          <w:r w:rsidDel="00280931">
                            <w:t>of</w:t>
                          </w:r>
                          <w:r w:rsidDel="00280931">
                            <w:rPr>
                              <w:spacing w:val="-1"/>
                            </w:rPr>
                            <w:t xml:space="preserve"> </w:t>
                          </w:r>
                          <w:r w:rsidDel="00280931">
                            <w:t>the</w:t>
                          </w:r>
                          <w:r w:rsidDel="00280931">
                            <w:rPr>
                              <w:spacing w:val="-2"/>
                            </w:rPr>
                            <w:t xml:space="preserve"> </w:t>
                          </w:r>
                          <w:r w:rsidDel="00280931">
                            <w:t>above</w:t>
                          </w:r>
                          <w:r w:rsidDel="00280931">
                            <w:rPr>
                              <w:spacing w:val="-1"/>
                            </w:rPr>
                            <w:t xml:space="preserve"> </w:t>
                          </w:r>
                          <w:r w:rsidDel="00280931">
                            <w:t>cases</w:t>
                          </w:r>
                          <w:r w:rsidDel="00280931">
                            <w:rPr>
                              <w:spacing w:val="2"/>
                            </w:rPr>
                            <w:t xml:space="preserve"> </w:t>
                          </w:r>
                          <w:r w:rsidDel="00280931">
                            <w:rPr>
                              <w:spacing w:val="-2"/>
                            </w:rPr>
                            <w:t>match</w:t>
                          </w:r>
                        </w:moveFrom>
                      </w:p>
                      <w:p w14:paraId="298960F5" w14:textId="53B9690C" w:rsidR="00531AAA" w:rsidDel="00280931" w:rsidRDefault="00531AAA">
                        <w:pPr>
                          <w:pStyle w:val="BodyText"/>
                          <w:spacing w:before="21"/>
                        </w:pPr>
                      </w:p>
                      <w:p w14:paraId="1659653B" w14:textId="0AFFC62F" w:rsidR="00531AAA" w:rsidRDefault="00531AAA">
                        <w:pPr>
                          <w:spacing w:before="1"/>
                          <w:ind w:left="107"/>
                          <w:rPr>
                            <w:sz w:val="24"/>
                          </w:rPr>
                        </w:pPr>
                        <w:moveFrom w:id="2616" w:author="Abhiram Arali" w:date="2024-11-12T15:45:00Z">
                          <w:r w:rsidDel="00280931">
                            <w:rPr>
                              <w:spacing w:val="-10"/>
                              <w:sz w:val="24"/>
                            </w:rPr>
                            <w:t>}</w:t>
                          </w:r>
                        </w:moveFrom>
                        <w:moveFromRangeEnd w:id="2609"/>
                      </w:p>
                    </w:txbxContent>
                  </v:textbox>
                  <w10:anchorlock/>
                </v:shape>
              </w:pict>
            </mc:Fallback>
          </mc:AlternateContent>
        </w:r>
      </w:del>
    </w:p>
    <w:p w14:paraId="17D19EC8" w14:textId="3A9DB7BA" w:rsidR="00E57A4D" w:rsidRDefault="00A87255" w:rsidP="004716C5">
      <w:pPr>
        <w:pStyle w:val="NormalBPBHEB"/>
        <w:rPr>
          <w:ins w:id="2617" w:author="Abhiram Arali" w:date="2024-11-12T15:46:00Z"/>
          <w:spacing w:val="-2"/>
        </w:rPr>
      </w:pPr>
      <w:r>
        <w:t>Example</w:t>
      </w:r>
      <w:r>
        <w:rPr>
          <w:spacing w:val="-2"/>
        </w:rPr>
        <w:t xml:space="preserve"> </w:t>
      </w:r>
      <w:r>
        <w:t>of</w:t>
      </w:r>
      <w:r>
        <w:rPr>
          <w:spacing w:val="-1"/>
        </w:rPr>
        <w:t xml:space="preserve"> </w:t>
      </w:r>
      <w:r w:rsidR="006423EC">
        <w:t xml:space="preserve">conditional </w:t>
      </w:r>
      <w:r w:rsidR="006423EC">
        <w:rPr>
          <w:spacing w:val="-2"/>
        </w:rPr>
        <w:t>statements</w:t>
      </w:r>
      <w:ins w:id="2618" w:author="Abhiram Arali" w:date="2024-11-12T15:46:00Z">
        <w:r w:rsidR="00031BAA">
          <w:rPr>
            <w:spacing w:val="-2"/>
          </w:rPr>
          <w:t>:</w:t>
        </w:r>
      </w:ins>
    </w:p>
    <w:p w14:paraId="3E3DA2F7" w14:textId="77777777" w:rsidR="00913EC2" w:rsidRDefault="00913EC2">
      <w:pPr>
        <w:pStyle w:val="CodeBlockBPBHEB"/>
        <w:pPrChange w:id="2619" w:author="Abhiram Arali" w:date="2024-11-13T10:16:00Z">
          <w:pPr>
            <w:spacing w:before="18"/>
            <w:ind w:left="107"/>
          </w:pPr>
        </w:pPrChange>
      </w:pPr>
      <w:moveToRangeStart w:id="2620" w:author="Abhiram Arali" w:date="2024-11-12T15:46:00Z" w:name="move182318786"/>
      <w:moveTo w:id="2621" w:author="Abhiram Arali" w:date="2024-11-12T15:46:00Z">
        <w:r>
          <w:t>#include</w:t>
        </w:r>
        <w:r>
          <w:rPr>
            <w:spacing w:val="-1"/>
          </w:rPr>
          <w:t xml:space="preserve"> </w:t>
        </w:r>
        <w:r>
          <w:t>&lt;stdio.h&gt;</w:t>
        </w:r>
      </w:moveTo>
    </w:p>
    <w:p w14:paraId="5DA1AC2E" w14:textId="77777777" w:rsidR="00913EC2" w:rsidRDefault="00913EC2">
      <w:pPr>
        <w:pStyle w:val="CodeBlockBPBHEB"/>
        <w:pPrChange w:id="2622" w:author="Abhiram Arali" w:date="2024-11-13T10:16:00Z">
          <w:pPr/>
        </w:pPrChange>
      </w:pPr>
    </w:p>
    <w:p w14:paraId="1E57415F" w14:textId="77777777" w:rsidR="00913EC2" w:rsidRDefault="00913EC2">
      <w:pPr>
        <w:pStyle w:val="CodeBlockBPBHEB"/>
        <w:pPrChange w:id="2623" w:author="Abhiram Arali" w:date="2024-11-13T10:16:00Z">
          <w:pPr/>
        </w:pPrChange>
      </w:pPr>
    </w:p>
    <w:p w14:paraId="14739921" w14:textId="77777777" w:rsidR="00913EC2" w:rsidRDefault="00913EC2">
      <w:pPr>
        <w:pStyle w:val="CodeBlockBPBHEB"/>
        <w:pPrChange w:id="2624" w:author="Abhiram Arali" w:date="2024-11-13T10:16:00Z">
          <w:pPr>
            <w:spacing w:before="44"/>
          </w:pPr>
        </w:pPrChange>
      </w:pPr>
    </w:p>
    <w:p w14:paraId="31C642A2" w14:textId="77777777" w:rsidR="00913EC2" w:rsidRDefault="00913EC2">
      <w:pPr>
        <w:pStyle w:val="CodeBlockBPBHEB"/>
        <w:pPrChange w:id="2625" w:author="Abhiram Arali" w:date="2024-11-13T10:16:00Z">
          <w:pPr>
            <w:ind w:left="107"/>
          </w:pPr>
        </w:pPrChange>
      </w:pPr>
      <w:moveTo w:id="2626" w:author="Abhiram Arali" w:date="2024-11-12T15:46:00Z">
        <w:r>
          <w:t>int</w:t>
        </w:r>
        <w:r>
          <w:rPr>
            <w:spacing w:val="-1"/>
          </w:rPr>
          <w:t xml:space="preserve"> </w:t>
        </w:r>
        <w:r>
          <w:t xml:space="preserve">main() </w:t>
        </w:r>
        <w:r>
          <w:rPr>
            <w:spacing w:val="-10"/>
          </w:rPr>
          <w:t>{</w:t>
        </w:r>
      </w:moveTo>
    </w:p>
    <w:p w14:paraId="1DF70ACF" w14:textId="77777777" w:rsidR="00913EC2" w:rsidRDefault="00913EC2">
      <w:pPr>
        <w:pStyle w:val="CodeBlockBPBHEB"/>
        <w:pPrChange w:id="2627" w:author="Abhiram Arali" w:date="2024-11-13T10:16:00Z">
          <w:pPr>
            <w:spacing w:before="21"/>
          </w:pPr>
        </w:pPrChange>
      </w:pPr>
    </w:p>
    <w:p w14:paraId="29666564" w14:textId="77777777" w:rsidR="00913EC2" w:rsidRDefault="00913EC2">
      <w:pPr>
        <w:pStyle w:val="CodeBlockBPBHEB"/>
        <w:pPrChange w:id="2628" w:author="Abhiram Arali" w:date="2024-11-13T10:16:00Z">
          <w:pPr>
            <w:ind w:left="347"/>
          </w:pPr>
        </w:pPrChange>
      </w:pPr>
      <w:moveTo w:id="2629" w:author="Abhiram Arali" w:date="2024-11-12T15:46:00Z">
        <w:r>
          <w:t>int</w:t>
        </w:r>
        <w:r>
          <w:rPr>
            <w:spacing w:val="-1"/>
          </w:rPr>
          <w:t xml:space="preserve"> </w:t>
        </w:r>
        <w:r>
          <w:t>score =</w:t>
        </w:r>
        <w:r>
          <w:rPr>
            <w:spacing w:val="-1"/>
          </w:rPr>
          <w:t xml:space="preserve"> </w:t>
        </w:r>
        <w:r>
          <w:rPr>
            <w:spacing w:val="-5"/>
          </w:rPr>
          <w:t>85;</w:t>
        </w:r>
      </w:moveTo>
    </w:p>
    <w:p w14:paraId="584C7E06" w14:textId="77777777" w:rsidR="00913EC2" w:rsidRDefault="00913EC2">
      <w:pPr>
        <w:pStyle w:val="CodeBlockBPBHEB"/>
        <w:pPrChange w:id="2630" w:author="Abhiram Arali" w:date="2024-11-13T10:16:00Z">
          <w:pPr/>
        </w:pPrChange>
      </w:pPr>
    </w:p>
    <w:p w14:paraId="098B9E13" w14:textId="77777777" w:rsidR="00913EC2" w:rsidRDefault="00913EC2">
      <w:pPr>
        <w:pStyle w:val="CodeBlockBPBHEB"/>
        <w:pPrChange w:id="2631" w:author="Abhiram Arali" w:date="2024-11-13T10:16:00Z">
          <w:pPr/>
        </w:pPrChange>
      </w:pPr>
    </w:p>
    <w:p w14:paraId="4C3BF5F9" w14:textId="77777777" w:rsidR="00913EC2" w:rsidRDefault="00913EC2">
      <w:pPr>
        <w:pStyle w:val="CodeBlockBPBHEB"/>
        <w:pPrChange w:id="2632" w:author="Abhiram Arali" w:date="2024-11-13T10:16:00Z">
          <w:pPr>
            <w:spacing w:before="43"/>
          </w:pPr>
        </w:pPrChange>
      </w:pPr>
    </w:p>
    <w:p w14:paraId="33583EB4" w14:textId="77777777" w:rsidR="00913EC2" w:rsidRDefault="00913EC2">
      <w:pPr>
        <w:pStyle w:val="CodeBlockBPBHEB"/>
        <w:pPrChange w:id="2633" w:author="Abhiram Arali" w:date="2024-11-13T10:16:00Z">
          <w:pPr>
            <w:spacing w:before="1" w:line="499" w:lineRule="auto"/>
            <w:ind w:left="347" w:right="5525"/>
          </w:pPr>
        </w:pPrChange>
      </w:pPr>
      <w:moveTo w:id="2634" w:author="Abhiram Arali" w:date="2024-11-12T15:46:00Z">
        <w:r>
          <w:t>//</w:t>
        </w:r>
        <w:r>
          <w:rPr>
            <w:spacing w:val="-8"/>
          </w:rPr>
          <w:t xml:space="preserve"> </w:t>
        </w:r>
        <w:r>
          <w:t>Using</w:t>
        </w:r>
        <w:r>
          <w:rPr>
            <w:spacing w:val="-8"/>
          </w:rPr>
          <w:t xml:space="preserve"> </w:t>
        </w:r>
        <w:r>
          <w:t>if-else</w:t>
        </w:r>
        <w:r>
          <w:rPr>
            <w:spacing w:val="-8"/>
          </w:rPr>
          <w:t xml:space="preserve"> </w:t>
        </w:r>
        <w:r>
          <w:t>to</w:t>
        </w:r>
        <w:r>
          <w:rPr>
            <w:spacing w:val="-8"/>
          </w:rPr>
          <w:t xml:space="preserve"> </w:t>
        </w:r>
        <w:r>
          <w:t>determine</w:t>
        </w:r>
        <w:r>
          <w:rPr>
            <w:spacing w:val="-9"/>
          </w:rPr>
          <w:t xml:space="preserve"> </w:t>
        </w:r>
        <w:r>
          <w:t>grade if (score &gt;= 90) {</w:t>
        </w:r>
      </w:moveTo>
    </w:p>
    <w:p w14:paraId="5B6A52C9" w14:textId="77777777" w:rsidR="00913EC2" w:rsidRDefault="00913EC2">
      <w:pPr>
        <w:pStyle w:val="CodeBlockBPBHEB"/>
        <w:pPrChange w:id="2635" w:author="Abhiram Arali" w:date="2024-11-13T10:16:00Z">
          <w:pPr>
            <w:spacing w:line="275" w:lineRule="exact"/>
            <w:ind w:left="587"/>
          </w:pPr>
        </w:pPrChange>
      </w:pPr>
      <w:moveTo w:id="2636" w:author="Abhiram Arali" w:date="2024-11-12T15:46:00Z">
        <w:r>
          <w:t>printf("Grade:</w:t>
        </w:r>
        <w:r>
          <w:rPr>
            <w:spacing w:val="-3"/>
          </w:rPr>
          <w:t xml:space="preserve"> </w:t>
        </w:r>
        <w:r>
          <w:t>A\n");</w:t>
        </w:r>
      </w:moveTo>
    </w:p>
    <w:p w14:paraId="18F6C93B" w14:textId="77777777" w:rsidR="00913EC2" w:rsidRDefault="00913EC2">
      <w:pPr>
        <w:pStyle w:val="CodeBlockBPBHEB"/>
        <w:pPrChange w:id="2637" w:author="Abhiram Arali" w:date="2024-11-13T10:16:00Z">
          <w:pPr>
            <w:spacing w:before="22"/>
          </w:pPr>
        </w:pPrChange>
      </w:pPr>
    </w:p>
    <w:p w14:paraId="4E92989A" w14:textId="77777777" w:rsidR="00913EC2" w:rsidRDefault="00913EC2">
      <w:pPr>
        <w:pStyle w:val="CodeBlockBPBHEB"/>
        <w:pPrChange w:id="2638" w:author="Abhiram Arali" w:date="2024-11-13T10:16:00Z">
          <w:pPr>
            <w:spacing w:line="501" w:lineRule="auto"/>
            <w:ind w:left="587" w:right="5382" w:hanging="240"/>
          </w:pPr>
        </w:pPrChange>
      </w:pPr>
      <w:moveTo w:id="2639" w:author="Abhiram Arali" w:date="2024-11-12T15:46:00Z">
        <w:r>
          <w:t>}</w:t>
        </w:r>
        <w:r>
          <w:rPr>
            <w:spacing w:val="-6"/>
          </w:rPr>
          <w:t xml:space="preserve"> </w:t>
        </w:r>
        <w:r>
          <w:t>else</w:t>
        </w:r>
        <w:r>
          <w:rPr>
            <w:spacing w:val="-6"/>
          </w:rPr>
          <w:t xml:space="preserve"> </w:t>
        </w:r>
        <w:r>
          <w:t>if</w:t>
        </w:r>
        <w:r>
          <w:rPr>
            <w:spacing w:val="-6"/>
          </w:rPr>
          <w:t xml:space="preserve"> </w:t>
        </w:r>
        <w:r>
          <w:t>(score</w:t>
        </w:r>
        <w:r>
          <w:rPr>
            <w:spacing w:val="-8"/>
          </w:rPr>
          <w:t xml:space="preserve"> </w:t>
        </w:r>
        <w:r>
          <w:t>&gt;=</w:t>
        </w:r>
        <w:r>
          <w:rPr>
            <w:spacing w:val="-7"/>
          </w:rPr>
          <w:t xml:space="preserve"> </w:t>
        </w:r>
        <w:r>
          <w:t>80)</w:t>
        </w:r>
        <w:r>
          <w:rPr>
            <w:spacing w:val="-5"/>
          </w:rPr>
          <w:t xml:space="preserve"> </w:t>
        </w:r>
        <w:r>
          <w:t>{ printf("Grade:</w:t>
        </w:r>
        <w:r>
          <w:rPr>
            <w:spacing w:val="-3"/>
          </w:rPr>
          <w:t xml:space="preserve"> </w:t>
        </w:r>
        <w:r>
          <w:t>B\n");</w:t>
        </w:r>
      </w:moveTo>
    </w:p>
    <w:p w14:paraId="68F52050" w14:textId="77777777" w:rsidR="00913EC2" w:rsidRDefault="00913EC2">
      <w:pPr>
        <w:pStyle w:val="CodeBlockBPBHEB"/>
        <w:pPrChange w:id="2640" w:author="Abhiram Arali" w:date="2024-11-13T10:16:00Z">
          <w:pPr>
            <w:spacing w:line="499" w:lineRule="auto"/>
            <w:ind w:left="587" w:right="5382" w:hanging="240"/>
          </w:pPr>
        </w:pPrChange>
      </w:pPr>
      <w:moveTo w:id="2641" w:author="Abhiram Arali" w:date="2024-11-12T15:46:00Z">
        <w:r>
          <w:t>}</w:t>
        </w:r>
        <w:r>
          <w:rPr>
            <w:spacing w:val="-6"/>
          </w:rPr>
          <w:t xml:space="preserve"> </w:t>
        </w:r>
        <w:r>
          <w:t>else</w:t>
        </w:r>
        <w:r>
          <w:rPr>
            <w:spacing w:val="-6"/>
          </w:rPr>
          <w:t xml:space="preserve"> </w:t>
        </w:r>
        <w:r>
          <w:t>if</w:t>
        </w:r>
        <w:r>
          <w:rPr>
            <w:spacing w:val="-6"/>
          </w:rPr>
          <w:t xml:space="preserve"> </w:t>
        </w:r>
        <w:r>
          <w:t>(score</w:t>
        </w:r>
        <w:r>
          <w:rPr>
            <w:spacing w:val="-8"/>
          </w:rPr>
          <w:t xml:space="preserve"> </w:t>
        </w:r>
        <w:r>
          <w:t>&gt;=</w:t>
        </w:r>
        <w:r>
          <w:rPr>
            <w:spacing w:val="-7"/>
          </w:rPr>
          <w:t xml:space="preserve"> </w:t>
        </w:r>
        <w:r>
          <w:t>70)</w:t>
        </w:r>
        <w:r>
          <w:rPr>
            <w:spacing w:val="-5"/>
          </w:rPr>
          <w:t xml:space="preserve"> </w:t>
        </w:r>
        <w:r>
          <w:t>{ printf("Grade:</w:t>
        </w:r>
        <w:r>
          <w:rPr>
            <w:spacing w:val="-3"/>
          </w:rPr>
          <w:t xml:space="preserve"> </w:t>
        </w:r>
        <w:r>
          <w:t>C\n");</w:t>
        </w:r>
      </w:moveTo>
    </w:p>
    <w:p w14:paraId="1EE58B22" w14:textId="77777777" w:rsidR="00913EC2" w:rsidRDefault="00913EC2">
      <w:pPr>
        <w:pStyle w:val="CodeBlockBPBHEB"/>
        <w:pPrChange w:id="2642" w:author="Abhiram Arali" w:date="2024-11-13T10:16:00Z">
          <w:pPr>
            <w:spacing w:line="275" w:lineRule="exact"/>
            <w:ind w:left="347"/>
          </w:pPr>
        </w:pPrChange>
      </w:pPr>
      <w:moveTo w:id="2643" w:author="Abhiram Arali" w:date="2024-11-12T15:46:00Z">
        <w:r>
          <w:t>}</w:t>
        </w:r>
        <w:r>
          <w:rPr>
            <w:spacing w:val="-1"/>
          </w:rPr>
          <w:t xml:space="preserve"> </w:t>
        </w:r>
        <w:r>
          <w:t xml:space="preserve">else </w:t>
        </w:r>
        <w:r>
          <w:rPr>
            <w:spacing w:val="-10"/>
          </w:rPr>
          <w:t>{</w:t>
        </w:r>
      </w:moveTo>
    </w:p>
    <w:moveToRangeEnd w:id="2620"/>
    <w:p w14:paraId="2153516C" w14:textId="77777777" w:rsidR="00031BAA" w:rsidRDefault="00031BAA">
      <w:pPr>
        <w:pStyle w:val="CodeBlockBPBHEB"/>
        <w:pPrChange w:id="2644" w:author="Abhiram Arali" w:date="2024-11-13T10:16:00Z">
          <w:pPr>
            <w:spacing w:before="133"/>
            <w:ind w:left="220"/>
          </w:pPr>
        </w:pPrChange>
      </w:pPr>
    </w:p>
    <w:p w14:paraId="24341CCF" w14:textId="77777777" w:rsidR="00913EC2" w:rsidRDefault="00913EC2">
      <w:pPr>
        <w:pStyle w:val="CodeBlockBPBHEB"/>
        <w:pPrChange w:id="2645" w:author="Abhiram Arali" w:date="2024-11-13T10:16:00Z">
          <w:pPr>
            <w:spacing w:line="276" w:lineRule="exact"/>
            <w:ind w:left="587"/>
          </w:pPr>
        </w:pPrChange>
      </w:pPr>
      <w:moveToRangeStart w:id="2646" w:author="Abhiram Arali" w:date="2024-11-12T15:46:00Z" w:name="move182318795"/>
      <w:moveTo w:id="2647" w:author="Abhiram Arali" w:date="2024-11-12T15:46:00Z">
        <w:r>
          <w:t>printf("Grade:</w:t>
        </w:r>
        <w:r>
          <w:rPr>
            <w:spacing w:val="-3"/>
          </w:rPr>
          <w:t xml:space="preserve"> </w:t>
        </w:r>
        <w:r>
          <w:t>D\n");</w:t>
        </w:r>
      </w:moveTo>
    </w:p>
    <w:p w14:paraId="7E41FFA6" w14:textId="77777777" w:rsidR="00913EC2" w:rsidRDefault="00913EC2">
      <w:pPr>
        <w:pStyle w:val="CodeBlockBPBHEB"/>
        <w:pPrChange w:id="2648" w:author="Abhiram Arali" w:date="2024-11-13T10:16:00Z">
          <w:pPr>
            <w:spacing w:before="21"/>
          </w:pPr>
        </w:pPrChange>
      </w:pPr>
    </w:p>
    <w:p w14:paraId="44F97AF7" w14:textId="77777777" w:rsidR="00913EC2" w:rsidRDefault="00913EC2">
      <w:pPr>
        <w:pStyle w:val="CodeBlockBPBHEB"/>
        <w:pPrChange w:id="2649" w:author="Abhiram Arali" w:date="2024-11-13T10:16:00Z">
          <w:pPr>
            <w:ind w:left="347"/>
          </w:pPr>
        </w:pPrChange>
      </w:pPr>
      <w:moveTo w:id="2650" w:author="Abhiram Arali" w:date="2024-11-12T15:46:00Z">
        <w:r>
          <w:rPr>
            <w:spacing w:val="-10"/>
          </w:rPr>
          <w:t>}</w:t>
        </w:r>
      </w:moveTo>
    </w:p>
    <w:p w14:paraId="31EF32B8" w14:textId="77777777" w:rsidR="00913EC2" w:rsidRDefault="00913EC2">
      <w:pPr>
        <w:pStyle w:val="CodeBlockBPBHEB"/>
        <w:pPrChange w:id="2651" w:author="Abhiram Arali" w:date="2024-11-13T10:16:00Z">
          <w:pPr/>
        </w:pPrChange>
      </w:pPr>
    </w:p>
    <w:p w14:paraId="40798048" w14:textId="77777777" w:rsidR="00913EC2" w:rsidRDefault="00913EC2">
      <w:pPr>
        <w:pStyle w:val="CodeBlockBPBHEB"/>
        <w:pPrChange w:id="2652" w:author="Abhiram Arali" w:date="2024-11-13T10:16:00Z">
          <w:pPr/>
        </w:pPrChange>
      </w:pPr>
    </w:p>
    <w:p w14:paraId="103B0FEB" w14:textId="77777777" w:rsidR="00913EC2" w:rsidRDefault="00913EC2">
      <w:pPr>
        <w:pStyle w:val="CodeBlockBPBHEB"/>
        <w:pPrChange w:id="2653" w:author="Abhiram Arali" w:date="2024-11-13T10:16:00Z">
          <w:pPr>
            <w:spacing w:before="46"/>
          </w:pPr>
        </w:pPrChange>
      </w:pPr>
    </w:p>
    <w:p w14:paraId="44DE61F8" w14:textId="77777777" w:rsidR="00913EC2" w:rsidRDefault="00913EC2">
      <w:pPr>
        <w:pStyle w:val="CodeBlockBPBHEB"/>
        <w:pPrChange w:id="2654" w:author="Abhiram Arali" w:date="2024-11-13T10:16:00Z">
          <w:pPr>
            <w:ind w:left="347"/>
          </w:pPr>
        </w:pPrChange>
      </w:pPr>
      <w:moveTo w:id="2655" w:author="Abhiram Arali" w:date="2024-11-12T15:46:00Z">
        <w:r>
          <w:t xml:space="preserve">return </w:t>
        </w:r>
        <w:r>
          <w:rPr>
            <w:spacing w:val="-5"/>
          </w:rPr>
          <w:t>0;</w:t>
        </w:r>
      </w:moveTo>
    </w:p>
    <w:p w14:paraId="22613865" w14:textId="77777777" w:rsidR="00913EC2" w:rsidRDefault="00913EC2">
      <w:pPr>
        <w:pStyle w:val="CodeBlockBPBHEB"/>
        <w:pPrChange w:id="2656" w:author="Abhiram Arali" w:date="2024-11-13T10:16:00Z">
          <w:pPr>
            <w:spacing w:before="21"/>
          </w:pPr>
        </w:pPrChange>
      </w:pPr>
    </w:p>
    <w:p w14:paraId="06BD313E" w14:textId="77777777" w:rsidR="00913EC2" w:rsidRDefault="00913EC2">
      <w:pPr>
        <w:pStyle w:val="CodeBlockBPBHEB"/>
        <w:pPrChange w:id="2657" w:author="Abhiram Arali" w:date="2024-11-13T10:16:00Z">
          <w:pPr>
            <w:spacing w:before="1"/>
            <w:ind w:left="107"/>
          </w:pPr>
        </w:pPrChange>
      </w:pPr>
      <w:moveTo w:id="2658" w:author="Abhiram Arali" w:date="2024-11-12T15:46:00Z">
        <w:r>
          <w:rPr>
            <w:spacing w:val="-10"/>
          </w:rPr>
          <w:t>}</w:t>
        </w:r>
      </w:moveTo>
    </w:p>
    <w:moveToRangeEnd w:id="2646"/>
    <w:p w14:paraId="0044A448" w14:textId="07DA5D57" w:rsidR="007A32B5" w:rsidRDefault="00A87255">
      <w:pPr>
        <w:pStyle w:val="NormalBPBHEB"/>
        <w:rPr>
          <w:sz w:val="20"/>
        </w:rPr>
        <w:pPrChange w:id="2659" w:author="Abhiram Arali" w:date="2024-11-12T15:46:00Z">
          <w:pPr>
            <w:pStyle w:val="BodyText"/>
            <w:spacing w:before="47"/>
          </w:pPr>
        </w:pPrChange>
      </w:pPr>
      <w:del w:id="2660" w:author="Abhiram Arali" w:date="2024-11-12T15:46:00Z">
        <w:r w:rsidDel="00913EC2">
          <w:rPr>
            <w:noProof/>
            <w:lang w:val="en-IN" w:eastAsia="en-IN"/>
            <w:rPrChange w:id="2661" w:author="Unknown">
              <w:rPr>
                <w:noProof/>
                <w:lang w:val="en-IN" w:eastAsia="en-IN"/>
              </w:rPr>
            </w:rPrChange>
          </w:rPr>
          <mc:AlternateContent>
            <mc:Choice Requires="wpg">
              <w:drawing>
                <wp:anchor distT="0" distB="0" distL="0" distR="0" simplePos="0" relativeHeight="487620096" behindDoc="1" locked="0" layoutInCell="1" allowOverlap="1" wp14:anchorId="354AF9AC" wp14:editId="2B2A01E8">
                  <wp:simplePos x="0" y="0"/>
                  <wp:positionH relativeFrom="page">
                    <wp:posOffset>840028</wp:posOffset>
                  </wp:positionH>
                  <wp:positionV relativeFrom="paragraph">
                    <wp:posOffset>191122</wp:posOffset>
                  </wp:positionV>
                  <wp:extent cx="5882640" cy="4755515"/>
                  <wp:effectExtent l="0" t="0" r="0" b="0"/>
                  <wp:wrapTopAndBottom/>
                  <wp:docPr id="157"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4755515"/>
                            <a:chOff x="0" y="0"/>
                            <a:chExt cx="5882640" cy="4755515"/>
                          </a:xfrm>
                        </wpg:grpSpPr>
                        <wps:wsp>
                          <wps:cNvPr id="159" name="Graphic 158"/>
                          <wps:cNvSpPr/>
                          <wps:spPr>
                            <a:xfrm>
                              <a:off x="0" y="12"/>
                              <a:ext cx="5882640" cy="4755515"/>
                            </a:xfrm>
                            <a:custGeom>
                              <a:avLst/>
                              <a:gdLst/>
                              <a:ahLst/>
                              <a:cxnLst/>
                              <a:rect l="l" t="t" r="r" b="b"/>
                              <a:pathLst>
                                <a:path w="5882640" h="4755515">
                                  <a:moveTo>
                                    <a:pt x="6096" y="2568257"/>
                                  </a:moveTo>
                                  <a:lnTo>
                                    <a:pt x="0" y="2568257"/>
                                  </a:lnTo>
                                  <a:lnTo>
                                    <a:pt x="0" y="2932798"/>
                                  </a:lnTo>
                                  <a:lnTo>
                                    <a:pt x="0" y="3298558"/>
                                  </a:lnTo>
                                  <a:lnTo>
                                    <a:pt x="0" y="4755451"/>
                                  </a:lnTo>
                                  <a:lnTo>
                                    <a:pt x="6096" y="4755451"/>
                                  </a:lnTo>
                                  <a:lnTo>
                                    <a:pt x="6096" y="2932798"/>
                                  </a:lnTo>
                                  <a:lnTo>
                                    <a:pt x="6096" y="2568257"/>
                                  </a:lnTo>
                                  <a:close/>
                                </a:path>
                                <a:path w="5882640" h="4755515">
                                  <a:moveTo>
                                    <a:pt x="6096" y="6096"/>
                                  </a:moveTo>
                                  <a:lnTo>
                                    <a:pt x="0" y="6096"/>
                                  </a:lnTo>
                                  <a:lnTo>
                                    <a:pt x="0" y="380936"/>
                                  </a:lnTo>
                                  <a:lnTo>
                                    <a:pt x="0" y="380987"/>
                                  </a:lnTo>
                                  <a:lnTo>
                                    <a:pt x="0" y="2568181"/>
                                  </a:lnTo>
                                  <a:lnTo>
                                    <a:pt x="6096" y="2568181"/>
                                  </a:lnTo>
                                  <a:lnTo>
                                    <a:pt x="6096" y="380936"/>
                                  </a:lnTo>
                                  <a:lnTo>
                                    <a:pt x="6096" y="6096"/>
                                  </a:lnTo>
                                  <a:close/>
                                </a:path>
                                <a:path w="5882640" h="4755515">
                                  <a:moveTo>
                                    <a:pt x="5875909" y="0"/>
                                  </a:moveTo>
                                  <a:lnTo>
                                    <a:pt x="6096" y="0"/>
                                  </a:lnTo>
                                  <a:lnTo>
                                    <a:pt x="0" y="0"/>
                                  </a:lnTo>
                                  <a:lnTo>
                                    <a:pt x="0" y="6083"/>
                                  </a:lnTo>
                                  <a:lnTo>
                                    <a:pt x="6096" y="6083"/>
                                  </a:lnTo>
                                  <a:lnTo>
                                    <a:pt x="5875909" y="6083"/>
                                  </a:lnTo>
                                  <a:lnTo>
                                    <a:pt x="5875909" y="0"/>
                                  </a:lnTo>
                                  <a:close/>
                                </a:path>
                                <a:path w="5882640" h="4755515">
                                  <a:moveTo>
                                    <a:pt x="5882081" y="2568257"/>
                                  </a:moveTo>
                                  <a:lnTo>
                                    <a:pt x="5875985" y="2568257"/>
                                  </a:lnTo>
                                  <a:lnTo>
                                    <a:pt x="5875985" y="2932798"/>
                                  </a:lnTo>
                                  <a:lnTo>
                                    <a:pt x="5875985" y="3298558"/>
                                  </a:lnTo>
                                  <a:lnTo>
                                    <a:pt x="5875985" y="4755451"/>
                                  </a:lnTo>
                                  <a:lnTo>
                                    <a:pt x="5882081" y="4755451"/>
                                  </a:lnTo>
                                  <a:lnTo>
                                    <a:pt x="5882081" y="2932798"/>
                                  </a:lnTo>
                                  <a:lnTo>
                                    <a:pt x="5882081" y="2568257"/>
                                  </a:lnTo>
                                  <a:close/>
                                </a:path>
                                <a:path w="5882640" h="4755515">
                                  <a:moveTo>
                                    <a:pt x="5882081" y="6096"/>
                                  </a:moveTo>
                                  <a:lnTo>
                                    <a:pt x="5875985" y="6096"/>
                                  </a:lnTo>
                                  <a:lnTo>
                                    <a:pt x="5875985" y="380936"/>
                                  </a:lnTo>
                                  <a:lnTo>
                                    <a:pt x="5875985" y="380987"/>
                                  </a:lnTo>
                                  <a:lnTo>
                                    <a:pt x="5875985" y="2568181"/>
                                  </a:lnTo>
                                  <a:lnTo>
                                    <a:pt x="5882081" y="2568181"/>
                                  </a:lnTo>
                                  <a:lnTo>
                                    <a:pt x="5882081" y="380936"/>
                                  </a:lnTo>
                                  <a:lnTo>
                                    <a:pt x="5882081" y="6096"/>
                                  </a:lnTo>
                                  <a:close/>
                                </a:path>
                                <a:path w="5882640" h="4755515">
                                  <a:moveTo>
                                    <a:pt x="5882081" y="0"/>
                                  </a:moveTo>
                                  <a:lnTo>
                                    <a:pt x="5875985" y="0"/>
                                  </a:lnTo>
                                  <a:lnTo>
                                    <a:pt x="5875985" y="6083"/>
                                  </a:lnTo>
                                  <a:lnTo>
                                    <a:pt x="5882081" y="6083"/>
                                  </a:lnTo>
                                  <a:lnTo>
                                    <a:pt x="5882081" y="0"/>
                                  </a:lnTo>
                                  <a:close/>
                                </a:path>
                              </a:pathLst>
                            </a:custGeom>
                            <a:solidFill>
                              <a:srgbClr val="000000"/>
                            </a:solidFill>
                          </wps:spPr>
                          <wps:bodyPr wrap="square" lIns="0" tIns="0" rIns="0" bIns="0" rtlCol="0">
                            <a:prstTxWarp prst="textNoShape">
                              <a:avLst/>
                            </a:prstTxWarp>
                            <a:noAutofit/>
                          </wps:bodyPr>
                        </wps:wsp>
                        <wps:wsp>
                          <wps:cNvPr id="160" name="Textbox 159"/>
                          <wps:cNvSpPr txBox="1"/>
                          <wps:spPr>
                            <a:xfrm>
                              <a:off x="6095" y="6095"/>
                              <a:ext cx="5869940" cy="4749800"/>
                            </a:xfrm>
                            <a:prstGeom prst="rect">
                              <a:avLst/>
                            </a:prstGeom>
                          </wps:spPr>
                          <wps:txbx>
                            <w:txbxContent>
                              <w:p w14:paraId="0EE3816B" w14:textId="354DFCD7" w:rsidR="00531AAA" w:rsidDel="00913EC2" w:rsidRDefault="00531AAA">
                                <w:pPr>
                                  <w:spacing w:before="18"/>
                                  <w:ind w:left="107"/>
                                  <w:rPr>
                                    <w:sz w:val="24"/>
                                  </w:rPr>
                                </w:pPr>
                                <w:moveFromRangeStart w:id="2662" w:author="Abhiram Arali" w:date="2024-11-12T15:46:00Z" w:name="move182318786"/>
                                <w:moveFrom w:id="2663" w:author="Abhiram Arali" w:date="2024-11-12T15:46:00Z">
                                  <w:r w:rsidDel="00913EC2">
                                    <w:rPr>
                                      <w:sz w:val="24"/>
                                    </w:rPr>
                                    <w:t>#include</w:t>
                                  </w:r>
                                  <w:r w:rsidDel="00913EC2">
                                    <w:rPr>
                                      <w:spacing w:val="-1"/>
                                      <w:sz w:val="24"/>
                                    </w:rPr>
                                    <w:t xml:space="preserve"> </w:t>
                                  </w:r>
                                  <w:r w:rsidDel="00913EC2">
                                    <w:rPr>
                                      <w:spacing w:val="-2"/>
                                      <w:sz w:val="24"/>
                                    </w:rPr>
                                    <w:t>&lt;stdio.h&gt;</w:t>
                                  </w:r>
                                </w:moveFrom>
                              </w:p>
                              <w:p w14:paraId="48E8A064" w14:textId="0BE9A1C5" w:rsidR="00531AAA" w:rsidDel="00913EC2" w:rsidRDefault="00531AAA">
                                <w:pPr>
                                  <w:rPr>
                                    <w:sz w:val="24"/>
                                  </w:rPr>
                                </w:pPr>
                              </w:p>
                              <w:p w14:paraId="1F5DF0D9" w14:textId="1CEFB7FE" w:rsidR="00531AAA" w:rsidDel="00913EC2" w:rsidRDefault="00531AAA">
                                <w:pPr>
                                  <w:rPr>
                                    <w:sz w:val="24"/>
                                  </w:rPr>
                                </w:pPr>
                              </w:p>
                              <w:p w14:paraId="71ED8A79" w14:textId="3372524E" w:rsidR="00531AAA" w:rsidDel="00913EC2" w:rsidRDefault="00531AAA">
                                <w:pPr>
                                  <w:spacing w:before="44"/>
                                  <w:rPr>
                                    <w:sz w:val="24"/>
                                  </w:rPr>
                                </w:pPr>
                              </w:p>
                              <w:p w14:paraId="40E63566" w14:textId="1AF74357" w:rsidR="00531AAA" w:rsidDel="00913EC2" w:rsidRDefault="00531AAA">
                                <w:pPr>
                                  <w:ind w:left="107"/>
                                  <w:rPr>
                                    <w:sz w:val="24"/>
                                  </w:rPr>
                                </w:pPr>
                                <w:moveFrom w:id="2664" w:author="Abhiram Arali" w:date="2024-11-12T15:46:00Z">
                                  <w:r w:rsidDel="00913EC2">
                                    <w:rPr>
                                      <w:sz w:val="24"/>
                                    </w:rPr>
                                    <w:t>int</w:t>
                                  </w:r>
                                  <w:r w:rsidDel="00913EC2">
                                    <w:rPr>
                                      <w:spacing w:val="-1"/>
                                      <w:sz w:val="24"/>
                                    </w:rPr>
                                    <w:t xml:space="preserve"> </w:t>
                                  </w:r>
                                  <w:r w:rsidDel="00913EC2">
                                    <w:rPr>
                                      <w:sz w:val="24"/>
                                    </w:rPr>
                                    <w:t xml:space="preserve">main() </w:t>
                                  </w:r>
                                  <w:r w:rsidDel="00913EC2">
                                    <w:rPr>
                                      <w:spacing w:val="-10"/>
                                      <w:sz w:val="24"/>
                                    </w:rPr>
                                    <w:t>{</w:t>
                                  </w:r>
                                </w:moveFrom>
                              </w:p>
                              <w:p w14:paraId="5A9B640B" w14:textId="1ADF1150" w:rsidR="00531AAA" w:rsidDel="00913EC2" w:rsidRDefault="00531AAA">
                                <w:pPr>
                                  <w:spacing w:before="21"/>
                                  <w:rPr>
                                    <w:sz w:val="24"/>
                                  </w:rPr>
                                </w:pPr>
                              </w:p>
                              <w:p w14:paraId="1659D99C" w14:textId="0E27E731" w:rsidR="00531AAA" w:rsidDel="00913EC2" w:rsidRDefault="00531AAA">
                                <w:pPr>
                                  <w:ind w:left="347"/>
                                  <w:rPr>
                                    <w:sz w:val="24"/>
                                  </w:rPr>
                                </w:pPr>
                                <w:moveFrom w:id="2665" w:author="Abhiram Arali" w:date="2024-11-12T15:46:00Z">
                                  <w:r w:rsidDel="00913EC2">
                                    <w:rPr>
                                      <w:sz w:val="24"/>
                                    </w:rPr>
                                    <w:t>int</w:t>
                                  </w:r>
                                  <w:r w:rsidDel="00913EC2">
                                    <w:rPr>
                                      <w:spacing w:val="-1"/>
                                      <w:sz w:val="24"/>
                                    </w:rPr>
                                    <w:t xml:space="preserve"> </w:t>
                                  </w:r>
                                  <w:r w:rsidDel="00913EC2">
                                    <w:rPr>
                                      <w:sz w:val="24"/>
                                    </w:rPr>
                                    <w:t>score</w:t>
                                  </w:r>
                                  <w:r w:rsidDel="00913EC2">
                                    <w:rPr>
                                      <w:spacing w:val="-2"/>
                                      <w:sz w:val="24"/>
                                    </w:rPr>
                                    <w:t xml:space="preserve"> </w:t>
                                  </w:r>
                                  <w:r w:rsidDel="00913EC2">
                                    <w:rPr>
                                      <w:sz w:val="24"/>
                                    </w:rPr>
                                    <w:t>=</w:t>
                                  </w:r>
                                  <w:r w:rsidDel="00913EC2">
                                    <w:rPr>
                                      <w:spacing w:val="-1"/>
                                      <w:sz w:val="24"/>
                                    </w:rPr>
                                    <w:t xml:space="preserve"> </w:t>
                                  </w:r>
                                  <w:r w:rsidDel="00913EC2">
                                    <w:rPr>
                                      <w:spacing w:val="-5"/>
                                      <w:sz w:val="24"/>
                                    </w:rPr>
                                    <w:t>85;</w:t>
                                  </w:r>
                                </w:moveFrom>
                              </w:p>
                              <w:p w14:paraId="0FFDE076" w14:textId="2BDCED49" w:rsidR="00531AAA" w:rsidDel="00913EC2" w:rsidRDefault="00531AAA">
                                <w:pPr>
                                  <w:rPr>
                                    <w:sz w:val="24"/>
                                  </w:rPr>
                                </w:pPr>
                              </w:p>
                              <w:p w14:paraId="1998B77B" w14:textId="5587E2FC" w:rsidR="00531AAA" w:rsidDel="00913EC2" w:rsidRDefault="00531AAA">
                                <w:pPr>
                                  <w:rPr>
                                    <w:sz w:val="24"/>
                                  </w:rPr>
                                </w:pPr>
                              </w:p>
                              <w:p w14:paraId="12C3AE65" w14:textId="591BB2BD" w:rsidR="00531AAA" w:rsidDel="00913EC2" w:rsidRDefault="00531AAA">
                                <w:pPr>
                                  <w:spacing w:before="43"/>
                                  <w:rPr>
                                    <w:sz w:val="24"/>
                                  </w:rPr>
                                </w:pPr>
                              </w:p>
                              <w:p w14:paraId="780621D1" w14:textId="3609491A" w:rsidR="00531AAA" w:rsidDel="00913EC2" w:rsidRDefault="00531AAA">
                                <w:pPr>
                                  <w:spacing w:before="1" w:line="499" w:lineRule="auto"/>
                                  <w:ind w:left="347" w:right="5525"/>
                                  <w:rPr>
                                    <w:sz w:val="24"/>
                                  </w:rPr>
                                </w:pPr>
                                <w:moveFrom w:id="2666" w:author="Abhiram Arali" w:date="2024-11-12T15:46:00Z">
                                  <w:r w:rsidDel="00913EC2">
                                    <w:rPr>
                                      <w:sz w:val="24"/>
                                    </w:rPr>
                                    <w:t>//</w:t>
                                  </w:r>
                                  <w:r w:rsidDel="00913EC2">
                                    <w:rPr>
                                      <w:spacing w:val="-8"/>
                                      <w:sz w:val="24"/>
                                    </w:rPr>
                                    <w:t xml:space="preserve"> </w:t>
                                  </w:r>
                                  <w:r w:rsidDel="00913EC2">
                                    <w:rPr>
                                      <w:sz w:val="24"/>
                                    </w:rPr>
                                    <w:t>Using</w:t>
                                  </w:r>
                                  <w:r w:rsidDel="00913EC2">
                                    <w:rPr>
                                      <w:spacing w:val="-8"/>
                                      <w:sz w:val="24"/>
                                    </w:rPr>
                                    <w:t xml:space="preserve"> </w:t>
                                  </w:r>
                                  <w:r w:rsidDel="00913EC2">
                                    <w:rPr>
                                      <w:sz w:val="24"/>
                                    </w:rPr>
                                    <w:t>if-else</w:t>
                                  </w:r>
                                  <w:r w:rsidDel="00913EC2">
                                    <w:rPr>
                                      <w:spacing w:val="-8"/>
                                      <w:sz w:val="24"/>
                                    </w:rPr>
                                    <w:t xml:space="preserve"> </w:t>
                                  </w:r>
                                  <w:r w:rsidDel="00913EC2">
                                    <w:rPr>
                                      <w:sz w:val="24"/>
                                    </w:rPr>
                                    <w:t>to</w:t>
                                  </w:r>
                                  <w:r w:rsidDel="00913EC2">
                                    <w:rPr>
                                      <w:spacing w:val="-8"/>
                                      <w:sz w:val="24"/>
                                    </w:rPr>
                                    <w:t xml:space="preserve"> </w:t>
                                  </w:r>
                                  <w:r w:rsidDel="00913EC2">
                                    <w:rPr>
                                      <w:sz w:val="24"/>
                                    </w:rPr>
                                    <w:t>determine</w:t>
                                  </w:r>
                                  <w:r w:rsidDel="00913EC2">
                                    <w:rPr>
                                      <w:spacing w:val="-9"/>
                                      <w:sz w:val="24"/>
                                    </w:rPr>
                                    <w:t xml:space="preserve"> </w:t>
                                  </w:r>
                                  <w:r w:rsidDel="00913EC2">
                                    <w:rPr>
                                      <w:sz w:val="24"/>
                                    </w:rPr>
                                    <w:t>grade if (score &gt;= 90) {</w:t>
                                  </w:r>
                                </w:moveFrom>
                              </w:p>
                              <w:p w14:paraId="1E4C59EC" w14:textId="45474CE6" w:rsidR="00531AAA" w:rsidDel="00913EC2" w:rsidRDefault="00531AAA">
                                <w:pPr>
                                  <w:spacing w:line="275" w:lineRule="exact"/>
                                  <w:ind w:left="587"/>
                                  <w:rPr>
                                    <w:sz w:val="24"/>
                                  </w:rPr>
                                </w:pPr>
                                <w:moveFrom w:id="2667" w:author="Abhiram Arali" w:date="2024-11-12T15:46:00Z">
                                  <w:r w:rsidDel="00913EC2">
                                    <w:rPr>
                                      <w:sz w:val="24"/>
                                    </w:rPr>
                                    <w:t>printf("Grade:</w:t>
                                  </w:r>
                                  <w:r w:rsidDel="00913EC2">
                                    <w:rPr>
                                      <w:spacing w:val="-3"/>
                                      <w:sz w:val="24"/>
                                    </w:rPr>
                                    <w:t xml:space="preserve"> </w:t>
                                  </w:r>
                                  <w:r w:rsidDel="00913EC2">
                                    <w:rPr>
                                      <w:spacing w:val="-2"/>
                                      <w:sz w:val="24"/>
                                    </w:rPr>
                                    <w:t>A\n");</w:t>
                                  </w:r>
                                </w:moveFrom>
                              </w:p>
                              <w:p w14:paraId="7222641C" w14:textId="5B5DDF75" w:rsidR="00531AAA" w:rsidDel="00913EC2" w:rsidRDefault="00531AAA">
                                <w:pPr>
                                  <w:spacing w:before="22"/>
                                  <w:rPr>
                                    <w:sz w:val="24"/>
                                  </w:rPr>
                                </w:pPr>
                              </w:p>
                              <w:p w14:paraId="2C677AE9" w14:textId="65EB20B2" w:rsidR="00531AAA" w:rsidDel="00913EC2" w:rsidRDefault="00531AAA">
                                <w:pPr>
                                  <w:spacing w:line="501" w:lineRule="auto"/>
                                  <w:ind w:left="587" w:right="5382" w:hanging="240"/>
                                  <w:rPr>
                                    <w:sz w:val="24"/>
                                  </w:rPr>
                                </w:pPr>
                                <w:moveFrom w:id="2668" w:author="Abhiram Arali" w:date="2024-11-12T15:46:00Z">
                                  <w:r w:rsidDel="00913EC2">
                                    <w:rPr>
                                      <w:sz w:val="24"/>
                                    </w:rPr>
                                    <w:t>}</w:t>
                                  </w:r>
                                  <w:r w:rsidDel="00913EC2">
                                    <w:rPr>
                                      <w:spacing w:val="-6"/>
                                      <w:sz w:val="24"/>
                                    </w:rPr>
                                    <w:t xml:space="preserve"> </w:t>
                                  </w:r>
                                  <w:r w:rsidDel="00913EC2">
                                    <w:rPr>
                                      <w:sz w:val="24"/>
                                    </w:rPr>
                                    <w:t>else</w:t>
                                  </w:r>
                                  <w:r w:rsidDel="00913EC2">
                                    <w:rPr>
                                      <w:spacing w:val="-6"/>
                                      <w:sz w:val="24"/>
                                    </w:rPr>
                                    <w:t xml:space="preserve"> </w:t>
                                  </w:r>
                                  <w:r w:rsidDel="00913EC2">
                                    <w:rPr>
                                      <w:sz w:val="24"/>
                                    </w:rPr>
                                    <w:t>if</w:t>
                                  </w:r>
                                  <w:r w:rsidDel="00913EC2">
                                    <w:rPr>
                                      <w:spacing w:val="-6"/>
                                      <w:sz w:val="24"/>
                                    </w:rPr>
                                    <w:t xml:space="preserve"> </w:t>
                                  </w:r>
                                  <w:r w:rsidDel="00913EC2">
                                    <w:rPr>
                                      <w:sz w:val="24"/>
                                    </w:rPr>
                                    <w:t>(score</w:t>
                                  </w:r>
                                  <w:r w:rsidDel="00913EC2">
                                    <w:rPr>
                                      <w:spacing w:val="-8"/>
                                      <w:sz w:val="24"/>
                                    </w:rPr>
                                    <w:t xml:space="preserve"> </w:t>
                                  </w:r>
                                  <w:r w:rsidDel="00913EC2">
                                    <w:rPr>
                                      <w:sz w:val="24"/>
                                    </w:rPr>
                                    <w:t>&gt;=</w:t>
                                  </w:r>
                                  <w:r w:rsidDel="00913EC2">
                                    <w:rPr>
                                      <w:spacing w:val="-7"/>
                                      <w:sz w:val="24"/>
                                    </w:rPr>
                                    <w:t xml:space="preserve"> </w:t>
                                  </w:r>
                                  <w:r w:rsidDel="00913EC2">
                                    <w:rPr>
                                      <w:sz w:val="24"/>
                                    </w:rPr>
                                    <w:t>80)</w:t>
                                  </w:r>
                                  <w:r w:rsidDel="00913EC2">
                                    <w:rPr>
                                      <w:spacing w:val="-5"/>
                                      <w:sz w:val="24"/>
                                    </w:rPr>
                                    <w:t xml:space="preserve"> </w:t>
                                  </w:r>
                                  <w:r w:rsidDel="00913EC2">
                                    <w:rPr>
                                      <w:sz w:val="24"/>
                                    </w:rPr>
                                    <w:t>{ printf("Grade:</w:t>
                                  </w:r>
                                  <w:r w:rsidDel="00913EC2">
                                    <w:rPr>
                                      <w:spacing w:val="-3"/>
                                      <w:sz w:val="24"/>
                                    </w:rPr>
                                    <w:t xml:space="preserve"> </w:t>
                                  </w:r>
                                  <w:r w:rsidDel="00913EC2">
                                    <w:rPr>
                                      <w:spacing w:val="-2"/>
                                      <w:sz w:val="24"/>
                                    </w:rPr>
                                    <w:t>B\n");</w:t>
                                  </w:r>
                                </w:moveFrom>
                              </w:p>
                              <w:p w14:paraId="18E31656" w14:textId="5FD2FABA" w:rsidR="00531AAA" w:rsidDel="00913EC2" w:rsidRDefault="00531AAA">
                                <w:pPr>
                                  <w:spacing w:line="499" w:lineRule="auto"/>
                                  <w:ind w:left="587" w:right="5382" w:hanging="240"/>
                                  <w:rPr>
                                    <w:sz w:val="24"/>
                                  </w:rPr>
                                </w:pPr>
                                <w:moveFrom w:id="2669" w:author="Abhiram Arali" w:date="2024-11-12T15:46:00Z">
                                  <w:r w:rsidDel="00913EC2">
                                    <w:rPr>
                                      <w:sz w:val="24"/>
                                    </w:rPr>
                                    <w:t>}</w:t>
                                  </w:r>
                                  <w:r w:rsidDel="00913EC2">
                                    <w:rPr>
                                      <w:spacing w:val="-6"/>
                                      <w:sz w:val="24"/>
                                    </w:rPr>
                                    <w:t xml:space="preserve"> </w:t>
                                  </w:r>
                                  <w:r w:rsidDel="00913EC2">
                                    <w:rPr>
                                      <w:sz w:val="24"/>
                                    </w:rPr>
                                    <w:t>else</w:t>
                                  </w:r>
                                  <w:r w:rsidDel="00913EC2">
                                    <w:rPr>
                                      <w:spacing w:val="-6"/>
                                      <w:sz w:val="24"/>
                                    </w:rPr>
                                    <w:t xml:space="preserve"> </w:t>
                                  </w:r>
                                  <w:r w:rsidDel="00913EC2">
                                    <w:rPr>
                                      <w:sz w:val="24"/>
                                    </w:rPr>
                                    <w:t>if</w:t>
                                  </w:r>
                                  <w:r w:rsidDel="00913EC2">
                                    <w:rPr>
                                      <w:spacing w:val="-6"/>
                                      <w:sz w:val="24"/>
                                    </w:rPr>
                                    <w:t xml:space="preserve"> </w:t>
                                  </w:r>
                                  <w:r w:rsidDel="00913EC2">
                                    <w:rPr>
                                      <w:sz w:val="24"/>
                                    </w:rPr>
                                    <w:t>(score</w:t>
                                  </w:r>
                                  <w:r w:rsidDel="00913EC2">
                                    <w:rPr>
                                      <w:spacing w:val="-8"/>
                                      <w:sz w:val="24"/>
                                    </w:rPr>
                                    <w:t xml:space="preserve"> </w:t>
                                  </w:r>
                                  <w:r w:rsidDel="00913EC2">
                                    <w:rPr>
                                      <w:sz w:val="24"/>
                                    </w:rPr>
                                    <w:t>&gt;=</w:t>
                                  </w:r>
                                  <w:r w:rsidDel="00913EC2">
                                    <w:rPr>
                                      <w:spacing w:val="-7"/>
                                      <w:sz w:val="24"/>
                                    </w:rPr>
                                    <w:t xml:space="preserve"> </w:t>
                                  </w:r>
                                  <w:r w:rsidDel="00913EC2">
                                    <w:rPr>
                                      <w:sz w:val="24"/>
                                    </w:rPr>
                                    <w:t>70)</w:t>
                                  </w:r>
                                  <w:r w:rsidDel="00913EC2">
                                    <w:rPr>
                                      <w:spacing w:val="-5"/>
                                      <w:sz w:val="24"/>
                                    </w:rPr>
                                    <w:t xml:space="preserve"> </w:t>
                                  </w:r>
                                  <w:r w:rsidDel="00913EC2">
                                    <w:rPr>
                                      <w:sz w:val="24"/>
                                    </w:rPr>
                                    <w:t>{ printf("Grade:</w:t>
                                  </w:r>
                                  <w:r w:rsidDel="00913EC2">
                                    <w:rPr>
                                      <w:spacing w:val="-3"/>
                                      <w:sz w:val="24"/>
                                    </w:rPr>
                                    <w:t xml:space="preserve"> </w:t>
                                  </w:r>
                                  <w:r w:rsidDel="00913EC2">
                                    <w:rPr>
                                      <w:spacing w:val="-2"/>
                                      <w:sz w:val="24"/>
                                    </w:rPr>
                                    <w:t>C\n");</w:t>
                                  </w:r>
                                </w:moveFrom>
                              </w:p>
                              <w:p w14:paraId="5ADCA4FA" w14:textId="7BF47645" w:rsidR="00531AAA" w:rsidRDefault="00531AAA">
                                <w:pPr>
                                  <w:spacing w:line="275" w:lineRule="exact"/>
                                  <w:ind w:left="347"/>
                                  <w:rPr>
                                    <w:sz w:val="24"/>
                                  </w:rPr>
                                </w:pPr>
                                <w:moveFrom w:id="2670" w:author="Abhiram Arali" w:date="2024-11-12T15:46:00Z">
                                  <w:r w:rsidDel="00913EC2">
                                    <w:rPr>
                                      <w:sz w:val="24"/>
                                    </w:rPr>
                                    <w:t>}</w:t>
                                  </w:r>
                                  <w:r w:rsidDel="00913EC2">
                                    <w:rPr>
                                      <w:spacing w:val="-1"/>
                                      <w:sz w:val="24"/>
                                    </w:rPr>
                                    <w:t xml:space="preserve"> </w:t>
                                  </w:r>
                                  <w:r w:rsidDel="00913EC2">
                                    <w:rPr>
                                      <w:sz w:val="24"/>
                                    </w:rPr>
                                    <w:t xml:space="preserve">else </w:t>
                                  </w:r>
                                  <w:r w:rsidDel="00913EC2">
                                    <w:rPr>
                                      <w:spacing w:val="-10"/>
                                      <w:sz w:val="24"/>
                                    </w:rPr>
                                    <w:t>{</w:t>
                                  </w:r>
                                </w:moveFrom>
                                <w:moveFromRangeEnd w:id="2662"/>
                              </w:p>
                            </w:txbxContent>
                          </wps:txbx>
                          <wps:bodyPr wrap="square" lIns="0" tIns="0" rIns="0" bIns="0" rtlCol="0">
                            <a:noAutofit/>
                          </wps:bodyPr>
                        </wps:wsp>
                      </wpg:wgp>
                    </a:graphicData>
                  </a:graphic>
                </wp:anchor>
              </w:drawing>
            </mc:Choice>
            <mc:Fallback>
              <w:pict>
                <v:group w14:anchorId="354AF9AC" id="Group 157" o:spid="_x0000_s1158" style="position:absolute;left:0;text-align:left;margin-left:66.15pt;margin-top:15.05pt;width:463.2pt;height:374.45pt;z-index:-15696384;mso-wrap-distance-left:0;mso-wrap-distance-right:0;mso-position-horizontal-relative:page;mso-position-vertical-relative:text" coordsize="58826,47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">
                  <v:shape id="Graphic 158" o:spid="_x0000_s1159" style="position:absolute;width:58826;height:47555;visibility:visible;mso-wrap-style:square;v-text-anchor:top" coordsize="5882640,4755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r3o8AA&#10;AADcAAAADwAAAGRycy9kb3ducmV2LnhtbERPS2sCMRC+F/wPYYTeataCpa5GkUKp9FbrxduwmX1o&#10;MhM2cd321zeFQm/z8T1nvR29UwP1sRM2MJ8VoIgrsR03Bo6frw/PoGJCtuiEycAXRdhuJndrLK3c&#10;+IOGQ2pUDuFYooE2pVBqHauWPMaZBOLM1dJ7TBn2jbY93nK4d/qxKJ60x45zQ4uBXlqqLoerN+BC&#10;cRJ5p3Md5S109bc7XQdnzP103K1AJRrTv/jPvbd5/mIJv8/kC/Tm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Hr3o8AAAADcAAAADwAAAAAAAAAAAAAAAACYAgAAZHJzL2Rvd25y&#10;ZXYueG1sUEsFBgAAAAAEAAQA9QAAAIUDAAAAAA==&#10;" path="m6096,2568257r-6096,l,2932798r,365760l,4755451r6096,l6096,2932798r,-364541xem6096,6096l,6096,,380936r,51l,2568181r6096,l6096,380936r,-374840xem5875909,l6096,,,,,6083r6096,l5875909,6083r,-6083xem5882081,2568257r-6096,l5875985,2932798r,365760l5875985,4755451r6096,l5882081,2932798r,-364541xem5882081,6096r-6096,l5875985,380936r,51l5875985,2568181r6096,l5882081,380936r,-374840xem5882081,r-6096,l5875985,6083r6096,l5882081,xe" fillcolor="black" stroked="f">
                    <v:path arrowok="t"/>
                  </v:shape>
                  <v:shape id="Textbox 159" o:spid="_x0000_s1160" type="#_x0000_t202" style="position:absolute;left:60;top:60;width:58700;height:47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G0T8UA&#10;AADcAAAADwAAAGRycy9kb3ducmV2LnhtbESPQWvCQBCF74X+h2UK3urGHkKbuopICwVBjPHgcZod&#10;k8XsbJrdavz3zqHQ2wzvzXvfzJej79SFhugCG5hNM1DEdbCOGwOH6vP5FVRMyBa7wGTgRhGWi8eH&#10;ORY2XLmkyz41SkI4FmigTakvtI51Sx7jNPTEop3C4DHJOjTaDniVcN/plyzLtUfH0tBiT+uW6vP+&#10;1xtYHbn8cD/b7115Kl1VvWW8yc/GTJ7G1TuoRGP6N/9df1nBzwVfnpEJ9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AbRPxQAAANwAAAAPAAAAAAAAAAAAAAAAAJgCAABkcnMv&#10;ZG93bnJldi54bWxQSwUGAAAAAAQABAD1AAAAigMAAAAA&#10;" filled="f" stroked="f">
                    <v:textbox inset="0,0,0,0">
                      <w:txbxContent>
                        <w:p w14:paraId="0EE3816B" w14:textId="354DFCD7" w:rsidR="00531AAA" w:rsidDel="00913EC2" w:rsidRDefault="00531AAA">
                          <w:pPr>
                            <w:spacing w:before="18"/>
                            <w:ind w:left="107"/>
                            <w:rPr>
                              <w:sz w:val="24"/>
                            </w:rPr>
                          </w:pPr>
                          <w:moveFromRangeStart w:id="2671" w:author="Abhiram Arali" w:date="2024-11-12T15:46:00Z" w:name="move182318786"/>
                          <w:moveFrom w:id="2672" w:author="Abhiram Arali" w:date="2024-11-12T15:46:00Z">
                            <w:r w:rsidDel="00913EC2">
                              <w:rPr>
                                <w:sz w:val="24"/>
                              </w:rPr>
                              <w:t>#include</w:t>
                            </w:r>
                            <w:r w:rsidDel="00913EC2">
                              <w:rPr>
                                <w:spacing w:val="-1"/>
                                <w:sz w:val="24"/>
                              </w:rPr>
                              <w:t xml:space="preserve"> </w:t>
                            </w:r>
                            <w:r w:rsidDel="00913EC2">
                              <w:rPr>
                                <w:spacing w:val="-2"/>
                                <w:sz w:val="24"/>
                              </w:rPr>
                              <w:t>&lt;stdio.h&gt;</w:t>
                            </w:r>
                          </w:moveFrom>
                        </w:p>
                        <w:p w14:paraId="48E8A064" w14:textId="0BE9A1C5" w:rsidR="00531AAA" w:rsidDel="00913EC2" w:rsidRDefault="00531AAA">
                          <w:pPr>
                            <w:rPr>
                              <w:sz w:val="24"/>
                            </w:rPr>
                          </w:pPr>
                        </w:p>
                        <w:p w14:paraId="1F5DF0D9" w14:textId="1CEFB7FE" w:rsidR="00531AAA" w:rsidDel="00913EC2" w:rsidRDefault="00531AAA">
                          <w:pPr>
                            <w:rPr>
                              <w:sz w:val="24"/>
                            </w:rPr>
                          </w:pPr>
                        </w:p>
                        <w:p w14:paraId="71ED8A79" w14:textId="3372524E" w:rsidR="00531AAA" w:rsidDel="00913EC2" w:rsidRDefault="00531AAA">
                          <w:pPr>
                            <w:spacing w:before="44"/>
                            <w:rPr>
                              <w:sz w:val="24"/>
                            </w:rPr>
                          </w:pPr>
                        </w:p>
                        <w:p w14:paraId="40E63566" w14:textId="1AF74357" w:rsidR="00531AAA" w:rsidDel="00913EC2" w:rsidRDefault="00531AAA">
                          <w:pPr>
                            <w:ind w:left="107"/>
                            <w:rPr>
                              <w:sz w:val="24"/>
                            </w:rPr>
                          </w:pPr>
                          <w:moveFrom w:id="2673" w:author="Abhiram Arali" w:date="2024-11-12T15:46:00Z">
                            <w:r w:rsidDel="00913EC2">
                              <w:rPr>
                                <w:sz w:val="24"/>
                              </w:rPr>
                              <w:t>int</w:t>
                            </w:r>
                            <w:r w:rsidDel="00913EC2">
                              <w:rPr>
                                <w:spacing w:val="-1"/>
                                <w:sz w:val="24"/>
                              </w:rPr>
                              <w:t xml:space="preserve"> </w:t>
                            </w:r>
                            <w:r w:rsidDel="00913EC2">
                              <w:rPr>
                                <w:sz w:val="24"/>
                              </w:rPr>
                              <w:t xml:space="preserve">main() </w:t>
                            </w:r>
                            <w:r w:rsidDel="00913EC2">
                              <w:rPr>
                                <w:spacing w:val="-10"/>
                                <w:sz w:val="24"/>
                              </w:rPr>
                              <w:t>{</w:t>
                            </w:r>
                          </w:moveFrom>
                        </w:p>
                        <w:p w14:paraId="5A9B640B" w14:textId="1ADF1150" w:rsidR="00531AAA" w:rsidDel="00913EC2" w:rsidRDefault="00531AAA">
                          <w:pPr>
                            <w:spacing w:before="21"/>
                            <w:rPr>
                              <w:sz w:val="24"/>
                            </w:rPr>
                          </w:pPr>
                        </w:p>
                        <w:p w14:paraId="1659D99C" w14:textId="0E27E731" w:rsidR="00531AAA" w:rsidDel="00913EC2" w:rsidRDefault="00531AAA">
                          <w:pPr>
                            <w:ind w:left="347"/>
                            <w:rPr>
                              <w:sz w:val="24"/>
                            </w:rPr>
                          </w:pPr>
                          <w:moveFrom w:id="2674" w:author="Abhiram Arali" w:date="2024-11-12T15:46:00Z">
                            <w:r w:rsidDel="00913EC2">
                              <w:rPr>
                                <w:sz w:val="24"/>
                              </w:rPr>
                              <w:t>int</w:t>
                            </w:r>
                            <w:r w:rsidDel="00913EC2">
                              <w:rPr>
                                <w:spacing w:val="-1"/>
                                <w:sz w:val="24"/>
                              </w:rPr>
                              <w:t xml:space="preserve"> </w:t>
                            </w:r>
                            <w:r w:rsidDel="00913EC2">
                              <w:rPr>
                                <w:sz w:val="24"/>
                              </w:rPr>
                              <w:t>score</w:t>
                            </w:r>
                            <w:r w:rsidDel="00913EC2">
                              <w:rPr>
                                <w:spacing w:val="-2"/>
                                <w:sz w:val="24"/>
                              </w:rPr>
                              <w:t xml:space="preserve"> </w:t>
                            </w:r>
                            <w:r w:rsidDel="00913EC2">
                              <w:rPr>
                                <w:sz w:val="24"/>
                              </w:rPr>
                              <w:t>=</w:t>
                            </w:r>
                            <w:r w:rsidDel="00913EC2">
                              <w:rPr>
                                <w:spacing w:val="-1"/>
                                <w:sz w:val="24"/>
                              </w:rPr>
                              <w:t xml:space="preserve"> </w:t>
                            </w:r>
                            <w:r w:rsidDel="00913EC2">
                              <w:rPr>
                                <w:spacing w:val="-5"/>
                                <w:sz w:val="24"/>
                              </w:rPr>
                              <w:t>85;</w:t>
                            </w:r>
                          </w:moveFrom>
                        </w:p>
                        <w:p w14:paraId="0FFDE076" w14:textId="2BDCED49" w:rsidR="00531AAA" w:rsidDel="00913EC2" w:rsidRDefault="00531AAA">
                          <w:pPr>
                            <w:rPr>
                              <w:sz w:val="24"/>
                            </w:rPr>
                          </w:pPr>
                        </w:p>
                        <w:p w14:paraId="1998B77B" w14:textId="5587E2FC" w:rsidR="00531AAA" w:rsidDel="00913EC2" w:rsidRDefault="00531AAA">
                          <w:pPr>
                            <w:rPr>
                              <w:sz w:val="24"/>
                            </w:rPr>
                          </w:pPr>
                        </w:p>
                        <w:p w14:paraId="12C3AE65" w14:textId="591BB2BD" w:rsidR="00531AAA" w:rsidDel="00913EC2" w:rsidRDefault="00531AAA">
                          <w:pPr>
                            <w:spacing w:before="43"/>
                            <w:rPr>
                              <w:sz w:val="24"/>
                            </w:rPr>
                          </w:pPr>
                        </w:p>
                        <w:p w14:paraId="780621D1" w14:textId="3609491A" w:rsidR="00531AAA" w:rsidDel="00913EC2" w:rsidRDefault="00531AAA">
                          <w:pPr>
                            <w:spacing w:before="1" w:line="499" w:lineRule="auto"/>
                            <w:ind w:left="347" w:right="5525"/>
                            <w:rPr>
                              <w:sz w:val="24"/>
                            </w:rPr>
                          </w:pPr>
                          <w:moveFrom w:id="2675" w:author="Abhiram Arali" w:date="2024-11-12T15:46:00Z">
                            <w:r w:rsidDel="00913EC2">
                              <w:rPr>
                                <w:sz w:val="24"/>
                              </w:rPr>
                              <w:t>//</w:t>
                            </w:r>
                            <w:r w:rsidDel="00913EC2">
                              <w:rPr>
                                <w:spacing w:val="-8"/>
                                <w:sz w:val="24"/>
                              </w:rPr>
                              <w:t xml:space="preserve"> </w:t>
                            </w:r>
                            <w:r w:rsidDel="00913EC2">
                              <w:rPr>
                                <w:sz w:val="24"/>
                              </w:rPr>
                              <w:t>Using</w:t>
                            </w:r>
                            <w:r w:rsidDel="00913EC2">
                              <w:rPr>
                                <w:spacing w:val="-8"/>
                                <w:sz w:val="24"/>
                              </w:rPr>
                              <w:t xml:space="preserve"> </w:t>
                            </w:r>
                            <w:r w:rsidDel="00913EC2">
                              <w:rPr>
                                <w:sz w:val="24"/>
                              </w:rPr>
                              <w:t>if-else</w:t>
                            </w:r>
                            <w:r w:rsidDel="00913EC2">
                              <w:rPr>
                                <w:spacing w:val="-8"/>
                                <w:sz w:val="24"/>
                              </w:rPr>
                              <w:t xml:space="preserve"> </w:t>
                            </w:r>
                            <w:r w:rsidDel="00913EC2">
                              <w:rPr>
                                <w:sz w:val="24"/>
                              </w:rPr>
                              <w:t>to</w:t>
                            </w:r>
                            <w:r w:rsidDel="00913EC2">
                              <w:rPr>
                                <w:spacing w:val="-8"/>
                                <w:sz w:val="24"/>
                              </w:rPr>
                              <w:t xml:space="preserve"> </w:t>
                            </w:r>
                            <w:r w:rsidDel="00913EC2">
                              <w:rPr>
                                <w:sz w:val="24"/>
                              </w:rPr>
                              <w:t>determine</w:t>
                            </w:r>
                            <w:r w:rsidDel="00913EC2">
                              <w:rPr>
                                <w:spacing w:val="-9"/>
                                <w:sz w:val="24"/>
                              </w:rPr>
                              <w:t xml:space="preserve"> </w:t>
                            </w:r>
                            <w:r w:rsidDel="00913EC2">
                              <w:rPr>
                                <w:sz w:val="24"/>
                              </w:rPr>
                              <w:t>grade if (score &gt;= 90) {</w:t>
                            </w:r>
                          </w:moveFrom>
                        </w:p>
                        <w:p w14:paraId="1E4C59EC" w14:textId="45474CE6" w:rsidR="00531AAA" w:rsidDel="00913EC2" w:rsidRDefault="00531AAA">
                          <w:pPr>
                            <w:spacing w:line="275" w:lineRule="exact"/>
                            <w:ind w:left="587"/>
                            <w:rPr>
                              <w:sz w:val="24"/>
                            </w:rPr>
                          </w:pPr>
                          <w:moveFrom w:id="2676" w:author="Abhiram Arali" w:date="2024-11-12T15:46:00Z">
                            <w:r w:rsidDel="00913EC2">
                              <w:rPr>
                                <w:sz w:val="24"/>
                              </w:rPr>
                              <w:t>printf("Grade:</w:t>
                            </w:r>
                            <w:r w:rsidDel="00913EC2">
                              <w:rPr>
                                <w:spacing w:val="-3"/>
                                <w:sz w:val="24"/>
                              </w:rPr>
                              <w:t xml:space="preserve"> </w:t>
                            </w:r>
                            <w:r w:rsidDel="00913EC2">
                              <w:rPr>
                                <w:spacing w:val="-2"/>
                                <w:sz w:val="24"/>
                              </w:rPr>
                              <w:t>A\n");</w:t>
                            </w:r>
                          </w:moveFrom>
                        </w:p>
                        <w:p w14:paraId="7222641C" w14:textId="5B5DDF75" w:rsidR="00531AAA" w:rsidDel="00913EC2" w:rsidRDefault="00531AAA">
                          <w:pPr>
                            <w:spacing w:before="22"/>
                            <w:rPr>
                              <w:sz w:val="24"/>
                            </w:rPr>
                          </w:pPr>
                        </w:p>
                        <w:p w14:paraId="2C677AE9" w14:textId="65EB20B2" w:rsidR="00531AAA" w:rsidDel="00913EC2" w:rsidRDefault="00531AAA">
                          <w:pPr>
                            <w:spacing w:line="501" w:lineRule="auto"/>
                            <w:ind w:left="587" w:right="5382" w:hanging="240"/>
                            <w:rPr>
                              <w:sz w:val="24"/>
                            </w:rPr>
                          </w:pPr>
                          <w:moveFrom w:id="2677" w:author="Abhiram Arali" w:date="2024-11-12T15:46:00Z">
                            <w:r w:rsidDel="00913EC2">
                              <w:rPr>
                                <w:sz w:val="24"/>
                              </w:rPr>
                              <w:t>}</w:t>
                            </w:r>
                            <w:r w:rsidDel="00913EC2">
                              <w:rPr>
                                <w:spacing w:val="-6"/>
                                <w:sz w:val="24"/>
                              </w:rPr>
                              <w:t xml:space="preserve"> </w:t>
                            </w:r>
                            <w:r w:rsidDel="00913EC2">
                              <w:rPr>
                                <w:sz w:val="24"/>
                              </w:rPr>
                              <w:t>else</w:t>
                            </w:r>
                            <w:r w:rsidDel="00913EC2">
                              <w:rPr>
                                <w:spacing w:val="-6"/>
                                <w:sz w:val="24"/>
                              </w:rPr>
                              <w:t xml:space="preserve"> </w:t>
                            </w:r>
                            <w:r w:rsidDel="00913EC2">
                              <w:rPr>
                                <w:sz w:val="24"/>
                              </w:rPr>
                              <w:t>if</w:t>
                            </w:r>
                            <w:r w:rsidDel="00913EC2">
                              <w:rPr>
                                <w:spacing w:val="-6"/>
                                <w:sz w:val="24"/>
                              </w:rPr>
                              <w:t xml:space="preserve"> </w:t>
                            </w:r>
                            <w:r w:rsidDel="00913EC2">
                              <w:rPr>
                                <w:sz w:val="24"/>
                              </w:rPr>
                              <w:t>(score</w:t>
                            </w:r>
                            <w:r w:rsidDel="00913EC2">
                              <w:rPr>
                                <w:spacing w:val="-8"/>
                                <w:sz w:val="24"/>
                              </w:rPr>
                              <w:t xml:space="preserve"> </w:t>
                            </w:r>
                            <w:r w:rsidDel="00913EC2">
                              <w:rPr>
                                <w:sz w:val="24"/>
                              </w:rPr>
                              <w:t>&gt;=</w:t>
                            </w:r>
                            <w:r w:rsidDel="00913EC2">
                              <w:rPr>
                                <w:spacing w:val="-7"/>
                                <w:sz w:val="24"/>
                              </w:rPr>
                              <w:t xml:space="preserve"> </w:t>
                            </w:r>
                            <w:r w:rsidDel="00913EC2">
                              <w:rPr>
                                <w:sz w:val="24"/>
                              </w:rPr>
                              <w:t>80)</w:t>
                            </w:r>
                            <w:r w:rsidDel="00913EC2">
                              <w:rPr>
                                <w:spacing w:val="-5"/>
                                <w:sz w:val="24"/>
                              </w:rPr>
                              <w:t xml:space="preserve"> </w:t>
                            </w:r>
                            <w:r w:rsidDel="00913EC2">
                              <w:rPr>
                                <w:sz w:val="24"/>
                              </w:rPr>
                              <w:t>{ printf("Grade:</w:t>
                            </w:r>
                            <w:r w:rsidDel="00913EC2">
                              <w:rPr>
                                <w:spacing w:val="-3"/>
                                <w:sz w:val="24"/>
                              </w:rPr>
                              <w:t xml:space="preserve"> </w:t>
                            </w:r>
                            <w:r w:rsidDel="00913EC2">
                              <w:rPr>
                                <w:spacing w:val="-2"/>
                                <w:sz w:val="24"/>
                              </w:rPr>
                              <w:t>B\n");</w:t>
                            </w:r>
                          </w:moveFrom>
                        </w:p>
                        <w:p w14:paraId="18E31656" w14:textId="5FD2FABA" w:rsidR="00531AAA" w:rsidDel="00913EC2" w:rsidRDefault="00531AAA">
                          <w:pPr>
                            <w:spacing w:line="499" w:lineRule="auto"/>
                            <w:ind w:left="587" w:right="5382" w:hanging="240"/>
                            <w:rPr>
                              <w:sz w:val="24"/>
                            </w:rPr>
                          </w:pPr>
                          <w:moveFrom w:id="2678" w:author="Abhiram Arali" w:date="2024-11-12T15:46:00Z">
                            <w:r w:rsidDel="00913EC2">
                              <w:rPr>
                                <w:sz w:val="24"/>
                              </w:rPr>
                              <w:t>}</w:t>
                            </w:r>
                            <w:r w:rsidDel="00913EC2">
                              <w:rPr>
                                <w:spacing w:val="-6"/>
                                <w:sz w:val="24"/>
                              </w:rPr>
                              <w:t xml:space="preserve"> </w:t>
                            </w:r>
                            <w:r w:rsidDel="00913EC2">
                              <w:rPr>
                                <w:sz w:val="24"/>
                              </w:rPr>
                              <w:t>else</w:t>
                            </w:r>
                            <w:r w:rsidDel="00913EC2">
                              <w:rPr>
                                <w:spacing w:val="-6"/>
                                <w:sz w:val="24"/>
                              </w:rPr>
                              <w:t xml:space="preserve"> </w:t>
                            </w:r>
                            <w:r w:rsidDel="00913EC2">
                              <w:rPr>
                                <w:sz w:val="24"/>
                              </w:rPr>
                              <w:t>if</w:t>
                            </w:r>
                            <w:r w:rsidDel="00913EC2">
                              <w:rPr>
                                <w:spacing w:val="-6"/>
                                <w:sz w:val="24"/>
                              </w:rPr>
                              <w:t xml:space="preserve"> </w:t>
                            </w:r>
                            <w:r w:rsidDel="00913EC2">
                              <w:rPr>
                                <w:sz w:val="24"/>
                              </w:rPr>
                              <w:t>(score</w:t>
                            </w:r>
                            <w:r w:rsidDel="00913EC2">
                              <w:rPr>
                                <w:spacing w:val="-8"/>
                                <w:sz w:val="24"/>
                              </w:rPr>
                              <w:t xml:space="preserve"> </w:t>
                            </w:r>
                            <w:r w:rsidDel="00913EC2">
                              <w:rPr>
                                <w:sz w:val="24"/>
                              </w:rPr>
                              <w:t>&gt;=</w:t>
                            </w:r>
                            <w:r w:rsidDel="00913EC2">
                              <w:rPr>
                                <w:spacing w:val="-7"/>
                                <w:sz w:val="24"/>
                              </w:rPr>
                              <w:t xml:space="preserve"> </w:t>
                            </w:r>
                            <w:r w:rsidDel="00913EC2">
                              <w:rPr>
                                <w:sz w:val="24"/>
                              </w:rPr>
                              <w:t>70)</w:t>
                            </w:r>
                            <w:r w:rsidDel="00913EC2">
                              <w:rPr>
                                <w:spacing w:val="-5"/>
                                <w:sz w:val="24"/>
                              </w:rPr>
                              <w:t xml:space="preserve"> </w:t>
                            </w:r>
                            <w:r w:rsidDel="00913EC2">
                              <w:rPr>
                                <w:sz w:val="24"/>
                              </w:rPr>
                              <w:t>{ printf("Grade:</w:t>
                            </w:r>
                            <w:r w:rsidDel="00913EC2">
                              <w:rPr>
                                <w:spacing w:val="-3"/>
                                <w:sz w:val="24"/>
                              </w:rPr>
                              <w:t xml:space="preserve"> </w:t>
                            </w:r>
                            <w:r w:rsidDel="00913EC2">
                              <w:rPr>
                                <w:spacing w:val="-2"/>
                                <w:sz w:val="24"/>
                              </w:rPr>
                              <w:t>C\n");</w:t>
                            </w:r>
                          </w:moveFrom>
                        </w:p>
                        <w:p w14:paraId="5ADCA4FA" w14:textId="7BF47645" w:rsidR="00531AAA" w:rsidRDefault="00531AAA">
                          <w:pPr>
                            <w:spacing w:line="275" w:lineRule="exact"/>
                            <w:ind w:left="347"/>
                            <w:rPr>
                              <w:sz w:val="24"/>
                            </w:rPr>
                          </w:pPr>
                          <w:moveFrom w:id="2679" w:author="Abhiram Arali" w:date="2024-11-12T15:46:00Z">
                            <w:r w:rsidDel="00913EC2">
                              <w:rPr>
                                <w:sz w:val="24"/>
                              </w:rPr>
                              <w:t>}</w:t>
                            </w:r>
                            <w:r w:rsidDel="00913EC2">
                              <w:rPr>
                                <w:spacing w:val="-1"/>
                                <w:sz w:val="24"/>
                              </w:rPr>
                              <w:t xml:space="preserve"> </w:t>
                            </w:r>
                            <w:r w:rsidDel="00913EC2">
                              <w:rPr>
                                <w:sz w:val="24"/>
                              </w:rPr>
                              <w:t xml:space="preserve">else </w:t>
                            </w:r>
                            <w:r w:rsidDel="00913EC2">
                              <w:rPr>
                                <w:spacing w:val="-10"/>
                                <w:sz w:val="24"/>
                              </w:rPr>
                              <w:t>{</w:t>
                            </w:r>
                          </w:moveFrom>
                          <w:moveFromRangeEnd w:id="2671"/>
                        </w:p>
                      </w:txbxContent>
                    </v:textbox>
                  </v:shape>
                  <w10:wrap type="topAndBottom" anchorx="page"/>
                </v:group>
              </w:pict>
            </mc:Fallback>
          </mc:AlternateContent>
        </w:r>
      </w:del>
    </w:p>
    <w:p w14:paraId="167D2DBA" w14:textId="77777777" w:rsidR="00E57A4D" w:rsidDel="007A32B5" w:rsidRDefault="00E57A4D" w:rsidP="00835F24">
      <w:pPr>
        <w:pStyle w:val="NormalBPBHEB"/>
        <w:rPr>
          <w:del w:id="2680" w:author="Abhiram Arali" w:date="2024-11-12T15:46:00Z"/>
        </w:rPr>
      </w:pPr>
    </w:p>
    <w:p w14:paraId="5EB0F505" w14:textId="5B741485" w:rsidR="00E57A4D" w:rsidDel="00B362E3" w:rsidRDefault="00E57A4D">
      <w:pPr>
        <w:pStyle w:val="NormalBPBHEB"/>
        <w:rPr>
          <w:del w:id="2681" w:author="Abhiram Arali" w:date="2024-11-12T15:46:00Z"/>
          <w:i/>
          <w:sz w:val="7"/>
        </w:rPr>
        <w:pPrChange w:id="2682" w:author="Abhiram Arali" w:date="2024-11-12T15:46:00Z">
          <w:pPr>
            <w:pStyle w:val="BodyText"/>
            <w:spacing w:before="7" w:after="1"/>
          </w:pPr>
        </w:pPrChange>
      </w:pPr>
    </w:p>
    <w:p w14:paraId="45B4B747" w14:textId="3D11A20D" w:rsidR="00E57A4D" w:rsidDel="00BD3AAB" w:rsidRDefault="00A87255">
      <w:pPr>
        <w:pStyle w:val="NormalBPBHEB"/>
        <w:rPr>
          <w:del w:id="2683" w:author="Abhiram Arali" w:date="2024-11-12T15:46:00Z"/>
        </w:rPr>
        <w:pPrChange w:id="2684" w:author="Abhiram Arali" w:date="2024-11-12T15:46:00Z">
          <w:pPr>
            <w:pStyle w:val="BodyText"/>
            <w:ind w:left="102"/>
          </w:pPr>
        </w:pPrChange>
      </w:pPr>
      <w:del w:id="2685" w:author="Abhiram Arali" w:date="2024-11-12T15:46:00Z">
        <w:r w:rsidDel="00BD3AAB">
          <w:rPr>
            <w:noProof/>
            <w:lang w:val="en-IN" w:eastAsia="en-IN"/>
            <w:rPrChange w:id="2686" w:author="Unknown">
              <w:rPr>
                <w:noProof/>
                <w:lang w:val="en-IN" w:eastAsia="en-IN"/>
              </w:rPr>
            </w:rPrChange>
          </w:rPr>
          <mc:AlternateContent>
            <mc:Choice Requires="wpg">
              <w:drawing>
                <wp:inline distT="0" distB="0" distL="0" distR="0" wp14:anchorId="2DFE1288" wp14:editId="7C70C0B7">
                  <wp:extent cx="5882640" cy="1737995"/>
                  <wp:effectExtent l="0" t="0" r="0" b="5080"/>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1737995"/>
                            <a:chOff x="0" y="0"/>
                            <a:chExt cx="5882640" cy="1737995"/>
                          </a:xfrm>
                        </wpg:grpSpPr>
                        <wps:wsp>
                          <wps:cNvPr id="150" name="Graphic 161"/>
                          <wps:cNvSpPr/>
                          <wps:spPr>
                            <a:xfrm>
                              <a:off x="0" y="12"/>
                              <a:ext cx="5882640" cy="1737995"/>
                            </a:xfrm>
                            <a:custGeom>
                              <a:avLst/>
                              <a:gdLst/>
                              <a:ahLst/>
                              <a:cxnLst/>
                              <a:rect l="l" t="t" r="r" b="b"/>
                              <a:pathLst>
                                <a:path w="5882640" h="1737995">
                                  <a:moveTo>
                                    <a:pt x="6096" y="0"/>
                                  </a:moveTo>
                                  <a:lnTo>
                                    <a:pt x="0" y="0"/>
                                  </a:lnTo>
                                  <a:lnTo>
                                    <a:pt x="0" y="364528"/>
                                  </a:lnTo>
                                  <a:lnTo>
                                    <a:pt x="0" y="728764"/>
                                  </a:lnTo>
                                  <a:lnTo>
                                    <a:pt x="6096" y="728764"/>
                                  </a:lnTo>
                                  <a:lnTo>
                                    <a:pt x="6096" y="364528"/>
                                  </a:lnTo>
                                  <a:lnTo>
                                    <a:pt x="6096" y="0"/>
                                  </a:lnTo>
                                  <a:close/>
                                </a:path>
                                <a:path w="5882640" h="1737995">
                                  <a:moveTo>
                                    <a:pt x="5875909" y="1731556"/>
                                  </a:moveTo>
                                  <a:lnTo>
                                    <a:pt x="6096" y="1731556"/>
                                  </a:lnTo>
                                  <a:lnTo>
                                    <a:pt x="6096" y="1458760"/>
                                  </a:lnTo>
                                  <a:lnTo>
                                    <a:pt x="6096" y="1094524"/>
                                  </a:lnTo>
                                  <a:lnTo>
                                    <a:pt x="6096" y="728776"/>
                                  </a:lnTo>
                                  <a:lnTo>
                                    <a:pt x="0" y="728776"/>
                                  </a:lnTo>
                                  <a:lnTo>
                                    <a:pt x="0" y="1094524"/>
                                  </a:lnTo>
                                  <a:lnTo>
                                    <a:pt x="0" y="1458760"/>
                                  </a:lnTo>
                                  <a:lnTo>
                                    <a:pt x="0" y="1731556"/>
                                  </a:lnTo>
                                  <a:lnTo>
                                    <a:pt x="0" y="1737652"/>
                                  </a:lnTo>
                                  <a:lnTo>
                                    <a:pt x="6096" y="1737652"/>
                                  </a:lnTo>
                                  <a:lnTo>
                                    <a:pt x="5875909" y="1737652"/>
                                  </a:lnTo>
                                  <a:lnTo>
                                    <a:pt x="5875909" y="1731556"/>
                                  </a:lnTo>
                                  <a:close/>
                                </a:path>
                                <a:path w="5882640" h="1737995">
                                  <a:moveTo>
                                    <a:pt x="5882081" y="728776"/>
                                  </a:moveTo>
                                  <a:lnTo>
                                    <a:pt x="5875985" y="728776"/>
                                  </a:lnTo>
                                  <a:lnTo>
                                    <a:pt x="5875985" y="1094524"/>
                                  </a:lnTo>
                                  <a:lnTo>
                                    <a:pt x="5875985" y="1458760"/>
                                  </a:lnTo>
                                  <a:lnTo>
                                    <a:pt x="5875985" y="1731556"/>
                                  </a:lnTo>
                                  <a:lnTo>
                                    <a:pt x="5875985" y="1737652"/>
                                  </a:lnTo>
                                  <a:lnTo>
                                    <a:pt x="5882081" y="1737652"/>
                                  </a:lnTo>
                                  <a:lnTo>
                                    <a:pt x="5882081" y="1731556"/>
                                  </a:lnTo>
                                  <a:lnTo>
                                    <a:pt x="5882081" y="1458760"/>
                                  </a:lnTo>
                                  <a:lnTo>
                                    <a:pt x="5882081" y="1094524"/>
                                  </a:lnTo>
                                  <a:lnTo>
                                    <a:pt x="5882081" y="728776"/>
                                  </a:lnTo>
                                  <a:close/>
                                </a:path>
                                <a:path w="5882640" h="1737995">
                                  <a:moveTo>
                                    <a:pt x="5882081" y="0"/>
                                  </a:moveTo>
                                  <a:lnTo>
                                    <a:pt x="5875985" y="0"/>
                                  </a:lnTo>
                                  <a:lnTo>
                                    <a:pt x="5875985" y="364528"/>
                                  </a:lnTo>
                                  <a:lnTo>
                                    <a:pt x="5875985" y="728764"/>
                                  </a:lnTo>
                                  <a:lnTo>
                                    <a:pt x="5882081" y="728764"/>
                                  </a:lnTo>
                                  <a:lnTo>
                                    <a:pt x="5882081" y="364528"/>
                                  </a:lnTo>
                                  <a:lnTo>
                                    <a:pt x="5882081" y="0"/>
                                  </a:lnTo>
                                  <a:close/>
                                </a:path>
                              </a:pathLst>
                            </a:custGeom>
                            <a:solidFill>
                              <a:srgbClr val="000000"/>
                            </a:solidFill>
                          </wps:spPr>
                          <wps:bodyPr wrap="square" lIns="0" tIns="0" rIns="0" bIns="0" rtlCol="0">
                            <a:prstTxWarp prst="textNoShape">
                              <a:avLst/>
                            </a:prstTxWarp>
                            <a:noAutofit/>
                          </wps:bodyPr>
                        </wps:wsp>
                        <wps:wsp>
                          <wps:cNvPr id="151" name="Textbox 162"/>
                          <wps:cNvSpPr txBox="1"/>
                          <wps:spPr>
                            <a:xfrm>
                              <a:off x="6095" y="0"/>
                              <a:ext cx="5869940" cy="1731645"/>
                            </a:xfrm>
                            <a:prstGeom prst="rect">
                              <a:avLst/>
                            </a:prstGeom>
                          </wps:spPr>
                          <wps:txbx>
                            <w:txbxContent>
                              <w:p w14:paraId="0DC8EB9F" w14:textId="2B04F4E2" w:rsidR="00531AAA" w:rsidDel="00913EC2" w:rsidRDefault="00531AAA">
                                <w:pPr>
                                  <w:spacing w:line="276" w:lineRule="exact"/>
                                  <w:ind w:left="587"/>
                                  <w:rPr>
                                    <w:sz w:val="24"/>
                                  </w:rPr>
                                </w:pPr>
                                <w:moveFromRangeStart w:id="2687" w:author="Abhiram Arali" w:date="2024-11-12T15:46:00Z" w:name="move182318795"/>
                                <w:moveFrom w:id="2688" w:author="Abhiram Arali" w:date="2024-11-12T15:46:00Z">
                                  <w:r w:rsidDel="00913EC2">
                                    <w:rPr>
                                      <w:sz w:val="24"/>
                                    </w:rPr>
                                    <w:t>printf("Grade:</w:t>
                                  </w:r>
                                  <w:r w:rsidDel="00913EC2">
                                    <w:rPr>
                                      <w:spacing w:val="-3"/>
                                      <w:sz w:val="24"/>
                                    </w:rPr>
                                    <w:t xml:space="preserve"> </w:t>
                                  </w:r>
                                  <w:r w:rsidDel="00913EC2">
                                    <w:rPr>
                                      <w:spacing w:val="-2"/>
                                      <w:sz w:val="24"/>
                                    </w:rPr>
                                    <w:t>D\n");</w:t>
                                  </w:r>
                                </w:moveFrom>
                              </w:p>
                              <w:p w14:paraId="7003DF31" w14:textId="78334DDA" w:rsidR="00531AAA" w:rsidDel="00913EC2" w:rsidRDefault="00531AAA">
                                <w:pPr>
                                  <w:spacing w:before="21"/>
                                  <w:rPr>
                                    <w:sz w:val="24"/>
                                  </w:rPr>
                                </w:pPr>
                              </w:p>
                              <w:p w14:paraId="5F964FFD" w14:textId="7321E6A6" w:rsidR="00531AAA" w:rsidDel="00913EC2" w:rsidRDefault="00531AAA">
                                <w:pPr>
                                  <w:ind w:left="347"/>
                                  <w:rPr>
                                    <w:sz w:val="24"/>
                                  </w:rPr>
                                </w:pPr>
                                <w:moveFrom w:id="2689" w:author="Abhiram Arali" w:date="2024-11-12T15:46:00Z">
                                  <w:r w:rsidDel="00913EC2">
                                    <w:rPr>
                                      <w:spacing w:val="-10"/>
                                      <w:sz w:val="24"/>
                                    </w:rPr>
                                    <w:t>}</w:t>
                                  </w:r>
                                </w:moveFrom>
                              </w:p>
                              <w:p w14:paraId="24877A0C" w14:textId="769A692F" w:rsidR="00531AAA" w:rsidDel="00913EC2" w:rsidRDefault="00531AAA">
                                <w:pPr>
                                  <w:rPr>
                                    <w:sz w:val="24"/>
                                  </w:rPr>
                                </w:pPr>
                              </w:p>
                              <w:p w14:paraId="7C61EFBA" w14:textId="1CC22C15" w:rsidR="00531AAA" w:rsidDel="00913EC2" w:rsidRDefault="00531AAA">
                                <w:pPr>
                                  <w:rPr>
                                    <w:sz w:val="24"/>
                                  </w:rPr>
                                </w:pPr>
                              </w:p>
                              <w:p w14:paraId="5436BCD0" w14:textId="6021ECC8" w:rsidR="00531AAA" w:rsidDel="00913EC2" w:rsidRDefault="00531AAA">
                                <w:pPr>
                                  <w:spacing w:before="46"/>
                                  <w:rPr>
                                    <w:sz w:val="24"/>
                                  </w:rPr>
                                </w:pPr>
                              </w:p>
                              <w:p w14:paraId="52F65659" w14:textId="201AFF58" w:rsidR="00531AAA" w:rsidDel="00913EC2" w:rsidRDefault="00531AAA">
                                <w:pPr>
                                  <w:ind w:left="347"/>
                                  <w:rPr>
                                    <w:sz w:val="24"/>
                                  </w:rPr>
                                </w:pPr>
                                <w:moveFrom w:id="2690" w:author="Abhiram Arali" w:date="2024-11-12T15:46:00Z">
                                  <w:r w:rsidDel="00913EC2">
                                    <w:rPr>
                                      <w:sz w:val="24"/>
                                    </w:rPr>
                                    <w:t>return</w:t>
                                  </w:r>
                                  <w:r w:rsidDel="00913EC2">
                                    <w:rPr>
                                      <w:spacing w:val="-2"/>
                                      <w:sz w:val="24"/>
                                    </w:rPr>
                                    <w:t xml:space="preserve"> </w:t>
                                  </w:r>
                                  <w:r w:rsidDel="00913EC2">
                                    <w:rPr>
                                      <w:spacing w:val="-5"/>
                                      <w:sz w:val="24"/>
                                    </w:rPr>
                                    <w:t>0;</w:t>
                                  </w:r>
                                </w:moveFrom>
                              </w:p>
                              <w:p w14:paraId="4F5B658E" w14:textId="46C2A970" w:rsidR="00531AAA" w:rsidDel="00913EC2" w:rsidRDefault="00531AAA">
                                <w:pPr>
                                  <w:spacing w:before="21"/>
                                  <w:rPr>
                                    <w:sz w:val="24"/>
                                  </w:rPr>
                                </w:pPr>
                              </w:p>
                              <w:p w14:paraId="0053CE88" w14:textId="34EAF8B1" w:rsidR="00531AAA" w:rsidRDefault="00531AAA">
                                <w:pPr>
                                  <w:spacing w:before="1"/>
                                  <w:ind w:left="107"/>
                                  <w:rPr>
                                    <w:sz w:val="24"/>
                                  </w:rPr>
                                </w:pPr>
                                <w:moveFrom w:id="2691" w:author="Abhiram Arali" w:date="2024-11-12T15:46:00Z">
                                  <w:r w:rsidDel="00913EC2">
                                    <w:rPr>
                                      <w:spacing w:val="-10"/>
                                      <w:sz w:val="24"/>
                                    </w:rPr>
                                    <w:t>}</w:t>
                                  </w:r>
                                </w:moveFrom>
                                <w:moveFromRangeEnd w:id="2687"/>
                              </w:p>
                            </w:txbxContent>
                          </wps:txbx>
                          <wps:bodyPr wrap="square" lIns="0" tIns="0" rIns="0" bIns="0" rtlCol="0">
                            <a:noAutofit/>
                          </wps:bodyPr>
                        </wps:wsp>
                      </wpg:wgp>
                    </a:graphicData>
                  </a:graphic>
                </wp:inline>
              </w:drawing>
            </mc:Choice>
            <mc:Fallback>
              <w:pict>
                <v:group w14:anchorId="2DFE1288" id="Group 149" o:spid="_x0000_s1161" style="width:463.2pt;height:136.85pt;mso-position-horizontal-relative:char;mso-position-vertical-relative:line" coordsize="58826,17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">
                  <v:shape id="Graphic 161" o:spid="_x0000_s1162" style="position:absolute;width:58826;height:17380;visibility:visible;mso-wrap-style:square;v-text-anchor:top" coordsize="5882640,1737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g/xMMA&#10;AADcAAAADwAAAGRycy9kb3ducmV2LnhtbESPT2sCMRDF74V+hzCF3mpWiyJbo1Sx4tU/UHobNtPN&#10;0s1k2cS4/fbOQfA2w3vz3m8Wq8G3KlMfm8AGxqMCFHEVbMO1gfPp620OKiZki21gMvBPEVbL56cF&#10;ljZc+UD5mGolIRxLNOBS6kqtY+XIYxyFjli039B7TLL2tbY9XiXct3pSFDPtsWFpcNjRxlH1d7x4&#10;AzG327Th/D52M7R50Ifvn93amNeX4fMDVKIhPcz3670V/KngyzMygV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g/xMMAAADcAAAADwAAAAAAAAAAAAAAAACYAgAAZHJzL2Rv&#10;d25yZXYueG1sUEsFBgAAAAAEAAQA9QAAAIgDAAAAAA==&#10;" path="m6096,l,,,364528,,728764r6096,l6096,364528,6096,xem5875909,1731556r-5869813,l6096,1458760r,-364236l6096,728776r-6096,l,1094524r,364236l,1731556r,6096l6096,1737652r5869813,l5875909,1731556xem5882081,728776r-6096,l5875985,1094524r,364236l5875985,1731556r,6096l5882081,1737652r,-6096l5882081,1458760r,-364236l5882081,728776xem5882081,r-6096,l5875985,364528r,364236l5882081,728764r,-364236l5882081,xe" fillcolor="black" stroked="f">
                    <v:path arrowok="t"/>
                  </v:shape>
                  <v:shape id="Textbox 162" o:spid="_x0000_s1163" type="#_x0000_t202" style="position:absolute;left:60;width:58700;height:1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HbacMA&#10;AADcAAAADwAAAGRycy9kb3ducmV2LnhtbERPTWvCQBC9F/oflil4azYKSpu6ESkKBUEa00OP0+yY&#10;LMnOxuxW4793CwVv83ifs1yNthNnGrxxrGCapCCIK6cN1wq+yu3zCwgfkDV2jknBlTys8seHJWba&#10;Xbig8yHUIoawz1BBE0KfSemrhiz6xPXEkTu6wWKIcKilHvASw20nZ2m6kBYNx4YGe3pvqGoPv1bB&#10;+puLjTntfz6LY2HK8jXl3aJVavI0rt9ABBrDXfzv/tBx/nwK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HbacMAAADcAAAADwAAAAAAAAAAAAAAAACYAgAAZHJzL2Rv&#10;d25yZXYueG1sUEsFBgAAAAAEAAQA9QAAAIgDAAAAAA==&#10;" filled="f" stroked="f">
                    <v:textbox inset="0,0,0,0">
                      <w:txbxContent>
                        <w:p w14:paraId="0DC8EB9F" w14:textId="2B04F4E2" w:rsidR="00531AAA" w:rsidDel="00913EC2" w:rsidRDefault="00531AAA">
                          <w:pPr>
                            <w:spacing w:line="276" w:lineRule="exact"/>
                            <w:ind w:left="587"/>
                            <w:rPr>
                              <w:sz w:val="24"/>
                            </w:rPr>
                          </w:pPr>
                          <w:moveFromRangeStart w:id="2692" w:author="Abhiram Arali" w:date="2024-11-12T15:46:00Z" w:name="move182318795"/>
                          <w:moveFrom w:id="2693" w:author="Abhiram Arali" w:date="2024-11-12T15:46:00Z">
                            <w:r w:rsidDel="00913EC2">
                              <w:rPr>
                                <w:sz w:val="24"/>
                              </w:rPr>
                              <w:t>printf("Grade:</w:t>
                            </w:r>
                            <w:r w:rsidDel="00913EC2">
                              <w:rPr>
                                <w:spacing w:val="-3"/>
                                <w:sz w:val="24"/>
                              </w:rPr>
                              <w:t xml:space="preserve"> </w:t>
                            </w:r>
                            <w:r w:rsidDel="00913EC2">
                              <w:rPr>
                                <w:spacing w:val="-2"/>
                                <w:sz w:val="24"/>
                              </w:rPr>
                              <w:t>D\n");</w:t>
                            </w:r>
                          </w:moveFrom>
                        </w:p>
                        <w:p w14:paraId="7003DF31" w14:textId="78334DDA" w:rsidR="00531AAA" w:rsidDel="00913EC2" w:rsidRDefault="00531AAA">
                          <w:pPr>
                            <w:spacing w:before="21"/>
                            <w:rPr>
                              <w:sz w:val="24"/>
                            </w:rPr>
                          </w:pPr>
                        </w:p>
                        <w:p w14:paraId="5F964FFD" w14:textId="7321E6A6" w:rsidR="00531AAA" w:rsidDel="00913EC2" w:rsidRDefault="00531AAA">
                          <w:pPr>
                            <w:ind w:left="347"/>
                            <w:rPr>
                              <w:sz w:val="24"/>
                            </w:rPr>
                          </w:pPr>
                          <w:moveFrom w:id="2694" w:author="Abhiram Arali" w:date="2024-11-12T15:46:00Z">
                            <w:r w:rsidDel="00913EC2">
                              <w:rPr>
                                <w:spacing w:val="-10"/>
                                <w:sz w:val="24"/>
                              </w:rPr>
                              <w:t>}</w:t>
                            </w:r>
                          </w:moveFrom>
                        </w:p>
                        <w:p w14:paraId="24877A0C" w14:textId="769A692F" w:rsidR="00531AAA" w:rsidDel="00913EC2" w:rsidRDefault="00531AAA">
                          <w:pPr>
                            <w:rPr>
                              <w:sz w:val="24"/>
                            </w:rPr>
                          </w:pPr>
                        </w:p>
                        <w:p w14:paraId="7C61EFBA" w14:textId="1CC22C15" w:rsidR="00531AAA" w:rsidDel="00913EC2" w:rsidRDefault="00531AAA">
                          <w:pPr>
                            <w:rPr>
                              <w:sz w:val="24"/>
                            </w:rPr>
                          </w:pPr>
                        </w:p>
                        <w:p w14:paraId="5436BCD0" w14:textId="6021ECC8" w:rsidR="00531AAA" w:rsidDel="00913EC2" w:rsidRDefault="00531AAA">
                          <w:pPr>
                            <w:spacing w:before="46"/>
                            <w:rPr>
                              <w:sz w:val="24"/>
                            </w:rPr>
                          </w:pPr>
                        </w:p>
                        <w:p w14:paraId="52F65659" w14:textId="201AFF58" w:rsidR="00531AAA" w:rsidDel="00913EC2" w:rsidRDefault="00531AAA">
                          <w:pPr>
                            <w:ind w:left="347"/>
                            <w:rPr>
                              <w:sz w:val="24"/>
                            </w:rPr>
                          </w:pPr>
                          <w:moveFrom w:id="2695" w:author="Abhiram Arali" w:date="2024-11-12T15:46:00Z">
                            <w:r w:rsidDel="00913EC2">
                              <w:rPr>
                                <w:sz w:val="24"/>
                              </w:rPr>
                              <w:t>return</w:t>
                            </w:r>
                            <w:r w:rsidDel="00913EC2">
                              <w:rPr>
                                <w:spacing w:val="-2"/>
                                <w:sz w:val="24"/>
                              </w:rPr>
                              <w:t xml:space="preserve"> </w:t>
                            </w:r>
                            <w:r w:rsidDel="00913EC2">
                              <w:rPr>
                                <w:spacing w:val="-5"/>
                                <w:sz w:val="24"/>
                              </w:rPr>
                              <w:t>0;</w:t>
                            </w:r>
                          </w:moveFrom>
                        </w:p>
                        <w:p w14:paraId="4F5B658E" w14:textId="46C2A970" w:rsidR="00531AAA" w:rsidDel="00913EC2" w:rsidRDefault="00531AAA">
                          <w:pPr>
                            <w:spacing w:before="21"/>
                            <w:rPr>
                              <w:sz w:val="24"/>
                            </w:rPr>
                          </w:pPr>
                        </w:p>
                        <w:p w14:paraId="0053CE88" w14:textId="34EAF8B1" w:rsidR="00531AAA" w:rsidRDefault="00531AAA">
                          <w:pPr>
                            <w:spacing w:before="1"/>
                            <w:ind w:left="107"/>
                            <w:rPr>
                              <w:sz w:val="24"/>
                            </w:rPr>
                          </w:pPr>
                          <w:moveFrom w:id="2696" w:author="Abhiram Arali" w:date="2024-11-12T15:46:00Z">
                            <w:r w:rsidDel="00913EC2">
                              <w:rPr>
                                <w:spacing w:val="-10"/>
                                <w:sz w:val="24"/>
                              </w:rPr>
                              <w:t>}</w:t>
                            </w:r>
                          </w:moveFrom>
                          <w:moveFromRangeEnd w:id="2692"/>
                        </w:p>
                      </w:txbxContent>
                    </v:textbox>
                  </v:shape>
                  <w10:anchorlock/>
                </v:group>
              </w:pict>
            </mc:Fallback>
          </mc:AlternateContent>
        </w:r>
      </w:del>
    </w:p>
    <w:p w14:paraId="40E7FF4D" w14:textId="23ABF891" w:rsidR="00E57A4D" w:rsidDel="00912676" w:rsidRDefault="00A87255" w:rsidP="00835F24">
      <w:pPr>
        <w:pStyle w:val="NormalBPBHEB"/>
        <w:rPr>
          <w:del w:id="2697" w:author="Abhiram Arali" w:date="2024-11-12T15:46:00Z"/>
          <w:spacing w:val="-2"/>
        </w:rPr>
      </w:pPr>
      <w:r>
        <w:t>Looping</w:t>
      </w:r>
      <w:r>
        <w:rPr>
          <w:spacing w:val="-2"/>
        </w:rPr>
        <w:t xml:space="preserve"> </w:t>
      </w:r>
      <w:r w:rsidR="00884643">
        <w:rPr>
          <w:spacing w:val="-2"/>
        </w:rPr>
        <w:t>statements</w:t>
      </w:r>
    </w:p>
    <w:p w14:paraId="648D1C33" w14:textId="77777777" w:rsidR="00912676" w:rsidRDefault="00912676">
      <w:pPr>
        <w:pStyle w:val="Heading3BPBHEB"/>
        <w:rPr>
          <w:ins w:id="2698" w:author="Abhiram Arali" w:date="2024-11-12T15:47:00Z"/>
        </w:rPr>
        <w:pPrChange w:id="2699" w:author="Abhiram Arali" w:date="2024-11-12T15:47:00Z">
          <w:pPr>
            <w:pStyle w:val="Heading1"/>
            <w:numPr>
              <w:numId w:val="12"/>
            </w:numPr>
            <w:tabs>
              <w:tab w:val="left" w:pos="460"/>
            </w:tabs>
            <w:spacing w:before="129"/>
            <w:ind w:left="460" w:hanging="240"/>
          </w:pPr>
        </w:pPrChange>
      </w:pPr>
    </w:p>
    <w:p w14:paraId="1F3A0504" w14:textId="7FD74478" w:rsidR="00E57A4D" w:rsidDel="00835F24" w:rsidRDefault="00E57A4D">
      <w:pPr>
        <w:pStyle w:val="BodyText"/>
        <w:spacing w:before="24"/>
        <w:rPr>
          <w:del w:id="2700" w:author="Abhiram Arali" w:date="2024-11-12T15:46:00Z"/>
          <w:b/>
        </w:rPr>
      </w:pPr>
    </w:p>
    <w:p w14:paraId="0FDF2E57" w14:textId="5E7549C6" w:rsidR="00E57A4D" w:rsidRDefault="00A87255">
      <w:pPr>
        <w:pStyle w:val="NormalBPBHEB"/>
        <w:pPrChange w:id="2701" w:author="Abhiram Arali" w:date="2024-11-12T15:47:00Z">
          <w:pPr>
            <w:pStyle w:val="BodyText"/>
            <w:spacing w:line="360" w:lineRule="auto"/>
            <w:ind w:left="220"/>
          </w:pPr>
        </w:pPrChange>
      </w:pPr>
      <w:r>
        <w:t>Looping</w:t>
      </w:r>
      <w:r>
        <w:rPr>
          <w:spacing w:val="-5"/>
        </w:rPr>
        <w:t xml:space="preserve"> </w:t>
      </w:r>
      <w:r>
        <w:t>statements</w:t>
      </w:r>
      <w:r>
        <w:rPr>
          <w:spacing w:val="-5"/>
        </w:rPr>
        <w:t xml:space="preserve"> </w:t>
      </w:r>
      <w:r>
        <w:t>allow</w:t>
      </w:r>
      <w:r>
        <w:rPr>
          <w:spacing w:val="-5"/>
        </w:rPr>
        <w:t xml:space="preserve"> </w:t>
      </w:r>
      <w:r>
        <w:t>a</w:t>
      </w:r>
      <w:r>
        <w:rPr>
          <w:spacing w:val="-6"/>
        </w:rPr>
        <w:t xml:space="preserve"> </w:t>
      </w:r>
      <w:r>
        <w:t>block</w:t>
      </w:r>
      <w:r>
        <w:rPr>
          <w:spacing w:val="-4"/>
        </w:rPr>
        <w:t xml:space="preserve"> </w:t>
      </w:r>
      <w:r>
        <w:t>of</w:t>
      </w:r>
      <w:r>
        <w:rPr>
          <w:spacing w:val="-3"/>
        </w:rPr>
        <w:t xml:space="preserve"> </w:t>
      </w:r>
      <w:r>
        <w:t>code</w:t>
      </w:r>
      <w:r>
        <w:rPr>
          <w:spacing w:val="-5"/>
        </w:rPr>
        <w:t xml:space="preserve"> </w:t>
      </w:r>
      <w:r>
        <w:t>to</w:t>
      </w:r>
      <w:r>
        <w:rPr>
          <w:spacing w:val="-5"/>
        </w:rPr>
        <w:t xml:space="preserve"> </w:t>
      </w:r>
      <w:r>
        <w:t>be</w:t>
      </w:r>
      <w:r>
        <w:rPr>
          <w:spacing w:val="-4"/>
        </w:rPr>
        <w:t xml:space="preserve"> </w:t>
      </w:r>
      <w:r>
        <w:t>executed</w:t>
      </w:r>
      <w:r>
        <w:rPr>
          <w:spacing w:val="-3"/>
        </w:rPr>
        <w:t xml:space="preserve"> </w:t>
      </w:r>
      <w:r>
        <w:t>repeatedly</w:t>
      </w:r>
      <w:r>
        <w:rPr>
          <w:spacing w:val="-5"/>
        </w:rPr>
        <w:t xml:space="preserve"> </w:t>
      </w:r>
      <w:r>
        <w:t>based</w:t>
      </w:r>
      <w:r>
        <w:rPr>
          <w:spacing w:val="-4"/>
        </w:rPr>
        <w:t xml:space="preserve"> </w:t>
      </w:r>
      <w:r>
        <w:t>on</w:t>
      </w:r>
      <w:r>
        <w:rPr>
          <w:spacing w:val="-5"/>
        </w:rPr>
        <w:t xml:space="preserve"> </w:t>
      </w:r>
      <w:r>
        <w:t>a</w:t>
      </w:r>
      <w:r>
        <w:rPr>
          <w:spacing w:val="-4"/>
        </w:rPr>
        <w:t xml:space="preserve"> </w:t>
      </w:r>
      <w:r>
        <w:t>condition.</w:t>
      </w:r>
      <w:r>
        <w:rPr>
          <w:spacing w:val="-5"/>
        </w:rPr>
        <w:t xml:space="preserve"> </w:t>
      </w:r>
      <w:r>
        <w:t>The primary looping statements in C are for, while, and do-while.</w:t>
      </w:r>
      <w:ins w:id="2702" w:author="Abhiram Arali" w:date="2024-11-12T16:17:00Z">
        <w:r w:rsidR="00683BD7">
          <w:t xml:space="preserve"> The types of loops are</w:t>
        </w:r>
        <w:r w:rsidR="004D010C">
          <w:t>:</w:t>
        </w:r>
      </w:ins>
    </w:p>
    <w:p w14:paraId="000188D1" w14:textId="12FBEBE1" w:rsidR="00E57A4D" w:rsidRDefault="00A87255">
      <w:pPr>
        <w:pStyle w:val="NormalBPBHEB"/>
        <w:numPr>
          <w:ilvl w:val="0"/>
          <w:numId w:val="74"/>
        </w:numPr>
        <w:pPrChange w:id="2703" w:author="Abhiram Arali" w:date="2024-11-12T16:19:00Z">
          <w:pPr>
            <w:pStyle w:val="BodyText"/>
            <w:spacing w:before="159"/>
            <w:ind w:left="220"/>
          </w:pPr>
        </w:pPrChange>
      </w:pPr>
      <w:r>
        <w:rPr>
          <w:b/>
        </w:rPr>
        <w:t>for</w:t>
      </w:r>
      <w:r>
        <w:rPr>
          <w:b/>
          <w:spacing w:val="-5"/>
        </w:rPr>
        <w:t xml:space="preserve"> </w:t>
      </w:r>
      <w:r w:rsidR="004127FD">
        <w:rPr>
          <w:b/>
        </w:rPr>
        <w:t>loop</w:t>
      </w:r>
      <w:r>
        <w:rPr>
          <w:b/>
        </w:rPr>
        <w:t>:</w:t>
      </w:r>
      <w:r>
        <w:rPr>
          <w:b/>
          <w:spacing w:val="-1"/>
        </w:rPr>
        <w:t xml:space="preserve"> </w:t>
      </w:r>
      <w:r>
        <w:t>Used when</w:t>
      </w:r>
      <w:r>
        <w:rPr>
          <w:spacing w:val="-1"/>
        </w:rPr>
        <w:t xml:space="preserve"> </w:t>
      </w:r>
      <w:r>
        <w:t>the</w:t>
      </w:r>
      <w:r>
        <w:rPr>
          <w:spacing w:val="-1"/>
        </w:rPr>
        <w:t xml:space="preserve"> </w:t>
      </w:r>
      <w:r>
        <w:t>number</w:t>
      </w:r>
      <w:r>
        <w:rPr>
          <w:spacing w:val="-2"/>
        </w:rPr>
        <w:t xml:space="preserve"> </w:t>
      </w:r>
      <w:r>
        <w:t>of</w:t>
      </w:r>
      <w:r>
        <w:rPr>
          <w:spacing w:val="-1"/>
        </w:rPr>
        <w:t xml:space="preserve"> </w:t>
      </w:r>
      <w:r>
        <w:t xml:space="preserve">iterations is known </w:t>
      </w:r>
      <w:r>
        <w:rPr>
          <w:spacing w:val="-2"/>
        </w:rPr>
        <w:t>beforehand.</w:t>
      </w:r>
    </w:p>
    <w:p w14:paraId="1AE2FEC6" w14:textId="77777777" w:rsidR="009B298D" w:rsidRDefault="009B298D">
      <w:pPr>
        <w:pStyle w:val="CodeBlockBPBHEB"/>
        <w:pPrChange w:id="2704" w:author="Abhiram Arali" w:date="2024-11-13T10:16:00Z">
          <w:pPr>
            <w:pStyle w:val="BodyText"/>
            <w:spacing w:before="18"/>
            <w:ind w:left="107"/>
          </w:pPr>
        </w:pPrChange>
      </w:pPr>
      <w:moveToRangeStart w:id="2705" w:author="Abhiram Arali" w:date="2024-11-12T16:17:00Z" w:name="move182320688"/>
      <w:moveTo w:id="2706" w:author="Abhiram Arali" w:date="2024-11-12T16:17:00Z">
        <w:r>
          <w:t>for</w:t>
        </w:r>
        <w:r>
          <w:rPr>
            <w:spacing w:val="-4"/>
          </w:rPr>
          <w:t xml:space="preserve"> </w:t>
        </w:r>
        <w:r>
          <w:t>(initialization;</w:t>
        </w:r>
        <w:r>
          <w:rPr>
            <w:spacing w:val="-1"/>
          </w:rPr>
          <w:t xml:space="preserve"> </w:t>
        </w:r>
        <w:r>
          <w:t>condition;</w:t>
        </w:r>
        <w:r>
          <w:rPr>
            <w:spacing w:val="-2"/>
          </w:rPr>
          <w:t xml:space="preserve"> </w:t>
        </w:r>
        <w:r>
          <w:t>increment/decrement)</w:t>
        </w:r>
        <w:r>
          <w:rPr>
            <w:spacing w:val="-1"/>
          </w:rPr>
          <w:t xml:space="preserve"> </w:t>
        </w:r>
        <w:r>
          <w:rPr>
            <w:spacing w:val="-10"/>
          </w:rPr>
          <w:t>{</w:t>
        </w:r>
      </w:moveTo>
    </w:p>
    <w:p w14:paraId="1154ADA7" w14:textId="77777777" w:rsidR="009B298D" w:rsidRDefault="009B298D">
      <w:pPr>
        <w:pStyle w:val="CodeBlockBPBHEB"/>
        <w:pPrChange w:id="2707" w:author="Abhiram Arali" w:date="2024-11-13T10:16:00Z">
          <w:pPr>
            <w:pStyle w:val="BodyText"/>
            <w:spacing w:before="21"/>
          </w:pPr>
        </w:pPrChange>
      </w:pPr>
    </w:p>
    <w:p w14:paraId="78968A39" w14:textId="77777777" w:rsidR="009B298D" w:rsidRDefault="009B298D">
      <w:pPr>
        <w:pStyle w:val="CodeBlockBPBHEB"/>
        <w:pPrChange w:id="2708" w:author="Abhiram Arali" w:date="2024-11-13T10:16:00Z">
          <w:pPr>
            <w:pStyle w:val="BodyText"/>
            <w:spacing w:before="1"/>
            <w:ind w:left="347"/>
          </w:pPr>
        </w:pPrChange>
      </w:pPr>
      <w:moveTo w:id="2709" w:author="Abhiram Arali" w:date="2024-11-12T16:17:00Z">
        <w:r>
          <w:t>//</w:t>
        </w:r>
        <w:r>
          <w:rPr>
            <w:spacing w:val="-1"/>
          </w:rPr>
          <w:t xml:space="preserve"> </w:t>
        </w:r>
        <w:r>
          <w:t>Code</w:t>
        </w:r>
        <w:r>
          <w:rPr>
            <w:spacing w:val="-2"/>
          </w:rPr>
          <w:t xml:space="preserve"> </w:t>
        </w:r>
        <w:r>
          <w:t>to execute</w:t>
        </w:r>
        <w:r>
          <w:rPr>
            <w:spacing w:val="-1"/>
          </w:rPr>
          <w:t xml:space="preserve"> </w:t>
        </w:r>
        <w:r>
          <w:t>in</w:t>
        </w:r>
        <w:r>
          <w:rPr>
            <w:spacing w:val="-1"/>
          </w:rPr>
          <w:t xml:space="preserve"> </w:t>
        </w:r>
        <w:r>
          <w:t xml:space="preserve">each </w:t>
        </w:r>
        <w:r>
          <w:rPr>
            <w:spacing w:val="-2"/>
          </w:rPr>
          <w:t>iteration</w:t>
        </w:r>
      </w:moveTo>
    </w:p>
    <w:p w14:paraId="4241B381" w14:textId="77777777" w:rsidR="009B298D" w:rsidRDefault="009B298D">
      <w:pPr>
        <w:pStyle w:val="CodeBlockBPBHEB"/>
        <w:pPrChange w:id="2710" w:author="Abhiram Arali" w:date="2024-11-13T10:16:00Z">
          <w:pPr>
            <w:pStyle w:val="BodyText"/>
            <w:spacing w:before="21"/>
          </w:pPr>
        </w:pPrChange>
      </w:pPr>
    </w:p>
    <w:p w14:paraId="6D902D02" w14:textId="77777777" w:rsidR="009B298D" w:rsidRDefault="009B298D">
      <w:pPr>
        <w:pStyle w:val="CodeBlockBPBHEB"/>
        <w:rPr>
          <w:sz w:val="24"/>
        </w:rPr>
        <w:pPrChange w:id="2711" w:author="Abhiram Arali" w:date="2024-11-13T10:16:00Z">
          <w:pPr>
            <w:ind w:left="107"/>
          </w:pPr>
        </w:pPrChange>
      </w:pPr>
      <w:moveTo w:id="2712" w:author="Abhiram Arali" w:date="2024-11-12T16:17:00Z">
        <w:r>
          <w:rPr>
            <w:spacing w:val="-10"/>
            <w:sz w:val="24"/>
          </w:rPr>
          <w:t>}</w:t>
        </w:r>
      </w:moveTo>
    </w:p>
    <w:moveToRangeEnd w:id="2705"/>
    <w:p w14:paraId="55EA58CC" w14:textId="71736B19" w:rsidR="00E57A4D" w:rsidRDefault="00A87255">
      <w:pPr>
        <w:pStyle w:val="NormalBPBHEB"/>
        <w:rPr>
          <w:sz w:val="20"/>
        </w:rPr>
        <w:pPrChange w:id="2713" w:author="Abhiram Arali" w:date="2024-11-12T16:17:00Z">
          <w:pPr>
            <w:pStyle w:val="BodyText"/>
            <w:spacing w:before="46"/>
          </w:pPr>
        </w:pPrChange>
      </w:pPr>
      <w:del w:id="2714" w:author="Abhiram Arali" w:date="2024-11-12T16:17:00Z">
        <w:r w:rsidDel="009B298D">
          <w:rPr>
            <w:noProof/>
            <w:lang w:val="en-IN" w:eastAsia="en-IN"/>
            <w:rPrChange w:id="2715" w:author="Unknown">
              <w:rPr>
                <w:noProof/>
                <w:lang w:val="en-IN" w:eastAsia="en-IN"/>
              </w:rPr>
            </w:rPrChange>
          </w:rPr>
          <mc:AlternateContent>
            <mc:Choice Requires="wps">
              <w:drawing>
                <wp:anchor distT="0" distB="0" distL="0" distR="0" simplePos="0" relativeHeight="487621120" behindDoc="1" locked="0" layoutInCell="1" allowOverlap="1" wp14:anchorId="7F8BF7C4" wp14:editId="73E09750">
                  <wp:simplePos x="0" y="0"/>
                  <wp:positionH relativeFrom="page">
                    <wp:posOffset>843076</wp:posOffset>
                  </wp:positionH>
                  <wp:positionV relativeFrom="paragraph">
                    <wp:posOffset>194069</wp:posOffset>
                  </wp:positionV>
                  <wp:extent cx="5876290" cy="1021080"/>
                  <wp:effectExtent l="0" t="0" r="0" b="0"/>
                  <wp:wrapTopAndBottom/>
                  <wp:docPr id="163" name="Text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021080"/>
                          </a:xfrm>
                          <a:prstGeom prst="rect">
                            <a:avLst/>
                          </a:prstGeom>
                          <a:ln w="6096">
                            <a:solidFill>
                              <a:srgbClr val="000000"/>
                            </a:solidFill>
                            <a:prstDash val="solid"/>
                          </a:ln>
                        </wps:spPr>
                        <wps:txbx>
                          <w:txbxContent>
                            <w:p w14:paraId="3404BB25" w14:textId="409F5EA9" w:rsidR="00531AAA" w:rsidDel="009B298D" w:rsidRDefault="00531AAA">
                              <w:pPr>
                                <w:pStyle w:val="BodyText"/>
                                <w:spacing w:before="18"/>
                                <w:ind w:left="107"/>
                              </w:pPr>
                              <w:moveFromRangeStart w:id="2716" w:author="Abhiram Arali" w:date="2024-11-12T16:17:00Z" w:name="move182320688"/>
                              <w:moveFrom w:id="2717" w:author="Abhiram Arali" w:date="2024-11-12T16:17:00Z">
                                <w:r w:rsidDel="009B298D">
                                  <w:t>for</w:t>
                                </w:r>
                                <w:r w:rsidDel="009B298D">
                                  <w:rPr>
                                    <w:spacing w:val="-4"/>
                                  </w:rPr>
                                  <w:t xml:space="preserve"> </w:t>
                                </w:r>
                                <w:r w:rsidDel="009B298D">
                                  <w:t>(initialization;</w:t>
                                </w:r>
                                <w:r w:rsidDel="009B298D">
                                  <w:rPr>
                                    <w:spacing w:val="-1"/>
                                  </w:rPr>
                                  <w:t xml:space="preserve"> </w:t>
                                </w:r>
                                <w:r w:rsidDel="009B298D">
                                  <w:t>condition;</w:t>
                                </w:r>
                                <w:r w:rsidDel="009B298D">
                                  <w:rPr>
                                    <w:spacing w:val="-2"/>
                                  </w:rPr>
                                  <w:t xml:space="preserve"> </w:t>
                                </w:r>
                                <w:r w:rsidDel="009B298D">
                                  <w:t>increment/decrement)</w:t>
                                </w:r>
                                <w:r w:rsidDel="009B298D">
                                  <w:rPr>
                                    <w:spacing w:val="-1"/>
                                  </w:rPr>
                                  <w:t xml:space="preserve"> </w:t>
                                </w:r>
                                <w:r w:rsidDel="009B298D">
                                  <w:rPr>
                                    <w:spacing w:val="-10"/>
                                  </w:rPr>
                                  <w:t>{</w:t>
                                </w:r>
                              </w:moveFrom>
                            </w:p>
                            <w:p w14:paraId="348C4393" w14:textId="3CFF4B71" w:rsidR="00531AAA" w:rsidDel="009B298D" w:rsidRDefault="00531AAA">
                              <w:pPr>
                                <w:pStyle w:val="BodyText"/>
                                <w:spacing w:before="21"/>
                              </w:pPr>
                            </w:p>
                            <w:p w14:paraId="04091CAC" w14:textId="5C108606" w:rsidR="00531AAA" w:rsidDel="009B298D" w:rsidRDefault="00531AAA">
                              <w:pPr>
                                <w:pStyle w:val="BodyText"/>
                                <w:spacing w:before="1"/>
                                <w:ind w:left="347"/>
                              </w:pPr>
                              <w:moveFrom w:id="2718" w:author="Abhiram Arali" w:date="2024-11-12T16:17:00Z">
                                <w:r w:rsidDel="009B298D">
                                  <w:t>//</w:t>
                                </w:r>
                                <w:r w:rsidDel="009B298D">
                                  <w:rPr>
                                    <w:spacing w:val="-1"/>
                                  </w:rPr>
                                  <w:t xml:space="preserve"> </w:t>
                                </w:r>
                                <w:r w:rsidDel="009B298D">
                                  <w:t>Code</w:t>
                                </w:r>
                                <w:r w:rsidDel="009B298D">
                                  <w:rPr>
                                    <w:spacing w:val="-2"/>
                                  </w:rPr>
                                  <w:t xml:space="preserve"> </w:t>
                                </w:r>
                                <w:r w:rsidDel="009B298D">
                                  <w:t>to execute</w:t>
                                </w:r>
                                <w:r w:rsidDel="009B298D">
                                  <w:rPr>
                                    <w:spacing w:val="-1"/>
                                  </w:rPr>
                                  <w:t xml:space="preserve"> </w:t>
                                </w:r>
                                <w:r w:rsidDel="009B298D">
                                  <w:t>in</w:t>
                                </w:r>
                                <w:r w:rsidDel="009B298D">
                                  <w:rPr>
                                    <w:spacing w:val="-1"/>
                                  </w:rPr>
                                  <w:t xml:space="preserve"> </w:t>
                                </w:r>
                                <w:r w:rsidDel="009B298D">
                                  <w:t xml:space="preserve">each </w:t>
                                </w:r>
                                <w:r w:rsidDel="009B298D">
                                  <w:rPr>
                                    <w:spacing w:val="-2"/>
                                  </w:rPr>
                                  <w:t>iteration</w:t>
                                </w:r>
                              </w:moveFrom>
                            </w:p>
                            <w:p w14:paraId="6C9DA3C9" w14:textId="00F28D7E" w:rsidR="00531AAA" w:rsidDel="009B298D" w:rsidRDefault="00531AAA">
                              <w:pPr>
                                <w:pStyle w:val="BodyText"/>
                                <w:spacing w:before="21"/>
                              </w:pPr>
                            </w:p>
                            <w:p w14:paraId="76A143C9" w14:textId="742AD12B" w:rsidR="00531AAA" w:rsidRDefault="00531AAA">
                              <w:pPr>
                                <w:ind w:left="107"/>
                                <w:rPr>
                                  <w:sz w:val="24"/>
                                </w:rPr>
                              </w:pPr>
                              <w:moveFrom w:id="2719" w:author="Abhiram Arali" w:date="2024-11-12T16:17:00Z">
                                <w:r w:rsidDel="009B298D">
                                  <w:rPr>
                                    <w:spacing w:val="-10"/>
                                    <w:sz w:val="24"/>
                                  </w:rPr>
                                  <w:t>}</w:t>
                                </w:r>
                              </w:moveFrom>
                              <w:moveFromRangeEnd w:id="2716"/>
                            </w:p>
                          </w:txbxContent>
                        </wps:txbx>
                        <wps:bodyPr wrap="square" lIns="0" tIns="0" rIns="0" bIns="0" rtlCol="0">
                          <a:noAutofit/>
                        </wps:bodyPr>
                      </wps:wsp>
                    </a:graphicData>
                  </a:graphic>
                </wp:anchor>
              </w:drawing>
            </mc:Choice>
            <mc:Fallback>
              <w:pict>
                <v:shape w14:anchorId="7F8BF7C4" id="Textbox 163" o:spid="_x0000_s1164" type="#_x0000_t202" style="position:absolute;left:0;text-align:left;margin-left:66.4pt;margin-top:15.3pt;width:462.7pt;height:80.4pt;z-index:-15695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" filled="f" strokeweight=".48pt">
                  <v:path arrowok="t"/>
                  <v:textbox inset="0,0,0,0">
                    <w:txbxContent>
                      <w:p w14:paraId="3404BB25" w14:textId="409F5EA9" w:rsidR="00531AAA" w:rsidDel="009B298D" w:rsidRDefault="00531AAA">
                        <w:pPr>
                          <w:pStyle w:val="BodyText"/>
                          <w:spacing w:before="18"/>
                          <w:ind w:left="107"/>
                        </w:pPr>
                        <w:moveFromRangeStart w:id="2720" w:author="Abhiram Arali" w:date="2024-11-12T16:17:00Z" w:name="move182320688"/>
                        <w:moveFrom w:id="2721" w:author="Abhiram Arali" w:date="2024-11-12T16:17:00Z">
                          <w:r w:rsidDel="009B298D">
                            <w:t>for</w:t>
                          </w:r>
                          <w:r w:rsidDel="009B298D">
                            <w:rPr>
                              <w:spacing w:val="-4"/>
                            </w:rPr>
                            <w:t xml:space="preserve"> </w:t>
                          </w:r>
                          <w:r w:rsidDel="009B298D">
                            <w:t>(initialization;</w:t>
                          </w:r>
                          <w:r w:rsidDel="009B298D">
                            <w:rPr>
                              <w:spacing w:val="-1"/>
                            </w:rPr>
                            <w:t xml:space="preserve"> </w:t>
                          </w:r>
                          <w:r w:rsidDel="009B298D">
                            <w:t>condition;</w:t>
                          </w:r>
                          <w:r w:rsidDel="009B298D">
                            <w:rPr>
                              <w:spacing w:val="-2"/>
                            </w:rPr>
                            <w:t xml:space="preserve"> </w:t>
                          </w:r>
                          <w:r w:rsidDel="009B298D">
                            <w:t>increment/decrement)</w:t>
                          </w:r>
                          <w:r w:rsidDel="009B298D">
                            <w:rPr>
                              <w:spacing w:val="-1"/>
                            </w:rPr>
                            <w:t xml:space="preserve"> </w:t>
                          </w:r>
                          <w:r w:rsidDel="009B298D">
                            <w:rPr>
                              <w:spacing w:val="-10"/>
                            </w:rPr>
                            <w:t>{</w:t>
                          </w:r>
                        </w:moveFrom>
                      </w:p>
                      <w:p w14:paraId="348C4393" w14:textId="3CFF4B71" w:rsidR="00531AAA" w:rsidDel="009B298D" w:rsidRDefault="00531AAA">
                        <w:pPr>
                          <w:pStyle w:val="BodyText"/>
                          <w:spacing w:before="21"/>
                        </w:pPr>
                      </w:p>
                      <w:p w14:paraId="04091CAC" w14:textId="5C108606" w:rsidR="00531AAA" w:rsidDel="009B298D" w:rsidRDefault="00531AAA">
                        <w:pPr>
                          <w:pStyle w:val="BodyText"/>
                          <w:spacing w:before="1"/>
                          <w:ind w:left="347"/>
                        </w:pPr>
                        <w:moveFrom w:id="2722" w:author="Abhiram Arali" w:date="2024-11-12T16:17:00Z">
                          <w:r w:rsidDel="009B298D">
                            <w:t>//</w:t>
                          </w:r>
                          <w:r w:rsidDel="009B298D">
                            <w:rPr>
                              <w:spacing w:val="-1"/>
                            </w:rPr>
                            <w:t xml:space="preserve"> </w:t>
                          </w:r>
                          <w:r w:rsidDel="009B298D">
                            <w:t>Code</w:t>
                          </w:r>
                          <w:r w:rsidDel="009B298D">
                            <w:rPr>
                              <w:spacing w:val="-2"/>
                            </w:rPr>
                            <w:t xml:space="preserve"> </w:t>
                          </w:r>
                          <w:r w:rsidDel="009B298D">
                            <w:t>to execute</w:t>
                          </w:r>
                          <w:r w:rsidDel="009B298D">
                            <w:rPr>
                              <w:spacing w:val="-1"/>
                            </w:rPr>
                            <w:t xml:space="preserve"> </w:t>
                          </w:r>
                          <w:r w:rsidDel="009B298D">
                            <w:t>in</w:t>
                          </w:r>
                          <w:r w:rsidDel="009B298D">
                            <w:rPr>
                              <w:spacing w:val="-1"/>
                            </w:rPr>
                            <w:t xml:space="preserve"> </w:t>
                          </w:r>
                          <w:r w:rsidDel="009B298D">
                            <w:t xml:space="preserve">each </w:t>
                          </w:r>
                          <w:r w:rsidDel="009B298D">
                            <w:rPr>
                              <w:spacing w:val="-2"/>
                            </w:rPr>
                            <w:t>iteration</w:t>
                          </w:r>
                        </w:moveFrom>
                      </w:p>
                      <w:p w14:paraId="6C9DA3C9" w14:textId="00F28D7E" w:rsidR="00531AAA" w:rsidDel="009B298D" w:rsidRDefault="00531AAA">
                        <w:pPr>
                          <w:pStyle w:val="BodyText"/>
                          <w:spacing w:before="21"/>
                        </w:pPr>
                      </w:p>
                      <w:p w14:paraId="76A143C9" w14:textId="742AD12B" w:rsidR="00531AAA" w:rsidRDefault="00531AAA">
                        <w:pPr>
                          <w:ind w:left="107"/>
                          <w:rPr>
                            <w:sz w:val="24"/>
                          </w:rPr>
                        </w:pPr>
                        <w:moveFrom w:id="2723" w:author="Abhiram Arali" w:date="2024-11-12T16:17:00Z">
                          <w:r w:rsidDel="009B298D">
                            <w:rPr>
                              <w:spacing w:val="-10"/>
                              <w:sz w:val="24"/>
                            </w:rPr>
                            <w:t>}</w:t>
                          </w:r>
                        </w:moveFrom>
                        <w:moveFromRangeEnd w:id="2720"/>
                      </w:p>
                    </w:txbxContent>
                  </v:textbox>
                  <w10:wrap type="topAndBottom" anchorx="page"/>
                </v:shape>
              </w:pict>
            </mc:Fallback>
          </mc:AlternateContent>
        </w:r>
      </w:del>
    </w:p>
    <w:p w14:paraId="1A5D5DA9" w14:textId="055DB723" w:rsidR="00E57A4D" w:rsidRDefault="00A87255">
      <w:pPr>
        <w:pStyle w:val="NormalBPBHEB"/>
        <w:numPr>
          <w:ilvl w:val="0"/>
          <w:numId w:val="74"/>
        </w:numPr>
        <w:pPrChange w:id="2724" w:author="Abhiram Arali" w:date="2024-11-12T16:19:00Z">
          <w:pPr>
            <w:pStyle w:val="BodyText"/>
            <w:spacing w:before="167" w:line="360" w:lineRule="auto"/>
            <w:ind w:left="220"/>
          </w:pPr>
        </w:pPrChange>
      </w:pPr>
      <w:r>
        <w:rPr>
          <w:b/>
        </w:rPr>
        <w:lastRenderedPageBreak/>
        <w:t xml:space="preserve">while </w:t>
      </w:r>
      <w:r w:rsidR="004127FD">
        <w:rPr>
          <w:b/>
        </w:rPr>
        <w:t>loop</w:t>
      </w:r>
      <w:r>
        <w:rPr>
          <w:b/>
        </w:rPr>
        <w:t xml:space="preserve">: </w:t>
      </w:r>
      <w:r>
        <w:t>Continues to execute as long as the specified condition is true. The condition is checked before each iteration.</w:t>
      </w:r>
    </w:p>
    <w:p w14:paraId="153A0EB3" w14:textId="16946A11" w:rsidR="00A53C56" w:rsidRDefault="00A87255">
      <w:pPr>
        <w:pStyle w:val="CodeBlockBPBHEB"/>
        <w:rPr>
          <w:ins w:id="2725" w:author="Abhiram Arali" w:date="2024-11-12T16:18:00Z"/>
        </w:rPr>
        <w:pPrChange w:id="2726" w:author="Abhiram Arali" w:date="2024-11-13T10:16:00Z">
          <w:pPr>
            <w:pStyle w:val="BodyText"/>
            <w:spacing w:before="18"/>
            <w:ind w:left="107"/>
          </w:pPr>
        </w:pPrChange>
      </w:pPr>
      <w:del w:id="2727" w:author="Abhiram Arali" w:date="2024-11-12T16:18:00Z">
        <w:r w:rsidDel="00A53C56">
          <w:rPr>
            <w:noProof/>
            <w:lang w:val="en-IN" w:eastAsia="en-IN"/>
            <w:rPrChange w:id="2728" w:author="Unknown">
              <w:rPr>
                <w:noProof/>
                <w:lang w:val="en-IN" w:eastAsia="en-IN"/>
              </w:rPr>
            </w:rPrChange>
          </w:rPr>
          <mc:AlternateContent>
            <mc:Choice Requires="wps">
              <w:drawing>
                <wp:anchor distT="0" distB="0" distL="0" distR="0" simplePos="0" relativeHeight="487621632" behindDoc="1" locked="0" layoutInCell="1" allowOverlap="1" wp14:anchorId="073C9522" wp14:editId="56B5D3C8">
                  <wp:simplePos x="0" y="0"/>
                  <wp:positionH relativeFrom="page">
                    <wp:posOffset>843076</wp:posOffset>
                  </wp:positionH>
                  <wp:positionV relativeFrom="paragraph">
                    <wp:posOffset>106089</wp:posOffset>
                  </wp:positionV>
                  <wp:extent cx="5876290" cy="1021080"/>
                  <wp:effectExtent l="0" t="0" r="0" b="0"/>
                  <wp:wrapTopAndBottom/>
                  <wp:docPr id="164" name="Text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021080"/>
                          </a:xfrm>
                          <a:prstGeom prst="rect">
                            <a:avLst/>
                          </a:prstGeom>
                          <a:ln w="6096">
                            <a:solidFill>
                              <a:srgbClr val="000000"/>
                            </a:solidFill>
                            <a:prstDash val="solid"/>
                          </a:ln>
                        </wps:spPr>
                        <wps:txbx>
                          <w:txbxContent>
                            <w:p w14:paraId="11097379" w14:textId="4204378C" w:rsidR="00531AAA" w:rsidDel="00A53C56" w:rsidRDefault="00531AAA">
                              <w:pPr>
                                <w:pStyle w:val="BodyText"/>
                                <w:spacing w:before="18"/>
                                <w:ind w:left="107"/>
                                <w:rPr>
                                  <w:del w:id="2729" w:author="Abhiram Arali" w:date="2024-11-12T16:18:00Z"/>
                                </w:rPr>
                              </w:pPr>
                              <w:del w:id="2730" w:author="Abhiram Arali" w:date="2024-11-12T16:18:00Z">
                                <w:r w:rsidDel="00A53C56">
                                  <w:delText>while</w:delText>
                                </w:r>
                                <w:r w:rsidDel="00A53C56">
                                  <w:rPr>
                                    <w:spacing w:val="-4"/>
                                  </w:rPr>
                                  <w:delText xml:space="preserve"> </w:delText>
                                </w:r>
                                <w:r w:rsidDel="00A53C56">
                                  <w:delText>(condition)</w:delText>
                                </w:r>
                                <w:r w:rsidDel="00A53C56">
                                  <w:rPr>
                                    <w:spacing w:val="-1"/>
                                  </w:rPr>
                                  <w:delText xml:space="preserve"> </w:delText>
                                </w:r>
                                <w:r w:rsidDel="00A53C56">
                                  <w:rPr>
                                    <w:spacing w:val="-10"/>
                                  </w:rPr>
                                  <w:delText>{</w:delText>
                                </w:r>
                              </w:del>
                            </w:p>
                            <w:p w14:paraId="329FAA98" w14:textId="36D3DD43" w:rsidR="00531AAA" w:rsidDel="00A53C56" w:rsidRDefault="00531AAA">
                              <w:pPr>
                                <w:pStyle w:val="BodyText"/>
                                <w:spacing w:before="21"/>
                                <w:rPr>
                                  <w:del w:id="2731" w:author="Abhiram Arali" w:date="2024-11-12T16:18:00Z"/>
                                </w:rPr>
                              </w:pPr>
                            </w:p>
                            <w:p w14:paraId="3260678E" w14:textId="4CA4AFA6" w:rsidR="00531AAA" w:rsidDel="00A53C56" w:rsidRDefault="00531AAA">
                              <w:pPr>
                                <w:pStyle w:val="BodyText"/>
                                <w:spacing w:before="1"/>
                                <w:ind w:left="347"/>
                                <w:rPr>
                                  <w:del w:id="2732" w:author="Abhiram Arali" w:date="2024-11-12T16:18:00Z"/>
                                </w:rPr>
                              </w:pPr>
                              <w:del w:id="2733" w:author="Abhiram Arali" w:date="2024-11-12T16:18:00Z">
                                <w:r w:rsidDel="00A53C56">
                                  <w:delText>//</w:delText>
                                </w:r>
                                <w:r w:rsidDel="00A53C56">
                                  <w:rPr>
                                    <w:spacing w:val="-1"/>
                                  </w:rPr>
                                  <w:delText xml:space="preserve"> </w:delText>
                                </w:r>
                                <w:r w:rsidDel="00A53C56">
                                  <w:delText>Code</w:delText>
                                </w:r>
                                <w:r w:rsidDel="00A53C56">
                                  <w:rPr>
                                    <w:spacing w:val="-2"/>
                                  </w:rPr>
                                  <w:delText xml:space="preserve"> </w:delText>
                                </w:r>
                                <w:r w:rsidDel="00A53C56">
                                  <w:delText>to execute</w:delText>
                                </w:r>
                                <w:r w:rsidDel="00A53C56">
                                  <w:rPr>
                                    <w:spacing w:val="-1"/>
                                  </w:rPr>
                                  <w:delText xml:space="preserve"> </w:delText>
                                </w:r>
                                <w:r w:rsidDel="00A53C56">
                                  <w:delText>while condition</w:delText>
                                </w:r>
                                <w:r w:rsidDel="00A53C56">
                                  <w:rPr>
                                    <w:spacing w:val="-1"/>
                                  </w:rPr>
                                  <w:delText xml:space="preserve"> </w:delText>
                                </w:r>
                                <w:r w:rsidDel="00A53C56">
                                  <w:delText xml:space="preserve">is </w:delText>
                                </w:r>
                                <w:r w:rsidDel="00A53C56">
                                  <w:rPr>
                                    <w:spacing w:val="-4"/>
                                  </w:rPr>
                                  <w:delText>true</w:delText>
                                </w:r>
                              </w:del>
                            </w:p>
                            <w:p w14:paraId="3771805D" w14:textId="64F3426D" w:rsidR="00531AAA" w:rsidDel="00A53C56" w:rsidRDefault="00531AAA">
                              <w:pPr>
                                <w:pStyle w:val="BodyText"/>
                                <w:spacing w:before="21"/>
                                <w:rPr>
                                  <w:del w:id="2734" w:author="Abhiram Arali" w:date="2024-11-12T16:18:00Z"/>
                                </w:rPr>
                              </w:pPr>
                            </w:p>
                            <w:p w14:paraId="18563818" w14:textId="6348489B" w:rsidR="00531AAA" w:rsidRDefault="00531AAA">
                              <w:pPr>
                                <w:ind w:left="107"/>
                                <w:rPr>
                                  <w:sz w:val="24"/>
                                </w:rPr>
                              </w:pPr>
                              <w:del w:id="2735" w:author="Abhiram Arali" w:date="2024-11-12T16:18:00Z">
                                <w:r w:rsidDel="00A53C56">
                                  <w:rPr>
                                    <w:spacing w:val="-10"/>
                                    <w:sz w:val="24"/>
                                  </w:rPr>
                                  <w:delText>}</w:delText>
                                </w:r>
                              </w:del>
                            </w:p>
                          </w:txbxContent>
                        </wps:txbx>
                        <wps:bodyPr wrap="square" lIns="0" tIns="0" rIns="0" bIns="0" rtlCol="0">
                          <a:noAutofit/>
                        </wps:bodyPr>
                      </wps:wsp>
                    </a:graphicData>
                  </a:graphic>
                </wp:anchor>
              </w:drawing>
            </mc:Choice>
            <mc:Fallback>
              <w:pict>
                <v:shape w14:anchorId="073C9522" id="Textbox 164" o:spid="_x0000_s1165" type="#_x0000_t202" style="position:absolute;margin-left:66.4pt;margin-top:8.35pt;width:462.7pt;height:80.4pt;z-index:-156948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" filled="f" strokeweight=".48pt">
                  <v:path arrowok="t"/>
                  <v:textbox inset="0,0,0,0">
                    <w:txbxContent>
                      <w:p w14:paraId="11097379" w14:textId="4204378C" w:rsidR="00531AAA" w:rsidDel="00A53C56" w:rsidRDefault="00531AAA">
                        <w:pPr>
                          <w:pStyle w:val="BodyText"/>
                          <w:spacing w:before="18"/>
                          <w:ind w:left="107"/>
                          <w:rPr>
                            <w:del w:id="2736" w:author="Abhiram Arali" w:date="2024-11-12T16:18:00Z"/>
                          </w:rPr>
                        </w:pPr>
                        <w:del w:id="2737" w:author="Abhiram Arali" w:date="2024-11-12T16:18:00Z">
                          <w:r w:rsidDel="00A53C56">
                            <w:delText>while</w:delText>
                          </w:r>
                          <w:r w:rsidDel="00A53C56">
                            <w:rPr>
                              <w:spacing w:val="-4"/>
                            </w:rPr>
                            <w:delText xml:space="preserve"> </w:delText>
                          </w:r>
                          <w:r w:rsidDel="00A53C56">
                            <w:delText>(condition)</w:delText>
                          </w:r>
                          <w:r w:rsidDel="00A53C56">
                            <w:rPr>
                              <w:spacing w:val="-1"/>
                            </w:rPr>
                            <w:delText xml:space="preserve"> </w:delText>
                          </w:r>
                          <w:r w:rsidDel="00A53C56">
                            <w:rPr>
                              <w:spacing w:val="-10"/>
                            </w:rPr>
                            <w:delText>{</w:delText>
                          </w:r>
                        </w:del>
                      </w:p>
                      <w:p w14:paraId="329FAA98" w14:textId="36D3DD43" w:rsidR="00531AAA" w:rsidDel="00A53C56" w:rsidRDefault="00531AAA">
                        <w:pPr>
                          <w:pStyle w:val="BodyText"/>
                          <w:spacing w:before="21"/>
                          <w:rPr>
                            <w:del w:id="2738" w:author="Abhiram Arali" w:date="2024-11-12T16:18:00Z"/>
                          </w:rPr>
                        </w:pPr>
                      </w:p>
                      <w:p w14:paraId="3260678E" w14:textId="4CA4AFA6" w:rsidR="00531AAA" w:rsidDel="00A53C56" w:rsidRDefault="00531AAA">
                        <w:pPr>
                          <w:pStyle w:val="BodyText"/>
                          <w:spacing w:before="1"/>
                          <w:ind w:left="347"/>
                          <w:rPr>
                            <w:del w:id="2739" w:author="Abhiram Arali" w:date="2024-11-12T16:18:00Z"/>
                          </w:rPr>
                        </w:pPr>
                        <w:del w:id="2740" w:author="Abhiram Arali" w:date="2024-11-12T16:18:00Z">
                          <w:r w:rsidDel="00A53C56">
                            <w:delText>//</w:delText>
                          </w:r>
                          <w:r w:rsidDel="00A53C56">
                            <w:rPr>
                              <w:spacing w:val="-1"/>
                            </w:rPr>
                            <w:delText xml:space="preserve"> </w:delText>
                          </w:r>
                          <w:r w:rsidDel="00A53C56">
                            <w:delText>Code</w:delText>
                          </w:r>
                          <w:r w:rsidDel="00A53C56">
                            <w:rPr>
                              <w:spacing w:val="-2"/>
                            </w:rPr>
                            <w:delText xml:space="preserve"> </w:delText>
                          </w:r>
                          <w:r w:rsidDel="00A53C56">
                            <w:delText>to execute</w:delText>
                          </w:r>
                          <w:r w:rsidDel="00A53C56">
                            <w:rPr>
                              <w:spacing w:val="-1"/>
                            </w:rPr>
                            <w:delText xml:space="preserve"> </w:delText>
                          </w:r>
                          <w:r w:rsidDel="00A53C56">
                            <w:delText>while condition</w:delText>
                          </w:r>
                          <w:r w:rsidDel="00A53C56">
                            <w:rPr>
                              <w:spacing w:val="-1"/>
                            </w:rPr>
                            <w:delText xml:space="preserve"> </w:delText>
                          </w:r>
                          <w:r w:rsidDel="00A53C56">
                            <w:delText xml:space="preserve">is </w:delText>
                          </w:r>
                          <w:r w:rsidDel="00A53C56">
                            <w:rPr>
                              <w:spacing w:val="-4"/>
                            </w:rPr>
                            <w:delText>true</w:delText>
                          </w:r>
                        </w:del>
                      </w:p>
                      <w:p w14:paraId="3771805D" w14:textId="64F3426D" w:rsidR="00531AAA" w:rsidDel="00A53C56" w:rsidRDefault="00531AAA">
                        <w:pPr>
                          <w:pStyle w:val="BodyText"/>
                          <w:spacing w:before="21"/>
                          <w:rPr>
                            <w:del w:id="2741" w:author="Abhiram Arali" w:date="2024-11-12T16:18:00Z"/>
                          </w:rPr>
                        </w:pPr>
                      </w:p>
                      <w:p w14:paraId="18563818" w14:textId="6348489B" w:rsidR="00531AAA" w:rsidRDefault="00531AAA">
                        <w:pPr>
                          <w:ind w:left="107"/>
                          <w:rPr>
                            <w:sz w:val="24"/>
                          </w:rPr>
                        </w:pPr>
                        <w:del w:id="2742" w:author="Abhiram Arali" w:date="2024-11-12T16:18:00Z">
                          <w:r w:rsidDel="00A53C56">
                            <w:rPr>
                              <w:spacing w:val="-10"/>
                              <w:sz w:val="24"/>
                            </w:rPr>
                            <w:delText>}</w:delText>
                          </w:r>
                        </w:del>
                      </w:p>
                    </w:txbxContent>
                  </v:textbox>
                  <w10:wrap type="topAndBottom" anchorx="page"/>
                </v:shape>
              </w:pict>
            </mc:Fallback>
          </mc:AlternateContent>
        </w:r>
      </w:del>
      <w:ins w:id="2743" w:author="Abhiram Arali" w:date="2024-11-12T16:18:00Z">
        <w:r w:rsidR="00A53C56" w:rsidRPr="00A53C56">
          <w:t xml:space="preserve"> </w:t>
        </w:r>
        <w:r w:rsidR="00A53C56">
          <w:t>while</w:t>
        </w:r>
        <w:r w:rsidR="00A53C56">
          <w:rPr>
            <w:spacing w:val="-4"/>
          </w:rPr>
          <w:t xml:space="preserve"> </w:t>
        </w:r>
        <w:r w:rsidR="00A53C56">
          <w:t>(condition)</w:t>
        </w:r>
        <w:r w:rsidR="00A53C56">
          <w:rPr>
            <w:spacing w:val="-1"/>
          </w:rPr>
          <w:t xml:space="preserve"> </w:t>
        </w:r>
        <w:r w:rsidR="00A53C56">
          <w:rPr>
            <w:spacing w:val="-10"/>
          </w:rPr>
          <w:t>{</w:t>
        </w:r>
      </w:ins>
    </w:p>
    <w:p w14:paraId="6F529768" w14:textId="77777777" w:rsidR="00A53C56" w:rsidRDefault="00A53C56">
      <w:pPr>
        <w:pStyle w:val="CodeBlockBPBHEB"/>
        <w:rPr>
          <w:ins w:id="2744" w:author="Abhiram Arali" w:date="2024-11-12T16:18:00Z"/>
        </w:rPr>
        <w:pPrChange w:id="2745" w:author="Abhiram Arali" w:date="2024-11-13T10:16:00Z">
          <w:pPr>
            <w:pStyle w:val="BodyText"/>
            <w:spacing w:before="21"/>
          </w:pPr>
        </w:pPrChange>
      </w:pPr>
    </w:p>
    <w:p w14:paraId="4E875B54" w14:textId="77777777" w:rsidR="00A53C56" w:rsidRDefault="00A53C56">
      <w:pPr>
        <w:pStyle w:val="CodeBlockBPBHEB"/>
        <w:rPr>
          <w:ins w:id="2746" w:author="Abhiram Arali" w:date="2024-11-12T16:18:00Z"/>
        </w:rPr>
        <w:pPrChange w:id="2747" w:author="Abhiram Arali" w:date="2024-11-13T10:16:00Z">
          <w:pPr>
            <w:pStyle w:val="BodyText"/>
            <w:spacing w:before="1"/>
            <w:ind w:left="347"/>
          </w:pPr>
        </w:pPrChange>
      </w:pPr>
      <w:ins w:id="2748" w:author="Abhiram Arali" w:date="2024-11-12T16:18:00Z">
        <w:r>
          <w:t>//</w:t>
        </w:r>
        <w:r>
          <w:rPr>
            <w:spacing w:val="-1"/>
          </w:rPr>
          <w:t xml:space="preserve"> </w:t>
        </w:r>
        <w:r>
          <w:t>Code</w:t>
        </w:r>
        <w:r>
          <w:rPr>
            <w:spacing w:val="-2"/>
          </w:rPr>
          <w:t xml:space="preserve"> </w:t>
        </w:r>
        <w:r>
          <w:t>to execute</w:t>
        </w:r>
        <w:r>
          <w:rPr>
            <w:spacing w:val="-1"/>
          </w:rPr>
          <w:t xml:space="preserve"> </w:t>
        </w:r>
        <w:r>
          <w:t>while condition</w:t>
        </w:r>
        <w:r>
          <w:rPr>
            <w:spacing w:val="-1"/>
          </w:rPr>
          <w:t xml:space="preserve"> </w:t>
        </w:r>
        <w:r>
          <w:t xml:space="preserve">is </w:t>
        </w:r>
        <w:r>
          <w:rPr>
            <w:spacing w:val="-4"/>
          </w:rPr>
          <w:t>true</w:t>
        </w:r>
      </w:ins>
    </w:p>
    <w:p w14:paraId="39C78A98" w14:textId="77777777" w:rsidR="00A53C56" w:rsidRDefault="00A53C56">
      <w:pPr>
        <w:pStyle w:val="CodeBlockBPBHEB"/>
        <w:rPr>
          <w:ins w:id="2749" w:author="Abhiram Arali" w:date="2024-11-12T16:18:00Z"/>
        </w:rPr>
        <w:pPrChange w:id="2750" w:author="Abhiram Arali" w:date="2024-11-13T10:16:00Z">
          <w:pPr>
            <w:pStyle w:val="BodyText"/>
            <w:spacing w:before="21"/>
          </w:pPr>
        </w:pPrChange>
      </w:pPr>
    </w:p>
    <w:p w14:paraId="371CC455" w14:textId="77777777" w:rsidR="00A53C56" w:rsidRDefault="00A53C56">
      <w:pPr>
        <w:pStyle w:val="CodeBlockBPBHEB"/>
        <w:rPr>
          <w:ins w:id="2751" w:author="Abhiram Arali" w:date="2024-11-12T16:18:00Z"/>
          <w:spacing w:val="-10"/>
          <w:sz w:val="24"/>
        </w:rPr>
        <w:pPrChange w:id="2752" w:author="Abhiram Arali" w:date="2024-11-13T10:16:00Z">
          <w:pPr>
            <w:ind w:left="107"/>
          </w:pPr>
        </w:pPrChange>
      </w:pPr>
      <w:ins w:id="2753" w:author="Abhiram Arali" w:date="2024-11-12T16:18:00Z">
        <w:r>
          <w:rPr>
            <w:spacing w:val="-10"/>
            <w:sz w:val="24"/>
          </w:rPr>
          <w:t>}</w:t>
        </w:r>
      </w:ins>
    </w:p>
    <w:p w14:paraId="31DFBCA9" w14:textId="77777777" w:rsidR="00FF3912" w:rsidRDefault="00FF3912">
      <w:pPr>
        <w:pStyle w:val="NormalBPBHEB"/>
        <w:rPr>
          <w:ins w:id="2754" w:author="Abhiram Arali" w:date="2024-11-12T16:18:00Z"/>
        </w:rPr>
        <w:pPrChange w:id="2755" w:author="Abhiram Arali" w:date="2024-11-12T16:18:00Z">
          <w:pPr>
            <w:ind w:left="107"/>
          </w:pPr>
        </w:pPrChange>
      </w:pPr>
    </w:p>
    <w:p w14:paraId="0ADECBAE" w14:textId="65A4C5EC" w:rsidR="00E57A4D" w:rsidDel="00A53C56" w:rsidRDefault="00E57A4D">
      <w:pPr>
        <w:pStyle w:val="NormalBPBHEB"/>
        <w:rPr>
          <w:del w:id="2756" w:author="Abhiram Arali" w:date="2024-11-12T16:18:00Z"/>
          <w:sz w:val="12"/>
        </w:rPr>
        <w:pPrChange w:id="2757" w:author="Abhiram Arali" w:date="2024-11-12T16:18:00Z">
          <w:pPr>
            <w:pStyle w:val="BodyText"/>
          </w:pPr>
        </w:pPrChange>
      </w:pPr>
    </w:p>
    <w:p w14:paraId="203876EE" w14:textId="5FA57414" w:rsidR="00E57A4D" w:rsidRDefault="00A87255">
      <w:pPr>
        <w:pStyle w:val="NormalBPBHEB"/>
        <w:numPr>
          <w:ilvl w:val="0"/>
          <w:numId w:val="74"/>
        </w:numPr>
        <w:rPr>
          <w:ins w:id="2758" w:author="Abhiram Arali" w:date="2024-11-12T16:18:00Z"/>
        </w:rPr>
        <w:pPrChange w:id="2759" w:author="Abhiram Arali" w:date="2024-11-12T16:19:00Z">
          <w:pPr>
            <w:pStyle w:val="NormalBPBHEB"/>
          </w:pPr>
        </w:pPrChange>
      </w:pPr>
      <w:r>
        <w:rPr>
          <w:b/>
        </w:rPr>
        <w:t xml:space="preserve">do-while </w:t>
      </w:r>
      <w:r w:rsidR="0006528C">
        <w:rPr>
          <w:b/>
        </w:rPr>
        <w:t>loop</w:t>
      </w:r>
      <w:r>
        <w:rPr>
          <w:b/>
        </w:rPr>
        <w:t xml:space="preserve">: </w:t>
      </w:r>
      <w:r>
        <w:t>Similar to the while loop, but the condition is checked after each iteration.</w:t>
      </w:r>
      <w:r>
        <w:rPr>
          <w:spacing w:val="80"/>
        </w:rPr>
        <w:t xml:space="preserve"> </w:t>
      </w:r>
      <w:r>
        <w:t>This guarantees that the loop executes at least once.</w:t>
      </w:r>
    </w:p>
    <w:p w14:paraId="747B670C" w14:textId="77777777" w:rsidR="003D2A98" w:rsidRDefault="003D2A98">
      <w:pPr>
        <w:pStyle w:val="CodeBlockBPBHEB"/>
        <w:pPrChange w:id="2760" w:author="Abhiram Arali" w:date="2024-11-13T10:16:00Z">
          <w:pPr>
            <w:pStyle w:val="BodyText"/>
            <w:spacing w:before="19"/>
            <w:ind w:left="107"/>
          </w:pPr>
        </w:pPrChange>
      </w:pPr>
      <w:moveToRangeStart w:id="2761" w:author="Abhiram Arali" w:date="2024-11-12T16:18:00Z" w:name="move182320720"/>
      <w:moveTo w:id="2762" w:author="Abhiram Arali" w:date="2024-11-12T16:18:00Z">
        <w:r>
          <w:t xml:space="preserve">do </w:t>
        </w:r>
        <w:r>
          <w:rPr>
            <w:spacing w:val="-10"/>
          </w:rPr>
          <w:t>{</w:t>
        </w:r>
      </w:moveTo>
    </w:p>
    <w:p w14:paraId="3D2D1D6A" w14:textId="77777777" w:rsidR="003D2A98" w:rsidRDefault="003D2A98">
      <w:pPr>
        <w:pStyle w:val="CodeBlockBPBHEB"/>
        <w:pPrChange w:id="2763" w:author="Abhiram Arali" w:date="2024-11-13T10:16:00Z">
          <w:pPr>
            <w:pStyle w:val="BodyText"/>
            <w:spacing w:before="21"/>
          </w:pPr>
        </w:pPrChange>
      </w:pPr>
    </w:p>
    <w:p w14:paraId="06CE2E1F" w14:textId="77777777" w:rsidR="003D2A98" w:rsidRDefault="003D2A98">
      <w:pPr>
        <w:pStyle w:val="CodeBlockBPBHEB"/>
        <w:pPrChange w:id="2764" w:author="Abhiram Arali" w:date="2024-11-13T10:16:00Z">
          <w:pPr>
            <w:pStyle w:val="BodyText"/>
            <w:ind w:left="347"/>
          </w:pPr>
        </w:pPrChange>
      </w:pPr>
      <w:moveTo w:id="2765" w:author="Abhiram Arali" w:date="2024-11-12T16:18:00Z">
        <w:r>
          <w:t>//</w:t>
        </w:r>
        <w:r>
          <w:rPr>
            <w:spacing w:val="-1"/>
          </w:rPr>
          <w:t xml:space="preserve"> </w:t>
        </w:r>
        <w:r>
          <w:t>Code</w:t>
        </w:r>
        <w:r>
          <w:rPr>
            <w:spacing w:val="-2"/>
          </w:rPr>
          <w:t xml:space="preserve"> </w:t>
        </w:r>
        <w:r>
          <w:t>to</w:t>
        </w:r>
        <w:r>
          <w:rPr>
            <w:spacing w:val="-1"/>
          </w:rPr>
          <w:t xml:space="preserve"> </w:t>
        </w:r>
        <w:r>
          <w:t>execute</w:t>
        </w:r>
        <w:r>
          <w:rPr>
            <w:spacing w:val="-1"/>
          </w:rPr>
          <w:t xml:space="preserve"> </w:t>
        </w:r>
        <w:r>
          <w:t>at</w:t>
        </w:r>
        <w:r>
          <w:rPr>
            <w:spacing w:val="-1"/>
          </w:rPr>
          <w:t xml:space="preserve"> </w:t>
        </w:r>
        <w:r>
          <w:t xml:space="preserve">least </w:t>
        </w:r>
        <w:r>
          <w:rPr>
            <w:spacing w:val="-4"/>
          </w:rPr>
          <w:t>once</w:t>
        </w:r>
      </w:moveTo>
    </w:p>
    <w:p w14:paraId="2ECC2119" w14:textId="77777777" w:rsidR="003D2A98" w:rsidRDefault="003D2A98">
      <w:pPr>
        <w:pStyle w:val="CodeBlockBPBHEB"/>
        <w:pPrChange w:id="2766" w:author="Abhiram Arali" w:date="2024-11-13T10:16:00Z">
          <w:pPr>
            <w:pStyle w:val="BodyText"/>
            <w:spacing w:before="22"/>
          </w:pPr>
        </w:pPrChange>
      </w:pPr>
    </w:p>
    <w:p w14:paraId="681E7AA5" w14:textId="77777777" w:rsidR="003D2A98" w:rsidRDefault="003D2A98">
      <w:pPr>
        <w:pStyle w:val="CodeBlockBPBHEB"/>
        <w:pPrChange w:id="2767" w:author="Abhiram Arali" w:date="2024-11-13T10:16:00Z">
          <w:pPr>
            <w:pStyle w:val="BodyText"/>
            <w:ind w:left="107"/>
          </w:pPr>
        </w:pPrChange>
      </w:pPr>
      <w:moveTo w:id="2768" w:author="Abhiram Arali" w:date="2024-11-12T16:18:00Z">
        <w:r>
          <w:t>}</w:t>
        </w:r>
        <w:r>
          <w:rPr>
            <w:spacing w:val="-2"/>
          </w:rPr>
          <w:t xml:space="preserve"> </w:t>
        </w:r>
        <w:r>
          <w:t xml:space="preserve">while </w:t>
        </w:r>
        <w:r>
          <w:rPr>
            <w:spacing w:val="-2"/>
          </w:rPr>
          <w:t>(condition);</w:t>
        </w:r>
      </w:moveTo>
    </w:p>
    <w:moveToRangeEnd w:id="2761"/>
    <w:p w14:paraId="1F657951" w14:textId="77777777" w:rsidR="003D2A98" w:rsidRDefault="003D2A98">
      <w:pPr>
        <w:pStyle w:val="CodeBlockBPBHEB"/>
        <w:pPrChange w:id="2769" w:author="Abhiram Arali" w:date="2024-11-13T10:16:00Z">
          <w:pPr>
            <w:pStyle w:val="NormalBPBHEB"/>
          </w:pPr>
        </w:pPrChange>
      </w:pPr>
    </w:p>
    <w:p w14:paraId="31373C16" w14:textId="62E63CFD" w:rsidR="00E57A4D" w:rsidDel="00A04A30" w:rsidRDefault="00A87255">
      <w:pPr>
        <w:pStyle w:val="BodyText"/>
        <w:spacing w:before="11"/>
        <w:rPr>
          <w:del w:id="2770" w:author="Abhiram Arali" w:date="2024-11-12T16:18:00Z"/>
          <w:sz w:val="11"/>
        </w:rPr>
      </w:pPr>
      <w:del w:id="2771" w:author="Abhiram Arali" w:date="2024-11-12T16:18:00Z">
        <w:r w:rsidDel="00A04A30">
          <w:rPr>
            <w:noProof/>
            <w:lang w:val="en-IN" w:eastAsia="en-IN"/>
          </w:rPr>
          <mc:AlternateContent>
            <mc:Choice Requires="wps">
              <w:drawing>
                <wp:anchor distT="0" distB="0" distL="0" distR="0" simplePos="0" relativeHeight="487622144" behindDoc="1" locked="0" layoutInCell="1" allowOverlap="1" wp14:anchorId="2B51106B" wp14:editId="535CF13C">
                  <wp:simplePos x="0" y="0"/>
                  <wp:positionH relativeFrom="page">
                    <wp:posOffset>843076</wp:posOffset>
                  </wp:positionH>
                  <wp:positionV relativeFrom="paragraph">
                    <wp:posOffset>105836</wp:posOffset>
                  </wp:positionV>
                  <wp:extent cx="5876290" cy="1021715"/>
                  <wp:effectExtent l="0" t="0" r="0" b="0"/>
                  <wp:wrapTopAndBottom/>
                  <wp:docPr id="165" name="Text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021715"/>
                          </a:xfrm>
                          <a:prstGeom prst="rect">
                            <a:avLst/>
                          </a:prstGeom>
                          <a:ln w="6096">
                            <a:solidFill>
                              <a:srgbClr val="000000"/>
                            </a:solidFill>
                            <a:prstDash val="solid"/>
                          </a:ln>
                        </wps:spPr>
                        <wps:txbx>
                          <w:txbxContent>
                            <w:p w14:paraId="67F2B115" w14:textId="61836859" w:rsidR="00531AAA" w:rsidDel="003D2A98" w:rsidRDefault="00531AAA">
                              <w:pPr>
                                <w:pStyle w:val="BodyText"/>
                                <w:spacing w:before="19"/>
                                <w:ind w:left="107"/>
                              </w:pPr>
                              <w:moveFromRangeStart w:id="2772" w:author="Abhiram Arali" w:date="2024-11-12T16:18:00Z" w:name="move182320720"/>
                              <w:moveFrom w:id="2773" w:author="Abhiram Arali" w:date="2024-11-12T16:18:00Z">
                                <w:r w:rsidDel="003D2A98">
                                  <w:t xml:space="preserve">do </w:t>
                                </w:r>
                                <w:r w:rsidDel="003D2A98">
                                  <w:rPr>
                                    <w:spacing w:val="-10"/>
                                  </w:rPr>
                                  <w:t>{</w:t>
                                </w:r>
                              </w:moveFrom>
                            </w:p>
                            <w:p w14:paraId="64805C47" w14:textId="09470630" w:rsidR="00531AAA" w:rsidDel="003D2A98" w:rsidRDefault="00531AAA">
                              <w:pPr>
                                <w:pStyle w:val="BodyText"/>
                                <w:spacing w:before="21"/>
                              </w:pPr>
                            </w:p>
                            <w:p w14:paraId="2B60EDFB" w14:textId="204A8187" w:rsidR="00531AAA" w:rsidDel="003D2A98" w:rsidRDefault="00531AAA">
                              <w:pPr>
                                <w:pStyle w:val="BodyText"/>
                                <w:ind w:left="347"/>
                              </w:pPr>
                              <w:moveFrom w:id="2774" w:author="Abhiram Arali" w:date="2024-11-12T16:18:00Z">
                                <w:r w:rsidDel="003D2A98">
                                  <w:t>//</w:t>
                                </w:r>
                                <w:r w:rsidDel="003D2A98">
                                  <w:rPr>
                                    <w:spacing w:val="-1"/>
                                  </w:rPr>
                                  <w:t xml:space="preserve"> </w:t>
                                </w:r>
                                <w:r w:rsidDel="003D2A98">
                                  <w:t>Code</w:t>
                                </w:r>
                                <w:r w:rsidDel="003D2A98">
                                  <w:rPr>
                                    <w:spacing w:val="-2"/>
                                  </w:rPr>
                                  <w:t xml:space="preserve"> </w:t>
                                </w:r>
                                <w:r w:rsidDel="003D2A98">
                                  <w:t>to</w:t>
                                </w:r>
                                <w:r w:rsidDel="003D2A98">
                                  <w:rPr>
                                    <w:spacing w:val="-1"/>
                                  </w:rPr>
                                  <w:t xml:space="preserve"> </w:t>
                                </w:r>
                                <w:r w:rsidDel="003D2A98">
                                  <w:t>execute</w:t>
                                </w:r>
                                <w:r w:rsidDel="003D2A98">
                                  <w:rPr>
                                    <w:spacing w:val="-1"/>
                                  </w:rPr>
                                  <w:t xml:space="preserve"> </w:t>
                                </w:r>
                                <w:r w:rsidDel="003D2A98">
                                  <w:t>at</w:t>
                                </w:r>
                                <w:r w:rsidDel="003D2A98">
                                  <w:rPr>
                                    <w:spacing w:val="-1"/>
                                  </w:rPr>
                                  <w:t xml:space="preserve"> </w:t>
                                </w:r>
                                <w:r w:rsidDel="003D2A98">
                                  <w:t xml:space="preserve">least </w:t>
                                </w:r>
                                <w:r w:rsidDel="003D2A98">
                                  <w:rPr>
                                    <w:spacing w:val="-4"/>
                                  </w:rPr>
                                  <w:t>once</w:t>
                                </w:r>
                              </w:moveFrom>
                            </w:p>
                            <w:p w14:paraId="40967606" w14:textId="6557DB40" w:rsidR="00531AAA" w:rsidDel="003D2A98" w:rsidRDefault="00531AAA">
                              <w:pPr>
                                <w:pStyle w:val="BodyText"/>
                                <w:spacing w:before="22"/>
                              </w:pPr>
                            </w:p>
                            <w:p w14:paraId="673A94BA" w14:textId="4AF784A4" w:rsidR="00531AAA" w:rsidRDefault="00531AAA">
                              <w:pPr>
                                <w:pStyle w:val="BodyText"/>
                                <w:ind w:left="107"/>
                              </w:pPr>
                              <w:moveFrom w:id="2775" w:author="Abhiram Arali" w:date="2024-11-12T16:18:00Z">
                                <w:r w:rsidDel="003D2A98">
                                  <w:t>}</w:t>
                                </w:r>
                                <w:r w:rsidDel="003D2A98">
                                  <w:rPr>
                                    <w:spacing w:val="-2"/>
                                  </w:rPr>
                                  <w:t xml:space="preserve"> </w:t>
                                </w:r>
                                <w:r w:rsidDel="003D2A98">
                                  <w:t xml:space="preserve">while </w:t>
                                </w:r>
                                <w:r w:rsidDel="003D2A98">
                                  <w:rPr>
                                    <w:spacing w:val="-2"/>
                                  </w:rPr>
                                  <w:t>(condition);</w:t>
                                </w:r>
                              </w:moveFrom>
                              <w:moveFromRangeEnd w:id="2772"/>
                            </w:p>
                          </w:txbxContent>
                        </wps:txbx>
                        <wps:bodyPr wrap="square" lIns="0" tIns="0" rIns="0" bIns="0" rtlCol="0">
                          <a:noAutofit/>
                        </wps:bodyPr>
                      </wps:wsp>
                    </a:graphicData>
                  </a:graphic>
                </wp:anchor>
              </w:drawing>
            </mc:Choice>
            <mc:Fallback>
              <w:pict>
                <v:shape w14:anchorId="2B51106B" id="Textbox 165" o:spid="_x0000_s1166" type="#_x0000_t202" style="position:absolute;margin-left:66.4pt;margin-top:8.35pt;width:462.7pt;height:80.45pt;z-index:-15694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" filled="f" strokeweight=".48pt">
                  <v:path arrowok="t"/>
                  <v:textbox inset="0,0,0,0">
                    <w:txbxContent>
                      <w:p w14:paraId="67F2B115" w14:textId="61836859" w:rsidR="00531AAA" w:rsidDel="003D2A98" w:rsidRDefault="00531AAA">
                        <w:pPr>
                          <w:pStyle w:val="BodyText"/>
                          <w:spacing w:before="19"/>
                          <w:ind w:left="107"/>
                        </w:pPr>
                        <w:moveFromRangeStart w:id="2776" w:author="Abhiram Arali" w:date="2024-11-12T16:18:00Z" w:name="move182320720"/>
                        <w:moveFrom w:id="2777" w:author="Abhiram Arali" w:date="2024-11-12T16:18:00Z">
                          <w:r w:rsidDel="003D2A98">
                            <w:t xml:space="preserve">do </w:t>
                          </w:r>
                          <w:r w:rsidDel="003D2A98">
                            <w:rPr>
                              <w:spacing w:val="-10"/>
                            </w:rPr>
                            <w:t>{</w:t>
                          </w:r>
                        </w:moveFrom>
                      </w:p>
                      <w:p w14:paraId="64805C47" w14:textId="09470630" w:rsidR="00531AAA" w:rsidDel="003D2A98" w:rsidRDefault="00531AAA">
                        <w:pPr>
                          <w:pStyle w:val="BodyText"/>
                          <w:spacing w:before="21"/>
                        </w:pPr>
                      </w:p>
                      <w:p w14:paraId="2B60EDFB" w14:textId="204A8187" w:rsidR="00531AAA" w:rsidDel="003D2A98" w:rsidRDefault="00531AAA">
                        <w:pPr>
                          <w:pStyle w:val="BodyText"/>
                          <w:ind w:left="347"/>
                        </w:pPr>
                        <w:moveFrom w:id="2778" w:author="Abhiram Arali" w:date="2024-11-12T16:18:00Z">
                          <w:r w:rsidDel="003D2A98">
                            <w:t>//</w:t>
                          </w:r>
                          <w:r w:rsidDel="003D2A98">
                            <w:rPr>
                              <w:spacing w:val="-1"/>
                            </w:rPr>
                            <w:t xml:space="preserve"> </w:t>
                          </w:r>
                          <w:r w:rsidDel="003D2A98">
                            <w:t>Code</w:t>
                          </w:r>
                          <w:r w:rsidDel="003D2A98">
                            <w:rPr>
                              <w:spacing w:val="-2"/>
                            </w:rPr>
                            <w:t xml:space="preserve"> </w:t>
                          </w:r>
                          <w:r w:rsidDel="003D2A98">
                            <w:t>to</w:t>
                          </w:r>
                          <w:r w:rsidDel="003D2A98">
                            <w:rPr>
                              <w:spacing w:val="-1"/>
                            </w:rPr>
                            <w:t xml:space="preserve"> </w:t>
                          </w:r>
                          <w:r w:rsidDel="003D2A98">
                            <w:t>execute</w:t>
                          </w:r>
                          <w:r w:rsidDel="003D2A98">
                            <w:rPr>
                              <w:spacing w:val="-1"/>
                            </w:rPr>
                            <w:t xml:space="preserve"> </w:t>
                          </w:r>
                          <w:r w:rsidDel="003D2A98">
                            <w:t>at</w:t>
                          </w:r>
                          <w:r w:rsidDel="003D2A98">
                            <w:rPr>
                              <w:spacing w:val="-1"/>
                            </w:rPr>
                            <w:t xml:space="preserve"> </w:t>
                          </w:r>
                          <w:r w:rsidDel="003D2A98">
                            <w:t xml:space="preserve">least </w:t>
                          </w:r>
                          <w:r w:rsidDel="003D2A98">
                            <w:rPr>
                              <w:spacing w:val="-4"/>
                            </w:rPr>
                            <w:t>once</w:t>
                          </w:r>
                        </w:moveFrom>
                      </w:p>
                      <w:p w14:paraId="40967606" w14:textId="6557DB40" w:rsidR="00531AAA" w:rsidDel="003D2A98" w:rsidRDefault="00531AAA">
                        <w:pPr>
                          <w:pStyle w:val="BodyText"/>
                          <w:spacing w:before="22"/>
                        </w:pPr>
                      </w:p>
                      <w:p w14:paraId="673A94BA" w14:textId="4AF784A4" w:rsidR="00531AAA" w:rsidRDefault="00531AAA">
                        <w:pPr>
                          <w:pStyle w:val="BodyText"/>
                          <w:ind w:left="107"/>
                        </w:pPr>
                        <w:moveFrom w:id="2779" w:author="Abhiram Arali" w:date="2024-11-12T16:18:00Z">
                          <w:r w:rsidDel="003D2A98">
                            <w:t>}</w:t>
                          </w:r>
                          <w:r w:rsidDel="003D2A98">
                            <w:rPr>
                              <w:spacing w:val="-2"/>
                            </w:rPr>
                            <w:t xml:space="preserve"> </w:t>
                          </w:r>
                          <w:r w:rsidDel="003D2A98">
                            <w:t xml:space="preserve">while </w:t>
                          </w:r>
                          <w:r w:rsidDel="003D2A98">
                            <w:rPr>
                              <w:spacing w:val="-2"/>
                            </w:rPr>
                            <w:t>(condition);</w:t>
                          </w:r>
                        </w:moveFrom>
                        <w:moveFromRangeEnd w:id="2776"/>
                      </w:p>
                    </w:txbxContent>
                  </v:textbox>
                  <w10:wrap type="topAndBottom" anchorx="page"/>
                </v:shape>
              </w:pict>
            </mc:Fallback>
          </mc:AlternateContent>
        </w:r>
      </w:del>
    </w:p>
    <w:p w14:paraId="2F08F79A" w14:textId="1F72A655" w:rsidR="00E57A4D" w:rsidRDefault="00A87255" w:rsidP="00A04A30">
      <w:pPr>
        <w:pStyle w:val="NormalBPBHEB"/>
        <w:rPr>
          <w:ins w:id="2780" w:author="Abhiram Arali" w:date="2024-11-12T16:18:00Z"/>
          <w:spacing w:val="-2"/>
        </w:rPr>
      </w:pPr>
      <w:r>
        <w:t>Example</w:t>
      </w:r>
      <w:r>
        <w:rPr>
          <w:spacing w:val="-2"/>
        </w:rPr>
        <w:t xml:space="preserve"> </w:t>
      </w:r>
      <w:r>
        <w:t xml:space="preserve">of </w:t>
      </w:r>
      <w:r w:rsidR="00A04A30">
        <w:t xml:space="preserve">looping </w:t>
      </w:r>
      <w:r w:rsidR="00A04A30">
        <w:rPr>
          <w:spacing w:val="-2"/>
        </w:rPr>
        <w:t>statements</w:t>
      </w:r>
      <w:ins w:id="2781" w:author="Abhiram Arali" w:date="2024-11-12T16:18:00Z">
        <w:r w:rsidR="00A04A30">
          <w:rPr>
            <w:spacing w:val="-2"/>
          </w:rPr>
          <w:t>:</w:t>
        </w:r>
      </w:ins>
    </w:p>
    <w:p w14:paraId="1C4411D2" w14:textId="77777777" w:rsidR="00EB6939" w:rsidRDefault="00EB6939">
      <w:pPr>
        <w:pStyle w:val="CodeBlockBPBHEB"/>
        <w:pPrChange w:id="2782" w:author="Abhiram Arali" w:date="2024-11-13T10:17:00Z">
          <w:pPr>
            <w:spacing w:before="18"/>
            <w:ind w:left="107"/>
          </w:pPr>
        </w:pPrChange>
      </w:pPr>
      <w:moveToRangeStart w:id="2783" w:author="Abhiram Arali" w:date="2024-11-12T16:18:00Z" w:name="move182320734"/>
      <w:moveTo w:id="2784" w:author="Abhiram Arali" w:date="2024-11-12T16:18:00Z">
        <w:r>
          <w:t>#include</w:t>
        </w:r>
        <w:r>
          <w:rPr>
            <w:spacing w:val="-1"/>
          </w:rPr>
          <w:t xml:space="preserve"> </w:t>
        </w:r>
        <w:r>
          <w:rPr>
            <w:spacing w:val="-2"/>
          </w:rPr>
          <w:t>&lt;stdio.h&gt;</w:t>
        </w:r>
      </w:moveTo>
    </w:p>
    <w:moveToRangeEnd w:id="2783"/>
    <w:p w14:paraId="3D4216F3" w14:textId="33CF5155" w:rsidR="00870C60" w:rsidDel="00D53469" w:rsidRDefault="00870C60">
      <w:pPr>
        <w:pStyle w:val="CodeBlockBPBHEB"/>
        <w:rPr>
          <w:del w:id="2785" w:author="Abhiram Arali" w:date="2024-11-12T16:18:00Z"/>
        </w:rPr>
        <w:pPrChange w:id="2786" w:author="Abhiram Arali" w:date="2024-11-13T10:17:00Z">
          <w:pPr>
            <w:pStyle w:val="BodyText"/>
            <w:spacing w:before="88"/>
            <w:ind w:left="220"/>
          </w:pPr>
        </w:pPrChange>
      </w:pPr>
    </w:p>
    <w:p w14:paraId="128D2E19" w14:textId="77777777" w:rsidR="00D53469" w:rsidRDefault="00D53469">
      <w:pPr>
        <w:pStyle w:val="CodeBlockBPBHEB"/>
        <w:rPr>
          <w:ins w:id="2787" w:author="Abhiram Arali" w:date="2024-11-12T16:18:00Z"/>
        </w:rPr>
        <w:pPrChange w:id="2788" w:author="Abhiram Arali" w:date="2024-11-13T10:17:00Z">
          <w:pPr>
            <w:spacing w:before="167"/>
            <w:ind w:left="220"/>
          </w:pPr>
        </w:pPrChange>
      </w:pPr>
    </w:p>
    <w:p w14:paraId="060FA019" w14:textId="252F74D0" w:rsidR="00E57A4D" w:rsidDel="005C340B" w:rsidRDefault="00A87255">
      <w:pPr>
        <w:pStyle w:val="CodeBlockBPBHEB"/>
        <w:rPr>
          <w:del w:id="2789" w:author="Abhiram Arali" w:date="2024-11-12T16:18:00Z"/>
          <w:i/>
        </w:rPr>
        <w:pPrChange w:id="2790" w:author="Abhiram Arali" w:date="2024-11-13T10:17:00Z">
          <w:pPr>
            <w:pStyle w:val="BodyText"/>
            <w:spacing w:before="47"/>
          </w:pPr>
        </w:pPrChange>
      </w:pPr>
      <w:del w:id="2791" w:author="Abhiram Arali" w:date="2024-11-12T16:18:00Z">
        <w:r w:rsidDel="00EB6939">
          <w:rPr>
            <w:noProof/>
            <w:szCs w:val="24"/>
            <w:lang w:val="en-IN" w:eastAsia="en-IN"/>
            <w:rPrChange w:id="2792" w:author="Unknown">
              <w:rPr>
                <w:noProof/>
                <w:lang w:val="en-IN" w:eastAsia="en-IN"/>
              </w:rPr>
            </w:rPrChange>
          </w:rPr>
          <mc:AlternateContent>
            <mc:Choice Requires="wpg">
              <w:drawing>
                <wp:anchor distT="0" distB="0" distL="0" distR="0" simplePos="0" relativeHeight="487622656" behindDoc="1" locked="0" layoutInCell="1" allowOverlap="1" wp14:anchorId="06E7817A" wp14:editId="5AA2FB7C">
                  <wp:simplePos x="0" y="0"/>
                  <wp:positionH relativeFrom="page">
                    <wp:posOffset>840028</wp:posOffset>
                  </wp:positionH>
                  <wp:positionV relativeFrom="paragraph">
                    <wp:posOffset>191150</wp:posOffset>
                  </wp:positionV>
                  <wp:extent cx="5882640" cy="382905"/>
                  <wp:effectExtent l="0" t="0" r="0" b="0"/>
                  <wp:wrapTopAndBottom/>
                  <wp:docPr id="166"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382905"/>
                            <a:chOff x="0" y="0"/>
                            <a:chExt cx="5882640" cy="382905"/>
                          </a:xfrm>
                        </wpg:grpSpPr>
                        <wps:wsp>
                          <wps:cNvPr id="168" name="Graphic 167"/>
                          <wps:cNvSpPr/>
                          <wps:spPr>
                            <a:xfrm>
                              <a:off x="0" y="12"/>
                              <a:ext cx="5882640" cy="382905"/>
                            </a:xfrm>
                            <a:custGeom>
                              <a:avLst/>
                              <a:gdLst/>
                              <a:ahLst/>
                              <a:cxnLst/>
                              <a:rect l="l" t="t" r="r" b="b"/>
                              <a:pathLst>
                                <a:path w="5882640" h="382905">
                                  <a:moveTo>
                                    <a:pt x="5875909" y="0"/>
                                  </a:moveTo>
                                  <a:lnTo>
                                    <a:pt x="6096" y="0"/>
                                  </a:lnTo>
                                  <a:lnTo>
                                    <a:pt x="0" y="0"/>
                                  </a:lnTo>
                                  <a:lnTo>
                                    <a:pt x="0" y="6032"/>
                                  </a:lnTo>
                                  <a:lnTo>
                                    <a:pt x="0" y="382460"/>
                                  </a:lnTo>
                                  <a:lnTo>
                                    <a:pt x="6096" y="382460"/>
                                  </a:lnTo>
                                  <a:lnTo>
                                    <a:pt x="6096" y="6083"/>
                                  </a:lnTo>
                                  <a:lnTo>
                                    <a:pt x="5875909" y="6083"/>
                                  </a:lnTo>
                                  <a:lnTo>
                                    <a:pt x="5875909" y="0"/>
                                  </a:lnTo>
                                  <a:close/>
                                </a:path>
                                <a:path w="5882640" h="382905">
                                  <a:moveTo>
                                    <a:pt x="5882081" y="0"/>
                                  </a:moveTo>
                                  <a:lnTo>
                                    <a:pt x="5875985" y="0"/>
                                  </a:lnTo>
                                  <a:lnTo>
                                    <a:pt x="5875985" y="6032"/>
                                  </a:lnTo>
                                  <a:lnTo>
                                    <a:pt x="5875985" y="382460"/>
                                  </a:lnTo>
                                  <a:lnTo>
                                    <a:pt x="5882081" y="382460"/>
                                  </a:lnTo>
                                  <a:lnTo>
                                    <a:pt x="5882081" y="6083"/>
                                  </a:lnTo>
                                  <a:lnTo>
                                    <a:pt x="5882081" y="0"/>
                                  </a:lnTo>
                                  <a:close/>
                                </a:path>
                              </a:pathLst>
                            </a:custGeom>
                            <a:solidFill>
                              <a:srgbClr val="000000"/>
                            </a:solidFill>
                          </wps:spPr>
                          <wps:bodyPr wrap="square" lIns="0" tIns="0" rIns="0" bIns="0" rtlCol="0">
                            <a:prstTxWarp prst="textNoShape">
                              <a:avLst/>
                            </a:prstTxWarp>
                            <a:noAutofit/>
                          </wps:bodyPr>
                        </wps:wsp>
                        <wps:wsp>
                          <wps:cNvPr id="169" name="Textbox 168"/>
                          <wps:cNvSpPr txBox="1"/>
                          <wps:spPr>
                            <a:xfrm>
                              <a:off x="6095" y="6095"/>
                              <a:ext cx="5869940" cy="376555"/>
                            </a:xfrm>
                            <a:prstGeom prst="rect">
                              <a:avLst/>
                            </a:prstGeom>
                          </wps:spPr>
                          <wps:txbx>
                            <w:txbxContent>
                              <w:p w14:paraId="3E24055C" w14:textId="57F00D50" w:rsidR="00531AAA" w:rsidRDefault="00531AAA">
                                <w:pPr>
                                  <w:spacing w:before="18"/>
                                  <w:ind w:left="107"/>
                                  <w:rPr>
                                    <w:sz w:val="24"/>
                                  </w:rPr>
                                </w:pPr>
                                <w:moveFromRangeStart w:id="2793" w:author="Abhiram Arali" w:date="2024-11-12T16:18:00Z" w:name="move182320734"/>
                                <w:moveFrom w:id="2794" w:author="Abhiram Arali" w:date="2024-11-12T16:18:00Z">
                                  <w:r w:rsidDel="00EB6939">
                                    <w:rPr>
                                      <w:sz w:val="24"/>
                                    </w:rPr>
                                    <w:t>#include</w:t>
                                  </w:r>
                                  <w:r w:rsidDel="00EB6939">
                                    <w:rPr>
                                      <w:spacing w:val="-1"/>
                                      <w:sz w:val="24"/>
                                    </w:rPr>
                                    <w:t xml:space="preserve"> </w:t>
                                  </w:r>
                                  <w:r w:rsidDel="00EB6939">
                                    <w:rPr>
                                      <w:spacing w:val="-2"/>
                                      <w:sz w:val="24"/>
                                    </w:rPr>
                                    <w:t>&lt;stdio.h&gt;</w:t>
                                  </w:r>
                                </w:moveFrom>
                                <w:moveFromRangeEnd w:id="2793"/>
                              </w:p>
                            </w:txbxContent>
                          </wps:txbx>
                          <wps:bodyPr wrap="square" lIns="0" tIns="0" rIns="0" bIns="0" rtlCol="0">
                            <a:noAutofit/>
                          </wps:bodyPr>
                        </wps:wsp>
                      </wpg:wgp>
                    </a:graphicData>
                  </a:graphic>
                </wp:anchor>
              </w:drawing>
            </mc:Choice>
            <mc:Fallback>
              <w:pict>
                <v:group w14:anchorId="06E7817A" id="Group 166" o:spid="_x0000_s1167" style="position:absolute;margin-left:66.15pt;margin-top:15.05pt;width:463.2pt;height:30.15pt;z-index:-15693824;mso-wrap-distance-left:0;mso-wrap-distance-right:0;mso-position-horizontal-relative:page;mso-position-vertical-relative:text" coordsize="58826,3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">
                  <v:shape id="Graphic 167" o:spid="_x0000_s1168" style="position:absolute;width:58826;height:3829;visibility:visible;mso-wrap-style:square;v-text-anchor:top" coordsize="5882640,382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MZLcUA&#10;AADcAAAADwAAAGRycy9kb3ducmV2LnhtbESPQWvDMAyF74P9B6PBLmV1tkI6srqlFAY7Ddr10puI&#10;1TjMloPttOl+/XQY7Cbxnt77tNpMwasLpdxHNvA8r0ARt9H23Bk4fr0/vYLKBdmij0wGbpRhs76/&#10;W2Fj45X3dDmUTkkI5wYNuFKGRuvcOgqY53EgFu0cU8Aia+q0TXiV8OD1S1XVOmDP0uBwoJ2j9vsw&#10;BgMLP33OsJ6N5/623LvxJ/nTIhnz+DBt30AVmsq/+e/6wwp+LbTyjEy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0xktxQAAANwAAAAPAAAAAAAAAAAAAAAAAJgCAABkcnMv&#10;ZG93bnJldi54bWxQSwUGAAAAAAQABAD1AAAAigMAAAAA&#10;" path="m5875909,l6096,,,,,6032,,382460r6096,l6096,6083r5869813,l5875909,xem5882081,r-6096,l5875985,6032r,376428l5882081,382460r,-376377l5882081,xe" fillcolor="black" stroked="f">
                    <v:path arrowok="t"/>
                  </v:shape>
                  <v:shape id="Textbox 168" o:spid="_x0000_s1169" type="#_x0000_t202" style="position:absolute;left:60;top:60;width:58700;height:3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d0sMA&#10;AADcAAAADwAAAGRycy9kb3ducmV2LnhtbERPTWvCQBC9F/oflin01mzqIWjqKlIqFApiTA89TrNj&#10;spidTbPbJP57VxC8zeN9znI92VYM1HvjWMFrkoIgrpw2XCv4LrcvcxA+IGtsHZOCM3lYrx4flphr&#10;N3JBwyHUIoawz1FBE0KXS+mrhiz6xHXEkTu63mKIsK+l7nGM4baVszTNpEXDsaHBjt4bqk6Hf6tg&#10;88PFh/nb/e6LY2HKcpHyV3ZS6vlp2ryBCDSFu/jm/tRxfraA6zPxArm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sd0sMAAADcAAAADwAAAAAAAAAAAAAAAACYAgAAZHJzL2Rv&#10;d25yZXYueG1sUEsFBgAAAAAEAAQA9QAAAIgDAAAAAA==&#10;" filled="f" stroked="f">
                    <v:textbox inset="0,0,0,0">
                      <w:txbxContent>
                        <w:p w14:paraId="3E24055C" w14:textId="57F00D50" w:rsidR="00531AAA" w:rsidRDefault="00531AAA">
                          <w:pPr>
                            <w:spacing w:before="18"/>
                            <w:ind w:left="107"/>
                            <w:rPr>
                              <w:sz w:val="24"/>
                            </w:rPr>
                          </w:pPr>
                          <w:moveFromRangeStart w:id="2795" w:author="Abhiram Arali" w:date="2024-11-12T16:18:00Z" w:name="move182320734"/>
                          <w:moveFrom w:id="2796" w:author="Abhiram Arali" w:date="2024-11-12T16:18:00Z">
                            <w:r w:rsidDel="00EB6939">
                              <w:rPr>
                                <w:sz w:val="24"/>
                              </w:rPr>
                              <w:t>#include</w:t>
                            </w:r>
                            <w:r w:rsidDel="00EB6939">
                              <w:rPr>
                                <w:spacing w:val="-1"/>
                                <w:sz w:val="24"/>
                              </w:rPr>
                              <w:t xml:space="preserve"> </w:t>
                            </w:r>
                            <w:r w:rsidDel="00EB6939">
                              <w:rPr>
                                <w:spacing w:val="-2"/>
                                <w:sz w:val="24"/>
                              </w:rPr>
                              <w:t>&lt;stdio.h&gt;</w:t>
                            </w:r>
                          </w:moveFrom>
                          <w:moveFromRangeEnd w:id="2795"/>
                        </w:p>
                      </w:txbxContent>
                    </v:textbox>
                  </v:shape>
                  <w10:wrap type="topAndBottom" anchorx="page"/>
                </v:group>
              </w:pict>
            </mc:Fallback>
          </mc:AlternateContent>
        </w:r>
      </w:del>
    </w:p>
    <w:p w14:paraId="207D87B2" w14:textId="06C00E36" w:rsidR="00E57A4D" w:rsidDel="005C340B" w:rsidRDefault="00E57A4D">
      <w:pPr>
        <w:pStyle w:val="CodeBlockBPBHEB"/>
        <w:rPr>
          <w:del w:id="2797" w:author="Abhiram Arali" w:date="2024-11-12T16:18:00Z"/>
          <w:szCs w:val="24"/>
        </w:rPr>
        <w:sectPr w:rsidR="00E57A4D" w:rsidDel="005C340B">
          <w:pgSz w:w="11910" w:h="16840"/>
          <w:pgMar w:top="1540" w:right="1220" w:bottom="1200" w:left="1220" w:header="758" w:footer="1000" w:gutter="0"/>
          <w:cols w:space="720"/>
        </w:sectPr>
        <w:pPrChange w:id="2798" w:author="Abhiram Arali" w:date="2024-11-13T10:17:00Z">
          <w:pPr/>
        </w:pPrChange>
      </w:pPr>
    </w:p>
    <w:p w14:paraId="0ACB7C60" w14:textId="4D118E77" w:rsidR="00E57A4D" w:rsidRDefault="00A87255">
      <w:pPr>
        <w:pStyle w:val="CodeBlockBPBHEB"/>
        <w:pPrChange w:id="2799" w:author="Abhiram Arali" w:date="2024-11-13T10:17:00Z">
          <w:pPr>
            <w:pStyle w:val="BodyText"/>
            <w:spacing w:before="88"/>
            <w:ind w:left="220"/>
          </w:pPr>
        </w:pPrChange>
      </w:pPr>
      <w:del w:id="2800" w:author="Abhiram Arali" w:date="2024-11-12T16:18:00Z">
        <w:r w:rsidDel="00665ACE">
          <w:rPr>
            <w:noProof/>
            <w:lang w:val="en-IN" w:eastAsia="en-IN"/>
            <w:rPrChange w:id="2801" w:author="Unknown">
              <w:rPr>
                <w:noProof/>
                <w:lang w:val="en-IN" w:eastAsia="en-IN"/>
              </w:rPr>
            </w:rPrChange>
          </w:rPr>
          <mc:AlternateContent>
            <mc:Choice Requires="wps">
              <w:drawing>
                <wp:anchor distT="0" distB="0" distL="0" distR="0" simplePos="0" relativeHeight="485469184" behindDoc="1" locked="0" layoutInCell="1" allowOverlap="1" wp14:anchorId="2573277B" wp14:editId="35934C57">
                  <wp:simplePos x="0" y="0"/>
                  <wp:positionH relativeFrom="page">
                    <wp:posOffset>840028</wp:posOffset>
                  </wp:positionH>
                  <wp:positionV relativeFrom="page">
                    <wp:posOffset>1043901</wp:posOffset>
                  </wp:positionV>
                  <wp:extent cx="5882640" cy="8300084"/>
                  <wp:effectExtent l="0" t="0" r="0" b="0"/>
                  <wp:wrapNone/>
                  <wp:docPr id="158" name="Graphic 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2640" cy="8300084"/>
                          </a:xfrm>
                          <a:custGeom>
                            <a:avLst/>
                            <a:gdLst/>
                            <a:ahLst/>
                            <a:cxnLst/>
                            <a:rect l="l" t="t" r="r" b="b"/>
                            <a:pathLst>
                              <a:path w="5882640" h="8300084">
                                <a:moveTo>
                                  <a:pt x="6096" y="6561823"/>
                                </a:moveTo>
                                <a:lnTo>
                                  <a:pt x="0" y="6561823"/>
                                </a:lnTo>
                                <a:lnTo>
                                  <a:pt x="0" y="6926364"/>
                                </a:lnTo>
                                <a:lnTo>
                                  <a:pt x="0" y="7290600"/>
                                </a:lnTo>
                                <a:lnTo>
                                  <a:pt x="0" y="7654836"/>
                                </a:lnTo>
                                <a:lnTo>
                                  <a:pt x="0" y="8019072"/>
                                </a:lnTo>
                                <a:lnTo>
                                  <a:pt x="0" y="8293392"/>
                                </a:lnTo>
                                <a:lnTo>
                                  <a:pt x="6096" y="8293392"/>
                                </a:lnTo>
                                <a:lnTo>
                                  <a:pt x="6096" y="8019072"/>
                                </a:lnTo>
                                <a:lnTo>
                                  <a:pt x="6096" y="7654836"/>
                                </a:lnTo>
                                <a:lnTo>
                                  <a:pt x="6096" y="7290600"/>
                                </a:lnTo>
                                <a:lnTo>
                                  <a:pt x="6096" y="6926364"/>
                                </a:lnTo>
                                <a:lnTo>
                                  <a:pt x="6096" y="6561823"/>
                                </a:lnTo>
                                <a:close/>
                              </a:path>
                              <a:path w="5882640" h="8300084">
                                <a:moveTo>
                                  <a:pt x="6096" y="2187321"/>
                                </a:moveTo>
                                <a:lnTo>
                                  <a:pt x="0" y="2187321"/>
                                </a:lnTo>
                                <a:lnTo>
                                  <a:pt x="0" y="2551849"/>
                                </a:lnTo>
                                <a:lnTo>
                                  <a:pt x="0" y="2916085"/>
                                </a:lnTo>
                                <a:lnTo>
                                  <a:pt x="0" y="6561747"/>
                                </a:lnTo>
                                <a:lnTo>
                                  <a:pt x="6096" y="6561747"/>
                                </a:lnTo>
                                <a:lnTo>
                                  <a:pt x="6096" y="2551849"/>
                                </a:lnTo>
                                <a:lnTo>
                                  <a:pt x="6096" y="2187321"/>
                                </a:lnTo>
                                <a:close/>
                              </a:path>
                              <a:path w="5882640" h="8300084">
                                <a:moveTo>
                                  <a:pt x="6096" y="1458772"/>
                                </a:moveTo>
                                <a:lnTo>
                                  <a:pt x="0" y="1458772"/>
                                </a:lnTo>
                                <a:lnTo>
                                  <a:pt x="0" y="1822996"/>
                                </a:lnTo>
                                <a:lnTo>
                                  <a:pt x="0" y="2187232"/>
                                </a:lnTo>
                                <a:lnTo>
                                  <a:pt x="6096" y="2187232"/>
                                </a:lnTo>
                                <a:lnTo>
                                  <a:pt x="6096" y="1822996"/>
                                </a:lnTo>
                                <a:lnTo>
                                  <a:pt x="6096" y="1458772"/>
                                </a:lnTo>
                                <a:close/>
                              </a:path>
                              <a:path w="5882640" h="8300084">
                                <a:moveTo>
                                  <a:pt x="6096" y="728776"/>
                                </a:moveTo>
                                <a:lnTo>
                                  <a:pt x="0" y="728776"/>
                                </a:lnTo>
                                <a:lnTo>
                                  <a:pt x="0" y="1094524"/>
                                </a:lnTo>
                                <a:lnTo>
                                  <a:pt x="0" y="1458760"/>
                                </a:lnTo>
                                <a:lnTo>
                                  <a:pt x="6096" y="1458760"/>
                                </a:lnTo>
                                <a:lnTo>
                                  <a:pt x="6096" y="1094524"/>
                                </a:lnTo>
                                <a:lnTo>
                                  <a:pt x="6096" y="728776"/>
                                </a:lnTo>
                                <a:close/>
                              </a:path>
                              <a:path w="5882640" h="8300084">
                                <a:moveTo>
                                  <a:pt x="6096" y="0"/>
                                </a:moveTo>
                                <a:lnTo>
                                  <a:pt x="0" y="0"/>
                                </a:lnTo>
                                <a:lnTo>
                                  <a:pt x="0" y="364528"/>
                                </a:lnTo>
                                <a:lnTo>
                                  <a:pt x="0" y="728764"/>
                                </a:lnTo>
                                <a:lnTo>
                                  <a:pt x="6096" y="728764"/>
                                </a:lnTo>
                                <a:lnTo>
                                  <a:pt x="6096" y="364528"/>
                                </a:lnTo>
                                <a:lnTo>
                                  <a:pt x="6096" y="0"/>
                                </a:lnTo>
                                <a:close/>
                              </a:path>
                              <a:path w="5882640" h="8300084">
                                <a:moveTo>
                                  <a:pt x="5875909" y="8293405"/>
                                </a:moveTo>
                                <a:lnTo>
                                  <a:pt x="6096" y="8293405"/>
                                </a:lnTo>
                                <a:lnTo>
                                  <a:pt x="0" y="8293405"/>
                                </a:lnTo>
                                <a:lnTo>
                                  <a:pt x="0" y="8299488"/>
                                </a:lnTo>
                                <a:lnTo>
                                  <a:pt x="6096" y="8299488"/>
                                </a:lnTo>
                                <a:lnTo>
                                  <a:pt x="5875909" y="8299488"/>
                                </a:lnTo>
                                <a:lnTo>
                                  <a:pt x="5875909" y="8293405"/>
                                </a:lnTo>
                                <a:close/>
                              </a:path>
                              <a:path w="5882640" h="8300084">
                                <a:moveTo>
                                  <a:pt x="5882081" y="8293405"/>
                                </a:moveTo>
                                <a:lnTo>
                                  <a:pt x="5875985" y="8293405"/>
                                </a:lnTo>
                                <a:lnTo>
                                  <a:pt x="5875985" y="8299488"/>
                                </a:lnTo>
                                <a:lnTo>
                                  <a:pt x="5882081" y="8299488"/>
                                </a:lnTo>
                                <a:lnTo>
                                  <a:pt x="5882081" y="8293405"/>
                                </a:lnTo>
                                <a:close/>
                              </a:path>
                              <a:path w="5882640" h="8300084">
                                <a:moveTo>
                                  <a:pt x="5882081" y="6561823"/>
                                </a:moveTo>
                                <a:lnTo>
                                  <a:pt x="5875985" y="6561823"/>
                                </a:lnTo>
                                <a:lnTo>
                                  <a:pt x="5875985" y="6926364"/>
                                </a:lnTo>
                                <a:lnTo>
                                  <a:pt x="5875985" y="7290600"/>
                                </a:lnTo>
                                <a:lnTo>
                                  <a:pt x="5875985" y="7654836"/>
                                </a:lnTo>
                                <a:lnTo>
                                  <a:pt x="5875985" y="8019072"/>
                                </a:lnTo>
                                <a:lnTo>
                                  <a:pt x="5875985" y="8293392"/>
                                </a:lnTo>
                                <a:lnTo>
                                  <a:pt x="5882081" y="8293392"/>
                                </a:lnTo>
                                <a:lnTo>
                                  <a:pt x="5882081" y="8019072"/>
                                </a:lnTo>
                                <a:lnTo>
                                  <a:pt x="5882081" y="7654836"/>
                                </a:lnTo>
                                <a:lnTo>
                                  <a:pt x="5882081" y="7290600"/>
                                </a:lnTo>
                                <a:lnTo>
                                  <a:pt x="5882081" y="6926364"/>
                                </a:lnTo>
                                <a:lnTo>
                                  <a:pt x="5882081" y="6561823"/>
                                </a:lnTo>
                                <a:close/>
                              </a:path>
                              <a:path w="5882640" h="8300084">
                                <a:moveTo>
                                  <a:pt x="5882081" y="2187321"/>
                                </a:moveTo>
                                <a:lnTo>
                                  <a:pt x="5875985" y="2187321"/>
                                </a:lnTo>
                                <a:lnTo>
                                  <a:pt x="5875985" y="2551849"/>
                                </a:lnTo>
                                <a:lnTo>
                                  <a:pt x="5875985" y="2916085"/>
                                </a:lnTo>
                                <a:lnTo>
                                  <a:pt x="5875985" y="6561747"/>
                                </a:lnTo>
                                <a:lnTo>
                                  <a:pt x="5882081" y="6561747"/>
                                </a:lnTo>
                                <a:lnTo>
                                  <a:pt x="5882081" y="2551849"/>
                                </a:lnTo>
                                <a:lnTo>
                                  <a:pt x="5882081" y="2187321"/>
                                </a:lnTo>
                                <a:close/>
                              </a:path>
                              <a:path w="5882640" h="8300084">
                                <a:moveTo>
                                  <a:pt x="5882081" y="1458772"/>
                                </a:moveTo>
                                <a:lnTo>
                                  <a:pt x="5875985" y="1458772"/>
                                </a:lnTo>
                                <a:lnTo>
                                  <a:pt x="5875985" y="1822996"/>
                                </a:lnTo>
                                <a:lnTo>
                                  <a:pt x="5875985" y="2187232"/>
                                </a:lnTo>
                                <a:lnTo>
                                  <a:pt x="5882081" y="2187232"/>
                                </a:lnTo>
                                <a:lnTo>
                                  <a:pt x="5882081" y="1822996"/>
                                </a:lnTo>
                                <a:lnTo>
                                  <a:pt x="5882081" y="1458772"/>
                                </a:lnTo>
                                <a:close/>
                              </a:path>
                              <a:path w="5882640" h="8300084">
                                <a:moveTo>
                                  <a:pt x="5882081" y="728776"/>
                                </a:moveTo>
                                <a:lnTo>
                                  <a:pt x="5875985" y="728776"/>
                                </a:lnTo>
                                <a:lnTo>
                                  <a:pt x="5875985" y="1094524"/>
                                </a:lnTo>
                                <a:lnTo>
                                  <a:pt x="5875985" y="1458760"/>
                                </a:lnTo>
                                <a:lnTo>
                                  <a:pt x="5882081" y="1458760"/>
                                </a:lnTo>
                                <a:lnTo>
                                  <a:pt x="5882081" y="1094524"/>
                                </a:lnTo>
                                <a:lnTo>
                                  <a:pt x="5882081" y="728776"/>
                                </a:lnTo>
                                <a:close/>
                              </a:path>
                              <a:path w="5882640" h="8300084">
                                <a:moveTo>
                                  <a:pt x="5882081" y="0"/>
                                </a:moveTo>
                                <a:lnTo>
                                  <a:pt x="5875985" y="0"/>
                                </a:lnTo>
                                <a:lnTo>
                                  <a:pt x="5875985" y="364528"/>
                                </a:lnTo>
                                <a:lnTo>
                                  <a:pt x="5875985" y="728764"/>
                                </a:lnTo>
                                <a:lnTo>
                                  <a:pt x="5882081" y="728764"/>
                                </a:lnTo>
                                <a:lnTo>
                                  <a:pt x="5882081" y="364528"/>
                                </a:lnTo>
                                <a:lnTo>
                                  <a:pt x="58820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126BED" id="Graphic 169" o:spid="_x0000_s1026" style="position:absolute;margin-left:66.15pt;margin-top:82.2pt;width:463.2pt;height:653.55pt;z-index:-17847296;visibility:visible;mso-wrap-style:square;mso-wrap-distance-left:0;mso-wrap-distance-top:0;mso-wrap-distance-right:0;mso-wrap-distance-bottom:0;mso-position-horizontal:absolute;mso-position-horizontal-relative:page;mso-position-vertical:absolute;mso-position-vertical-relative:page;v-text-anchor:top" coordsize="5882640,8300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" path="m6096,6561823r-6096,l,6926364r,364236l,7654836r,364236l,8293392r6096,l6096,8019072r,-364236l6096,7290600r,-364236l6096,6561823xem6096,2187321r-6096,l,2551849r,364236l,6561747r6096,l6096,2551849r,-364528xem6096,1458772r-6096,l,1822996r,364236l6096,2187232r,-364236l6096,1458772xem6096,728776r-6096,l,1094524r,364236l6096,1458760r,-364236l6096,728776xem6096,l,,,364528,,728764r6096,l6096,364528,6096,xem5875909,8293405r-5869813,l,8293405r,6083l6096,8299488r5869813,l5875909,8293405xem5882081,8293405r-6096,l5875985,8299488r6096,l5882081,8293405xem5882081,6561823r-6096,l5875985,6926364r,364236l5875985,7654836r,364236l5875985,8293392r6096,l5882081,8019072r,-364236l5882081,7290600r,-364236l5882081,6561823xem5882081,2187321r-6096,l5875985,2551849r,364236l5875985,6561747r6096,l5882081,2551849r,-364528xem5882081,1458772r-6096,l5875985,1822996r,364236l5882081,2187232r,-364236l5882081,1458772xem5882081,728776r-6096,l5875985,1094524r,364236l5882081,1458760r,-364236l5882081,728776xem5882081,r-6096,l5875985,364528r,364236l5882081,728764r,-364236l5882081,xe" fillcolor="black" stroked="f">
                  <v:path arrowok="t"/>
                  <w10:wrap anchorx="page" anchory="page"/>
                </v:shape>
              </w:pict>
            </mc:Fallback>
          </mc:AlternateContent>
        </w:r>
      </w:del>
      <w:r>
        <w:t>int</w:t>
      </w:r>
      <w:r>
        <w:rPr>
          <w:spacing w:val="-1"/>
        </w:rPr>
        <w:t xml:space="preserve"> </w:t>
      </w:r>
      <w:r>
        <w:t xml:space="preserve">main() </w:t>
      </w:r>
      <w:r>
        <w:rPr>
          <w:spacing w:val="-10"/>
        </w:rPr>
        <w:t>{</w:t>
      </w:r>
    </w:p>
    <w:p w14:paraId="3B6F3801" w14:textId="77777777" w:rsidR="00E57A4D" w:rsidRDefault="00E57A4D">
      <w:pPr>
        <w:pStyle w:val="CodeBlockBPBHEB"/>
        <w:pPrChange w:id="2802" w:author="Abhiram Arali" w:date="2024-11-13T10:17:00Z">
          <w:pPr>
            <w:pStyle w:val="BodyText"/>
            <w:spacing w:before="21"/>
          </w:pPr>
        </w:pPrChange>
      </w:pPr>
    </w:p>
    <w:p w14:paraId="34C462FE" w14:textId="77777777" w:rsidR="00E57A4D" w:rsidRDefault="00A87255">
      <w:pPr>
        <w:pStyle w:val="CodeBlockBPBHEB"/>
        <w:pPrChange w:id="2803" w:author="Abhiram Arali" w:date="2024-11-13T10:17:00Z">
          <w:pPr>
            <w:pStyle w:val="BodyText"/>
            <w:ind w:left="460"/>
          </w:pPr>
        </w:pPrChange>
      </w:pPr>
      <w:r>
        <w:t xml:space="preserve">int </w:t>
      </w:r>
      <w:r>
        <w:rPr>
          <w:spacing w:val="-5"/>
        </w:rPr>
        <w:t>i;</w:t>
      </w:r>
    </w:p>
    <w:p w14:paraId="6D1681F0" w14:textId="77777777" w:rsidR="00E57A4D" w:rsidRDefault="00E57A4D">
      <w:pPr>
        <w:pStyle w:val="CodeBlockBPBHEB"/>
        <w:pPrChange w:id="2804" w:author="Abhiram Arali" w:date="2024-11-13T10:17:00Z">
          <w:pPr>
            <w:pStyle w:val="BodyText"/>
            <w:spacing w:before="22"/>
          </w:pPr>
        </w:pPrChange>
      </w:pPr>
    </w:p>
    <w:p w14:paraId="1383C1F6" w14:textId="77777777" w:rsidR="00E57A4D" w:rsidRDefault="00A87255">
      <w:pPr>
        <w:pStyle w:val="CodeBlockBPBHEB"/>
        <w:pPrChange w:id="2805" w:author="Abhiram Arali" w:date="2024-11-13T10:17:00Z">
          <w:pPr>
            <w:pStyle w:val="BodyText"/>
            <w:ind w:left="460"/>
          </w:pPr>
        </w:pPrChange>
      </w:pPr>
      <w:r>
        <w:t>// Using for</w:t>
      </w:r>
      <w:r>
        <w:rPr>
          <w:spacing w:val="-2"/>
        </w:rPr>
        <w:t xml:space="preserve"> </w:t>
      </w:r>
      <w:r>
        <w:rPr>
          <w:spacing w:val="-4"/>
        </w:rPr>
        <w:t>loop</w:t>
      </w:r>
    </w:p>
    <w:p w14:paraId="40B4B1E4" w14:textId="77777777" w:rsidR="00E57A4D" w:rsidRDefault="00E57A4D">
      <w:pPr>
        <w:pStyle w:val="CodeBlockBPBHEB"/>
        <w:pPrChange w:id="2806" w:author="Abhiram Arali" w:date="2024-11-13T10:17:00Z">
          <w:pPr>
            <w:pStyle w:val="BodyText"/>
            <w:spacing w:before="24"/>
          </w:pPr>
        </w:pPrChange>
      </w:pPr>
    </w:p>
    <w:p w14:paraId="6F194228" w14:textId="77777777" w:rsidR="00E57A4D" w:rsidRDefault="00A87255">
      <w:pPr>
        <w:pStyle w:val="CodeBlockBPBHEB"/>
        <w:pPrChange w:id="2807" w:author="Abhiram Arali" w:date="2024-11-13T10:17:00Z">
          <w:pPr>
            <w:pStyle w:val="BodyText"/>
            <w:ind w:left="460"/>
          </w:pPr>
        </w:pPrChange>
      </w:pPr>
      <w:r>
        <w:t>printf("For</w:t>
      </w:r>
      <w:r>
        <w:rPr>
          <w:spacing w:val="-3"/>
        </w:rPr>
        <w:t xml:space="preserve"> </w:t>
      </w:r>
      <w:r>
        <w:rPr>
          <w:spacing w:val="-2"/>
        </w:rPr>
        <w:t>Loop:\n");</w:t>
      </w:r>
    </w:p>
    <w:p w14:paraId="370BD990" w14:textId="77777777" w:rsidR="00E57A4D" w:rsidRDefault="00E57A4D">
      <w:pPr>
        <w:pStyle w:val="CodeBlockBPBHEB"/>
        <w:pPrChange w:id="2808" w:author="Abhiram Arali" w:date="2024-11-13T10:17:00Z">
          <w:pPr>
            <w:pStyle w:val="BodyText"/>
            <w:spacing w:before="22"/>
          </w:pPr>
        </w:pPrChange>
      </w:pPr>
    </w:p>
    <w:p w14:paraId="5CA64BD7" w14:textId="77777777" w:rsidR="00E57A4D" w:rsidRDefault="00A87255">
      <w:pPr>
        <w:pStyle w:val="CodeBlockBPBHEB"/>
        <w:pPrChange w:id="2809" w:author="Abhiram Arali" w:date="2024-11-13T10:17:00Z">
          <w:pPr>
            <w:pStyle w:val="BodyText"/>
            <w:ind w:left="460"/>
          </w:pPr>
        </w:pPrChange>
      </w:pPr>
      <w:r>
        <w:t>for</w:t>
      </w:r>
      <w:r>
        <w:rPr>
          <w:spacing w:val="-3"/>
        </w:rPr>
        <w:t xml:space="preserve"> </w:t>
      </w:r>
      <w:r>
        <w:t>(i =</w:t>
      </w:r>
      <w:r>
        <w:rPr>
          <w:spacing w:val="-3"/>
        </w:rPr>
        <w:t xml:space="preserve"> </w:t>
      </w:r>
      <w:r>
        <w:t>1; i &lt;= 5; i++)</w:t>
      </w:r>
      <w:r>
        <w:rPr>
          <w:spacing w:val="1"/>
        </w:rPr>
        <w:t xml:space="preserve"> </w:t>
      </w:r>
      <w:r>
        <w:rPr>
          <w:spacing w:val="-10"/>
        </w:rPr>
        <w:t>{</w:t>
      </w:r>
    </w:p>
    <w:p w14:paraId="72B871D6" w14:textId="77777777" w:rsidR="00E57A4D" w:rsidRDefault="00E57A4D">
      <w:pPr>
        <w:pStyle w:val="CodeBlockBPBHEB"/>
        <w:pPrChange w:id="2810" w:author="Abhiram Arali" w:date="2024-11-13T10:17:00Z">
          <w:pPr>
            <w:pStyle w:val="BodyText"/>
            <w:spacing w:before="21"/>
          </w:pPr>
        </w:pPrChange>
      </w:pPr>
    </w:p>
    <w:p w14:paraId="28F40CD0" w14:textId="77777777" w:rsidR="00E57A4D" w:rsidRDefault="00A87255">
      <w:pPr>
        <w:pStyle w:val="CodeBlockBPBHEB"/>
        <w:pPrChange w:id="2811" w:author="Abhiram Arali" w:date="2024-11-13T10:17:00Z">
          <w:pPr>
            <w:pStyle w:val="BodyText"/>
            <w:ind w:left="700"/>
          </w:pPr>
        </w:pPrChange>
      </w:pPr>
      <w:r>
        <w:t>printf("%d\n",</w:t>
      </w:r>
      <w:r>
        <w:rPr>
          <w:spacing w:val="-3"/>
        </w:rPr>
        <w:t xml:space="preserve"> </w:t>
      </w:r>
      <w:r>
        <w:t>i);</w:t>
      </w:r>
      <w:r>
        <w:rPr>
          <w:spacing w:val="-1"/>
        </w:rPr>
        <w:t xml:space="preserve"> </w:t>
      </w:r>
      <w:r>
        <w:t>// Prints</w:t>
      </w:r>
      <w:r>
        <w:rPr>
          <w:spacing w:val="-1"/>
        </w:rPr>
        <w:t xml:space="preserve"> </w:t>
      </w:r>
      <w:r>
        <w:t>numbers 1</w:t>
      </w:r>
      <w:r>
        <w:rPr>
          <w:spacing w:val="-1"/>
        </w:rPr>
        <w:t xml:space="preserve"> </w:t>
      </w:r>
      <w:r>
        <w:t xml:space="preserve">to </w:t>
      </w:r>
      <w:r>
        <w:rPr>
          <w:spacing w:val="-10"/>
        </w:rPr>
        <w:t>5</w:t>
      </w:r>
    </w:p>
    <w:p w14:paraId="359C5AF5" w14:textId="77777777" w:rsidR="00E57A4D" w:rsidRDefault="00E57A4D">
      <w:pPr>
        <w:pStyle w:val="CodeBlockBPBHEB"/>
        <w:pPrChange w:id="2812" w:author="Abhiram Arali" w:date="2024-11-13T10:17:00Z">
          <w:pPr>
            <w:pStyle w:val="BodyText"/>
            <w:spacing w:before="22"/>
          </w:pPr>
        </w:pPrChange>
      </w:pPr>
    </w:p>
    <w:p w14:paraId="4A5A4936" w14:textId="77777777" w:rsidR="00E57A4D" w:rsidRDefault="00A87255">
      <w:pPr>
        <w:pStyle w:val="CodeBlockBPBHEB"/>
        <w:pPrChange w:id="2813" w:author="Abhiram Arali" w:date="2024-11-13T10:17:00Z">
          <w:pPr>
            <w:spacing w:before="1"/>
            <w:ind w:left="460"/>
          </w:pPr>
        </w:pPrChange>
      </w:pPr>
      <w:r>
        <w:rPr>
          <w:spacing w:val="-10"/>
        </w:rPr>
        <w:t>}</w:t>
      </w:r>
    </w:p>
    <w:p w14:paraId="04B77F27" w14:textId="77777777" w:rsidR="00E57A4D" w:rsidRDefault="00E57A4D">
      <w:pPr>
        <w:pStyle w:val="CodeBlockBPBHEB"/>
        <w:pPrChange w:id="2814" w:author="Abhiram Arali" w:date="2024-11-13T10:17:00Z">
          <w:pPr>
            <w:pStyle w:val="BodyText"/>
            <w:spacing w:before="21"/>
          </w:pPr>
        </w:pPrChange>
      </w:pPr>
    </w:p>
    <w:p w14:paraId="0E95A92D" w14:textId="77777777" w:rsidR="00E57A4D" w:rsidRDefault="00A87255">
      <w:pPr>
        <w:pStyle w:val="CodeBlockBPBHEB"/>
        <w:pPrChange w:id="2815" w:author="Abhiram Arali" w:date="2024-11-13T10:17:00Z">
          <w:pPr>
            <w:pStyle w:val="BodyText"/>
            <w:ind w:left="460"/>
          </w:pPr>
        </w:pPrChange>
      </w:pPr>
      <w:r>
        <w:t>// Using while</w:t>
      </w:r>
      <w:r>
        <w:rPr>
          <w:spacing w:val="-1"/>
        </w:rPr>
        <w:t xml:space="preserve"> </w:t>
      </w:r>
      <w:r>
        <w:rPr>
          <w:spacing w:val="-4"/>
        </w:rPr>
        <w:t>loop</w:t>
      </w:r>
    </w:p>
    <w:p w14:paraId="1E87EB0E" w14:textId="77777777" w:rsidR="00E57A4D" w:rsidRDefault="00E57A4D">
      <w:pPr>
        <w:pStyle w:val="CodeBlockBPBHEB"/>
        <w:pPrChange w:id="2816" w:author="Abhiram Arali" w:date="2024-11-13T10:17:00Z">
          <w:pPr>
            <w:pStyle w:val="BodyText"/>
            <w:spacing w:before="22"/>
          </w:pPr>
        </w:pPrChange>
      </w:pPr>
    </w:p>
    <w:p w14:paraId="5F514B68" w14:textId="77777777" w:rsidR="00E57A4D" w:rsidRDefault="00A87255">
      <w:pPr>
        <w:pStyle w:val="CodeBlockBPBHEB"/>
        <w:pPrChange w:id="2817" w:author="Abhiram Arali" w:date="2024-11-13T10:17:00Z">
          <w:pPr>
            <w:pStyle w:val="BodyText"/>
            <w:ind w:left="460"/>
          </w:pPr>
        </w:pPrChange>
      </w:pPr>
      <w:r>
        <w:t>printf("While</w:t>
      </w:r>
      <w:r>
        <w:rPr>
          <w:spacing w:val="-2"/>
        </w:rPr>
        <w:t xml:space="preserve"> Loop:\n");</w:t>
      </w:r>
    </w:p>
    <w:p w14:paraId="4CC6AE05" w14:textId="77777777" w:rsidR="00E57A4D" w:rsidRDefault="00E57A4D">
      <w:pPr>
        <w:pStyle w:val="CodeBlockBPBHEB"/>
        <w:pPrChange w:id="2818" w:author="Abhiram Arali" w:date="2024-11-13T10:17:00Z">
          <w:pPr>
            <w:pStyle w:val="BodyText"/>
            <w:spacing w:before="21"/>
          </w:pPr>
        </w:pPrChange>
      </w:pPr>
    </w:p>
    <w:p w14:paraId="7D0EDC77" w14:textId="77777777" w:rsidR="00E57A4D" w:rsidRDefault="00A87255">
      <w:pPr>
        <w:pStyle w:val="CodeBlockBPBHEB"/>
        <w:pPrChange w:id="2819" w:author="Abhiram Arali" w:date="2024-11-13T10:17:00Z">
          <w:pPr>
            <w:pStyle w:val="BodyText"/>
            <w:spacing w:before="1"/>
            <w:ind w:left="460"/>
          </w:pPr>
        </w:pPrChange>
      </w:pPr>
      <w:r>
        <w:t xml:space="preserve">i = </w:t>
      </w:r>
      <w:r>
        <w:rPr>
          <w:spacing w:val="-5"/>
        </w:rPr>
        <w:t>1;</w:t>
      </w:r>
    </w:p>
    <w:p w14:paraId="3E2CBB97" w14:textId="77777777" w:rsidR="00E57A4D" w:rsidRDefault="00E57A4D">
      <w:pPr>
        <w:pStyle w:val="CodeBlockBPBHEB"/>
        <w:pPrChange w:id="2820" w:author="Abhiram Arali" w:date="2024-11-13T10:17:00Z">
          <w:pPr>
            <w:pStyle w:val="BodyText"/>
            <w:spacing w:before="23"/>
          </w:pPr>
        </w:pPrChange>
      </w:pPr>
    </w:p>
    <w:p w14:paraId="55255B28" w14:textId="77777777" w:rsidR="00E57A4D" w:rsidRDefault="00A87255">
      <w:pPr>
        <w:pStyle w:val="CodeBlockBPBHEB"/>
        <w:pPrChange w:id="2821" w:author="Abhiram Arali" w:date="2024-11-13T10:17:00Z">
          <w:pPr>
            <w:pStyle w:val="BodyText"/>
            <w:spacing w:before="1"/>
            <w:ind w:left="460"/>
          </w:pPr>
        </w:pPrChange>
      </w:pPr>
      <w:r>
        <w:t>while</w:t>
      </w:r>
      <w:r>
        <w:rPr>
          <w:spacing w:val="-3"/>
        </w:rPr>
        <w:t xml:space="preserve"> </w:t>
      </w:r>
      <w:r>
        <w:t>(i &lt;=</w:t>
      </w:r>
      <w:r>
        <w:rPr>
          <w:spacing w:val="-3"/>
        </w:rPr>
        <w:t xml:space="preserve"> </w:t>
      </w:r>
      <w:r>
        <w:t xml:space="preserve">5) </w:t>
      </w:r>
      <w:r>
        <w:rPr>
          <w:spacing w:val="-10"/>
        </w:rPr>
        <w:t>{</w:t>
      </w:r>
    </w:p>
    <w:p w14:paraId="1526FC6E" w14:textId="77777777" w:rsidR="00E57A4D" w:rsidRDefault="00E57A4D">
      <w:pPr>
        <w:pStyle w:val="CodeBlockBPBHEB"/>
        <w:pPrChange w:id="2822" w:author="Abhiram Arali" w:date="2024-11-13T10:17:00Z">
          <w:pPr>
            <w:pStyle w:val="BodyText"/>
            <w:spacing w:before="21"/>
          </w:pPr>
        </w:pPrChange>
      </w:pPr>
    </w:p>
    <w:p w14:paraId="13AEB4D9" w14:textId="77777777" w:rsidR="00E57A4D" w:rsidRDefault="00A87255">
      <w:pPr>
        <w:pStyle w:val="CodeBlockBPBHEB"/>
        <w:pPrChange w:id="2823" w:author="Abhiram Arali" w:date="2024-11-13T10:17:00Z">
          <w:pPr>
            <w:pStyle w:val="BodyText"/>
            <w:ind w:left="700"/>
          </w:pPr>
        </w:pPrChange>
      </w:pPr>
      <w:r>
        <w:lastRenderedPageBreak/>
        <w:t>printf("%d\n",</w:t>
      </w:r>
      <w:r>
        <w:rPr>
          <w:spacing w:val="-3"/>
        </w:rPr>
        <w:t xml:space="preserve"> </w:t>
      </w:r>
      <w:r>
        <w:rPr>
          <w:spacing w:val="-5"/>
        </w:rPr>
        <w:t>i);</w:t>
      </w:r>
    </w:p>
    <w:p w14:paraId="305C94BE" w14:textId="77777777" w:rsidR="00E57A4D" w:rsidRDefault="00E57A4D">
      <w:pPr>
        <w:pStyle w:val="CodeBlockBPBHEB"/>
        <w:pPrChange w:id="2824" w:author="Abhiram Arali" w:date="2024-11-13T10:17:00Z">
          <w:pPr>
            <w:pStyle w:val="BodyText"/>
            <w:spacing w:before="22"/>
          </w:pPr>
        </w:pPrChange>
      </w:pPr>
    </w:p>
    <w:p w14:paraId="6AC3016E" w14:textId="77777777" w:rsidR="00E57A4D" w:rsidRDefault="00A87255">
      <w:pPr>
        <w:pStyle w:val="CodeBlockBPBHEB"/>
        <w:pPrChange w:id="2825" w:author="Abhiram Arali" w:date="2024-11-13T10:17:00Z">
          <w:pPr>
            <w:pStyle w:val="BodyText"/>
            <w:ind w:left="700"/>
          </w:pPr>
        </w:pPrChange>
      </w:pPr>
      <w:r>
        <w:t>i++;</w:t>
      </w:r>
      <w:r>
        <w:rPr>
          <w:spacing w:val="-2"/>
        </w:rPr>
        <w:t xml:space="preserve"> </w:t>
      </w:r>
      <w:r>
        <w:t>//</w:t>
      </w:r>
      <w:r>
        <w:rPr>
          <w:spacing w:val="-2"/>
        </w:rPr>
        <w:t xml:space="preserve"> </w:t>
      </w:r>
      <w:r>
        <w:t>Increment</w:t>
      </w:r>
      <w:r>
        <w:rPr>
          <w:spacing w:val="-1"/>
        </w:rPr>
        <w:t xml:space="preserve"> </w:t>
      </w:r>
      <w:r>
        <w:rPr>
          <w:spacing w:val="-10"/>
        </w:rPr>
        <w:t>i</w:t>
      </w:r>
    </w:p>
    <w:p w14:paraId="561AD2F1" w14:textId="77777777" w:rsidR="00E57A4D" w:rsidRDefault="00E57A4D">
      <w:pPr>
        <w:pStyle w:val="CodeBlockBPBHEB"/>
        <w:pPrChange w:id="2826" w:author="Abhiram Arali" w:date="2024-11-13T10:17:00Z">
          <w:pPr>
            <w:pStyle w:val="BodyText"/>
            <w:spacing w:before="22"/>
          </w:pPr>
        </w:pPrChange>
      </w:pPr>
    </w:p>
    <w:p w14:paraId="5E1B5CAA" w14:textId="77777777" w:rsidR="00E57A4D" w:rsidRDefault="00A87255">
      <w:pPr>
        <w:pStyle w:val="CodeBlockBPBHEB"/>
        <w:pPrChange w:id="2827" w:author="Abhiram Arali" w:date="2024-11-13T10:17:00Z">
          <w:pPr>
            <w:ind w:left="460"/>
          </w:pPr>
        </w:pPrChange>
      </w:pPr>
      <w:r>
        <w:rPr>
          <w:spacing w:val="-10"/>
        </w:rPr>
        <w:t>}</w:t>
      </w:r>
    </w:p>
    <w:p w14:paraId="5ABEBBED" w14:textId="77777777" w:rsidR="00E57A4D" w:rsidRDefault="00E57A4D">
      <w:pPr>
        <w:pStyle w:val="CodeBlockBPBHEB"/>
        <w:pPrChange w:id="2828" w:author="Abhiram Arali" w:date="2024-11-13T10:17:00Z">
          <w:pPr>
            <w:pStyle w:val="BodyText"/>
            <w:spacing w:before="21"/>
          </w:pPr>
        </w:pPrChange>
      </w:pPr>
    </w:p>
    <w:p w14:paraId="623C4897" w14:textId="77777777" w:rsidR="00E57A4D" w:rsidRDefault="00A87255">
      <w:pPr>
        <w:pStyle w:val="CodeBlockBPBHEB"/>
        <w:pPrChange w:id="2829" w:author="Abhiram Arali" w:date="2024-11-13T10:17:00Z">
          <w:pPr>
            <w:pStyle w:val="BodyText"/>
            <w:spacing w:before="1"/>
            <w:ind w:left="460"/>
          </w:pPr>
        </w:pPrChange>
      </w:pPr>
      <w:r>
        <w:t>//</w:t>
      </w:r>
      <w:r>
        <w:rPr>
          <w:spacing w:val="-1"/>
        </w:rPr>
        <w:t xml:space="preserve"> </w:t>
      </w:r>
      <w:r>
        <w:t xml:space="preserve">Using do-while </w:t>
      </w:r>
      <w:r>
        <w:rPr>
          <w:spacing w:val="-4"/>
        </w:rPr>
        <w:t>loop</w:t>
      </w:r>
    </w:p>
    <w:p w14:paraId="3DB9AC5C" w14:textId="77777777" w:rsidR="00E57A4D" w:rsidRDefault="00E57A4D">
      <w:pPr>
        <w:pStyle w:val="CodeBlockBPBHEB"/>
        <w:pPrChange w:id="2830" w:author="Abhiram Arali" w:date="2024-11-13T10:17:00Z">
          <w:pPr>
            <w:pStyle w:val="BodyText"/>
            <w:spacing w:before="21"/>
          </w:pPr>
        </w:pPrChange>
      </w:pPr>
    </w:p>
    <w:p w14:paraId="171627A8" w14:textId="77777777" w:rsidR="00E57A4D" w:rsidRDefault="00A87255">
      <w:pPr>
        <w:pStyle w:val="CodeBlockBPBHEB"/>
        <w:pPrChange w:id="2831" w:author="Abhiram Arali" w:date="2024-11-13T10:17:00Z">
          <w:pPr>
            <w:pStyle w:val="BodyText"/>
            <w:ind w:left="460"/>
          </w:pPr>
        </w:pPrChange>
      </w:pPr>
      <w:r>
        <w:t>printf("Do-While</w:t>
      </w:r>
      <w:r>
        <w:rPr>
          <w:spacing w:val="-6"/>
        </w:rPr>
        <w:t xml:space="preserve"> </w:t>
      </w:r>
      <w:r>
        <w:rPr>
          <w:spacing w:val="-2"/>
        </w:rPr>
        <w:t>Loop:\n");</w:t>
      </w:r>
    </w:p>
    <w:p w14:paraId="47FC1087" w14:textId="77777777" w:rsidR="00E57A4D" w:rsidRDefault="00E57A4D">
      <w:pPr>
        <w:pStyle w:val="CodeBlockBPBHEB"/>
        <w:pPrChange w:id="2832" w:author="Abhiram Arali" w:date="2024-11-13T10:17:00Z">
          <w:pPr>
            <w:pStyle w:val="BodyText"/>
            <w:spacing w:before="24"/>
          </w:pPr>
        </w:pPrChange>
      </w:pPr>
    </w:p>
    <w:p w14:paraId="2C12E33C" w14:textId="77777777" w:rsidR="00E57A4D" w:rsidRDefault="00A87255">
      <w:pPr>
        <w:pStyle w:val="CodeBlockBPBHEB"/>
        <w:pPrChange w:id="2833" w:author="Abhiram Arali" w:date="2024-11-13T10:17:00Z">
          <w:pPr>
            <w:pStyle w:val="BodyText"/>
            <w:ind w:left="460"/>
          </w:pPr>
        </w:pPrChange>
      </w:pPr>
      <w:r>
        <w:t xml:space="preserve">i = </w:t>
      </w:r>
      <w:r>
        <w:rPr>
          <w:spacing w:val="-5"/>
        </w:rPr>
        <w:t>1;</w:t>
      </w:r>
    </w:p>
    <w:p w14:paraId="6BA4469E" w14:textId="77777777" w:rsidR="00E57A4D" w:rsidRDefault="00E57A4D">
      <w:pPr>
        <w:pStyle w:val="CodeBlockBPBHEB"/>
        <w:pPrChange w:id="2834" w:author="Abhiram Arali" w:date="2024-11-13T10:17:00Z">
          <w:pPr>
            <w:pStyle w:val="BodyText"/>
            <w:spacing w:before="22"/>
          </w:pPr>
        </w:pPrChange>
      </w:pPr>
    </w:p>
    <w:p w14:paraId="183602BA" w14:textId="77777777" w:rsidR="00E57A4D" w:rsidRDefault="00A87255">
      <w:pPr>
        <w:pStyle w:val="CodeBlockBPBHEB"/>
        <w:pPrChange w:id="2835" w:author="Abhiram Arali" w:date="2024-11-13T10:17:00Z">
          <w:pPr>
            <w:pStyle w:val="BodyText"/>
            <w:ind w:left="460"/>
          </w:pPr>
        </w:pPrChange>
      </w:pPr>
      <w:r>
        <w:t xml:space="preserve">do </w:t>
      </w:r>
      <w:r>
        <w:rPr>
          <w:spacing w:val="-10"/>
        </w:rPr>
        <w:t>{</w:t>
      </w:r>
    </w:p>
    <w:p w14:paraId="6B135FA0" w14:textId="77777777" w:rsidR="00E57A4D" w:rsidRDefault="00E57A4D">
      <w:pPr>
        <w:pStyle w:val="CodeBlockBPBHEB"/>
        <w:pPrChange w:id="2836" w:author="Abhiram Arali" w:date="2024-11-13T10:17:00Z">
          <w:pPr>
            <w:pStyle w:val="BodyText"/>
            <w:spacing w:before="21"/>
          </w:pPr>
        </w:pPrChange>
      </w:pPr>
    </w:p>
    <w:p w14:paraId="614876F5" w14:textId="77777777" w:rsidR="00E57A4D" w:rsidRDefault="00A87255">
      <w:pPr>
        <w:pStyle w:val="CodeBlockBPBHEB"/>
        <w:pPrChange w:id="2837" w:author="Abhiram Arali" w:date="2024-11-13T10:17:00Z">
          <w:pPr>
            <w:pStyle w:val="BodyText"/>
            <w:spacing w:before="1"/>
            <w:ind w:left="700"/>
          </w:pPr>
        </w:pPrChange>
      </w:pPr>
      <w:r>
        <w:t>printf("%d\n",</w:t>
      </w:r>
      <w:r>
        <w:rPr>
          <w:spacing w:val="-3"/>
        </w:rPr>
        <w:t xml:space="preserve"> </w:t>
      </w:r>
      <w:r>
        <w:rPr>
          <w:spacing w:val="-5"/>
        </w:rPr>
        <w:t>i);</w:t>
      </w:r>
    </w:p>
    <w:p w14:paraId="34087C2E" w14:textId="77777777" w:rsidR="00E57A4D" w:rsidRDefault="00E57A4D">
      <w:pPr>
        <w:pStyle w:val="CodeBlockBPBHEB"/>
        <w:pPrChange w:id="2838" w:author="Abhiram Arali" w:date="2024-11-13T10:17:00Z">
          <w:pPr>
            <w:pStyle w:val="BodyText"/>
            <w:spacing w:before="22"/>
          </w:pPr>
        </w:pPrChange>
      </w:pPr>
    </w:p>
    <w:p w14:paraId="4490CF1F" w14:textId="77777777" w:rsidR="00E57A4D" w:rsidRDefault="00A87255">
      <w:pPr>
        <w:pStyle w:val="CodeBlockBPBHEB"/>
        <w:pPrChange w:id="2839" w:author="Abhiram Arali" w:date="2024-11-13T10:17:00Z">
          <w:pPr>
            <w:pStyle w:val="BodyText"/>
            <w:ind w:left="700"/>
          </w:pPr>
        </w:pPrChange>
      </w:pPr>
      <w:r>
        <w:t>i++;</w:t>
      </w:r>
      <w:r>
        <w:rPr>
          <w:spacing w:val="-2"/>
        </w:rPr>
        <w:t xml:space="preserve"> </w:t>
      </w:r>
      <w:r>
        <w:t>//</w:t>
      </w:r>
      <w:r>
        <w:rPr>
          <w:spacing w:val="-2"/>
        </w:rPr>
        <w:t xml:space="preserve"> </w:t>
      </w:r>
      <w:r>
        <w:t>Increment</w:t>
      </w:r>
      <w:r>
        <w:rPr>
          <w:spacing w:val="-1"/>
        </w:rPr>
        <w:t xml:space="preserve"> </w:t>
      </w:r>
      <w:r>
        <w:rPr>
          <w:spacing w:val="-10"/>
        </w:rPr>
        <w:t>i</w:t>
      </w:r>
    </w:p>
    <w:p w14:paraId="0266AD02" w14:textId="77777777" w:rsidR="00E57A4D" w:rsidRDefault="00E57A4D">
      <w:pPr>
        <w:pStyle w:val="CodeBlockBPBHEB"/>
        <w:pPrChange w:id="2840" w:author="Abhiram Arali" w:date="2024-11-13T10:17:00Z">
          <w:pPr>
            <w:pStyle w:val="BodyText"/>
            <w:spacing w:before="21"/>
          </w:pPr>
        </w:pPrChange>
      </w:pPr>
    </w:p>
    <w:p w14:paraId="3807E9EA" w14:textId="77777777" w:rsidR="00E57A4D" w:rsidRDefault="00A87255">
      <w:pPr>
        <w:pStyle w:val="CodeBlockBPBHEB"/>
        <w:pPrChange w:id="2841" w:author="Abhiram Arali" w:date="2024-11-13T10:17:00Z">
          <w:pPr>
            <w:pStyle w:val="BodyText"/>
            <w:ind w:left="460"/>
          </w:pPr>
        </w:pPrChange>
      </w:pPr>
      <w:r>
        <w:t>}</w:t>
      </w:r>
      <w:r>
        <w:rPr>
          <w:spacing w:val="-3"/>
        </w:rPr>
        <w:t xml:space="preserve"> </w:t>
      </w:r>
      <w:r>
        <w:t>while (i</w:t>
      </w:r>
      <w:r>
        <w:rPr>
          <w:spacing w:val="-1"/>
        </w:rPr>
        <w:t xml:space="preserve"> </w:t>
      </w:r>
      <w:r>
        <w:t>&lt;=</w:t>
      </w:r>
      <w:r>
        <w:rPr>
          <w:spacing w:val="-2"/>
        </w:rPr>
        <w:t xml:space="preserve"> </w:t>
      </w:r>
      <w:r>
        <w:rPr>
          <w:spacing w:val="-5"/>
        </w:rPr>
        <w:t>5);</w:t>
      </w:r>
    </w:p>
    <w:p w14:paraId="22A574BA" w14:textId="77777777" w:rsidR="00E57A4D" w:rsidRDefault="00E57A4D">
      <w:pPr>
        <w:pStyle w:val="CodeBlockBPBHEB"/>
        <w:pPrChange w:id="2842" w:author="Abhiram Arali" w:date="2024-11-13T10:17:00Z">
          <w:pPr>
            <w:pStyle w:val="BodyText"/>
            <w:spacing w:before="22"/>
          </w:pPr>
        </w:pPrChange>
      </w:pPr>
    </w:p>
    <w:p w14:paraId="407BCF53" w14:textId="77777777" w:rsidR="00E57A4D" w:rsidRDefault="00A87255">
      <w:pPr>
        <w:pStyle w:val="CodeBlockBPBHEB"/>
        <w:pPrChange w:id="2843" w:author="Abhiram Arali" w:date="2024-11-13T10:17:00Z">
          <w:pPr>
            <w:pStyle w:val="BodyText"/>
            <w:ind w:left="460"/>
          </w:pPr>
        </w:pPrChange>
      </w:pPr>
      <w:r>
        <w:t>return</w:t>
      </w:r>
      <w:r>
        <w:rPr>
          <w:spacing w:val="-2"/>
        </w:rPr>
        <w:t xml:space="preserve"> </w:t>
      </w:r>
      <w:r>
        <w:rPr>
          <w:spacing w:val="-5"/>
        </w:rPr>
        <w:t>0;</w:t>
      </w:r>
    </w:p>
    <w:p w14:paraId="68CD6F21" w14:textId="77777777" w:rsidR="00E57A4D" w:rsidRDefault="00E57A4D">
      <w:pPr>
        <w:pStyle w:val="CodeBlockBPBHEB"/>
        <w:pPrChange w:id="2844" w:author="Abhiram Arali" w:date="2024-11-13T10:17:00Z">
          <w:pPr>
            <w:pStyle w:val="BodyText"/>
            <w:spacing w:before="22"/>
          </w:pPr>
        </w:pPrChange>
      </w:pPr>
    </w:p>
    <w:p w14:paraId="2C2D25DF" w14:textId="77777777" w:rsidR="00E57A4D" w:rsidRDefault="00A87255">
      <w:pPr>
        <w:pStyle w:val="CodeBlockBPBHEB"/>
        <w:pPrChange w:id="2845" w:author="Abhiram Arali" w:date="2024-11-13T10:17:00Z">
          <w:pPr>
            <w:ind w:left="220"/>
          </w:pPr>
        </w:pPrChange>
      </w:pPr>
      <w:r>
        <w:rPr>
          <w:spacing w:val="-10"/>
        </w:rPr>
        <w:t>}</w:t>
      </w:r>
    </w:p>
    <w:p w14:paraId="5B12B088" w14:textId="77777777" w:rsidR="00E57A4D" w:rsidRDefault="00E57A4D">
      <w:pPr>
        <w:pStyle w:val="NormalBPBHEB"/>
        <w:pPrChange w:id="2846" w:author="Abhiram Arali" w:date="2024-11-12T16:18:00Z">
          <w:pPr>
            <w:pStyle w:val="BodyText"/>
            <w:spacing w:before="52"/>
          </w:pPr>
        </w:pPrChange>
      </w:pPr>
    </w:p>
    <w:p w14:paraId="770B270C" w14:textId="0EBBFEB7" w:rsidR="00E57A4D" w:rsidRDefault="00A87255">
      <w:pPr>
        <w:pStyle w:val="Heading2BPBHEB"/>
        <w:pPrChange w:id="2847" w:author="Abhiram Arali" w:date="2024-11-12T15:48:00Z">
          <w:pPr>
            <w:pStyle w:val="Heading1"/>
            <w:numPr>
              <w:numId w:val="12"/>
            </w:numPr>
            <w:tabs>
              <w:tab w:val="left" w:pos="460"/>
            </w:tabs>
            <w:spacing w:before="1"/>
            <w:ind w:left="460" w:hanging="240"/>
          </w:pPr>
        </w:pPrChange>
      </w:pPr>
      <w:r>
        <w:t>Jump</w:t>
      </w:r>
      <w:r>
        <w:rPr>
          <w:spacing w:val="-1"/>
        </w:rPr>
        <w:t xml:space="preserve"> </w:t>
      </w:r>
      <w:r w:rsidR="00336643">
        <w:t>statements</w:t>
      </w:r>
    </w:p>
    <w:p w14:paraId="01E5E8CE" w14:textId="43E06382" w:rsidR="00E57A4D" w:rsidDel="00F63577" w:rsidRDefault="00E57A4D">
      <w:pPr>
        <w:rPr>
          <w:del w:id="2848" w:author="Abhiram Arali" w:date="2024-11-12T15:48:00Z"/>
        </w:rPr>
        <w:sectPr w:rsidR="00E57A4D" w:rsidDel="00F63577">
          <w:pgSz w:w="11910" w:h="16840"/>
          <w:pgMar w:top="1540" w:right="1220" w:bottom="1200" w:left="1220" w:header="758" w:footer="1000" w:gutter="0"/>
          <w:cols w:space="720"/>
        </w:sectPr>
      </w:pPr>
    </w:p>
    <w:p w14:paraId="6C20DA76" w14:textId="77777777" w:rsidR="00E57A4D" w:rsidRDefault="00A87255">
      <w:pPr>
        <w:pStyle w:val="NormalBPBHEB"/>
        <w:pPrChange w:id="2849" w:author="Abhiram Arali" w:date="2024-11-12T15:48:00Z">
          <w:pPr>
            <w:pStyle w:val="BodyText"/>
            <w:spacing w:before="88" w:line="360" w:lineRule="auto"/>
            <w:ind w:left="220"/>
          </w:pPr>
        </w:pPrChange>
      </w:pPr>
      <w:r>
        <w:t>Jump</w:t>
      </w:r>
      <w:r>
        <w:rPr>
          <w:spacing w:val="-1"/>
        </w:rPr>
        <w:t xml:space="preserve"> </w:t>
      </w:r>
      <w:r>
        <w:t>statements</w:t>
      </w:r>
      <w:r>
        <w:rPr>
          <w:spacing w:val="-1"/>
        </w:rPr>
        <w:t xml:space="preserve"> </w:t>
      </w:r>
      <w:r>
        <w:t>control</w:t>
      </w:r>
      <w:r>
        <w:rPr>
          <w:spacing w:val="-3"/>
        </w:rPr>
        <w:t xml:space="preserve"> </w:t>
      </w:r>
      <w:r>
        <w:t>the</w:t>
      </w:r>
      <w:r>
        <w:rPr>
          <w:spacing w:val="-2"/>
        </w:rPr>
        <w:t xml:space="preserve"> </w:t>
      </w:r>
      <w:r>
        <w:t>flow</w:t>
      </w:r>
      <w:r>
        <w:rPr>
          <w:spacing w:val="-2"/>
        </w:rPr>
        <w:t xml:space="preserve"> </w:t>
      </w:r>
      <w:r>
        <w:t>of</w:t>
      </w:r>
      <w:r>
        <w:rPr>
          <w:spacing w:val="-2"/>
        </w:rPr>
        <w:t xml:space="preserve"> </w:t>
      </w:r>
      <w:r>
        <w:t>execution</w:t>
      </w:r>
      <w:r>
        <w:rPr>
          <w:spacing w:val="-1"/>
        </w:rPr>
        <w:t xml:space="preserve"> </w:t>
      </w:r>
      <w:r>
        <w:t>by</w:t>
      </w:r>
      <w:r>
        <w:rPr>
          <w:spacing w:val="-1"/>
        </w:rPr>
        <w:t xml:space="preserve"> </w:t>
      </w:r>
      <w:r>
        <w:t>transferring</w:t>
      </w:r>
      <w:r>
        <w:rPr>
          <w:spacing w:val="-2"/>
        </w:rPr>
        <w:t xml:space="preserve"> </w:t>
      </w:r>
      <w:r>
        <w:t>control</w:t>
      </w:r>
      <w:r>
        <w:rPr>
          <w:spacing w:val="-1"/>
        </w:rPr>
        <w:t xml:space="preserve"> </w:t>
      </w:r>
      <w:r>
        <w:t>to</w:t>
      </w:r>
      <w:r>
        <w:rPr>
          <w:spacing w:val="-1"/>
        </w:rPr>
        <w:t xml:space="preserve"> </w:t>
      </w:r>
      <w:r>
        <w:t>a</w:t>
      </w:r>
      <w:r>
        <w:rPr>
          <w:spacing w:val="-4"/>
        </w:rPr>
        <w:t xml:space="preserve"> </w:t>
      </w:r>
      <w:r>
        <w:t>different</w:t>
      </w:r>
      <w:r>
        <w:rPr>
          <w:spacing w:val="-1"/>
        </w:rPr>
        <w:t xml:space="preserve"> </w:t>
      </w:r>
      <w:r>
        <w:t>part</w:t>
      </w:r>
      <w:r>
        <w:rPr>
          <w:spacing w:val="-2"/>
        </w:rPr>
        <w:t xml:space="preserve"> </w:t>
      </w:r>
      <w:r>
        <w:t>of</w:t>
      </w:r>
      <w:r>
        <w:rPr>
          <w:spacing w:val="-2"/>
        </w:rPr>
        <w:t xml:space="preserve"> </w:t>
      </w:r>
      <w:r>
        <w:t>the program. The main jump statements in C are break, continue, and goto.</w:t>
      </w:r>
    </w:p>
    <w:p w14:paraId="4369C07A" w14:textId="360DA878" w:rsidR="00E57A4D" w:rsidRDefault="00A87255" w:rsidP="00333E35">
      <w:pPr>
        <w:pStyle w:val="NormalBPBHEB"/>
        <w:rPr>
          <w:ins w:id="2850" w:author="Abhiram Arali" w:date="2024-11-12T16:19:00Z"/>
          <w:spacing w:val="-2"/>
        </w:rPr>
      </w:pPr>
      <w:r>
        <w:rPr>
          <w:b/>
        </w:rPr>
        <w:t>break</w:t>
      </w:r>
      <w:r>
        <w:rPr>
          <w:b/>
          <w:spacing w:val="-1"/>
        </w:rPr>
        <w:t xml:space="preserve"> </w:t>
      </w:r>
      <w:r w:rsidR="00E526E4">
        <w:rPr>
          <w:b/>
        </w:rPr>
        <w:t>statement</w:t>
      </w:r>
      <w:r>
        <w:rPr>
          <w:b/>
        </w:rPr>
        <w:t>:</w:t>
      </w:r>
      <w:r>
        <w:rPr>
          <w:b/>
          <w:spacing w:val="-2"/>
        </w:rPr>
        <w:t xml:space="preserve"> </w:t>
      </w:r>
      <w:r>
        <w:t>Exits</w:t>
      </w:r>
      <w:r>
        <w:rPr>
          <w:spacing w:val="-1"/>
        </w:rPr>
        <w:t xml:space="preserve"> </w:t>
      </w:r>
      <w:r>
        <w:t>from</w:t>
      </w:r>
      <w:r>
        <w:rPr>
          <w:spacing w:val="-1"/>
        </w:rPr>
        <w:t xml:space="preserve"> </w:t>
      </w:r>
      <w:r>
        <w:t>a loop</w:t>
      </w:r>
      <w:r>
        <w:rPr>
          <w:spacing w:val="-1"/>
        </w:rPr>
        <w:t xml:space="preserve"> </w:t>
      </w:r>
      <w:r>
        <w:t>or</w:t>
      </w:r>
      <w:r>
        <w:rPr>
          <w:spacing w:val="-2"/>
        </w:rPr>
        <w:t xml:space="preserve"> </w:t>
      </w:r>
      <w:r>
        <w:t>switch</w:t>
      </w:r>
      <w:r>
        <w:rPr>
          <w:spacing w:val="-1"/>
        </w:rPr>
        <w:t xml:space="preserve"> </w:t>
      </w:r>
      <w:r>
        <w:t xml:space="preserve">statement </w:t>
      </w:r>
      <w:r>
        <w:rPr>
          <w:spacing w:val="-2"/>
        </w:rPr>
        <w:t>prematurely.</w:t>
      </w:r>
    </w:p>
    <w:p w14:paraId="5AD471FB" w14:textId="77777777" w:rsidR="007372D6" w:rsidRDefault="007372D6">
      <w:pPr>
        <w:pStyle w:val="CodeBlockBPBHEB"/>
        <w:pPrChange w:id="2851" w:author="Abhiram Arali" w:date="2024-11-13T10:17:00Z">
          <w:pPr>
            <w:pStyle w:val="BodyText"/>
            <w:spacing w:before="18"/>
            <w:ind w:left="107"/>
          </w:pPr>
        </w:pPrChange>
      </w:pPr>
      <w:moveToRangeStart w:id="2852" w:author="Abhiram Arali" w:date="2024-11-12T16:19:00Z" w:name="move182320795"/>
      <w:moveTo w:id="2853" w:author="Abhiram Arali" w:date="2024-11-12T16:19:00Z">
        <w:r>
          <w:t>while</w:t>
        </w:r>
        <w:r>
          <w:rPr>
            <w:spacing w:val="-4"/>
          </w:rPr>
          <w:t xml:space="preserve"> </w:t>
        </w:r>
        <w:r>
          <w:t>(condition)</w:t>
        </w:r>
        <w:r>
          <w:rPr>
            <w:spacing w:val="-1"/>
          </w:rPr>
          <w:t xml:space="preserve"> </w:t>
        </w:r>
        <w:r>
          <w:rPr>
            <w:spacing w:val="-10"/>
          </w:rPr>
          <w:t>{</w:t>
        </w:r>
      </w:moveTo>
    </w:p>
    <w:p w14:paraId="23259928" w14:textId="77777777" w:rsidR="007372D6" w:rsidRDefault="007372D6">
      <w:pPr>
        <w:pStyle w:val="CodeBlockBPBHEB"/>
        <w:pPrChange w:id="2854" w:author="Abhiram Arali" w:date="2024-11-13T10:17:00Z">
          <w:pPr>
            <w:pStyle w:val="BodyText"/>
            <w:spacing w:before="21"/>
          </w:pPr>
        </w:pPrChange>
      </w:pPr>
    </w:p>
    <w:p w14:paraId="74714761" w14:textId="77777777" w:rsidR="007372D6" w:rsidRDefault="007372D6">
      <w:pPr>
        <w:pStyle w:val="CodeBlockBPBHEB"/>
        <w:pPrChange w:id="2855" w:author="Abhiram Arali" w:date="2024-11-13T10:17:00Z">
          <w:pPr>
            <w:pStyle w:val="BodyText"/>
            <w:spacing w:before="1" w:line="499" w:lineRule="auto"/>
            <w:ind w:left="587" w:right="6466" w:hanging="240"/>
          </w:pPr>
        </w:pPrChange>
      </w:pPr>
      <w:moveTo w:id="2856" w:author="Abhiram Arali" w:date="2024-11-12T16:19:00Z">
        <w:r>
          <w:t>if (someCondition) { break;</w:t>
        </w:r>
        <w:r>
          <w:rPr>
            <w:spacing w:val="-10"/>
          </w:rPr>
          <w:t xml:space="preserve"> </w:t>
        </w:r>
        <w:r>
          <w:t>//</w:t>
        </w:r>
        <w:r>
          <w:rPr>
            <w:spacing w:val="-10"/>
          </w:rPr>
          <w:t xml:space="preserve"> </w:t>
        </w:r>
        <w:r>
          <w:t>Exit</w:t>
        </w:r>
        <w:r>
          <w:rPr>
            <w:spacing w:val="-10"/>
          </w:rPr>
          <w:t xml:space="preserve"> </w:t>
        </w:r>
        <w:r>
          <w:t>the</w:t>
        </w:r>
        <w:r>
          <w:rPr>
            <w:spacing w:val="-11"/>
          </w:rPr>
          <w:t xml:space="preserve"> </w:t>
        </w:r>
        <w:r>
          <w:t>loop</w:t>
        </w:r>
      </w:moveTo>
    </w:p>
    <w:p w14:paraId="38CC48C1" w14:textId="77777777" w:rsidR="007372D6" w:rsidRDefault="007372D6">
      <w:pPr>
        <w:pStyle w:val="CodeBlockBPBHEB"/>
        <w:rPr>
          <w:sz w:val="24"/>
        </w:rPr>
        <w:pPrChange w:id="2857" w:author="Abhiram Arali" w:date="2024-11-13T10:17:00Z">
          <w:pPr>
            <w:spacing w:line="275" w:lineRule="exact"/>
            <w:ind w:left="347"/>
          </w:pPr>
        </w:pPrChange>
      </w:pPr>
      <w:moveTo w:id="2858" w:author="Abhiram Arali" w:date="2024-11-12T16:19:00Z">
        <w:r>
          <w:rPr>
            <w:spacing w:val="-10"/>
            <w:sz w:val="24"/>
          </w:rPr>
          <w:t>}</w:t>
        </w:r>
      </w:moveTo>
    </w:p>
    <w:p w14:paraId="100FD8FA" w14:textId="77777777" w:rsidR="007372D6" w:rsidRDefault="007372D6">
      <w:pPr>
        <w:pStyle w:val="CodeBlockBPBHEB"/>
        <w:pPrChange w:id="2859" w:author="Abhiram Arali" w:date="2024-11-13T10:17:00Z">
          <w:pPr>
            <w:pStyle w:val="BodyText"/>
            <w:spacing w:before="22"/>
          </w:pPr>
        </w:pPrChange>
      </w:pPr>
    </w:p>
    <w:p w14:paraId="4B039F86" w14:textId="77777777" w:rsidR="007372D6" w:rsidRDefault="007372D6">
      <w:pPr>
        <w:pStyle w:val="CodeBlockBPBHEB"/>
        <w:rPr>
          <w:sz w:val="24"/>
        </w:rPr>
        <w:pPrChange w:id="2860" w:author="Abhiram Arali" w:date="2024-11-13T10:17:00Z">
          <w:pPr>
            <w:ind w:left="107"/>
          </w:pPr>
        </w:pPrChange>
      </w:pPr>
      <w:moveTo w:id="2861" w:author="Abhiram Arali" w:date="2024-11-12T16:19:00Z">
        <w:r>
          <w:rPr>
            <w:spacing w:val="-10"/>
            <w:sz w:val="24"/>
          </w:rPr>
          <w:t>}</w:t>
        </w:r>
      </w:moveTo>
    </w:p>
    <w:moveToRangeEnd w:id="2852"/>
    <w:p w14:paraId="6B019756" w14:textId="77777777" w:rsidR="00BA3FFB" w:rsidRDefault="00BA3FFB">
      <w:pPr>
        <w:pStyle w:val="NormalBPBHEB"/>
        <w:pPrChange w:id="2862" w:author="Abhiram Arali" w:date="2024-11-12T16:19:00Z">
          <w:pPr>
            <w:spacing w:before="161"/>
            <w:ind w:left="220"/>
          </w:pPr>
        </w:pPrChange>
      </w:pPr>
    </w:p>
    <w:p w14:paraId="4B09F065" w14:textId="3407E8FB" w:rsidR="00E57A4D" w:rsidDel="007372D6" w:rsidRDefault="00A87255">
      <w:pPr>
        <w:pStyle w:val="BodyText"/>
        <w:spacing w:before="46"/>
        <w:rPr>
          <w:del w:id="2863" w:author="Abhiram Arali" w:date="2024-11-12T16:19:00Z"/>
          <w:sz w:val="20"/>
        </w:rPr>
      </w:pPr>
      <w:del w:id="2864" w:author="Abhiram Arali" w:date="2024-11-12T16:19:00Z">
        <w:r w:rsidDel="007372D6">
          <w:rPr>
            <w:noProof/>
            <w:lang w:val="en-IN" w:eastAsia="en-IN"/>
          </w:rPr>
          <mc:AlternateContent>
            <mc:Choice Requires="wps">
              <w:drawing>
                <wp:anchor distT="0" distB="0" distL="0" distR="0" simplePos="0" relativeHeight="487623680" behindDoc="1" locked="0" layoutInCell="1" allowOverlap="1" wp14:anchorId="195AE74B" wp14:editId="2E81A925">
                  <wp:simplePos x="0" y="0"/>
                  <wp:positionH relativeFrom="page">
                    <wp:posOffset>843076</wp:posOffset>
                  </wp:positionH>
                  <wp:positionV relativeFrom="paragraph">
                    <wp:posOffset>194045</wp:posOffset>
                  </wp:positionV>
                  <wp:extent cx="5876290" cy="1750060"/>
                  <wp:effectExtent l="0" t="0" r="0" b="0"/>
                  <wp:wrapTopAndBottom/>
                  <wp:docPr id="170" name="Text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750060"/>
                          </a:xfrm>
                          <a:prstGeom prst="rect">
                            <a:avLst/>
                          </a:prstGeom>
                          <a:ln w="6096">
                            <a:solidFill>
                              <a:srgbClr val="000000"/>
                            </a:solidFill>
                            <a:prstDash val="solid"/>
                          </a:ln>
                        </wps:spPr>
                        <wps:txbx>
                          <w:txbxContent>
                            <w:p w14:paraId="01FB0207" w14:textId="66E5D279" w:rsidR="00531AAA" w:rsidDel="007372D6" w:rsidRDefault="00531AAA">
                              <w:pPr>
                                <w:pStyle w:val="BodyText"/>
                                <w:spacing w:before="18"/>
                                <w:ind w:left="107"/>
                              </w:pPr>
                              <w:moveFromRangeStart w:id="2865" w:author="Abhiram Arali" w:date="2024-11-12T16:19:00Z" w:name="move182320795"/>
                              <w:moveFrom w:id="2866" w:author="Abhiram Arali" w:date="2024-11-12T16:19:00Z">
                                <w:r w:rsidDel="007372D6">
                                  <w:t>while</w:t>
                                </w:r>
                                <w:r w:rsidDel="007372D6">
                                  <w:rPr>
                                    <w:spacing w:val="-4"/>
                                  </w:rPr>
                                  <w:t xml:space="preserve"> </w:t>
                                </w:r>
                                <w:r w:rsidDel="007372D6">
                                  <w:t>(condition)</w:t>
                                </w:r>
                                <w:r w:rsidDel="007372D6">
                                  <w:rPr>
                                    <w:spacing w:val="-1"/>
                                  </w:rPr>
                                  <w:t xml:space="preserve"> </w:t>
                                </w:r>
                                <w:r w:rsidDel="007372D6">
                                  <w:rPr>
                                    <w:spacing w:val="-10"/>
                                  </w:rPr>
                                  <w:t>{</w:t>
                                </w:r>
                              </w:moveFrom>
                            </w:p>
                            <w:p w14:paraId="1589833D" w14:textId="19C866B1" w:rsidR="00531AAA" w:rsidDel="007372D6" w:rsidRDefault="00531AAA">
                              <w:pPr>
                                <w:pStyle w:val="BodyText"/>
                                <w:spacing w:before="21"/>
                              </w:pPr>
                            </w:p>
                            <w:p w14:paraId="577C7395" w14:textId="08363135" w:rsidR="00531AAA" w:rsidDel="007372D6" w:rsidRDefault="00531AAA">
                              <w:pPr>
                                <w:pStyle w:val="BodyText"/>
                                <w:spacing w:before="1" w:line="499" w:lineRule="auto"/>
                                <w:ind w:left="587" w:right="6466" w:hanging="240"/>
                              </w:pPr>
                              <w:moveFrom w:id="2867" w:author="Abhiram Arali" w:date="2024-11-12T16:19:00Z">
                                <w:r w:rsidDel="007372D6">
                                  <w:t>if (someCondition) { break;</w:t>
                                </w:r>
                                <w:r w:rsidDel="007372D6">
                                  <w:rPr>
                                    <w:spacing w:val="-10"/>
                                  </w:rPr>
                                  <w:t xml:space="preserve"> </w:t>
                                </w:r>
                                <w:r w:rsidDel="007372D6">
                                  <w:t>//</w:t>
                                </w:r>
                                <w:r w:rsidDel="007372D6">
                                  <w:rPr>
                                    <w:spacing w:val="-10"/>
                                  </w:rPr>
                                  <w:t xml:space="preserve"> </w:t>
                                </w:r>
                                <w:r w:rsidDel="007372D6">
                                  <w:t>Exit</w:t>
                                </w:r>
                                <w:r w:rsidDel="007372D6">
                                  <w:rPr>
                                    <w:spacing w:val="-10"/>
                                  </w:rPr>
                                  <w:t xml:space="preserve"> </w:t>
                                </w:r>
                                <w:r w:rsidDel="007372D6">
                                  <w:t>the</w:t>
                                </w:r>
                                <w:r w:rsidDel="007372D6">
                                  <w:rPr>
                                    <w:spacing w:val="-11"/>
                                  </w:rPr>
                                  <w:t xml:space="preserve"> </w:t>
                                </w:r>
                                <w:r w:rsidDel="007372D6">
                                  <w:t>loop</w:t>
                                </w:r>
                              </w:moveFrom>
                            </w:p>
                            <w:p w14:paraId="5C6B035A" w14:textId="07E1CBC7" w:rsidR="00531AAA" w:rsidDel="007372D6" w:rsidRDefault="00531AAA">
                              <w:pPr>
                                <w:spacing w:line="275" w:lineRule="exact"/>
                                <w:ind w:left="347"/>
                                <w:rPr>
                                  <w:sz w:val="24"/>
                                </w:rPr>
                              </w:pPr>
                              <w:moveFrom w:id="2868" w:author="Abhiram Arali" w:date="2024-11-12T16:19:00Z">
                                <w:r w:rsidDel="007372D6">
                                  <w:rPr>
                                    <w:spacing w:val="-10"/>
                                    <w:sz w:val="24"/>
                                  </w:rPr>
                                  <w:t>}</w:t>
                                </w:r>
                              </w:moveFrom>
                            </w:p>
                            <w:p w14:paraId="106C86F0" w14:textId="7C5352B4" w:rsidR="00531AAA" w:rsidDel="007372D6" w:rsidRDefault="00531AAA">
                              <w:pPr>
                                <w:pStyle w:val="BodyText"/>
                                <w:spacing w:before="22"/>
                              </w:pPr>
                            </w:p>
                            <w:p w14:paraId="2E81669A" w14:textId="2398B330" w:rsidR="00531AAA" w:rsidRDefault="00531AAA">
                              <w:pPr>
                                <w:ind w:left="107"/>
                                <w:rPr>
                                  <w:sz w:val="24"/>
                                </w:rPr>
                              </w:pPr>
                              <w:moveFrom w:id="2869" w:author="Abhiram Arali" w:date="2024-11-12T16:19:00Z">
                                <w:r w:rsidDel="007372D6">
                                  <w:rPr>
                                    <w:spacing w:val="-10"/>
                                    <w:sz w:val="24"/>
                                  </w:rPr>
                                  <w:t>}</w:t>
                                </w:r>
                              </w:moveFrom>
                              <w:moveFromRangeEnd w:id="2865"/>
                            </w:p>
                          </w:txbxContent>
                        </wps:txbx>
                        <wps:bodyPr wrap="square" lIns="0" tIns="0" rIns="0" bIns="0" rtlCol="0">
                          <a:noAutofit/>
                        </wps:bodyPr>
                      </wps:wsp>
                    </a:graphicData>
                  </a:graphic>
                </wp:anchor>
              </w:drawing>
            </mc:Choice>
            <mc:Fallback>
              <w:pict>
                <v:shape w14:anchorId="195AE74B" id="Textbox 170" o:spid="_x0000_s1170" type="#_x0000_t202" style="position:absolute;margin-left:66.4pt;margin-top:15.3pt;width:462.7pt;height:137.8pt;z-index:-156928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" filled="f" strokeweight=".48pt">
                  <v:path arrowok="t"/>
                  <v:textbox inset="0,0,0,0">
                    <w:txbxContent>
                      <w:p w14:paraId="01FB0207" w14:textId="66E5D279" w:rsidR="00531AAA" w:rsidDel="007372D6" w:rsidRDefault="00531AAA">
                        <w:pPr>
                          <w:pStyle w:val="BodyText"/>
                          <w:spacing w:before="18"/>
                          <w:ind w:left="107"/>
                        </w:pPr>
                        <w:moveFromRangeStart w:id="2870" w:author="Abhiram Arali" w:date="2024-11-12T16:19:00Z" w:name="move182320795"/>
                        <w:moveFrom w:id="2871" w:author="Abhiram Arali" w:date="2024-11-12T16:19:00Z">
                          <w:r w:rsidDel="007372D6">
                            <w:t>while</w:t>
                          </w:r>
                          <w:r w:rsidDel="007372D6">
                            <w:rPr>
                              <w:spacing w:val="-4"/>
                            </w:rPr>
                            <w:t xml:space="preserve"> </w:t>
                          </w:r>
                          <w:r w:rsidDel="007372D6">
                            <w:t>(condition)</w:t>
                          </w:r>
                          <w:r w:rsidDel="007372D6">
                            <w:rPr>
                              <w:spacing w:val="-1"/>
                            </w:rPr>
                            <w:t xml:space="preserve"> </w:t>
                          </w:r>
                          <w:r w:rsidDel="007372D6">
                            <w:rPr>
                              <w:spacing w:val="-10"/>
                            </w:rPr>
                            <w:t>{</w:t>
                          </w:r>
                        </w:moveFrom>
                      </w:p>
                      <w:p w14:paraId="1589833D" w14:textId="19C866B1" w:rsidR="00531AAA" w:rsidDel="007372D6" w:rsidRDefault="00531AAA">
                        <w:pPr>
                          <w:pStyle w:val="BodyText"/>
                          <w:spacing w:before="21"/>
                        </w:pPr>
                      </w:p>
                      <w:p w14:paraId="577C7395" w14:textId="08363135" w:rsidR="00531AAA" w:rsidDel="007372D6" w:rsidRDefault="00531AAA">
                        <w:pPr>
                          <w:pStyle w:val="BodyText"/>
                          <w:spacing w:before="1" w:line="499" w:lineRule="auto"/>
                          <w:ind w:left="587" w:right="6466" w:hanging="240"/>
                        </w:pPr>
                        <w:moveFrom w:id="2872" w:author="Abhiram Arali" w:date="2024-11-12T16:19:00Z">
                          <w:r w:rsidDel="007372D6">
                            <w:t>if (someCondition) { break;</w:t>
                          </w:r>
                          <w:r w:rsidDel="007372D6">
                            <w:rPr>
                              <w:spacing w:val="-10"/>
                            </w:rPr>
                            <w:t xml:space="preserve"> </w:t>
                          </w:r>
                          <w:r w:rsidDel="007372D6">
                            <w:t>//</w:t>
                          </w:r>
                          <w:r w:rsidDel="007372D6">
                            <w:rPr>
                              <w:spacing w:val="-10"/>
                            </w:rPr>
                            <w:t xml:space="preserve"> </w:t>
                          </w:r>
                          <w:r w:rsidDel="007372D6">
                            <w:t>Exit</w:t>
                          </w:r>
                          <w:r w:rsidDel="007372D6">
                            <w:rPr>
                              <w:spacing w:val="-10"/>
                            </w:rPr>
                            <w:t xml:space="preserve"> </w:t>
                          </w:r>
                          <w:r w:rsidDel="007372D6">
                            <w:t>the</w:t>
                          </w:r>
                          <w:r w:rsidDel="007372D6">
                            <w:rPr>
                              <w:spacing w:val="-11"/>
                            </w:rPr>
                            <w:t xml:space="preserve"> </w:t>
                          </w:r>
                          <w:r w:rsidDel="007372D6">
                            <w:t>loop</w:t>
                          </w:r>
                        </w:moveFrom>
                      </w:p>
                      <w:p w14:paraId="5C6B035A" w14:textId="07E1CBC7" w:rsidR="00531AAA" w:rsidDel="007372D6" w:rsidRDefault="00531AAA">
                        <w:pPr>
                          <w:spacing w:line="275" w:lineRule="exact"/>
                          <w:ind w:left="347"/>
                          <w:rPr>
                            <w:sz w:val="24"/>
                          </w:rPr>
                        </w:pPr>
                        <w:moveFrom w:id="2873" w:author="Abhiram Arali" w:date="2024-11-12T16:19:00Z">
                          <w:r w:rsidDel="007372D6">
                            <w:rPr>
                              <w:spacing w:val="-10"/>
                              <w:sz w:val="24"/>
                            </w:rPr>
                            <w:t>}</w:t>
                          </w:r>
                        </w:moveFrom>
                      </w:p>
                      <w:p w14:paraId="106C86F0" w14:textId="7C5352B4" w:rsidR="00531AAA" w:rsidDel="007372D6" w:rsidRDefault="00531AAA">
                        <w:pPr>
                          <w:pStyle w:val="BodyText"/>
                          <w:spacing w:before="22"/>
                        </w:pPr>
                      </w:p>
                      <w:p w14:paraId="2E81669A" w14:textId="2398B330" w:rsidR="00531AAA" w:rsidRDefault="00531AAA">
                        <w:pPr>
                          <w:ind w:left="107"/>
                          <w:rPr>
                            <w:sz w:val="24"/>
                          </w:rPr>
                        </w:pPr>
                        <w:moveFrom w:id="2874" w:author="Abhiram Arali" w:date="2024-11-12T16:19:00Z">
                          <w:r w:rsidDel="007372D6">
                            <w:rPr>
                              <w:spacing w:val="-10"/>
                              <w:sz w:val="24"/>
                            </w:rPr>
                            <w:t>}</w:t>
                          </w:r>
                        </w:moveFrom>
                        <w:moveFromRangeEnd w:id="2870"/>
                      </w:p>
                    </w:txbxContent>
                  </v:textbox>
                  <w10:wrap type="topAndBottom" anchorx="page"/>
                </v:shape>
              </w:pict>
            </mc:Fallback>
          </mc:AlternateContent>
        </w:r>
      </w:del>
    </w:p>
    <w:p w14:paraId="575837FE" w14:textId="7A885922" w:rsidR="00E57A4D" w:rsidRDefault="00A87255" w:rsidP="003811E8">
      <w:pPr>
        <w:pStyle w:val="NormalBPBHEB"/>
        <w:rPr>
          <w:ins w:id="2875" w:author="Abhiram Arali" w:date="2024-11-12T16:19:00Z"/>
          <w:spacing w:val="-2"/>
        </w:rPr>
      </w:pPr>
      <w:r>
        <w:rPr>
          <w:b/>
        </w:rPr>
        <w:t xml:space="preserve">continue </w:t>
      </w:r>
      <w:r w:rsidR="003811E8">
        <w:rPr>
          <w:b/>
        </w:rPr>
        <w:t>statement</w:t>
      </w:r>
      <w:r>
        <w:rPr>
          <w:b/>
        </w:rPr>
        <w:t xml:space="preserve">: </w:t>
      </w:r>
      <w:r>
        <w:t xml:space="preserve">Skips the rest of the current iteration of a loop and proceeds to the next </w:t>
      </w:r>
      <w:r>
        <w:rPr>
          <w:spacing w:val="-2"/>
        </w:rPr>
        <w:t>iteration.</w:t>
      </w:r>
    </w:p>
    <w:p w14:paraId="34CAADA9" w14:textId="77777777" w:rsidR="00CB383C" w:rsidRDefault="00CB383C">
      <w:pPr>
        <w:pStyle w:val="CodeBlockBPBHEB"/>
        <w:pPrChange w:id="2876" w:author="Abhiram Arali" w:date="2024-11-13T10:17:00Z">
          <w:pPr>
            <w:pStyle w:val="BodyText"/>
            <w:spacing w:before="18" w:line="499" w:lineRule="auto"/>
            <w:ind w:left="347" w:right="6466" w:hanging="240"/>
          </w:pPr>
        </w:pPrChange>
      </w:pPr>
      <w:moveToRangeStart w:id="2877" w:author="Abhiram Arali" w:date="2024-11-12T16:19:00Z" w:name="move182320815"/>
      <w:moveTo w:id="2878" w:author="Abhiram Arali" w:date="2024-11-12T16:19:00Z">
        <w:r>
          <w:t>for</w:t>
        </w:r>
        <w:r>
          <w:rPr>
            <w:spacing w:val="-6"/>
          </w:rPr>
          <w:t xml:space="preserve"> </w:t>
        </w:r>
        <w:r>
          <w:t>(int</w:t>
        </w:r>
        <w:r>
          <w:rPr>
            <w:spacing w:val="-4"/>
          </w:rPr>
          <w:t xml:space="preserve"> </w:t>
        </w:r>
        <w:r>
          <w:t>i</w:t>
        </w:r>
        <w:r>
          <w:rPr>
            <w:spacing w:val="-4"/>
          </w:rPr>
          <w:t xml:space="preserve"> </w:t>
        </w:r>
        <w:r>
          <w:t>=</w:t>
        </w:r>
        <w:r>
          <w:rPr>
            <w:spacing w:val="-5"/>
          </w:rPr>
          <w:t xml:space="preserve"> </w:t>
        </w:r>
        <w:r>
          <w:t>0;</w:t>
        </w:r>
        <w:r>
          <w:rPr>
            <w:spacing w:val="-4"/>
          </w:rPr>
          <w:t xml:space="preserve"> </w:t>
        </w:r>
        <w:r>
          <w:t>i</w:t>
        </w:r>
        <w:r>
          <w:rPr>
            <w:spacing w:val="-4"/>
          </w:rPr>
          <w:t xml:space="preserve"> </w:t>
        </w:r>
        <w:r>
          <w:t>&lt;</w:t>
        </w:r>
        <w:r>
          <w:rPr>
            <w:spacing w:val="-5"/>
          </w:rPr>
          <w:t xml:space="preserve"> </w:t>
        </w:r>
        <w:r>
          <w:t>10;</w:t>
        </w:r>
        <w:r>
          <w:rPr>
            <w:spacing w:val="-4"/>
          </w:rPr>
          <w:t xml:space="preserve"> </w:t>
        </w:r>
        <w:r>
          <w:t>i++)</w:t>
        </w:r>
        <w:r>
          <w:rPr>
            <w:spacing w:val="-3"/>
          </w:rPr>
          <w:t xml:space="preserve"> </w:t>
        </w:r>
        <w:r>
          <w:t>{ if (i % 2 == 0) {</w:t>
        </w:r>
      </w:moveTo>
    </w:p>
    <w:p w14:paraId="5E74FD8A" w14:textId="77777777" w:rsidR="00CB383C" w:rsidRDefault="00CB383C">
      <w:pPr>
        <w:pStyle w:val="CodeBlockBPBHEB"/>
        <w:pPrChange w:id="2879" w:author="Abhiram Arali" w:date="2024-11-13T10:17:00Z">
          <w:pPr>
            <w:pStyle w:val="BodyText"/>
            <w:spacing w:line="275" w:lineRule="exact"/>
            <w:ind w:left="587"/>
          </w:pPr>
        </w:pPrChange>
      </w:pPr>
      <w:moveTo w:id="2880" w:author="Abhiram Arali" w:date="2024-11-12T16:19:00Z">
        <w:r>
          <w:t>continue;</w:t>
        </w:r>
        <w:r>
          <w:rPr>
            <w:spacing w:val="-1"/>
          </w:rPr>
          <w:t xml:space="preserve"> </w:t>
        </w:r>
        <w:r>
          <w:t>//</w:t>
        </w:r>
        <w:r>
          <w:rPr>
            <w:spacing w:val="-1"/>
          </w:rPr>
          <w:t xml:space="preserve"> </w:t>
        </w:r>
        <w:r>
          <w:t>Skip</w:t>
        </w:r>
        <w:r>
          <w:rPr>
            <w:spacing w:val="-1"/>
          </w:rPr>
          <w:t xml:space="preserve"> </w:t>
        </w:r>
        <w:r>
          <w:t xml:space="preserve">even </w:t>
        </w:r>
        <w:r>
          <w:rPr>
            <w:spacing w:val="-2"/>
          </w:rPr>
          <w:t>numbers</w:t>
        </w:r>
      </w:moveTo>
    </w:p>
    <w:p w14:paraId="492F8C78" w14:textId="77777777" w:rsidR="00CB383C" w:rsidRDefault="00CB383C">
      <w:pPr>
        <w:pStyle w:val="CodeBlockBPBHEB"/>
        <w:pPrChange w:id="2881" w:author="Abhiram Arali" w:date="2024-11-13T10:17:00Z">
          <w:pPr>
            <w:pStyle w:val="BodyText"/>
            <w:spacing w:before="22"/>
          </w:pPr>
        </w:pPrChange>
      </w:pPr>
    </w:p>
    <w:p w14:paraId="402CC2AB" w14:textId="77777777" w:rsidR="00CB383C" w:rsidRDefault="00CB383C">
      <w:pPr>
        <w:pStyle w:val="CodeBlockBPBHEB"/>
        <w:rPr>
          <w:sz w:val="24"/>
        </w:rPr>
        <w:pPrChange w:id="2882" w:author="Abhiram Arali" w:date="2024-11-13T10:17:00Z">
          <w:pPr>
            <w:ind w:left="347"/>
          </w:pPr>
        </w:pPrChange>
      </w:pPr>
      <w:moveTo w:id="2883" w:author="Abhiram Arali" w:date="2024-11-12T16:19:00Z">
        <w:r>
          <w:rPr>
            <w:spacing w:val="-10"/>
            <w:sz w:val="24"/>
          </w:rPr>
          <w:t>}</w:t>
        </w:r>
      </w:moveTo>
    </w:p>
    <w:p w14:paraId="1034E341" w14:textId="77777777" w:rsidR="00CB383C" w:rsidRDefault="00CB383C">
      <w:pPr>
        <w:pStyle w:val="CodeBlockBPBHEB"/>
        <w:pPrChange w:id="2884" w:author="Abhiram Arali" w:date="2024-11-13T10:17:00Z">
          <w:pPr>
            <w:pStyle w:val="BodyText"/>
            <w:spacing w:before="22"/>
          </w:pPr>
        </w:pPrChange>
      </w:pPr>
    </w:p>
    <w:p w14:paraId="57FEF2E1" w14:textId="77777777" w:rsidR="00CB383C" w:rsidRDefault="00CB383C">
      <w:pPr>
        <w:pStyle w:val="CodeBlockBPBHEB"/>
        <w:pPrChange w:id="2885" w:author="Abhiram Arali" w:date="2024-11-13T10:17:00Z">
          <w:pPr>
            <w:pStyle w:val="BodyText"/>
            <w:ind w:left="347"/>
          </w:pPr>
        </w:pPrChange>
      </w:pPr>
      <w:moveTo w:id="2886" w:author="Abhiram Arali" w:date="2024-11-12T16:19:00Z">
        <w:r>
          <w:t>printf("%d\n",</w:t>
        </w:r>
        <w:r>
          <w:rPr>
            <w:spacing w:val="-1"/>
          </w:rPr>
          <w:t xml:space="preserve"> </w:t>
        </w:r>
        <w:r>
          <w:t>i);</w:t>
        </w:r>
        <w:r>
          <w:rPr>
            <w:spacing w:val="-1"/>
          </w:rPr>
          <w:t xml:space="preserve"> </w:t>
        </w:r>
        <w:r>
          <w:t>//</w:t>
        </w:r>
        <w:r>
          <w:rPr>
            <w:spacing w:val="-1"/>
          </w:rPr>
          <w:t xml:space="preserve"> </w:t>
        </w:r>
        <w:r>
          <w:t>Print</w:t>
        </w:r>
        <w:r>
          <w:rPr>
            <w:spacing w:val="-1"/>
          </w:rPr>
          <w:t xml:space="preserve"> </w:t>
        </w:r>
        <w:r>
          <w:t>only</w:t>
        </w:r>
        <w:r>
          <w:rPr>
            <w:spacing w:val="-1"/>
          </w:rPr>
          <w:t xml:space="preserve"> </w:t>
        </w:r>
        <w:r>
          <w:t>odd</w:t>
        </w:r>
        <w:r>
          <w:rPr>
            <w:spacing w:val="-1"/>
          </w:rPr>
          <w:t xml:space="preserve"> </w:t>
        </w:r>
        <w:r>
          <w:rPr>
            <w:spacing w:val="-2"/>
          </w:rPr>
          <w:t>numbers</w:t>
        </w:r>
      </w:moveTo>
    </w:p>
    <w:p w14:paraId="6AB87967" w14:textId="77777777" w:rsidR="00CB383C" w:rsidRDefault="00CB383C">
      <w:pPr>
        <w:pStyle w:val="CodeBlockBPBHEB"/>
        <w:pPrChange w:id="2887" w:author="Abhiram Arali" w:date="2024-11-13T10:17:00Z">
          <w:pPr>
            <w:pStyle w:val="BodyText"/>
            <w:spacing w:before="24"/>
          </w:pPr>
        </w:pPrChange>
      </w:pPr>
    </w:p>
    <w:p w14:paraId="42165230" w14:textId="77777777" w:rsidR="00CB383C" w:rsidRDefault="00CB383C">
      <w:pPr>
        <w:pStyle w:val="CodeBlockBPBHEB"/>
        <w:rPr>
          <w:sz w:val="24"/>
        </w:rPr>
        <w:pPrChange w:id="2888" w:author="Abhiram Arali" w:date="2024-11-13T10:17:00Z">
          <w:pPr>
            <w:ind w:left="107"/>
          </w:pPr>
        </w:pPrChange>
      </w:pPr>
      <w:moveTo w:id="2889" w:author="Abhiram Arali" w:date="2024-11-12T16:19:00Z">
        <w:r>
          <w:rPr>
            <w:spacing w:val="-10"/>
            <w:sz w:val="24"/>
          </w:rPr>
          <w:t>}</w:t>
        </w:r>
      </w:moveTo>
    </w:p>
    <w:moveToRangeEnd w:id="2877"/>
    <w:p w14:paraId="5B0030E2" w14:textId="77777777" w:rsidR="004F2D8F" w:rsidRDefault="004F2D8F">
      <w:pPr>
        <w:pStyle w:val="NormalBPBHEB"/>
        <w:pPrChange w:id="2890" w:author="Abhiram Arali" w:date="2024-11-12T16:19:00Z">
          <w:pPr>
            <w:pStyle w:val="BodyText"/>
            <w:spacing w:before="167" w:line="360" w:lineRule="auto"/>
            <w:ind w:left="220"/>
          </w:pPr>
        </w:pPrChange>
      </w:pPr>
    </w:p>
    <w:p w14:paraId="6E68FB4A" w14:textId="0F4820F8" w:rsidR="00E57A4D" w:rsidDel="00507ACE" w:rsidRDefault="00A87255">
      <w:pPr>
        <w:pStyle w:val="BodyText"/>
        <w:spacing w:before="11"/>
        <w:rPr>
          <w:del w:id="2891" w:author="Abhiram Arali" w:date="2024-11-12T16:20:00Z"/>
          <w:sz w:val="11"/>
        </w:rPr>
      </w:pPr>
      <w:del w:id="2892" w:author="Abhiram Arali" w:date="2024-11-12T16:20:00Z">
        <w:r w:rsidDel="00507ACE">
          <w:rPr>
            <w:noProof/>
            <w:lang w:val="en-IN" w:eastAsia="en-IN"/>
          </w:rPr>
          <mc:AlternateContent>
            <mc:Choice Requires="wps">
              <w:drawing>
                <wp:anchor distT="0" distB="0" distL="0" distR="0" simplePos="0" relativeHeight="487624192" behindDoc="1" locked="0" layoutInCell="1" allowOverlap="1" wp14:anchorId="5F0BD260" wp14:editId="24BB0AFE">
                  <wp:simplePos x="0" y="0"/>
                  <wp:positionH relativeFrom="page">
                    <wp:posOffset>843076</wp:posOffset>
                  </wp:positionH>
                  <wp:positionV relativeFrom="paragraph">
                    <wp:posOffset>105835</wp:posOffset>
                  </wp:positionV>
                  <wp:extent cx="5876290" cy="2114550"/>
                  <wp:effectExtent l="0" t="0" r="0" b="0"/>
                  <wp:wrapTopAndBottom/>
                  <wp:docPr id="171" name="Text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2114550"/>
                          </a:xfrm>
                          <a:prstGeom prst="rect">
                            <a:avLst/>
                          </a:prstGeom>
                          <a:ln w="6096">
                            <a:solidFill>
                              <a:srgbClr val="000000"/>
                            </a:solidFill>
                            <a:prstDash val="solid"/>
                          </a:ln>
                        </wps:spPr>
                        <wps:txbx>
                          <w:txbxContent>
                            <w:p w14:paraId="6FD79C03" w14:textId="0A7D34FD" w:rsidR="00531AAA" w:rsidDel="00CB383C" w:rsidRDefault="00531AAA">
                              <w:pPr>
                                <w:pStyle w:val="BodyText"/>
                                <w:spacing w:before="18" w:line="499" w:lineRule="auto"/>
                                <w:ind w:left="347" w:right="6466" w:hanging="240"/>
                              </w:pPr>
                              <w:moveFromRangeStart w:id="2893" w:author="Abhiram Arali" w:date="2024-11-12T16:19:00Z" w:name="move182320815"/>
                              <w:moveFrom w:id="2894" w:author="Abhiram Arali" w:date="2024-11-12T16:19:00Z">
                                <w:r w:rsidDel="00CB383C">
                                  <w:t>for</w:t>
                                </w:r>
                                <w:r w:rsidDel="00CB383C">
                                  <w:rPr>
                                    <w:spacing w:val="-6"/>
                                  </w:rPr>
                                  <w:t xml:space="preserve"> </w:t>
                                </w:r>
                                <w:r w:rsidDel="00CB383C">
                                  <w:t>(int</w:t>
                                </w:r>
                                <w:r w:rsidDel="00CB383C">
                                  <w:rPr>
                                    <w:spacing w:val="-4"/>
                                  </w:rPr>
                                  <w:t xml:space="preserve"> </w:t>
                                </w:r>
                                <w:r w:rsidDel="00CB383C">
                                  <w:t>i</w:t>
                                </w:r>
                                <w:r w:rsidDel="00CB383C">
                                  <w:rPr>
                                    <w:spacing w:val="-4"/>
                                  </w:rPr>
                                  <w:t xml:space="preserve"> </w:t>
                                </w:r>
                                <w:r w:rsidDel="00CB383C">
                                  <w:t>=</w:t>
                                </w:r>
                                <w:r w:rsidDel="00CB383C">
                                  <w:rPr>
                                    <w:spacing w:val="-5"/>
                                  </w:rPr>
                                  <w:t xml:space="preserve"> </w:t>
                                </w:r>
                                <w:r w:rsidDel="00CB383C">
                                  <w:t>0;</w:t>
                                </w:r>
                                <w:r w:rsidDel="00CB383C">
                                  <w:rPr>
                                    <w:spacing w:val="-4"/>
                                  </w:rPr>
                                  <w:t xml:space="preserve"> </w:t>
                                </w:r>
                                <w:r w:rsidDel="00CB383C">
                                  <w:t>i</w:t>
                                </w:r>
                                <w:r w:rsidDel="00CB383C">
                                  <w:rPr>
                                    <w:spacing w:val="-4"/>
                                  </w:rPr>
                                  <w:t xml:space="preserve"> </w:t>
                                </w:r>
                                <w:r w:rsidDel="00CB383C">
                                  <w:t>&lt;</w:t>
                                </w:r>
                                <w:r w:rsidDel="00CB383C">
                                  <w:rPr>
                                    <w:spacing w:val="-5"/>
                                  </w:rPr>
                                  <w:t xml:space="preserve"> </w:t>
                                </w:r>
                                <w:r w:rsidDel="00CB383C">
                                  <w:t>10;</w:t>
                                </w:r>
                                <w:r w:rsidDel="00CB383C">
                                  <w:rPr>
                                    <w:spacing w:val="-4"/>
                                  </w:rPr>
                                  <w:t xml:space="preserve"> </w:t>
                                </w:r>
                                <w:r w:rsidDel="00CB383C">
                                  <w:t>i++)</w:t>
                                </w:r>
                                <w:r w:rsidDel="00CB383C">
                                  <w:rPr>
                                    <w:spacing w:val="-3"/>
                                  </w:rPr>
                                  <w:t xml:space="preserve"> </w:t>
                                </w:r>
                                <w:r w:rsidDel="00CB383C">
                                  <w:t>{ if (i % 2 == 0) {</w:t>
                                </w:r>
                              </w:moveFrom>
                            </w:p>
                            <w:p w14:paraId="3D890CA3" w14:textId="0FB868C8" w:rsidR="00531AAA" w:rsidDel="00CB383C" w:rsidRDefault="00531AAA">
                              <w:pPr>
                                <w:pStyle w:val="BodyText"/>
                                <w:spacing w:line="275" w:lineRule="exact"/>
                                <w:ind w:left="587"/>
                              </w:pPr>
                              <w:moveFrom w:id="2895" w:author="Abhiram Arali" w:date="2024-11-12T16:19:00Z">
                                <w:r w:rsidDel="00CB383C">
                                  <w:t>continue;</w:t>
                                </w:r>
                                <w:r w:rsidDel="00CB383C">
                                  <w:rPr>
                                    <w:spacing w:val="-1"/>
                                  </w:rPr>
                                  <w:t xml:space="preserve"> </w:t>
                                </w:r>
                                <w:r w:rsidDel="00CB383C">
                                  <w:t>//</w:t>
                                </w:r>
                                <w:r w:rsidDel="00CB383C">
                                  <w:rPr>
                                    <w:spacing w:val="-1"/>
                                  </w:rPr>
                                  <w:t xml:space="preserve"> </w:t>
                                </w:r>
                                <w:r w:rsidDel="00CB383C">
                                  <w:t>Skip</w:t>
                                </w:r>
                                <w:r w:rsidDel="00CB383C">
                                  <w:rPr>
                                    <w:spacing w:val="-1"/>
                                  </w:rPr>
                                  <w:t xml:space="preserve"> </w:t>
                                </w:r>
                                <w:r w:rsidDel="00CB383C">
                                  <w:t xml:space="preserve">even </w:t>
                                </w:r>
                                <w:r w:rsidDel="00CB383C">
                                  <w:rPr>
                                    <w:spacing w:val="-2"/>
                                  </w:rPr>
                                  <w:t>numbers</w:t>
                                </w:r>
                              </w:moveFrom>
                            </w:p>
                            <w:p w14:paraId="4DB6921F" w14:textId="30986FCA" w:rsidR="00531AAA" w:rsidDel="00CB383C" w:rsidRDefault="00531AAA">
                              <w:pPr>
                                <w:pStyle w:val="BodyText"/>
                                <w:spacing w:before="22"/>
                              </w:pPr>
                            </w:p>
                            <w:p w14:paraId="70107EFC" w14:textId="5EAED7E9" w:rsidR="00531AAA" w:rsidDel="00CB383C" w:rsidRDefault="00531AAA">
                              <w:pPr>
                                <w:ind w:left="347"/>
                                <w:rPr>
                                  <w:sz w:val="24"/>
                                </w:rPr>
                              </w:pPr>
                              <w:moveFrom w:id="2896" w:author="Abhiram Arali" w:date="2024-11-12T16:19:00Z">
                                <w:r w:rsidDel="00CB383C">
                                  <w:rPr>
                                    <w:spacing w:val="-10"/>
                                    <w:sz w:val="24"/>
                                  </w:rPr>
                                  <w:t>}</w:t>
                                </w:r>
                              </w:moveFrom>
                            </w:p>
                            <w:p w14:paraId="43E46D94" w14:textId="749DE480" w:rsidR="00531AAA" w:rsidDel="00CB383C" w:rsidRDefault="00531AAA">
                              <w:pPr>
                                <w:pStyle w:val="BodyText"/>
                                <w:spacing w:before="22"/>
                              </w:pPr>
                            </w:p>
                            <w:p w14:paraId="2D4C8D20" w14:textId="1B5847B5" w:rsidR="00531AAA" w:rsidDel="00CB383C" w:rsidRDefault="00531AAA">
                              <w:pPr>
                                <w:pStyle w:val="BodyText"/>
                                <w:ind w:left="347"/>
                              </w:pPr>
                              <w:moveFrom w:id="2897" w:author="Abhiram Arali" w:date="2024-11-12T16:19:00Z">
                                <w:r w:rsidDel="00CB383C">
                                  <w:t>printf("%d\n",</w:t>
                                </w:r>
                                <w:r w:rsidDel="00CB383C">
                                  <w:rPr>
                                    <w:spacing w:val="-1"/>
                                  </w:rPr>
                                  <w:t xml:space="preserve"> </w:t>
                                </w:r>
                                <w:r w:rsidDel="00CB383C">
                                  <w:t>i);</w:t>
                                </w:r>
                                <w:r w:rsidDel="00CB383C">
                                  <w:rPr>
                                    <w:spacing w:val="-1"/>
                                  </w:rPr>
                                  <w:t xml:space="preserve"> </w:t>
                                </w:r>
                                <w:r w:rsidDel="00CB383C">
                                  <w:t>//</w:t>
                                </w:r>
                                <w:r w:rsidDel="00CB383C">
                                  <w:rPr>
                                    <w:spacing w:val="-1"/>
                                  </w:rPr>
                                  <w:t xml:space="preserve"> </w:t>
                                </w:r>
                                <w:r w:rsidDel="00CB383C">
                                  <w:t>Print</w:t>
                                </w:r>
                                <w:r w:rsidDel="00CB383C">
                                  <w:rPr>
                                    <w:spacing w:val="-1"/>
                                  </w:rPr>
                                  <w:t xml:space="preserve"> </w:t>
                                </w:r>
                                <w:r w:rsidDel="00CB383C">
                                  <w:t>only</w:t>
                                </w:r>
                                <w:r w:rsidDel="00CB383C">
                                  <w:rPr>
                                    <w:spacing w:val="-1"/>
                                  </w:rPr>
                                  <w:t xml:space="preserve"> </w:t>
                                </w:r>
                                <w:r w:rsidDel="00CB383C">
                                  <w:t>odd</w:t>
                                </w:r>
                                <w:r w:rsidDel="00CB383C">
                                  <w:rPr>
                                    <w:spacing w:val="-1"/>
                                  </w:rPr>
                                  <w:t xml:space="preserve"> </w:t>
                                </w:r>
                                <w:r w:rsidDel="00CB383C">
                                  <w:rPr>
                                    <w:spacing w:val="-2"/>
                                  </w:rPr>
                                  <w:t>numbers</w:t>
                                </w:r>
                              </w:moveFrom>
                            </w:p>
                            <w:p w14:paraId="6CCECD9A" w14:textId="24C39B16" w:rsidR="00531AAA" w:rsidDel="00CB383C" w:rsidRDefault="00531AAA">
                              <w:pPr>
                                <w:pStyle w:val="BodyText"/>
                                <w:spacing w:before="24"/>
                              </w:pPr>
                            </w:p>
                            <w:p w14:paraId="54B28A00" w14:textId="7F215489" w:rsidR="00531AAA" w:rsidRDefault="00531AAA">
                              <w:pPr>
                                <w:ind w:left="107"/>
                                <w:rPr>
                                  <w:sz w:val="24"/>
                                </w:rPr>
                              </w:pPr>
                              <w:moveFrom w:id="2898" w:author="Abhiram Arali" w:date="2024-11-12T16:19:00Z">
                                <w:r w:rsidDel="00CB383C">
                                  <w:rPr>
                                    <w:spacing w:val="-10"/>
                                    <w:sz w:val="24"/>
                                  </w:rPr>
                                  <w:t>}</w:t>
                                </w:r>
                              </w:moveFrom>
                              <w:moveFromRangeEnd w:id="2893"/>
                            </w:p>
                          </w:txbxContent>
                        </wps:txbx>
                        <wps:bodyPr wrap="square" lIns="0" tIns="0" rIns="0" bIns="0" rtlCol="0">
                          <a:noAutofit/>
                        </wps:bodyPr>
                      </wps:wsp>
                    </a:graphicData>
                  </a:graphic>
                </wp:anchor>
              </w:drawing>
            </mc:Choice>
            <mc:Fallback>
              <w:pict>
                <v:shape w14:anchorId="5F0BD260" id="Textbox 171" o:spid="_x0000_s1171" type="#_x0000_t202" style="position:absolute;margin-left:66.4pt;margin-top:8.35pt;width:462.7pt;height:166.5pt;z-index:-15692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" filled="f" strokeweight=".48pt">
                  <v:path arrowok="t"/>
                  <v:textbox inset="0,0,0,0">
                    <w:txbxContent>
                      <w:p w14:paraId="6FD79C03" w14:textId="0A7D34FD" w:rsidR="00531AAA" w:rsidDel="00CB383C" w:rsidRDefault="00531AAA">
                        <w:pPr>
                          <w:pStyle w:val="BodyText"/>
                          <w:spacing w:before="18" w:line="499" w:lineRule="auto"/>
                          <w:ind w:left="347" w:right="6466" w:hanging="240"/>
                        </w:pPr>
                        <w:moveFromRangeStart w:id="2899" w:author="Abhiram Arali" w:date="2024-11-12T16:19:00Z" w:name="move182320815"/>
                        <w:moveFrom w:id="2900" w:author="Abhiram Arali" w:date="2024-11-12T16:19:00Z">
                          <w:r w:rsidDel="00CB383C">
                            <w:t>for</w:t>
                          </w:r>
                          <w:r w:rsidDel="00CB383C">
                            <w:rPr>
                              <w:spacing w:val="-6"/>
                            </w:rPr>
                            <w:t xml:space="preserve"> </w:t>
                          </w:r>
                          <w:r w:rsidDel="00CB383C">
                            <w:t>(int</w:t>
                          </w:r>
                          <w:r w:rsidDel="00CB383C">
                            <w:rPr>
                              <w:spacing w:val="-4"/>
                            </w:rPr>
                            <w:t xml:space="preserve"> </w:t>
                          </w:r>
                          <w:r w:rsidDel="00CB383C">
                            <w:t>i</w:t>
                          </w:r>
                          <w:r w:rsidDel="00CB383C">
                            <w:rPr>
                              <w:spacing w:val="-4"/>
                            </w:rPr>
                            <w:t xml:space="preserve"> </w:t>
                          </w:r>
                          <w:r w:rsidDel="00CB383C">
                            <w:t>=</w:t>
                          </w:r>
                          <w:r w:rsidDel="00CB383C">
                            <w:rPr>
                              <w:spacing w:val="-5"/>
                            </w:rPr>
                            <w:t xml:space="preserve"> </w:t>
                          </w:r>
                          <w:r w:rsidDel="00CB383C">
                            <w:t>0;</w:t>
                          </w:r>
                          <w:r w:rsidDel="00CB383C">
                            <w:rPr>
                              <w:spacing w:val="-4"/>
                            </w:rPr>
                            <w:t xml:space="preserve"> </w:t>
                          </w:r>
                          <w:r w:rsidDel="00CB383C">
                            <w:t>i</w:t>
                          </w:r>
                          <w:r w:rsidDel="00CB383C">
                            <w:rPr>
                              <w:spacing w:val="-4"/>
                            </w:rPr>
                            <w:t xml:space="preserve"> </w:t>
                          </w:r>
                          <w:r w:rsidDel="00CB383C">
                            <w:t>&lt;</w:t>
                          </w:r>
                          <w:r w:rsidDel="00CB383C">
                            <w:rPr>
                              <w:spacing w:val="-5"/>
                            </w:rPr>
                            <w:t xml:space="preserve"> </w:t>
                          </w:r>
                          <w:r w:rsidDel="00CB383C">
                            <w:t>10;</w:t>
                          </w:r>
                          <w:r w:rsidDel="00CB383C">
                            <w:rPr>
                              <w:spacing w:val="-4"/>
                            </w:rPr>
                            <w:t xml:space="preserve"> </w:t>
                          </w:r>
                          <w:r w:rsidDel="00CB383C">
                            <w:t>i++)</w:t>
                          </w:r>
                          <w:r w:rsidDel="00CB383C">
                            <w:rPr>
                              <w:spacing w:val="-3"/>
                            </w:rPr>
                            <w:t xml:space="preserve"> </w:t>
                          </w:r>
                          <w:r w:rsidDel="00CB383C">
                            <w:t>{ if (i % 2 == 0) {</w:t>
                          </w:r>
                        </w:moveFrom>
                      </w:p>
                      <w:p w14:paraId="3D890CA3" w14:textId="0FB868C8" w:rsidR="00531AAA" w:rsidDel="00CB383C" w:rsidRDefault="00531AAA">
                        <w:pPr>
                          <w:pStyle w:val="BodyText"/>
                          <w:spacing w:line="275" w:lineRule="exact"/>
                          <w:ind w:left="587"/>
                        </w:pPr>
                        <w:moveFrom w:id="2901" w:author="Abhiram Arali" w:date="2024-11-12T16:19:00Z">
                          <w:r w:rsidDel="00CB383C">
                            <w:t>continue;</w:t>
                          </w:r>
                          <w:r w:rsidDel="00CB383C">
                            <w:rPr>
                              <w:spacing w:val="-1"/>
                            </w:rPr>
                            <w:t xml:space="preserve"> </w:t>
                          </w:r>
                          <w:r w:rsidDel="00CB383C">
                            <w:t>//</w:t>
                          </w:r>
                          <w:r w:rsidDel="00CB383C">
                            <w:rPr>
                              <w:spacing w:val="-1"/>
                            </w:rPr>
                            <w:t xml:space="preserve"> </w:t>
                          </w:r>
                          <w:r w:rsidDel="00CB383C">
                            <w:t>Skip</w:t>
                          </w:r>
                          <w:r w:rsidDel="00CB383C">
                            <w:rPr>
                              <w:spacing w:val="-1"/>
                            </w:rPr>
                            <w:t xml:space="preserve"> </w:t>
                          </w:r>
                          <w:r w:rsidDel="00CB383C">
                            <w:t xml:space="preserve">even </w:t>
                          </w:r>
                          <w:r w:rsidDel="00CB383C">
                            <w:rPr>
                              <w:spacing w:val="-2"/>
                            </w:rPr>
                            <w:t>numbers</w:t>
                          </w:r>
                        </w:moveFrom>
                      </w:p>
                      <w:p w14:paraId="4DB6921F" w14:textId="30986FCA" w:rsidR="00531AAA" w:rsidDel="00CB383C" w:rsidRDefault="00531AAA">
                        <w:pPr>
                          <w:pStyle w:val="BodyText"/>
                          <w:spacing w:before="22"/>
                        </w:pPr>
                      </w:p>
                      <w:p w14:paraId="70107EFC" w14:textId="5EAED7E9" w:rsidR="00531AAA" w:rsidDel="00CB383C" w:rsidRDefault="00531AAA">
                        <w:pPr>
                          <w:ind w:left="347"/>
                          <w:rPr>
                            <w:sz w:val="24"/>
                          </w:rPr>
                        </w:pPr>
                        <w:moveFrom w:id="2902" w:author="Abhiram Arali" w:date="2024-11-12T16:19:00Z">
                          <w:r w:rsidDel="00CB383C">
                            <w:rPr>
                              <w:spacing w:val="-10"/>
                              <w:sz w:val="24"/>
                            </w:rPr>
                            <w:t>}</w:t>
                          </w:r>
                        </w:moveFrom>
                      </w:p>
                      <w:p w14:paraId="43E46D94" w14:textId="749DE480" w:rsidR="00531AAA" w:rsidDel="00CB383C" w:rsidRDefault="00531AAA">
                        <w:pPr>
                          <w:pStyle w:val="BodyText"/>
                          <w:spacing w:before="22"/>
                        </w:pPr>
                      </w:p>
                      <w:p w14:paraId="2D4C8D20" w14:textId="1B5847B5" w:rsidR="00531AAA" w:rsidDel="00CB383C" w:rsidRDefault="00531AAA">
                        <w:pPr>
                          <w:pStyle w:val="BodyText"/>
                          <w:ind w:left="347"/>
                        </w:pPr>
                        <w:moveFrom w:id="2903" w:author="Abhiram Arali" w:date="2024-11-12T16:19:00Z">
                          <w:r w:rsidDel="00CB383C">
                            <w:t>printf("%d\n",</w:t>
                          </w:r>
                          <w:r w:rsidDel="00CB383C">
                            <w:rPr>
                              <w:spacing w:val="-1"/>
                            </w:rPr>
                            <w:t xml:space="preserve"> </w:t>
                          </w:r>
                          <w:r w:rsidDel="00CB383C">
                            <w:t>i);</w:t>
                          </w:r>
                          <w:r w:rsidDel="00CB383C">
                            <w:rPr>
                              <w:spacing w:val="-1"/>
                            </w:rPr>
                            <w:t xml:space="preserve"> </w:t>
                          </w:r>
                          <w:r w:rsidDel="00CB383C">
                            <w:t>//</w:t>
                          </w:r>
                          <w:r w:rsidDel="00CB383C">
                            <w:rPr>
                              <w:spacing w:val="-1"/>
                            </w:rPr>
                            <w:t xml:space="preserve"> </w:t>
                          </w:r>
                          <w:r w:rsidDel="00CB383C">
                            <w:t>Print</w:t>
                          </w:r>
                          <w:r w:rsidDel="00CB383C">
                            <w:rPr>
                              <w:spacing w:val="-1"/>
                            </w:rPr>
                            <w:t xml:space="preserve"> </w:t>
                          </w:r>
                          <w:r w:rsidDel="00CB383C">
                            <w:t>only</w:t>
                          </w:r>
                          <w:r w:rsidDel="00CB383C">
                            <w:rPr>
                              <w:spacing w:val="-1"/>
                            </w:rPr>
                            <w:t xml:space="preserve"> </w:t>
                          </w:r>
                          <w:r w:rsidDel="00CB383C">
                            <w:t>odd</w:t>
                          </w:r>
                          <w:r w:rsidDel="00CB383C">
                            <w:rPr>
                              <w:spacing w:val="-1"/>
                            </w:rPr>
                            <w:t xml:space="preserve"> </w:t>
                          </w:r>
                          <w:r w:rsidDel="00CB383C">
                            <w:rPr>
                              <w:spacing w:val="-2"/>
                            </w:rPr>
                            <w:t>numbers</w:t>
                          </w:r>
                        </w:moveFrom>
                      </w:p>
                      <w:p w14:paraId="6CCECD9A" w14:textId="24C39B16" w:rsidR="00531AAA" w:rsidDel="00CB383C" w:rsidRDefault="00531AAA">
                        <w:pPr>
                          <w:pStyle w:val="BodyText"/>
                          <w:spacing w:before="24"/>
                        </w:pPr>
                      </w:p>
                      <w:p w14:paraId="54B28A00" w14:textId="7F215489" w:rsidR="00531AAA" w:rsidRDefault="00531AAA">
                        <w:pPr>
                          <w:ind w:left="107"/>
                          <w:rPr>
                            <w:sz w:val="24"/>
                          </w:rPr>
                        </w:pPr>
                        <w:moveFrom w:id="2904" w:author="Abhiram Arali" w:date="2024-11-12T16:19:00Z">
                          <w:r w:rsidDel="00CB383C">
                            <w:rPr>
                              <w:spacing w:val="-10"/>
                              <w:sz w:val="24"/>
                            </w:rPr>
                            <w:t>}</w:t>
                          </w:r>
                        </w:moveFrom>
                        <w:moveFromRangeEnd w:id="2899"/>
                      </w:p>
                    </w:txbxContent>
                  </v:textbox>
                  <w10:wrap type="topAndBottom" anchorx="page"/>
                </v:shape>
              </w:pict>
            </mc:Fallback>
          </mc:AlternateContent>
        </w:r>
      </w:del>
    </w:p>
    <w:p w14:paraId="4C7D34ED" w14:textId="55539EF1" w:rsidR="00E57A4D" w:rsidRDefault="00A87255" w:rsidP="00507ACE">
      <w:pPr>
        <w:pStyle w:val="NormalBPBHEB"/>
        <w:rPr>
          <w:ins w:id="2905" w:author="Abhiram Arali" w:date="2024-11-12T16:20:00Z"/>
        </w:rPr>
      </w:pPr>
      <w:r>
        <w:rPr>
          <w:b/>
        </w:rPr>
        <w:t xml:space="preserve">goto </w:t>
      </w:r>
      <w:r w:rsidR="00412936">
        <w:rPr>
          <w:b/>
        </w:rPr>
        <w:t>statement</w:t>
      </w:r>
      <w:r>
        <w:rPr>
          <w:b/>
        </w:rPr>
        <w:t xml:space="preserve">: </w:t>
      </w:r>
      <w:r>
        <w:t>Unconditionally jumps to a labeled statement within the same function. Its use is generally discouraged due to potential readability and maintenance issues.</w:t>
      </w:r>
    </w:p>
    <w:p w14:paraId="02998781" w14:textId="77777777" w:rsidR="000228A9" w:rsidRDefault="000228A9">
      <w:pPr>
        <w:pStyle w:val="CodeBlockBPBHEB"/>
        <w:pPrChange w:id="2906" w:author="Abhiram Arali" w:date="2024-11-13T10:17:00Z">
          <w:pPr>
            <w:pStyle w:val="BodyText"/>
            <w:spacing w:before="18"/>
            <w:ind w:left="107"/>
          </w:pPr>
        </w:pPrChange>
      </w:pPr>
      <w:moveToRangeStart w:id="2907" w:author="Abhiram Arali" w:date="2024-11-12T16:20:00Z" w:name="move182320825"/>
      <w:moveTo w:id="2908" w:author="Abhiram Arali" w:date="2024-11-12T16:20:00Z">
        <w:r>
          <w:t>label:</w:t>
        </w:r>
      </w:moveTo>
    </w:p>
    <w:p w14:paraId="56F00BEC" w14:textId="77777777" w:rsidR="000228A9" w:rsidRDefault="000228A9">
      <w:pPr>
        <w:pStyle w:val="CodeBlockBPBHEB"/>
        <w:pPrChange w:id="2909" w:author="Abhiram Arali" w:date="2024-11-13T10:17:00Z">
          <w:pPr>
            <w:pStyle w:val="BodyText"/>
            <w:spacing w:before="20"/>
          </w:pPr>
        </w:pPrChange>
      </w:pPr>
    </w:p>
    <w:p w14:paraId="52062F15" w14:textId="77777777" w:rsidR="000228A9" w:rsidRDefault="000228A9">
      <w:pPr>
        <w:pStyle w:val="CodeBlockBPBHEB"/>
        <w:pPrChange w:id="2910" w:author="Abhiram Arali" w:date="2024-11-13T10:17:00Z">
          <w:pPr>
            <w:pStyle w:val="BodyText"/>
            <w:ind w:left="107"/>
          </w:pPr>
        </w:pPrChange>
      </w:pPr>
      <w:moveTo w:id="2911" w:author="Abhiram Arali" w:date="2024-11-12T16:20:00Z">
        <w:r>
          <w:t xml:space="preserve">// </w:t>
        </w:r>
        <w:r>
          <w:rPr>
            <w:spacing w:val="-4"/>
          </w:rPr>
          <w:t>Code</w:t>
        </w:r>
      </w:moveTo>
    </w:p>
    <w:p w14:paraId="52491B02" w14:textId="77777777" w:rsidR="000228A9" w:rsidRDefault="000228A9">
      <w:pPr>
        <w:pStyle w:val="CodeBlockBPBHEB"/>
        <w:pPrChange w:id="2912" w:author="Abhiram Arali" w:date="2024-11-13T10:17:00Z">
          <w:pPr>
            <w:pStyle w:val="BodyText"/>
            <w:spacing w:before="24"/>
          </w:pPr>
        </w:pPrChange>
      </w:pPr>
    </w:p>
    <w:p w14:paraId="599E0885" w14:textId="77777777" w:rsidR="000228A9" w:rsidRDefault="000228A9">
      <w:pPr>
        <w:pStyle w:val="CodeBlockBPBHEB"/>
        <w:pPrChange w:id="2913" w:author="Abhiram Arali" w:date="2024-11-13T10:17:00Z">
          <w:pPr>
            <w:pStyle w:val="BodyText"/>
            <w:ind w:left="107"/>
          </w:pPr>
        </w:pPrChange>
      </w:pPr>
      <w:moveTo w:id="2914" w:author="Abhiram Arali" w:date="2024-11-12T16:20:00Z">
        <w:r>
          <w:t>goto</w:t>
        </w:r>
        <w:r>
          <w:rPr>
            <w:spacing w:val="-1"/>
          </w:rPr>
          <w:t xml:space="preserve"> </w:t>
        </w:r>
        <w:r>
          <w:t>label; //</w:t>
        </w:r>
        <w:r>
          <w:rPr>
            <w:spacing w:val="-1"/>
          </w:rPr>
          <w:t xml:space="preserve"> </w:t>
        </w:r>
        <w:r>
          <w:t xml:space="preserve">Jumps to </w:t>
        </w:r>
        <w:r>
          <w:rPr>
            <w:spacing w:val="-4"/>
          </w:rPr>
          <w:t>label</w:t>
        </w:r>
      </w:moveTo>
    </w:p>
    <w:moveToRangeEnd w:id="2907"/>
    <w:p w14:paraId="5FB88180" w14:textId="77777777" w:rsidR="009046C4" w:rsidRDefault="009046C4">
      <w:pPr>
        <w:pStyle w:val="NormalBPBHEB"/>
        <w:pPrChange w:id="2915" w:author="Abhiram Arali" w:date="2024-11-12T16:20:00Z">
          <w:pPr>
            <w:pStyle w:val="BodyText"/>
            <w:spacing w:before="167" w:line="360" w:lineRule="auto"/>
            <w:ind w:left="220" w:right="180"/>
          </w:pPr>
        </w:pPrChange>
      </w:pPr>
    </w:p>
    <w:p w14:paraId="7A644947" w14:textId="56C77A8E" w:rsidR="00E57A4D" w:rsidDel="000228A9" w:rsidRDefault="00A87255">
      <w:pPr>
        <w:pStyle w:val="BodyText"/>
        <w:spacing w:before="2"/>
        <w:rPr>
          <w:del w:id="2916" w:author="Abhiram Arali" w:date="2024-11-12T16:20:00Z"/>
          <w:sz w:val="12"/>
        </w:rPr>
      </w:pPr>
      <w:del w:id="2917" w:author="Abhiram Arali" w:date="2024-11-12T16:20:00Z">
        <w:r w:rsidDel="000228A9">
          <w:rPr>
            <w:noProof/>
            <w:lang w:val="en-IN" w:eastAsia="en-IN"/>
          </w:rPr>
          <mc:AlternateContent>
            <mc:Choice Requires="wps">
              <w:drawing>
                <wp:anchor distT="0" distB="0" distL="0" distR="0" simplePos="0" relativeHeight="487624704" behindDoc="1" locked="0" layoutInCell="1" allowOverlap="1" wp14:anchorId="0BA239FA" wp14:editId="22E9BB94">
                  <wp:simplePos x="0" y="0"/>
                  <wp:positionH relativeFrom="page">
                    <wp:posOffset>843076</wp:posOffset>
                  </wp:positionH>
                  <wp:positionV relativeFrom="paragraph">
                    <wp:posOffset>107360</wp:posOffset>
                  </wp:positionV>
                  <wp:extent cx="5876290" cy="1020444"/>
                  <wp:effectExtent l="0" t="0" r="0" b="0"/>
                  <wp:wrapTopAndBottom/>
                  <wp:docPr id="172" name="Text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020444"/>
                          </a:xfrm>
                          <a:prstGeom prst="rect">
                            <a:avLst/>
                          </a:prstGeom>
                          <a:ln w="6096">
                            <a:solidFill>
                              <a:srgbClr val="000000"/>
                            </a:solidFill>
                            <a:prstDash val="solid"/>
                          </a:ln>
                        </wps:spPr>
                        <wps:txbx>
                          <w:txbxContent>
                            <w:p w14:paraId="1E09EE2D" w14:textId="755EE8A2" w:rsidR="00531AAA" w:rsidDel="000228A9" w:rsidRDefault="00531AAA">
                              <w:pPr>
                                <w:pStyle w:val="BodyText"/>
                                <w:spacing w:before="18"/>
                                <w:ind w:left="107"/>
                              </w:pPr>
                              <w:moveFromRangeStart w:id="2918" w:author="Abhiram Arali" w:date="2024-11-12T16:20:00Z" w:name="move182320825"/>
                              <w:moveFrom w:id="2919" w:author="Abhiram Arali" w:date="2024-11-12T16:20:00Z">
                                <w:r w:rsidDel="000228A9">
                                  <w:rPr>
                                    <w:spacing w:val="-2"/>
                                  </w:rPr>
                                  <w:t>label:</w:t>
                                </w:r>
                              </w:moveFrom>
                            </w:p>
                            <w:p w14:paraId="7E02EEB7" w14:textId="550F9293" w:rsidR="00531AAA" w:rsidDel="000228A9" w:rsidRDefault="00531AAA">
                              <w:pPr>
                                <w:pStyle w:val="BodyText"/>
                                <w:spacing w:before="20"/>
                              </w:pPr>
                            </w:p>
                            <w:p w14:paraId="518CCF6D" w14:textId="52CAB067" w:rsidR="00531AAA" w:rsidDel="000228A9" w:rsidRDefault="00531AAA">
                              <w:pPr>
                                <w:pStyle w:val="BodyText"/>
                                <w:ind w:left="107"/>
                              </w:pPr>
                              <w:moveFrom w:id="2920" w:author="Abhiram Arali" w:date="2024-11-12T16:20:00Z">
                                <w:r w:rsidDel="000228A9">
                                  <w:t xml:space="preserve">// </w:t>
                                </w:r>
                                <w:r w:rsidDel="000228A9">
                                  <w:rPr>
                                    <w:spacing w:val="-4"/>
                                  </w:rPr>
                                  <w:t>Code</w:t>
                                </w:r>
                              </w:moveFrom>
                            </w:p>
                            <w:p w14:paraId="21FE667C" w14:textId="44DE4578" w:rsidR="00531AAA" w:rsidDel="000228A9" w:rsidRDefault="00531AAA">
                              <w:pPr>
                                <w:pStyle w:val="BodyText"/>
                                <w:spacing w:before="24"/>
                              </w:pPr>
                            </w:p>
                            <w:p w14:paraId="37AE6D60" w14:textId="298C98F2" w:rsidR="00531AAA" w:rsidRDefault="00531AAA">
                              <w:pPr>
                                <w:pStyle w:val="BodyText"/>
                                <w:ind w:left="107"/>
                              </w:pPr>
                              <w:moveFrom w:id="2921" w:author="Abhiram Arali" w:date="2024-11-12T16:20:00Z">
                                <w:r w:rsidDel="000228A9">
                                  <w:t>goto</w:t>
                                </w:r>
                                <w:r w:rsidDel="000228A9">
                                  <w:rPr>
                                    <w:spacing w:val="-1"/>
                                  </w:rPr>
                                  <w:t xml:space="preserve"> </w:t>
                                </w:r>
                                <w:r w:rsidDel="000228A9">
                                  <w:t>label; //</w:t>
                                </w:r>
                                <w:r w:rsidDel="000228A9">
                                  <w:rPr>
                                    <w:spacing w:val="-1"/>
                                  </w:rPr>
                                  <w:t xml:space="preserve"> </w:t>
                                </w:r>
                                <w:r w:rsidDel="000228A9">
                                  <w:t xml:space="preserve">Jumps to </w:t>
                                </w:r>
                                <w:r w:rsidDel="000228A9">
                                  <w:rPr>
                                    <w:spacing w:val="-4"/>
                                  </w:rPr>
                                  <w:t>label</w:t>
                                </w:r>
                              </w:moveFrom>
                              <w:moveFromRangeEnd w:id="2918"/>
                            </w:p>
                          </w:txbxContent>
                        </wps:txbx>
                        <wps:bodyPr wrap="square" lIns="0" tIns="0" rIns="0" bIns="0" rtlCol="0">
                          <a:noAutofit/>
                        </wps:bodyPr>
                      </wps:wsp>
                    </a:graphicData>
                  </a:graphic>
                </wp:anchor>
              </w:drawing>
            </mc:Choice>
            <mc:Fallback>
              <w:pict>
                <v:shape w14:anchorId="0BA239FA" id="Textbox 172" o:spid="_x0000_s1172" type="#_x0000_t202" style="position:absolute;margin-left:66.4pt;margin-top:8.45pt;width:462.7pt;height:80.35pt;z-index:-15691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" filled="f" strokeweight=".48pt">
                  <v:path arrowok="t"/>
                  <v:textbox inset="0,0,0,0">
                    <w:txbxContent>
                      <w:p w14:paraId="1E09EE2D" w14:textId="755EE8A2" w:rsidR="00531AAA" w:rsidDel="000228A9" w:rsidRDefault="00531AAA">
                        <w:pPr>
                          <w:pStyle w:val="BodyText"/>
                          <w:spacing w:before="18"/>
                          <w:ind w:left="107"/>
                        </w:pPr>
                        <w:moveFromRangeStart w:id="2922" w:author="Abhiram Arali" w:date="2024-11-12T16:20:00Z" w:name="move182320825"/>
                        <w:moveFrom w:id="2923" w:author="Abhiram Arali" w:date="2024-11-12T16:20:00Z">
                          <w:r w:rsidDel="000228A9">
                            <w:rPr>
                              <w:spacing w:val="-2"/>
                            </w:rPr>
                            <w:t>label:</w:t>
                          </w:r>
                        </w:moveFrom>
                      </w:p>
                      <w:p w14:paraId="7E02EEB7" w14:textId="550F9293" w:rsidR="00531AAA" w:rsidDel="000228A9" w:rsidRDefault="00531AAA">
                        <w:pPr>
                          <w:pStyle w:val="BodyText"/>
                          <w:spacing w:before="20"/>
                        </w:pPr>
                      </w:p>
                      <w:p w14:paraId="518CCF6D" w14:textId="52CAB067" w:rsidR="00531AAA" w:rsidDel="000228A9" w:rsidRDefault="00531AAA">
                        <w:pPr>
                          <w:pStyle w:val="BodyText"/>
                          <w:ind w:left="107"/>
                        </w:pPr>
                        <w:moveFrom w:id="2924" w:author="Abhiram Arali" w:date="2024-11-12T16:20:00Z">
                          <w:r w:rsidDel="000228A9">
                            <w:t xml:space="preserve">// </w:t>
                          </w:r>
                          <w:r w:rsidDel="000228A9">
                            <w:rPr>
                              <w:spacing w:val="-4"/>
                            </w:rPr>
                            <w:t>Code</w:t>
                          </w:r>
                        </w:moveFrom>
                      </w:p>
                      <w:p w14:paraId="21FE667C" w14:textId="44DE4578" w:rsidR="00531AAA" w:rsidDel="000228A9" w:rsidRDefault="00531AAA">
                        <w:pPr>
                          <w:pStyle w:val="BodyText"/>
                          <w:spacing w:before="24"/>
                        </w:pPr>
                      </w:p>
                      <w:p w14:paraId="37AE6D60" w14:textId="298C98F2" w:rsidR="00531AAA" w:rsidRDefault="00531AAA">
                        <w:pPr>
                          <w:pStyle w:val="BodyText"/>
                          <w:ind w:left="107"/>
                        </w:pPr>
                        <w:moveFrom w:id="2925" w:author="Abhiram Arali" w:date="2024-11-12T16:20:00Z">
                          <w:r w:rsidDel="000228A9">
                            <w:t>goto</w:t>
                          </w:r>
                          <w:r w:rsidDel="000228A9">
                            <w:rPr>
                              <w:spacing w:val="-1"/>
                            </w:rPr>
                            <w:t xml:space="preserve"> </w:t>
                          </w:r>
                          <w:r w:rsidDel="000228A9">
                            <w:t>label; //</w:t>
                          </w:r>
                          <w:r w:rsidDel="000228A9">
                            <w:rPr>
                              <w:spacing w:val="-1"/>
                            </w:rPr>
                            <w:t xml:space="preserve"> </w:t>
                          </w:r>
                          <w:r w:rsidDel="000228A9">
                            <w:t xml:space="preserve">Jumps to </w:t>
                          </w:r>
                          <w:r w:rsidDel="000228A9">
                            <w:rPr>
                              <w:spacing w:val="-4"/>
                            </w:rPr>
                            <w:t>label</w:t>
                          </w:r>
                        </w:moveFrom>
                        <w:moveFromRangeEnd w:id="2922"/>
                      </w:p>
                    </w:txbxContent>
                  </v:textbox>
                  <w10:wrap type="topAndBottom" anchorx="page"/>
                </v:shape>
              </w:pict>
            </mc:Fallback>
          </mc:AlternateContent>
        </w:r>
      </w:del>
    </w:p>
    <w:p w14:paraId="745C192F" w14:textId="701E2F85" w:rsidR="00E57A4D" w:rsidRDefault="00A87255" w:rsidP="000228A9">
      <w:pPr>
        <w:pStyle w:val="NormalBPBHEB"/>
        <w:rPr>
          <w:ins w:id="2926" w:author="Abhiram Arali" w:date="2024-11-12T16:20:00Z"/>
          <w:spacing w:val="-2"/>
        </w:rPr>
      </w:pPr>
      <w:r>
        <w:t>Example</w:t>
      </w:r>
      <w:r>
        <w:rPr>
          <w:spacing w:val="-2"/>
        </w:rPr>
        <w:t xml:space="preserve"> </w:t>
      </w:r>
      <w:r>
        <w:t>of</w:t>
      </w:r>
      <w:r>
        <w:rPr>
          <w:spacing w:val="-1"/>
        </w:rPr>
        <w:t xml:space="preserve"> </w:t>
      </w:r>
      <w:r w:rsidR="000228A9">
        <w:t>jump</w:t>
      </w:r>
      <w:r w:rsidR="000228A9">
        <w:rPr>
          <w:spacing w:val="-1"/>
        </w:rPr>
        <w:t xml:space="preserve"> </w:t>
      </w:r>
      <w:r w:rsidR="000228A9">
        <w:rPr>
          <w:spacing w:val="-2"/>
        </w:rPr>
        <w:t>statements</w:t>
      </w:r>
      <w:ins w:id="2927" w:author="Abhiram Arali" w:date="2024-11-12T16:20:00Z">
        <w:r w:rsidR="00225858">
          <w:rPr>
            <w:spacing w:val="-2"/>
          </w:rPr>
          <w:t>:</w:t>
        </w:r>
      </w:ins>
    </w:p>
    <w:p w14:paraId="47E9FB15" w14:textId="77777777" w:rsidR="0005428E" w:rsidRDefault="0005428E">
      <w:pPr>
        <w:pStyle w:val="CodeBlockBPBHEB"/>
        <w:pPrChange w:id="2928" w:author="Abhiram Arali" w:date="2024-11-13T10:17:00Z">
          <w:pPr>
            <w:spacing w:before="18" w:line="499" w:lineRule="auto"/>
            <w:ind w:left="107" w:right="7328"/>
          </w:pPr>
        </w:pPrChange>
      </w:pPr>
      <w:moveToRangeStart w:id="2929" w:author="Abhiram Arali" w:date="2024-11-12T16:20:00Z" w:name="move182320837"/>
      <w:moveTo w:id="2930" w:author="Abhiram Arali" w:date="2024-11-12T16:20:00Z">
        <w:r>
          <w:t>#include</w:t>
        </w:r>
        <w:r>
          <w:rPr>
            <w:spacing w:val="-15"/>
          </w:rPr>
          <w:t xml:space="preserve"> </w:t>
        </w:r>
        <w:r>
          <w:t>&lt;stdio.h&gt; int main() {</w:t>
        </w:r>
      </w:moveTo>
    </w:p>
    <w:p w14:paraId="3D1FB9FF" w14:textId="77777777" w:rsidR="0048637F" w:rsidRDefault="0048637F">
      <w:pPr>
        <w:pStyle w:val="CodeBlockBPBHEB"/>
        <w:pPrChange w:id="2931" w:author="Abhiram Arali" w:date="2024-11-13T10:17:00Z">
          <w:pPr>
            <w:spacing w:line="276" w:lineRule="exact"/>
            <w:ind w:left="347"/>
          </w:pPr>
        </w:pPrChange>
      </w:pPr>
      <w:moveToRangeStart w:id="2932" w:author="Abhiram Arali" w:date="2024-11-12T16:20:00Z" w:name="move182320844"/>
      <w:moveToRangeEnd w:id="2929"/>
      <w:moveTo w:id="2933" w:author="Abhiram Arali" w:date="2024-11-12T16:20:00Z">
        <w:r>
          <w:t xml:space="preserve">// Using </w:t>
        </w:r>
        <w:r>
          <w:rPr>
            <w:spacing w:val="-2"/>
          </w:rPr>
          <w:t>break</w:t>
        </w:r>
      </w:moveTo>
    </w:p>
    <w:p w14:paraId="052F36CB" w14:textId="77777777" w:rsidR="0048637F" w:rsidRDefault="0048637F">
      <w:pPr>
        <w:pStyle w:val="CodeBlockBPBHEB"/>
        <w:pPrChange w:id="2934" w:author="Abhiram Arali" w:date="2024-11-13T10:17:00Z">
          <w:pPr>
            <w:spacing w:before="21"/>
          </w:pPr>
        </w:pPrChange>
      </w:pPr>
    </w:p>
    <w:p w14:paraId="7F55C456" w14:textId="77777777" w:rsidR="0048637F" w:rsidRDefault="0048637F">
      <w:pPr>
        <w:pStyle w:val="CodeBlockBPBHEB"/>
        <w:pPrChange w:id="2935" w:author="Abhiram Arali" w:date="2024-11-13T10:17:00Z">
          <w:pPr>
            <w:spacing w:line="499" w:lineRule="auto"/>
            <w:ind w:left="587" w:right="6301" w:hanging="240"/>
          </w:pPr>
        </w:pPrChange>
      </w:pPr>
      <w:moveTo w:id="2936" w:author="Abhiram Arali" w:date="2024-11-12T16:20:00Z">
        <w:r>
          <w:t>for</w:t>
        </w:r>
        <w:r>
          <w:rPr>
            <w:spacing w:val="-6"/>
          </w:rPr>
          <w:t xml:space="preserve"> </w:t>
        </w:r>
        <w:r>
          <w:t>(int</w:t>
        </w:r>
        <w:r>
          <w:rPr>
            <w:spacing w:val="-4"/>
          </w:rPr>
          <w:t xml:space="preserve"> </w:t>
        </w:r>
        <w:r>
          <w:t>i</w:t>
        </w:r>
        <w:r>
          <w:rPr>
            <w:spacing w:val="-4"/>
          </w:rPr>
          <w:t xml:space="preserve"> </w:t>
        </w:r>
        <w:r>
          <w:t>=</w:t>
        </w:r>
        <w:r>
          <w:rPr>
            <w:spacing w:val="-5"/>
          </w:rPr>
          <w:t xml:space="preserve"> </w:t>
        </w:r>
        <w:r>
          <w:t>0;</w:t>
        </w:r>
        <w:r>
          <w:rPr>
            <w:spacing w:val="-4"/>
          </w:rPr>
          <w:t xml:space="preserve"> </w:t>
        </w:r>
        <w:r>
          <w:t>i</w:t>
        </w:r>
        <w:r>
          <w:rPr>
            <w:spacing w:val="-4"/>
          </w:rPr>
          <w:t xml:space="preserve"> </w:t>
        </w:r>
        <w:r>
          <w:t>&lt;</w:t>
        </w:r>
        <w:r>
          <w:rPr>
            <w:spacing w:val="-5"/>
          </w:rPr>
          <w:t xml:space="preserve"> </w:t>
        </w:r>
        <w:r>
          <w:t>10;</w:t>
        </w:r>
        <w:r>
          <w:rPr>
            <w:spacing w:val="-4"/>
          </w:rPr>
          <w:t xml:space="preserve"> </w:t>
        </w:r>
        <w:r>
          <w:t>i++)</w:t>
        </w:r>
        <w:r>
          <w:rPr>
            <w:spacing w:val="-4"/>
          </w:rPr>
          <w:t xml:space="preserve"> </w:t>
        </w:r>
        <w:r>
          <w:t>{ if (i == 5) {</w:t>
        </w:r>
      </w:moveTo>
    </w:p>
    <w:p w14:paraId="185A1918" w14:textId="77777777" w:rsidR="0048637F" w:rsidRDefault="0048637F">
      <w:pPr>
        <w:pStyle w:val="CodeBlockBPBHEB"/>
        <w:pPrChange w:id="2937" w:author="Abhiram Arali" w:date="2024-11-13T10:17:00Z">
          <w:pPr>
            <w:spacing w:before="2"/>
            <w:ind w:left="827"/>
          </w:pPr>
        </w:pPrChange>
      </w:pPr>
      <w:moveTo w:id="2938" w:author="Abhiram Arali" w:date="2024-11-12T16:20:00Z">
        <w:r>
          <w:t>break;</w:t>
        </w:r>
        <w:r>
          <w:rPr>
            <w:spacing w:val="-1"/>
          </w:rPr>
          <w:t xml:space="preserve"> </w:t>
        </w:r>
        <w:r>
          <w:t>//</w:t>
        </w:r>
        <w:r>
          <w:rPr>
            <w:spacing w:val="-1"/>
          </w:rPr>
          <w:t xml:space="preserve"> </w:t>
        </w:r>
        <w:r>
          <w:t>Exit</w:t>
        </w:r>
        <w:r>
          <w:rPr>
            <w:spacing w:val="-1"/>
          </w:rPr>
          <w:t xml:space="preserve"> </w:t>
        </w:r>
        <w:r>
          <w:t>the</w:t>
        </w:r>
        <w:r>
          <w:rPr>
            <w:spacing w:val="-1"/>
          </w:rPr>
          <w:t xml:space="preserve"> </w:t>
        </w:r>
        <w:r>
          <w:t>loop</w:t>
        </w:r>
        <w:r>
          <w:rPr>
            <w:spacing w:val="-1"/>
          </w:rPr>
          <w:t xml:space="preserve"> </w:t>
        </w:r>
        <w:r>
          <w:t>when</w:t>
        </w:r>
        <w:r>
          <w:rPr>
            <w:spacing w:val="-1"/>
          </w:rPr>
          <w:t xml:space="preserve"> </w:t>
        </w:r>
        <w:r>
          <w:t>i</w:t>
        </w:r>
        <w:r>
          <w:rPr>
            <w:spacing w:val="-1"/>
          </w:rPr>
          <w:t xml:space="preserve"> </w:t>
        </w:r>
        <w:r>
          <w:t xml:space="preserve">equals </w:t>
        </w:r>
        <w:r>
          <w:rPr>
            <w:spacing w:val="-10"/>
          </w:rPr>
          <w:t>5</w:t>
        </w:r>
      </w:moveTo>
    </w:p>
    <w:p w14:paraId="53817F51" w14:textId="77777777" w:rsidR="0048637F" w:rsidRDefault="0048637F">
      <w:pPr>
        <w:pStyle w:val="CodeBlockBPBHEB"/>
        <w:pPrChange w:id="2939" w:author="Abhiram Arali" w:date="2024-11-13T10:17:00Z">
          <w:pPr>
            <w:spacing w:before="21"/>
          </w:pPr>
        </w:pPrChange>
      </w:pPr>
    </w:p>
    <w:p w14:paraId="29FE18D9" w14:textId="77777777" w:rsidR="0048637F" w:rsidRDefault="0048637F">
      <w:pPr>
        <w:pStyle w:val="CodeBlockBPBHEB"/>
        <w:pPrChange w:id="2940" w:author="Abhiram Arali" w:date="2024-11-13T10:17:00Z">
          <w:pPr>
            <w:spacing w:before="1"/>
            <w:ind w:left="587"/>
          </w:pPr>
        </w:pPrChange>
      </w:pPr>
      <w:moveTo w:id="2941" w:author="Abhiram Arali" w:date="2024-11-12T16:20:00Z">
        <w:r>
          <w:rPr>
            <w:spacing w:val="-10"/>
          </w:rPr>
          <w:t>}</w:t>
        </w:r>
      </w:moveTo>
    </w:p>
    <w:p w14:paraId="140C0F2E" w14:textId="77777777" w:rsidR="0048637F" w:rsidRDefault="0048637F">
      <w:pPr>
        <w:pStyle w:val="CodeBlockBPBHEB"/>
        <w:pPrChange w:id="2942" w:author="Abhiram Arali" w:date="2024-11-13T10:17:00Z">
          <w:pPr>
            <w:spacing w:before="21"/>
          </w:pPr>
        </w:pPrChange>
      </w:pPr>
    </w:p>
    <w:p w14:paraId="2DAF2317" w14:textId="77777777" w:rsidR="0048637F" w:rsidRDefault="0048637F">
      <w:pPr>
        <w:pStyle w:val="CodeBlockBPBHEB"/>
        <w:pPrChange w:id="2943" w:author="Abhiram Arali" w:date="2024-11-13T10:17:00Z">
          <w:pPr>
            <w:ind w:left="587"/>
          </w:pPr>
        </w:pPrChange>
      </w:pPr>
      <w:moveTo w:id="2944" w:author="Abhiram Arali" w:date="2024-11-12T16:20:00Z">
        <w:r>
          <w:t>printf("%d\n",</w:t>
        </w:r>
        <w:r>
          <w:rPr>
            <w:spacing w:val="-1"/>
          </w:rPr>
          <w:t xml:space="preserve"> </w:t>
        </w:r>
        <w:r>
          <w:t>i); //</w:t>
        </w:r>
        <w:r>
          <w:rPr>
            <w:spacing w:val="-1"/>
          </w:rPr>
          <w:t xml:space="preserve"> </w:t>
        </w:r>
        <w:r>
          <w:t>Prints 0</w:t>
        </w:r>
        <w:r>
          <w:rPr>
            <w:spacing w:val="-1"/>
          </w:rPr>
          <w:t xml:space="preserve"> </w:t>
        </w:r>
        <w:r>
          <w:t xml:space="preserve">to </w:t>
        </w:r>
        <w:r>
          <w:rPr>
            <w:spacing w:val="-10"/>
          </w:rPr>
          <w:t>4</w:t>
        </w:r>
      </w:moveTo>
    </w:p>
    <w:p w14:paraId="32E1F8DB" w14:textId="77777777" w:rsidR="0048637F" w:rsidRDefault="0048637F">
      <w:pPr>
        <w:pStyle w:val="CodeBlockBPBHEB"/>
        <w:pPrChange w:id="2945" w:author="Abhiram Arali" w:date="2024-11-13T10:17:00Z">
          <w:pPr>
            <w:spacing w:before="22"/>
          </w:pPr>
        </w:pPrChange>
      </w:pPr>
    </w:p>
    <w:p w14:paraId="2214B8AF" w14:textId="77777777" w:rsidR="0048637F" w:rsidRDefault="0048637F">
      <w:pPr>
        <w:pStyle w:val="CodeBlockBPBHEB"/>
        <w:pPrChange w:id="2946" w:author="Abhiram Arali" w:date="2024-11-13T10:17:00Z">
          <w:pPr>
            <w:ind w:left="347"/>
          </w:pPr>
        </w:pPrChange>
      </w:pPr>
      <w:moveTo w:id="2947" w:author="Abhiram Arali" w:date="2024-11-12T16:20:00Z">
        <w:r>
          <w:rPr>
            <w:spacing w:val="-10"/>
          </w:rPr>
          <w:t>}</w:t>
        </w:r>
      </w:moveTo>
    </w:p>
    <w:p w14:paraId="0FFDE439" w14:textId="77777777" w:rsidR="0048637F" w:rsidRDefault="0048637F">
      <w:pPr>
        <w:pStyle w:val="CodeBlockBPBHEB"/>
        <w:pPrChange w:id="2948" w:author="Abhiram Arali" w:date="2024-11-13T10:17:00Z">
          <w:pPr>
            <w:spacing w:before="22"/>
          </w:pPr>
        </w:pPrChange>
      </w:pPr>
    </w:p>
    <w:p w14:paraId="1A291F99" w14:textId="77777777" w:rsidR="0048637F" w:rsidRDefault="0048637F">
      <w:pPr>
        <w:pStyle w:val="CodeBlockBPBHEB"/>
        <w:pPrChange w:id="2949" w:author="Abhiram Arali" w:date="2024-11-13T10:17:00Z">
          <w:pPr>
            <w:spacing w:line="499" w:lineRule="auto"/>
            <w:ind w:left="347" w:right="5890"/>
          </w:pPr>
        </w:pPrChange>
      </w:pPr>
      <w:moveTo w:id="2950" w:author="Abhiram Arali" w:date="2024-11-12T16:20:00Z">
        <w:r>
          <w:t>// Using continue printf("Continue</w:t>
        </w:r>
        <w:r>
          <w:rPr>
            <w:spacing w:val="-15"/>
          </w:rPr>
          <w:t xml:space="preserve"> </w:t>
        </w:r>
        <w:r>
          <w:t>Example:\n"); for (int i = 0; i &lt; 10; i++) {</w:t>
        </w:r>
      </w:moveTo>
    </w:p>
    <w:p w14:paraId="36ADEF99" w14:textId="77777777" w:rsidR="0048637F" w:rsidRDefault="0048637F">
      <w:pPr>
        <w:pStyle w:val="CodeBlockBPBHEB"/>
        <w:pPrChange w:id="2951" w:author="Abhiram Arali" w:date="2024-11-13T10:17:00Z">
          <w:pPr>
            <w:spacing w:before="1"/>
            <w:ind w:left="587"/>
          </w:pPr>
        </w:pPrChange>
      </w:pPr>
      <w:moveTo w:id="2952" w:author="Abhiram Arali" w:date="2024-11-12T16:20:00Z">
        <w:r>
          <w:t>if</w:t>
        </w:r>
        <w:r>
          <w:rPr>
            <w:spacing w:val="-1"/>
          </w:rPr>
          <w:t xml:space="preserve"> </w:t>
        </w:r>
        <w:r>
          <w:t>(i % 2 ==</w:t>
        </w:r>
        <w:r>
          <w:rPr>
            <w:spacing w:val="-1"/>
          </w:rPr>
          <w:t xml:space="preserve"> </w:t>
        </w:r>
        <w:r>
          <w:t xml:space="preserve">0) </w:t>
        </w:r>
        <w:r>
          <w:rPr>
            <w:spacing w:val="-10"/>
          </w:rPr>
          <w:t>{</w:t>
        </w:r>
      </w:moveTo>
    </w:p>
    <w:p w14:paraId="49CD9134" w14:textId="77777777" w:rsidR="0048637F" w:rsidRDefault="0048637F">
      <w:pPr>
        <w:pStyle w:val="CodeBlockBPBHEB"/>
        <w:pPrChange w:id="2953" w:author="Abhiram Arali" w:date="2024-11-13T10:17:00Z">
          <w:pPr>
            <w:spacing w:before="22"/>
          </w:pPr>
        </w:pPrChange>
      </w:pPr>
    </w:p>
    <w:p w14:paraId="6E4862D0" w14:textId="77777777" w:rsidR="0048637F" w:rsidRDefault="0048637F">
      <w:pPr>
        <w:pStyle w:val="CodeBlockBPBHEB"/>
        <w:pPrChange w:id="2954" w:author="Abhiram Arali" w:date="2024-11-13T10:17:00Z">
          <w:pPr>
            <w:ind w:left="827"/>
          </w:pPr>
        </w:pPrChange>
      </w:pPr>
      <w:moveTo w:id="2955" w:author="Abhiram Arali" w:date="2024-11-12T16:20:00Z">
        <w:r>
          <w:t>continue;</w:t>
        </w:r>
        <w:r>
          <w:rPr>
            <w:spacing w:val="-1"/>
          </w:rPr>
          <w:t xml:space="preserve"> </w:t>
        </w:r>
        <w:r>
          <w:t>//</w:t>
        </w:r>
        <w:r>
          <w:rPr>
            <w:spacing w:val="-1"/>
          </w:rPr>
          <w:t xml:space="preserve"> </w:t>
        </w:r>
        <w:r>
          <w:t>Skip</w:t>
        </w:r>
        <w:r>
          <w:rPr>
            <w:spacing w:val="-3"/>
          </w:rPr>
          <w:t xml:space="preserve"> </w:t>
        </w:r>
        <w:r>
          <w:t xml:space="preserve">even </w:t>
        </w:r>
        <w:r>
          <w:rPr>
            <w:spacing w:val="-2"/>
          </w:rPr>
          <w:t>numbers</w:t>
        </w:r>
      </w:moveTo>
    </w:p>
    <w:p w14:paraId="6A03A71E" w14:textId="77777777" w:rsidR="0048637F" w:rsidRDefault="0048637F">
      <w:pPr>
        <w:pStyle w:val="CodeBlockBPBHEB"/>
        <w:pPrChange w:id="2956" w:author="Abhiram Arali" w:date="2024-11-13T10:17:00Z">
          <w:pPr>
            <w:spacing w:before="21"/>
          </w:pPr>
        </w:pPrChange>
      </w:pPr>
    </w:p>
    <w:p w14:paraId="292F16C5" w14:textId="77777777" w:rsidR="0048637F" w:rsidRDefault="0048637F">
      <w:pPr>
        <w:pStyle w:val="CodeBlockBPBHEB"/>
        <w:pPrChange w:id="2957" w:author="Abhiram Arali" w:date="2024-11-13T10:17:00Z">
          <w:pPr>
            <w:ind w:left="587"/>
          </w:pPr>
        </w:pPrChange>
      </w:pPr>
      <w:moveTo w:id="2958" w:author="Abhiram Arali" w:date="2024-11-12T16:20:00Z">
        <w:r>
          <w:rPr>
            <w:spacing w:val="-10"/>
          </w:rPr>
          <w:t>}</w:t>
        </w:r>
      </w:moveTo>
    </w:p>
    <w:p w14:paraId="0E895A7D" w14:textId="77777777" w:rsidR="0048637F" w:rsidRDefault="0048637F">
      <w:pPr>
        <w:pStyle w:val="CodeBlockBPBHEB"/>
        <w:pPrChange w:id="2959" w:author="Abhiram Arali" w:date="2024-11-13T10:17:00Z">
          <w:pPr>
            <w:spacing w:before="22"/>
          </w:pPr>
        </w:pPrChange>
      </w:pPr>
    </w:p>
    <w:p w14:paraId="4661157F" w14:textId="77777777" w:rsidR="0048637F" w:rsidRDefault="0048637F">
      <w:pPr>
        <w:pStyle w:val="CodeBlockBPBHEB"/>
        <w:pPrChange w:id="2960" w:author="Abhiram Arali" w:date="2024-11-13T10:17:00Z">
          <w:pPr>
            <w:spacing w:before="1"/>
            <w:ind w:left="587"/>
          </w:pPr>
        </w:pPrChange>
      </w:pPr>
      <w:moveTo w:id="2961" w:author="Abhiram Arali" w:date="2024-11-12T16:20:00Z">
        <w:r>
          <w:t>printf("%d\n",</w:t>
        </w:r>
        <w:r>
          <w:rPr>
            <w:spacing w:val="-1"/>
          </w:rPr>
          <w:t xml:space="preserve"> </w:t>
        </w:r>
        <w:r>
          <w:t>i); //</w:t>
        </w:r>
        <w:r>
          <w:rPr>
            <w:spacing w:val="-1"/>
          </w:rPr>
          <w:t xml:space="preserve"> </w:t>
        </w:r>
        <w:r>
          <w:t>Prints only</w:t>
        </w:r>
        <w:r>
          <w:rPr>
            <w:spacing w:val="-1"/>
          </w:rPr>
          <w:t xml:space="preserve"> </w:t>
        </w:r>
        <w:r>
          <w:t xml:space="preserve">odd </w:t>
        </w:r>
        <w:r>
          <w:rPr>
            <w:spacing w:val="-2"/>
          </w:rPr>
          <w:t>numbers</w:t>
        </w:r>
      </w:moveTo>
    </w:p>
    <w:p w14:paraId="158289CC" w14:textId="77777777" w:rsidR="0048637F" w:rsidRDefault="0048637F">
      <w:pPr>
        <w:pStyle w:val="CodeBlockBPBHEB"/>
        <w:pPrChange w:id="2962" w:author="Abhiram Arali" w:date="2024-11-13T10:17:00Z">
          <w:pPr>
            <w:spacing w:before="21"/>
          </w:pPr>
        </w:pPrChange>
      </w:pPr>
    </w:p>
    <w:p w14:paraId="4BED16B9" w14:textId="77777777" w:rsidR="0048637F" w:rsidRDefault="0048637F">
      <w:pPr>
        <w:pStyle w:val="CodeBlockBPBHEB"/>
        <w:pPrChange w:id="2963" w:author="Abhiram Arali" w:date="2024-11-13T10:17:00Z">
          <w:pPr>
            <w:ind w:left="347"/>
          </w:pPr>
        </w:pPrChange>
      </w:pPr>
      <w:moveTo w:id="2964" w:author="Abhiram Arali" w:date="2024-11-12T16:20:00Z">
        <w:r>
          <w:rPr>
            <w:spacing w:val="-10"/>
          </w:rPr>
          <w:t>}</w:t>
        </w:r>
      </w:moveTo>
    </w:p>
    <w:p w14:paraId="618D9936" w14:textId="77777777" w:rsidR="0048637F" w:rsidRDefault="0048637F">
      <w:pPr>
        <w:pStyle w:val="CodeBlockBPBHEB"/>
        <w:pPrChange w:id="2965" w:author="Abhiram Arali" w:date="2024-11-13T10:17:00Z">
          <w:pPr>
            <w:spacing w:before="22"/>
          </w:pPr>
        </w:pPrChange>
      </w:pPr>
    </w:p>
    <w:p w14:paraId="103B9CF0" w14:textId="77777777" w:rsidR="0048637F" w:rsidRDefault="0048637F">
      <w:pPr>
        <w:pStyle w:val="CodeBlockBPBHEB"/>
        <w:pPrChange w:id="2966" w:author="Abhiram Arali" w:date="2024-11-13T10:17:00Z">
          <w:pPr>
            <w:ind w:left="347"/>
          </w:pPr>
        </w:pPrChange>
      </w:pPr>
      <w:moveTo w:id="2967" w:author="Abhiram Arali" w:date="2024-11-12T16:20:00Z">
        <w:r>
          <w:t>return</w:t>
        </w:r>
        <w:r>
          <w:rPr>
            <w:spacing w:val="-2"/>
          </w:rPr>
          <w:t xml:space="preserve"> </w:t>
        </w:r>
        <w:r>
          <w:rPr>
            <w:spacing w:val="-5"/>
          </w:rPr>
          <w:t>0;</w:t>
        </w:r>
      </w:moveTo>
    </w:p>
    <w:p w14:paraId="5A006160" w14:textId="77777777" w:rsidR="0048637F" w:rsidRDefault="0048637F">
      <w:pPr>
        <w:pStyle w:val="CodeBlockBPBHEB"/>
        <w:pPrChange w:id="2968" w:author="Abhiram Arali" w:date="2024-11-13T10:17:00Z">
          <w:pPr>
            <w:spacing w:before="24"/>
          </w:pPr>
        </w:pPrChange>
      </w:pPr>
    </w:p>
    <w:p w14:paraId="5BA496EF" w14:textId="77777777" w:rsidR="0048637F" w:rsidRDefault="0048637F">
      <w:pPr>
        <w:pStyle w:val="CodeBlockBPBHEB"/>
        <w:pPrChange w:id="2969" w:author="Abhiram Arali" w:date="2024-11-13T10:17:00Z">
          <w:pPr>
            <w:ind w:left="107"/>
          </w:pPr>
        </w:pPrChange>
      </w:pPr>
      <w:moveTo w:id="2970" w:author="Abhiram Arali" w:date="2024-11-12T16:20:00Z">
        <w:r>
          <w:rPr>
            <w:spacing w:val="-10"/>
          </w:rPr>
          <w:t>}</w:t>
        </w:r>
      </w:moveTo>
    </w:p>
    <w:moveToRangeEnd w:id="2932"/>
    <w:p w14:paraId="145F0380" w14:textId="49DB6E6F" w:rsidR="0005428E" w:rsidDel="00885F12" w:rsidRDefault="0005428E">
      <w:pPr>
        <w:pStyle w:val="NormalBPBHEB"/>
        <w:rPr>
          <w:del w:id="2971" w:author="Abhiram Arali" w:date="2024-11-12T16:20:00Z"/>
        </w:rPr>
        <w:pPrChange w:id="2972" w:author="Abhiram Arali" w:date="2024-11-12T16:20:00Z">
          <w:pPr>
            <w:spacing w:before="167"/>
            <w:ind w:left="220"/>
          </w:pPr>
        </w:pPrChange>
      </w:pPr>
    </w:p>
    <w:p w14:paraId="0C3F0B9A" w14:textId="34662D69" w:rsidR="00E57A4D" w:rsidDel="002F63CB" w:rsidRDefault="00A87255">
      <w:pPr>
        <w:pStyle w:val="NormalBPBHEB"/>
        <w:rPr>
          <w:del w:id="2973" w:author="Abhiram Arali" w:date="2024-11-12T16:20:00Z"/>
          <w:i/>
          <w:sz w:val="20"/>
        </w:rPr>
        <w:pPrChange w:id="2974" w:author="Abhiram Arali" w:date="2024-11-12T16:20:00Z">
          <w:pPr>
            <w:pStyle w:val="BodyText"/>
            <w:spacing w:before="47"/>
          </w:pPr>
        </w:pPrChange>
      </w:pPr>
      <w:del w:id="2975" w:author="Abhiram Arali" w:date="2024-11-12T16:20:00Z">
        <w:r w:rsidDel="0048637F">
          <w:rPr>
            <w:noProof/>
            <w:lang w:val="en-IN" w:eastAsia="en-IN"/>
            <w:rPrChange w:id="2976" w:author="Unknown">
              <w:rPr>
                <w:noProof/>
                <w:lang w:val="en-IN" w:eastAsia="en-IN"/>
              </w:rPr>
            </w:rPrChange>
          </w:rPr>
          <mc:AlternateContent>
            <mc:Choice Requires="wpg">
              <w:drawing>
                <wp:anchor distT="0" distB="0" distL="0" distR="0" simplePos="0" relativeHeight="487625216" behindDoc="1" locked="0" layoutInCell="1" allowOverlap="1" wp14:anchorId="5DC763D9" wp14:editId="3A9B797B">
                  <wp:simplePos x="0" y="0"/>
                  <wp:positionH relativeFrom="page">
                    <wp:posOffset>840028</wp:posOffset>
                  </wp:positionH>
                  <wp:positionV relativeFrom="paragraph">
                    <wp:posOffset>191150</wp:posOffset>
                  </wp:positionV>
                  <wp:extent cx="5882640" cy="746760"/>
                  <wp:effectExtent l="0" t="0" r="0" b="0"/>
                  <wp:wrapTopAndBottom/>
                  <wp:docPr id="173"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746760"/>
                            <a:chOff x="0" y="0"/>
                            <a:chExt cx="5882640" cy="746760"/>
                          </a:xfrm>
                        </wpg:grpSpPr>
                        <wps:wsp>
                          <wps:cNvPr id="175" name="Graphic 174"/>
                          <wps:cNvSpPr/>
                          <wps:spPr>
                            <a:xfrm>
                              <a:off x="0" y="12"/>
                              <a:ext cx="5882640" cy="746760"/>
                            </a:xfrm>
                            <a:custGeom>
                              <a:avLst/>
                              <a:gdLst/>
                              <a:ahLst/>
                              <a:cxnLst/>
                              <a:rect l="l" t="t" r="r" b="b"/>
                              <a:pathLst>
                                <a:path w="5882640" h="746760">
                                  <a:moveTo>
                                    <a:pt x="5875909" y="0"/>
                                  </a:moveTo>
                                  <a:lnTo>
                                    <a:pt x="6096" y="0"/>
                                  </a:lnTo>
                                  <a:lnTo>
                                    <a:pt x="0" y="0"/>
                                  </a:lnTo>
                                  <a:lnTo>
                                    <a:pt x="0" y="6083"/>
                                  </a:lnTo>
                                  <a:lnTo>
                                    <a:pt x="0" y="382460"/>
                                  </a:lnTo>
                                  <a:lnTo>
                                    <a:pt x="0" y="746696"/>
                                  </a:lnTo>
                                  <a:lnTo>
                                    <a:pt x="6096" y="746696"/>
                                  </a:lnTo>
                                  <a:lnTo>
                                    <a:pt x="6096" y="382511"/>
                                  </a:lnTo>
                                  <a:lnTo>
                                    <a:pt x="6096" y="6083"/>
                                  </a:lnTo>
                                  <a:lnTo>
                                    <a:pt x="5875909" y="6083"/>
                                  </a:lnTo>
                                  <a:lnTo>
                                    <a:pt x="5875909" y="0"/>
                                  </a:lnTo>
                                  <a:close/>
                                </a:path>
                                <a:path w="5882640" h="746760">
                                  <a:moveTo>
                                    <a:pt x="5882081" y="0"/>
                                  </a:moveTo>
                                  <a:lnTo>
                                    <a:pt x="5875985" y="0"/>
                                  </a:lnTo>
                                  <a:lnTo>
                                    <a:pt x="5875985" y="6083"/>
                                  </a:lnTo>
                                  <a:lnTo>
                                    <a:pt x="5875985" y="382460"/>
                                  </a:lnTo>
                                  <a:lnTo>
                                    <a:pt x="5875985" y="746696"/>
                                  </a:lnTo>
                                  <a:lnTo>
                                    <a:pt x="5882081" y="746696"/>
                                  </a:lnTo>
                                  <a:lnTo>
                                    <a:pt x="5882081" y="382511"/>
                                  </a:lnTo>
                                  <a:lnTo>
                                    <a:pt x="5882081" y="6083"/>
                                  </a:lnTo>
                                  <a:lnTo>
                                    <a:pt x="5882081" y="0"/>
                                  </a:lnTo>
                                  <a:close/>
                                </a:path>
                              </a:pathLst>
                            </a:custGeom>
                            <a:solidFill>
                              <a:srgbClr val="000000"/>
                            </a:solidFill>
                          </wps:spPr>
                          <wps:bodyPr wrap="square" lIns="0" tIns="0" rIns="0" bIns="0" rtlCol="0">
                            <a:prstTxWarp prst="textNoShape">
                              <a:avLst/>
                            </a:prstTxWarp>
                            <a:noAutofit/>
                          </wps:bodyPr>
                        </wps:wsp>
                        <wps:wsp>
                          <wps:cNvPr id="176" name="Textbox 175"/>
                          <wps:cNvSpPr txBox="1"/>
                          <wps:spPr>
                            <a:xfrm>
                              <a:off x="6095" y="6095"/>
                              <a:ext cx="5869940" cy="741045"/>
                            </a:xfrm>
                            <a:prstGeom prst="rect">
                              <a:avLst/>
                            </a:prstGeom>
                          </wps:spPr>
                          <wps:txbx>
                            <w:txbxContent>
                              <w:p w14:paraId="517592BC" w14:textId="051F5F45" w:rsidR="00531AAA" w:rsidRDefault="00531AAA">
                                <w:pPr>
                                  <w:spacing w:before="18" w:line="499" w:lineRule="auto"/>
                                  <w:ind w:left="107" w:right="7328"/>
                                  <w:rPr>
                                    <w:sz w:val="24"/>
                                  </w:rPr>
                                </w:pPr>
                                <w:moveFromRangeStart w:id="2977" w:author="Abhiram Arali" w:date="2024-11-12T16:20:00Z" w:name="move182320837"/>
                                <w:moveFrom w:id="2978" w:author="Abhiram Arali" w:date="2024-11-12T16:20:00Z">
                                  <w:r w:rsidDel="0005428E">
                                    <w:rPr>
                                      <w:sz w:val="24"/>
                                    </w:rPr>
                                    <w:t>#include</w:t>
                                  </w:r>
                                  <w:r w:rsidDel="0005428E">
                                    <w:rPr>
                                      <w:spacing w:val="-15"/>
                                      <w:sz w:val="24"/>
                                    </w:rPr>
                                    <w:t xml:space="preserve"> </w:t>
                                  </w:r>
                                  <w:r w:rsidDel="0005428E">
                                    <w:rPr>
                                      <w:sz w:val="24"/>
                                    </w:rPr>
                                    <w:t>&lt;stdio.h&gt; int main() {</w:t>
                                  </w:r>
                                </w:moveFrom>
                                <w:moveFromRangeEnd w:id="2977"/>
                              </w:p>
                            </w:txbxContent>
                          </wps:txbx>
                          <wps:bodyPr wrap="square" lIns="0" tIns="0" rIns="0" bIns="0" rtlCol="0">
                            <a:noAutofit/>
                          </wps:bodyPr>
                        </wps:wsp>
                      </wpg:wgp>
                    </a:graphicData>
                  </a:graphic>
                </wp:anchor>
              </w:drawing>
            </mc:Choice>
            <mc:Fallback>
              <w:pict>
                <v:group w14:anchorId="5DC763D9" id="Group 173" o:spid="_x0000_s1173" style="position:absolute;left:0;text-align:left;margin-left:66.15pt;margin-top:15.05pt;width:463.2pt;height:58.8pt;z-index:-15691264;mso-wrap-distance-left:0;mso-wrap-distance-right:0;mso-position-horizontal-relative:page;mso-position-vertical-relative:text" coordsize="58826,7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">
                  <v:shape id="Graphic 174" o:spid="_x0000_s1174" style="position:absolute;width:58826;height:7467;visibility:visible;mso-wrap-style:square;v-text-anchor:top" coordsize="5882640,746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4mqMMA&#10;AADcAAAADwAAAGRycy9kb3ducmV2LnhtbERPS2vCQBC+F/oflin0Vje1aCW6SikUPCji4+JtzI5J&#10;muxs3N0m8d+7gtDbfHzPmS16U4uWnC8tK3gfJCCIM6tLzhUc9j9vExA+IGusLZOCK3lYzJ+fZphq&#10;2/GW2l3IRQxhn6KCIoQmldJnBRn0A9sQR+5sncEQoculdtjFcFPLYZKMpcGSY0OBDX0XlFW7P6Og&#10;GvNliceq6Xy73m72K/51pw+lXl/6rymIQH34Fz/cSx3nf47g/ky8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E4mqMMAAADcAAAADwAAAAAAAAAAAAAAAACYAgAAZHJzL2Rv&#10;d25yZXYueG1sUEsFBgAAAAAEAAQA9QAAAIgDAAAAAA==&#10;" path="m5875909,l6096,,,,,6083,,382460,,746696r6096,l6096,382511r,-376428l5875909,6083r,-6083xem5882081,r-6096,l5875985,6083r,376377l5875985,746696r6096,l5882081,382511r,-376428l5882081,xe" fillcolor="black" stroked="f">
                    <v:path arrowok="t"/>
                  </v:shape>
                  <v:shape id="Textbox 175" o:spid="_x0000_s1175" type="#_x0000_t202" style="position:absolute;left:60;top:60;width:58700;height:7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0ffcIA&#10;AADcAAAADwAAAGRycy9kb3ducmV2LnhtbERPTWvCQBC9F/wPyxR6q5t6iDV1FREFoVCM8eBxmh2T&#10;xexszK6a/ntXKHibx/uc6by3jbhS541jBR/DBARx6bThSsG+WL9/gvABWWPjmBT8kYf5bPAyxUy7&#10;G+d03YVKxBD2GSqoQ2gzKX1Zk0U/dC1x5I6usxgi7CqpO7zFcNvIUZKk0qLh2FBjS8uaytPuYhUs&#10;DpyvzPnnd5sfc1MUk4S/05NSb6/94gtEoD48xf/ujY7zxyk8no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fR99wgAAANwAAAAPAAAAAAAAAAAAAAAAAJgCAABkcnMvZG93&#10;bnJldi54bWxQSwUGAAAAAAQABAD1AAAAhwMAAAAA&#10;" filled="f" stroked="f">
                    <v:textbox inset="0,0,0,0">
                      <w:txbxContent>
                        <w:p w14:paraId="517592BC" w14:textId="051F5F45" w:rsidR="00531AAA" w:rsidRDefault="00531AAA">
                          <w:pPr>
                            <w:spacing w:before="18" w:line="499" w:lineRule="auto"/>
                            <w:ind w:left="107" w:right="7328"/>
                            <w:rPr>
                              <w:sz w:val="24"/>
                            </w:rPr>
                          </w:pPr>
                          <w:moveFromRangeStart w:id="2979" w:author="Abhiram Arali" w:date="2024-11-12T16:20:00Z" w:name="move182320837"/>
                          <w:moveFrom w:id="2980" w:author="Abhiram Arali" w:date="2024-11-12T16:20:00Z">
                            <w:r w:rsidDel="0005428E">
                              <w:rPr>
                                <w:sz w:val="24"/>
                              </w:rPr>
                              <w:t>#include</w:t>
                            </w:r>
                            <w:r w:rsidDel="0005428E">
                              <w:rPr>
                                <w:spacing w:val="-15"/>
                                <w:sz w:val="24"/>
                              </w:rPr>
                              <w:t xml:space="preserve"> </w:t>
                            </w:r>
                            <w:r w:rsidDel="0005428E">
                              <w:rPr>
                                <w:sz w:val="24"/>
                              </w:rPr>
                              <w:t>&lt;stdio.h&gt; int main() {</w:t>
                            </w:r>
                          </w:moveFrom>
                          <w:moveFromRangeEnd w:id="2979"/>
                        </w:p>
                      </w:txbxContent>
                    </v:textbox>
                  </v:shape>
                  <w10:wrap type="topAndBottom" anchorx="page"/>
                </v:group>
              </w:pict>
            </mc:Fallback>
          </mc:AlternateContent>
        </w:r>
      </w:del>
    </w:p>
    <w:p w14:paraId="69ACB93B" w14:textId="374B6505" w:rsidR="00E57A4D" w:rsidDel="002F63CB" w:rsidRDefault="00E57A4D">
      <w:pPr>
        <w:pStyle w:val="NormalBPBHEB"/>
        <w:rPr>
          <w:del w:id="2981" w:author="Abhiram Arali" w:date="2024-11-12T16:20:00Z"/>
          <w:sz w:val="20"/>
        </w:rPr>
        <w:sectPr w:rsidR="00E57A4D" w:rsidDel="002F63CB">
          <w:pgSz w:w="11910" w:h="16840"/>
          <w:pgMar w:top="1540" w:right="1220" w:bottom="1200" w:left="1220" w:header="758" w:footer="1000" w:gutter="0"/>
          <w:cols w:space="720"/>
        </w:sectPr>
        <w:pPrChange w:id="2982" w:author="Abhiram Arali" w:date="2024-11-12T16:20:00Z">
          <w:pPr/>
        </w:pPrChange>
      </w:pPr>
    </w:p>
    <w:p w14:paraId="224B05AB" w14:textId="271E3BDA" w:rsidR="00E57A4D" w:rsidDel="002F63CB" w:rsidRDefault="00E57A4D">
      <w:pPr>
        <w:pStyle w:val="NormalBPBHEB"/>
        <w:rPr>
          <w:del w:id="2983" w:author="Abhiram Arali" w:date="2024-11-12T16:20:00Z"/>
          <w:i/>
          <w:sz w:val="7"/>
        </w:rPr>
        <w:pPrChange w:id="2984" w:author="Abhiram Arali" w:date="2024-11-12T16:20:00Z">
          <w:pPr>
            <w:pStyle w:val="BodyText"/>
            <w:spacing w:before="7" w:after="1"/>
          </w:pPr>
        </w:pPrChange>
      </w:pPr>
    </w:p>
    <w:p w14:paraId="332546EA" w14:textId="745DA2ED" w:rsidR="00E57A4D" w:rsidRDefault="00A87255">
      <w:pPr>
        <w:pStyle w:val="NormalBPBHEB"/>
        <w:rPr>
          <w:sz w:val="20"/>
        </w:rPr>
        <w:pPrChange w:id="2985" w:author="Abhiram Arali" w:date="2024-11-12T16:20:00Z">
          <w:pPr>
            <w:pStyle w:val="BodyText"/>
            <w:ind w:left="102"/>
          </w:pPr>
        </w:pPrChange>
      </w:pPr>
      <w:del w:id="2986" w:author="Abhiram Arali" w:date="2024-11-12T16:20:00Z">
        <w:r w:rsidDel="002F63CB">
          <w:rPr>
            <w:noProof/>
            <w:sz w:val="20"/>
            <w:lang w:val="en-IN" w:eastAsia="en-IN"/>
            <w:rPrChange w:id="2987" w:author="Unknown">
              <w:rPr>
                <w:noProof/>
                <w:lang w:val="en-IN" w:eastAsia="en-IN"/>
              </w:rPr>
            </w:rPrChange>
          </w:rPr>
          <mc:AlternateContent>
            <mc:Choice Requires="wpg">
              <w:drawing>
                <wp:inline distT="0" distB="0" distL="0" distR="0" wp14:anchorId="6950781F" wp14:editId="474065CB">
                  <wp:extent cx="5882640" cy="6112510"/>
                  <wp:effectExtent l="0" t="0" r="0" b="2539"/>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6112510"/>
                            <a:chOff x="0" y="0"/>
                            <a:chExt cx="5882640" cy="6112510"/>
                          </a:xfrm>
                        </wpg:grpSpPr>
                        <wps:wsp>
                          <wps:cNvPr id="162" name="Graphic 177"/>
                          <wps:cNvSpPr/>
                          <wps:spPr>
                            <a:xfrm>
                              <a:off x="0" y="12"/>
                              <a:ext cx="5882640" cy="6112510"/>
                            </a:xfrm>
                            <a:custGeom>
                              <a:avLst/>
                              <a:gdLst/>
                              <a:ahLst/>
                              <a:cxnLst/>
                              <a:rect l="l" t="t" r="r" b="b"/>
                              <a:pathLst>
                                <a:path w="5882640" h="6112510">
                                  <a:moveTo>
                                    <a:pt x="6096" y="2187321"/>
                                  </a:moveTo>
                                  <a:lnTo>
                                    <a:pt x="0" y="2187321"/>
                                  </a:lnTo>
                                  <a:lnTo>
                                    <a:pt x="0" y="2551849"/>
                                  </a:lnTo>
                                  <a:lnTo>
                                    <a:pt x="0" y="2916085"/>
                                  </a:lnTo>
                                  <a:lnTo>
                                    <a:pt x="0" y="6106071"/>
                                  </a:lnTo>
                                  <a:lnTo>
                                    <a:pt x="6096" y="6106071"/>
                                  </a:lnTo>
                                  <a:lnTo>
                                    <a:pt x="6096" y="2551849"/>
                                  </a:lnTo>
                                  <a:lnTo>
                                    <a:pt x="6096" y="2187321"/>
                                  </a:lnTo>
                                  <a:close/>
                                </a:path>
                                <a:path w="5882640" h="6112510">
                                  <a:moveTo>
                                    <a:pt x="6096" y="1458772"/>
                                  </a:moveTo>
                                  <a:lnTo>
                                    <a:pt x="0" y="1458772"/>
                                  </a:lnTo>
                                  <a:lnTo>
                                    <a:pt x="0" y="1822996"/>
                                  </a:lnTo>
                                  <a:lnTo>
                                    <a:pt x="0" y="2187232"/>
                                  </a:lnTo>
                                  <a:lnTo>
                                    <a:pt x="6096" y="2187232"/>
                                  </a:lnTo>
                                  <a:lnTo>
                                    <a:pt x="6096" y="1822996"/>
                                  </a:lnTo>
                                  <a:lnTo>
                                    <a:pt x="6096" y="1458772"/>
                                  </a:lnTo>
                                  <a:close/>
                                </a:path>
                                <a:path w="5882640" h="6112510">
                                  <a:moveTo>
                                    <a:pt x="6096" y="728776"/>
                                  </a:moveTo>
                                  <a:lnTo>
                                    <a:pt x="0" y="728776"/>
                                  </a:lnTo>
                                  <a:lnTo>
                                    <a:pt x="0" y="1094524"/>
                                  </a:lnTo>
                                  <a:lnTo>
                                    <a:pt x="0" y="1458760"/>
                                  </a:lnTo>
                                  <a:lnTo>
                                    <a:pt x="6096" y="1458760"/>
                                  </a:lnTo>
                                  <a:lnTo>
                                    <a:pt x="6096" y="1094524"/>
                                  </a:lnTo>
                                  <a:lnTo>
                                    <a:pt x="6096" y="728776"/>
                                  </a:lnTo>
                                  <a:close/>
                                </a:path>
                                <a:path w="5882640" h="6112510">
                                  <a:moveTo>
                                    <a:pt x="6096" y="0"/>
                                  </a:moveTo>
                                  <a:lnTo>
                                    <a:pt x="0" y="0"/>
                                  </a:lnTo>
                                  <a:lnTo>
                                    <a:pt x="0" y="364528"/>
                                  </a:lnTo>
                                  <a:lnTo>
                                    <a:pt x="0" y="728764"/>
                                  </a:lnTo>
                                  <a:lnTo>
                                    <a:pt x="6096" y="728764"/>
                                  </a:lnTo>
                                  <a:lnTo>
                                    <a:pt x="6096" y="364528"/>
                                  </a:lnTo>
                                  <a:lnTo>
                                    <a:pt x="6096" y="0"/>
                                  </a:lnTo>
                                  <a:close/>
                                </a:path>
                                <a:path w="5882640" h="6112510">
                                  <a:moveTo>
                                    <a:pt x="5875909" y="6106084"/>
                                  </a:moveTo>
                                  <a:lnTo>
                                    <a:pt x="6096" y="6106084"/>
                                  </a:lnTo>
                                  <a:lnTo>
                                    <a:pt x="0" y="6106084"/>
                                  </a:lnTo>
                                  <a:lnTo>
                                    <a:pt x="0" y="6112167"/>
                                  </a:lnTo>
                                  <a:lnTo>
                                    <a:pt x="6096" y="6112167"/>
                                  </a:lnTo>
                                  <a:lnTo>
                                    <a:pt x="5875909" y="6112167"/>
                                  </a:lnTo>
                                  <a:lnTo>
                                    <a:pt x="5875909" y="6106084"/>
                                  </a:lnTo>
                                  <a:close/>
                                </a:path>
                                <a:path w="5882640" h="6112510">
                                  <a:moveTo>
                                    <a:pt x="5882081" y="6106084"/>
                                  </a:moveTo>
                                  <a:lnTo>
                                    <a:pt x="5875985" y="6106084"/>
                                  </a:lnTo>
                                  <a:lnTo>
                                    <a:pt x="5875985" y="6112167"/>
                                  </a:lnTo>
                                  <a:lnTo>
                                    <a:pt x="5882081" y="6112167"/>
                                  </a:lnTo>
                                  <a:lnTo>
                                    <a:pt x="5882081" y="6106084"/>
                                  </a:lnTo>
                                  <a:close/>
                                </a:path>
                                <a:path w="5882640" h="6112510">
                                  <a:moveTo>
                                    <a:pt x="5882081" y="2187321"/>
                                  </a:moveTo>
                                  <a:lnTo>
                                    <a:pt x="5875985" y="2187321"/>
                                  </a:lnTo>
                                  <a:lnTo>
                                    <a:pt x="5875985" y="2551849"/>
                                  </a:lnTo>
                                  <a:lnTo>
                                    <a:pt x="5875985" y="2916085"/>
                                  </a:lnTo>
                                  <a:lnTo>
                                    <a:pt x="5875985" y="6106071"/>
                                  </a:lnTo>
                                  <a:lnTo>
                                    <a:pt x="5882081" y="6106071"/>
                                  </a:lnTo>
                                  <a:lnTo>
                                    <a:pt x="5882081" y="2551849"/>
                                  </a:lnTo>
                                  <a:lnTo>
                                    <a:pt x="5882081" y="2187321"/>
                                  </a:lnTo>
                                  <a:close/>
                                </a:path>
                                <a:path w="5882640" h="6112510">
                                  <a:moveTo>
                                    <a:pt x="5882081" y="1458772"/>
                                  </a:moveTo>
                                  <a:lnTo>
                                    <a:pt x="5875985" y="1458772"/>
                                  </a:lnTo>
                                  <a:lnTo>
                                    <a:pt x="5875985" y="1822996"/>
                                  </a:lnTo>
                                  <a:lnTo>
                                    <a:pt x="5875985" y="2187232"/>
                                  </a:lnTo>
                                  <a:lnTo>
                                    <a:pt x="5882081" y="2187232"/>
                                  </a:lnTo>
                                  <a:lnTo>
                                    <a:pt x="5882081" y="1822996"/>
                                  </a:lnTo>
                                  <a:lnTo>
                                    <a:pt x="5882081" y="1458772"/>
                                  </a:lnTo>
                                  <a:close/>
                                </a:path>
                                <a:path w="5882640" h="6112510">
                                  <a:moveTo>
                                    <a:pt x="5882081" y="728776"/>
                                  </a:moveTo>
                                  <a:lnTo>
                                    <a:pt x="5875985" y="728776"/>
                                  </a:lnTo>
                                  <a:lnTo>
                                    <a:pt x="5875985" y="1094524"/>
                                  </a:lnTo>
                                  <a:lnTo>
                                    <a:pt x="5875985" y="1458760"/>
                                  </a:lnTo>
                                  <a:lnTo>
                                    <a:pt x="5882081" y="1458760"/>
                                  </a:lnTo>
                                  <a:lnTo>
                                    <a:pt x="5882081" y="1094524"/>
                                  </a:lnTo>
                                  <a:lnTo>
                                    <a:pt x="5882081" y="728776"/>
                                  </a:lnTo>
                                  <a:close/>
                                </a:path>
                                <a:path w="5882640" h="6112510">
                                  <a:moveTo>
                                    <a:pt x="5882081" y="0"/>
                                  </a:moveTo>
                                  <a:lnTo>
                                    <a:pt x="5875985" y="0"/>
                                  </a:lnTo>
                                  <a:lnTo>
                                    <a:pt x="5875985" y="364528"/>
                                  </a:lnTo>
                                  <a:lnTo>
                                    <a:pt x="5875985" y="728764"/>
                                  </a:lnTo>
                                  <a:lnTo>
                                    <a:pt x="5882081" y="728764"/>
                                  </a:lnTo>
                                  <a:lnTo>
                                    <a:pt x="5882081" y="364528"/>
                                  </a:lnTo>
                                  <a:lnTo>
                                    <a:pt x="5882081" y="0"/>
                                  </a:lnTo>
                                  <a:close/>
                                </a:path>
                              </a:pathLst>
                            </a:custGeom>
                            <a:solidFill>
                              <a:srgbClr val="000000"/>
                            </a:solidFill>
                          </wps:spPr>
                          <wps:bodyPr wrap="square" lIns="0" tIns="0" rIns="0" bIns="0" rtlCol="0">
                            <a:prstTxWarp prst="textNoShape">
                              <a:avLst/>
                            </a:prstTxWarp>
                            <a:noAutofit/>
                          </wps:bodyPr>
                        </wps:wsp>
                        <wps:wsp>
                          <wps:cNvPr id="167" name="Textbox 178"/>
                          <wps:cNvSpPr txBox="1"/>
                          <wps:spPr>
                            <a:xfrm>
                              <a:off x="6095" y="0"/>
                              <a:ext cx="5869940" cy="6106160"/>
                            </a:xfrm>
                            <a:prstGeom prst="rect">
                              <a:avLst/>
                            </a:prstGeom>
                          </wps:spPr>
                          <wps:txbx>
                            <w:txbxContent>
                              <w:p w14:paraId="43D973A4" w14:textId="1CFD3630" w:rsidR="00531AAA" w:rsidDel="0048637F" w:rsidRDefault="00531AAA">
                                <w:pPr>
                                  <w:spacing w:line="276" w:lineRule="exact"/>
                                  <w:ind w:left="347"/>
                                  <w:rPr>
                                    <w:sz w:val="24"/>
                                  </w:rPr>
                                </w:pPr>
                                <w:moveFromRangeStart w:id="2988" w:author="Abhiram Arali" w:date="2024-11-12T16:20:00Z" w:name="move182320844"/>
                                <w:moveFrom w:id="2989" w:author="Abhiram Arali" w:date="2024-11-12T16:20:00Z">
                                  <w:r w:rsidDel="0048637F">
                                    <w:rPr>
                                      <w:sz w:val="24"/>
                                    </w:rPr>
                                    <w:t xml:space="preserve">// Using </w:t>
                                  </w:r>
                                  <w:r w:rsidDel="0048637F">
                                    <w:rPr>
                                      <w:spacing w:val="-2"/>
                                      <w:sz w:val="24"/>
                                    </w:rPr>
                                    <w:t>break</w:t>
                                  </w:r>
                                </w:moveFrom>
                              </w:p>
                              <w:p w14:paraId="08362D87" w14:textId="39149019" w:rsidR="00531AAA" w:rsidDel="0048637F" w:rsidRDefault="00531AAA">
                                <w:pPr>
                                  <w:spacing w:before="21"/>
                                  <w:rPr>
                                    <w:sz w:val="24"/>
                                  </w:rPr>
                                </w:pPr>
                              </w:p>
                              <w:p w14:paraId="217D4A71" w14:textId="22BB9EDC" w:rsidR="00531AAA" w:rsidDel="0048637F" w:rsidRDefault="00531AAA">
                                <w:pPr>
                                  <w:spacing w:line="499" w:lineRule="auto"/>
                                  <w:ind w:left="587" w:right="6301" w:hanging="240"/>
                                  <w:rPr>
                                    <w:sz w:val="24"/>
                                  </w:rPr>
                                </w:pPr>
                                <w:moveFrom w:id="2990" w:author="Abhiram Arali" w:date="2024-11-12T16:20:00Z">
                                  <w:r w:rsidDel="0048637F">
                                    <w:rPr>
                                      <w:sz w:val="24"/>
                                    </w:rPr>
                                    <w:t>for</w:t>
                                  </w:r>
                                  <w:r w:rsidDel="0048637F">
                                    <w:rPr>
                                      <w:spacing w:val="-6"/>
                                      <w:sz w:val="24"/>
                                    </w:rPr>
                                    <w:t xml:space="preserve"> </w:t>
                                  </w:r>
                                  <w:r w:rsidDel="0048637F">
                                    <w:rPr>
                                      <w:sz w:val="24"/>
                                    </w:rPr>
                                    <w:t>(int</w:t>
                                  </w:r>
                                  <w:r w:rsidDel="0048637F">
                                    <w:rPr>
                                      <w:spacing w:val="-4"/>
                                      <w:sz w:val="24"/>
                                    </w:rPr>
                                    <w:t xml:space="preserve"> </w:t>
                                  </w:r>
                                  <w:r w:rsidDel="0048637F">
                                    <w:rPr>
                                      <w:sz w:val="24"/>
                                    </w:rPr>
                                    <w:t>i</w:t>
                                  </w:r>
                                  <w:r w:rsidDel="0048637F">
                                    <w:rPr>
                                      <w:spacing w:val="-4"/>
                                      <w:sz w:val="24"/>
                                    </w:rPr>
                                    <w:t xml:space="preserve"> </w:t>
                                  </w:r>
                                  <w:r w:rsidDel="0048637F">
                                    <w:rPr>
                                      <w:sz w:val="24"/>
                                    </w:rPr>
                                    <w:t>=</w:t>
                                  </w:r>
                                  <w:r w:rsidDel="0048637F">
                                    <w:rPr>
                                      <w:spacing w:val="-5"/>
                                      <w:sz w:val="24"/>
                                    </w:rPr>
                                    <w:t xml:space="preserve"> </w:t>
                                  </w:r>
                                  <w:r w:rsidDel="0048637F">
                                    <w:rPr>
                                      <w:sz w:val="24"/>
                                    </w:rPr>
                                    <w:t>0;</w:t>
                                  </w:r>
                                  <w:r w:rsidDel="0048637F">
                                    <w:rPr>
                                      <w:spacing w:val="-4"/>
                                      <w:sz w:val="24"/>
                                    </w:rPr>
                                    <w:t xml:space="preserve"> </w:t>
                                  </w:r>
                                  <w:r w:rsidDel="0048637F">
                                    <w:rPr>
                                      <w:sz w:val="24"/>
                                    </w:rPr>
                                    <w:t>i</w:t>
                                  </w:r>
                                  <w:r w:rsidDel="0048637F">
                                    <w:rPr>
                                      <w:spacing w:val="-4"/>
                                      <w:sz w:val="24"/>
                                    </w:rPr>
                                    <w:t xml:space="preserve"> </w:t>
                                  </w:r>
                                  <w:r w:rsidDel="0048637F">
                                    <w:rPr>
                                      <w:sz w:val="24"/>
                                    </w:rPr>
                                    <w:t>&lt;</w:t>
                                  </w:r>
                                  <w:r w:rsidDel="0048637F">
                                    <w:rPr>
                                      <w:spacing w:val="-5"/>
                                      <w:sz w:val="24"/>
                                    </w:rPr>
                                    <w:t xml:space="preserve"> </w:t>
                                  </w:r>
                                  <w:r w:rsidDel="0048637F">
                                    <w:rPr>
                                      <w:sz w:val="24"/>
                                    </w:rPr>
                                    <w:t>10;</w:t>
                                  </w:r>
                                  <w:r w:rsidDel="0048637F">
                                    <w:rPr>
                                      <w:spacing w:val="-4"/>
                                      <w:sz w:val="24"/>
                                    </w:rPr>
                                    <w:t xml:space="preserve"> </w:t>
                                  </w:r>
                                  <w:r w:rsidDel="0048637F">
                                    <w:rPr>
                                      <w:sz w:val="24"/>
                                    </w:rPr>
                                    <w:t>i++)</w:t>
                                  </w:r>
                                  <w:r w:rsidDel="0048637F">
                                    <w:rPr>
                                      <w:spacing w:val="-4"/>
                                      <w:sz w:val="24"/>
                                    </w:rPr>
                                    <w:t xml:space="preserve"> </w:t>
                                  </w:r>
                                  <w:r w:rsidDel="0048637F">
                                    <w:rPr>
                                      <w:sz w:val="24"/>
                                    </w:rPr>
                                    <w:t>{ if (i == 5) {</w:t>
                                  </w:r>
                                </w:moveFrom>
                              </w:p>
                              <w:p w14:paraId="5E9DA5F1" w14:textId="7142F0E8" w:rsidR="00531AAA" w:rsidDel="0048637F" w:rsidRDefault="00531AAA">
                                <w:pPr>
                                  <w:spacing w:before="2"/>
                                  <w:ind w:left="827"/>
                                  <w:rPr>
                                    <w:sz w:val="24"/>
                                  </w:rPr>
                                </w:pPr>
                                <w:moveFrom w:id="2991" w:author="Abhiram Arali" w:date="2024-11-12T16:20:00Z">
                                  <w:r w:rsidDel="0048637F">
                                    <w:rPr>
                                      <w:sz w:val="24"/>
                                    </w:rPr>
                                    <w:t>break;</w:t>
                                  </w:r>
                                  <w:r w:rsidDel="0048637F">
                                    <w:rPr>
                                      <w:spacing w:val="-1"/>
                                      <w:sz w:val="24"/>
                                    </w:rPr>
                                    <w:t xml:space="preserve"> </w:t>
                                  </w:r>
                                  <w:r w:rsidDel="0048637F">
                                    <w:rPr>
                                      <w:sz w:val="24"/>
                                    </w:rPr>
                                    <w:t>//</w:t>
                                  </w:r>
                                  <w:r w:rsidDel="0048637F">
                                    <w:rPr>
                                      <w:spacing w:val="-1"/>
                                      <w:sz w:val="24"/>
                                    </w:rPr>
                                    <w:t xml:space="preserve"> </w:t>
                                  </w:r>
                                  <w:r w:rsidDel="0048637F">
                                    <w:rPr>
                                      <w:sz w:val="24"/>
                                    </w:rPr>
                                    <w:t>Exit</w:t>
                                  </w:r>
                                  <w:r w:rsidDel="0048637F">
                                    <w:rPr>
                                      <w:spacing w:val="-1"/>
                                      <w:sz w:val="24"/>
                                    </w:rPr>
                                    <w:t xml:space="preserve"> </w:t>
                                  </w:r>
                                  <w:r w:rsidDel="0048637F">
                                    <w:rPr>
                                      <w:sz w:val="24"/>
                                    </w:rPr>
                                    <w:t>the</w:t>
                                  </w:r>
                                  <w:r w:rsidDel="0048637F">
                                    <w:rPr>
                                      <w:spacing w:val="-1"/>
                                      <w:sz w:val="24"/>
                                    </w:rPr>
                                    <w:t xml:space="preserve"> </w:t>
                                  </w:r>
                                  <w:r w:rsidDel="0048637F">
                                    <w:rPr>
                                      <w:sz w:val="24"/>
                                    </w:rPr>
                                    <w:t>loop</w:t>
                                  </w:r>
                                  <w:r w:rsidDel="0048637F">
                                    <w:rPr>
                                      <w:spacing w:val="-1"/>
                                      <w:sz w:val="24"/>
                                    </w:rPr>
                                    <w:t xml:space="preserve"> </w:t>
                                  </w:r>
                                  <w:r w:rsidDel="0048637F">
                                    <w:rPr>
                                      <w:sz w:val="24"/>
                                    </w:rPr>
                                    <w:t>when</w:t>
                                  </w:r>
                                  <w:r w:rsidDel="0048637F">
                                    <w:rPr>
                                      <w:spacing w:val="-1"/>
                                      <w:sz w:val="24"/>
                                    </w:rPr>
                                    <w:t xml:space="preserve"> </w:t>
                                  </w:r>
                                  <w:r w:rsidDel="0048637F">
                                    <w:rPr>
                                      <w:sz w:val="24"/>
                                    </w:rPr>
                                    <w:t>i</w:t>
                                  </w:r>
                                  <w:r w:rsidDel="0048637F">
                                    <w:rPr>
                                      <w:spacing w:val="-1"/>
                                      <w:sz w:val="24"/>
                                    </w:rPr>
                                    <w:t xml:space="preserve"> </w:t>
                                  </w:r>
                                  <w:r w:rsidDel="0048637F">
                                    <w:rPr>
                                      <w:sz w:val="24"/>
                                    </w:rPr>
                                    <w:t xml:space="preserve">equals </w:t>
                                  </w:r>
                                  <w:r w:rsidDel="0048637F">
                                    <w:rPr>
                                      <w:spacing w:val="-10"/>
                                      <w:sz w:val="24"/>
                                    </w:rPr>
                                    <w:t>5</w:t>
                                  </w:r>
                                </w:moveFrom>
                              </w:p>
                              <w:p w14:paraId="60F40709" w14:textId="3020E726" w:rsidR="00531AAA" w:rsidDel="0048637F" w:rsidRDefault="00531AAA">
                                <w:pPr>
                                  <w:spacing w:before="21"/>
                                  <w:rPr>
                                    <w:sz w:val="24"/>
                                  </w:rPr>
                                </w:pPr>
                              </w:p>
                              <w:p w14:paraId="0CBEC11C" w14:textId="1BC54D92" w:rsidR="00531AAA" w:rsidDel="0048637F" w:rsidRDefault="00531AAA">
                                <w:pPr>
                                  <w:spacing w:before="1"/>
                                  <w:ind w:left="587"/>
                                  <w:rPr>
                                    <w:sz w:val="24"/>
                                  </w:rPr>
                                </w:pPr>
                                <w:moveFrom w:id="2992" w:author="Abhiram Arali" w:date="2024-11-12T16:20:00Z">
                                  <w:r w:rsidDel="0048637F">
                                    <w:rPr>
                                      <w:spacing w:val="-10"/>
                                      <w:sz w:val="24"/>
                                    </w:rPr>
                                    <w:t>}</w:t>
                                  </w:r>
                                </w:moveFrom>
                              </w:p>
                              <w:p w14:paraId="0D0304AD" w14:textId="7B3D87D1" w:rsidR="00531AAA" w:rsidDel="0048637F" w:rsidRDefault="00531AAA">
                                <w:pPr>
                                  <w:spacing w:before="21"/>
                                  <w:rPr>
                                    <w:sz w:val="24"/>
                                  </w:rPr>
                                </w:pPr>
                              </w:p>
                              <w:p w14:paraId="47D7087C" w14:textId="67DA135E" w:rsidR="00531AAA" w:rsidDel="0048637F" w:rsidRDefault="00531AAA">
                                <w:pPr>
                                  <w:ind w:left="587"/>
                                  <w:rPr>
                                    <w:sz w:val="24"/>
                                  </w:rPr>
                                </w:pPr>
                                <w:moveFrom w:id="2993" w:author="Abhiram Arali" w:date="2024-11-12T16:20:00Z">
                                  <w:r w:rsidDel="0048637F">
                                    <w:rPr>
                                      <w:sz w:val="24"/>
                                    </w:rPr>
                                    <w:t>printf("%d\n",</w:t>
                                  </w:r>
                                  <w:r w:rsidDel="0048637F">
                                    <w:rPr>
                                      <w:spacing w:val="-1"/>
                                      <w:sz w:val="24"/>
                                    </w:rPr>
                                    <w:t xml:space="preserve"> </w:t>
                                  </w:r>
                                  <w:r w:rsidDel="0048637F">
                                    <w:rPr>
                                      <w:sz w:val="24"/>
                                    </w:rPr>
                                    <w:t>i); //</w:t>
                                  </w:r>
                                  <w:r w:rsidDel="0048637F">
                                    <w:rPr>
                                      <w:spacing w:val="-1"/>
                                      <w:sz w:val="24"/>
                                    </w:rPr>
                                    <w:t xml:space="preserve"> </w:t>
                                  </w:r>
                                  <w:r w:rsidDel="0048637F">
                                    <w:rPr>
                                      <w:sz w:val="24"/>
                                    </w:rPr>
                                    <w:t>Prints 0</w:t>
                                  </w:r>
                                  <w:r w:rsidDel="0048637F">
                                    <w:rPr>
                                      <w:spacing w:val="-1"/>
                                      <w:sz w:val="24"/>
                                    </w:rPr>
                                    <w:t xml:space="preserve"> </w:t>
                                  </w:r>
                                  <w:r w:rsidDel="0048637F">
                                    <w:rPr>
                                      <w:sz w:val="24"/>
                                    </w:rPr>
                                    <w:t xml:space="preserve">to </w:t>
                                  </w:r>
                                  <w:r w:rsidDel="0048637F">
                                    <w:rPr>
                                      <w:spacing w:val="-10"/>
                                      <w:sz w:val="24"/>
                                    </w:rPr>
                                    <w:t>4</w:t>
                                  </w:r>
                                </w:moveFrom>
                              </w:p>
                              <w:p w14:paraId="1F6D5A43" w14:textId="3425FBC7" w:rsidR="00531AAA" w:rsidDel="0048637F" w:rsidRDefault="00531AAA">
                                <w:pPr>
                                  <w:spacing w:before="22"/>
                                  <w:rPr>
                                    <w:sz w:val="24"/>
                                  </w:rPr>
                                </w:pPr>
                              </w:p>
                              <w:p w14:paraId="412C6E51" w14:textId="10133AD6" w:rsidR="00531AAA" w:rsidDel="0048637F" w:rsidRDefault="00531AAA">
                                <w:pPr>
                                  <w:ind w:left="347"/>
                                  <w:rPr>
                                    <w:sz w:val="24"/>
                                  </w:rPr>
                                </w:pPr>
                                <w:moveFrom w:id="2994" w:author="Abhiram Arali" w:date="2024-11-12T16:20:00Z">
                                  <w:r w:rsidDel="0048637F">
                                    <w:rPr>
                                      <w:spacing w:val="-10"/>
                                      <w:sz w:val="24"/>
                                    </w:rPr>
                                    <w:t>}</w:t>
                                  </w:r>
                                </w:moveFrom>
                              </w:p>
                              <w:p w14:paraId="6090F92F" w14:textId="4CC4EA19" w:rsidR="00531AAA" w:rsidDel="0048637F" w:rsidRDefault="00531AAA">
                                <w:pPr>
                                  <w:spacing w:before="22"/>
                                  <w:rPr>
                                    <w:sz w:val="24"/>
                                  </w:rPr>
                                </w:pPr>
                              </w:p>
                              <w:p w14:paraId="34B45F29" w14:textId="425E3046" w:rsidR="00531AAA" w:rsidDel="0048637F" w:rsidRDefault="00531AAA">
                                <w:pPr>
                                  <w:spacing w:line="499" w:lineRule="auto"/>
                                  <w:ind w:left="347" w:right="5890"/>
                                  <w:rPr>
                                    <w:sz w:val="24"/>
                                  </w:rPr>
                                </w:pPr>
                                <w:moveFrom w:id="2995" w:author="Abhiram Arali" w:date="2024-11-12T16:20:00Z">
                                  <w:r w:rsidDel="0048637F">
                                    <w:rPr>
                                      <w:sz w:val="24"/>
                                    </w:rPr>
                                    <w:t>// Using continue printf("Continue</w:t>
                                  </w:r>
                                  <w:r w:rsidDel="0048637F">
                                    <w:rPr>
                                      <w:spacing w:val="-15"/>
                                      <w:sz w:val="24"/>
                                    </w:rPr>
                                    <w:t xml:space="preserve"> </w:t>
                                  </w:r>
                                  <w:r w:rsidDel="0048637F">
                                    <w:rPr>
                                      <w:sz w:val="24"/>
                                    </w:rPr>
                                    <w:t>Example:\n"); for (int i = 0; i &lt; 10; i++) {</w:t>
                                  </w:r>
                                </w:moveFrom>
                              </w:p>
                              <w:p w14:paraId="06B36EA1" w14:textId="262BC563" w:rsidR="00531AAA" w:rsidDel="0048637F" w:rsidRDefault="00531AAA">
                                <w:pPr>
                                  <w:spacing w:before="1"/>
                                  <w:ind w:left="587"/>
                                  <w:rPr>
                                    <w:sz w:val="24"/>
                                  </w:rPr>
                                </w:pPr>
                                <w:moveFrom w:id="2996" w:author="Abhiram Arali" w:date="2024-11-12T16:20:00Z">
                                  <w:r w:rsidDel="0048637F">
                                    <w:rPr>
                                      <w:sz w:val="24"/>
                                    </w:rPr>
                                    <w:t>if</w:t>
                                  </w:r>
                                  <w:r w:rsidDel="0048637F">
                                    <w:rPr>
                                      <w:spacing w:val="-1"/>
                                      <w:sz w:val="24"/>
                                    </w:rPr>
                                    <w:t xml:space="preserve"> </w:t>
                                  </w:r>
                                  <w:r w:rsidDel="0048637F">
                                    <w:rPr>
                                      <w:sz w:val="24"/>
                                    </w:rPr>
                                    <w:t>(i % 2 ==</w:t>
                                  </w:r>
                                  <w:r w:rsidDel="0048637F">
                                    <w:rPr>
                                      <w:spacing w:val="-1"/>
                                      <w:sz w:val="24"/>
                                    </w:rPr>
                                    <w:t xml:space="preserve"> </w:t>
                                  </w:r>
                                  <w:r w:rsidDel="0048637F">
                                    <w:rPr>
                                      <w:sz w:val="24"/>
                                    </w:rPr>
                                    <w:t xml:space="preserve">0) </w:t>
                                  </w:r>
                                  <w:r w:rsidDel="0048637F">
                                    <w:rPr>
                                      <w:spacing w:val="-10"/>
                                      <w:sz w:val="24"/>
                                    </w:rPr>
                                    <w:t>{</w:t>
                                  </w:r>
                                </w:moveFrom>
                              </w:p>
                              <w:p w14:paraId="2CA7DBF3" w14:textId="7840411A" w:rsidR="00531AAA" w:rsidDel="0048637F" w:rsidRDefault="00531AAA">
                                <w:pPr>
                                  <w:spacing w:before="22"/>
                                  <w:rPr>
                                    <w:sz w:val="24"/>
                                  </w:rPr>
                                </w:pPr>
                              </w:p>
                              <w:p w14:paraId="3EADBB5D" w14:textId="4E26C73C" w:rsidR="00531AAA" w:rsidDel="0048637F" w:rsidRDefault="00531AAA">
                                <w:pPr>
                                  <w:ind w:left="827"/>
                                  <w:rPr>
                                    <w:sz w:val="24"/>
                                  </w:rPr>
                                </w:pPr>
                                <w:moveFrom w:id="2997" w:author="Abhiram Arali" w:date="2024-11-12T16:20:00Z">
                                  <w:r w:rsidDel="0048637F">
                                    <w:rPr>
                                      <w:sz w:val="24"/>
                                    </w:rPr>
                                    <w:t>continue;</w:t>
                                  </w:r>
                                  <w:r w:rsidDel="0048637F">
                                    <w:rPr>
                                      <w:spacing w:val="-1"/>
                                      <w:sz w:val="24"/>
                                    </w:rPr>
                                    <w:t xml:space="preserve"> </w:t>
                                  </w:r>
                                  <w:r w:rsidDel="0048637F">
                                    <w:rPr>
                                      <w:sz w:val="24"/>
                                    </w:rPr>
                                    <w:t>//</w:t>
                                  </w:r>
                                  <w:r w:rsidDel="0048637F">
                                    <w:rPr>
                                      <w:spacing w:val="-1"/>
                                      <w:sz w:val="24"/>
                                    </w:rPr>
                                    <w:t xml:space="preserve"> </w:t>
                                  </w:r>
                                  <w:r w:rsidDel="0048637F">
                                    <w:rPr>
                                      <w:sz w:val="24"/>
                                    </w:rPr>
                                    <w:t>Skip</w:t>
                                  </w:r>
                                  <w:r w:rsidDel="0048637F">
                                    <w:rPr>
                                      <w:spacing w:val="-3"/>
                                      <w:sz w:val="24"/>
                                    </w:rPr>
                                    <w:t xml:space="preserve"> </w:t>
                                  </w:r>
                                  <w:r w:rsidDel="0048637F">
                                    <w:rPr>
                                      <w:sz w:val="24"/>
                                    </w:rPr>
                                    <w:t xml:space="preserve">even </w:t>
                                  </w:r>
                                  <w:r w:rsidDel="0048637F">
                                    <w:rPr>
                                      <w:spacing w:val="-2"/>
                                      <w:sz w:val="24"/>
                                    </w:rPr>
                                    <w:t>numbers</w:t>
                                  </w:r>
                                </w:moveFrom>
                              </w:p>
                              <w:p w14:paraId="29F9C091" w14:textId="40B61899" w:rsidR="00531AAA" w:rsidDel="0048637F" w:rsidRDefault="00531AAA">
                                <w:pPr>
                                  <w:spacing w:before="21"/>
                                  <w:rPr>
                                    <w:sz w:val="24"/>
                                  </w:rPr>
                                </w:pPr>
                              </w:p>
                              <w:p w14:paraId="6D5D5616" w14:textId="6A29A881" w:rsidR="00531AAA" w:rsidDel="0048637F" w:rsidRDefault="00531AAA">
                                <w:pPr>
                                  <w:ind w:left="587"/>
                                  <w:rPr>
                                    <w:sz w:val="24"/>
                                  </w:rPr>
                                </w:pPr>
                                <w:moveFrom w:id="2998" w:author="Abhiram Arali" w:date="2024-11-12T16:20:00Z">
                                  <w:r w:rsidDel="0048637F">
                                    <w:rPr>
                                      <w:spacing w:val="-10"/>
                                      <w:sz w:val="24"/>
                                    </w:rPr>
                                    <w:t>}</w:t>
                                  </w:r>
                                </w:moveFrom>
                              </w:p>
                              <w:p w14:paraId="30BC7AE9" w14:textId="5B32459D" w:rsidR="00531AAA" w:rsidDel="0048637F" w:rsidRDefault="00531AAA">
                                <w:pPr>
                                  <w:spacing w:before="22"/>
                                  <w:rPr>
                                    <w:sz w:val="24"/>
                                  </w:rPr>
                                </w:pPr>
                              </w:p>
                              <w:p w14:paraId="49C40C4B" w14:textId="5E022D60" w:rsidR="00531AAA" w:rsidDel="0048637F" w:rsidRDefault="00531AAA">
                                <w:pPr>
                                  <w:spacing w:before="1"/>
                                  <w:ind w:left="587"/>
                                  <w:rPr>
                                    <w:sz w:val="24"/>
                                  </w:rPr>
                                </w:pPr>
                                <w:moveFrom w:id="2999" w:author="Abhiram Arali" w:date="2024-11-12T16:20:00Z">
                                  <w:r w:rsidDel="0048637F">
                                    <w:rPr>
                                      <w:sz w:val="24"/>
                                    </w:rPr>
                                    <w:t>printf("%d\n",</w:t>
                                  </w:r>
                                  <w:r w:rsidDel="0048637F">
                                    <w:rPr>
                                      <w:spacing w:val="-1"/>
                                      <w:sz w:val="24"/>
                                    </w:rPr>
                                    <w:t xml:space="preserve"> </w:t>
                                  </w:r>
                                  <w:r w:rsidDel="0048637F">
                                    <w:rPr>
                                      <w:sz w:val="24"/>
                                    </w:rPr>
                                    <w:t>i); //</w:t>
                                  </w:r>
                                  <w:r w:rsidDel="0048637F">
                                    <w:rPr>
                                      <w:spacing w:val="-1"/>
                                      <w:sz w:val="24"/>
                                    </w:rPr>
                                    <w:t xml:space="preserve"> </w:t>
                                  </w:r>
                                  <w:r w:rsidDel="0048637F">
                                    <w:rPr>
                                      <w:sz w:val="24"/>
                                    </w:rPr>
                                    <w:t>Prints only</w:t>
                                  </w:r>
                                  <w:r w:rsidDel="0048637F">
                                    <w:rPr>
                                      <w:spacing w:val="-1"/>
                                      <w:sz w:val="24"/>
                                    </w:rPr>
                                    <w:t xml:space="preserve"> </w:t>
                                  </w:r>
                                  <w:r w:rsidDel="0048637F">
                                    <w:rPr>
                                      <w:sz w:val="24"/>
                                    </w:rPr>
                                    <w:t xml:space="preserve">odd </w:t>
                                  </w:r>
                                  <w:r w:rsidDel="0048637F">
                                    <w:rPr>
                                      <w:spacing w:val="-2"/>
                                      <w:sz w:val="24"/>
                                    </w:rPr>
                                    <w:t>numbers</w:t>
                                  </w:r>
                                </w:moveFrom>
                              </w:p>
                              <w:p w14:paraId="01187650" w14:textId="14939E42" w:rsidR="00531AAA" w:rsidDel="0048637F" w:rsidRDefault="00531AAA">
                                <w:pPr>
                                  <w:spacing w:before="21"/>
                                  <w:rPr>
                                    <w:sz w:val="24"/>
                                  </w:rPr>
                                </w:pPr>
                              </w:p>
                              <w:p w14:paraId="227F7F1B" w14:textId="55215C18" w:rsidR="00531AAA" w:rsidDel="0048637F" w:rsidRDefault="00531AAA">
                                <w:pPr>
                                  <w:ind w:left="347"/>
                                  <w:rPr>
                                    <w:sz w:val="24"/>
                                  </w:rPr>
                                </w:pPr>
                                <w:moveFrom w:id="3000" w:author="Abhiram Arali" w:date="2024-11-12T16:20:00Z">
                                  <w:r w:rsidDel="0048637F">
                                    <w:rPr>
                                      <w:spacing w:val="-10"/>
                                      <w:sz w:val="24"/>
                                    </w:rPr>
                                    <w:t>}</w:t>
                                  </w:r>
                                </w:moveFrom>
                              </w:p>
                              <w:p w14:paraId="103BF073" w14:textId="7BD6D75D" w:rsidR="00531AAA" w:rsidDel="0048637F" w:rsidRDefault="00531AAA">
                                <w:pPr>
                                  <w:spacing w:before="22"/>
                                  <w:rPr>
                                    <w:sz w:val="24"/>
                                  </w:rPr>
                                </w:pPr>
                              </w:p>
                              <w:p w14:paraId="66842F40" w14:textId="335DA6E4" w:rsidR="00531AAA" w:rsidDel="0048637F" w:rsidRDefault="00531AAA">
                                <w:pPr>
                                  <w:ind w:left="347"/>
                                  <w:rPr>
                                    <w:sz w:val="24"/>
                                  </w:rPr>
                                </w:pPr>
                                <w:moveFrom w:id="3001" w:author="Abhiram Arali" w:date="2024-11-12T16:20:00Z">
                                  <w:r w:rsidDel="0048637F">
                                    <w:rPr>
                                      <w:sz w:val="24"/>
                                    </w:rPr>
                                    <w:t>return</w:t>
                                  </w:r>
                                  <w:r w:rsidDel="0048637F">
                                    <w:rPr>
                                      <w:spacing w:val="-2"/>
                                      <w:sz w:val="24"/>
                                    </w:rPr>
                                    <w:t xml:space="preserve"> </w:t>
                                  </w:r>
                                  <w:r w:rsidDel="0048637F">
                                    <w:rPr>
                                      <w:spacing w:val="-5"/>
                                      <w:sz w:val="24"/>
                                    </w:rPr>
                                    <w:t>0;</w:t>
                                  </w:r>
                                </w:moveFrom>
                              </w:p>
                              <w:p w14:paraId="781586AC" w14:textId="2AD85644" w:rsidR="00531AAA" w:rsidDel="0048637F" w:rsidRDefault="00531AAA">
                                <w:pPr>
                                  <w:spacing w:before="24"/>
                                  <w:rPr>
                                    <w:sz w:val="24"/>
                                  </w:rPr>
                                </w:pPr>
                              </w:p>
                              <w:p w14:paraId="6CDC639A" w14:textId="48723596" w:rsidR="00531AAA" w:rsidRDefault="00531AAA">
                                <w:pPr>
                                  <w:ind w:left="107"/>
                                  <w:rPr>
                                    <w:sz w:val="24"/>
                                  </w:rPr>
                                </w:pPr>
                                <w:moveFrom w:id="3002" w:author="Abhiram Arali" w:date="2024-11-12T16:20:00Z">
                                  <w:r w:rsidDel="0048637F">
                                    <w:rPr>
                                      <w:spacing w:val="-10"/>
                                      <w:sz w:val="24"/>
                                    </w:rPr>
                                    <w:t>}</w:t>
                                  </w:r>
                                </w:moveFrom>
                                <w:moveFromRangeEnd w:id="2988"/>
                              </w:p>
                            </w:txbxContent>
                          </wps:txbx>
                          <wps:bodyPr wrap="square" lIns="0" tIns="0" rIns="0" bIns="0" rtlCol="0">
                            <a:noAutofit/>
                          </wps:bodyPr>
                        </wps:wsp>
                      </wpg:wgp>
                    </a:graphicData>
                  </a:graphic>
                </wp:inline>
              </w:drawing>
            </mc:Choice>
            <mc:Fallback>
              <w:pict>
                <v:group w14:anchorId="6950781F" id="Group 161" o:spid="_x0000_s1176" style="width:463.2pt;height:481.3pt;mso-position-horizontal-relative:char;mso-position-vertical-relative:line" coordsize="58826,61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">
                  <v:shape id="Graphic 177" o:spid="_x0000_s1177" style="position:absolute;width:58826;height:61125;visibility:visible;mso-wrap-style:square;v-text-anchor:top" coordsize="5882640,6112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Z9Y8MA&#10;AADcAAAADwAAAGRycy9kb3ducmV2LnhtbERP32vCMBB+F/wfwgl700RhMrqm4gS3wRg4qz4fzdnW&#10;NZfSZLX77xdh4Nt9fD8vXQ22ET11vnasYT5TIIgLZ2ouNRzy7fQJhA/IBhvHpOGXPKyy8SjFxLgr&#10;f1G/D6WIIewT1FCF0CZS+qIii37mWuLInV1nMUTYldJ0eI3htpELpZbSYs2xocKWNhUV3/sfq6HE&#10;02770h+bx4/D26dSJr+8HnOtHybD+hlEoCHcxf/udxPnLxdweyZe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Z9Y8MAAADcAAAADwAAAAAAAAAAAAAAAACYAgAAZHJzL2Rv&#10;d25yZXYueG1sUEsFBgAAAAAEAAQA9QAAAIgDAAAAAA==&#10;" path="m6096,2187321r-6096,l,2551849r,364236l,6106071r6096,l6096,2551849r,-364528xem6096,1458772r-6096,l,1822996r,364236l6096,2187232r,-364236l6096,1458772xem6096,728776r-6096,l,1094524r,364236l6096,1458760r,-364236l6096,728776xem6096,l,,,364528,,728764r6096,l6096,364528,6096,xem5875909,6106084r-5869813,l,6106084r,6083l6096,6112167r5869813,l5875909,6106084xem5882081,6106084r-6096,l5875985,6112167r6096,l5882081,6106084xem5882081,2187321r-6096,l5875985,2551849r,364236l5875985,6106071r6096,l5882081,2551849r,-364528xem5882081,1458772r-6096,l5875985,1822996r,364236l5882081,2187232r,-364236l5882081,1458772xem5882081,728776r-6096,l5875985,1094524r,364236l5882081,1458760r,-364236l5882081,728776xem5882081,r-6096,l5875985,364528r,364236l5882081,728764r,-364236l5882081,xe" fillcolor="black" stroked="f">
                    <v:path arrowok="t"/>
                  </v:shape>
                  <v:shape id="Textbox 178" o:spid="_x0000_s1178" type="#_x0000_t202" style="position:absolute;left:60;width:58700;height:61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sO8IA&#10;AADcAAAADwAAAGRycy9kb3ducmV2LnhtbERPTWvCQBC9F/wPyxR6q5t6iDV1FREFoVCM8eBxmh2T&#10;xexszK6a/ntXKHibx/uc6by3jbhS541jBR/DBARx6bThSsG+WL9/gvABWWPjmBT8kYf5bPAyxUy7&#10;G+d03YVKxBD2GSqoQ2gzKX1Zk0U/dC1x5I6usxgi7CqpO7zFcNvIUZKk0qLh2FBjS8uaytPuYhUs&#10;DpyvzPnnd5sfc1MUk4S/05NSb6/94gtEoD48xf/ujY7z0zE8no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6Cw7wgAAANwAAAAPAAAAAAAAAAAAAAAAAJgCAABkcnMvZG93&#10;bnJldi54bWxQSwUGAAAAAAQABAD1AAAAhwMAAAAA&#10;" filled="f" stroked="f">
                    <v:textbox inset="0,0,0,0">
                      <w:txbxContent>
                        <w:p w14:paraId="43D973A4" w14:textId="1CFD3630" w:rsidR="00531AAA" w:rsidDel="0048637F" w:rsidRDefault="00531AAA">
                          <w:pPr>
                            <w:spacing w:line="276" w:lineRule="exact"/>
                            <w:ind w:left="347"/>
                            <w:rPr>
                              <w:sz w:val="24"/>
                            </w:rPr>
                          </w:pPr>
                          <w:moveFromRangeStart w:id="3003" w:author="Abhiram Arali" w:date="2024-11-12T16:20:00Z" w:name="move182320844"/>
                          <w:moveFrom w:id="3004" w:author="Abhiram Arali" w:date="2024-11-12T16:20:00Z">
                            <w:r w:rsidDel="0048637F">
                              <w:rPr>
                                <w:sz w:val="24"/>
                              </w:rPr>
                              <w:t xml:space="preserve">// Using </w:t>
                            </w:r>
                            <w:r w:rsidDel="0048637F">
                              <w:rPr>
                                <w:spacing w:val="-2"/>
                                <w:sz w:val="24"/>
                              </w:rPr>
                              <w:t>break</w:t>
                            </w:r>
                          </w:moveFrom>
                        </w:p>
                        <w:p w14:paraId="08362D87" w14:textId="39149019" w:rsidR="00531AAA" w:rsidDel="0048637F" w:rsidRDefault="00531AAA">
                          <w:pPr>
                            <w:spacing w:before="21"/>
                            <w:rPr>
                              <w:sz w:val="24"/>
                            </w:rPr>
                          </w:pPr>
                        </w:p>
                        <w:p w14:paraId="217D4A71" w14:textId="22BB9EDC" w:rsidR="00531AAA" w:rsidDel="0048637F" w:rsidRDefault="00531AAA">
                          <w:pPr>
                            <w:spacing w:line="499" w:lineRule="auto"/>
                            <w:ind w:left="587" w:right="6301" w:hanging="240"/>
                            <w:rPr>
                              <w:sz w:val="24"/>
                            </w:rPr>
                          </w:pPr>
                          <w:moveFrom w:id="3005" w:author="Abhiram Arali" w:date="2024-11-12T16:20:00Z">
                            <w:r w:rsidDel="0048637F">
                              <w:rPr>
                                <w:sz w:val="24"/>
                              </w:rPr>
                              <w:t>for</w:t>
                            </w:r>
                            <w:r w:rsidDel="0048637F">
                              <w:rPr>
                                <w:spacing w:val="-6"/>
                                <w:sz w:val="24"/>
                              </w:rPr>
                              <w:t xml:space="preserve"> </w:t>
                            </w:r>
                            <w:r w:rsidDel="0048637F">
                              <w:rPr>
                                <w:sz w:val="24"/>
                              </w:rPr>
                              <w:t>(int</w:t>
                            </w:r>
                            <w:r w:rsidDel="0048637F">
                              <w:rPr>
                                <w:spacing w:val="-4"/>
                                <w:sz w:val="24"/>
                              </w:rPr>
                              <w:t xml:space="preserve"> </w:t>
                            </w:r>
                            <w:r w:rsidDel="0048637F">
                              <w:rPr>
                                <w:sz w:val="24"/>
                              </w:rPr>
                              <w:t>i</w:t>
                            </w:r>
                            <w:r w:rsidDel="0048637F">
                              <w:rPr>
                                <w:spacing w:val="-4"/>
                                <w:sz w:val="24"/>
                              </w:rPr>
                              <w:t xml:space="preserve"> </w:t>
                            </w:r>
                            <w:r w:rsidDel="0048637F">
                              <w:rPr>
                                <w:sz w:val="24"/>
                              </w:rPr>
                              <w:t>=</w:t>
                            </w:r>
                            <w:r w:rsidDel="0048637F">
                              <w:rPr>
                                <w:spacing w:val="-5"/>
                                <w:sz w:val="24"/>
                              </w:rPr>
                              <w:t xml:space="preserve"> </w:t>
                            </w:r>
                            <w:r w:rsidDel="0048637F">
                              <w:rPr>
                                <w:sz w:val="24"/>
                              </w:rPr>
                              <w:t>0;</w:t>
                            </w:r>
                            <w:r w:rsidDel="0048637F">
                              <w:rPr>
                                <w:spacing w:val="-4"/>
                                <w:sz w:val="24"/>
                              </w:rPr>
                              <w:t xml:space="preserve"> </w:t>
                            </w:r>
                            <w:r w:rsidDel="0048637F">
                              <w:rPr>
                                <w:sz w:val="24"/>
                              </w:rPr>
                              <w:t>i</w:t>
                            </w:r>
                            <w:r w:rsidDel="0048637F">
                              <w:rPr>
                                <w:spacing w:val="-4"/>
                                <w:sz w:val="24"/>
                              </w:rPr>
                              <w:t xml:space="preserve"> </w:t>
                            </w:r>
                            <w:r w:rsidDel="0048637F">
                              <w:rPr>
                                <w:sz w:val="24"/>
                              </w:rPr>
                              <w:t>&lt;</w:t>
                            </w:r>
                            <w:r w:rsidDel="0048637F">
                              <w:rPr>
                                <w:spacing w:val="-5"/>
                                <w:sz w:val="24"/>
                              </w:rPr>
                              <w:t xml:space="preserve"> </w:t>
                            </w:r>
                            <w:r w:rsidDel="0048637F">
                              <w:rPr>
                                <w:sz w:val="24"/>
                              </w:rPr>
                              <w:t>10;</w:t>
                            </w:r>
                            <w:r w:rsidDel="0048637F">
                              <w:rPr>
                                <w:spacing w:val="-4"/>
                                <w:sz w:val="24"/>
                              </w:rPr>
                              <w:t xml:space="preserve"> </w:t>
                            </w:r>
                            <w:r w:rsidDel="0048637F">
                              <w:rPr>
                                <w:sz w:val="24"/>
                              </w:rPr>
                              <w:t>i++)</w:t>
                            </w:r>
                            <w:r w:rsidDel="0048637F">
                              <w:rPr>
                                <w:spacing w:val="-4"/>
                                <w:sz w:val="24"/>
                              </w:rPr>
                              <w:t xml:space="preserve"> </w:t>
                            </w:r>
                            <w:r w:rsidDel="0048637F">
                              <w:rPr>
                                <w:sz w:val="24"/>
                              </w:rPr>
                              <w:t>{ if (i == 5) {</w:t>
                            </w:r>
                          </w:moveFrom>
                        </w:p>
                        <w:p w14:paraId="5E9DA5F1" w14:textId="7142F0E8" w:rsidR="00531AAA" w:rsidDel="0048637F" w:rsidRDefault="00531AAA">
                          <w:pPr>
                            <w:spacing w:before="2"/>
                            <w:ind w:left="827"/>
                            <w:rPr>
                              <w:sz w:val="24"/>
                            </w:rPr>
                          </w:pPr>
                          <w:moveFrom w:id="3006" w:author="Abhiram Arali" w:date="2024-11-12T16:20:00Z">
                            <w:r w:rsidDel="0048637F">
                              <w:rPr>
                                <w:sz w:val="24"/>
                              </w:rPr>
                              <w:t>break;</w:t>
                            </w:r>
                            <w:r w:rsidDel="0048637F">
                              <w:rPr>
                                <w:spacing w:val="-1"/>
                                <w:sz w:val="24"/>
                              </w:rPr>
                              <w:t xml:space="preserve"> </w:t>
                            </w:r>
                            <w:r w:rsidDel="0048637F">
                              <w:rPr>
                                <w:sz w:val="24"/>
                              </w:rPr>
                              <w:t>//</w:t>
                            </w:r>
                            <w:r w:rsidDel="0048637F">
                              <w:rPr>
                                <w:spacing w:val="-1"/>
                                <w:sz w:val="24"/>
                              </w:rPr>
                              <w:t xml:space="preserve"> </w:t>
                            </w:r>
                            <w:r w:rsidDel="0048637F">
                              <w:rPr>
                                <w:sz w:val="24"/>
                              </w:rPr>
                              <w:t>Exit</w:t>
                            </w:r>
                            <w:r w:rsidDel="0048637F">
                              <w:rPr>
                                <w:spacing w:val="-1"/>
                                <w:sz w:val="24"/>
                              </w:rPr>
                              <w:t xml:space="preserve"> </w:t>
                            </w:r>
                            <w:r w:rsidDel="0048637F">
                              <w:rPr>
                                <w:sz w:val="24"/>
                              </w:rPr>
                              <w:t>the</w:t>
                            </w:r>
                            <w:r w:rsidDel="0048637F">
                              <w:rPr>
                                <w:spacing w:val="-1"/>
                                <w:sz w:val="24"/>
                              </w:rPr>
                              <w:t xml:space="preserve"> </w:t>
                            </w:r>
                            <w:r w:rsidDel="0048637F">
                              <w:rPr>
                                <w:sz w:val="24"/>
                              </w:rPr>
                              <w:t>loop</w:t>
                            </w:r>
                            <w:r w:rsidDel="0048637F">
                              <w:rPr>
                                <w:spacing w:val="-1"/>
                                <w:sz w:val="24"/>
                              </w:rPr>
                              <w:t xml:space="preserve"> </w:t>
                            </w:r>
                            <w:r w:rsidDel="0048637F">
                              <w:rPr>
                                <w:sz w:val="24"/>
                              </w:rPr>
                              <w:t>when</w:t>
                            </w:r>
                            <w:r w:rsidDel="0048637F">
                              <w:rPr>
                                <w:spacing w:val="-1"/>
                                <w:sz w:val="24"/>
                              </w:rPr>
                              <w:t xml:space="preserve"> </w:t>
                            </w:r>
                            <w:r w:rsidDel="0048637F">
                              <w:rPr>
                                <w:sz w:val="24"/>
                              </w:rPr>
                              <w:t>i</w:t>
                            </w:r>
                            <w:r w:rsidDel="0048637F">
                              <w:rPr>
                                <w:spacing w:val="-1"/>
                                <w:sz w:val="24"/>
                              </w:rPr>
                              <w:t xml:space="preserve"> </w:t>
                            </w:r>
                            <w:r w:rsidDel="0048637F">
                              <w:rPr>
                                <w:sz w:val="24"/>
                              </w:rPr>
                              <w:t xml:space="preserve">equals </w:t>
                            </w:r>
                            <w:r w:rsidDel="0048637F">
                              <w:rPr>
                                <w:spacing w:val="-10"/>
                                <w:sz w:val="24"/>
                              </w:rPr>
                              <w:t>5</w:t>
                            </w:r>
                          </w:moveFrom>
                        </w:p>
                        <w:p w14:paraId="60F40709" w14:textId="3020E726" w:rsidR="00531AAA" w:rsidDel="0048637F" w:rsidRDefault="00531AAA">
                          <w:pPr>
                            <w:spacing w:before="21"/>
                            <w:rPr>
                              <w:sz w:val="24"/>
                            </w:rPr>
                          </w:pPr>
                        </w:p>
                        <w:p w14:paraId="0CBEC11C" w14:textId="1BC54D92" w:rsidR="00531AAA" w:rsidDel="0048637F" w:rsidRDefault="00531AAA">
                          <w:pPr>
                            <w:spacing w:before="1"/>
                            <w:ind w:left="587"/>
                            <w:rPr>
                              <w:sz w:val="24"/>
                            </w:rPr>
                          </w:pPr>
                          <w:moveFrom w:id="3007" w:author="Abhiram Arali" w:date="2024-11-12T16:20:00Z">
                            <w:r w:rsidDel="0048637F">
                              <w:rPr>
                                <w:spacing w:val="-10"/>
                                <w:sz w:val="24"/>
                              </w:rPr>
                              <w:t>}</w:t>
                            </w:r>
                          </w:moveFrom>
                        </w:p>
                        <w:p w14:paraId="0D0304AD" w14:textId="7B3D87D1" w:rsidR="00531AAA" w:rsidDel="0048637F" w:rsidRDefault="00531AAA">
                          <w:pPr>
                            <w:spacing w:before="21"/>
                            <w:rPr>
                              <w:sz w:val="24"/>
                            </w:rPr>
                          </w:pPr>
                        </w:p>
                        <w:p w14:paraId="47D7087C" w14:textId="67DA135E" w:rsidR="00531AAA" w:rsidDel="0048637F" w:rsidRDefault="00531AAA">
                          <w:pPr>
                            <w:ind w:left="587"/>
                            <w:rPr>
                              <w:sz w:val="24"/>
                            </w:rPr>
                          </w:pPr>
                          <w:moveFrom w:id="3008" w:author="Abhiram Arali" w:date="2024-11-12T16:20:00Z">
                            <w:r w:rsidDel="0048637F">
                              <w:rPr>
                                <w:sz w:val="24"/>
                              </w:rPr>
                              <w:t>printf("%d\n",</w:t>
                            </w:r>
                            <w:r w:rsidDel="0048637F">
                              <w:rPr>
                                <w:spacing w:val="-1"/>
                                <w:sz w:val="24"/>
                              </w:rPr>
                              <w:t xml:space="preserve"> </w:t>
                            </w:r>
                            <w:r w:rsidDel="0048637F">
                              <w:rPr>
                                <w:sz w:val="24"/>
                              </w:rPr>
                              <w:t>i); //</w:t>
                            </w:r>
                            <w:r w:rsidDel="0048637F">
                              <w:rPr>
                                <w:spacing w:val="-1"/>
                                <w:sz w:val="24"/>
                              </w:rPr>
                              <w:t xml:space="preserve"> </w:t>
                            </w:r>
                            <w:r w:rsidDel="0048637F">
                              <w:rPr>
                                <w:sz w:val="24"/>
                              </w:rPr>
                              <w:t>Prints 0</w:t>
                            </w:r>
                            <w:r w:rsidDel="0048637F">
                              <w:rPr>
                                <w:spacing w:val="-1"/>
                                <w:sz w:val="24"/>
                              </w:rPr>
                              <w:t xml:space="preserve"> </w:t>
                            </w:r>
                            <w:r w:rsidDel="0048637F">
                              <w:rPr>
                                <w:sz w:val="24"/>
                              </w:rPr>
                              <w:t xml:space="preserve">to </w:t>
                            </w:r>
                            <w:r w:rsidDel="0048637F">
                              <w:rPr>
                                <w:spacing w:val="-10"/>
                                <w:sz w:val="24"/>
                              </w:rPr>
                              <w:t>4</w:t>
                            </w:r>
                          </w:moveFrom>
                        </w:p>
                        <w:p w14:paraId="1F6D5A43" w14:textId="3425FBC7" w:rsidR="00531AAA" w:rsidDel="0048637F" w:rsidRDefault="00531AAA">
                          <w:pPr>
                            <w:spacing w:before="22"/>
                            <w:rPr>
                              <w:sz w:val="24"/>
                            </w:rPr>
                          </w:pPr>
                        </w:p>
                        <w:p w14:paraId="412C6E51" w14:textId="10133AD6" w:rsidR="00531AAA" w:rsidDel="0048637F" w:rsidRDefault="00531AAA">
                          <w:pPr>
                            <w:ind w:left="347"/>
                            <w:rPr>
                              <w:sz w:val="24"/>
                            </w:rPr>
                          </w:pPr>
                          <w:moveFrom w:id="3009" w:author="Abhiram Arali" w:date="2024-11-12T16:20:00Z">
                            <w:r w:rsidDel="0048637F">
                              <w:rPr>
                                <w:spacing w:val="-10"/>
                                <w:sz w:val="24"/>
                              </w:rPr>
                              <w:t>}</w:t>
                            </w:r>
                          </w:moveFrom>
                        </w:p>
                        <w:p w14:paraId="6090F92F" w14:textId="4CC4EA19" w:rsidR="00531AAA" w:rsidDel="0048637F" w:rsidRDefault="00531AAA">
                          <w:pPr>
                            <w:spacing w:before="22"/>
                            <w:rPr>
                              <w:sz w:val="24"/>
                            </w:rPr>
                          </w:pPr>
                        </w:p>
                        <w:p w14:paraId="34B45F29" w14:textId="425E3046" w:rsidR="00531AAA" w:rsidDel="0048637F" w:rsidRDefault="00531AAA">
                          <w:pPr>
                            <w:spacing w:line="499" w:lineRule="auto"/>
                            <w:ind w:left="347" w:right="5890"/>
                            <w:rPr>
                              <w:sz w:val="24"/>
                            </w:rPr>
                          </w:pPr>
                          <w:moveFrom w:id="3010" w:author="Abhiram Arali" w:date="2024-11-12T16:20:00Z">
                            <w:r w:rsidDel="0048637F">
                              <w:rPr>
                                <w:sz w:val="24"/>
                              </w:rPr>
                              <w:t>// Using continue printf("Continue</w:t>
                            </w:r>
                            <w:r w:rsidDel="0048637F">
                              <w:rPr>
                                <w:spacing w:val="-15"/>
                                <w:sz w:val="24"/>
                              </w:rPr>
                              <w:t xml:space="preserve"> </w:t>
                            </w:r>
                            <w:r w:rsidDel="0048637F">
                              <w:rPr>
                                <w:sz w:val="24"/>
                              </w:rPr>
                              <w:t>Example:\n"); for (int i = 0; i &lt; 10; i++) {</w:t>
                            </w:r>
                          </w:moveFrom>
                        </w:p>
                        <w:p w14:paraId="06B36EA1" w14:textId="262BC563" w:rsidR="00531AAA" w:rsidDel="0048637F" w:rsidRDefault="00531AAA">
                          <w:pPr>
                            <w:spacing w:before="1"/>
                            <w:ind w:left="587"/>
                            <w:rPr>
                              <w:sz w:val="24"/>
                            </w:rPr>
                          </w:pPr>
                          <w:moveFrom w:id="3011" w:author="Abhiram Arali" w:date="2024-11-12T16:20:00Z">
                            <w:r w:rsidDel="0048637F">
                              <w:rPr>
                                <w:sz w:val="24"/>
                              </w:rPr>
                              <w:t>if</w:t>
                            </w:r>
                            <w:r w:rsidDel="0048637F">
                              <w:rPr>
                                <w:spacing w:val="-1"/>
                                <w:sz w:val="24"/>
                              </w:rPr>
                              <w:t xml:space="preserve"> </w:t>
                            </w:r>
                            <w:r w:rsidDel="0048637F">
                              <w:rPr>
                                <w:sz w:val="24"/>
                              </w:rPr>
                              <w:t>(i % 2 ==</w:t>
                            </w:r>
                            <w:r w:rsidDel="0048637F">
                              <w:rPr>
                                <w:spacing w:val="-1"/>
                                <w:sz w:val="24"/>
                              </w:rPr>
                              <w:t xml:space="preserve"> </w:t>
                            </w:r>
                            <w:r w:rsidDel="0048637F">
                              <w:rPr>
                                <w:sz w:val="24"/>
                              </w:rPr>
                              <w:t xml:space="preserve">0) </w:t>
                            </w:r>
                            <w:r w:rsidDel="0048637F">
                              <w:rPr>
                                <w:spacing w:val="-10"/>
                                <w:sz w:val="24"/>
                              </w:rPr>
                              <w:t>{</w:t>
                            </w:r>
                          </w:moveFrom>
                        </w:p>
                        <w:p w14:paraId="2CA7DBF3" w14:textId="7840411A" w:rsidR="00531AAA" w:rsidDel="0048637F" w:rsidRDefault="00531AAA">
                          <w:pPr>
                            <w:spacing w:before="22"/>
                            <w:rPr>
                              <w:sz w:val="24"/>
                            </w:rPr>
                          </w:pPr>
                        </w:p>
                        <w:p w14:paraId="3EADBB5D" w14:textId="4E26C73C" w:rsidR="00531AAA" w:rsidDel="0048637F" w:rsidRDefault="00531AAA">
                          <w:pPr>
                            <w:ind w:left="827"/>
                            <w:rPr>
                              <w:sz w:val="24"/>
                            </w:rPr>
                          </w:pPr>
                          <w:moveFrom w:id="3012" w:author="Abhiram Arali" w:date="2024-11-12T16:20:00Z">
                            <w:r w:rsidDel="0048637F">
                              <w:rPr>
                                <w:sz w:val="24"/>
                              </w:rPr>
                              <w:t>continue;</w:t>
                            </w:r>
                            <w:r w:rsidDel="0048637F">
                              <w:rPr>
                                <w:spacing w:val="-1"/>
                                <w:sz w:val="24"/>
                              </w:rPr>
                              <w:t xml:space="preserve"> </w:t>
                            </w:r>
                            <w:r w:rsidDel="0048637F">
                              <w:rPr>
                                <w:sz w:val="24"/>
                              </w:rPr>
                              <w:t>//</w:t>
                            </w:r>
                            <w:r w:rsidDel="0048637F">
                              <w:rPr>
                                <w:spacing w:val="-1"/>
                                <w:sz w:val="24"/>
                              </w:rPr>
                              <w:t xml:space="preserve"> </w:t>
                            </w:r>
                            <w:r w:rsidDel="0048637F">
                              <w:rPr>
                                <w:sz w:val="24"/>
                              </w:rPr>
                              <w:t>Skip</w:t>
                            </w:r>
                            <w:r w:rsidDel="0048637F">
                              <w:rPr>
                                <w:spacing w:val="-3"/>
                                <w:sz w:val="24"/>
                              </w:rPr>
                              <w:t xml:space="preserve"> </w:t>
                            </w:r>
                            <w:r w:rsidDel="0048637F">
                              <w:rPr>
                                <w:sz w:val="24"/>
                              </w:rPr>
                              <w:t xml:space="preserve">even </w:t>
                            </w:r>
                            <w:r w:rsidDel="0048637F">
                              <w:rPr>
                                <w:spacing w:val="-2"/>
                                <w:sz w:val="24"/>
                              </w:rPr>
                              <w:t>numbers</w:t>
                            </w:r>
                          </w:moveFrom>
                        </w:p>
                        <w:p w14:paraId="29F9C091" w14:textId="40B61899" w:rsidR="00531AAA" w:rsidDel="0048637F" w:rsidRDefault="00531AAA">
                          <w:pPr>
                            <w:spacing w:before="21"/>
                            <w:rPr>
                              <w:sz w:val="24"/>
                            </w:rPr>
                          </w:pPr>
                        </w:p>
                        <w:p w14:paraId="6D5D5616" w14:textId="6A29A881" w:rsidR="00531AAA" w:rsidDel="0048637F" w:rsidRDefault="00531AAA">
                          <w:pPr>
                            <w:ind w:left="587"/>
                            <w:rPr>
                              <w:sz w:val="24"/>
                            </w:rPr>
                          </w:pPr>
                          <w:moveFrom w:id="3013" w:author="Abhiram Arali" w:date="2024-11-12T16:20:00Z">
                            <w:r w:rsidDel="0048637F">
                              <w:rPr>
                                <w:spacing w:val="-10"/>
                                <w:sz w:val="24"/>
                              </w:rPr>
                              <w:t>}</w:t>
                            </w:r>
                          </w:moveFrom>
                        </w:p>
                        <w:p w14:paraId="30BC7AE9" w14:textId="5B32459D" w:rsidR="00531AAA" w:rsidDel="0048637F" w:rsidRDefault="00531AAA">
                          <w:pPr>
                            <w:spacing w:before="22"/>
                            <w:rPr>
                              <w:sz w:val="24"/>
                            </w:rPr>
                          </w:pPr>
                        </w:p>
                        <w:p w14:paraId="49C40C4B" w14:textId="5E022D60" w:rsidR="00531AAA" w:rsidDel="0048637F" w:rsidRDefault="00531AAA">
                          <w:pPr>
                            <w:spacing w:before="1"/>
                            <w:ind w:left="587"/>
                            <w:rPr>
                              <w:sz w:val="24"/>
                            </w:rPr>
                          </w:pPr>
                          <w:moveFrom w:id="3014" w:author="Abhiram Arali" w:date="2024-11-12T16:20:00Z">
                            <w:r w:rsidDel="0048637F">
                              <w:rPr>
                                <w:sz w:val="24"/>
                              </w:rPr>
                              <w:t>printf("%d\n",</w:t>
                            </w:r>
                            <w:r w:rsidDel="0048637F">
                              <w:rPr>
                                <w:spacing w:val="-1"/>
                                <w:sz w:val="24"/>
                              </w:rPr>
                              <w:t xml:space="preserve"> </w:t>
                            </w:r>
                            <w:r w:rsidDel="0048637F">
                              <w:rPr>
                                <w:sz w:val="24"/>
                              </w:rPr>
                              <w:t>i); //</w:t>
                            </w:r>
                            <w:r w:rsidDel="0048637F">
                              <w:rPr>
                                <w:spacing w:val="-1"/>
                                <w:sz w:val="24"/>
                              </w:rPr>
                              <w:t xml:space="preserve"> </w:t>
                            </w:r>
                            <w:r w:rsidDel="0048637F">
                              <w:rPr>
                                <w:sz w:val="24"/>
                              </w:rPr>
                              <w:t>Prints only</w:t>
                            </w:r>
                            <w:r w:rsidDel="0048637F">
                              <w:rPr>
                                <w:spacing w:val="-1"/>
                                <w:sz w:val="24"/>
                              </w:rPr>
                              <w:t xml:space="preserve"> </w:t>
                            </w:r>
                            <w:r w:rsidDel="0048637F">
                              <w:rPr>
                                <w:sz w:val="24"/>
                              </w:rPr>
                              <w:t xml:space="preserve">odd </w:t>
                            </w:r>
                            <w:r w:rsidDel="0048637F">
                              <w:rPr>
                                <w:spacing w:val="-2"/>
                                <w:sz w:val="24"/>
                              </w:rPr>
                              <w:t>numbers</w:t>
                            </w:r>
                          </w:moveFrom>
                        </w:p>
                        <w:p w14:paraId="01187650" w14:textId="14939E42" w:rsidR="00531AAA" w:rsidDel="0048637F" w:rsidRDefault="00531AAA">
                          <w:pPr>
                            <w:spacing w:before="21"/>
                            <w:rPr>
                              <w:sz w:val="24"/>
                            </w:rPr>
                          </w:pPr>
                        </w:p>
                        <w:p w14:paraId="227F7F1B" w14:textId="55215C18" w:rsidR="00531AAA" w:rsidDel="0048637F" w:rsidRDefault="00531AAA">
                          <w:pPr>
                            <w:ind w:left="347"/>
                            <w:rPr>
                              <w:sz w:val="24"/>
                            </w:rPr>
                          </w:pPr>
                          <w:moveFrom w:id="3015" w:author="Abhiram Arali" w:date="2024-11-12T16:20:00Z">
                            <w:r w:rsidDel="0048637F">
                              <w:rPr>
                                <w:spacing w:val="-10"/>
                                <w:sz w:val="24"/>
                              </w:rPr>
                              <w:t>}</w:t>
                            </w:r>
                          </w:moveFrom>
                        </w:p>
                        <w:p w14:paraId="103BF073" w14:textId="7BD6D75D" w:rsidR="00531AAA" w:rsidDel="0048637F" w:rsidRDefault="00531AAA">
                          <w:pPr>
                            <w:spacing w:before="22"/>
                            <w:rPr>
                              <w:sz w:val="24"/>
                            </w:rPr>
                          </w:pPr>
                        </w:p>
                        <w:p w14:paraId="66842F40" w14:textId="335DA6E4" w:rsidR="00531AAA" w:rsidDel="0048637F" w:rsidRDefault="00531AAA">
                          <w:pPr>
                            <w:ind w:left="347"/>
                            <w:rPr>
                              <w:sz w:val="24"/>
                            </w:rPr>
                          </w:pPr>
                          <w:moveFrom w:id="3016" w:author="Abhiram Arali" w:date="2024-11-12T16:20:00Z">
                            <w:r w:rsidDel="0048637F">
                              <w:rPr>
                                <w:sz w:val="24"/>
                              </w:rPr>
                              <w:t>return</w:t>
                            </w:r>
                            <w:r w:rsidDel="0048637F">
                              <w:rPr>
                                <w:spacing w:val="-2"/>
                                <w:sz w:val="24"/>
                              </w:rPr>
                              <w:t xml:space="preserve"> </w:t>
                            </w:r>
                            <w:r w:rsidDel="0048637F">
                              <w:rPr>
                                <w:spacing w:val="-5"/>
                                <w:sz w:val="24"/>
                              </w:rPr>
                              <w:t>0;</w:t>
                            </w:r>
                          </w:moveFrom>
                        </w:p>
                        <w:p w14:paraId="781586AC" w14:textId="2AD85644" w:rsidR="00531AAA" w:rsidDel="0048637F" w:rsidRDefault="00531AAA">
                          <w:pPr>
                            <w:spacing w:before="24"/>
                            <w:rPr>
                              <w:sz w:val="24"/>
                            </w:rPr>
                          </w:pPr>
                        </w:p>
                        <w:p w14:paraId="6CDC639A" w14:textId="48723596" w:rsidR="00531AAA" w:rsidRDefault="00531AAA">
                          <w:pPr>
                            <w:ind w:left="107"/>
                            <w:rPr>
                              <w:sz w:val="24"/>
                            </w:rPr>
                          </w:pPr>
                          <w:moveFrom w:id="3017" w:author="Abhiram Arali" w:date="2024-11-12T16:20:00Z">
                            <w:r w:rsidDel="0048637F">
                              <w:rPr>
                                <w:spacing w:val="-10"/>
                                <w:sz w:val="24"/>
                              </w:rPr>
                              <w:t>}</w:t>
                            </w:r>
                          </w:moveFrom>
                          <w:moveFromRangeEnd w:id="3003"/>
                        </w:p>
                      </w:txbxContent>
                    </v:textbox>
                  </v:shape>
                  <w10:anchorlock/>
                </v:group>
              </w:pict>
            </mc:Fallback>
          </mc:AlternateContent>
        </w:r>
      </w:del>
    </w:p>
    <w:p w14:paraId="381E5806" w14:textId="3432303B" w:rsidR="00E57A4D" w:rsidRDefault="00A87255">
      <w:pPr>
        <w:pStyle w:val="Heading1BPBHEB"/>
        <w:pPrChange w:id="3018" w:author="Abhiram Arali" w:date="2024-11-12T15:51:00Z">
          <w:pPr>
            <w:pStyle w:val="Heading1"/>
            <w:spacing w:before="133"/>
            <w:ind w:left="580"/>
          </w:pPr>
        </w:pPrChange>
      </w:pPr>
      <w:del w:id="3019" w:author="Abhiram Arali" w:date="2024-11-12T15:51:00Z">
        <w:r w:rsidDel="000F2BEA">
          <w:delText>6.</w:delText>
        </w:r>
        <w:r w:rsidDel="000F2BEA">
          <w:rPr>
            <w:spacing w:val="29"/>
          </w:rPr>
          <w:delText xml:space="preserve">  </w:delText>
        </w:r>
      </w:del>
      <w:r>
        <w:t>Function</w:t>
      </w:r>
    </w:p>
    <w:p w14:paraId="7F23AFEC" w14:textId="1B609FEC" w:rsidR="00E57A4D" w:rsidDel="000F2BEA" w:rsidRDefault="00E57A4D">
      <w:pPr>
        <w:pStyle w:val="BodyText"/>
        <w:spacing w:before="21"/>
        <w:rPr>
          <w:del w:id="3020" w:author="Abhiram Arali" w:date="2024-11-12T15:51:00Z"/>
          <w:b/>
        </w:rPr>
      </w:pPr>
    </w:p>
    <w:p w14:paraId="1720F775" w14:textId="77777777" w:rsidR="00E57A4D" w:rsidRDefault="00A87255" w:rsidP="00CC3563">
      <w:pPr>
        <w:pStyle w:val="NormalBPBHEB"/>
        <w:rPr>
          <w:ins w:id="3021" w:author="Abhiram Arali" w:date="2024-11-12T16:20:00Z"/>
        </w:rPr>
      </w:pPr>
      <w:r>
        <w:t>Functions in C are fundamental building blocks that encapsulate code for specific tasks, enabling</w:t>
      </w:r>
      <w:r>
        <w:rPr>
          <w:spacing w:val="-3"/>
        </w:rPr>
        <w:t xml:space="preserve"> </w:t>
      </w:r>
      <w:r>
        <w:t>modular</w:t>
      </w:r>
      <w:r>
        <w:rPr>
          <w:spacing w:val="-3"/>
        </w:rPr>
        <w:t xml:space="preserve"> </w:t>
      </w:r>
      <w:r>
        <w:t>programming</w:t>
      </w:r>
      <w:r>
        <w:rPr>
          <w:spacing w:val="-3"/>
        </w:rPr>
        <w:t xml:space="preserve"> </w:t>
      </w:r>
      <w:r>
        <w:t>and</w:t>
      </w:r>
      <w:r>
        <w:rPr>
          <w:spacing w:val="-3"/>
        </w:rPr>
        <w:t xml:space="preserve"> </w:t>
      </w:r>
      <w:r>
        <w:t>code</w:t>
      </w:r>
      <w:r>
        <w:rPr>
          <w:spacing w:val="-4"/>
        </w:rPr>
        <w:t xml:space="preserve"> </w:t>
      </w:r>
      <w:r>
        <w:t>reusability.</w:t>
      </w:r>
      <w:r>
        <w:rPr>
          <w:spacing w:val="-3"/>
        </w:rPr>
        <w:t xml:space="preserve"> </w:t>
      </w:r>
      <w:r>
        <w:t>They</w:t>
      </w:r>
      <w:r>
        <w:rPr>
          <w:spacing w:val="-3"/>
        </w:rPr>
        <w:t xml:space="preserve"> </w:t>
      </w:r>
      <w:r>
        <w:t>allow</w:t>
      </w:r>
      <w:r>
        <w:rPr>
          <w:spacing w:val="-3"/>
        </w:rPr>
        <w:t xml:space="preserve"> </w:t>
      </w:r>
      <w:r>
        <w:t>programmers</w:t>
      </w:r>
      <w:r>
        <w:rPr>
          <w:spacing w:val="-3"/>
        </w:rPr>
        <w:t xml:space="preserve"> </w:t>
      </w:r>
      <w:r>
        <w:t>to</w:t>
      </w:r>
      <w:r>
        <w:rPr>
          <w:spacing w:val="-3"/>
        </w:rPr>
        <w:t xml:space="preserve"> </w:t>
      </w:r>
      <w:r>
        <w:t>break</w:t>
      </w:r>
      <w:r>
        <w:rPr>
          <w:spacing w:val="-3"/>
        </w:rPr>
        <w:t xml:space="preserve"> </w:t>
      </w:r>
      <w:r>
        <w:t>down complex problems into smaller, more manageable units, making the code easier to read, maintain,</w:t>
      </w:r>
      <w:r>
        <w:rPr>
          <w:spacing w:val="-5"/>
        </w:rPr>
        <w:t xml:space="preserve"> </w:t>
      </w:r>
      <w:r>
        <w:t>and</w:t>
      </w:r>
      <w:r>
        <w:rPr>
          <w:spacing w:val="-5"/>
        </w:rPr>
        <w:t xml:space="preserve"> </w:t>
      </w:r>
      <w:r>
        <w:t>debug.</w:t>
      </w:r>
      <w:r>
        <w:rPr>
          <w:spacing w:val="-5"/>
        </w:rPr>
        <w:t xml:space="preserve"> </w:t>
      </w:r>
      <w:r>
        <w:t>Each</w:t>
      </w:r>
      <w:r>
        <w:rPr>
          <w:spacing w:val="-5"/>
        </w:rPr>
        <w:t xml:space="preserve"> </w:t>
      </w:r>
      <w:r>
        <w:t>function</w:t>
      </w:r>
      <w:r>
        <w:rPr>
          <w:spacing w:val="-5"/>
        </w:rPr>
        <w:t xml:space="preserve"> </w:t>
      </w:r>
      <w:r>
        <w:t>has</w:t>
      </w:r>
      <w:r>
        <w:rPr>
          <w:spacing w:val="-5"/>
        </w:rPr>
        <w:t xml:space="preserve"> </w:t>
      </w:r>
      <w:r>
        <w:t>a</w:t>
      </w:r>
      <w:r>
        <w:rPr>
          <w:spacing w:val="-6"/>
        </w:rPr>
        <w:t xml:space="preserve"> </w:t>
      </w:r>
      <w:r>
        <w:t>defined</w:t>
      </w:r>
      <w:r>
        <w:rPr>
          <w:spacing w:val="-5"/>
        </w:rPr>
        <w:t xml:space="preserve"> </w:t>
      </w:r>
      <w:r>
        <w:t>structure</w:t>
      </w:r>
      <w:r>
        <w:rPr>
          <w:spacing w:val="-6"/>
        </w:rPr>
        <w:t xml:space="preserve"> </w:t>
      </w:r>
      <w:r>
        <w:t>consisting</w:t>
      </w:r>
      <w:r>
        <w:rPr>
          <w:spacing w:val="-5"/>
        </w:rPr>
        <w:t xml:space="preserve"> </w:t>
      </w:r>
      <w:r>
        <w:t>of</w:t>
      </w:r>
      <w:r>
        <w:rPr>
          <w:spacing w:val="-6"/>
        </w:rPr>
        <w:t xml:space="preserve"> </w:t>
      </w:r>
      <w:r>
        <w:t>a</w:t>
      </w:r>
      <w:r>
        <w:rPr>
          <w:spacing w:val="-6"/>
        </w:rPr>
        <w:t xml:space="preserve"> </w:t>
      </w:r>
      <w:r>
        <w:t>return</w:t>
      </w:r>
      <w:r>
        <w:rPr>
          <w:spacing w:val="-5"/>
        </w:rPr>
        <w:t xml:space="preserve"> </w:t>
      </w:r>
      <w:r>
        <w:t>type,</w:t>
      </w:r>
      <w:r>
        <w:rPr>
          <w:spacing w:val="-5"/>
        </w:rPr>
        <w:t xml:space="preserve"> </w:t>
      </w:r>
      <w:r>
        <w:t>a</w:t>
      </w:r>
      <w:r>
        <w:rPr>
          <w:spacing w:val="-6"/>
        </w:rPr>
        <w:t xml:space="preserve"> </w:t>
      </w:r>
      <w:r>
        <w:t>name, optional parameters, and a body.</w:t>
      </w:r>
    </w:p>
    <w:p w14:paraId="2C929ABF" w14:textId="77777777" w:rsidR="006A4DA8" w:rsidRDefault="006A4DA8">
      <w:pPr>
        <w:pStyle w:val="NormalBPBHEB"/>
        <w:pPrChange w:id="3022" w:author="Abhiram Arali" w:date="2024-11-12T16:20:00Z">
          <w:pPr>
            <w:pStyle w:val="BodyText"/>
            <w:spacing w:line="360" w:lineRule="auto"/>
            <w:ind w:left="220" w:right="218"/>
            <w:jc w:val="both"/>
          </w:pPr>
        </w:pPrChange>
      </w:pPr>
    </w:p>
    <w:p w14:paraId="66C20D9B" w14:textId="501F3305" w:rsidR="00E57A4D" w:rsidRDefault="00A87255" w:rsidP="005A68BD">
      <w:pPr>
        <w:pStyle w:val="Heading2BPBHEB"/>
        <w:rPr>
          <w:ins w:id="3023" w:author="Abhiram Arali" w:date="2024-11-12T16:20:00Z"/>
          <w:spacing w:val="-2"/>
        </w:rPr>
      </w:pPr>
      <w:r>
        <w:t>Structure</w:t>
      </w:r>
      <w:r>
        <w:rPr>
          <w:spacing w:val="-3"/>
        </w:rPr>
        <w:t xml:space="preserve"> </w:t>
      </w:r>
      <w:r>
        <w:t>of</w:t>
      </w:r>
      <w:r>
        <w:rPr>
          <w:spacing w:val="-1"/>
        </w:rPr>
        <w:t xml:space="preserve"> </w:t>
      </w:r>
      <w:r>
        <w:t>a</w:t>
      </w:r>
      <w:r>
        <w:rPr>
          <w:spacing w:val="-2"/>
        </w:rPr>
        <w:t xml:space="preserve"> </w:t>
      </w:r>
      <w:r w:rsidR="00BC1317">
        <w:rPr>
          <w:spacing w:val="-2"/>
        </w:rPr>
        <w:t>function</w:t>
      </w:r>
      <w:del w:id="3024" w:author="Abhiram Arali" w:date="2024-11-12T16:20:00Z">
        <w:r w:rsidDel="00BC1317">
          <w:rPr>
            <w:spacing w:val="-2"/>
          </w:rPr>
          <w:delText>:</w:delText>
        </w:r>
      </w:del>
    </w:p>
    <w:p w14:paraId="581C3FC9" w14:textId="5AF8898A" w:rsidR="00C43788" w:rsidRDefault="00C43788">
      <w:pPr>
        <w:pStyle w:val="NormalBPBHEB"/>
        <w:pPrChange w:id="3025" w:author="Abhiram Arali" w:date="2024-11-12T16:20:00Z">
          <w:pPr>
            <w:pStyle w:val="Heading1"/>
            <w:spacing w:before="161"/>
            <w:jc w:val="both"/>
          </w:pPr>
        </w:pPrChange>
      </w:pPr>
      <w:ins w:id="3026" w:author="Abhiram Arali" w:date="2024-11-12T16:20:00Z">
        <w:r>
          <w:t>The str</w:t>
        </w:r>
      </w:ins>
      <w:ins w:id="3027" w:author="Abhiram Arali" w:date="2024-11-12T16:21:00Z">
        <w:r>
          <w:t>ucture of a function is as follows:</w:t>
        </w:r>
      </w:ins>
    </w:p>
    <w:p w14:paraId="3D90E5CD" w14:textId="0B19CD33" w:rsidR="001B5E03" w:rsidRPr="001B5E03" w:rsidRDefault="001B5E03" w:rsidP="001B5E03">
      <w:pPr>
        <w:pStyle w:val="NormalBPBHEB"/>
        <w:numPr>
          <w:ilvl w:val="0"/>
          <w:numId w:val="75"/>
        </w:numPr>
        <w:rPr>
          <w:del w:id="3028" w:author="Abhiram Arali" w:date="2024-11-12T16:20:00Z"/>
          <w:b/>
          <w:bCs/>
          <w:rPrChange w:id="3029" w:author="Abhiram Arali" w:date="2024-11-12T16:21:00Z">
            <w:rPr>
              <w:del w:id="3030" w:author="Abhiram Arali" w:date="2024-11-12T16:20:00Z"/>
            </w:rPr>
          </w:rPrChange>
        </w:rPr>
        <w:sectPr w:rsidR="001B5E03" w:rsidRPr="001B5E03">
          <w:pgSz w:w="11910" w:h="16840"/>
          <w:pgMar w:top="1540" w:right="1220" w:bottom="1200" w:left="1220" w:header="758" w:footer="1000" w:gutter="0"/>
          <w:cols w:space="720"/>
        </w:sectPr>
        <w:pPrChange w:id="3031" w:author="Abhiram Arali" w:date="2024-11-12T16:21:00Z">
          <w:pPr>
            <w:jc w:val="both"/>
          </w:pPr>
        </w:pPrChange>
      </w:pPr>
    </w:p>
    <w:p w14:paraId="7ACCB1ED" w14:textId="37322635" w:rsidR="00E57A4D" w:rsidRPr="002D2A27" w:rsidRDefault="00A87255">
      <w:pPr>
        <w:pStyle w:val="NormalBPBHEB"/>
        <w:numPr>
          <w:ilvl w:val="0"/>
          <w:numId w:val="75"/>
        </w:numPr>
        <w:pPrChange w:id="3032" w:author="Abhiram Arali" w:date="2024-11-12T16:21:00Z">
          <w:pPr>
            <w:pStyle w:val="BodyText"/>
            <w:spacing w:before="88" w:line="360" w:lineRule="auto"/>
            <w:ind w:left="220" w:right="227"/>
            <w:jc w:val="both"/>
          </w:pPr>
        </w:pPrChange>
      </w:pPr>
      <w:r w:rsidRPr="00D83BD2">
        <w:rPr>
          <w:b/>
          <w:bCs/>
          <w:rPrChange w:id="3033" w:author="Abhiram Arali" w:date="2024-11-12T16:21:00Z">
            <w:rPr>
              <w:i/>
            </w:rPr>
          </w:rPrChange>
        </w:rPr>
        <w:t xml:space="preserve">Return </w:t>
      </w:r>
      <w:r w:rsidR="00D83BD2" w:rsidRPr="00D83BD2">
        <w:rPr>
          <w:b/>
          <w:bCs/>
        </w:rPr>
        <w:t>type</w:t>
      </w:r>
      <w:r w:rsidRPr="009F16CC">
        <w:rPr>
          <w:rPrChange w:id="3034" w:author="Abhiram Arali" w:date="2024-11-12T16:21:00Z">
            <w:rPr>
              <w:i/>
            </w:rPr>
          </w:rPrChange>
        </w:rPr>
        <w:t xml:space="preserve">: </w:t>
      </w:r>
      <w:r w:rsidRPr="002D2A27">
        <w:t>This specifies the type of value that the function will return to the calling code. It can be any valid data type in C (such as int, float, char, or void if no value is returned</w:t>
      </w:r>
      <w:r w:rsidRPr="00D83BD2">
        <w:t>).</w:t>
      </w:r>
    </w:p>
    <w:p w14:paraId="19D2C3BE" w14:textId="1DF26E8F" w:rsidR="00E57A4D" w:rsidRPr="002D2A27" w:rsidRDefault="00A87255">
      <w:pPr>
        <w:pStyle w:val="NormalBPBHEB"/>
        <w:numPr>
          <w:ilvl w:val="0"/>
          <w:numId w:val="75"/>
        </w:numPr>
        <w:pPrChange w:id="3035" w:author="Abhiram Arali" w:date="2024-11-12T16:21:00Z">
          <w:pPr>
            <w:pStyle w:val="BodyText"/>
            <w:spacing w:before="161" w:line="360" w:lineRule="auto"/>
            <w:ind w:left="220" w:right="224"/>
            <w:jc w:val="both"/>
          </w:pPr>
        </w:pPrChange>
      </w:pPr>
      <w:r w:rsidRPr="00D83BD2">
        <w:rPr>
          <w:b/>
          <w:bCs/>
          <w:rPrChange w:id="3036" w:author="Abhiram Arali" w:date="2024-11-12T16:21:00Z">
            <w:rPr>
              <w:i/>
            </w:rPr>
          </w:rPrChange>
        </w:rPr>
        <w:t xml:space="preserve">Function </w:t>
      </w:r>
      <w:r w:rsidR="00D83BD2" w:rsidRPr="002D2A27">
        <w:rPr>
          <w:b/>
          <w:bCs/>
        </w:rPr>
        <w:t>name</w:t>
      </w:r>
      <w:r w:rsidRPr="009F16CC">
        <w:rPr>
          <w:rPrChange w:id="3037" w:author="Abhiram Arali" w:date="2024-11-12T16:21:00Z">
            <w:rPr>
              <w:i/>
            </w:rPr>
          </w:rPrChange>
        </w:rPr>
        <w:t xml:space="preserve">: </w:t>
      </w:r>
      <w:r w:rsidRPr="002D2A27">
        <w:t>This is</w:t>
      </w:r>
      <w:r w:rsidRPr="009F16CC">
        <w:rPr>
          <w:rPrChange w:id="3038" w:author="Abhiram Arali" w:date="2024-11-12T16:21:00Z">
            <w:rPr>
              <w:spacing w:val="-1"/>
            </w:rPr>
          </w:rPrChange>
        </w:rPr>
        <w:t xml:space="preserve"> </w:t>
      </w:r>
      <w:r w:rsidRPr="002D2A27">
        <w:t>the identifier by which the function can be called. The function name should be descriptive, indicating the purpose of the function.</w:t>
      </w:r>
    </w:p>
    <w:p w14:paraId="45AC000D" w14:textId="7093D97A" w:rsidR="00E57A4D" w:rsidRPr="002D2A27" w:rsidRDefault="00A87255">
      <w:pPr>
        <w:pStyle w:val="NormalBPBHEB"/>
        <w:numPr>
          <w:ilvl w:val="0"/>
          <w:numId w:val="75"/>
        </w:numPr>
        <w:pPrChange w:id="3039" w:author="Abhiram Arali" w:date="2024-11-12T16:21:00Z">
          <w:pPr>
            <w:pStyle w:val="BodyText"/>
            <w:spacing w:before="158" w:line="360" w:lineRule="auto"/>
            <w:ind w:left="220" w:right="222"/>
            <w:jc w:val="both"/>
          </w:pPr>
        </w:pPrChange>
      </w:pPr>
      <w:r w:rsidRPr="00D83BD2">
        <w:rPr>
          <w:b/>
          <w:bCs/>
          <w:rPrChange w:id="3040" w:author="Abhiram Arali" w:date="2024-11-12T16:21:00Z">
            <w:rPr>
              <w:i/>
            </w:rPr>
          </w:rPrChange>
        </w:rPr>
        <w:t>Parameters (</w:t>
      </w:r>
      <w:r w:rsidR="00D83BD2" w:rsidRPr="002D2A27">
        <w:rPr>
          <w:b/>
          <w:bCs/>
        </w:rPr>
        <w:t>optional</w:t>
      </w:r>
      <w:r w:rsidRPr="00D83BD2">
        <w:rPr>
          <w:b/>
          <w:bCs/>
          <w:rPrChange w:id="3041" w:author="Abhiram Arali" w:date="2024-11-12T16:21:00Z">
            <w:rPr>
              <w:i/>
            </w:rPr>
          </w:rPrChange>
        </w:rPr>
        <w:t>):</w:t>
      </w:r>
      <w:r w:rsidRPr="009F16CC">
        <w:rPr>
          <w:rPrChange w:id="3042" w:author="Abhiram Arali" w:date="2024-11-12T16:21:00Z">
            <w:rPr>
              <w:i/>
            </w:rPr>
          </w:rPrChange>
        </w:rPr>
        <w:t xml:space="preserve"> </w:t>
      </w:r>
      <w:r w:rsidRPr="002D2A27">
        <w:t>Functions can take zero or more parameters. Parameters act as inputs to the function, allowing it to operate on different data each time it is called. Each parameter has a specified type and name.</w:t>
      </w:r>
    </w:p>
    <w:p w14:paraId="728ADD1E" w14:textId="78253A86" w:rsidR="00E57A4D" w:rsidRDefault="00A87255" w:rsidP="009F16CC">
      <w:pPr>
        <w:pStyle w:val="NormalBPBHEB"/>
        <w:numPr>
          <w:ilvl w:val="0"/>
          <w:numId w:val="75"/>
        </w:numPr>
        <w:rPr>
          <w:ins w:id="3043" w:author="Abhiram Arali" w:date="2024-11-12T16:21:00Z"/>
        </w:rPr>
      </w:pPr>
      <w:r w:rsidRPr="00D83BD2">
        <w:rPr>
          <w:b/>
          <w:bCs/>
          <w:rPrChange w:id="3044" w:author="Abhiram Arali" w:date="2024-11-12T16:21:00Z">
            <w:rPr>
              <w:i/>
            </w:rPr>
          </w:rPrChange>
        </w:rPr>
        <w:t xml:space="preserve">Function </w:t>
      </w:r>
      <w:r w:rsidR="00D83BD2" w:rsidRPr="002D2A27">
        <w:rPr>
          <w:b/>
          <w:bCs/>
        </w:rPr>
        <w:t>body</w:t>
      </w:r>
      <w:r w:rsidRPr="009F16CC">
        <w:rPr>
          <w:rPrChange w:id="3045" w:author="Abhiram Arali" w:date="2024-11-12T16:21:00Z">
            <w:rPr>
              <w:i/>
            </w:rPr>
          </w:rPrChange>
        </w:rPr>
        <w:t xml:space="preserve">: </w:t>
      </w:r>
      <w:r w:rsidRPr="002D2A27">
        <w:t>This is the block of code that defines what the function does. It contains statements that execute when the function is called.</w:t>
      </w:r>
    </w:p>
    <w:p w14:paraId="27D8E2C4" w14:textId="77777777" w:rsidR="002D2A27" w:rsidRPr="002D2A27" w:rsidRDefault="002D2A27">
      <w:pPr>
        <w:pStyle w:val="NormalBPBHEB"/>
        <w:pPrChange w:id="3046" w:author="Abhiram Arali" w:date="2024-11-12T16:21:00Z">
          <w:pPr>
            <w:pStyle w:val="BodyText"/>
            <w:spacing w:before="163" w:line="360" w:lineRule="auto"/>
            <w:ind w:left="220" w:right="224"/>
            <w:jc w:val="both"/>
          </w:pPr>
        </w:pPrChange>
      </w:pPr>
    </w:p>
    <w:p w14:paraId="5451C567" w14:textId="75F82D3A" w:rsidR="00E57A4D" w:rsidRDefault="00A87255">
      <w:pPr>
        <w:pStyle w:val="NormalBPBHEB"/>
        <w:pPrChange w:id="3047" w:author="Abhiram Arali" w:date="2024-11-12T16:21:00Z">
          <w:pPr>
            <w:pStyle w:val="BodyText"/>
            <w:spacing w:before="158"/>
            <w:ind w:left="220"/>
            <w:jc w:val="both"/>
          </w:pPr>
        </w:pPrChange>
      </w:pPr>
      <w:r>
        <w:t>Syntax of</w:t>
      </w:r>
      <w:r>
        <w:rPr>
          <w:spacing w:val="-2"/>
        </w:rPr>
        <w:t xml:space="preserve"> </w:t>
      </w:r>
      <w:r>
        <w:t>a</w:t>
      </w:r>
      <w:r>
        <w:rPr>
          <w:spacing w:val="-1"/>
        </w:rPr>
        <w:t xml:space="preserve"> </w:t>
      </w:r>
      <w:commentRangeStart w:id="3048"/>
      <w:r w:rsidR="00700BED">
        <w:rPr>
          <w:spacing w:val="-2"/>
        </w:rPr>
        <w:t>function</w:t>
      </w:r>
      <w:commentRangeEnd w:id="3048"/>
      <w:r w:rsidR="00346F17">
        <w:rPr>
          <w:rStyle w:val="CommentReference"/>
          <w:rFonts w:asciiTheme="minorHAnsi" w:eastAsiaTheme="minorHAnsi" w:hAnsiTheme="minorHAnsi" w:cstheme="minorBidi"/>
        </w:rPr>
        <w:commentReference w:id="3048"/>
      </w:r>
      <w:ins w:id="3049" w:author="Abhiram Arali" w:date="2024-11-12T16:21:00Z">
        <w:r w:rsidR="00122B7C">
          <w:rPr>
            <w:spacing w:val="-2"/>
          </w:rPr>
          <w:t>:</w:t>
        </w:r>
      </w:ins>
    </w:p>
    <w:p w14:paraId="600EE3D9" w14:textId="37CE6290" w:rsidR="00E57A4D" w:rsidRDefault="00A87255">
      <w:pPr>
        <w:pStyle w:val="NormalBPBHEB"/>
        <w:rPr>
          <w:sz w:val="20"/>
        </w:rPr>
        <w:pPrChange w:id="3050" w:author="Abhiram Arali" w:date="2024-11-12T16:21:00Z">
          <w:pPr>
            <w:pStyle w:val="BodyText"/>
            <w:spacing w:before="47"/>
          </w:pPr>
        </w:pPrChange>
      </w:pPr>
      <w:del w:id="3051" w:author="Hii" w:date="2024-11-14T13:37:00Z">
        <w:r w:rsidDel="00531AAA">
          <w:rPr>
            <w:noProof/>
            <w:lang w:val="en-IN" w:eastAsia="en-IN"/>
          </w:rPr>
          <mc:AlternateContent>
            <mc:Choice Requires="wpg">
              <w:drawing>
                <wp:anchor distT="0" distB="0" distL="0" distR="0" simplePos="0" relativeHeight="487626240" behindDoc="1" locked="0" layoutInCell="1" allowOverlap="1" wp14:anchorId="2AC9C995" wp14:editId="03A7F400">
                  <wp:simplePos x="0" y="0"/>
                  <wp:positionH relativeFrom="page">
                    <wp:posOffset>912876</wp:posOffset>
                  </wp:positionH>
                  <wp:positionV relativeFrom="paragraph">
                    <wp:posOffset>213444</wp:posOffset>
                  </wp:positionV>
                  <wp:extent cx="5742525" cy="2253869"/>
                  <wp:effectExtent l="0" t="0" r="0" b="0"/>
                  <wp:wrapTopAndBottom/>
                  <wp:docPr id="17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42525" cy="2253869"/>
                            <a:chOff x="74676" y="24214"/>
                            <a:chExt cx="5742525" cy="2253869"/>
                          </a:xfrm>
                        </wpg:grpSpPr>
                        <wps:wsp>
                          <wps:cNvPr id="182" name="Textbox 181"/>
                          <wps:cNvSpPr txBox="1"/>
                          <wps:spPr>
                            <a:xfrm>
                              <a:off x="74676" y="24214"/>
                              <a:ext cx="714375" cy="533400"/>
                            </a:xfrm>
                            <a:prstGeom prst="rect">
                              <a:avLst/>
                            </a:prstGeom>
                          </wps:spPr>
                          <wps:txbx>
                            <w:txbxContent>
                              <w:p w14:paraId="59AEABEF" w14:textId="77777777" w:rsidR="00531AAA" w:rsidRDefault="00531AAA">
                                <w:pPr>
                                  <w:spacing w:line="266" w:lineRule="exact"/>
                                  <w:rPr>
                                    <w:sz w:val="24"/>
                                  </w:rPr>
                                </w:pPr>
                                <w:r>
                                  <w:rPr>
                                    <w:sz w:val="24"/>
                                  </w:rPr>
                                  <w:t>Copy</w:t>
                                </w:r>
                                <w:r>
                                  <w:rPr>
                                    <w:spacing w:val="-2"/>
                                    <w:sz w:val="24"/>
                                  </w:rPr>
                                  <w:t xml:space="preserve"> </w:t>
                                </w:r>
                                <w:r>
                                  <w:rPr>
                                    <w:spacing w:val="-4"/>
                                    <w:sz w:val="24"/>
                                  </w:rPr>
                                  <w:t>code</w:t>
                                </w:r>
                              </w:p>
                              <w:p w14:paraId="1D06DE92" w14:textId="77777777" w:rsidR="00531AAA" w:rsidRDefault="00531AAA">
                                <w:pPr>
                                  <w:spacing w:before="21"/>
                                  <w:rPr>
                                    <w:sz w:val="24"/>
                                  </w:rPr>
                                </w:pPr>
                              </w:p>
                              <w:p w14:paraId="2B954C59" w14:textId="77777777" w:rsidR="00531AAA" w:rsidRDefault="00531AAA">
                                <w:pPr>
                                  <w:rPr>
                                    <w:sz w:val="24"/>
                                  </w:rPr>
                                </w:pPr>
                                <w:r>
                                  <w:rPr>
                                    <w:spacing w:val="-2"/>
                                    <w:sz w:val="24"/>
                                  </w:rPr>
                                  <w:t>return_type</w:t>
                                </w:r>
                              </w:p>
                            </w:txbxContent>
                          </wps:txbx>
                          <wps:bodyPr wrap="square" lIns="0" tIns="0" rIns="0" bIns="0" rtlCol="0">
                            <a:noAutofit/>
                          </wps:bodyPr>
                        </wps:wsp>
                        <wps:wsp>
                          <wps:cNvPr id="183" name="Textbox 182"/>
                          <wps:cNvSpPr txBox="1"/>
                          <wps:spPr>
                            <a:xfrm>
                              <a:off x="1122940" y="388450"/>
                              <a:ext cx="1925320" cy="168910"/>
                            </a:xfrm>
                            <a:prstGeom prst="rect">
                              <a:avLst/>
                            </a:prstGeom>
                          </wps:spPr>
                          <wps:txbx>
                            <w:txbxContent>
                              <w:p w14:paraId="7C25647D" w14:textId="77777777" w:rsidR="00531AAA" w:rsidRDefault="00531AAA">
                                <w:pPr>
                                  <w:spacing w:line="266" w:lineRule="exact"/>
                                  <w:rPr>
                                    <w:sz w:val="24"/>
                                  </w:rPr>
                                </w:pPr>
                                <w:r>
                                  <w:rPr>
                                    <w:spacing w:val="-2"/>
                                    <w:sz w:val="24"/>
                                  </w:rPr>
                                  <w:t>function_name(parameter_type</w:t>
                                </w:r>
                              </w:p>
                            </w:txbxContent>
                          </wps:txbx>
                          <wps:bodyPr wrap="square" lIns="0" tIns="0" rIns="0" bIns="0" rtlCol="0">
                            <a:noAutofit/>
                          </wps:bodyPr>
                        </wps:wsp>
                        <wps:wsp>
                          <wps:cNvPr id="184" name="Textbox 183"/>
                          <wps:cNvSpPr txBox="1"/>
                          <wps:spPr>
                            <a:xfrm>
                              <a:off x="3381783" y="388450"/>
                              <a:ext cx="1141730" cy="168910"/>
                            </a:xfrm>
                            <a:prstGeom prst="rect">
                              <a:avLst/>
                            </a:prstGeom>
                          </wps:spPr>
                          <wps:txbx>
                            <w:txbxContent>
                              <w:p w14:paraId="5BBC6A48" w14:textId="77777777" w:rsidR="00531AAA" w:rsidRDefault="00531AAA">
                                <w:pPr>
                                  <w:spacing w:line="266" w:lineRule="exact"/>
                                  <w:rPr>
                                    <w:sz w:val="24"/>
                                  </w:rPr>
                                </w:pPr>
                                <w:r>
                                  <w:rPr>
                                    <w:spacing w:val="-2"/>
                                    <w:sz w:val="24"/>
                                  </w:rPr>
                                  <w:t>parameter_name1,</w:t>
                                </w:r>
                              </w:p>
                            </w:txbxContent>
                          </wps:txbx>
                          <wps:bodyPr wrap="square" lIns="0" tIns="0" rIns="0" bIns="0" rtlCol="0">
                            <a:noAutofit/>
                          </wps:bodyPr>
                        </wps:wsp>
                        <wps:wsp>
                          <wps:cNvPr id="185" name="Textbox 184"/>
                          <wps:cNvSpPr txBox="1"/>
                          <wps:spPr>
                            <a:xfrm>
                              <a:off x="4857716" y="388450"/>
                              <a:ext cx="959485" cy="168910"/>
                            </a:xfrm>
                            <a:prstGeom prst="rect">
                              <a:avLst/>
                            </a:prstGeom>
                          </wps:spPr>
                          <wps:txbx>
                            <w:txbxContent>
                              <w:p w14:paraId="30CFA3E6" w14:textId="77777777" w:rsidR="00531AAA" w:rsidRDefault="00531AAA">
                                <w:pPr>
                                  <w:spacing w:line="266" w:lineRule="exact"/>
                                  <w:rPr>
                                    <w:sz w:val="24"/>
                                  </w:rPr>
                                </w:pPr>
                                <w:r>
                                  <w:rPr>
                                    <w:spacing w:val="-2"/>
                                    <w:sz w:val="24"/>
                                  </w:rPr>
                                  <w:t>parameter_type</w:t>
                                </w:r>
                              </w:p>
                            </w:txbxContent>
                          </wps:txbx>
                          <wps:bodyPr wrap="square" lIns="0" tIns="0" rIns="0" bIns="0" rtlCol="0">
                            <a:noAutofit/>
                          </wps:bodyPr>
                        </wps:wsp>
                        <wps:wsp>
                          <wps:cNvPr id="186" name="Textbox 185"/>
                          <wps:cNvSpPr txBox="1"/>
                          <wps:spPr>
                            <a:xfrm>
                              <a:off x="74676" y="650578"/>
                              <a:ext cx="3792854" cy="1627505"/>
                            </a:xfrm>
                            <a:prstGeom prst="rect">
                              <a:avLst/>
                            </a:prstGeom>
                          </wps:spPr>
                          <wps:txbx>
                            <w:txbxContent>
                              <w:p w14:paraId="3A859553" w14:textId="77777777" w:rsidR="00531AAA" w:rsidRDefault="00531AAA">
                                <w:pPr>
                                  <w:spacing w:line="266" w:lineRule="exact"/>
                                  <w:rPr>
                                    <w:sz w:val="24"/>
                                  </w:rPr>
                                </w:pPr>
                                <w:r>
                                  <w:rPr>
                                    <w:sz w:val="24"/>
                                  </w:rPr>
                                  <w:t>parameter_name2,</w:t>
                                </w:r>
                                <w:r>
                                  <w:rPr>
                                    <w:spacing w:val="-4"/>
                                    <w:sz w:val="24"/>
                                  </w:rPr>
                                  <w:t xml:space="preserve"> </w:t>
                                </w:r>
                                <w:r>
                                  <w:rPr>
                                    <w:sz w:val="24"/>
                                  </w:rPr>
                                  <w:t>...)</w:t>
                                </w:r>
                                <w:r>
                                  <w:rPr>
                                    <w:spacing w:val="-1"/>
                                    <w:sz w:val="24"/>
                                  </w:rPr>
                                  <w:t xml:space="preserve"> </w:t>
                                </w:r>
                                <w:r>
                                  <w:rPr>
                                    <w:spacing w:val="-10"/>
                                    <w:sz w:val="24"/>
                                  </w:rPr>
                                  <w:t>{</w:t>
                                </w:r>
                              </w:p>
                              <w:p w14:paraId="31BE6047" w14:textId="77777777" w:rsidR="00531AAA" w:rsidRDefault="00531AAA">
                                <w:pPr>
                                  <w:spacing w:before="24"/>
                                  <w:rPr>
                                    <w:sz w:val="24"/>
                                  </w:rPr>
                                </w:pPr>
                              </w:p>
                              <w:p w14:paraId="6F805670" w14:textId="77777777" w:rsidR="00531AAA" w:rsidRDefault="00531AAA">
                                <w:pPr>
                                  <w:ind w:left="240"/>
                                  <w:rPr>
                                    <w:sz w:val="24"/>
                                  </w:rPr>
                                </w:pPr>
                                <w:r>
                                  <w:rPr>
                                    <w:sz w:val="24"/>
                                  </w:rPr>
                                  <w:t>//</w:t>
                                </w:r>
                                <w:r>
                                  <w:rPr>
                                    <w:spacing w:val="-2"/>
                                    <w:sz w:val="24"/>
                                  </w:rPr>
                                  <w:t xml:space="preserve"> </w:t>
                                </w:r>
                                <w:r>
                                  <w:rPr>
                                    <w:sz w:val="24"/>
                                  </w:rPr>
                                  <w:t>Function</w:t>
                                </w:r>
                                <w:r>
                                  <w:rPr>
                                    <w:spacing w:val="-1"/>
                                    <w:sz w:val="24"/>
                                  </w:rPr>
                                  <w:t xml:space="preserve"> </w:t>
                                </w:r>
                                <w:r>
                                  <w:rPr>
                                    <w:spacing w:val="-4"/>
                                    <w:sz w:val="24"/>
                                  </w:rPr>
                                  <w:t>body</w:t>
                                </w:r>
                              </w:p>
                              <w:p w14:paraId="2980EDF1" w14:textId="77777777" w:rsidR="00531AAA" w:rsidRDefault="00531AAA">
                                <w:pPr>
                                  <w:spacing w:before="22"/>
                                  <w:rPr>
                                    <w:sz w:val="24"/>
                                  </w:rPr>
                                </w:pPr>
                              </w:p>
                              <w:p w14:paraId="5234F591" w14:textId="77777777" w:rsidR="00531AAA" w:rsidRDefault="00531AAA">
                                <w:pPr>
                                  <w:ind w:left="240"/>
                                  <w:rPr>
                                    <w:sz w:val="24"/>
                                  </w:rPr>
                                </w:pPr>
                                <w:r>
                                  <w:rPr>
                                    <w:sz w:val="24"/>
                                  </w:rPr>
                                  <w:t>//</w:t>
                                </w:r>
                                <w:r>
                                  <w:rPr>
                                    <w:spacing w:val="-1"/>
                                    <w:sz w:val="24"/>
                                  </w:rPr>
                                  <w:t xml:space="preserve"> </w:t>
                                </w:r>
                                <w:r>
                                  <w:rPr>
                                    <w:sz w:val="24"/>
                                  </w:rPr>
                                  <w:t>Code</w:t>
                                </w:r>
                                <w:r>
                                  <w:rPr>
                                    <w:spacing w:val="-2"/>
                                    <w:sz w:val="24"/>
                                  </w:rPr>
                                  <w:t xml:space="preserve"> </w:t>
                                </w:r>
                                <w:r>
                                  <w:rPr>
                                    <w:sz w:val="24"/>
                                  </w:rPr>
                                  <w:t>to</w:t>
                                </w:r>
                                <w:r>
                                  <w:rPr>
                                    <w:spacing w:val="-1"/>
                                    <w:sz w:val="24"/>
                                  </w:rPr>
                                  <w:t xml:space="preserve"> </w:t>
                                </w:r>
                                <w:r>
                                  <w:rPr>
                                    <w:sz w:val="24"/>
                                  </w:rPr>
                                  <w:t>perform</w:t>
                                </w:r>
                                <w:r>
                                  <w:rPr>
                                    <w:spacing w:val="-1"/>
                                    <w:sz w:val="24"/>
                                  </w:rPr>
                                  <w:t xml:space="preserve"> </w:t>
                                </w:r>
                                <w:r>
                                  <w:rPr>
                                    <w:sz w:val="24"/>
                                  </w:rPr>
                                  <w:t>the</w:t>
                                </w:r>
                                <w:r>
                                  <w:rPr>
                                    <w:spacing w:val="-1"/>
                                    <w:sz w:val="24"/>
                                  </w:rPr>
                                  <w:t xml:space="preserve"> </w:t>
                                </w:r>
                                <w:r>
                                  <w:rPr>
                                    <w:sz w:val="24"/>
                                  </w:rPr>
                                  <w:t>specific</w:t>
                                </w:r>
                                <w:r>
                                  <w:rPr>
                                    <w:spacing w:val="-1"/>
                                    <w:sz w:val="24"/>
                                  </w:rPr>
                                  <w:t xml:space="preserve"> </w:t>
                                </w:r>
                                <w:r>
                                  <w:rPr>
                                    <w:spacing w:val="-4"/>
                                    <w:sz w:val="24"/>
                                  </w:rPr>
                                  <w:t>task</w:t>
                                </w:r>
                              </w:p>
                              <w:p w14:paraId="54BD8C4C" w14:textId="77777777" w:rsidR="00531AAA" w:rsidRDefault="00531AAA">
                                <w:pPr>
                                  <w:spacing w:before="21"/>
                                  <w:rPr>
                                    <w:sz w:val="24"/>
                                  </w:rPr>
                                </w:pPr>
                              </w:p>
                              <w:p w14:paraId="06BC2A89" w14:textId="77777777" w:rsidR="00531AAA" w:rsidRDefault="00531AAA">
                                <w:pPr>
                                  <w:ind w:left="240"/>
                                  <w:rPr>
                                    <w:sz w:val="24"/>
                                  </w:rPr>
                                </w:pPr>
                                <w:r>
                                  <w:rPr>
                                    <w:sz w:val="24"/>
                                  </w:rPr>
                                  <w:t>return</w:t>
                                </w:r>
                                <w:r>
                                  <w:rPr>
                                    <w:spacing w:val="-1"/>
                                    <w:sz w:val="24"/>
                                  </w:rPr>
                                  <w:t xml:space="preserve"> </w:t>
                                </w:r>
                                <w:r>
                                  <w:rPr>
                                    <w:sz w:val="24"/>
                                  </w:rPr>
                                  <w:t>value;</w:t>
                                </w:r>
                                <w:r>
                                  <w:rPr>
                                    <w:spacing w:val="-1"/>
                                    <w:sz w:val="24"/>
                                  </w:rPr>
                                  <w:t xml:space="preserve"> </w:t>
                                </w:r>
                                <w:r>
                                  <w:rPr>
                                    <w:sz w:val="24"/>
                                  </w:rPr>
                                  <w:t>//</w:t>
                                </w:r>
                                <w:r>
                                  <w:rPr>
                                    <w:spacing w:val="-1"/>
                                    <w:sz w:val="24"/>
                                  </w:rPr>
                                  <w:t xml:space="preserve"> </w:t>
                                </w:r>
                                <w:r>
                                  <w:rPr>
                                    <w:sz w:val="24"/>
                                  </w:rPr>
                                  <w:t>Return statement (if</w:t>
                                </w:r>
                                <w:r>
                                  <w:rPr>
                                    <w:spacing w:val="-1"/>
                                    <w:sz w:val="24"/>
                                  </w:rPr>
                                  <w:t xml:space="preserve"> </w:t>
                                </w:r>
                                <w:r>
                                  <w:rPr>
                                    <w:sz w:val="24"/>
                                  </w:rPr>
                                  <w:t>return_type is</w:t>
                                </w:r>
                                <w:r>
                                  <w:rPr>
                                    <w:spacing w:val="-1"/>
                                    <w:sz w:val="24"/>
                                  </w:rPr>
                                  <w:t xml:space="preserve"> </w:t>
                                </w:r>
                                <w:r>
                                  <w:rPr>
                                    <w:sz w:val="24"/>
                                  </w:rPr>
                                  <w:t xml:space="preserve">not </w:t>
                                </w:r>
                                <w:r>
                                  <w:rPr>
                                    <w:spacing w:val="-2"/>
                                    <w:sz w:val="24"/>
                                  </w:rPr>
                                  <w:t>void)</w:t>
                                </w:r>
                              </w:p>
                              <w:p w14:paraId="7BB884F6" w14:textId="77777777" w:rsidR="00531AAA" w:rsidRDefault="00531AAA">
                                <w:pPr>
                                  <w:spacing w:before="22"/>
                                  <w:rPr>
                                    <w:sz w:val="24"/>
                                  </w:rPr>
                                </w:pPr>
                              </w:p>
                              <w:p w14:paraId="70D1BE3C" w14:textId="77777777" w:rsidR="00531AAA" w:rsidRDefault="00531AAA">
                                <w:pPr>
                                  <w:rPr>
                                    <w:sz w:val="24"/>
                                  </w:rPr>
                                </w:pPr>
                                <w:r>
                                  <w:rPr>
                                    <w:spacing w:val="-10"/>
                                    <w:sz w:val="24"/>
                                  </w:rPr>
                                  <w:t>}</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AC9C995" id="Group 179" o:spid="_x0000_s1179" style="position:absolute;left:0;text-align:left;margin-left:71.9pt;margin-top:16.8pt;width:452.15pt;height:177.45pt;z-index:-15690240;mso-wrap-distance-left:0;mso-wrap-distance-right:0;mso-position-horizontal-relative:page;mso-position-vertical-relative:text;mso-width-relative:margin;mso-height-relative:margin" coordorigin="746,242" coordsize="57425,22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">
                  <v:shape id="Textbox 181" o:spid="_x0000_s1180" type="#_x0000_t202" style="position:absolute;left:746;top:242;width:7144;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NpWcEA&#10;AADcAAAADwAAAGRycy9kb3ducmV2LnhtbERPTYvCMBC9L/gfwgh7W1M9iFajiCgIC7K1HjyOzdgG&#10;m0ltotZ/v1lY8DaP9znzZWdr8aDWG8cKhoMEBHHhtOFSwTHffk1A+ICssXZMCl7kYbnofcwx1e7J&#10;GT0OoRQxhH2KCqoQmlRKX1Rk0Q9cQxy5i2sthgjbUuoWnzHc1nKUJGNp0XBsqLChdUXF9XC3ClYn&#10;zjbmtj//ZJfM5Pk04e/xVanPfreagQjUhbf4373Tcf5kBH/PxAvk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TaVnBAAAA3AAAAA8AAAAAAAAAAAAAAAAAmAIAAGRycy9kb3du&#10;cmV2LnhtbFBLBQYAAAAABAAEAPUAAACGAwAAAAA=&#10;" filled="f" stroked="f">
                    <v:textbox inset="0,0,0,0">
                      <w:txbxContent>
                        <w:p w14:paraId="59AEABEF" w14:textId="77777777" w:rsidR="00531AAA" w:rsidRDefault="00531AAA">
                          <w:pPr>
                            <w:spacing w:line="266" w:lineRule="exact"/>
                            <w:rPr>
                              <w:sz w:val="24"/>
                            </w:rPr>
                          </w:pPr>
                          <w:r>
                            <w:rPr>
                              <w:sz w:val="24"/>
                            </w:rPr>
                            <w:t>Copy</w:t>
                          </w:r>
                          <w:r>
                            <w:rPr>
                              <w:spacing w:val="-2"/>
                              <w:sz w:val="24"/>
                            </w:rPr>
                            <w:t xml:space="preserve"> </w:t>
                          </w:r>
                          <w:r>
                            <w:rPr>
                              <w:spacing w:val="-4"/>
                              <w:sz w:val="24"/>
                            </w:rPr>
                            <w:t>code</w:t>
                          </w:r>
                        </w:p>
                        <w:p w14:paraId="1D06DE92" w14:textId="77777777" w:rsidR="00531AAA" w:rsidRDefault="00531AAA">
                          <w:pPr>
                            <w:spacing w:before="21"/>
                            <w:rPr>
                              <w:sz w:val="24"/>
                            </w:rPr>
                          </w:pPr>
                        </w:p>
                        <w:p w14:paraId="2B954C59" w14:textId="77777777" w:rsidR="00531AAA" w:rsidRDefault="00531AAA">
                          <w:pPr>
                            <w:rPr>
                              <w:sz w:val="24"/>
                            </w:rPr>
                          </w:pPr>
                          <w:r>
                            <w:rPr>
                              <w:spacing w:val="-2"/>
                              <w:sz w:val="24"/>
                            </w:rPr>
                            <w:t>return_type</w:t>
                          </w:r>
                        </w:p>
                      </w:txbxContent>
                    </v:textbox>
                  </v:shape>
                  <v:shape id="Textbox 182" o:spid="_x0000_s1181" type="#_x0000_t202" style="position:absolute;left:11229;top:3884;width:19253;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wsMA&#10;AADcAAAADwAAAGRycy9kb3ducmV2LnhtbERPTWvCQBC9F/wPywje6qYKoqkbkWJBEIoxHnqcZsdk&#10;SXY2zW41/fduoeBtHu9z1pvBtuJKvTeOFbxMExDEpdOGKwXn4v15CcIHZI2tY1LwSx422ehpjal2&#10;N87pegqViCHsU1RQh9ClUvqyJot+6jriyF1cbzFE2FdS93iL4baVsyRZSIuGY0ONHb3VVDanH6tg&#10;+8n5znx/fB3zS26KYpXwYdEoNRkP21cQgYbwEP+79zrOX87h75l4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wsMAAADcAAAADwAAAAAAAAAAAAAAAACYAgAAZHJzL2Rv&#10;d25yZXYueG1sUEsFBgAAAAAEAAQA9QAAAIgDAAAAAA==&#10;" filled="f" stroked="f">
                    <v:textbox inset="0,0,0,0">
                      <w:txbxContent>
                        <w:p w14:paraId="7C25647D" w14:textId="77777777" w:rsidR="00531AAA" w:rsidRDefault="00531AAA">
                          <w:pPr>
                            <w:spacing w:line="266" w:lineRule="exact"/>
                            <w:rPr>
                              <w:sz w:val="24"/>
                            </w:rPr>
                          </w:pPr>
                          <w:r>
                            <w:rPr>
                              <w:spacing w:val="-2"/>
                              <w:sz w:val="24"/>
                            </w:rPr>
                            <w:t>function_name(parameter_type</w:t>
                          </w:r>
                        </w:p>
                      </w:txbxContent>
                    </v:textbox>
                  </v:shape>
                  <v:shape id="Textbox 183" o:spid="_x0000_s1182" type="#_x0000_t202" style="position:absolute;left:33817;top:3884;width:11418;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ZUtsMA&#10;AADcAAAADwAAAGRycy9kb3ducmV2LnhtbERPTWvCQBC9F/wPywje6qYioqkbkWJBEIoxHnqcZsdk&#10;SXY2zW41/fduoeBtHu9z1pvBtuJKvTeOFbxMExDEpdOGKwXn4v15CcIHZI2tY1LwSx422ehpjal2&#10;N87pegqViCHsU1RQh9ClUvqyJot+6jriyF1cbzFE2FdS93iL4baVsyRZSIuGY0ONHb3VVDanH6tg&#10;+8n5znx/fB3zS26KYpXwYdEoNRkP21cQgYbwEP+79zrOX87h75l4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ZUtsMAAADcAAAADwAAAAAAAAAAAAAAAACYAgAAZHJzL2Rv&#10;d25yZXYueG1sUEsFBgAAAAAEAAQA9QAAAIgDAAAAAA==&#10;" filled="f" stroked="f">
                    <v:textbox inset="0,0,0,0">
                      <w:txbxContent>
                        <w:p w14:paraId="5BBC6A48" w14:textId="77777777" w:rsidR="00531AAA" w:rsidRDefault="00531AAA">
                          <w:pPr>
                            <w:spacing w:line="266" w:lineRule="exact"/>
                            <w:rPr>
                              <w:sz w:val="24"/>
                            </w:rPr>
                          </w:pPr>
                          <w:r>
                            <w:rPr>
                              <w:spacing w:val="-2"/>
                              <w:sz w:val="24"/>
                            </w:rPr>
                            <w:t>parameter_name1,</w:t>
                          </w:r>
                        </w:p>
                      </w:txbxContent>
                    </v:textbox>
                  </v:shape>
                  <v:shape id="Textbox 184" o:spid="_x0000_s1183" type="#_x0000_t202" style="position:absolute;left:48577;top:3884;width:9595;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rxLcMA&#10;AADcAAAADwAAAGRycy9kb3ducmV2LnhtbERPTWvCQBC9F/wPywje6qaCoqkbkWJBEIoxHnqcZsdk&#10;SXY2zW41/fduoeBtHu9z1pvBtuJKvTeOFbxMExDEpdOGKwXn4v15CcIHZI2tY1LwSx422ehpjal2&#10;N87pegqViCHsU1RQh9ClUvqyJot+6jriyF1cbzFE2FdS93iL4baVsyRZSIuGY0ONHb3VVDanH6tg&#10;+8n5znx/fB3zS26KYpXwYdEoNRkP21cQgYbwEP+79zrOX87h75l4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rxLcMAAADcAAAADwAAAAAAAAAAAAAAAACYAgAAZHJzL2Rv&#10;d25yZXYueG1sUEsFBgAAAAAEAAQA9QAAAIgDAAAAAA==&#10;" filled="f" stroked="f">
                    <v:textbox inset="0,0,0,0">
                      <w:txbxContent>
                        <w:p w14:paraId="30CFA3E6" w14:textId="77777777" w:rsidR="00531AAA" w:rsidRDefault="00531AAA">
                          <w:pPr>
                            <w:spacing w:line="266" w:lineRule="exact"/>
                            <w:rPr>
                              <w:sz w:val="24"/>
                            </w:rPr>
                          </w:pPr>
                          <w:r>
                            <w:rPr>
                              <w:spacing w:val="-2"/>
                              <w:sz w:val="24"/>
                            </w:rPr>
                            <w:t>parameter_type</w:t>
                          </w:r>
                        </w:p>
                      </w:txbxContent>
                    </v:textbox>
                  </v:shape>
                  <v:shape id="Textbox 185" o:spid="_x0000_s1184" type="#_x0000_t202" style="position:absolute;left:746;top:6505;width:37929;height:16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hvWsIA&#10;AADcAAAADwAAAGRycy9kb3ducmV2LnhtbERPTYvCMBC9L/gfwgje1nQ9FO0aRRYFQZCt3cMeZ5ux&#10;DTaT2kSt/34jCN7m8T5nvuxtI67UeeNYwcc4AUFcOm24UvBTbN6nIHxA1tg4JgV38rBcDN7mmGl3&#10;45yuh1CJGMI+QwV1CG0mpS9rsujHriWO3NF1FkOEXSV1h7cYbhs5SZJUWjQcG2ps6aum8nS4WAWr&#10;X87X5rz/+86PuSmKWcK79KTUaNivPkEE6sNL/HRvdZw/TeHxTLx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qG9awgAAANwAAAAPAAAAAAAAAAAAAAAAAJgCAABkcnMvZG93&#10;bnJldi54bWxQSwUGAAAAAAQABAD1AAAAhwMAAAAA&#10;" filled="f" stroked="f">
                    <v:textbox inset="0,0,0,0">
                      <w:txbxContent>
                        <w:p w14:paraId="3A859553" w14:textId="77777777" w:rsidR="00531AAA" w:rsidRDefault="00531AAA">
                          <w:pPr>
                            <w:spacing w:line="266" w:lineRule="exact"/>
                            <w:rPr>
                              <w:sz w:val="24"/>
                            </w:rPr>
                          </w:pPr>
                          <w:r>
                            <w:rPr>
                              <w:sz w:val="24"/>
                            </w:rPr>
                            <w:t>parameter_name2,</w:t>
                          </w:r>
                          <w:r>
                            <w:rPr>
                              <w:spacing w:val="-4"/>
                              <w:sz w:val="24"/>
                            </w:rPr>
                            <w:t xml:space="preserve"> </w:t>
                          </w:r>
                          <w:r>
                            <w:rPr>
                              <w:sz w:val="24"/>
                            </w:rPr>
                            <w:t>...)</w:t>
                          </w:r>
                          <w:r>
                            <w:rPr>
                              <w:spacing w:val="-1"/>
                              <w:sz w:val="24"/>
                            </w:rPr>
                            <w:t xml:space="preserve"> </w:t>
                          </w:r>
                          <w:r>
                            <w:rPr>
                              <w:spacing w:val="-10"/>
                              <w:sz w:val="24"/>
                            </w:rPr>
                            <w:t>{</w:t>
                          </w:r>
                        </w:p>
                        <w:p w14:paraId="31BE6047" w14:textId="77777777" w:rsidR="00531AAA" w:rsidRDefault="00531AAA">
                          <w:pPr>
                            <w:spacing w:before="24"/>
                            <w:rPr>
                              <w:sz w:val="24"/>
                            </w:rPr>
                          </w:pPr>
                        </w:p>
                        <w:p w14:paraId="6F805670" w14:textId="77777777" w:rsidR="00531AAA" w:rsidRDefault="00531AAA">
                          <w:pPr>
                            <w:ind w:left="240"/>
                            <w:rPr>
                              <w:sz w:val="24"/>
                            </w:rPr>
                          </w:pPr>
                          <w:r>
                            <w:rPr>
                              <w:sz w:val="24"/>
                            </w:rPr>
                            <w:t>//</w:t>
                          </w:r>
                          <w:r>
                            <w:rPr>
                              <w:spacing w:val="-2"/>
                              <w:sz w:val="24"/>
                            </w:rPr>
                            <w:t xml:space="preserve"> </w:t>
                          </w:r>
                          <w:r>
                            <w:rPr>
                              <w:sz w:val="24"/>
                            </w:rPr>
                            <w:t>Function</w:t>
                          </w:r>
                          <w:r>
                            <w:rPr>
                              <w:spacing w:val="-1"/>
                              <w:sz w:val="24"/>
                            </w:rPr>
                            <w:t xml:space="preserve"> </w:t>
                          </w:r>
                          <w:r>
                            <w:rPr>
                              <w:spacing w:val="-4"/>
                              <w:sz w:val="24"/>
                            </w:rPr>
                            <w:t>body</w:t>
                          </w:r>
                        </w:p>
                        <w:p w14:paraId="2980EDF1" w14:textId="77777777" w:rsidR="00531AAA" w:rsidRDefault="00531AAA">
                          <w:pPr>
                            <w:spacing w:before="22"/>
                            <w:rPr>
                              <w:sz w:val="24"/>
                            </w:rPr>
                          </w:pPr>
                        </w:p>
                        <w:p w14:paraId="5234F591" w14:textId="77777777" w:rsidR="00531AAA" w:rsidRDefault="00531AAA">
                          <w:pPr>
                            <w:ind w:left="240"/>
                            <w:rPr>
                              <w:sz w:val="24"/>
                            </w:rPr>
                          </w:pPr>
                          <w:r>
                            <w:rPr>
                              <w:sz w:val="24"/>
                            </w:rPr>
                            <w:t>//</w:t>
                          </w:r>
                          <w:r>
                            <w:rPr>
                              <w:spacing w:val="-1"/>
                              <w:sz w:val="24"/>
                            </w:rPr>
                            <w:t xml:space="preserve"> </w:t>
                          </w:r>
                          <w:r>
                            <w:rPr>
                              <w:sz w:val="24"/>
                            </w:rPr>
                            <w:t>Code</w:t>
                          </w:r>
                          <w:r>
                            <w:rPr>
                              <w:spacing w:val="-2"/>
                              <w:sz w:val="24"/>
                            </w:rPr>
                            <w:t xml:space="preserve"> </w:t>
                          </w:r>
                          <w:r>
                            <w:rPr>
                              <w:sz w:val="24"/>
                            </w:rPr>
                            <w:t>to</w:t>
                          </w:r>
                          <w:r>
                            <w:rPr>
                              <w:spacing w:val="-1"/>
                              <w:sz w:val="24"/>
                            </w:rPr>
                            <w:t xml:space="preserve"> </w:t>
                          </w:r>
                          <w:r>
                            <w:rPr>
                              <w:sz w:val="24"/>
                            </w:rPr>
                            <w:t>perform</w:t>
                          </w:r>
                          <w:r>
                            <w:rPr>
                              <w:spacing w:val="-1"/>
                              <w:sz w:val="24"/>
                            </w:rPr>
                            <w:t xml:space="preserve"> </w:t>
                          </w:r>
                          <w:r>
                            <w:rPr>
                              <w:sz w:val="24"/>
                            </w:rPr>
                            <w:t>the</w:t>
                          </w:r>
                          <w:r>
                            <w:rPr>
                              <w:spacing w:val="-1"/>
                              <w:sz w:val="24"/>
                            </w:rPr>
                            <w:t xml:space="preserve"> </w:t>
                          </w:r>
                          <w:r>
                            <w:rPr>
                              <w:sz w:val="24"/>
                            </w:rPr>
                            <w:t>specific</w:t>
                          </w:r>
                          <w:r>
                            <w:rPr>
                              <w:spacing w:val="-1"/>
                              <w:sz w:val="24"/>
                            </w:rPr>
                            <w:t xml:space="preserve"> </w:t>
                          </w:r>
                          <w:r>
                            <w:rPr>
                              <w:spacing w:val="-4"/>
                              <w:sz w:val="24"/>
                            </w:rPr>
                            <w:t>task</w:t>
                          </w:r>
                        </w:p>
                        <w:p w14:paraId="54BD8C4C" w14:textId="77777777" w:rsidR="00531AAA" w:rsidRDefault="00531AAA">
                          <w:pPr>
                            <w:spacing w:before="21"/>
                            <w:rPr>
                              <w:sz w:val="24"/>
                            </w:rPr>
                          </w:pPr>
                        </w:p>
                        <w:p w14:paraId="06BC2A89" w14:textId="77777777" w:rsidR="00531AAA" w:rsidRDefault="00531AAA">
                          <w:pPr>
                            <w:ind w:left="240"/>
                            <w:rPr>
                              <w:sz w:val="24"/>
                            </w:rPr>
                          </w:pPr>
                          <w:r>
                            <w:rPr>
                              <w:sz w:val="24"/>
                            </w:rPr>
                            <w:t>return</w:t>
                          </w:r>
                          <w:r>
                            <w:rPr>
                              <w:spacing w:val="-1"/>
                              <w:sz w:val="24"/>
                            </w:rPr>
                            <w:t xml:space="preserve"> </w:t>
                          </w:r>
                          <w:r>
                            <w:rPr>
                              <w:sz w:val="24"/>
                            </w:rPr>
                            <w:t>value;</w:t>
                          </w:r>
                          <w:r>
                            <w:rPr>
                              <w:spacing w:val="-1"/>
                              <w:sz w:val="24"/>
                            </w:rPr>
                            <w:t xml:space="preserve"> </w:t>
                          </w:r>
                          <w:r>
                            <w:rPr>
                              <w:sz w:val="24"/>
                            </w:rPr>
                            <w:t>//</w:t>
                          </w:r>
                          <w:r>
                            <w:rPr>
                              <w:spacing w:val="-1"/>
                              <w:sz w:val="24"/>
                            </w:rPr>
                            <w:t xml:space="preserve"> </w:t>
                          </w:r>
                          <w:r>
                            <w:rPr>
                              <w:sz w:val="24"/>
                            </w:rPr>
                            <w:t>Return statement (if</w:t>
                          </w:r>
                          <w:r>
                            <w:rPr>
                              <w:spacing w:val="-1"/>
                              <w:sz w:val="24"/>
                            </w:rPr>
                            <w:t xml:space="preserve"> </w:t>
                          </w:r>
                          <w:r>
                            <w:rPr>
                              <w:sz w:val="24"/>
                            </w:rPr>
                            <w:t>return_type is</w:t>
                          </w:r>
                          <w:r>
                            <w:rPr>
                              <w:spacing w:val="-1"/>
                              <w:sz w:val="24"/>
                            </w:rPr>
                            <w:t xml:space="preserve"> </w:t>
                          </w:r>
                          <w:r>
                            <w:rPr>
                              <w:sz w:val="24"/>
                            </w:rPr>
                            <w:t xml:space="preserve">not </w:t>
                          </w:r>
                          <w:r>
                            <w:rPr>
                              <w:spacing w:val="-2"/>
                              <w:sz w:val="24"/>
                            </w:rPr>
                            <w:t>void)</w:t>
                          </w:r>
                        </w:p>
                        <w:p w14:paraId="7BB884F6" w14:textId="77777777" w:rsidR="00531AAA" w:rsidRDefault="00531AAA">
                          <w:pPr>
                            <w:spacing w:before="22"/>
                            <w:rPr>
                              <w:sz w:val="24"/>
                            </w:rPr>
                          </w:pPr>
                        </w:p>
                        <w:p w14:paraId="70D1BE3C" w14:textId="77777777" w:rsidR="00531AAA" w:rsidRDefault="00531AAA">
                          <w:pPr>
                            <w:rPr>
                              <w:sz w:val="24"/>
                            </w:rPr>
                          </w:pPr>
                          <w:r>
                            <w:rPr>
                              <w:spacing w:val="-10"/>
                              <w:sz w:val="24"/>
                            </w:rPr>
                            <w:t>}</w:t>
                          </w:r>
                        </w:p>
                      </w:txbxContent>
                    </v:textbox>
                  </v:shape>
                  <w10:wrap type="topAndBottom" anchorx="page"/>
                </v:group>
              </w:pict>
            </mc:Fallback>
          </mc:AlternateContent>
        </w:r>
      </w:del>
    </w:p>
    <w:p w14:paraId="27EF0F28" w14:textId="77777777" w:rsidR="00531AAA" w:rsidRDefault="00531AAA" w:rsidP="00531AAA">
      <w:pPr>
        <w:pStyle w:val="NormalBPBHEB"/>
        <w:rPr>
          <w:ins w:id="3052" w:author="Hii" w:date="2024-11-14T13:38:00Z"/>
        </w:rPr>
      </w:pPr>
      <w:ins w:id="3053" w:author="Hii" w:date="2024-11-14T13:38:00Z">
        <w:r>
          <w:t>return_type function_name(parameter1, parameter2, ...) {</w:t>
        </w:r>
      </w:ins>
    </w:p>
    <w:p w14:paraId="19252D2D" w14:textId="77777777" w:rsidR="00531AAA" w:rsidRDefault="00531AAA" w:rsidP="00531AAA">
      <w:pPr>
        <w:pStyle w:val="NormalBPBHEB"/>
        <w:rPr>
          <w:ins w:id="3054" w:author="Hii" w:date="2024-11-14T13:38:00Z"/>
        </w:rPr>
      </w:pPr>
      <w:ins w:id="3055" w:author="Hii" w:date="2024-11-14T13:38:00Z">
        <w:r>
          <w:t xml:space="preserve">    // Body of the function</w:t>
        </w:r>
      </w:ins>
    </w:p>
    <w:p w14:paraId="4242E14D" w14:textId="77777777" w:rsidR="00531AAA" w:rsidRDefault="00531AAA" w:rsidP="00531AAA">
      <w:pPr>
        <w:pStyle w:val="NormalBPBHEB"/>
        <w:rPr>
          <w:ins w:id="3056" w:author="Hii" w:date="2024-11-14T13:38:00Z"/>
        </w:rPr>
      </w:pPr>
      <w:ins w:id="3057" w:author="Hii" w:date="2024-11-14T13:38:00Z">
        <w:r>
          <w:t xml:space="preserve">    // Statements that define the function's behavior</w:t>
        </w:r>
      </w:ins>
    </w:p>
    <w:p w14:paraId="398432E9" w14:textId="1ACA2B87" w:rsidR="00223A77" w:rsidRDefault="00531AAA" w:rsidP="00531AAA">
      <w:pPr>
        <w:pStyle w:val="NormalBPBHEB"/>
        <w:rPr>
          <w:ins w:id="3058" w:author="Abhiram Arali" w:date="2024-11-12T16:21:00Z"/>
        </w:rPr>
        <w:pPrChange w:id="3059" w:author="Abhiram Arali" w:date="2024-11-12T16:21:00Z">
          <w:pPr>
            <w:spacing w:before="162"/>
            <w:ind w:left="220"/>
          </w:pPr>
        </w:pPrChange>
      </w:pPr>
      <w:ins w:id="3060" w:author="Hii" w:date="2024-11-14T13:38:00Z">
        <w:r>
          <w:t xml:space="preserve">    return value;  // (Only if the return type is not void)</w:t>
        </w:r>
      </w:ins>
    </w:p>
    <w:p w14:paraId="3647D718" w14:textId="7F57A9D6" w:rsidR="00E57A4D" w:rsidRDefault="00A87255">
      <w:pPr>
        <w:pStyle w:val="Heading2BPBHEB"/>
        <w:pPrChange w:id="3061" w:author="Abhiram Arali" w:date="2024-11-12T16:22:00Z">
          <w:pPr>
            <w:spacing w:before="162"/>
            <w:ind w:left="220"/>
          </w:pPr>
        </w:pPrChange>
      </w:pPr>
      <w:r>
        <w:t>Example</w:t>
      </w:r>
      <w:r>
        <w:rPr>
          <w:spacing w:val="-2"/>
        </w:rPr>
        <w:t xml:space="preserve"> </w:t>
      </w:r>
      <w:r>
        <w:t>of</w:t>
      </w:r>
      <w:r>
        <w:rPr>
          <w:spacing w:val="-1"/>
        </w:rPr>
        <w:t xml:space="preserve"> </w:t>
      </w:r>
      <w:r>
        <w:t xml:space="preserve">a </w:t>
      </w:r>
      <w:r w:rsidR="00654457">
        <w:rPr>
          <w:spacing w:val="-2"/>
        </w:rPr>
        <w:t>function</w:t>
      </w:r>
    </w:p>
    <w:p w14:paraId="7D1396B2" w14:textId="2B5930C7" w:rsidR="00E57A4D" w:rsidDel="009E058D" w:rsidRDefault="00E57A4D">
      <w:pPr>
        <w:pStyle w:val="NormalBPBHEB"/>
        <w:rPr>
          <w:del w:id="3062" w:author="Abhiram Arali" w:date="2024-11-12T16:21:00Z"/>
        </w:rPr>
        <w:pPrChange w:id="3063" w:author="Abhiram Arali" w:date="2024-11-12T16:21:00Z">
          <w:pPr>
            <w:pStyle w:val="BodyText"/>
            <w:spacing w:before="21"/>
          </w:pPr>
        </w:pPrChange>
      </w:pPr>
    </w:p>
    <w:p w14:paraId="738928D7" w14:textId="6F48BA80" w:rsidR="00E57A4D" w:rsidRDefault="00A87255" w:rsidP="00BE4722">
      <w:pPr>
        <w:pStyle w:val="NormalBPBHEB"/>
        <w:rPr>
          <w:ins w:id="3064" w:author="Abhiram Arali" w:date="2024-11-12T16:22:00Z"/>
          <w:spacing w:val="-5"/>
        </w:rPr>
      </w:pPr>
      <w:r>
        <w:t>Here</w:t>
      </w:r>
      <w:ins w:id="3065" w:author="Abhiram Arali" w:date="2024-11-12T16:21:00Z">
        <w:r w:rsidR="007626BA">
          <w:t xml:space="preserve"> </w:t>
        </w:r>
      </w:ins>
      <w:del w:id="3066" w:author="Abhiram Arali" w:date="2024-11-12T16:21:00Z">
        <w:r w:rsidDel="007626BA">
          <w:delText>’</w:delText>
        </w:r>
      </w:del>
      <w:r>
        <w:t>s</w:t>
      </w:r>
      <w:r>
        <w:rPr>
          <w:spacing w:val="-3"/>
        </w:rPr>
        <w:t xml:space="preserve"> </w:t>
      </w:r>
      <w:r>
        <w:t>a</w:t>
      </w:r>
      <w:r>
        <w:rPr>
          <w:spacing w:val="-3"/>
        </w:rPr>
        <w:t xml:space="preserve"> </w:t>
      </w:r>
      <w:r>
        <w:t>simple</w:t>
      </w:r>
      <w:r>
        <w:rPr>
          <w:spacing w:val="-1"/>
        </w:rPr>
        <w:t xml:space="preserve"> </w:t>
      </w:r>
      <w:r>
        <w:t>example that</w:t>
      </w:r>
      <w:r>
        <w:rPr>
          <w:spacing w:val="-1"/>
        </w:rPr>
        <w:t xml:space="preserve"> </w:t>
      </w:r>
      <w:r>
        <w:t>demonstrates</w:t>
      </w:r>
      <w:r>
        <w:rPr>
          <w:spacing w:val="-2"/>
        </w:rPr>
        <w:t xml:space="preserve"> </w:t>
      </w:r>
      <w:r>
        <w:t>how</w:t>
      </w:r>
      <w:r>
        <w:rPr>
          <w:spacing w:val="-2"/>
        </w:rPr>
        <w:t xml:space="preserve"> </w:t>
      </w:r>
      <w:r>
        <w:t>to define</w:t>
      </w:r>
      <w:r>
        <w:rPr>
          <w:spacing w:val="-3"/>
        </w:rPr>
        <w:t xml:space="preserve"> </w:t>
      </w:r>
      <w:r>
        <w:t>and</w:t>
      </w:r>
      <w:r>
        <w:rPr>
          <w:spacing w:val="-1"/>
        </w:rPr>
        <w:t xml:space="preserve"> </w:t>
      </w:r>
      <w:r>
        <w:t>use</w:t>
      </w:r>
      <w:r>
        <w:rPr>
          <w:spacing w:val="-2"/>
        </w:rPr>
        <w:t xml:space="preserve"> </w:t>
      </w:r>
      <w:r>
        <w:t>a</w:t>
      </w:r>
      <w:r>
        <w:rPr>
          <w:spacing w:val="-2"/>
        </w:rPr>
        <w:t xml:space="preserve"> </w:t>
      </w:r>
      <w:r>
        <w:t>function</w:t>
      </w:r>
      <w:r>
        <w:rPr>
          <w:spacing w:val="-1"/>
        </w:rPr>
        <w:t xml:space="preserve"> </w:t>
      </w:r>
      <w:r>
        <w:t>in</w:t>
      </w:r>
      <w:r>
        <w:rPr>
          <w:spacing w:val="-1"/>
        </w:rPr>
        <w:t xml:space="preserve"> </w:t>
      </w:r>
      <w:r>
        <w:rPr>
          <w:spacing w:val="-5"/>
        </w:rPr>
        <w:t>C:</w:t>
      </w:r>
    </w:p>
    <w:p w14:paraId="594A9354" w14:textId="77777777" w:rsidR="007F7D5D" w:rsidRDefault="007F7D5D">
      <w:pPr>
        <w:pStyle w:val="CodeBlockBPBHEB"/>
        <w:pPrChange w:id="3067" w:author="Abhiram Arali" w:date="2024-11-13T10:17:00Z">
          <w:pPr>
            <w:spacing w:before="18"/>
            <w:ind w:left="107"/>
          </w:pPr>
        </w:pPrChange>
      </w:pPr>
      <w:moveToRangeStart w:id="3068" w:author="Abhiram Arali" w:date="2024-11-12T16:22:00Z" w:name="move182320940"/>
      <w:moveTo w:id="3069" w:author="Abhiram Arali" w:date="2024-11-12T16:22:00Z">
        <w:r>
          <w:t>#include</w:t>
        </w:r>
        <w:r>
          <w:rPr>
            <w:spacing w:val="-1"/>
          </w:rPr>
          <w:t xml:space="preserve"> </w:t>
        </w:r>
        <w:r>
          <w:rPr>
            <w:spacing w:val="-2"/>
          </w:rPr>
          <w:t>&lt;stdio.h&gt;</w:t>
        </w:r>
      </w:moveTo>
    </w:p>
    <w:p w14:paraId="1D02D8EE" w14:textId="77777777" w:rsidR="007F7D5D" w:rsidRDefault="007F7D5D">
      <w:pPr>
        <w:pStyle w:val="CodeBlockBPBHEB"/>
        <w:pPrChange w:id="3070" w:author="Abhiram Arali" w:date="2024-11-13T10:17:00Z">
          <w:pPr/>
        </w:pPrChange>
      </w:pPr>
    </w:p>
    <w:p w14:paraId="1148ED05" w14:textId="77777777" w:rsidR="007F7D5D" w:rsidRDefault="007F7D5D">
      <w:pPr>
        <w:pStyle w:val="CodeBlockBPBHEB"/>
        <w:pPrChange w:id="3071" w:author="Abhiram Arali" w:date="2024-11-13T10:17:00Z">
          <w:pPr/>
        </w:pPrChange>
      </w:pPr>
    </w:p>
    <w:p w14:paraId="35B98207" w14:textId="77777777" w:rsidR="007F7D5D" w:rsidRDefault="007F7D5D">
      <w:pPr>
        <w:pStyle w:val="CodeBlockBPBHEB"/>
        <w:pPrChange w:id="3072" w:author="Abhiram Arali" w:date="2024-11-13T10:17:00Z">
          <w:pPr>
            <w:spacing w:before="44"/>
          </w:pPr>
        </w:pPrChange>
      </w:pPr>
    </w:p>
    <w:p w14:paraId="28BE1CA3" w14:textId="77777777" w:rsidR="007F7D5D" w:rsidRDefault="007F7D5D">
      <w:pPr>
        <w:pStyle w:val="CodeBlockBPBHEB"/>
        <w:pPrChange w:id="3073" w:author="Abhiram Arali" w:date="2024-11-13T10:17:00Z">
          <w:pPr>
            <w:ind w:left="107"/>
          </w:pPr>
        </w:pPrChange>
      </w:pPr>
      <w:moveTo w:id="3074" w:author="Abhiram Arali" w:date="2024-11-12T16:22:00Z">
        <w:r>
          <w:t>//</w:t>
        </w:r>
        <w:r>
          <w:rPr>
            <w:spacing w:val="-2"/>
          </w:rPr>
          <w:t xml:space="preserve"> </w:t>
        </w:r>
        <w:r>
          <w:t>Function</w:t>
        </w:r>
        <w:r>
          <w:rPr>
            <w:spacing w:val="-1"/>
          </w:rPr>
          <w:t xml:space="preserve"> </w:t>
        </w:r>
        <w:r>
          <w:rPr>
            <w:spacing w:val="-2"/>
          </w:rPr>
          <w:t>declaration</w:t>
        </w:r>
      </w:moveTo>
    </w:p>
    <w:p w14:paraId="205D67BE" w14:textId="77777777" w:rsidR="007F7D5D" w:rsidRDefault="007F7D5D">
      <w:pPr>
        <w:pStyle w:val="CodeBlockBPBHEB"/>
        <w:pPrChange w:id="3075" w:author="Abhiram Arali" w:date="2024-11-13T10:17:00Z">
          <w:pPr>
            <w:spacing w:before="21"/>
          </w:pPr>
        </w:pPrChange>
      </w:pPr>
    </w:p>
    <w:p w14:paraId="3A61A549" w14:textId="77777777" w:rsidR="007F7D5D" w:rsidRDefault="007F7D5D">
      <w:pPr>
        <w:pStyle w:val="CodeBlockBPBHEB"/>
        <w:pPrChange w:id="3076" w:author="Abhiram Arali" w:date="2024-11-13T10:17:00Z">
          <w:pPr>
            <w:spacing w:before="1"/>
            <w:ind w:left="107"/>
          </w:pPr>
        </w:pPrChange>
      </w:pPr>
      <w:moveTo w:id="3077" w:author="Abhiram Arali" w:date="2024-11-12T16:22:00Z">
        <w:r>
          <w:t>int</w:t>
        </w:r>
        <w:r>
          <w:rPr>
            <w:spacing w:val="-1"/>
          </w:rPr>
          <w:t xml:space="preserve"> </w:t>
        </w:r>
        <w:r>
          <w:t>add(int</w:t>
        </w:r>
        <w:r>
          <w:rPr>
            <w:spacing w:val="-1"/>
          </w:rPr>
          <w:t xml:space="preserve"> </w:t>
        </w:r>
        <w:r>
          <w:t>a, int</w:t>
        </w:r>
        <w:r>
          <w:rPr>
            <w:spacing w:val="-1"/>
          </w:rPr>
          <w:t xml:space="preserve"> </w:t>
        </w:r>
        <w:r>
          <w:t>b); //</w:t>
        </w:r>
        <w:r>
          <w:rPr>
            <w:spacing w:val="-1"/>
          </w:rPr>
          <w:t xml:space="preserve"> </w:t>
        </w:r>
        <w:r>
          <w:t xml:space="preserve">Function </w:t>
        </w:r>
        <w:r>
          <w:rPr>
            <w:spacing w:val="-2"/>
          </w:rPr>
          <w:t>prototype</w:t>
        </w:r>
      </w:moveTo>
    </w:p>
    <w:p w14:paraId="4F0EC360" w14:textId="77777777" w:rsidR="007F7D5D" w:rsidRDefault="007F7D5D">
      <w:pPr>
        <w:pStyle w:val="CodeBlockBPBHEB"/>
        <w:pPrChange w:id="3078" w:author="Abhiram Arali" w:date="2024-11-13T10:17:00Z">
          <w:pPr/>
        </w:pPrChange>
      </w:pPr>
    </w:p>
    <w:p w14:paraId="046A1C43" w14:textId="77777777" w:rsidR="007F7D5D" w:rsidRDefault="007F7D5D">
      <w:pPr>
        <w:pStyle w:val="CodeBlockBPBHEB"/>
        <w:pPrChange w:id="3079" w:author="Abhiram Arali" w:date="2024-11-13T10:17:00Z">
          <w:pPr/>
        </w:pPrChange>
      </w:pPr>
    </w:p>
    <w:p w14:paraId="75CAD668" w14:textId="77777777" w:rsidR="007F7D5D" w:rsidRDefault="007F7D5D">
      <w:pPr>
        <w:pStyle w:val="CodeBlockBPBHEB"/>
        <w:pPrChange w:id="3080" w:author="Abhiram Arali" w:date="2024-11-13T10:17:00Z">
          <w:pPr>
            <w:spacing w:before="43"/>
          </w:pPr>
        </w:pPrChange>
      </w:pPr>
    </w:p>
    <w:p w14:paraId="01904A19" w14:textId="77777777" w:rsidR="007F7D5D" w:rsidRDefault="007F7D5D">
      <w:pPr>
        <w:pStyle w:val="CodeBlockBPBHEB"/>
        <w:pPrChange w:id="3081" w:author="Abhiram Arali" w:date="2024-11-13T10:17:00Z">
          <w:pPr>
            <w:ind w:left="107"/>
          </w:pPr>
        </w:pPrChange>
      </w:pPr>
      <w:moveTo w:id="3082" w:author="Abhiram Arali" w:date="2024-11-12T16:22:00Z">
        <w:r>
          <w:t>int</w:t>
        </w:r>
        <w:r>
          <w:rPr>
            <w:spacing w:val="-1"/>
          </w:rPr>
          <w:t xml:space="preserve"> </w:t>
        </w:r>
        <w:r>
          <w:t xml:space="preserve">main() </w:t>
        </w:r>
        <w:r>
          <w:rPr>
            <w:spacing w:val="-10"/>
          </w:rPr>
          <w:t>{</w:t>
        </w:r>
      </w:moveTo>
    </w:p>
    <w:p w14:paraId="079BF689" w14:textId="77777777" w:rsidR="002056E3" w:rsidRDefault="002056E3">
      <w:pPr>
        <w:pStyle w:val="CodeBlockBPBHEB"/>
        <w:pPrChange w:id="3083" w:author="Abhiram Arali" w:date="2024-11-13T10:17:00Z">
          <w:pPr>
            <w:spacing w:line="499" w:lineRule="auto"/>
            <w:ind w:left="347" w:right="7432"/>
          </w:pPr>
        </w:pPrChange>
      </w:pPr>
      <w:moveToRangeStart w:id="3084" w:author="Abhiram Arali" w:date="2024-11-12T16:22:00Z" w:name="move182320948"/>
      <w:moveToRangeEnd w:id="3068"/>
      <w:moveTo w:id="3085" w:author="Abhiram Arali" w:date="2024-11-12T16:22:00Z">
        <w:r>
          <w:t>int num1 = 5; int</w:t>
        </w:r>
        <w:r>
          <w:rPr>
            <w:spacing w:val="-13"/>
          </w:rPr>
          <w:t xml:space="preserve"> </w:t>
        </w:r>
        <w:r>
          <w:t>num2</w:t>
        </w:r>
        <w:r>
          <w:rPr>
            <w:spacing w:val="-13"/>
          </w:rPr>
          <w:t xml:space="preserve"> </w:t>
        </w:r>
        <w:r>
          <w:t>=</w:t>
        </w:r>
        <w:r>
          <w:rPr>
            <w:spacing w:val="-13"/>
          </w:rPr>
          <w:t xml:space="preserve"> </w:t>
        </w:r>
        <w:r>
          <w:t>10; int result;</w:t>
        </w:r>
      </w:moveTo>
    </w:p>
    <w:p w14:paraId="054D895D" w14:textId="77777777" w:rsidR="002056E3" w:rsidRDefault="002056E3">
      <w:pPr>
        <w:pStyle w:val="CodeBlockBPBHEB"/>
        <w:pPrChange w:id="3086" w:author="Abhiram Arali" w:date="2024-11-13T10:17:00Z">
          <w:pPr/>
        </w:pPrChange>
      </w:pPr>
    </w:p>
    <w:p w14:paraId="0A9B72FB" w14:textId="77777777" w:rsidR="002056E3" w:rsidRDefault="002056E3">
      <w:pPr>
        <w:pStyle w:val="CodeBlockBPBHEB"/>
        <w:pPrChange w:id="3087" w:author="Abhiram Arali" w:date="2024-11-13T10:17:00Z">
          <w:pPr>
            <w:spacing w:before="22"/>
          </w:pPr>
        </w:pPrChange>
      </w:pPr>
    </w:p>
    <w:p w14:paraId="0896B186" w14:textId="77777777" w:rsidR="002056E3" w:rsidRDefault="002056E3">
      <w:pPr>
        <w:pStyle w:val="CodeBlockBPBHEB"/>
        <w:pPrChange w:id="3088" w:author="Abhiram Arali" w:date="2024-11-13T10:17:00Z">
          <w:pPr>
            <w:ind w:left="347"/>
          </w:pPr>
        </w:pPrChange>
      </w:pPr>
      <w:moveTo w:id="3089" w:author="Abhiram Arali" w:date="2024-11-12T16:22:00Z">
        <w:r>
          <w:t>//</w:t>
        </w:r>
        <w:r>
          <w:rPr>
            <w:spacing w:val="-4"/>
          </w:rPr>
          <w:t xml:space="preserve"> </w:t>
        </w:r>
        <w:r>
          <w:t>Function</w:t>
        </w:r>
        <w:r>
          <w:rPr>
            <w:spacing w:val="-1"/>
          </w:rPr>
          <w:t xml:space="preserve"> </w:t>
        </w:r>
        <w:r>
          <w:rPr>
            <w:spacing w:val="-4"/>
          </w:rPr>
          <w:t>call</w:t>
        </w:r>
      </w:moveTo>
    </w:p>
    <w:p w14:paraId="182506D9" w14:textId="77777777" w:rsidR="002056E3" w:rsidRDefault="002056E3">
      <w:pPr>
        <w:pStyle w:val="CodeBlockBPBHEB"/>
        <w:pPrChange w:id="3090" w:author="Abhiram Arali" w:date="2024-11-13T10:17:00Z">
          <w:pPr>
            <w:spacing w:before="22"/>
          </w:pPr>
        </w:pPrChange>
      </w:pPr>
    </w:p>
    <w:p w14:paraId="5F8469E7" w14:textId="77777777" w:rsidR="002056E3" w:rsidRDefault="002056E3">
      <w:pPr>
        <w:pStyle w:val="CodeBlockBPBHEB"/>
        <w:pPrChange w:id="3091" w:author="Abhiram Arali" w:date="2024-11-13T10:17:00Z">
          <w:pPr>
            <w:ind w:left="347"/>
          </w:pPr>
        </w:pPrChange>
      </w:pPr>
      <w:moveTo w:id="3092" w:author="Abhiram Arali" w:date="2024-11-12T16:22:00Z">
        <w:r>
          <w:t>result</w:t>
        </w:r>
        <w:r>
          <w:rPr>
            <w:spacing w:val="-2"/>
          </w:rPr>
          <w:t xml:space="preserve"> </w:t>
        </w:r>
        <w:r>
          <w:t>=</w:t>
        </w:r>
        <w:r>
          <w:rPr>
            <w:spacing w:val="-2"/>
          </w:rPr>
          <w:t xml:space="preserve"> </w:t>
        </w:r>
        <w:r>
          <w:t>add(num1,</w:t>
        </w:r>
        <w:r>
          <w:rPr>
            <w:spacing w:val="-1"/>
          </w:rPr>
          <w:t xml:space="preserve"> </w:t>
        </w:r>
        <w:r>
          <w:rPr>
            <w:spacing w:val="-2"/>
          </w:rPr>
          <w:t>num2);</w:t>
        </w:r>
      </w:moveTo>
    </w:p>
    <w:p w14:paraId="75DFB029" w14:textId="77777777" w:rsidR="002056E3" w:rsidRDefault="002056E3">
      <w:pPr>
        <w:pStyle w:val="CodeBlockBPBHEB"/>
        <w:pPrChange w:id="3093" w:author="Abhiram Arali" w:date="2024-11-13T10:17:00Z">
          <w:pPr/>
        </w:pPrChange>
      </w:pPr>
    </w:p>
    <w:p w14:paraId="21760EA8" w14:textId="77777777" w:rsidR="002056E3" w:rsidRDefault="002056E3">
      <w:pPr>
        <w:pStyle w:val="CodeBlockBPBHEB"/>
        <w:pPrChange w:id="3094" w:author="Abhiram Arali" w:date="2024-11-13T10:17:00Z">
          <w:pPr/>
        </w:pPrChange>
      </w:pPr>
    </w:p>
    <w:p w14:paraId="491CFCF3" w14:textId="77777777" w:rsidR="002056E3" w:rsidRDefault="002056E3">
      <w:pPr>
        <w:pStyle w:val="CodeBlockBPBHEB"/>
        <w:pPrChange w:id="3095" w:author="Abhiram Arali" w:date="2024-11-13T10:17:00Z">
          <w:pPr>
            <w:spacing w:before="43"/>
          </w:pPr>
        </w:pPrChange>
      </w:pPr>
    </w:p>
    <w:p w14:paraId="7820DFC6" w14:textId="77777777" w:rsidR="002056E3" w:rsidRDefault="002056E3">
      <w:pPr>
        <w:pStyle w:val="CodeBlockBPBHEB"/>
        <w:pPrChange w:id="3096" w:author="Abhiram Arali" w:date="2024-11-13T10:17:00Z">
          <w:pPr>
            <w:spacing w:before="1"/>
            <w:ind w:left="347"/>
          </w:pPr>
        </w:pPrChange>
      </w:pPr>
      <w:moveTo w:id="3097" w:author="Abhiram Arali" w:date="2024-11-12T16:22:00Z">
        <w:r>
          <w:t>printf("The</w:t>
        </w:r>
        <w:r>
          <w:rPr>
            <w:spacing w:val="-2"/>
          </w:rPr>
          <w:t xml:space="preserve"> </w:t>
        </w:r>
        <w:r>
          <w:t>sum of</w:t>
        </w:r>
        <w:r>
          <w:rPr>
            <w:spacing w:val="-1"/>
          </w:rPr>
          <w:t xml:space="preserve"> </w:t>
        </w:r>
        <w:r>
          <w:t>%d</w:t>
        </w:r>
        <w:r>
          <w:rPr>
            <w:spacing w:val="2"/>
          </w:rPr>
          <w:t xml:space="preserve"> </w:t>
        </w:r>
        <w:r>
          <w:t>and</w:t>
        </w:r>
        <w:r>
          <w:rPr>
            <w:spacing w:val="-1"/>
          </w:rPr>
          <w:t xml:space="preserve"> </w:t>
        </w:r>
        <w:r>
          <w:t>%d is</w:t>
        </w:r>
        <w:r>
          <w:rPr>
            <w:spacing w:val="-1"/>
          </w:rPr>
          <w:t xml:space="preserve"> </w:t>
        </w:r>
        <w:r>
          <w:t>%d\n", num1,</w:t>
        </w:r>
        <w:r>
          <w:rPr>
            <w:spacing w:val="-1"/>
          </w:rPr>
          <w:t xml:space="preserve"> </w:t>
        </w:r>
        <w:r>
          <w:t>num2,</w:t>
        </w:r>
        <w:r>
          <w:rPr>
            <w:spacing w:val="1"/>
          </w:rPr>
          <w:t xml:space="preserve"> </w:t>
        </w:r>
        <w:r>
          <w:rPr>
            <w:spacing w:val="-2"/>
          </w:rPr>
          <w:t>result);</w:t>
        </w:r>
      </w:moveTo>
    </w:p>
    <w:p w14:paraId="2035A58B" w14:textId="77777777" w:rsidR="002056E3" w:rsidRDefault="002056E3">
      <w:pPr>
        <w:pStyle w:val="CodeBlockBPBHEB"/>
        <w:pPrChange w:id="3098" w:author="Abhiram Arali" w:date="2024-11-13T10:17:00Z">
          <w:pPr/>
        </w:pPrChange>
      </w:pPr>
    </w:p>
    <w:p w14:paraId="451C8DA7" w14:textId="77777777" w:rsidR="002056E3" w:rsidRDefault="002056E3">
      <w:pPr>
        <w:pStyle w:val="CodeBlockBPBHEB"/>
        <w:pPrChange w:id="3099" w:author="Abhiram Arali" w:date="2024-11-13T10:17:00Z">
          <w:pPr/>
        </w:pPrChange>
      </w:pPr>
    </w:p>
    <w:p w14:paraId="7373166F" w14:textId="77777777" w:rsidR="002056E3" w:rsidRDefault="002056E3">
      <w:pPr>
        <w:pStyle w:val="CodeBlockBPBHEB"/>
        <w:pPrChange w:id="3100" w:author="Abhiram Arali" w:date="2024-11-13T10:17:00Z">
          <w:pPr>
            <w:spacing w:before="43"/>
          </w:pPr>
        </w:pPrChange>
      </w:pPr>
    </w:p>
    <w:p w14:paraId="21308734" w14:textId="77777777" w:rsidR="002056E3" w:rsidRDefault="002056E3">
      <w:pPr>
        <w:pStyle w:val="CodeBlockBPBHEB"/>
        <w:pPrChange w:id="3101" w:author="Abhiram Arali" w:date="2024-11-13T10:17:00Z">
          <w:pPr>
            <w:ind w:left="347"/>
          </w:pPr>
        </w:pPrChange>
      </w:pPr>
      <w:moveTo w:id="3102" w:author="Abhiram Arali" w:date="2024-11-12T16:22:00Z">
        <w:r>
          <w:t>return</w:t>
        </w:r>
        <w:r>
          <w:rPr>
            <w:spacing w:val="-2"/>
          </w:rPr>
          <w:t xml:space="preserve"> </w:t>
        </w:r>
        <w:r>
          <w:rPr>
            <w:spacing w:val="-5"/>
          </w:rPr>
          <w:t>0;</w:t>
        </w:r>
      </w:moveTo>
    </w:p>
    <w:p w14:paraId="5DBF9880" w14:textId="77777777" w:rsidR="002056E3" w:rsidRDefault="002056E3">
      <w:pPr>
        <w:pStyle w:val="CodeBlockBPBHEB"/>
        <w:pPrChange w:id="3103" w:author="Abhiram Arali" w:date="2024-11-13T10:17:00Z">
          <w:pPr>
            <w:spacing w:before="24"/>
          </w:pPr>
        </w:pPrChange>
      </w:pPr>
    </w:p>
    <w:p w14:paraId="1A4A52B3" w14:textId="77777777" w:rsidR="002056E3" w:rsidRDefault="002056E3">
      <w:pPr>
        <w:pStyle w:val="CodeBlockBPBHEB"/>
        <w:pPrChange w:id="3104" w:author="Abhiram Arali" w:date="2024-11-13T10:17:00Z">
          <w:pPr>
            <w:ind w:left="107"/>
          </w:pPr>
        </w:pPrChange>
      </w:pPr>
      <w:moveTo w:id="3105" w:author="Abhiram Arali" w:date="2024-11-12T16:22:00Z">
        <w:r>
          <w:rPr>
            <w:spacing w:val="-10"/>
          </w:rPr>
          <w:t>}</w:t>
        </w:r>
      </w:moveTo>
    </w:p>
    <w:p w14:paraId="30535B98" w14:textId="77777777" w:rsidR="002056E3" w:rsidRDefault="002056E3">
      <w:pPr>
        <w:pStyle w:val="CodeBlockBPBHEB"/>
        <w:pPrChange w:id="3106" w:author="Abhiram Arali" w:date="2024-11-13T10:17:00Z">
          <w:pPr/>
        </w:pPrChange>
      </w:pPr>
    </w:p>
    <w:p w14:paraId="08EDA366" w14:textId="77777777" w:rsidR="002056E3" w:rsidRDefault="002056E3">
      <w:pPr>
        <w:pStyle w:val="CodeBlockBPBHEB"/>
        <w:pPrChange w:id="3107" w:author="Abhiram Arali" w:date="2024-11-13T10:17:00Z">
          <w:pPr/>
        </w:pPrChange>
      </w:pPr>
    </w:p>
    <w:p w14:paraId="1FA236FB" w14:textId="77777777" w:rsidR="002056E3" w:rsidRDefault="002056E3">
      <w:pPr>
        <w:pStyle w:val="CodeBlockBPBHEB"/>
        <w:pPrChange w:id="3108" w:author="Abhiram Arali" w:date="2024-11-13T10:17:00Z">
          <w:pPr>
            <w:spacing w:before="43"/>
          </w:pPr>
        </w:pPrChange>
      </w:pPr>
    </w:p>
    <w:p w14:paraId="2D23F421" w14:textId="77777777" w:rsidR="002056E3" w:rsidRDefault="002056E3">
      <w:pPr>
        <w:pStyle w:val="CodeBlockBPBHEB"/>
        <w:pPrChange w:id="3109" w:author="Abhiram Arali" w:date="2024-11-13T10:17:00Z">
          <w:pPr>
            <w:spacing w:line="499" w:lineRule="auto"/>
            <w:ind w:left="107" w:right="6893"/>
          </w:pPr>
        </w:pPrChange>
      </w:pPr>
      <w:moveTo w:id="3110" w:author="Abhiram Arali" w:date="2024-11-12T16:22:00Z">
        <w:r>
          <w:t>//</w:t>
        </w:r>
        <w:r>
          <w:rPr>
            <w:spacing w:val="-15"/>
          </w:rPr>
          <w:t xml:space="preserve"> </w:t>
        </w:r>
        <w:r>
          <w:t>Function</w:t>
        </w:r>
        <w:r>
          <w:rPr>
            <w:spacing w:val="-15"/>
          </w:rPr>
          <w:t xml:space="preserve"> </w:t>
        </w:r>
        <w:r>
          <w:t>definition int add(int a, int b) {</w:t>
        </w:r>
      </w:moveTo>
    </w:p>
    <w:p w14:paraId="575971A0" w14:textId="77777777" w:rsidR="002056E3" w:rsidRDefault="002056E3">
      <w:pPr>
        <w:pStyle w:val="CodeBlockBPBHEB"/>
        <w:pPrChange w:id="3111" w:author="Abhiram Arali" w:date="2024-11-13T10:17:00Z">
          <w:pPr>
            <w:spacing w:line="276" w:lineRule="exact"/>
            <w:ind w:left="347"/>
          </w:pPr>
        </w:pPrChange>
      </w:pPr>
      <w:moveTo w:id="3112" w:author="Abhiram Arali" w:date="2024-11-12T16:22:00Z">
        <w:r>
          <w:t>return</w:t>
        </w:r>
        <w:r>
          <w:rPr>
            <w:spacing w:val="-3"/>
          </w:rPr>
          <w:t xml:space="preserve"> </w:t>
        </w:r>
        <w:r>
          <w:t>a +</w:t>
        </w:r>
        <w:r>
          <w:rPr>
            <w:spacing w:val="-2"/>
          </w:rPr>
          <w:t xml:space="preserve"> </w:t>
        </w:r>
        <w:r>
          <w:t>b; // Return</w:t>
        </w:r>
        <w:r>
          <w:rPr>
            <w:spacing w:val="-1"/>
          </w:rPr>
          <w:t xml:space="preserve"> </w:t>
        </w:r>
        <w:r>
          <w:t>the sum of</w:t>
        </w:r>
        <w:r>
          <w:rPr>
            <w:spacing w:val="-2"/>
          </w:rPr>
          <w:t xml:space="preserve"> </w:t>
        </w:r>
        <w:r>
          <w:t>a</w:t>
        </w:r>
        <w:r>
          <w:rPr>
            <w:spacing w:val="-1"/>
          </w:rPr>
          <w:t xml:space="preserve"> </w:t>
        </w:r>
        <w:r>
          <w:t xml:space="preserve">and </w:t>
        </w:r>
        <w:r>
          <w:rPr>
            <w:spacing w:val="-10"/>
          </w:rPr>
          <w:t>b</w:t>
        </w:r>
      </w:moveTo>
    </w:p>
    <w:p w14:paraId="1D68E696" w14:textId="77777777" w:rsidR="002056E3" w:rsidRDefault="002056E3">
      <w:pPr>
        <w:pStyle w:val="CodeBlockBPBHEB"/>
        <w:pPrChange w:id="3113" w:author="Abhiram Arali" w:date="2024-11-13T10:17:00Z">
          <w:pPr>
            <w:spacing w:before="22"/>
          </w:pPr>
        </w:pPrChange>
      </w:pPr>
    </w:p>
    <w:p w14:paraId="5C62CBB4" w14:textId="77777777" w:rsidR="002056E3" w:rsidRDefault="002056E3">
      <w:pPr>
        <w:pStyle w:val="CodeBlockBPBHEB"/>
        <w:pPrChange w:id="3114" w:author="Abhiram Arali" w:date="2024-11-13T10:17:00Z">
          <w:pPr>
            <w:ind w:left="107"/>
          </w:pPr>
        </w:pPrChange>
      </w:pPr>
      <w:moveTo w:id="3115" w:author="Abhiram Arali" w:date="2024-11-12T16:22:00Z">
        <w:r>
          <w:rPr>
            <w:spacing w:val="-10"/>
          </w:rPr>
          <w:t>}</w:t>
        </w:r>
      </w:moveTo>
    </w:p>
    <w:moveToRangeEnd w:id="3084"/>
    <w:p w14:paraId="1F4B9909" w14:textId="77777777" w:rsidR="007F7D5D" w:rsidRDefault="007F7D5D">
      <w:pPr>
        <w:pStyle w:val="NormalBPBHEB"/>
        <w:pPrChange w:id="3116" w:author="Abhiram Arali" w:date="2024-11-12T16:21:00Z">
          <w:pPr>
            <w:pStyle w:val="BodyText"/>
            <w:spacing w:before="1"/>
            <w:ind w:left="220"/>
          </w:pPr>
        </w:pPrChange>
      </w:pPr>
    </w:p>
    <w:p w14:paraId="6FF0BBCF" w14:textId="11FE11D4" w:rsidR="00E57A4D" w:rsidDel="00F72AFD" w:rsidRDefault="00A87255">
      <w:pPr>
        <w:pStyle w:val="BodyText"/>
        <w:spacing w:before="46"/>
        <w:rPr>
          <w:del w:id="3117" w:author="Abhiram Arali" w:date="2024-11-12T16:22:00Z"/>
          <w:sz w:val="20"/>
        </w:rPr>
      </w:pPr>
      <w:del w:id="3118" w:author="Abhiram Arali" w:date="2024-11-12T16:22:00Z">
        <w:r w:rsidDel="007F7D5D">
          <w:rPr>
            <w:noProof/>
            <w:lang w:val="en-IN" w:eastAsia="en-IN"/>
          </w:rPr>
          <mc:AlternateContent>
            <mc:Choice Requires="wpg">
              <w:drawing>
                <wp:anchor distT="0" distB="0" distL="0" distR="0" simplePos="0" relativeHeight="487626752" behindDoc="1" locked="0" layoutInCell="1" allowOverlap="1" wp14:anchorId="37E5AC7E" wp14:editId="796BC202">
                  <wp:simplePos x="0" y="0"/>
                  <wp:positionH relativeFrom="page">
                    <wp:posOffset>840028</wp:posOffset>
                  </wp:positionH>
                  <wp:positionV relativeFrom="paragraph">
                    <wp:posOffset>190487</wp:posOffset>
                  </wp:positionV>
                  <wp:extent cx="5882640" cy="2204085"/>
                  <wp:effectExtent l="0" t="0" r="0" b="0"/>
                  <wp:wrapTopAndBottom/>
                  <wp:docPr id="174"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2204085"/>
                            <a:chOff x="0" y="0"/>
                            <a:chExt cx="5882640" cy="2204085"/>
                          </a:xfrm>
                        </wpg:grpSpPr>
                        <wps:wsp>
                          <wps:cNvPr id="177" name="Graphic 187"/>
                          <wps:cNvSpPr/>
                          <wps:spPr>
                            <a:xfrm>
                              <a:off x="0" y="12"/>
                              <a:ext cx="5882640" cy="2204085"/>
                            </a:xfrm>
                            <a:custGeom>
                              <a:avLst/>
                              <a:gdLst/>
                              <a:ahLst/>
                              <a:cxnLst/>
                              <a:rect l="l" t="t" r="r" b="b"/>
                              <a:pathLst>
                                <a:path w="5882640" h="2204085">
                                  <a:moveTo>
                                    <a:pt x="6096" y="382587"/>
                                  </a:moveTo>
                                  <a:lnTo>
                                    <a:pt x="0" y="382587"/>
                                  </a:lnTo>
                                  <a:lnTo>
                                    <a:pt x="0" y="747128"/>
                                  </a:lnTo>
                                  <a:lnTo>
                                    <a:pt x="0" y="1111364"/>
                                  </a:lnTo>
                                  <a:lnTo>
                                    <a:pt x="0" y="1475600"/>
                                  </a:lnTo>
                                  <a:lnTo>
                                    <a:pt x="0" y="1839798"/>
                                  </a:lnTo>
                                  <a:lnTo>
                                    <a:pt x="0" y="2204021"/>
                                  </a:lnTo>
                                  <a:lnTo>
                                    <a:pt x="6096" y="2204021"/>
                                  </a:lnTo>
                                  <a:lnTo>
                                    <a:pt x="6096" y="747128"/>
                                  </a:lnTo>
                                  <a:lnTo>
                                    <a:pt x="6096" y="382587"/>
                                  </a:lnTo>
                                  <a:close/>
                                </a:path>
                                <a:path w="5882640" h="2204085">
                                  <a:moveTo>
                                    <a:pt x="5875909" y="0"/>
                                  </a:moveTo>
                                  <a:lnTo>
                                    <a:pt x="6096" y="0"/>
                                  </a:lnTo>
                                  <a:lnTo>
                                    <a:pt x="0" y="0"/>
                                  </a:lnTo>
                                  <a:lnTo>
                                    <a:pt x="0" y="6096"/>
                                  </a:lnTo>
                                  <a:lnTo>
                                    <a:pt x="0" y="382511"/>
                                  </a:lnTo>
                                  <a:lnTo>
                                    <a:pt x="6096" y="382511"/>
                                  </a:lnTo>
                                  <a:lnTo>
                                    <a:pt x="6096" y="6096"/>
                                  </a:lnTo>
                                  <a:lnTo>
                                    <a:pt x="5875909" y="6096"/>
                                  </a:lnTo>
                                  <a:lnTo>
                                    <a:pt x="5875909" y="0"/>
                                  </a:lnTo>
                                  <a:close/>
                                </a:path>
                                <a:path w="5882640" h="2204085">
                                  <a:moveTo>
                                    <a:pt x="5882081" y="382587"/>
                                  </a:moveTo>
                                  <a:lnTo>
                                    <a:pt x="5875985" y="382587"/>
                                  </a:lnTo>
                                  <a:lnTo>
                                    <a:pt x="5875985" y="747128"/>
                                  </a:lnTo>
                                  <a:lnTo>
                                    <a:pt x="5875985" y="1111364"/>
                                  </a:lnTo>
                                  <a:lnTo>
                                    <a:pt x="5875985" y="1475600"/>
                                  </a:lnTo>
                                  <a:lnTo>
                                    <a:pt x="5875985" y="1839798"/>
                                  </a:lnTo>
                                  <a:lnTo>
                                    <a:pt x="5875985" y="2204021"/>
                                  </a:lnTo>
                                  <a:lnTo>
                                    <a:pt x="5882081" y="2204021"/>
                                  </a:lnTo>
                                  <a:lnTo>
                                    <a:pt x="5882081" y="747128"/>
                                  </a:lnTo>
                                  <a:lnTo>
                                    <a:pt x="5882081" y="382587"/>
                                  </a:lnTo>
                                  <a:close/>
                                </a:path>
                                <a:path w="5882640" h="2204085">
                                  <a:moveTo>
                                    <a:pt x="5882081" y="0"/>
                                  </a:moveTo>
                                  <a:lnTo>
                                    <a:pt x="5875985" y="0"/>
                                  </a:lnTo>
                                  <a:lnTo>
                                    <a:pt x="5875985" y="6096"/>
                                  </a:lnTo>
                                  <a:lnTo>
                                    <a:pt x="5875985" y="382511"/>
                                  </a:lnTo>
                                  <a:lnTo>
                                    <a:pt x="5882081" y="382511"/>
                                  </a:lnTo>
                                  <a:lnTo>
                                    <a:pt x="5882081" y="6096"/>
                                  </a:lnTo>
                                  <a:lnTo>
                                    <a:pt x="5882081" y="0"/>
                                  </a:lnTo>
                                  <a:close/>
                                </a:path>
                              </a:pathLst>
                            </a:custGeom>
                            <a:solidFill>
                              <a:srgbClr val="000000"/>
                            </a:solidFill>
                          </wps:spPr>
                          <wps:bodyPr wrap="square" lIns="0" tIns="0" rIns="0" bIns="0" rtlCol="0">
                            <a:prstTxWarp prst="textNoShape">
                              <a:avLst/>
                            </a:prstTxWarp>
                            <a:noAutofit/>
                          </wps:bodyPr>
                        </wps:wsp>
                        <wps:wsp>
                          <wps:cNvPr id="178" name="Textbox 188"/>
                          <wps:cNvSpPr txBox="1"/>
                          <wps:spPr>
                            <a:xfrm>
                              <a:off x="6095" y="6095"/>
                              <a:ext cx="5869940" cy="2198370"/>
                            </a:xfrm>
                            <a:prstGeom prst="rect">
                              <a:avLst/>
                            </a:prstGeom>
                          </wps:spPr>
                          <wps:txbx>
                            <w:txbxContent>
                              <w:p w14:paraId="65450AA9" w14:textId="5D5B3AA6" w:rsidR="00531AAA" w:rsidDel="007F7D5D" w:rsidRDefault="00531AAA">
                                <w:pPr>
                                  <w:spacing w:before="18"/>
                                  <w:ind w:left="107"/>
                                  <w:rPr>
                                    <w:sz w:val="24"/>
                                  </w:rPr>
                                </w:pPr>
                                <w:moveFromRangeStart w:id="3119" w:author="Abhiram Arali" w:date="2024-11-12T16:22:00Z" w:name="move182320940"/>
                                <w:moveFrom w:id="3120" w:author="Abhiram Arali" w:date="2024-11-12T16:22:00Z">
                                  <w:r w:rsidDel="007F7D5D">
                                    <w:rPr>
                                      <w:sz w:val="24"/>
                                    </w:rPr>
                                    <w:t>#include</w:t>
                                  </w:r>
                                  <w:r w:rsidDel="007F7D5D">
                                    <w:rPr>
                                      <w:spacing w:val="-1"/>
                                      <w:sz w:val="24"/>
                                    </w:rPr>
                                    <w:t xml:space="preserve"> </w:t>
                                  </w:r>
                                  <w:r w:rsidDel="007F7D5D">
                                    <w:rPr>
                                      <w:spacing w:val="-2"/>
                                      <w:sz w:val="24"/>
                                    </w:rPr>
                                    <w:t>&lt;stdio.h&gt;</w:t>
                                  </w:r>
                                </w:moveFrom>
                              </w:p>
                              <w:p w14:paraId="24B6D8E7" w14:textId="0FE5E1F3" w:rsidR="00531AAA" w:rsidDel="007F7D5D" w:rsidRDefault="00531AAA">
                                <w:pPr>
                                  <w:rPr>
                                    <w:sz w:val="24"/>
                                  </w:rPr>
                                </w:pPr>
                              </w:p>
                              <w:p w14:paraId="15ABD1CA" w14:textId="0119F37C" w:rsidR="00531AAA" w:rsidDel="007F7D5D" w:rsidRDefault="00531AAA">
                                <w:pPr>
                                  <w:rPr>
                                    <w:sz w:val="24"/>
                                  </w:rPr>
                                </w:pPr>
                              </w:p>
                              <w:p w14:paraId="7B9BEAE0" w14:textId="5B9E851B" w:rsidR="00531AAA" w:rsidDel="007F7D5D" w:rsidRDefault="00531AAA">
                                <w:pPr>
                                  <w:spacing w:before="44"/>
                                  <w:rPr>
                                    <w:sz w:val="24"/>
                                  </w:rPr>
                                </w:pPr>
                              </w:p>
                              <w:p w14:paraId="278E91EE" w14:textId="70B29E85" w:rsidR="00531AAA" w:rsidDel="007F7D5D" w:rsidRDefault="00531AAA">
                                <w:pPr>
                                  <w:ind w:left="107"/>
                                  <w:rPr>
                                    <w:sz w:val="24"/>
                                  </w:rPr>
                                </w:pPr>
                                <w:moveFrom w:id="3121" w:author="Abhiram Arali" w:date="2024-11-12T16:22:00Z">
                                  <w:r w:rsidDel="007F7D5D">
                                    <w:rPr>
                                      <w:sz w:val="24"/>
                                    </w:rPr>
                                    <w:t>//</w:t>
                                  </w:r>
                                  <w:r w:rsidDel="007F7D5D">
                                    <w:rPr>
                                      <w:spacing w:val="-2"/>
                                      <w:sz w:val="24"/>
                                    </w:rPr>
                                    <w:t xml:space="preserve"> </w:t>
                                  </w:r>
                                  <w:r w:rsidDel="007F7D5D">
                                    <w:rPr>
                                      <w:sz w:val="24"/>
                                    </w:rPr>
                                    <w:t>Function</w:t>
                                  </w:r>
                                  <w:r w:rsidDel="007F7D5D">
                                    <w:rPr>
                                      <w:spacing w:val="-1"/>
                                      <w:sz w:val="24"/>
                                    </w:rPr>
                                    <w:t xml:space="preserve"> </w:t>
                                  </w:r>
                                  <w:r w:rsidDel="007F7D5D">
                                    <w:rPr>
                                      <w:spacing w:val="-2"/>
                                      <w:sz w:val="24"/>
                                    </w:rPr>
                                    <w:t>declaration</w:t>
                                  </w:r>
                                </w:moveFrom>
                              </w:p>
                              <w:p w14:paraId="2381295C" w14:textId="0F783D25" w:rsidR="00531AAA" w:rsidDel="007F7D5D" w:rsidRDefault="00531AAA">
                                <w:pPr>
                                  <w:spacing w:before="21"/>
                                  <w:rPr>
                                    <w:sz w:val="24"/>
                                  </w:rPr>
                                </w:pPr>
                              </w:p>
                              <w:p w14:paraId="2D1C765B" w14:textId="6080D797" w:rsidR="00531AAA" w:rsidDel="007F7D5D" w:rsidRDefault="00531AAA">
                                <w:pPr>
                                  <w:spacing w:before="1"/>
                                  <w:ind w:left="107"/>
                                  <w:rPr>
                                    <w:sz w:val="24"/>
                                  </w:rPr>
                                </w:pPr>
                                <w:moveFrom w:id="3122" w:author="Abhiram Arali" w:date="2024-11-12T16:22:00Z">
                                  <w:r w:rsidDel="007F7D5D">
                                    <w:rPr>
                                      <w:sz w:val="24"/>
                                    </w:rPr>
                                    <w:t>int</w:t>
                                  </w:r>
                                  <w:r w:rsidDel="007F7D5D">
                                    <w:rPr>
                                      <w:spacing w:val="-1"/>
                                      <w:sz w:val="24"/>
                                    </w:rPr>
                                    <w:t xml:space="preserve"> </w:t>
                                  </w:r>
                                  <w:r w:rsidDel="007F7D5D">
                                    <w:rPr>
                                      <w:sz w:val="24"/>
                                    </w:rPr>
                                    <w:t>add(int</w:t>
                                  </w:r>
                                  <w:r w:rsidDel="007F7D5D">
                                    <w:rPr>
                                      <w:spacing w:val="-1"/>
                                      <w:sz w:val="24"/>
                                    </w:rPr>
                                    <w:t xml:space="preserve"> </w:t>
                                  </w:r>
                                  <w:r w:rsidDel="007F7D5D">
                                    <w:rPr>
                                      <w:sz w:val="24"/>
                                    </w:rPr>
                                    <w:t>a, int</w:t>
                                  </w:r>
                                  <w:r w:rsidDel="007F7D5D">
                                    <w:rPr>
                                      <w:spacing w:val="-1"/>
                                      <w:sz w:val="24"/>
                                    </w:rPr>
                                    <w:t xml:space="preserve"> </w:t>
                                  </w:r>
                                  <w:r w:rsidDel="007F7D5D">
                                    <w:rPr>
                                      <w:sz w:val="24"/>
                                    </w:rPr>
                                    <w:t>b); //</w:t>
                                  </w:r>
                                  <w:r w:rsidDel="007F7D5D">
                                    <w:rPr>
                                      <w:spacing w:val="-1"/>
                                      <w:sz w:val="24"/>
                                    </w:rPr>
                                    <w:t xml:space="preserve"> </w:t>
                                  </w:r>
                                  <w:r w:rsidDel="007F7D5D">
                                    <w:rPr>
                                      <w:sz w:val="24"/>
                                    </w:rPr>
                                    <w:t xml:space="preserve">Function </w:t>
                                  </w:r>
                                  <w:r w:rsidDel="007F7D5D">
                                    <w:rPr>
                                      <w:spacing w:val="-2"/>
                                      <w:sz w:val="24"/>
                                    </w:rPr>
                                    <w:t>prototype</w:t>
                                  </w:r>
                                </w:moveFrom>
                              </w:p>
                              <w:p w14:paraId="37F542EC" w14:textId="49DBA85A" w:rsidR="00531AAA" w:rsidDel="007F7D5D" w:rsidRDefault="00531AAA">
                                <w:pPr>
                                  <w:rPr>
                                    <w:sz w:val="24"/>
                                  </w:rPr>
                                </w:pPr>
                              </w:p>
                              <w:p w14:paraId="5715249C" w14:textId="0AD65F23" w:rsidR="00531AAA" w:rsidDel="007F7D5D" w:rsidRDefault="00531AAA">
                                <w:pPr>
                                  <w:rPr>
                                    <w:sz w:val="24"/>
                                  </w:rPr>
                                </w:pPr>
                              </w:p>
                              <w:p w14:paraId="612A5C72" w14:textId="5D0C7E68" w:rsidR="00531AAA" w:rsidDel="007F7D5D" w:rsidRDefault="00531AAA">
                                <w:pPr>
                                  <w:spacing w:before="43"/>
                                  <w:rPr>
                                    <w:sz w:val="24"/>
                                  </w:rPr>
                                </w:pPr>
                              </w:p>
                              <w:p w14:paraId="31297135" w14:textId="208E2D2A" w:rsidR="00531AAA" w:rsidRDefault="00531AAA">
                                <w:pPr>
                                  <w:ind w:left="107"/>
                                  <w:rPr>
                                    <w:sz w:val="24"/>
                                  </w:rPr>
                                </w:pPr>
                                <w:moveFrom w:id="3123" w:author="Abhiram Arali" w:date="2024-11-12T16:22:00Z">
                                  <w:r w:rsidDel="007F7D5D">
                                    <w:rPr>
                                      <w:sz w:val="24"/>
                                    </w:rPr>
                                    <w:t>int</w:t>
                                  </w:r>
                                  <w:r w:rsidDel="007F7D5D">
                                    <w:rPr>
                                      <w:spacing w:val="-1"/>
                                      <w:sz w:val="24"/>
                                    </w:rPr>
                                    <w:t xml:space="preserve"> </w:t>
                                  </w:r>
                                  <w:r w:rsidDel="007F7D5D">
                                    <w:rPr>
                                      <w:sz w:val="24"/>
                                    </w:rPr>
                                    <w:t xml:space="preserve">main() </w:t>
                                  </w:r>
                                  <w:r w:rsidDel="007F7D5D">
                                    <w:rPr>
                                      <w:spacing w:val="-10"/>
                                      <w:sz w:val="24"/>
                                    </w:rPr>
                                    <w:t>{</w:t>
                                  </w:r>
                                </w:moveFrom>
                                <w:moveFromRangeEnd w:id="3119"/>
                              </w:p>
                            </w:txbxContent>
                          </wps:txbx>
                          <wps:bodyPr wrap="square" lIns="0" tIns="0" rIns="0" bIns="0" rtlCol="0">
                            <a:noAutofit/>
                          </wps:bodyPr>
                        </wps:wsp>
                      </wpg:wgp>
                    </a:graphicData>
                  </a:graphic>
                </wp:anchor>
              </w:drawing>
            </mc:Choice>
            <mc:Fallback>
              <w:pict>
                <v:group w14:anchorId="37E5AC7E" id="Group 174" o:spid="_x0000_s1185" style="position:absolute;margin-left:66.15pt;margin-top:15pt;width:463.2pt;height:173.55pt;z-index:-15689728;mso-wrap-distance-left:0;mso-wrap-distance-right:0;mso-position-horizontal-relative:page;mso-position-vertical-relative:text" coordsize="58826,22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">
                  <v:shape id="Graphic 187" o:spid="_x0000_s1186" style="position:absolute;width:58826;height:22040;visibility:visible;mso-wrap-style:square;v-text-anchor:top" coordsize="5882640,2204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ITosMA&#10;AADcAAAADwAAAGRycy9kb3ducmV2LnhtbERPS2vCQBC+C/0PyxR6042laEhdpQSKD7wY20NvQ3ZM&#10;QrOzIbsm0V/vCoK3+fies1gNphYdta6yrGA6iUAQ51ZXXCj4OX6PYxDOI2usLZOCCzlYLV9GC0y0&#10;7flAXeYLEULYJaig9L5JpHR5SQbdxDbEgTvZ1qAPsC2kbrEP4aaW71E0kwYrDg0lNpSWlP9nZ6Pg&#10;b29O2W//sU3P3Y7jdX6ldHpU6u11+PoE4WnwT/HDvdFh/nwO92fCB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ITosMAAADcAAAADwAAAAAAAAAAAAAAAACYAgAAZHJzL2Rv&#10;d25yZXYueG1sUEsFBgAAAAAEAAQA9QAAAIgDAAAAAA==&#10;" path="m6096,382587r-6096,l,747128r,364236l,1475600r,364198l,2204021r6096,l6096,747128r,-364541xem5875909,l6096,,,,,6096,,382511r6096,l6096,6096r5869813,l5875909,xem5882081,382587r-6096,l5875985,747128r,364236l5875985,1475600r,364198l5875985,2204021r6096,l5882081,747128r,-364541xem5882081,r-6096,l5875985,6096r,376415l5882081,382511r,-376415l5882081,xe" fillcolor="black" stroked="f">
                    <v:path arrowok="t"/>
                  </v:shape>
                  <v:shape id="Textbox 188" o:spid="_x0000_s1187" type="#_x0000_t202" style="position:absolute;left:60;top:60;width:58700;height:2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4ulMYA&#10;AADcAAAADwAAAGRycy9kb3ducmV2LnhtbESPQWvCQBCF74X+h2WE3urGHrSmriLFQqEgxvTQ4zQ7&#10;JovZ2Zjdavz3zkHobYb35r1vFqvBt+pMfXSBDUzGGSjiKljHtYHv8uP5FVRMyBbbwGTgShFWy8eH&#10;BeY2XLig8z7VSkI45migSanLtY5VQx7jOHTEoh1C7zHJ2tfa9niRcN/qlyybao+OpaHBjt4bqo77&#10;P29g/cPFxp22v7viULiynGf8NT0a8zQa1m+gEg3p33y//rSCPxNaeUYm0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64ulMYAAADcAAAADwAAAAAAAAAAAAAAAACYAgAAZHJz&#10;L2Rvd25yZXYueG1sUEsFBgAAAAAEAAQA9QAAAIsDAAAAAA==&#10;" filled="f" stroked="f">
                    <v:textbox inset="0,0,0,0">
                      <w:txbxContent>
                        <w:p w14:paraId="65450AA9" w14:textId="5D5B3AA6" w:rsidR="00531AAA" w:rsidDel="007F7D5D" w:rsidRDefault="00531AAA">
                          <w:pPr>
                            <w:spacing w:before="18"/>
                            <w:ind w:left="107"/>
                            <w:rPr>
                              <w:sz w:val="24"/>
                            </w:rPr>
                          </w:pPr>
                          <w:moveFromRangeStart w:id="3124" w:author="Abhiram Arali" w:date="2024-11-12T16:22:00Z" w:name="move182320940"/>
                          <w:moveFrom w:id="3125" w:author="Abhiram Arali" w:date="2024-11-12T16:22:00Z">
                            <w:r w:rsidDel="007F7D5D">
                              <w:rPr>
                                <w:sz w:val="24"/>
                              </w:rPr>
                              <w:t>#include</w:t>
                            </w:r>
                            <w:r w:rsidDel="007F7D5D">
                              <w:rPr>
                                <w:spacing w:val="-1"/>
                                <w:sz w:val="24"/>
                              </w:rPr>
                              <w:t xml:space="preserve"> </w:t>
                            </w:r>
                            <w:r w:rsidDel="007F7D5D">
                              <w:rPr>
                                <w:spacing w:val="-2"/>
                                <w:sz w:val="24"/>
                              </w:rPr>
                              <w:t>&lt;stdio.h&gt;</w:t>
                            </w:r>
                          </w:moveFrom>
                        </w:p>
                        <w:p w14:paraId="24B6D8E7" w14:textId="0FE5E1F3" w:rsidR="00531AAA" w:rsidDel="007F7D5D" w:rsidRDefault="00531AAA">
                          <w:pPr>
                            <w:rPr>
                              <w:sz w:val="24"/>
                            </w:rPr>
                          </w:pPr>
                        </w:p>
                        <w:p w14:paraId="15ABD1CA" w14:textId="0119F37C" w:rsidR="00531AAA" w:rsidDel="007F7D5D" w:rsidRDefault="00531AAA">
                          <w:pPr>
                            <w:rPr>
                              <w:sz w:val="24"/>
                            </w:rPr>
                          </w:pPr>
                        </w:p>
                        <w:p w14:paraId="7B9BEAE0" w14:textId="5B9E851B" w:rsidR="00531AAA" w:rsidDel="007F7D5D" w:rsidRDefault="00531AAA">
                          <w:pPr>
                            <w:spacing w:before="44"/>
                            <w:rPr>
                              <w:sz w:val="24"/>
                            </w:rPr>
                          </w:pPr>
                        </w:p>
                        <w:p w14:paraId="278E91EE" w14:textId="70B29E85" w:rsidR="00531AAA" w:rsidDel="007F7D5D" w:rsidRDefault="00531AAA">
                          <w:pPr>
                            <w:ind w:left="107"/>
                            <w:rPr>
                              <w:sz w:val="24"/>
                            </w:rPr>
                          </w:pPr>
                          <w:moveFrom w:id="3126" w:author="Abhiram Arali" w:date="2024-11-12T16:22:00Z">
                            <w:r w:rsidDel="007F7D5D">
                              <w:rPr>
                                <w:sz w:val="24"/>
                              </w:rPr>
                              <w:t>//</w:t>
                            </w:r>
                            <w:r w:rsidDel="007F7D5D">
                              <w:rPr>
                                <w:spacing w:val="-2"/>
                                <w:sz w:val="24"/>
                              </w:rPr>
                              <w:t xml:space="preserve"> </w:t>
                            </w:r>
                            <w:r w:rsidDel="007F7D5D">
                              <w:rPr>
                                <w:sz w:val="24"/>
                              </w:rPr>
                              <w:t>Function</w:t>
                            </w:r>
                            <w:r w:rsidDel="007F7D5D">
                              <w:rPr>
                                <w:spacing w:val="-1"/>
                                <w:sz w:val="24"/>
                              </w:rPr>
                              <w:t xml:space="preserve"> </w:t>
                            </w:r>
                            <w:r w:rsidDel="007F7D5D">
                              <w:rPr>
                                <w:spacing w:val="-2"/>
                                <w:sz w:val="24"/>
                              </w:rPr>
                              <w:t>declaration</w:t>
                            </w:r>
                          </w:moveFrom>
                        </w:p>
                        <w:p w14:paraId="2381295C" w14:textId="0F783D25" w:rsidR="00531AAA" w:rsidDel="007F7D5D" w:rsidRDefault="00531AAA">
                          <w:pPr>
                            <w:spacing w:before="21"/>
                            <w:rPr>
                              <w:sz w:val="24"/>
                            </w:rPr>
                          </w:pPr>
                        </w:p>
                        <w:p w14:paraId="2D1C765B" w14:textId="6080D797" w:rsidR="00531AAA" w:rsidDel="007F7D5D" w:rsidRDefault="00531AAA">
                          <w:pPr>
                            <w:spacing w:before="1"/>
                            <w:ind w:left="107"/>
                            <w:rPr>
                              <w:sz w:val="24"/>
                            </w:rPr>
                          </w:pPr>
                          <w:moveFrom w:id="3127" w:author="Abhiram Arali" w:date="2024-11-12T16:22:00Z">
                            <w:r w:rsidDel="007F7D5D">
                              <w:rPr>
                                <w:sz w:val="24"/>
                              </w:rPr>
                              <w:t>int</w:t>
                            </w:r>
                            <w:r w:rsidDel="007F7D5D">
                              <w:rPr>
                                <w:spacing w:val="-1"/>
                                <w:sz w:val="24"/>
                              </w:rPr>
                              <w:t xml:space="preserve"> </w:t>
                            </w:r>
                            <w:r w:rsidDel="007F7D5D">
                              <w:rPr>
                                <w:sz w:val="24"/>
                              </w:rPr>
                              <w:t>add(int</w:t>
                            </w:r>
                            <w:r w:rsidDel="007F7D5D">
                              <w:rPr>
                                <w:spacing w:val="-1"/>
                                <w:sz w:val="24"/>
                              </w:rPr>
                              <w:t xml:space="preserve"> </w:t>
                            </w:r>
                            <w:r w:rsidDel="007F7D5D">
                              <w:rPr>
                                <w:sz w:val="24"/>
                              </w:rPr>
                              <w:t>a, int</w:t>
                            </w:r>
                            <w:r w:rsidDel="007F7D5D">
                              <w:rPr>
                                <w:spacing w:val="-1"/>
                                <w:sz w:val="24"/>
                              </w:rPr>
                              <w:t xml:space="preserve"> </w:t>
                            </w:r>
                            <w:r w:rsidDel="007F7D5D">
                              <w:rPr>
                                <w:sz w:val="24"/>
                              </w:rPr>
                              <w:t>b); //</w:t>
                            </w:r>
                            <w:r w:rsidDel="007F7D5D">
                              <w:rPr>
                                <w:spacing w:val="-1"/>
                                <w:sz w:val="24"/>
                              </w:rPr>
                              <w:t xml:space="preserve"> </w:t>
                            </w:r>
                            <w:r w:rsidDel="007F7D5D">
                              <w:rPr>
                                <w:sz w:val="24"/>
                              </w:rPr>
                              <w:t xml:space="preserve">Function </w:t>
                            </w:r>
                            <w:r w:rsidDel="007F7D5D">
                              <w:rPr>
                                <w:spacing w:val="-2"/>
                                <w:sz w:val="24"/>
                              </w:rPr>
                              <w:t>prototype</w:t>
                            </w:r>
                          </w:moveFrom>
                        </w:p>
                        <w:p w14:paraId="37F542EC" w14:textId="49DBA85A" w:rsidR="00531AAA" w:rsidDel="007F7D5D" w:rsidRDefault="00531AAA">
                          <w:pPr>
                            <w:rPr>
                              <w:sz w:val="24"/>
                            </w:rPr>
                          </w:pPr>
                        </w:p>
                        <w:p w14:paraId="5715249C" w14:textId="0AD65F23" w:rsidR="00531AAA" w:rsidDel="007F7D5D" w:rsidRDefault="00531AAA">
                          <w:pPr>
                            <w:rPr>
                              <w:sz w:val="24"/>
                            </w:rPr>
                          </w:pPr>
                        </w:p>
                        <w:p w14:paraId="612A5C72" w14:textId="5D0C7E68" w:rsidR="00531AAA" w:rsidDel="007F7D5D" w:rsidRDefault="00531AAA">
                          <w:pPr>
                            <w:spacing w:before="43"/>
                            <w:rPr>
                              <w:sz w:val="24"/>
                            </w:rPr>
                          </w:pPr>
                        </w:p>
                        <w:p w14:paraId="31297135" w14:textId="208E2D2A" w:rsidR="00531AAA" w:rsidRDefault="00531AAA">
                          <w:pPr>
                            <w:ind w:left="107"/>
                            <w:rPr>
                              <w:sz w:val="24"/>
                            </w:rPr>
                          </w:pPr>
                          <w:moveFrom w:id="3128" w:author="Abhiram Arali" w:date="2024-11-12T16:22:00Z">
                            <w:r w:rsidDel="007F7D5D">
                              <w:rPr>
                                <w:sz w:val="24"/>
                              </w:rPr>
                              <w:t>int</w:t>
                            </w:r>
                            <w:r w:rsidDel="007F7D5D">
                              <w:rPr>
                                <w:spacing w:val="-1"/>
                                <w:sz w:val="24"/>
                              </w:rPr>
                              <w:t xml:space="preserve"> </w:t>
                            </w:r>
                            <w:r w:rsidDel="007F7D5D">
                              <w:rPr>
                                <w:sz w:val="24"/>
                              </w:rPr>
                              <w:t xml:space="preserve">main() </w:t>
                            </w:r>
                            <w:r w:rsidDel="007F7D5D">
                              <w:rPr>
                                <w:spacing w:val="-10"/>
                                <w:sz w:val="24"/>
                              </w:rPr>
                              <w:t>{</w:t>
                            </w:r>
                          </w:moveFrom>
                          <w:moveFromRangeEnd w:id="3124"/>
                        </w:p>
                      </w:txbxContent>
                    </v:textbox>
                  </v:shape>
                  <w10:wrap type="topAndBottom" anchorx="page"/>
                </v:group>
              </w:pict>
            </mc:Fallback>
          </mc:AlternateContent>
        </w:r>
      </w:del>
    </w:p>
    <w:p w14:paraId="0161F036" w14:textId="1D272F11" w:rsidR="00E57A4D" w:rsidDel="006E0451" w:rsidRDefault="00E57A4D">
      <w:pPr>
        <w:spacing w:before="46"/>
        <w:rPr>
          <w:del w:id="3129" w:author="Abhiram Arali" w:date="2024-11-12T16:22:00Z"/>
          <w:sz w:val="20"/>
        </w:rPr>
        <w:sectPr w:rsidR="00E57A4D" w:rsidDel="006E0451">
          <w:pgSz w:w="11910" w:h="16840"/>
          <w:pgMar w:top="1540" w:right="1220" w:bottom="1200" w:left="1220" w:header="758" w:footer="1000" w:gutter="0"/>
          <w:cols w:space="720"/>
        </w:sectPr>
        <w:pPrChange w:id="3130" w:author="Abhiram Arali" w:date="2024-11-12T16:22:00Z">
          <w:pPr/>
        </w:pPrChange>
      </w:pPr>
    </w:p>
    <w:p w14:paraId="2548EC69" w14:textId="351756CE" w:rsidR="00E57A4D" w:rsidDel="00F72AFD" w:rsidRDefault="00E57A4D">
      <w:pPr>
        <w:pStyle w:val="BodyText"/>
        <w:spacing w:before="7" w:after="1"/>
        <w:rPr>
          <w:del w:id="3131" w:author="Abhiram Arali" w:date="2024-11-12T16:22:00Z"/>
          <w:sz w:val="7"/>
        </w:rPr>
      </w:pPr>
    </w:p>
    <w:p w14:paraId="79A232BD" w14:textId="1318C0EC" w:rsidR="00E57A4D" w:rsidDel="00F366C8" w:rsidRDefault="00A87255">
      <w:pPr>
        <w:pStyle w:val="BodyText"/>
        <w:ind w:left="102"/>
        <w:rPr>
          <w:del w:id="3132" w:author="Abhiram Arali" w:date="2024-11-12T16:22:00Z"/>
          <w:sz w:val="20"/>
        </w:rPr>
      </w:pPr>
      <w:del w:id="3133" w:author="Abhiram Arali" w:date="2024-11-12T16:22:00Z">
        <w:r w:rsidDel="00F72AFD">
          <w:rPr>
            <w:noProof/>
            <w:sz w:val="20"/>
            <w:lang w:val="en-IN" w:eastAsia="en-IN"/>
            <w:rPrChange w:id="3134" w:author="Unknown">
              <w:rPr>
                <w:noProof/>
                <w:lang w:val="en-IN" w:eastAsia="en-IN"/>
              </w:rPr>
            </w:rPrChange>
          </w:rPr>
          <mc:AlternateContent>
            <mc:Choice Requires="wpg">
              <w:drawing>
                <wp:inline distT="0" distB="0" distL="0" distR="0" wp14:anchorId="704AAFE6" wp14:editId="516165DD">
                  <wp:extent cx="5882640" cy="5748020"/>
                  <wp:effectExtent l="0" t="0" r="0" b="5079"/>
                  <wp:docPr id="189"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5748020"/>
                            <a:chOff x="0" y="0"/>
                            <a:chExt cx="5882640" cy="5748020"/>
                          </a:xfrm>
                        </wpg:grpSpPr>
                        <wps:wsp>
                          <wps:cNvPr id="191" name="Graphic 190"/>
                          <wps:cNvSpPr/>
                          <wps:spPr>
                            <a:xfrm>
                              <a:off x="0" y="12"/>
                              <a:ext cx="5882640" cy="5748020"/>
                            </a:xfrm>
                            <a:custGeom>
                              <a:avLst/>
                              <a:gdLst/>
                              <a:ahLst/>
                              <a:cxnLst/>
                              <a:rect l="l" t="t" r="r" b="b"/>
                              <a:pathLst>
                                <a:path w="5882640" h="5748020">
                                  <a:moveTo>
                                    <a:pt x="6096" y="2187321"/>
                                  </a:moveTo>
                                  <a:lnTo>
                                    <a:pt x="0" y="2187321"/>
                                  </a:lnTo>
                                  <a:lnTo>
                                    <a:pt x="0" y="2551849"/>
                                  </a:lnTo>
                                  <a:lnTo>
                                    <a:pt x="0" y="2916085"/>
                                  </a:lnTo>
                                  <a:lnTo>
                                    <a:pt x="0" y="5741835"/>
                                  </a:lnTo>
                                  <a:lnTo>
                                    <a:pt x="6096" y="5741835"/>
                                  </a:lnTo>
                                  <a:lnTo>
                                    <a:pt x="6096" y="2551849"/>
                                  </a:lnTo>
                                  <a:lnTo>
                                    <a:pt x="6096" y="2187321"/>
                                  </a:lnTo>
                                  <a:close/>
                                </a:path>
                                <a:path w="5882640" h="5748020">
                                  <a:moveTo>
                                    <a:pt x="6096" y="1458772"/>
                                  </a:moveTo>
                                  <a:lnTo>
                                    <a:pt x="0" y="1458772"/>
                                  </a:lnTo>
                                  <a:lnTo>
                                    <a:pt x="0" y="1822996"/>
                                  </a:lnTo>
                                  <a:lnTo>
                                    <a:pt x="0" y="2187232"/>
                                  </a:lnTo>
                                  <a:lnTo>
                                    <a:pt x="6096" y="2187232"/>
                                  </a:lnTo>
                                  <a:lnTo>
                                    <a:pt x="6096" y="1822996"/>
                                  </a:lnTo>
                                  <a:lnTo>
                                    <a:pt x="6096" y="1458772"/>
                                  </a:lnTo>
                                  <a:close/>
                                </a:path>
                                <a:path w="5882640" h="5748020">
                                  <a:moveTo>
                                    <a:pt x="6096" y="728776"/>
                                  </a:moveTo>
                                  <a:lnTo>
                                    <a:pt x="0" y="728776"/>
                                  </a:lnTo>
                                  <a:lnTo>
                                    <a:pt x="0" y="1094524"/>
                                  </a:lnTo>
                                  <a:lnTo>
                                    <a:pt x="0" y="1458760"/>
                                  </a:lnTo>
                                  <a:lnTo>
                                    <a:pt x="6096" y="1458760"/>
                                  </a:lnTo>
                                  <a:lnTo>
                                    <a:pt x="6096" y="1094524"/>
                                  </a:lnTo>
                                  <a:lnTo>
                                    <a:pt x="6096" y="728776"/>
                                  </a:lnTo>
                                  <a:close/>
                                </a:path>
                                <a:path w="5882640" h="5748020">
                                  <a:moveTo>
                                    <a:pt x="6096" y="0"/>
                                  </a:moveTo>
                                  <a:lnTo>
                                    <a:pt x="0" y="0"/>
                                  </a:lnTo>
                                  <a:lnTo>
                                    <a:pt x="0" y="364528"/>
                                  </a:lnTo>
                                  <a:lnTo>
                                    <a:pt x="0" y="728764"/>
                                  </a:lnTo>
                                  <a:lnTo>
                                    <a:pt x="6096" y="728764"/>
                                  </a:lnTo>
                                  <a:lnTo>
                                    <a:pt x="6096" y="364528"/>
                                  </a:lnTo>
                                  <a:lnTo>
                                    <a:pt x="6096" y="0"/>
                                  </a:lnTo>
                                  <a:close/>
                                </a:path>
                                <a:path w="5882640" h="5748020">
                                  <a:moveTo>
                                    <a:pt x="5875909" y="5741848"/>
                                  </a:moveTo>
                                  <a:lnTo>
                                    <a:pt x="6096" y="5741848"/>
                                  </a:lnTo>
                                  <a:lnTo>
                                    <a:pt x="0" y="5741848"/>
                                  </a:lnTo>
                                  <a:lnTo>
                                    <a:pt x="0" y="5747931"/>
                                  </a:lnTo>
                                  <a:lnTo>
                                    <a:pt x="6096" y="5747931"/>
                                  </a:lnTo>
                                  <a:lnTo>
                                    <a:pt x="5875909" y="5747931"/>
                                  </a:lnTo>
                                  <a:lnTo>
                                    <a:pt x="5875909" y="5741848"/>
                                  </a:lnTo>
                                  <a:close/>
                                </a:path>
                                <a:path w="5882640" h="5748020">
                                  <a:moveTo>
                                    <a:pt x="5882081" y="5741848"/>
                                  </a:moveTo>
                                  <a:lnTo>
                                    <a:pt x="5875985" y="5741848"/>
                                  </a:lnTo>
                                  <a:lnTo>
                                    <a:pt x="5875985" y="5747931"/>
                                  </a:lnTo>
                                  <a:lnTo>
                                    <a:pt x="5882081" y="5747931"/>
                                  </a:lnTo>
                                  <a:lnTo>
                                    <a:pt x="5882081" y="5741848"/>
                                  </a:lnTo>
                                  <a:close/>
                                </a:path>
                                <a:path w="5882640" h="5748020">
                                  <a:moveTo>
                                    <a:pt x="5882081" y="2187321"/>
                                  </a:moveTo>
                                  <a:lnTo>
                                    <a:pt x="5875985" y="2187321"/>
                                  </a:lnTo>
                                  <a:lnTo>
                                    <a:pt x="5875985" y="2551849"/>
                                  </a:lnTo>
                                  <a:lnTo>
                                    <a:pt x="5875985" y="2916085"/>
                                  </a:lnTo>
                                  <a:lnTo>
                                    <a:pt x="5875985" y="5741835"/>
                                  </a:lnTo>
                                  <a:lnTo>
                                    <a:pt x="5882081" y="5741835"/>
                                  </a:lnTo>
                                  <a:lnTo>
                                    <a:pt x="5882081" y="2551849"/>
                                  </a:lnTo>
                                  <a:lnTo>
                                    <a:pt x="5882081" y="2187321"/>
                                  </a:lnTo>
                                  <a:close/>
                                </a:path>
                                <a:path w="5882640" h="5748020">
                                  <a:moveTo>
                                    <a:pt x="5882081" y="1458772"/>
                                  </a:moveTo>
                                  <a:lnTo>
                                    <a:pt x="5875985" y="1458772"/>
                                  </a:lnTo>
                                  <a:lnTo>
                                    <a:pt x="5875985" y="1822996"/>
                                  </a:lnTo>
                                  <a:lnTo>
                                    <a:pt x="5875985" y="2187232"/>
                                  </a:lnTo>
                                  <a:lnTo>
                                    <a:pt x="5882081" y="2187232"/>
                                  </a:lnTo>
                                  <a:lnTo>
                                    <a:pt x="5882081" y="1822996"/>
                                  </a:lnTo>
                                  <a:lnTo>
                                    <a:pt x="5882081" y="1458772"/>
                                  </a:lnTo>
                                  <a:close/>
                                </a:path>
                                <a:path w="5882640" h="5748020">
                                  <a:moveTo>
                                    <a:pt x="5882081" y="728776"/>
                                  </a:moveTo>
                                  <a:lnTo>
                                    <a:pt x="5875985" y="728776"/>
                                  </a:lnTo>
                                  <a:lnTo>
                                    <a:pt x="5875985" y="1094524"/>
                                  </a:lnTo>
                                  <a:lnTo>
                                    <a:pt x="5875985" y="1458760"/>
                                  </a:lnTo>
                                  <a:lnTo>
                                    <a:pt x="5882081" y="1458760"/>
                                  </a:lnTo>
                                  <a:lnTo>
                                    <a:pt x="5882081" y="1094524"/>
                                  </a:lnTo>
                                  <a:lnTo>
                                    <a:pt x="5882081" y="728776"/>
                                  </a:lnTo>
                                  <a:close/>
                                </a:path>
                                <a:path w="5882640" h="5748020">
                                  <a:moveTo>
                                    <a:pt x="5882081" y="0"/>
                                  </a:moveTo>
                                  <a:lnTo>
                                    <a:pt x="5875985" y="0"/>
                                  </a:lnTo>
                                  <a:lnTo>
                                    <a:pt x="5875985" y="364528"/>
                                  </a:lnTo>
                                  <a:lnTo>
                                    <a:pt x="5875985" y="728764"/>
                                  </a:lnTo>
                                  <a:lnTo>
                                    <a:pt x="5882081" y="728764"/>
                                  </a:lnTo>
                                  <a:lnTo>
                                    <a:pt x="5882081" y="364528"/>
                                  </a:lnTo>
                                  <a:lnTo>
                                    <a:pt x="5882081" y="0"/>
                                  </a:lnTo>
                                  <a:close/>
                                </a:path>
                              </a:pathLst>
                            </a:custGeom>
                            <a:solidFill>
                              <a:srgbClr val="000000"/>
                            </a:solidFill>
                          </wps:spPr>
                          <wps:bodyPr wrap="square" lIns="0" tIns="0" rIns="0" bIns="0" rtlCol="0">
                            <a:prstTxWarp prst="textNoShape">
                              <a:avLst/>
                            </a:prstTxWarp>
                            <a:noAutofit/>
                          </wps:bodyPr>
                        </wps:wsp>
                        <wps:wsp>
                          <wps:cNvPr id="192" name="Textbox 191"/>
                          <wps:cNvSpPr txBox="1"/>
                          <wps:spPr>
                            <a:xfrm>
                              <a:off x="6095" y="0"/>
                              <a:ext cx="5869940" cy="5742305"/>
                            </a:xfrm>
                            <a:prstGeom prst="rect">
                              <a:avLst/>
                            </a:prstGeom>
                          </wps:spPr>
                          <wps:txbx>
                            <w:txbxContent>
                              <w:p w14:paraId="08C261E1" w14:textId="3E318AC8" w:rsidR="00531AAA" w:rsidDel="002056E3" w:rsidRDefault="00531AAA">
                                <w:pPr>
                                  <w:spacing w:line="499" w:lineRule="auto"/>
                                  <w:ind w:left="347" w:right="7432"/>
                                  <w:rPr>
                                    <w:sz w:val="24"/>
                                  </w:rPr>
                                </w:pPr>
                                <w:moveFromRangeStart w:id="3135" w:author="Abhiram Arali" w:date="2024-11-12T16:22:00Z" w:name="move182320948"/>
                                <w:moveFrom w:id="3136" w:author="Abhiram Arali" w:date="2024-11-12T16:22:00Z">
                                  <w:r w:rsidDel="002056E3">
                                    <w:rPr>
                                      <w:sz w:val="24"/>
                                    </w:rPr>
                                    <w:t>int num1 = 5; int</w:t>
                                  </w:r>
                                  <w:r w:rsidDel="002056E3">
                                    <w:rPr>
                                      <w:spacing w:val="-13"/>
                                      <w:sz w:val="24"/>
                                    </w:rPr>
                                    <w:t xml:space="preserve"> </w:t>
                                  </w:r>
                                  <w:r w:rsidDel="002056E3">
                                    <w:rPr>
                                      <w:sz w:val="24"/>
                                    </w:rPr>
                                    <w:t>num2</w:t>
                                  </w:r>
                                  <w:r w:rsidDel="002056E3">
                                    <w:rPr>
                                      <w:spacing w:val="-13"/>
                                      <w:sz w:val="24"/>
                                    </w:rPr>
                                    <w:t xml:space="preserve"> </w:t>
                                  </w:r>
                                  <w:r w:rsidDel="002056E3">
                                    <w:rPr>
                                      <w:sz w:val="24"/>
                                    </w:rPr>
                                    <w:t>=</w:t>
                                  </w:r>
                                  <w:r w:rsidDel="002056E3">
                                    <w:rPr>
                                      <w:spacing w:val="-13"/>
                                      <w:sz w:val="24"/>
                                    </w:rPr>
                                    <w:t xml:space="preserve"> </w:t>
                                  </w:r>
                                  <w:r w:rsidDel="002056E3">
                                    <w:rPr>
                                      <w:sz w:val="24"/>
                                    </w:rPr>
                                    <w:t>10; int result;</w:t>
                                  </w:r>
                                </w:moveFrom>
                              </w:p>
                              <w:p w14:paraId="24319748" w14:textId="0DA6025C" w:rsidR="00531AAA" w:rsidDel="002056E3" w:rsidRDefault="00531AAA">
                                <w:pPr>
                                  <w:rPr>
                                    <w:sz w:val="24"/>
                                  </w:rPr>
                                </w:pPr>
                              </w:p>
                              <w:p w14:paraId="1D8574E2" w14:textId="34B545E2" w:rsidR="00531AAA" w:rsidDel="002056E3" w:rsidRDefault="00531AAA">
                                <w:pPr>
                                  <w:spacing w:before="22"/>
                                  <w:rPr>
                                    <w:sz w:val="24"/>
                                  </w:rPr>
                                </w:pPr>
                              </w:p>
                              <w:p w14:paraId="23E1BFC5" w14:textId="03D4639A" w:rsidR="00531AAA" w:rsidDel="002056E3" w:rsidRDefault="00531AAA">
                                <w:pPr>
                                  <w:ind w:left="347"/>
                                  <w:rPr>
                                    <w:sz w:val="24"/>
                                  </w:rPr>
                                </w:pPr>
                                <w:moveFrom w:id="3137" w:author="Abhiram Arali" w:date="2024-11-12T16:22:00Z">
                                  <w:r w:rsidDel="002056E3">
                                    <w:rPr>
                                      <w:sz w:val="24"/>
                                    </w:rPr>
                                    <w:t>//</w:t>
                                  </w:r>
                                  <w:r w:rsidDel="002056E3">
                                    <w:rPr>
                                      <w:spacing w:val="-4"/>
                                      <w:sz w:val="24"/>
                                    </w:rPr>
                                    <w:t xml:space="preserve"> </w:t>
                                  </w:r>
                                  <w:r w:rsidDel="002056E3">
                                    <w:rPr>
                                      <w:sz w:val="24"/>
                                    </w:rPr>
                                    <w:t>Function</w:t>
                                  </w:r>
                                  <w:r w:rsidDel="002056E3">
                                    <w:rPr>
                                      <w:spacing w:val="-1"/>
                                      <w:sz w:val="24"/>
                                    </w:rPr>
                                    <w:t xml:space="preserve"> </w:t>
                                  </w:r>
                                  <w:r w:rsidDel="002056E3">
                                    <w:rPr>
                                      <w:spacing w:val="-4"/>
                                      <w:sz w:val="24"/>
                                    </w:rPr>
                                    <w:t>call</w:t>
                                  </w:r>
                                </w:moveFrom>
                              </w:p>
                              <w:p w14:paraId="2686AEDA" w14:textId="05FDC0E6" w:rsidR="00531AAA" w:rsidDel="002056E3" w:rsidRDefault="00531AAA">
                                <w:pPr>
                                  <w:spacing w:before="22"/>
                                  <w:rPr>
                                    <w:sz w:val="24"/>
                                  </w:rPr>
                                </w:pPr>
                              </w:p>
                              <w:p w14:paraId="17EEA336" w14:textId="36D045AD" w:rsidR="00531AAA" w:rsidDel="002056E3" w:rsidRDefault="00531AAA">
                                <w:pPr>
                                  <w:ind w:left="347"/>
                                  <w:rPr>
                                    <w:sz w:val="24"/>
                                  </w:rPr>
                                </w:pPr>
                                <w:moveFrom w:id="3138" w:author="Abhiram Arali" w:date="2024-11-12T16:22:00Z">
                                  <w:r w:rsidDel="002056E3">
                                    <w:rPr>
                                      <w:sz w:val="24"/>
                                    </w:rPr>
                                    <w:t>result</w:t>
                                  </w:r>
                                  <w:r w:rsidDel="002056E3">
                                    <w:rPr>
                                      <w:spacing w:val="-2"/>
                                      <w:sz w:val="24"/>
                                    </w:rPr>
                                    <w:t xml:space="preserve"> </w:t>
                                  </w:r>
                                  <w:r w:rsidDel="002056E3">
                                    <w:rPr>
                                      <w:sz w:val="24"/>
                                    </w:rPr>
                                    <w:t>=</w:t>
                                  </w:r>
                                  <w:r w:rsidDel="002056E3">
                                    <w:rPr>
                                      <w:spacing w:val="-2"/>
                                      <w:sz w:val="24"/>
                                    </w:rPr>
                                    <w:t xml:space="preserve"> </w:t>
                                  </w:r>
                                  <w:r w:rsidDel="002056E3">
                                    <w:rPr>
                                      <w:sz w:val="24"/>
                                    </w:rPr>
                                    <w:t>add(num1,</w:t>
                                  </w:r>
                                  <w:r w:rsidDel="002056E3">
                                    <w:rPr>
                                      <w:spacing w:val="-1"/>
                                      <w:sz w:val="24"/>
                                    </w:rPr>
                                    <w:t xml:space="preserve"> </w:t>
                                  </w:r>
                                  <w:r w:rsidDel="002056E3">
                                    <w:rPr>
                                      <w:spacing w:val="-2"/>
                                      <w:sz w:val="24"/>
                                    </w:rPr>
                                    <w:t>num2);</w:t>
                                  </w:r>
                                </w:moveFrom>
                              </w:p>
                              <w:p w14:paraId="38F80311" w14:textId="6F0DCB19" w:rsidR="00531AAA" w:rsidDel="002056E3" w:rsidRDefault="00531AAA">
                                <w:pPr>
                                  <w:rPr>
                                    <w:sz w:val="24"/>
                                  </w:rPr>
                                </w:pPr>
                              </w:p>
                              <w:p w14:paraId="1D9A82B6" w14:textId="7F356255" w:rsidR="00531AAA" w:rsidDel="002056E3" w:rsidRDefault="00531AAA">
                                <w:pPr>
                                  <w:rPr>
                                    <w:sz w:val="24"/>
                                  </w:rPr>
                                </w:pPr>
                              </w:p>
                              <w:p w14:paraId="4B954A4C" w14:textId="3E0A586E" w:rsidR="00531AAA" w:rsidDel="002056E3" w:rsidRDefault="00531AAA">
                                <w:pPr>
                                  <w:spacing w:before="43"/>
                                  <w:rPr>
                                    <w:sz w:val="24"/>
                                  </w:rPr>
                                </w:pPr>
                              </w:p>
                              <w:p w14:paraId="395018B5" w14:textId="1B6BC195" w:rsidR="00531AAA" w:rsidDel="002056E3" w:rsidRDefault="00531AAA">
                                <w:pPr>
                                  <w:spacing w:before="1"/>
                                  <w:ind w:left="347"/>
                                  <w:rPr>
                                    <w:sz w:val="24"/>
                                  </w:rPr>
                                </w:pPr>
                                <w:moveFrom w:id="3139" w:author="Abhiram Arali" w:date="2024-11-12T16:22:00Z">
                                  <w:r w:rsidDel="002056E3">
                                    <w:rPr>
                                      <w:sz w:val="24"/>
                                    </w:rPr>
                                    <w:t>printf("The</w:t>
                                  </w:r>
                                  <w:r w:rsidDel="002056E3">
                                    <w:rPr>
                                      <w:spacing w:val="-2"/>
                                      <w:sz w:val="24"/>
                                    </w:rPr>
                                    <w:t xml:space="preserve"> </w:t>
                                  </w:r>
                                  <w:r w:rsidDel="002056E3">
                                    <w:rPr>
                                      <w:sz w:val="24"/>
                                    </w:rPr>
                                    <w:t>sum of</w:t>
                                  </w:r>
                                  <w:r w:rsidDel="002056E3">
                                    <w:rPr>
                                      <w:spacing w:val="-1"/>
                                      <w:sz w:val="24"/>
                                    </w:rPr>
                                    <w:t xml:space="preserve"> </w:t>
                                  </w:r>
                                  <w:r w:rsidDel="002056E3">
                                    <w:rPr>
                                      <w:sz w:val="24"/>
                                    </w:rPr>
                                    <w:t>%d</w:t>
                                  </w:r>
                                  <w:r w:rsidDel="002056E3">
                                    <w:rPr>
                                      <w:spacing w:val="2"/>
                                      <w:sz w:val="24"/>
                                    </w:rPr>
                                    <w:t xml:space="preserve"> </w:t>
                                  </w:r>
                                  <w:r w:rsidDel="002056E3">
                                    <w:rPr>
                                      <w:sz w:val="24"/>
                                    </w:rPr>
                                    <w:t>and</w:t>
                                  </w:r>
                                  <w:r w:rsidDel="002056E3">
                                    <w:rPr>
                                      <w:spacing w:val="-1"/>
                                      <w:sz w:val="24"/>
                                    </w:rPr>
                                    <w:t xml:space="preserve"> </w:t>
                                  </w:r>
                                  <w:r w:rsidDel="002056E3">
                                    <w:rPr>
                                      <w:sz w:val="24"/>
                                    </w:rPr>
                                    <w:t>%d is</w:t>
                                  </w:r>
                                  <w:r w:rsidDel="002056E3">
                                    <w:rPr>
                                      <w:spacing w:val="-1"/>
                                      <w:sz w:val="24"/>
                                    </w:rPr>
                                    <w:t xml:space="preserve"> </w:t>
                                  </w:r>
                                  <w:r w:rsidDel="002056E3">
                                    <w:rPr>
                                      <w:sz w:val="24"/>
                                    </w:rPr>
                                    <w:t>%d\n", num1,</w:t>
                                  </w:r>
                                  <w:r w:rsidDel="002056E3">
                                    <w:rPr>
                                      <w:spacing w:val="-1"/>
                                      <w:sz w:val="24"/>
                                    </w:rPr>
                                    <w:t xml:space="preserve"> </w:t>
                                  </w:r>
                                  <w:r w:rsidDel="002056E3">
                                    <w:rPr>
                                      <w:sz w:val="24"/>
                                    </w:rPr>
                                    <w:t>num2,</w:t>
                                  </w:r>
                                  <w:r w:rsidDel="002056E3">
                                    <w:rPr>
                                      <w:spacing w:val="1"/>
                                      <w:sz w:val="24"/>
                                    </w:rPr>
                                    <w:t xml:space="preserve"> </w:t>
                                  </w:r>
                                  <w:r w:rsidDel="002056E3">
                                    <w:rPr>
                                      <w:spacing w:val="-2"/>
                                      <w:sz w:val="24"/>
                                    </w:rPr>
                                    <w:t>result);</w:t>
                                  </w:r>
                                </w:moveFrom>
                              </w:p>
                              <w:p w14:paraId="50D09C16" w14:textId="0FEE1F5D" w:rsidR="00531AAA" w:rsidDel="002056E3" w:rsidRDefault="00531AAA">
                                <w:pPr>
                                  <w:rPr>
                                    <w:sz w:val="24"/>
                                  </w:rPr>
                                </w:pPr>
                              </w:p>
                              <w:p w14:paraId="6E00EB01" w14:textId="3D35E909" w:rsidR="00531AAA" w:rsidDel="002056E3" w:rsidRDefault="00531AAA">
                                <w:pPr>
                                  <w:rPr>
                                    <w:sz w:val="24"/>
                                  </w:rPr>
                                </w:pPr>
                              </w:p>
                              <w:p w14:paraId="34447E99" w14:textId="5839C53A" w:rsidR="00531AAA" w:rsidDel="002056E3" w:rsidRDefault="00531AAA">
                                <w:pPr>
                                  <w:spacing w:before="43"/>
                                  <w:rPr>
                                    <w:sz w:val="24"/>
                                  </w:rPr>
                                </w:pPr>
                              </w:p>
                              <w:p w14:paraId="42B98960" w14:textId="18AD0093" w:rsidR="00531AAA" w:rsidDel="002056E3" w:rsidRDefault="00531AAA">
                                <w:pPr>
                                  <w:ind w:left="347"/>
                                  <w:rPr>
                                    <w:sz w:val="24"/>
                                  </w:rPr>
                                </w:pPr>
                                <w:moveFrom w:id="3140" w:author="Abhiram Arali" w:date="2024-11-12T16:22:00Z">
                                  <w:r w:rsidDel="002056E3">
                                    <w:rPr>
                                      <w:sz w:val="24"/>
                                    </w:rPr>
                                    <w:t>return</w:t>
                                  </w:r>
                                  <w:r w:rsidDel="002056E3">
                                    <w:rPr>
                                      <w:spacing w:val="-2"/>
                                      <w:sz w:val="24"/>
                                    </w:rPr>
                                    <w:t xml:space="preserve"> </w:t>
                                  </w:r>
                                  <w:r w:rsidDel="002056E3">
                                    <w:rPr>
                                      <w:spacing w:val="-5"/>
                                      <w:sz w:val="24"/>
                                    </w:rPr>
                                    <w:t>0;</w:t>
                                  </w:r>
                                </w:moveFrom>
                              </w:p>
                              <w:p w14:paraId="62D800E3" w14:textId="3FFBBA94" w:rsidR="00531AAA" w:rsidDel="002056E3" w:rsidRDefault="00531AAA">
                                <w:pPr>
                                  <w:spacing w:before="24"/>
                                  <w:rPr>
                                    <w:sz w:val="24"/>
                                  </w:rPr>
                                </w:pPr>
                              </w:p>
                              <w:p w14:paraId="13A6FC94" w14:textId="0537BCFA" w:rsidR="00531AAA" w:rsidDel="002056E3" w:rsidRDefault="00531AAA">
                                <w:pPr>
                                  <w:ind w:left="107"/>
                                  <w:rPr>
                                    <w:sz w:val="24"/>
                                  </w:rPr>
                                </w:pPr>
                                <w:moveFrom w:id="3141" w:author="Abhiram Arali" w:date="2024-11-12T16:22:00Z">
                                  <w:r w:rsidDel="002056E3">
                                    <w:rPr>
                                      <w:spacing w:val="-10"/>
                                      <w:sz w:val="24"/>
                                    </w:rPr>
                                    <w:t>}</w:t>
                                  </w:r>
                                </w:moveFrom>
                              </w:p>
                              <w:p w14:paraId="083473C4" w14:textId="4659692F" w:rsidR="00531AAA" w:rsidDel="002056E3" w:rsidRDefault="00531AAA">
                                <w:pPr>
                                  <w:rPr>
                                    <w:sz w:val="24"/>
                                  </w:rPr>
                                </w:pPr>
                              </w:p>
                              <w:p w14:paraId="5F49C9F1" w14:textId="6F2509E9" w:rsidR="00531AAA" w:rsidDel="002056E3" w:rsidRDefault="00531AAA">
                                <w:pPr>
                                  <w:rPr>
                                    <w:sz w:val="24"/>
                                  </w:rPr>
                                </w:pPr>
                              </w:p>
                              <w:p w14:paraId="2CD5150B" w14:textId="7AFA27AD" w:rsidR="00531AAA" w:rsidDel="002056E3" w:rsidRDefault="00531AAA">
                                <w:pPr>
                                  <w:spacing w:before="43"/>
                                  <w:rPr>
                                    <w:sz w:val="24"/>
                                  </w:rPr>
                                </w:pPr>
                              </w:p>
                              <w:p w14:paraId="05950F75" w14:textId="5BAA0AF8" w:rsidR="00531AAA" w:rsidDel="002056E3" w:rsidRDefault="00531AAA">
                                <w:pPr>
                                  <w:spacing w:line="499" w:lineRule="auto"/>
                                  <w:ind w:left="107" w:right="6893"/>
                                  <w:rPr>
                                    <w:sz w:val="24"/>
                                  </w:rPr>
                                </w:pPr>
                                <w:moveFrom w:id="3142" w:author="Abhiram Arali" w:date="2024-11-12T16:22:00Z">
                                  <w:r w:rsidDel="002056E3">
                                    <w:rPr>
                                      <w:sz w:val="24"/>
                                    </w:rPr>
                                    <w:t>//</w:t>
                                  </w:r>
                                  <w:r w:rsidDel="002056E3">
                                    <w:rPr>
                                      <w:spacing w:val="-15"/>
                                      <w:sz w:val="24"/>
                                    </w:rPr>
                                    <w:t xml:space="preserve"> </w:t>
                                  </w:r>
                                  <w:r w:rsidDel="002056E3">
                                    <w:rPr>
                                      <w:sz w:val="24"/>
                                    </w:rPr>
                                    <w:t>Function</w:t>
                                  </w:r>
                                  <w:r w:rsidDel="002056E3">
                                    <w:rPr>
                                      <w:spacing w:val="-15"/>
                                      <w:sz w:val="24"/>
                                    </w:rPr>
                                    <w:t xml:space="preserve"> </w:t>
                                  </w:r>
                                  <w:r w:rsidDel="002056E3">
                                    <w:rPr>
                                      <w:sz w:val="24"/>
                                    </w:rPr>
                                    <w:t>definition int add(int a, int b) {</w:t>
                                  </w:r>
                                </w:moveFrom>
                              </w:p>
                              <w:p w14:paraId="427EA16B" w14:textId="30F7F27D" w:rsidR="00531AAA" w:rsidDel="002056E3" w:rsidRDefault="00531AAA">
                                <w:pPr>
                                  <w:spacing w:line="276" w:lineRule="exact"/>
                                  <w:ind w:left="347"/>
                                  <w:rPr>
                                    <w:sz w:val="24"/>
                                  </w:rPr>
                                </w:pPr>
                                <w:moveFrom w:id="3143" w:author="Abhiram Arali" w:date="2024-11-12T16:22:00Z">
                                  <w:r w:rsidDel="002056E3">
                                    <w:rPr>
                                      <w:sz w:val="24"/>
                                    </w:rPr>
                                    <w:t>return</w:t>
                                  </w:r>
                                  <w:r w:rsidDel="002056E3">
                                    <w:rPr>
                                      <w:spacing w:val="-3"/>
                                      <w:sz w:val="24"/>
                                    </w:rPr>
                                    <w:t xml:space="preserve"> </w:t>
                                  </w:r>
                                  <w:r w:rsidDel="002056E3">
                                    <w:rPr>
                                      <w:sz w:val="24"/>
                                    </w:rPr>
                                    <w:t>a +</w:t>
                                  </w:r>
                                  <w:r w:rsidDel="002056E3">
                                    <w:rPr>
                                      <w:spacing w:val="-2"/>
                                      <w:sz w:val="24"/>
                                    </w:rPr>
                                    <w:t xml:space="preserve"> </w:t>
                                  </w:r>
                                  <w:r w:rsidDel="002056E3">
                                    <w:rPr>
                                      <w:sz w:val="24"/>
                                    </w:rPr>
                                    <w:t>b; // Return</w:t>
                                  </w:r>
                                  <w:r w:rsidDel="002056E3">
                                    <w:rPr>
                                      <w:spacing w:val="-1"/>
                                      <w:sz w:val="24"/>
                                    </w:rPr>
                                    <w:t xml:space="preserve"> </w:t>
                                  </w:r>
                                  <w:r w:rsidDel="002056E3">
                                    <w:rPr>
                                      <w:sz w:val="24"/>
                                    </w:rPr>
                                    <w:t>the sum of</w:t>
                                  </w:r>
                                  <w:r w:rsidDel="002056E3">
                                    <w:rPr>
                                      <w:spacing w:val="-2"/>
                                      <w:sz w:val="24"/>
                                    </w:rPr>
                                    <w:t xml:space="preserve"> </w:t>
                                  </w:r>
                                  <w:r w:rsidDel="002056E3">
                                    <w:rPr>
                                      <w:sz w:val="24"/>
                                    </w:rPr>
                                    <w:t>a</w:t>
                                  </w:r>
                                  <w:r w:rsidDel="002056E3">
                                    <w:rPr>
                                      <w:spacing w:val="-1"/>
                                      <w:sz w:val="24"/>
                                    </w:rPr>
                                    <w:t xml:space="preserve"> </w:t>
                                  </w:r>
                                  <w:r w:rsidDel="002056E3">
                                    <w:rPr>
                                      <w:sz w:val="24"/>
                                    </w:rPr>
                                    <w:t xml:space="preserve">and </w:t>
                                  </w:r>
                                  <w:r w:rsidDel="002056E3">
                                    <w:rPr>
                                      <w:spacing w:val="-10"/>
                                      <w:sz w:val="24"/>
                                    </w:rPr>
                                    <w:t>b</w:t>
                                  </w:r>
                                </w:moveFrom>
                              </w:p>
                              <w:p w14:paraId="0F035C44" w14:textId="331E5FEE" w:rsidR="00531AAA" w:rsidDel="002056E3" w:rsidRDefault="00531AAA">
                                <w:pPr>
                                  <w:spacing w:before="22"/>
                                  <w:rPr>
                                    <w:sz w:val="24"/>
                                  </w:rPr>
                                </w:pPr>
                              </w:p>
                              <w:p w14:paraId="0EF760BE" w14:textId="2F5301FB" w:rsidR="00531AAA" w:rsidRDefault="00531AAA">
                                <w:pPr>
                                  <w:ind w:left="107"/>
                                  <w:rPr>
                                    <w:sz w:val="24"/>
                                  </w:rPr>
                                </w:pPr>
                                <w:moveFrom w:id="3144" w:author="Abhiram Arali" w:date="2024-11-12T16:22:00Z">
                                  <w:r w:rsidDel="002056E3">
                                    <w:rPr>
                                      <w:spacing w:val="-10"/>
                                      <w:sz w:val="24"/>
                                    </w:rPr>
                                    <w:t>}</w:t>
                                  </w:r>
                                </w:moveFrom>
                                <w:moveFromRangeEnd w:id="3135"/>
                              </w:p>
                            </w:txbxContent>
                          </wps:txbx>
                          <wps:bodyPr wrap="square" lIns="0" tIns="0" rIns="0" bIns="0" rtlCol="0">
                            <a:noAutofit/>
                          </wps:bodyPr>
                        </wps:wsp>
                      </wpg:wgp>
                    </a:graphicData>
                  </a:graphic>
                </wp:inline>
              </w:drawing>
            </mc:Choice>
            <mc:Fallback>
              <w:pict>
                <v:group w14:anchorId="704AAFE6" id="Group 189" o:spid="_x0000_s1188" style="width:463.2pt;height:452.6pt;mso-position-horizontal-relative:char;mso-position-vertical-relative:line" coordsize="58826,57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">
                  <v:shape id="Graphic 190" o:spid="_x0000_s1189" style="position:absolute;width:58826;height:57480;visibility:visible;mso-wrap-style:square;v-text-anchor:top" coordsize="5882640,5748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c2sMAA&#10;AADcAAAADwAAAGRycy9kb3ducmV2LnhtbERPTYvCMBC9C/sfwizsTVM9FO0aRWRl14ti1fvQzDbF&#10;ZlKaaOu/N4LgbR7vc+bL3tbiRq2vHCsYjxIQxIXTFZcKTsfNcArCB2SNtWNScCcPy8XHYI6Zdh0f&#10;6JaHUsQQ9hkqMCE0mZS+MGTRj1xDHLl/11oMEbal1C12MdzWcpIkqbRYcWww2NDaUHHJr1ZB2PLu&#10;3FH6u1lZn+5/zG5yvpJSX5/96htEoD68xS/3n47zZ2N4PhMvkI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Vc2sMAAAADcAAAADwAAAAAAAAAAAAAAAACYAgAAZHJzL2Rvd25y&#10;ZXYueG1sUEsFBgAAAAAEAAQA9QAAAIUDAAAAAA==&#10;" path="m6096,2187321r-6096,l,2551849r,364236l,5741835r6096,l6096,2551849r,-364528xem6096,1458772r-6096,l,1822996r,364236l6096,2187232r,-364236l6096,1458772xem6096,728776r-6096,l,1094524r,364236l6096,1458760r,-364236l6096,728776xem6096,l,,,364528,,728764r6096,l6096,364528,6096,xem5875909,5741848r-5869813,l,5741848r,6083l6096,5747931r5869813,l5875909,5741848xem5882081,5741848r-6096,l5875985,5747931r6096,l5882081,5741848xem5882081,2187321r-6096,l5875985,2551849r,364236l5875985,5741835r6096,l5882081,2551849r,-364528xem5882081,1458772r-6096,l5875985,1822996r,364236l5882081,2187232r,-364236l5882081,1458772xem5882081,728776r-6096,l5875985,1094524r,364236l5882081,1458760r,-364236l5882081,728776xem5882081,r-6096,l5875985,364528r,364236l5882081,728764r,-364236l5882081,xe" fillcolor="black" stroked="f">
                    <v:path arrowok="t"/>
                  </v:shape>
                  <v:shape id="Textbox 191" o:spid="_x0000_s1190" type="#_x0000_t202" style="position:absolute;left:60;width:58700;height:57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r/hMMA&#10;AADcAAAADwAAAGRycy9kb3ducmV2LnhtbERPTWvCQBC9F/wPyxR6q5t6kCa6BikWhII0xoPHaXZM&#10;lmRn0+xq4r/vFgq9zeN9zjqfbCduNHjjWMHLPAFBXDltuFZwKt+fX0H4gKyxc0wK7uQh38we1php&#10;N3JBt2OoRQxhn6GCJoQ+k9JXDVn0c9cTR+7iBoshwqGWesAxhttOLpJkKS0ajg0N9vTWUNUer1bB&#10;9szFznwfvj6LS2HKMk34Y9kq9fQ4bVcgAk3hX/zn3us4P13A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r/hMMAAADcAAAADwAAAAAAAAAAAAAAAACYAgAAZHJzL2Rv&#10;d25yZXYueG1sUEsFBgAAAAAEAAQA9QAAAIgDAAAAAA==&#10;" filled="f" stroked="f">
                    <v:textbox inset="0,0,0,0">
                      <w:txbxContent>
                        <w:p w14:paraId="08C261E1" w14:textId="3E318AC8" w:rsidR="00531AAA" w:rsidDel="002056E3" w:rsidRDefault="00531AAA">
                          <w:pPr>
                            <w:spacing w:line="499" w:lineRule="auto"/>
                            <w:ind w:left="347" w:right="7432"/>
                            <w:rPr>
                              <w:sz w:val="24"/>
                            </w:rPr>
                          </w:pPr>
                          <w:moveFromRangeStart w:id="3145" w:author="Abhiram Arali" w:date="2024-11-12T16:22:00Z" w:name="move182320948"/>
                          <w:moveFrom w:id="3146" w:author="Abhiram Arali" w:date="2024-11-12T16:22:00Z">
                            <w:r w:rsidDel="002056E3">
                              <w:rPr>
                                <w:sz w:val="24"/>
                              </w:rPr>
                              <w:t>int num1 = 5; int</w:t>
                            </w:r>
                            <w:r w:rsidDel="002056E3">
                              <w:rPr>
                                <w:spacing w:val="-13"/>
                                <w:sz w:val="24"/>
                              </w:rPr>
                              <w:t xml:space="preserve"> </w:t>
                            </w:r>
                            <w:r w:rsidDel="002056E3">
                              <w:rPr>
                                <w:sz w:val="24"/>
                              </w:rPr>
                              <w:t>num2</w:t>
                            </w:r>
                            <w:r w:rsidDel="002056E3">
                              <w:rPr>
                                <w:spacing w:val="-13"/>
                                <w:sz w:val="24"/>
                              </w:rPr>
                              <w:t xml:space="preserve"> </w:t>
                            </w:r>
                            <w:r w:rsidDel="002056E3">
                              <w:rPr>
                                <w:sz w:val="24"/>
                              </w:rPr>
                              <w:t>=</w:t>
                            </w:r>
                            <w:r w:rsidDel="002056E3">
                              <w:rPr>
                                <w:spacing w:val="-13"/>
                                <w:sz w:val="24"/>
                              </w:rPr>
                              <w:t xml:space="preserve"> </w:t>
                            </w:r>
                            <w:r w:rsidDel="002056E3">
                              <w:rPr>
                                <w:sz w:val="24"/>
                              </w:rPr>
                              <w:t>10; int result;</w:t>
                            </w:r>
                          </w:moveFrom>
                        </w:p>
                        <w:p w14:paraId="24319748" w14:textId="0DA6025C" w:rsidR="00531AAA" w:rsidDel="002056E3" w:rsidRDefault="00531AAA">
                          <w:pPr>
                            <w:rPr>
                              <w:sz w:val="24"/>
                            </w:rPr>
                          </w:pPr>
                        </w:p>
                        <w:p w14:paraId="1D8574E2" w14:textId="34B545E2" w:rsidR="00531AAA" w:rsidDel="002056E3" w:rsidRDefault="00531AAA">
                          <w:pPr>
                            <w:spacing w:before="22"/>
                            <w:rPr>
                              <w:sz w:val="24"/>
                            </w:rPr>
                          </w:pPr>
                        </w:p>
                        <w:p w14:paraId="23E1BFC5" w14:textId="03D4639A" w:rsidR="00531AAA" w:rsidDel="002056E3" w:rsidRDefault="00531AAA">
                          <w:pPr>
                            <w:ind w:left="347"/>
                            <w:rPr>
                              <w:sz w:val="24"/>
                            </w:rPr>
                          </w:pPr>
                          <w:moveFrom w:id="3147" w:author="Abhiram Arali" w:date="2024-11-12T16:22:00Z">
                            <w:r w:rsidDel="002056E3">
                              <w:rPr>
                                <w:sz w:val="24"/>
                              </w:rPr>
                              <w:t>//</w:t>
                            </w:r>
                            <w:r w:rsidDel="002056E3">
                              <w:rPr>
                                <w:spacing w:val="-4"/>
                                <w:sz w:val="24"/>
                              </w:rPr>
                              <w:t xml:space="preserve"> </w:t>
                            </w:r>
                            <w:r w:rsidDel="002056E3">
                              <w:rPr>
                                <w:sz w:val="24"/>
                              </w:rPr>
                              <w:t>Function</w:t>
                            </w:r>
                            <w:r w:rsidDel="002056E3">
                              <w:rPr>
                                <w:spacing w:val="-1"/>
                                <w:sz w:val="24"/>
                              </w:rPr>
                              <w:t xml:space="preserve"> </w:t>
                            </w:r>
                            <w:r w:rsidDel="002056E3">
                              <w:rPr>
                                <w:spacing w:val="-4"/>
                                <w:sz w:val="24"/>
                              </w:rPr>
                              <w:t>call</w:t>
                            </w:r>
                          </w:moveFrom>
                        </w:p>
                        <w:p w14:paraId="2686AEDA" w14:textId="05FDC0E6" w:rsidR="00531AAA" w:rsidDel="002056E3" w:rsidRDefault="00531AAA">
                          <w:pPr>
                            <w:spacing w:before="22"/>
                            <w:rPr>
                              <w:sz w:val="24"/>
                            </w:rPr>
                          </w:pPr>
                        </w:p>
                        <w:p w14:paraId="17EEA336" w14:textId="36D045AD" w:rsidR="00531AAA" w:rsidDel="002056E3" w:rsidRDefault="00531AAA">
                          <w:pPr>
                            <w:ind w:left="347"/>
                            <w:rPr>
                              <w:sz w:val="24"/>
                            </w:rPr>
                          </w:pPr>
                          <w:moveFrom w:id="3148" w:author="Abhiram Arali" w:date="2024-11-12T16:22:00Z">
                            <w:r w:rsidDel="002056E3">
                              <w:rPr>
                                <w:sz w:val="24"/>
                              </w:rPr>
                              <w:t>result</w:t>
                            </w:r>
                            <w:r w:rsidDel="002056E3">
                              <w:rPr>
                                <w:spacing w:val="-2"/>
                                <w:sz w:val="24"/>
                              </w:rPr>
                              <w:t xml:space="preserve"> </w:t>
                            </w:r>
                            <w:r w:rsidDel="002056E3">
                              <w:rPr>
                                <w:sz w:val="24"/>
                              </w:rPr>
                              <w:t>=</w:t>
                            </w:r>
                            <w:r w:rsidDel="002056E3">
                              <w:rPr>
                                <w:spacing w:val="-2"/>
                                <w:sz w:val="24"/>
                              </w:rPr>
                              <w:t xml:space="preserve"> </w:t>
                            </w:r>
                            <w:r w:rsidDel="002056E3">
                              <w:rPr>
                                <w:sz w:val="24"/>
                              </w:rPr>
                              <w:t>add(num1,</w:t>
                            </w:r>
                            <w:r w:rsidDel="002056E3">
                              <w:rPr>
                                <w:spacing w:val="-1"/>
                                <w:sz w:val="24"/>
                              </w:rPr>
                              <w:t xml:space="preserve"> </w:t>
                            </w:r>
                            <w:r w:rsidDel="002056E3">
                              <w:rPr>
                                <w:spacing w:val="-2"/>
                                <w:sz w:val="24"/>
                              </w:rPr>
                              <w:t>num2);</w:t>
                            </w:r>
                          </w:moveFrom>
                        </w:p>
                        <w:p w14:paraId="38F80311" w14:textId="6F0DCB19" w:rsidR="00531AAA" w:rsidDel="002056E3" w:rsidRDefault="00531AAA">
                          <w:pPr>
                            <w:rPr>
                              <w:sz w:val="24"/>
                            </w:rPr>
                          </w:pPr>
                        </w:p>
                        <w:p w14:paraId="1D9A82B6" w14:textId="7F356255" w:rsidR="00531AAA" w:rsidDel="002056E3" w:rsidRDefault="00531AAA">
                          <w:pPr>
                            <w:rPr>
                              <w:sz w:val="24"/>
                            </w:rPr>
                          </w:pPr>
                        </w:p>
                        <w:p w14:paraId="4B954A4C" w14:textId="3E0A586E" w:rsidR="00531AAA" w:rsidDel="002056E3" w:rsidRDefault="00531AAA">
                          <w:pPr>
                            <w:spacing w:before="43"/>
                            <w:rPr>
                              <w:sz w:val="24"/>
                            </w:rPr>
                          </w:pPr>
                        </w:p>
                        <w:p w14:paraId="395018B5" w14:textId="1B6BC195" w:rsidR="00531AAA" w:rsidDel="002056E3" w:rsidRDefault="00531AAA">
                          <w:pPr>
                            <w:spacing w:before="1"/>
                            <w:ind w:left="347"/>
                            <w:rPr>
                              <w:sz w:val="24"/>
                            </w:rPr>
                          </w:pPr>
                          <w:moveFrom w:id="3149" w:author="Abhiram Arali" w:date="2024-11-12T16:22:00Z">
                            <w:r w:rsidDel="002056E3">
                              <w:rPr>
                                <w:sz w:val="24"/>
                              </w:rPr>
                              <w:t>printf("The</w:t>
                            </w:r>
                            <w:r w:rsidDel="002056E3">
                              <w:rPr>
                                <w:spacing w:val="-2"/>
                                <w:sz w:val="24"/>
                              </w:rPr>
                              <w:t xml:space="preserve"> </w:t>
                            </w:r>
                            <w:r w:rsidDel="002056E3">
                              <w:rPr>
                                <w:sz w:val="24"/>
                              </w:rPr>
                              <w:t>sum of</w:t>
                            </w:r>
                            <w:r w:rsidDel="002056E3">
                              <w:rPr>
                                <w:spacing w:val="-1"/>
                                <w:sz w:val="24"/>
                              </w:rPr>
                              <w:t xml:space="preserve"> </w:t>
                            </w:r>
                            <w:r w:rsidDel="002056E3">
                              <w:rPr>
                                <w:sz w:val="24"/>
                              </w:rPr>
                              <w:t>%d</w:t>
                            </w:r>
                            <w:r w:rsidDel="002056E3">
                              <w:rPr>
                                <w:spacing w:val="2"/>
                                <w:sz w:val="24"/>
                              </w:rPr>
                              <w:t xml:space="preserve"> </w:t>
                            </w:r>
                            <w:r w:rsidDel="002056E3">
                              <w:rPr>
                                <w:sz w:val="24"/>
                              </w:rPr>
                              <w:t>and</w:t>
                            </w:r>
                            <w:r w:rsidDel="002056E3">
                              <w:rPr>
                                <w:spacing w:val="-1"/>
                                <w:sz w:val="24"/>
                              </w:rPr>
                              <w:t xml:space="preserve"> </w:t>
                            </w:r>
                            <w:r w:rsidDel="002056E3">
                              <w:rPr>
                                <w:sz w:val="24"/>
                              </w:rPr>
                              <w:t>%d is</w:t>
                            </w:r>
                            <w:r w:rsidDel="002056E3">
                              <w:rPr>
                                <w:spacing w:val="-1"/>
                                <w:sz w:val="24"/>
                              </w:rPr>
                              <w:t xml:space="preserve"> </w:t>
                            </w:r>
                            <w:r w:rsidDel="002056E3">
                              <w:rPr>
                                <w:sz w:val="24"/>
                              </w:rPr>
                              <w:t>%d\n", num1,</w:t>
                            </w:r>
                            <w:r w:rsidDel="002056E3">
                              <w:rPr>
                                <w:spacing w:val="-1"/>
                                <w:sz w:val="24"/>
                              </w:rPr>
                              <w:t xml:space="preserve"> </w:t>
                            </w:r>
                            <w:r w:rsidDel="002056E3">
                              <w:rPr>
                                <w:sz w:val="24"/>
                              </w:rPr>
                              <w:t>num2,</w:t>
                            </w:r>
                            <w:r w:rsidDel="002056E3">
                              <w:rPr>
                                <w:spacing w:val="1"/>
                                <w:sz w:val="24"/>
                              </w:rPr>
                              <w:t xml:space="preserve"> </w:t>
                            </w:r>
                            <w:r w:rsidDel="002056E3">
                              <w:rPr>
                                <w:spacing w:val="-2"/>
                                <w:sz w:val="24"/>
                              </w:rPr>
                              <w:t>result);</w:t>
                            </w:r>
                          </w:moveFrom>
                        </w:p>
                        <w:p w14:paraId="50D09C16" w14:textId="0FEE1F5D" w:rsidR="00531AAA" w:rsidDel="002056E3" w:rsidRDefault="00531AAA">
                          <w:pPr>
                            <w:rPr>
                              <w:sz w:val="24"/>
                            </w:rPr>
                          </w:pPr>
                        </w:p>
                        <w:p w14:paraId="6E00EB01" w14:textId="3D35E909" w:rsidR="00531AAA" w:rsidDel="002056E3" w:rsidRDefault="00531AAA">
                          <w:pPr>
                            <w:rPr>
                              <w:sz w:val="24"/>
                            </w:rPr>
                          </w:pPr>
                        </w:p>
                        <w:p w14:paraId="34447E99" w14:textId="5839C53A" w:rsidR="00531AAA" w:rsidDel="002056E3" w:rsidRDefault="00531AAA">
                          <w:pPr>
                            <w:spacing w:before="43"/>
                            <w:rPr>
                              <w:sz w:val="24"/>
                            </w:rPr>
                          </w:pPr>
                        </w:p>
                        <w:p w14:paraId="42B98960" w14:textId="18AD0093" w:rsidR="00531AAA" w:rsidDel="002056E3" w:rsidRDefault="00531AAA">
                          <w:pPr>
                            <w:ind w:left="347"/>
                            <w:rPr>
                              <w:sz w:val="24"/>
                            </w:rPr>
                          </w:pPr>
                          <w:moveFrom w:id="3150" w:author="Abhiram Arali" w:date="2024-11-12T16:22:00Z">
                            <w:r w:rsidDel="002056E3">
                              <w:rPr>
                                <w:sz w:val="24"/>
                              </w:rPr>
                              <w:t>return</w:t>
                            </w:r>
                            <w:r w:rsidDel="002056E3">
                              <w:rPr>
                                <w:spacing w:val="-2"/>
                                <w:sz w:val="24"/>
                              </w:rPr>
                              <w:t xml:space="preserve"> </w:t>
                            </w:r>
                            <w:r w:rsidDel="002056E3">
                              <w:rPr>
                                <w:spacing w:val="-5"/>
                                <w:sz w:val="24"/>
                              </w:rPr>
                              <w:t>0;</w:t>
                            </w:r>
                          </w:moveFrom>
                        </w:p>
                        <w:p w14:paraId="62D800E3" w14:textId="3FFBBA94" w:rsidR="00531AAA" w:rsidDel="002056E3" w:rsidRDefault="00531AAA">
                          <w:pPr>
                            <w:spacing w:before="24"/>
                            <w:rPr>
                              <w:sz w:val="24"/>
                            </w:rPr>
                          </w:pPr>
                        </w:p>
                        <w:p w14:paraId="13A6FC94" w14:textId="0537BCFA" w:rsidR="00531AAA" w:rsidDel="002056E3" w:rsidRDefault="00531AAA">
                          <w:pPr>
                            <w:ind w:left="107"/>
                            <w:rPr>
                              <w:sz w:val="24"/>
                            </w:rPr>
                          </w:pPr>
                          <w:moveFrom w:id="3151" w:author="Abhiram Arali" w:date="2024-11-12T16:22:00Z">
                            <w:r w:rsidDel="002056E3">
                              <w:rPr>
                                <w:spacing w:val="-10"/>
                                <w:sz w:val="24"/>
                              </w:rPr>
                              <w:t>}</w:t>
                            </w:r>
                          </w:moveFrom>
                        </w:p>
                        <w:p w14:paraId="083473C4" w14:textId="4659692F" w:rsidR="00531AAA" w:rsidDel="002056E3" w:rsidRDefault="00531AAA">
                          <w:pPr>
                            <w:rPr>
                              <w:sz w:val="24"/>
                            </w:rPr>
                          </w:pPr>
                        </w:p>
                        <w:p w14:paraId="5F49C9F1" w14:textId="6F2509E9" w:rsidR="00531AAA" w:rsidDel="002056E3" w:rsidRDefault="00531AAA">
                          <w:pPr>
                            <w:rPr>
                              <w:sz w:val="24"/>
                            </w:rPr>
                          </w:pPr>
                        </w:p>
                        <w:p w14:paraId="2CD5150B" w14:textId="7AFA27AD" w:rsidR="00531AAA" w:rsidDel="002056E3" w:rsidRDefault="00531AAA">
                          <w:pPr>
                            <w:spacing w:before="43"/>
                            <w:rPr>
                              <w:sz w:val="24"/>
                            </w:rPr>
                          </w:pPr>
                        </w:p>
                        <w:p w14:paraId="05950F75" w14:textId="5BAA0AF8" w:rsidR="00531AAA" w:rsidDel="002056E3" w:rsidRDefault="00531AAA">
                          <w:pPr>
                            <w:spacing w:line="499" w:lineRule="auto"/>
                            <w:ind w:left="107" w:right="6893"/>
                            <w:rPr>
                              <w:sz w:val="24"/>
                            </w:rPr>
                          </w:pPr>
                          <w:moveFrom w:id="3152" w:author="Abhiram Arali" w:date="2024-11-12T16:22:00Z">
                            <w:r w:rsidDel="002056E3">
                              <w:rPr>
                                <w:sz w:val="24"/>
                              </w:rPr>
                              <w:t>//</w:t>
                            </w:r>
                            <w:r w:rsidDel="002056E3">
                              <w:rPr>
                                <w:spacing w:val="-15"/>
                                <w:sz w:val="24"/>
                              </w:rPr>
                              <w:t xml:space="preserve"> </w:t>
                            </w:r>
                            <w:r w:rsidDel="002056E3">
                              <w:rPr>
                                <w:sz w:val="24"/>
                              </w:rPr>
                              <w:t>Function</w:t>
                            </w:r>
                            <w:r w:rsidDel="002056E3">
                              <w:rPr>
                                <w:spacing w:val="-15"/>
                                <w:sz w:val="24"/>
                              </w:rPr>
                              <w:t xml:space="preserve"> </w:t>
                            </w:r>
                            <w:r w:rsidDel="002056E3">
                              <w:rPr>
                                <w:sz w:val="24"/>
                              </w:rPr>
                              <w:t>definition int add(int a, int b) {</w:t>
                            </w:r>
                          </w:moveFrom>
                        </w:p>
                        <w:p w14:paraId="427EA16B" w14:textId="30F7F27D" w:rsidR="00531AAA" w:rsidDel="002056E3" w:rsidRDefault="00531AAA">
                          <w:pPr>
                            <w:spacing w:line="276" w:lineRule="exact"/>
                            <w:ind w:left="347"/>
                            <w:rPr>
                              <w:sz w:val="24"/>
                            </w:rPr>
                          </w:pPr>
                          <w:moveFrom w:id="3153" w:author="Abhiram Arali" w:date="2024-11-12T16:22:00Z">
                            <w:r w:rsidDel="002056E3">
                              <w:rPr>
                                <w:sz w:val="24"/>
                              </w:rPr>
                              <w:t>return</w:t>
                            </w:r>
                            <w:r w:rsidDel="002056E3">
                              <w:rPr>
                                <w:spacing w:val="-3"/>
                                <w:sz w:val="24"/>
                              </w:rPr>
                              <w:t xml:space="preserve"> </w:t>
                            </w:r>
                            <w:r w:rsidDel="002056E3">
                              <w:rPr>
                                <w:sz w:val="24"/>
                              </w:rPr>
                              <w:t>a +</w:t>
                            </w:r>
                            <w:r w:rsidDel="002056E3">
                              <w:rPr>
                                <w:spacing w:val="-2"/>
                                <w:sz w:val="24"/>
                              </w:rPr>
                              <w:t xml:space="preserve"> </w:t>
                            </w:r>
                            <w:r w:rsidDel="002056E3">
                              <w:rPr>
                                <w:sz w:val="24"/>
                              </w:rPr>
                              <w:t>b; // Return</w:t>
                            </w:r>
                            <w:r w:rsidDel="002056E3">
                              <w:rPr>
                                <w:spacing w:val="-1"/>
                                <w:sz w:val="24"/>
                              </w:rPr>
                              <w:t xml:space="preserve"> </w:t>
                            </w:r>
                            <w:r w:rsidDel="002056E3">
                              <w:rPr>
                                <w:sz w:val="24"/>
                              </w:rPr>
                              <w:t>the sum of</w:t>
                            </w:r>
                            <w:r w:rsidDel="002056E3">
                              <w:rPr>
                                <w:spacing w:val="-2"/>
                                <w:sz w:val="24"/>
                              </w:rPr>
                              <w:t xml:space="preserve"> </w:t>
                            </w:r>
                            <w:r w:rsidDel="002056E3">
                              <w:rPr>
                                <w:sz w:val="24"/>
                              </w:rPr>
                              <w:t>a</w:t>
                            </w:r>
                            <w:r w:rsidDel="002056E3">
                              <w:rPr>
                                <w:spacing w:val="-1"/>
                                <w:sz w:val="24"/>
                              </w:rPr>
                              <w:t xml:space="preserve"> </w:t>
                            </w:r>
                            <w:r w:rsidDel="002056E3">
                              <w:rPr>
                                <w:sz w:val="24"/>
                              </w:rPr>
                              <w:t xml:space="preserve">and </w:t>
                            </w:r>
                            <w:r w:rsidDel="002056E3">
                              <w:rPr>
                                <w:spacing w:val="-10"/>
                                <w:sz w:val="24"/>
                              </w:rPr>
                              <w:t>b</w:t>
                            </w:r>
                          </w:moveFrom>
                        </w:p>
                        <w:p w14:paraId="0F035C44" w14:textId="331E5FEE" w:rsidR="00531AAA" w:rsidDel="002056E3" w:rsidRDefault="00531AAA">
                          <w:pPr>
                            <w:spacing w:before="22"/>
                            <w:rPr>
                              <w:sz w:val="24"/>
                            </w:rPr>
                          </w:pPr>
                        </w:p>
                        <w:p w14:paraId="0EF760BE" w14:textId="2F5301FB" w:rsidR="00531AAA" w:rsidRDefault="00531AAA">
                          <w:pPr>
                            <w:ind w:left="107"/>
                            <w:rPr>
                              <w:sz w:val="24"/>
                            </w:rPr>
                          </w:pPr>
                          <w:moveFrom w:id="3154" w:author="Abhiram Arali" w:date="2024-11-12T16:22:00Z">
                            <w:r w:rsidDel="002056E3">
                              <w:rPr>
                                <w:spacing w:val="-10"/>
                                <w:sz w:val="24"/>
                              </w:rPr>
                              <w:t>}</w:t>
                            </w:r>
                          </w:moveFrom>
                          <w:moveFromRangeEnd w:id="3145"/>
                        </w:p>
                      </w:txbxContent>
                    </v:textbox>
                  </v:shape>
                  <w10:anchorlock/>
                </v:group>
              </w:pict>
            </mc:Fallback>
          </mc:AlternateContent>
        </w:r>
      </w:del>
    </w:p>
    <w:p w14:paraId="5E8163A6" w14:textId="37ADE7B0" w:rsidR="00E57A4D" w:rsidDel="00F366C8" w:rsidRDefault="00E57A4D">
      <w:pPr>
        <w:pStyle w:val="BodyText"/>
        <w:ind w:left="102"/>
        <w:rPr>
          <w:del w:id="3155" w:author="Abhiram Arali" w:date="2024-11-12T16:22:00Z"/>
        </w:rPr>
        <w:pPrChange w:id="3156" w:author="Abhiram Arali" w:date="2024-11-12T16:22:00Z">
          <w:pPr>
            <w:pStyle w:val="BodyText"/>
          </w:pPr>
        </w:pPrChange>
      </w:pPr>
    </w:p>
    <w:p w14:paraId="24D8B771" w14:textId="3826F334" w:rsidR="00E57A4D" w:rsidDel="00F366C8" w:rsidRDefault="00E57A4D">
      <w:pPr>
        <w:pStyle w:val="BodyText"/>
        <w:spacing w:before="150"/>
        <w:rPr>
          <w:del w:id="3157" w:author="Abhiram Arali" w:date="2024-11-12T16:22:00Z"/>
        </w:rPr>
      </w:pPr>
    </w:p>
    <w:p w14:paraId="29021F40" w14:textId="77777777" w:rsidR="00E57A4D" w:rsidRDefault="00A87255" w:rsidP="00F366C8">
      <w:pPr>
        <w:pStyle w:val="NormalBPBHEB"/>
        <w:rPr>
          <w:ins w:id="3158" w:author="Abhiram Arali" w:date="2024-11-12T16:22:00Z"/>
        </w:rPr>
      </w:pPr>
      <w:r>
        <w:t>The function is declared with int add(int a, int b);. This specifies that the function add takes two</w:t>
      </w:r>
      <w:r>
        <w:rPr>
          <w:spacing w:val="-7"/>
        </w:rPr>
        <w:t xml:space="preserve"> </w:t>
      </w:r>
      <w:r>
        <w:t>integer</w:t>
      </w:r>
      <w:r>
        <w:rPr>
          <w:spacing w:val="-8"/>
        </w:rPr>
        <w:t xml:space="preserve"> </w:t>
      </w:r>
      <w:r>
        <w:t>parameters</w:t>
      </w:r>
      <w:r>
        <w:rPr>
          <w:spacing w:val="-5"/>
        </w:rPr>
        <w:t xml:space="preserve"> </w:t>
      </w:r>
      <w:r>
        <w:t>and</w:t>
      </w:r>
      <w:r>
        <w:rPr>
          <w:spacing w:val="-7"/>
        </w:rPr>
        <w:t xml:space="preserve"> </w:t>
      </w:r>
      <w:r>
        <w:t>returns</w:t>
      </w:r>
      <w:r>
        <w:rPr>
          <w:spacing w:val="-5"/>
        </w:rPr>
        <w:t xml:space="preserve"> </w:t>
      </w:r>
      <w:r>
        <w:t>an</w:t>
      </w:r>
      <w:r>
        <w:rPr>
          <w:spacing w:val="-7"/>
        </w:rPr>
        <w:t xml:space="preserve"> </w:t>
      </w:r>
      <w:r>
        <w:t>integer</w:t>
      </w:r>
      <w:r>
        <w:rPr>
          <w:spacing w:val="-8"/>
        </w:rPr>
        <w:t xml:space="preserve"> </w:t>
      </w:r>
      <w:r>
        <w:t>value.</w:t>
      </w:r>
      <w:r>
        <w:rPr>
          <w:spacing w:val="-7"/>
        </w:rPr>
        <w:t xml:space="preserve"> </w:t>
      </w:r>
      <w:r>
        <w:t>This</w:t>
      </w:r>
      <w:r>
        <w:rPr>
          <w:spacing w:val="-7"/>
        </w:rPr>
        <w:t xml:space="preserve"> </w:t>
      </w:r>
      <w:r>
        <w:t>declaration</w:t>
      </w:r>
      <w:r>
        <w:rPr>
          <w:spacing w:val="-5"/>
        </w:rPr>
        <w:t xml:space="preserve"> </w:t>
      </w:r>
      <w:r>
        <w:t>can</w:t>
      </w:r>
      <w:r>
        <w:rPr>
          <w:spacing w:val="-5"/>
        </w:rPr>
        <w:t xml:space="preserve"> </w:t>
      </w:r>
      <w:r>
        <w:t>also</w:t>
      </w:r>
      <w:r>
        <w:rPr>
          <w:spacing w:val="-7"/>
        </w:rPr>
        <w:t xml:space="preserve"> </w:t>
      </w:r>
      <w:r>
        <w:t>be</w:t>
      </w:r>
      <w:r>
        <w:rPr>
          <w:spacing w:val="-8"/>
        </w:rPr>
        <w:t xml:space="preserve"> </w:t>
      </w:r>
      <w:r>
        <w:t>placed</w:t>
      </w:r>
      <w:r>
        <w:rPr>
          <w:spacing w:val="-7"/>
        </w:rPr>
        <w:t xml:space="preserve"> </w:t>
      </w:r>
      <w:r>
        <w:t>before the main() function to inform the compiler about the function's signature. The actual implementation</w:t>
      </w:r>
      <w:r>
        <w:rPr>
          <w:spacing w:val="-2"/>
        </w:rPr>
        <w:t xml:space="preserve"> </w:t>
      </w:r>
      <w:r>
        <w:t>of</w:t>
      </w:r>
      <w:r>
        <w:rPr>
          <w:spacing w:val="-2"/>
        </w:rPr>
        <w:t xml:space="preserve"> </w:t>
      </w:r>
      <w:r>
        <w:t>the</w:t>
      </w:r>
      <w:r>
        <w:rPr>
          <w:spacing w:val="-3"/>
        </w:rPr>
        <w:t xml:space="preserve"> </w:t>
      </w:r>
      <w:r>
        <w:t>function</w:t>
      </w:r>
      <w:r>
        <w:rPr>
          <w:spacing w:val="-2"/>
        </w:rPr>
        <w:t xml:space="preserve"> </w:t>
      </w:r>
      <w:r>
        <w:t>occurs</w:t>
      </w:r>
      <w:r>
        <w:rPr>
          <w:spacing w:val="-1"/>
        </w:rPr>
        <w:t xml:space="preserve"> </w:t>
      </w:r>
      <w:r>
        <w:t>after</w:t>
      </w:r>
      <w:r>
        <w:rPr>
          <w:spacing w:val="-2"/>
        </w:rPr>
        <w:t xml:space="preserve"> </w:t>
      </w:r>
      <w:r>
        <w:t>the</w:t>
      </w:r>
      <w:r>
        <w:rPr>
          <w:spacing w:val="-4"/>
        </w:rPr>
        <w:t xml:space="preserve"> </w:t>
      </w:r>
      <w:r>
        <w:t>main()</w:t>
      </w:r>
      <w:r>
        <w:rPr>
          <w:spacing w:val="-3"/>
        </w:rPr>
        <w:t xml:space="preserve"> </w:t>
      </w:r>
      <w:r>
        <w:t>function. In</w:t>
      </w:r>
      <w:r>
        <w:rPr>
          <w:spacing w:val="-2"/>
        </w:rPr>
        <w:t xml:space="preserve"> </w:t>
      </w:r>
      <w:r>
        <w:t>the</w:t>
      </w:r>
      <w:r>
        <w:rPr>
          <w:spacing w:val="-1"/>
        </w:rPr>
        <w:t xml:space="preserve"> </w:t>
      </w:r>
      <w:r>
        <w:t>definition,</w:t>
      </w:r>
      <w:r>
        <w:rPr>
          <w:spacing w:val="-2"/>
        </w:rPr>
        <w:t xml:space="preserve"> </w:t>
      </w:r>
      <w:r>
        <w:t>the</w:t>
      </w:r>
      <w:r>
        <w:rPr>
          <w:spacing w:val="-3"/>
        </w:rPr>
        <w:t xml:space="preserve"> </w:t>
      </w:r>
      <w:r>
        <w:t>function takes two integer parameters, a and b, and returns their sum using</w:t>
      </w:r>
      <w:r>
        <w:rPr>
          <w:spacing w:val="-1"/>
        </w:rPr>
        <w:t xml:space="preserve"> </w:t>
      </w:r>
      <w:r>
        <w:t>the return statement. Inside the</w:t>
      </w:r>
      <w:r>
        <w:rPr>
          <w:spacing w:val="-5"/>
        </w:rPr>
        <w:t xml:space="preserve"> </w:t>
      </w:r>
      <w:r>
        <w:t>main()</w:t>
      </w:r>
      <w:r>
        <w:rPr>
          <w:spacing w:val="-6"/>
        </w:rPr>
        <w:t xml:space="preserve"> </w:t>
      </w:r>
      <w:r>
        <w:t>function,</w:t>
      </w:r>
      <w:r>
        <w:rPr>
          <w:spacing w:val="-5"/>
        </w:rPr>
        <w:t xml:space="preserve"> </w:t>
      </w:r>
      <w:r>
        <w:t>the</w:t>
      </w:r>
      <w:r>
        <w:rPr>
          <w:spacing w:val="-5"/>
        </w:rPr>
        <w:t xml:space="preserve"> </w:t>
      </w:r>
      <w:r>
        <w:t>add()</w:t>
      </w:r>
      <w:r>
        <w:rPr>
          <w:spacing w:val="-6"/>
        </w:rPr>
        <w:t xml:space="preserve"> </w:t>
      </w:r>
      <w:r>
        <w:t>function</w:t>
      </w:r>
      <w:r>
        <w:rPr>
          <w:spacing w:val="-5"/>
        </w:rPr>
        <w:t xml:space="preserve"> </w:t>
      </w:r>
      <w:r>
        <w:t>is</w:t>
      </w:r>
      <w:r>
        <w:rPr>
          <w:spacing w:val="-4"/>
        </w:rPr>
        <w:t xml:space="preserve"> </w:t>
      </w:r>
      <w:r>
        <w:t>called</w:t>
      </w:r>
      <w:r>
        <w:rPr>
          <w:spacing w:val="-5"/>
        </w:rPr>
        <w:t xml:space="preserve"> </w:t>
      </w:r>
      <w:r>
        <w:t>with</w:t>
      </w:r>
      <w:r>
        <w:rPr>
          <w:spacing w:val="-4"/>
        </w:rPr>
        <w:t xml:space="preserve"> </w:t>
      </w:r>
      <w:r>
        <w:t>num1</w:t>
      </w:r>
      <w:r>
        <w:rPr>
          <w:spacing w:val="-4"/>
        </w:rPr>
        <w:t xml:space="preserve"> </w:t>
      </w:r>
      <w:r>
        <w:t>and</w:t>
      </w:r>
      <w:r>
        <w:rPr>
          <w:spacing w:val="-5"/>
        </w:rPr>
        <w:t xml:space="preserve"> </w:t>
      </w:r>
      <w:r>
        <w:t>num2</w:t>
      </w:r>
      <w:r>
        <w:rPr>
          <w:spacing w:val="-4"/>
        </w:rPr>
        <w:t xml:space="preserve"> </w:t>
      </w:r>
      <w:r>
        <w:t>as</w:t>
      </w:r>
      <w:r>
        <w:rPr>
          <w:spacing w:val="-5"/>
        </w:rPr>
        <w:t xml:space="preserve"> </w:t>
      </w:r>
      <w:r>
        <w:t>arguments.</w:t>
      </w:r>
      <w:r>
        <w:rPr>
          <w:spacing w:val="-5"/>
        </w:rPr>
        <w:t xml:space="preserve"> </w:t>
      </w:r>
      <w:r>
        <w:t>The</w:t>
      </w:r>
      <w:r>
        <w:rPr>
          <w:spacing w:val="-6"/>
        </w:rPr>
        <w:t xml:space="preserve"> </w:t>
      </w:r>
      <w:r>
        <w:t>result of the function call is stored in the variable result. The program prints the sum of the two numbers using the printf function.</w:t>
      </w:r>
    </w:p>
    <w:p w14:paraId="7FD0DE4E" w14:textId="77777777" w:rsidR="00C80953" w:rsidRDefault="00C80953">
      <w:pPr>
        <w:pStyle w:val="NormalBPBHEB"/>
        <w:pPrChange w:id="3159" w:author="Abhiram Arali" w:date="2024-11-12T16:22:00Z">
          <w:pPr>
            <w:pStyle w:val="BodyText"/>
            <w:spacing w:before="1" w:line="360" w:lineRule="auto"/>
            <w:ind w:left="220" w:right="215"/>
            <w:jc w:val="both"/>
          </w:pPr>
        </w:pPrChange>
      </w:pPr>
    </w:p>
    <w:p w14:paraId="5175B2BD" w14:textId="1F86D62B" w:rsidR="00E57A4D" w:rsidRDefault="00A87255">
      <w:pPr>
        <w:pStyle w:val="Heading2BPBHEB"/>
        <w:pPrChange w:id="3160" w:author="Abhiram Arali" w:date="2024-11-12T16:22:00Z">
          <w:pPr>
            <w:pStyle w:val="Heading2"/>
            <w:jc w:val="both"/>
          </w:pPr>
        </w:pPrChange>
      </w:pPr>
      <w:r>
        <w:lastRenderedPageBreak/>
        <w:t>Advantages</w:t>
      </w:r>
      <w:r>
        <w:rPr>
          <w:spacing w:val="-1"/>
        </w:rPr>
        <w:t xml:space="preserve"> </w:t>
      </w:r>
      <w:r>
        <w:t>of</w:t>
      </w:r>
      <w:r>
        <w:rPr>
          <w:spacing w:val="-1"/>
        </w:rPr>
        <w:t xml:space="preserve"> </w:t>
      </w:r>
      <w:r w:rsidR="0071695C">
        <w:t xml:space="preserve">using </w:t>
      </w:r>
      <w:r w:rsidR="0071695C">
        <w:rPr>
          <w:spacing w:val="-2"/>
        </w:rPr>
        <w:t>functions</w:t>
      </w:r>
    </w:p>
    <w:p w14:paraId="2B56EA5B" w14:textId="245C2B3C" w:rsidR="00E57A4D" w:rsidDel="00D340B6" w:rsidRDefault="00E57A4D">
      <w:pPr>
        <w:jc w:val="both"/>
        <w:rPr>
          <w:del w:id="3161" w:author="Abhiram Arali" w:date="2024-11-12T16:22:00Z"/>
        </w:rPr>
        <w:sectPr w:rsidR="00E57A4D" w:rsidDel="00D340B6">
          <w:pgSz w:w="11910" w:h="16840"/>
          <w:pgMar w:top="1540" w:right="1220" w:bottom="1200" w:left="1220" w:header="758" w:footer="1000" w:gutter="0"/>
          <w:cols w:space="720"/>
        </w:sectPr>
      </w:pPr>
    </w:p>
    <w:p w14:paraId="40697BE7" w14:textId="335EFE4F" w:rsidR="00E57A4D" w:rsidRDefault="00A87255">
      <w:pPr>
        <w:pStyle w:val="NormalBPBHEB"/>
        <w:pPrChange w:id="3162" w:author="Abhiram Arali" w:date="2024-11-12T16:22:00Z">
          <w:pPr>
            <w:pStyle w:val="BodyText"/>
            <w:spacing w:before="88" w:line="360" w:lineRule="auto"/>
            <w:ind w:left="220"/>
          </w:pPr>
        </w:pPrChange>
      </w:pPr>
      <w:r>
        <w:t>Functions break a program into smaller, manageable pieces, making it easier to develop, test, and debug</w:t>
      </w:r>
      <w:ins w:id="3163" w:author="Abhiram Arali" w:date="2024-11-12T16:22:00Z">
        <w:r w:rsidR="00A76776">
          <w:t>:</w:t>
        </w:r>
      </w:ins>
      <w:del w:id="3164" w:author="Abhiram Arali" w:date="2024-11-12T16:22:00Z">
        <w:r w:rsidDel="00A76776">
          <w:delText>.</w:delText>
        </w:r>
      </w:del>
    </w:p>
    <w:p w14:paraId="29C31467" w14:textId="77777777" w:rsidR="00E57A4D" w:rsidRDefault="00A87255">
      <w:pPr>
        <w:pStyle w:val="NormalBPBHEB"/>
        <w:numPr>
          <w:ilvl w:val="0"/>
          <w:numId w:val="76"/>
        </w:numPr>
        <w:pPrChange w:id="3165" w:author="Abhiram Arali" w:date="2024-11-12T16:22:00Z">
          <w:pPr>
            <w:pStyle w:val="ListParagraph"/>
            <w:numPr>
              <w:numId w:val="11"/>
            </w:numPr>
            <w:tabs>
              <w:tab w:val="left" w:pos="940"/>
            </w:tabs>
            <w:spacing w:before="163" w:line="348" w:lineRule="auto"/>
            <w:ind w:left="940" w:right="223" w:hanging="360"/>
          </w:pPr>
        </w:pPrChange>
      </w:pPr>
      <w:r>
        <w:t>Once</w:t>
      </w:r>
      <w:r>
        <w:rPr>
          <w:spacing w:val="-12"/>
        </w:rPr>
        <w:t xml:space="preserve"> </w:t>
      </w:r>
      <w:r>
        <w:t>defined,</w:t>
      </w:r>
      <w:r>
        <w:rPr>
          <w:spacing w:val="-11"/>
        </w:rPr>
        <w:t xml:space="preserve"> </w:t>
      </w:r>
      <w:r>
        <w:t>a</w:t>
      </w:r>
      <w:r>
        <w:rPr>
          <w:spacing w:val="-9"/>
        </w:rPr>
        <w:t xml:space="preserve"> </w:t>
      </w:r>
      <w:r>
        <w:t>function</w:t>
      </w:r>
      <w:r>
        <w:rPr>
          <w:spacing w:val="-8"/>
        </w:rPr>
        <w:t xml:space="preserve"> </w:t>
      </w:r>
      <w:r>
        <w:t>can</w:t>
      </w:r>
      <w:r>
        <w:rPr>
          <w:spacing w:val="-11"/>
        </w:rPr>
        <w:t xml:space="preserve"> </w:t>
      </w:r>
      <w:r>
        <w:t>be</w:t>
      </w:r>
      <w:r>
        <w:rPr>
          <w:spacing w:val="-9"/>
        </w:rPr>
        <w:t xml:space="preserve"> </w:t>
      </w:r>
      <w:r>
        <w:t>reused</w:t>
      </w:r>
      <w:r>
        <w:rPr>
          <w:spacing w:val="-11"/>
        </w:rPr>
        <w:t xml:space="preserve"> </w:t>
      </w:r>
      <w:r>
        <w:t>multiple</w:t>
      </w:r>
      <w:r>
        <w:rPr>
          <w:spacing w:val="-11"/>
        </w:rPr>
        <w:t xml:space="preserve"> </w:t>
      </w:r>
      <w:r>
        <w:t>times</w:t>
      </w:r>
      <w:r>
        <w:rPr>
          <w:spacing w:val="-11"/>
        </w:rPr>
        <w:t xml:space="preserve"> </w:t>
      </w:r>
      <w:r>
        <w:t>within</w:t>
      </w:r>
      <w:r>
        <w:rPr>
          <w:spacing w:val="-11"/>
        </w:rPr>
        <w:t xml:space="preserve"> </w:t>
      </w:r>
      <w:r>
        <w:t>the</w:t>
      </w:r>
      <w:r>
        <w:rPr>
          <w:spacing w:val="-11"/>
        </w:rPr>
        <w:t xml:space="preserve"> </w:t>
      </w:r>
      <w:r>
        <w:t>same</w:t>
      </w:r>
      <w:r>
        <w:rPr>
          <w:spacing w:val="-11"/>
        </w:rPr>
        <w:t xml:space="preserve"> </w:t>
      </w:r>
      <w:r>
        <w:t>program</w:t>
      </w:r>
      <w:r>
        <w:rPr>
          <w:spacing w:val="-10"/>
        </w:rPr>
        <w:t xml:space="preserve"> </w:t>
      </w:r>
      <w:r>
        <w:t>or</w:t>
      </w:r>
      <w:r>
        <w:rPr>
          <w:spacing w:val="-11"/>
        </w:rPr>
        <w:t xml:space="preserve"> </w:t>
      </w:r>
      <w:r>
        <w:t>even in different programs, reducing code duplication.</w:t>
      </w:r>
    </w:p>
    <w:p w14:paraId="3BF271D5" w14:textId="77777777" w:rsidR="00E57A4D" w:rsidRDefault="00A87255">
      <w:pPr>
        <w:pStyle w:val="NormalBPBHEB"/>
        <w:numPr>
          <w:ilvl w:val="0"/>
          <w:numId w:val="76"/>
        </w:numPr>
        <w:pPrChange w:id="3166" w:author="Abhiram Arali" w:date="2024-11-12T16:22:00Z">
          <w:pPr>
            <w:pStyle w:val="ListParagraph"/>
            <w:numPr>
              <w:numId w:val="11"/>
            </w:numPr>
            <w:tabs>
              <w:tab w:val="left" w:pos="940"/>
            </w:tabs>
            <w:spacing w:before="18" w:line="350" w:lineRule="auto"/>
            <w:ind w:left="940" w:right="217" w:hanging="360"/>
          </w:pPr>
        </w:pPrChange>
      </w:pPr>
      <w:r>
        <w:t>Functions</w:t>
      </w:r>
      <w:r>
        <w:rPr>
          <w:spacing w:val="-7"/>
        </w:rPr>
        <w:t xml:space="preserve"> </w:t>
      </w:r>
      <w:r>
        <w:t>with</w:t>
      </w:r>
      <w:r>
        <w:rPr>
          <w:spacing w:val="-6"/>
        </w:rPr>
        <w:t xml:space="preserve"> </w:t>
      </w:r>
      <w:r>
        <w:t>descriptive</w:t>
      </w:r>
      <w:r>
        <w:rPr>
          <w:spacing w:val="-8"/>
        </w:rPr>
        <w:t xml:space="preserve"> </w:t>
      </w:r>
      <w:r>
        <w:t>names</w:t>
      </w:r>
      <w:r>
        <w:rPr>
          <w:spacing w:val="-7"/>
        </w:rPr>
        <w:t xml:space="preserve"> </w:t>
      </w:r>
      <w:r>
        <w:t>help</w:t>
      </w:r>
      <w:r>
        <w:rPr>
          <w:spacing w:val="-6"/>
        </w:rPr>
        <w:t xml:space="preserve"> </w:t>
      </w:r>
      <w:r>
        <w:t>to</w:t>
      </w:r>
      <w:r>
        <w:rPr>
          <w:spacing w:val="-6"/>
        </w:rPr>
        <w:t xml:space="preserve"> </w:t>
      </w:r>
      <w:r>
        <w:t>clarify</w:t>
      </w:r>
      <w:r>
        <w:rPr>
          <w:spacing w:val="-7"/>
        </w:rPr>
        <w:t xml:space="preserve"> </w:t>
      </w:r>
      <w:r>
        <w:t>the</w:t>
      </w:r>
      <w:r>
        <w:rPr>
          <w:spacing w:val="-7"/>
        </w:rPr>
        <w:t xml:space="preserve"> </w:t>
      </w:r>
      <w:r>
        <w:t>code's</w:t>
      </w:r>
      <w:r>
        <w:rPr>
          <w:spacing w:val="-7"/>
        </w:rPr>
        <w:t xml:space="preserve"> </w:t>
      </w:r>
      <w:r>
        <w:t>purpose,</w:t>
      </w:r>
      <w:r>
        <w:rPr>
          <w:spacing w:val="-7"/>
        </w:rPr>
        <w:t xml:space="preserve"> </w:t>
      </w:r>
      <w:r>
        <w:t>making</w:t>
      </w:r>
      <w:r>
        <w:rPr>
          <w:spacing w:val="-5"/>
        </w:rPr>
        <w:t xml:space="preserve"> </w:t>
      </w:r>
      <w:r>
        <w:t>it</w:t>
      </w:r>
      <w:r>
        <w:rPr>
          <w:spacing w:val="-6"/>
        </w:rPr>
        <w:t xml:space="preserve"> </w:t>
      </w:r>
      <w:r>
        <w:t>easier</w:t>
      </w:r>
      <w:r>
        <w:rPr>
          <w:spacing w:val="-8"/>
        </w:rPr>
        <w:t xml:space="preserve"> </w:t>
      </w:r>
      <w:r>
        <w:t xml:space="preserve">to </w:t>
      </w:r>
      <w:r>
        <w:rPr>
          <w:spacing w:val="-2"/>
        </w:rPr>
        <w:t>understand.</w:t>
      </w:r>
    </w:p>
    <w:p w14:paraId="5F05DDFB" w14:textId="77777777" w:rsidR="00E57A4D" w:rsidRDefault="00A87255">
      <w:pPr>
        <w:pStyle w:val="NormalBPBHEB"/>
        <w:numPr>
          <w:ilvl w:val="0"/>
          <w:numId w:val="76"/>
        </w:numPr>
        <w:rPr>
          <w:ins w:id="3167" w:author="Abhiram Arali" w:date="2024-11-12T15:51:00Z"/>
        </w:rPr>
        <w:pPrChange w:id="3168" w:author="Abhiram Arali" w:date="2024-11-12T16:22:00Z">
          <w:pPr>
            <w:pStyle w:val="ListParagraph"/>
            <w:numPr>
              <w:numId w:val="11"/>
            </w:numPr>
            <w:tabs>
              <w:tab w:val="left" w:pos="940"/>
            </w:tabs>
            <w:spacing w:before="12" w:line="350" w:lineRule="auto"/>
            <w:ind w:left="940" w:right="225" w:hanging="360"/>
          </w:pPr>
        </w:pPrChange>
      </w:pPr>
      <w:r>
        <w:t>Changes can be made to a function in one place, and those changes will be reflected</w:t>
      </w:r>
      <w:r>
        <w:rPr>
          <w:spacing w:val="40"/>
        </w:rPr>
        <w:t xml:space="preserve"> </w:t>
      </w:r>
      <w:r>
        <w:t>wherever the function is called, simplifying maintenance.</w:t>
      </w:r>
    </w:p>
    <w:p w14:paraId="116B856A" w14:textId="77777777" w:rsidR="00C75810" w:rsidRDefault="00C75810">
      <w:pPr>
        <w:pStyle w:val="NormalBPBHEB"/>
        <w:pPrChange w:id="3169" w:author="Abhiram Arali" w:date="2024-11-12T16:23:00Z">
          <w:pPr>
            <w:pStyle w:val="ListParagraph"/>
            <w:numPr>
              <w:numId w:val="11"/>
            </w:numPr>
            <w:tabs>
              <w:tab w:val="left" w:pos="940"/>
            </w:tabs>
            <w:spacing w:before="12" w:line="350" w:lineRule="auto"/>
            <w:ind w:left="940" w:right="225" w:hanging="360"/>
          </w:pPr>
        </w:pPrChange>
      </w:pPr>
    </w:p>
    <w:p w14:paraId="7F21CBB5" w14:textId="77777777" w:rsidR="00E57A4D" w:rsidRDefault="00A87255">
      <w:pPr>
        <w:pStyle w:val="Heading1BPBHEB"/>
        <w:pPrChange w:id="3170" w:author="Abhiram Arali" w:date="2024-11-12T15:51:00Z">
          <w:pPr>
            <w:pStyle w:val="Heading1"/>
            <w:spacing w:before="172"/>
          </w:pPr>
        </w:pPrChange>
      </w:pPr>
      <w:r>
        <w:t>Storage</w:t>
      </w:r>
      <w:r>
        <w:rPr>
          <w:spacing w:val="-3"/>
        </w:rPr>
        <w:t xml:space="preserve"> </w:t>
      </w:r>
      <w:r>
        <w:t>classes</w:t>
      </w:r>
      <w:r>
        <w:rPr>
          <w:spacing w:val="-1"/>
        </w:rPr>
        <w:t xml:space="preserve"> </w:t>
      </w:r>
      <w:r>
        <w:t xml:space="preserve">in </w:t>
      </w:r>
      <w:r>
        <w:rPr>
          <w:spacing w:val="-10"/>
        </w:rPr>
        <w:t>C</w:t>
      </w:r>
    </w:p>
    <w:p w14:paraId="4E90E3AD" w14:textId="655E7B61" w:rsidR="00E57A4D" w:rsidDel="00371C24" w:rsidRDefault="00E57A4D">
      <w:pPr>
        <w:pStyle w:val="BodyText"/>
        <w:spacing w:before="22"/>
        <w:rPr>
          <w:del w:id="3171" w:author="Abhiram Arali" w:date="2024-11-12T16:23:00Z"/>
          <w:b/>
        </w:rPr>
      </w:pPr>
    </w:p>
    <w:p w14:paraId="277B4688" w14:textId="10BA5388" w:rsidR="00E57A4D" w:rsidRDefault="00A87255">
      <w:pPr>
        <w:pStyle w:val="NormalBPBHEB"/>
        <w:pPrChange w:id="3172" w:author="Abhiram Arali" w:date="2024-11-12T16:23:00Z">
          <w:pPr>
            <w:pStyle w:val="BodyText"/>
            <w:spacing w:line="360" w:lineRule="auto"/>
            <w:ind w:left="220" w:right="218"/>
            <w:jc w:val="both"/>
          </w:pPr>
        </w:pPrChange>
      </w:pPr>
      <w:r>
        <w:t>In C, storage classes define the scope (visibility), lifetime (duration), and storage location of variables.</w:t>
      </w:r>
      <w:r>
        <w:rPr>
          <w:spacing w:val="-3"/>
        </w:rPr>
        <w:t xml:space="preserve"> </w:t>
      </w:r>
      <w:r>
        <w:t>They</w:t>
      </w:r>
      <w:r>
        <w:rPr>
          <w:spacing w:val="-3"/>
        </w:rPr>
        <w:t xml:space="preserve"> </w:t>
      </w:r>
      <w:r>
        <w:t>determine</w:t>
      </w:r>
      <w:r>
        <w:rPr>
          <w:spacing w:val="-4"/>
        </w:rPr>
        <w:t xml:space="preserve"> </w:t>
      </w:r>
      <w:r>
        <w:t>how</w:t>
      </w:r>
      <w:r>
        <w:rPr>
          <w:spacing w:val="-3"/>
        </w:rPr>
        <w:t xml:space="preserve"> </w:t>
      </w:r>
      <w:r>
        <w:t>and</w:t>
      </w:r>
      <w:r>
        <w:rPr>
          <w:spacing w:val="-3"/>
        </w:rPr>
        <w:t xml:space="preserve"> </w:t>
      </w:r>
      <w:r>
        <w:t>where</w:t>
      </w:r>
      <w:r>
        <w:rPr>
          <w:spacing w:val="-5"/>
        </w:rPr>
        <w:t xml:space="preserve"> </w:t>
      </w:r>
      <w:r>
        <w:t>variables</w:t>
      </w:r>
      <w:r>
        <w:rPr>
          <w:spacing w:val="-3"/>
        </w:rPr>
        <w:t xml:space="preserve"> </w:t>
      </w:r>
      <w:r>
        <w:t>are</w:t>
      </w:r>
      <w:r>
        <w:rPr>
          <w:spacing w:val="-5"/>
        </w:rPr>
        <w:t xml:space="preserve"> </w:t>
      </w:r>
      <w:r>
        <w:t>stored</w:t>
      </w:r>
      <w:r>
        <w:rPr>
          <w:spacing w:val="-3"/>
        </w:rPr>
        <w:t xml:space="preserve"> </w:t>
      </w:r>
      <w:r>
        <w:t>in</w:t>
      </w:r>
      <w:r>
        <w:rPr>
          <w:spacing w:val="-3"/>
        </w:rPr>
        <w:t xml:space="preserve"> </w:t>
      </w:r>
      <w:r>
        <w:t>memory,</w:t>
      </w:r>
      <w:r>
        <w:rPr>
          <w:spacing w:val="-3"/>
        </w:rPr>
        <w:t xml:space="preserve"> </w:t>
      </w:r>
      <w:r>
        <w:t>which</w:t>
      </w:r>
      <w:r>
        <w:rPr>
          <w:spacing w:val="-3"/>
        </w:rPr>
        <w:t xml:space="preserve"> </w:t>
      </w:r>
      <w:r>
        <w:t>is</w:t>
      </w:r>
      <w:r>
        <w:rPr>
          <w:spacing w:val="-3"/>
        </w:rPr>
        <w:t xml:space="preserve"> </w:t>
      </w:r>
      <w:r>
        <w:t>crucial</w:t>
      </w:r>
      <w:r>
        <w:rPr>
          <w:spacing w:val="-3"/>
        </w:rPr>
        <w:t xml:space="preserve"> </w:t>
      </w:r>
      <w:r>
        <w:t>for managing the data used by programs efficiently. C supports four primary storage classes: automatic, external, static, and register. Here</w:t>
      </w:r>
      <w:ins w:id="3173" w:author="Abhiram Arali" w:date="2024-11-12T16:23:00Z">
        <w:r w:rsidR="00F267B4">
          <w:t xml:space="preserve"> i</w:t>
        </w:r>
      </w:ins>
      <w:del w:id="3174" w:author="Abhiram Arali" w:date="2024-11-12T16:23:00Z">
        <w:r w:rsidDel="00F267B4">
          <w:delText>’</w:delText>
        </w:r>
      </w:del>
      <w:r>
        <w:t>s a detailed overview of each storage class:</w:t>
      </w:r>
    </w:p>
    <w:p w14:paraId="3F4D8B59" w14:textId="4FD00FED" w:rsidR="00E57A4D" w:rsidRPr="0012568B" w:rsidRDefault="00A87255">
      <w:pPr>
        <w:pStyle w:val="NormalBPBHEB"/>
        <w:numPr>
          <w:ilvl w:val="0"/>
          <w:numId w:val="77"/>
        </w:numPr>
        <w:rPr>
          <w:b/>
          <w:bCs/>
          <w:rPrChange w:id="3175" w:author="Abhiram Arali" w:date="2024-11-12T16:39:00Z">
            <w:rPr/>
          </w:rPrChange>
        </w:rPr>
        <w:pPrChange w:id="3176" w:author="Abhiram Arali" w:date="2024-11-12T16:39:00Z">
          <w:pPr>
            <w:pStyle w:val="Heading1"/>
            <w:numPr>
              <w:numId w:val="10"/>
            </w:numPr>
            <w:tabs>
              <w:tab w:val="left" w:pos="460"/>
            </w:tabs>
            <w:spacing w:before="161"/>
            <w:ind w:left="460" w:hanging="240"/>
            <w:jc w:val="both"/>
          </w:pPr>
        </w:pPrChange>
      </w:pPr>
      <w:r w:rsidRPr="0012568B">
        <w:rPr>
          <w:b/>
          <w:bCs/>
          <w:rPrChange w:id="3177" w:author="Abhiram Arali" w:date="2024-11-12T16:39:00Z">
            <w:rPr/>
          </w:rPrChange>
        </w:rPr>
        <w:t>Automatic</w:t>
      </w:r>
      <w:r w:rsidRPr="0012568B">
        <w:rPr>
          <w:b/>
          <w:bCs/>
          <w:spacing w:val="-4"/>
          <w:rPrChange w:id="3178" w:author="Abhiram Arali" w:date="2024-11-12T16:39:00Z">
            <w:rPr>
              <w:spacing w:val="-4"/>
            </w:rPr>
          </w:rPrChange>
        </w:rPr>
        <w:t xml:space="preserve"> </w:t>
      </w:r>
      <w:r w:rsidR="001F324A" w:rsidRPr="00A22CF6">
        <w:rPr>
          <w:b/>
          <w:bCs/>
        </w:rPr>
        <w:t>storage</w:t>
      </w:r>
      <w:r w:rsidR="001F324A" w:rsidRPr="00A22CF6">
        <w:rPr>
          <w:b/>
          <w:bCs/>
          <w:spacing w:val="-1"/>
        </w:rPr>
        <w:t xml:space="preserve"> </w:t>
      </w:r>
      <w:r w:rsidR="001F324A" w:rsidRPr="00A22CF6">
        <w:rPr>
          <w:b/>
          <w:bCs/>
        </w:rPr>
        <w:t xml:space="preserve">class </w:t>
      </w:r>
      <w:r w:rsidRPr="0012568B">
        <w:rPr>
          <w:b/>
          <w:bCs/>
          <w:spacing w:val="-2"/>
          <w:rPrChange w:id="3179" w:author="Abhiram Arali" w:date="2024-11-12T16:39:00Z">
            <w:rPr>
              <w:spacing w:val="-2"/>
            </w:rPr>
          </w:rPrChange>
        </w:rPr>
        <w:t>(auto)</w:t>
      </w:r>
      <w:ins w:id="3180" w:author="Abhiram Arali" w:date="2024-11-12T16:39:00Z">
        <w:r w:rsidR="00A22CF6">
          <w:rPr>
            <w:b/>
            <w:bCs/>
            <w:spacing w:val="-2"/>
          </w:rPr>
          <w:t>:</w:t>
        </w:r>
      </w:ins>
    </w:p>
    <w:p w14:paraId="1CE7BB29" w14:textId="24EE7509" w:rsidR="00E57A4D" w:rsidRPr="00FC5233" w:rsidDel="00A22CF6" w:rsidRDefault="00E57A4D">
      <w:pPr>
        <w:pStyle w:val="NormalBPBHEB"/>
        <w:numPr>
          <w:ilvl w:val="0"/>
          <w:numId w:val="78"/>
        </w:numPr>
        <w:rPr>
          <w:del w:id="3181" w:author="Abhiram Arali" w:date="2024-11-12T16:39:00Z"/>
          <w:b/>
          <w:bCs/>
          <w:rPrChange w:id="3182" w:author="Abhiram Arali" w:date="2024-11-12T16:39:00Z">
            <w:rPr>
              <w:del w:id="3183" w:author="Abhiram Arali" w:date="2024-11-12T16:39:00Z"/>
            </w:rPr>
          </w:rPrChange>
        </w:rPr>
        <w:pPrChange w:id="3184" w:author="Abhiram Arali" w:date="2024-11-12T16:39:00Z">
          <w:pPr>
            <w:pStyle w:val="BodyText"/>
            <w:spacing w:before="22"/>
          </w:pPr>
        </w:pPrChange>
      </w:pPr>
    </w:p>
    <w:p w14:paraId="0103E7F8" w14:textId="77777777" w:rsidR="00E57A4D" w:rsidRPr="002944F6" w:rsidRDefault="00A87255">
      <w:pPr>
        <w:pStyle w:val="NormalBPBHEB"/>
        <w:numPr>
          <w:ilvl w:val="0"/>
          <w:numId w:val="78"/>
        </w:numPr>
        <w:pPrChange w:id="3185" w:author="Abhiram Arali" w:date="2024-11-12T16:39:00Z">
          <w:pPr>
            <w:pStyle w:val="BodyText"/>
            <w:ind w:left="220"/>
          </w:pPr>
        </w:pPrChange>
      </w:pPr>
      <w:r w:rsidRPr="00FC5233">
        <w:rPr>
          <w:b/>
          <w:bCs/>
          <w:rPrChange w:id="3186" w:author="Abhiram Arali" w:date="2024-11-12T16:39:00Z">
            <w:rPr>
              <w:i/>
            </w:rPr>
          </w:rPrChange>
        </w:rPr>
        <w:t>Scope</w:t>
      </w:r>
      <w:r w:rsidRPr="00FC5233">
        <w:rPr>
          <w:rPrChange w:id="3187" w:author="Abhiram Arali" w:date="2024-11-12T16:39:00Z">
            <w:rPr>
              <w:i/>
            </w:rPr>
          </w:rPrChange>
        </w:rPr>
        <w:t xml:space="preserve">: </w:t>
      </w:r>
      <w:r w:rsidRPr="002944F6">
        <w:t>Local</w:t>
      </w:r>
      <w:r w:rsidRPr="00FC5233">
        <w:rPr>
          <w:rPrChange w:id="3188" w:author="Abhiram Arali" w:date="2024-11-12T16:39:00Z">
            <w:rPr>
              <w:spacing w:val="-1"/>
            </w:rPr>
          </w:rPrChange>
        </w:rPr>
        <w:t xml:space="preserve"> </w:t>
      </w:r>
      <w:r w:rsidRPr="002944F6">
        <w:t>to</w:t>
      </w:r>
      <w:r w:rsidRPr="00FC5233">
        <w:rPr>
          <w:rPrChange w:id="3189" w:author="Abhiram Arali" w:date="2024-11-12T16:39:00Z">
            <w:rPr>
              <w:spacing w:val="-1"/>
            </w:rPr>
          </w:rPrChange>
        </w:rPr>
        <w:t xml:space="preserve"> </w:t>
      </w:r>
      <w:r w:rsidRPr="002944F6">
        <w:t>the</w:t>
      </w:r>
      <w:r w:rsidRPr="00FC5233">
        <w:rPr>
          <w:rPrChange w:id="3190" w:author="Abhiram Arali" w:date="2024-11-12T16:39:00Z">
            <w:rPr>
              <w:spacing w:val="-1"/>
            </w:rPr>
          </w:rPrChange>
        </w:rPr>
        <w:t xml:space="preserve"> </w:t>
      </w:r>
      <w:r w:rsidRPr="002944F6">
        <w:t>block</w:t>
      </w:r>
      <w:r w:rsidRPr="00FC5233">
        <w:rPr>
          <w:rPrChange w:id="3191" w:author="Abhiram Arali" w:date="2024-11-12T16:39:00Z">
            <w:rPr>
              <w:spacing w:val="1"/>
            </w:rPr>
          </w:rPrChange>
        </w:rPr>
        <w:t xml:space="preserve"> </w:t>
      </w:r>
      <w:r w:rsidRPr="002944F6">
        <w:t>(enclosed</w:t>
      </w:r>
      <w:r w:rsidRPr="00FC5233">
        <w:rPr>
          <w:rPrChange w:id="3192" w:author="Abhiram Arali" w:date="2024-11-12T16:39:00Z">
            <w:rPr>
              <w:spacing w:val="-1"/>
            </w:rPr>
          </w:rPrChange>
        </w:rPr>
        <w:t xml:space="preserve"> </w:t>
      </w:r>
      <w:r w:rsidRPr="002944F6">
        <w:t>within {})</w:t>
      </w:r>
      <w:r w:rsidRPr="00FC5233">
        <w:rPr>
          <w:rPrChange w:id="3193" w:author="Abhiram Arali" w:date="2024-11-12T16:39:00Z">
            <w:rPr>
              <w:spacing w:val="-1"/>
            </w:rPr>
          </w:rPrChange>
        </w:rPr>
        <w:t xml:space="preserve"> </w:t>
      </w:r>
      <w:r w:rsidRPr="002944F6">
        <w:t>in</w:t>
      </w:r>
      <w:r w:rsidRPr="00FC5233">
        <w:rPr>
          <w:rPrChange w:id="3194" w:author="Abhiram Arali" w:date="2024-11-12T16:39:00Z">
            <w:rPr>
              <w:spacing w:val="1"/>
            </w:rPr>
          </w:rPrChange>
        </w:rPr>
        <w:t xml:space="preserve"> </w:t>
      </w:r>
      <w:r w:rsidRPr="002944F6">
        <w:t>which</w:t>
      </w:r>
      <w:r w:rsidRPr="00FC5233">
        <w:rPr>
          <w:rPrChange w:id="3195" w:author="Abhiram Arali" w:date="2024-11-12T16:39:00Z">
            <w:rPr>
              <w:spacing w:val="-1"/>
            </w:rPr>
          </w:rPrChange>
        </w:rPr>
        <w:t xml:space="preserve"> </w:t>
      </w:r>
      <w:r w:rsidRPr="002944F6">
        <w:t>the</w:t>
      </w:r>
      <w:r w:rsidRPr="00FC5233">
        <w:rPr>
          <w:rPrChange w:id="3196" w:author="Abhiram Arali" w:date="2024-11-12T16:39:00Z">
            <w:rPr>
              <w:spacing w:val="-1"/>
            </w:rPr>
          </w:rPrChange>
        </w:rPr>
        <w:t xml:space="preserve"> </w:t>
      </w:r>
      <w:r w:rsidRPr="002944F6">
        <w:t>variable</w:t>
      </w:r>
      <w:r w:rsidRPr="00FC5233">
        <w:rPr>
          <w:rPrChange w:id="3197" w:author="Abhiram Arali" w:date="2024-11-12T16:39:00Z">
            <w:rPr>
              <w:spacing w:val="-2"/>
            </w:rPr>
          </w:rPrChange>
        </w:rPr>
        <w:t xml:space="preserve"> </w:t>
      </w:r>
      <w:r w:rsidRPr="002944F6">
        <w:t xml:space="preserve">is </w:t>
      </w:r>
      <w:r w:rsidRPr="00FC5233">
        <w:rPr>
          <w:rPrChange w:id="3198" w:author="Abhiram Arali" w:date="2024-11-12T16:39:00Z">
            <w:rPr>
              <w:spacing w:val="-2"/>
            </w:rPr>
          </w:rPrChange>
        </w:rPr>
        <w:t>defined.</w:t>
      </w:r>
    </w:p>
    <w:p w14:paraId="0DE6C0EE" w14:textId="3C75A609" w:rsidR="00E57A4D" w:rsidRPr="00FC5233" w:rsidDel="00AC130B" w:rsidRDefault="00E57A4D">
      <w:pPr>
        <w:pStyle w:val="NormalBPBHEB"/>
        <w:rPr>
          <w:del w:id="3199" w:author="Abhiram Arali" w:date="2024-11-12T16:39:00Z"/>
          <w:b/>
          <w:bCs/>
          <w:rPrChange w:id="3200" w:author="Abhiram Arali" w:date="2024-11-12T16:39:00Z">
            <w:rPr>
              <w:del w:id="3201" w:author="Abhiram Arali" w:date="2024-11-12T16:39:00Z"/>
            </w:rPr>
          </w:rPrChange>
        </w:rPr>
        <w:pPrChange w:id="3202" w:author="Abhiram Arali" w:date="2024-11-12T16:39:00Z">
          <w:pPr>
            <w:pStyle w:val="BodyText"/>
            <w:spacing w:before="22"/>
          </w:pPr>
        </w:pPrChange>
      </w:pPr>
    </w:p>
    <w:p w14:paraId="688427E7" w14:textId="77777777" w:rsidR="00E57A4D" w:rsidRPr="002944F6" w:rsidRDefault="00A87255">
      <w:pPr>
        <w:pStyle w:val="NormalBPBHEB"/>
        <w:numPr>
          <w:ilvl w:val="0"/>
          <w:numId w:val="78"/>
        </w:numPr>
        <w:pPrChange w:id="3203" w:author="Abhiram Arali" w:date="2024-11-12T16:39:00Z">
          <w:pPr>
            <w:pStyle w:val="BodyText"/>
            <w:spacing w:line="360" w:lineRule="auto"/>
            <w:ind w:left="220" w:right="223"/>
            <w:jc w:val="both"/>
          </w:pPr>
        </w:pPrChange>
      </w:pPr>
      <w:r w:rsidRPr="00FC5233">
        <w:rPr>
          <w:b/>
          <w:bCs/>
          <w:rPrChange w:id="3204" w:author="Abhiram Arali" w:date="2024-11-12T16:39:00Z">
            <w:rPr>
              <w:i/>
            </w:rPr>
          </w:rPrChange>
        </w:rPr>
        <w:t>Lifetime</w:t>
      </w:r>
      <w:r w:rsidRPr="00FC5233">
        <w:rPr>
          <w:rPrChange w:id="3205" w:author="Abhiram Arali" w:date="2024-11-12T16:39:00Z">
            <w:rPr>
              <w:i/>
            </w:rPr>
          </w:rPrChange>
        </w:rPr>
        <w:t xml:space="preserve">: </w:t>
      </w:r>
      <w:r w:rsidRPr="002944F6">
        <w:t>Exists</w:t>
      </w:r>
      <w:r w:rsidRPr="00FC5233">
        <w:rPr>
          <w:rPrChange w:id="3206" w:author="Abhiram Arali" w:date="2024-11-12T16:39:00Z">
            <w:rPr>
              <w:spacing w:val="-5"/>
            </w:rPr>
          </w:rPrChange>
        </w:rPr>
        <w:t xml:space="preserve"> </w:t>
      </w:r>
      <w:r w:rsidRPr="002944F6">
        <w:t>onl</w:t>
      </w:r>
      <w:r w:rsidRPr="00803D38">
        <w:t>y</w:t>
      </w:r>
      <w:r w:rsidRPr="00FC5233">
        <w:rPr>
          <w:rPrChange w:id="3207" w:author="Abhiram Arali" w:date="2024-11-12T16:39:00Z">
            <w:rPr>
              <w:spacing w:val="-5"/>
            </w:rPr>
          </w:rPrChange>
        </w:rPr>
        <w:t xml:space="preserve"> </w:t>
      </w:r>
      <w:r w:rsidRPr="002944F6">
        <w:t>during</w:t>
      </w:r>
      <w:r w:rsidRPr="00FC5233">
        <w:rPr>
          <w:rPrChange w:id="3208" w:author="Abhiram Arali" w:date="2024-11-12T16:39:00Z">
            <w:rPr>
              <w:spacing w:val="-5"/>
            </w:rPr>
          </w:rPrChange>
        </w:rPr>
        <w:t xml:space="preserve"> </w:t>
      </w:r>
      <w:r w:rsidRPr="002944F6">
        <w:t>the</w:t>
      </w:r>
      <w:r w:rsidRPr="00FC5233">
        <w:rPr>
          <w:rPrChange w:id="3209" w:author="Abhiram Arali" w:date="2024-11-12T16:39:00Z">
            <w:rPr>
              <w:spacing w:val="-5"/>
            </w:rPr>
          </w:rPrChange>
        </w:rPr>
        <w:t xml:space="preserve"> </w:t>
      </w:r>
      <w:r w:rsidRPr="002944F6">
        <w:t>execution</w:t>
      </w:r>
      <w:r w:rsidRPr="00FC5233">
        <w:rPr>
          <w:rPrChange w:id="3210" w:author="Abhiram Arali" w:date="2024-11-12T16:39:00Z">
            <w:rPr>
              <w:spacing w:val="-6"/>
            </w:rPr>
          </w:rPrChange>
        </w:rPr>
        <w:t xml:space="preserve"> </w:t>
      </w:r>
      <w:r w:rsidRPr="002944F6">
        <w:t>of</w:t>
      </w:r>
      <w:r w:rsidRPr="00FC5233">
        <w:rPr>
          <w:rPrChange w:id="3211" w:author="Abhiram Arali" w:date="2024-11-12T16:39:00Z">
            <w:rPr>
              <w:spacing w:val="-6"/>
            </w:rPr>
          </w:rPrChange>
        </w:rPr>
        <w:t xml:space="preserve"> </w:t>
      </w:r>
      <w:r w:rsidRPr="002944F6">
        <w:t>the</w:t>
      </w:r>
      <w:r w:rsidRPr="00FC5233">
        <w:rPr>
          <w:rPrChange w:id="3212" w:author="Abhiram Arali" w:date="2024-11-12T16:39:00Z">
            <w:rPr>
              <w:spacing w:val="-5"/>
            </w:rPr>
          </w:rPrChange>
        </w:rPr>
        <w:t xml:space="preserve"> </w:t>
      </w:r>
      <w:r w:rsidRPr="002944F6">
        <w:t>block;</w:t>
      </w:r>
      <w:r w:rsidRPr="00FC5233">
        <w:rPr>
          <w:rPrChange w:id="3213" w:author="Abhiram Arali" w:date="2024-11-12T16:39:00Z">
            <w:rPr>
              <w:spacing w:val="-5"/>
            </w:rPr>
          </w:rPrChange>
        </w:rPr>
        <w:t xml:space="preserve"> </w:t>
      </w:r>
      <w:r w:rsidRPr="002944F6">
        <w:t>memory</w:t>
      </w:r>
      <w:r w:rsidRPr="00FC5233">
        <w:rPr>
          <w:rPrChange w:id="3214" w:author="Abhiram Arali" w:date="2024-11-12T16:39:00Z">
            <w:rPr>
              <w:spacing w:val="-5"/>
            </w:rPr>
          </w:rPrChange>
        </w:rPr>
        <w:t xml:space="preserve"> </w:t>
      </w:r>
      <w:r w:rsidRPr="002944F6">
        <w:t>is</w:t>
      </w:r>
      <w:r w:rsidRPr="00FC5233">
        <w:rPr>
          <w:rPrChange w:id="3215" w:author="Abhiram Arali" w:date="2024-11-12T16:39:00Z">
            <w:rPr>
              <w:spacing w:val="-5"/>
            </w:rPr>
          </w:rPrChange>
        </w:rPr>
        <w:t xml:space="preserve"> </w:t>
      </w:r>
      <w:r w:rsidRPr="002944F6">
        <w:t>allocated</w:t>
      </w:r>
      <w:r w:rsidRPr="00FC5233">
        <w:rPr>
          <w:rPrChange w:id="3216" w:author="Abhiram Arali" w:date="2024-11-12T16:39:00Z">
            <w:rPr>
              <w:spacing w:val="-4"/>
            </w:rPr>
          </w:rPrChange>
        </w:rPr>
        <w:t xml:space="preserve"> </w:t>
      </w:r>
      <w:r w:rsidRPr="002944F6">
        <w:t>when</w:t>
      </w:r>
      <w:r w:rsidRPr="00FC5233">
        <w:rPr>
          <w:rPrChange w:id="3217" w:author="Abhiram Arali" w:date="2024-11-12T16:39:00Z">
            <w:rPr>
              <w:spacing w:val="-5"/>
            </w:rPr>
          </w:rPrChange>
        </w:rPr>
        <w:t xml:space="preserve"> </w:t>
      </w:r>
      <w:r w:rsidRPr="002944F6">
        <w:t>the</w:t>
      </w:r>
      <w:r w:rsidRPr="00FC5233">
        <w:rPr>
          <w:rPrChange w:id="3218" w:author="Abhiram Arali" w:date="2024-11-12T16:39:00Z">
            <w:rPr>
              <w:spacing w:val="-5"/>
            </w:rPr>
          </w:rPrChange>
        </w:rPr>
        <w:t xml:space="preserve"> </w:t>
      </w:r>
      <w:r w:rsidRPr="002944F6">
        <w:t>block</w:t>
      </w:r>
      <w:r w:rsidRPr="00FC5233">
        <w:rPr>
          <w:rPrChange w:id="3219" w:author="Abhiram Arali" w:date="2024-11-12T16:39:00Z">
            <w:rPr>
              <w:spacing w:val="-6"/>
            </w:rPr>
          </w:rPrChange>
        </w:rPr>
        <w:t xml:space="preserve"> </w:t>
      </w:r>
      <w:r w:rsidRPr="002944F6">
        <w:t>is entered and deallocated when the block is exited.</w:t>
      </w:r>
    </w:p>
    <w:p w14:paraId="30FBAC29" w14:textId="654018C8" w:rsidR="00E57A4D" w:rsidRPr="00FC5233" w:rsidRDefault="00A87255">
      <w:pPr>
        <w:pStyle w:val="NormalBPBHEB"/>
        <w:numPr>
          <w:ilvl w:val="0"/>
          <w:numId w:val="78"/>
        </w:numPr>
        <w:rPr>
          <w:rPrChange w:id="3220" w:author="Abhiram Arali" w:date="2024-11-12T16:39:00Z">
            <w:rPr>
              <w:sz w:val="24"/>
            </w:rPr>
          </w:rPrChange>
        </w:rPr>
        <w:pPrChange w:id="3221" w:author="Abhiram Arali" w:date="2024-11-12T16:39:00Z">
          <w:pPr>
            <w:spacing w:before="161"/>
            <w:ind w:left="220"/>
          </w:pPr>
        </w:pPrChange>
      </w:pPr>
      <w:r w:rsidRPr="00FC5233">
        <w:rPr>
          <w:b/>
          <w:bCs/>
          <w:rPrChange w:id="3222" w:author="Abhiram Arali" w:date="2024-11-12T16:39:00Z">
            <w:rPr>
              <w:i/>
              <w:sz w:val="24"/>
            </w:rPr>
          </w:rPrChange>
        </w:rPr>
        <w:t>Storage</w:t>
      </w:r>
      <w:r w:rsidRPr="00FC5233">
        <w:rPr>
          <w:rPrChange w:id="3223" w:author="Abhiram Arali" w:date="2024-11-12T16:39:00Z">
            <w:rPr>
              <w:i/>
              <w:spacing w:val="-2"/>
              <w:sz w:val="24"/>
            </w:rPr>
          </w:rPrChange>
        </w:rPr>
        <w:t xml:space="preserve"> </w:t>
      </w:r>
      <w:r w:rsidR="00FC5233" w:rsidRPr="002944F6">
        <w:rPr>
          <w:b/>
          <w:bCs/>
        </w:rPr>
        <w:t>location</w:t>
      </w:r>
      <w:r w:rsidRPr="00FC5233">
        <w:rPr>
          <w:rPrChange w:id="3224" w:author="Abhiram Arali" w:date="2024-11-12T16:39:00Z">
            <w:rPr>
              <w:i/>
              <w:sz w:val="24"/>
            </w:rPr>
          </w:rPrChange>
        </w:rPr>
        <w:t>: Stored in the stack.</w:t>
      </w:r>
    </w:p>
    <w:p w14:paraId="42087DF5" w14:textId="7945A97D" w:rsidR="00E57A4D" w:rsidRPr="00803D38" w:rsidDel="00803D38" w:rsidRDefault="00E57A4D">
      <w:pPr>
        <w:pStyle w:val="BodyText"/>
        <w:spacing w:before="21"/>
        <w:rPr>
          <w:del w:id="3225" w:author="Abhiram Arali" w:date="2024-11-12T16:39:00Z"/>
          <w:b/>
          <w:bCs/>
          <w:iCs/>
          <w:rPrChange w:id="3226" w:author="Abhiram Arali" w:date="2024-11-12T16:39:00Z">
            <w:rPr>
              <w:del w:id="3227" w:author="Abhiram Arali" w:date="2024-11-12T16:39:00Z"/>
            </w:rPr>
          </w:rPrChange>
        </w:rPr>
      </w:pPr>
    </w:p>
    <w:p w14:paraId="5AD4EA68" w14:textId="77777777" w:rsidR="00E57A4D" w:rsidRDefault="00A87255">
      <w:pPr>
        <w:pStyle w:val="NormalBPBHEB"/>
        <w:numPr>
          <w:ilvl w:val="0"/>
          <w:numId w:val="78"/>
        </w:numPr>
        <w:pPrChange w:id="3228" w:author="Abhiram Arali" w:date="2024-11-12T16:39:00Z">
          <w:pPr>
            <w:pStyle w:val="BodyText"/>
            <w:spacing w:line="360" w:lineRule="auto"/>
            <w:ind w:left="220"/>
          </w:pPr>
        </w:pPrChange>
      </w:pPr>
      <w:r w:rsidRPr="00803D38">
        <w:rPr>
          <w:b/>
          <w:bCs/>
          <w:iCs/>
          <w:rPrChange w:id="3229" w:author="Abhiram Arali" w:date="2024-11-12T16:39:00Z">
            <w:rPr>
              <w:i/>
            </w:rPr>
          </w:rPrChange>
        </w:rPr>
        <w:t>Default</w:t>
      </w:r>
      <w:r>
        <w:rPr>
          <w:i/>
        </w:rPr>
        <w:t xml:space="preserve">: </w:t>
      </w:r>
      <w:r>
        <w:t>Variables declared within a function are automatically considered auto if no storage class is specified.</w:t>
      </w:r>
    </w:p>
    <w:p w14:paraId="35317FC8" w14:textId="77777777" w:rsidR="00E57A4D" w:rsidRDefault="00A87255" w:rsidP="00D60909">
      <w:pPr>
        <w:pStyle w:val="NormalBPBHEB"/>
        <w:numPr>
          <w:ilvl w:val="0"/>
          <w:numId w:val="79"/>
        </w:numPr>
        <w:rPr>
          <w:ins w:id="3230" w:author="Abhiram Arali" w:date="2024-11-12T16:39:00Z"/>
        </w:rPr>
      </w:pPr>
      <w:r>
        <w:t>Example:</w:t>
      </w:r>
    </w:p>
    <w:p w14:paraId="24597063" w14:textId="77777777" w:rsidR="008F5C16" w:rsidRDefault="008F5C16">
      <w:pPr>
        <w:pStyle w:val="CodeBlockBPBHEB"/>
        <w:rPr>
          <w:ins w:id="3231" w:author="Abhiram Arali" w:date="2024-11-12T16:40:00Z"/>
        </w:rPr>
        <w:pPrChange w:id="3232" w:author="Abhiram Arali" w:date="2024-11-13T10:17:00Z">
          <w:pPr>
            <w:spacing w:before="18" w:line="496" w:lineRule="auto"/>
            <w:ind w:left="107" w:right="7328"/>
          </w:pPr>
        </w:pPrChange>
      </w:pPr>
      <w:ins w:id="3233" w:author="Abhiram Arali" w:date="2024-11-12T16:40:00Z">
        <w:r>
          <w:t>#include</w:t>
        </w:r>
        <w:r>
          <w:rPr>
            <w:spacing w:val="-15"/>
          </w:rPr>
          <w:t xml:space="preserve"> </w:t>
        </w:r>
        <w:r>
          <w:t>&lt;stdio.h&gt; void function() {</w:t>
        </w:r>
      </w:ins>
    </w:p>
    <w:p w14:paraId="16394A4D" w14:textId="77777777" w:rsidR="008F5C16" w:rsidRDefault="008F5C16">
      <w:pPr>
        <w:pStyle w:val="CodeBlockBPBHEB"/>
        <w:rPr>
          <w:ins w:id="3234" w:author="Abhiram Arali" w:date="2024-11-12T16:40:00Z"/>
        </w:rPr>
        <w:pPrChange w:id="3235" w:author="Abhiram Arali" w:date="2024-11-13T10:17:00Z">
          <w:pPr>
            <w:spacing w:before="3" w:line="499" w:lineRule="auto"/>
            <w:ind w:left="347" w:right="4453"/>
          </w:pPr>
        </w:pPrChange>
      </w:pPr>
      <w:ins w:id="3236" w:author="Abhiram Arali" w:date="2024-11-12T16:40:00Z">
        <w:r>
          <w:t>auto</w:t>
        </w:r>
        <w:r>
          <w:rPr>
            <w:spacing w:val="-5"/>
          </w:rPr>
          <w:t xml:space="preserve"> </w:t>
        </w:r>
        <w:r>
          <w:t>int</w:t>
        </w:r>
        <w:r>
          <w:rPr>
            <w:spacing w:val="-5"/>
          </w:rPr>
          <w:t xml:space="preserve"> </w:t>
        </w:r>
        <w:r>
          <w:t>num</w:t>
        </w:r>
        <w:r>
          <w:rPr>
            <w:spacing w:val="-5"/>
          </w:rPr>
          <w:t xml:space="preserve"> </w:t>
        </w:r>
        <w:r>
          <w:t>=</w:t>
        </w:r>
        <w:r>
          <w:rPr>
            <w:spacing w:val="-6"/>
          </w:rPr>
          <w:t xml:space="preserve"> </w:t>
        </w:r>
        <w:r>
          <w:t>10;</w:t>
        </w:r>
        <w:r>
          <w:rPr>
            <w:spacing w:val="-5"/>
          </w:rPr>
          <w:t xml:space="preserve"> </w:t>
        </w:r>
        <w:r>
          <w:t>//</w:t>
        </w:r>
        <w:r>
          <w:rPr>
            <w:spacing w:val="-5"/>
          </w:rPr>
          <w:t xml:space="preserve"> </w:t>
        </w:r>
        <w:r>
          <w:t>'auto'</w:t>
        </w:r>
        <w:r>
          <w:rPr>
            <w:spacing w:val="-5"/>
          </w:rPr>
          <w:t xml:space="preserve"> </w:t>
        </w:r>
        <w:r>
          <w:t>is</w:t>
        </w:r>
        <w:r>
          <w:rPr>
            <w:spacing w:val="-5"/>
          </w:rPr>
          <w:t xml:space="preserve"> </w:t>
        </w:r>
        <w:r>
          <w:t>optional printf("Number: %d\n", num);</w:t>
        </w:r>
      </w:ins>
    </w:p>
    <w:p w14:paraId="2EE438A0" w14:textId="77777777" w:rsidR="008F5C16" w:rsidRDefault="008F5C16">
      <w:pPr>
        <w:pStyle w:val="CodeBlockBPBHEB"/>
        <w:rPr>
          <w:ins w:id="3237" w:author="Abhiram Arali" w:date="2024-11-12T16:40:00Z"/>
        </w:rPr>
        <w:pPrChange w:id="3238" w:author="Abhiram Arali" w:date="2024-11-13T10:17:00Z">
          <w:pPr>
            <w:spacing w:before="1"/>
            <w:ind w:left="107"/>
          </w:pPr>
        </w:pPrChange>
      </w:pPr>
      <w:ins w:id="3239" w:author="Abhiram Arali" w:date="2024-11-12T16:40:00Z">
        <w:r>
          <w:rPr>
            <w:spacing w:val="-10"/>
          </w:rPr>
          <w:t>}</w:t>
        </w:r>
      </w:ins>
    </w:p>
    <w:p w14:paraId="045D2500" w14:textId="77777777" w:rsidR="008F5C16" w:rsidRDefault="008F5C16">
      <w:pPr>
        <w:pStyle w:val="CodeBlockBPBHEB"/>
        <w:rPr>
          <w:ins w:id="3240" w:author="Abhiram Arali" w:date="2024-11-12T16:40:00Z"/>
        </w:rPr>
        <w:pPrChange w:id="3241" w:author="Abhiram Arali" w:date="2024-11-13T10:17:00Z">
          <w:pPr>
            <w:spacing w:before="22"/>
          </w:pPr>
        </w:pPrChange>
      </w:pPr>
    </w:p>
    <w:p w14:paraId="0461206F" w14:textId="77777777" w:rsidR="008F5C16" w:rsidRDefault="008F5C16">
      <w:pPr>
        <w:pStyle w:val="CodeBlockBPBHEB"/>
        <w:rPr>
          <w:ins w:id="3242" w:author="Abhiram Arali" w:date="2024-11-12T16:40:00Z"/>
        </w:rPr>
        <w:pPrChange w:id="3243" w:author="Abhiram Arali" w:date="2024-11-13T10:17:00Z">
          <w:pPr>
            <w:ind w:left="107"/>
          </w:pPr>
        </w:pPrChange>
      </w:pPr>
      <w:ins w:id="3244" w:author="Abhiram Arali" w:date="2024-11-12T16:40:00Z">
        <w:r>
          <w:t>int</w:t>
        </w:r>
        <w:r>
          <w:rPr>
            <w:spacing w:val="-1"/>
          </w:rPr>
          <w:t xml:space="preserve"> </w:t>
        </w:r>
        <w:r>
          <w:t xml:space="preserve">main() </w:t>
        </w:r>
        <w:r>
          <w:rPr>
            <w:spacing w:val="-10"/>
          </w:rPr>
          <w:t>{</w:t>
        </w:r>
      </w:ins>
    </w:p>
    <w:p w14:paraId="69BA6C42" w14:textId="77777777" w:rsidR="00F8367B" w:rsidRDefault="00F8367B">
      <w:pPr>
        <w:pStyle w:val="CodeBlockBPBHEB"/>
        <w:pPrChange w:id="3245" w:author="Abhiram Arali" w:date="2024-11-13T10:17:00Z">
          <w:pPr>
            <w:spacing w:line="276" w:lineRule="exact"/>
            <w:ind w:left="347"/>
          </w:pPr>
        </w:pPrChange>
      </w:pPr>
      <w:moveToRangeStart w:id="3246" w:author="Abhiram Arali" w:date="2024-11-12T16:40:00Z" w:name="move182322028"/>
      <w:moveTo w:id="3247" w:author="Abhiram Arali" w:date="2024-11-12T16:40:00Z">
        <w:r>
          <w:rPr>
            <w:spacing w:val="-2"/>
          </w:rPr>
          <w:t>function();</w:t>
        </w:r>
      </w:moveTo>
    </w:p>
    <w:p w14:paraId="2FD80E0C" w14:textId="77777777" w:rsidR="00F8367B" w:rsidRDefault="00F8367B">
      <w:pPr>
        <w:pStyle w:val="CodeBlockBPBHEB"/>
        <w:pPrChange w:id="3248" w:author="Abhiram Arali" w:date="2024-11-13T10:17:00Z">
          <w:pPr>
            <w:spacing w:before="21"/>
          </w:pPr>
        </w:pPrChange>
      </w:pPr>
    </w:p>
    <w:p w14:paraId="0E9FB5AF" w14:textId="77777777" w:rsidR="00F8367B" w:rsidRDefault="00F8367B">
      <w:pPr>
        <w:pStyle w:val="CodeBlockBPBHEB"/>
        <w:pPrChange w:id="3249" w:author="Abhiram Arali" w:date="2024-11-13T10:17:00Z">
          <w:pPr>
            <w:spacing w:line="499" w:lineRule="auto"/>
            <w:ind w:left="347" w:right="5727"/>
          </w:pPr>
        </w:pPrChange>
      </w:pPr>
      <w:moveTo w:id="3250" w:author="Abhiram Arali" w:date="2024-11-12T16:40:00Z">
        <w:r>
          <w:t>//</w:t>
        </w:r>
        <w:r>
          <w:rPr>
            <w:spacing w:val="-8"/>
          </w:rPr>
          <w:t xml:space="preserve"> </w:t>
        </w:r>
        <w:r>
          <w:t>num</w:t>
        </w:r>
        <w:r>
          <w:rPr>
            <w:spacing w:val="-8"/>
          </w:rPr>
          <w:t xml:space="preserve"> </w:t>
        </w:r>
        <w:r>
          <w:t>is</w:t>
        </w:r>
        <w:r>
          <w:rPr>
            <w:spacing w:val="-8"/>
          </w:rPr>
          <w:t xml:space="preserve"> </w:t>
        </w:r>
        <w:r>
          <w:t>not</w:t>
        </w:r>
        <w:r>
          <w:rPr>
            <w:spacing w:val="-8"/>
          </w:rPr>
          <w:t xml:space="preserve"> </w:t>
        </w:r>
        <w:r>
          <w:t>accessible</w:t>
        </w:r>
        <w:r>
          <w:rPr>
            <w:spacing w:val="-8"/>
          </w:rPr>
          <w:t xml:space="preserve"> </w:t>
        </w:r>
        <w:r>
          <w:t>here return 0;</w:t>
        </w:r>
      </w:moveTo>
    </w:p>
    <w:p w14:paraId="2009AD74" w14:textId="77777777" w:rsidR="00F8367B" w:rsidRDefault="00F8367B">
      <w:pPr>
        <w:pStyle w:val="CodeBlockBPBHEB"/>
        <w:pPrChange w:id="3251" w:author="Abhiram Arali" w:date="2024-11-13T10:17:00Z">
          <w:pPr>
            <w:spacing w:before="2"/>
            <w:ind w:left="107"/>
          </w:pPr>
        </w:pPrChange>
      </w:pPr>
      <w:moveTo w:id="3252" w:author="Abhiram Arali" w:date="2024-11-12T16:40:00Z">
        <w:r>
          <w:rPr>
            <w:spacing w:val="-10"/>
          </w:rPr>
          <w:t>}</w:t>
        </w:r>
      </w:moveTo>
    </w:p>
    <w:moveToRangeEnd w:id="3246"/>
    <w:p w14:paraId="6BCE3D30" w14:textId="77777777" w:rsidR="00C93FD6" w:rsidRDefault="00C93FD6">
      <w:pPr>
        <w:pStyle w:val="NormalBPBHEB"/>
        <w:pPrChange w:id="3253" w:author="Abhiram Arali" w:date="2024-11-12T16:39:00Z">
          <w:pPr>
            <w:spacing w:before="159"/>
            <w:ind w:left="220"/>
          </w:pPr>
        </w:pPrChange>
      </w:pPr>
    </w:p>
    <w:p w14:paraId="46FFF9FE" w14:textId="0B77DA47" w:rsidR="00E57A4D" w:rsidDel="00F8367B" w:rsidRDefault="00A87255">
      <w:pPr>
        <w:pStyle w:val="BodyText"/>
        <w:spacing w:before="49"/>
        <w:rPr>
          <w:del w:id="3254" w:author="Abhiram Arali" w:date="2024-11-12T16:40:00Z"/>
          <w:i/>
          <w:sz w:val="20"/>
        </w:rPr>
      </w:pPr>
      <w:del w:id="3255" w:author="Abhiram Arali" w:date="2024-11-12T16:40:00Z">
        <w:r w:rsidDel="00067308">
          <w:rPr>
            <w:noProof/>
            <w:lang w:val="en-IN" w:eastAsia="en-IN"/>
          </w:rPr>
          <mc:AlternateContent>
            <mc:Choice Requires="wpg">
              <w:drawing>
                <wp:anchor distT="0" distB="0" distL="0" distR="0" simplePos="0" relativeHeight="487627776" behindDoc="1" locked="0" layoutInCell="1" allowOverlap="1" wp14:anchorId="627EB8ED" wp14:editId="77C875F2">
                  <wp:simplePos x="0" y="0"/>
                  <wp:positionH relativeFrom="page">
                    <wp:posOffset>840028</wp:posOffset>
                  </wp:positionH>
                  <wp:positionV relativeFrom="paragraph">
                    <wp:posOffset>192392</wp:posOffset>
                  </wp:positionV>
                  <wp:extent cx="5882640" cy="2204085"/>
                  <wp:effectExtent l="0" t="0" r="0" b="0"/>
                  <wp:wrapTopAndBottom/>
                  <wp:docPr id="180"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2204085"/>
                            <a:chOff x="0" y="0"/>
                            <a:chExt cx="5882640" cy="2204085"/>
                          </a:xfrm>
                        </wpg:grpSpPr>
                        <wps:wsp>
                          <wps:cNvPr id="187" name="Graphic 193"/>
                          <wps:cNvSpPr/>
                          <wps:spPr>
                            <a:xfrm>
                              <a:off x="0" y="0"/>
                              <a:ext cx="5882640" cy="2204085"/>
                            </a:xfrm>
                            <a:custGeom>
                              <a:avLst/>
                              <a:gdLst/>
                              <a:ahLst/>
                              <a:cxnLst/>
                              <a:rect l="l" t="t" r="r" b="b"/>
                              <a:pathLst>
                                <a:path w="5882640" h="2204085">
                                  <a:moveTo>
                                    <a:pt x="6096" y="6172"/>
                                  </a:moveTo>
                                  <a:lnTo>
                                    <a:pt x="0" y="6172"/>
                                  </a:lnTo>
                                  <a:lnTo>
                                    <a:pt x="0" y="381381"/>
                                  </a:lnTo>
                                  <a:lnTo>
                                    <a:pt x="0" y="745617"/>
                                  </a:lnTo>
                                  <a:lnTo>
                                    <a:pt x="0" y="2204034"/>
                                  </a:lnTo>
                                  <a:lnTo>
                                    <a:pt x="6096" y="2204034"/>
                                  </a:lnTo>
                                  <a:lnTo>
                                    <a:pt x="6096" y="381381"/>
                                  </a:lnTo>
                                  <a:lnTo>
                                    <a:pt x="6096" y="6172"/>
                                  </a:lnTo>
                                  <a:close/>
                                </a:path>
                                <a:path w="5882640" h="2204085">
                                  <a:moveTo>
                                    <a:pt x="5875909" y="0"/>
                                  </a:moveTo>
                                  <a:lnTo>
                                    <a:pt x="6096" y="0"/>
                                  </a:lnTo>
                                  <a:lnTo>
                                    <a:pt x="0" y="0"/>
                                  </a:lnTo>
                                  <a:lnTo>
                                    <a:pt x="0" y="6096"/>
                                  </a:lnTo>
                                  <a:lnTo>
                                    <a:pt x="6096" y="6096"/>
                                  </a:lnTo>
                                  <a:lnTo>
                                    <a:pt x="5875909" y="6096"/>
                                  </a:lnTo>
                                  <a:lnTo>
                                    <a:pt x="5875909" y="0"/>
                                  </a:lnTo>
                                  <a:close/>
                                </a:path>
                                <a:path w="5882640" h="2204085">
                                  <a:moveTo>
                                    <a:pt x="5882081" y="6172"/>
                                  </a:moveTo>
                                  <a:lnTo>
                                    <a:pt x="5875985" y="6172"/>
                                  </a:lnTo>
                                  <a:lnTo>
                                    <a:pt x="5875985" y="381381"/>
                                  </a:lnTo>
                                  <a:lnTo>
                                    <a:pt x="5875985" y="745617"/>
                                  </a:lnTo>
                                  <a:lnTo>
                                    <a:pt x="5875985" y="2204034"/>
                                  </a:lnTo>
                                  <a:lnTo>
                                    <a:pt x="5882081" y="2204034"/>
                                  </a:lnTo>
                                  <a:lnTo>
                                    <a:pt x="5882081" y="381381"/>
                                  </a:lnTo>
                                  <a:lnTo>
                                    <a:pt x="5882081" y="6172"/>
                                  </a:lnTo>
                                  <a:close/>
                                </a:path>
                                <a:path w="5882640" h="2204085">
                                  <a:moveTo>
                                    <a:pt x="5882081" y="0"/>
                                  </a:moveTo>
                                  <a:lnTo>
                                    <a:pt x="5875985" y="0"/>
                                  </a:lnTo>
                                  <a:lnTo>
                                    <a:pt x="5875985" y="6096"/>
                                  </a:lnTo>
                                  <a:lnTo>
                                    <a:pt x="5882081" y="6096"/>
                                  </a:lnTo>
                                  <a:lnTo>
                                    <a:pt x="5882081" y="0"/>
                                  </a:lnTo>
                                  <a:close/>
                                </a:path>
                              </a:pathLst>
                            </a:custGeom>
                            <a:solidFill>
                              <a:srgbClr val="000000"/>
                            </a:solidFill>
                          </wps:spPr>
                          <wps:bodyPr wrap="square" lIns="0" tIns="0" rIns="0" bIns="0" rtlCol="0">
                            <a:prstTxWarp prst="textNoShape">
                              <a:avLst/>
                            </a:prstTxWarp>
                            <a:noAutofit/>
                          </wps:bodyPr>
                        </wps:wsp>
                        <wps:wsp>
                          <wps:cNvPr id="188" name="Textbox 194"/>
                          <wps:cNvSpPr txBox="1"/>
                          <wps:spPr>
                            <a:xfrm>
                              <a:off x="6095" y="6096"/>
                              <a:ext cx="5869940" cy="2198370"/>
                            </a:xfrm>
                            <a:prstGeom prst="rect">
                              <a:avLst/>
                            </a:prstGeom>
                          </wps:spPr>
                          <wps:txbx>
                            <w:txbxContent>
                              <w:p w14:paraId="174FE0D5" w14:textId="0734CBF4" w:rsidR="00531AAA" w:rsidDel="00C93FD6" w:rsidRDefault="00531AAA">
                                <w:pPr>
                                  <w:spacing w:before="18" w:line="496" w:lineRule="auto"/>
                                  <w:ind w:left="107" w:right="7328"/>
                                  <w:rPr>
                                    <w:del w:id="3256" w:author="Abhiram Arali" w:date="2024-11-12T16:39:00Z"/>
                                    <w:sz w:val="24"/>
                                  </w:rPr>
                                </w:pPr>
                                <w:del w:id="3257" w:author="Abhiram Arali" w:date="2024-11-12T16:39:00Z">
                                  <w:r w:rsidDel="00C93FD6">
                                    <w:rPr>
                                      <w:sz w:val="24"/>
                                    </w:rPr>
                                    <w:delText>#include</w:delText>
                                  </w:r>
                                  <w:r w:rsidDel="00C93FD6">
                                    <w:rPr>
                                      <w:spacing w:val="-15"/>
                                      <w:sz w:val="24"/>
                                    </w:rPr>
                                    <w:delText xml:space="preserve"> </w:delText>
                                  </w:r>
                                  <w:r w:rsidDel="00C93FD6">
                                    <w:rPr>
                                      <w:sz w:val="24"/>
                                    </w:rPr>
                                    <w:delText>&lt;stdio.h&gt; void function() {</w:delText>
                                  </w:r>
                                </w:del>
                              </w:p>
                              <w:p w14:paraId="6E70F94F" w14:textId="27B8DC32" w:rsidR="00531AAA" w:rsidDel="00C93FD6" w:rsidRDefault="00531AAA">
                                <w:pPr>
                                  <w:spacing w:before="3" w:line="499" w:lineRule="auto"/>
                                  <w:ind w:left="347" w:right="4453"/>
                                  <w:rPr>
                                    <w:del w:id="3258" w:author="Abhiram Arali" w:date="2024-11-12T16:39:00Z"/>
                                    <w:sz w:val="24"/>
                                  </w:rPr>
                                </w:pPr>
                                <w:del w:id="3259" w:author="Abhiram Arali" w:date="2024-11-12T16:39:00Z">
                                  <w:r w:rsidDel="00C93FD6">
                                    <w:rPr>
                                      <w:sz w:val="24"/>
                                    </w:rPr>
                                    <w:delText>auto</w:delText>
                                  </w:r>
                                  <w:r w:rsidDel="00C93FD6">
                                    <w:rPr>
                                      <w:spacing w:val="-5"/>
                                      <w:sz w:val="24"/>
                                    </w:rPr>
                                    <w:delText xml:space="preserve"> </w:delText>
                                  </w:r>
                                  <w:r w:rsidDel="00C93FD6">
                                    <w:rPr>
                                      <w:sz w:val="24"/>
                                    </w:rPr>
                                    <w:delText>int</w:delText>
                                  </w:r>
                                  <w:r w:rsidDel="00C93FD6">
                                    <w:rPr>
                                      <w:spacing w:val="-5"/>
                                      <w:sz w:val="24"/>
                                    </w:rPr>
                                    <w:delText xml:space="preserve"> </w:delText>
                                  </w:r>
                                  <w:r w:rsidDel="00C93FD6">
                                    <w:rPr>
                                      <w:sz w:val="24"/>
                                    </w:rPr>
                                    <w:delText>num</w:delText>
                                  </w:r>
                                  <w:r w:rsidDel="00C93FD6">
                                    <w:rPr>
                                      <w:spacing w:val="-5"/>
                                      <w:sz w:val="24"/>
                                    </w:rPr>
                                    <w:delText xml:space="preserve"> </w:delText>
                                  </w:r>
                                  <w:r w:rsidDel="00C93FD6">
                                    <w:rPr>
                                      <w:sz w:val="24"/>
                                    </w:rPr>
                                    <w:delText>=</w:delText>
                                  </w:r>
                                  <w:r w:rsidDel="00C93FD6">
                                    <w:rPr>
                                      <w:spacing w:val="-6"/>
                                      <w:sz w:val="24"/>
                                    </w:rPr>
                                    <w:delText xml:space="preserve"> </w:delText>
                                  </w:r>
                                  <w:r w:rsidDel="00C93FD6">
                                    <w:rPr>
                                      <w:sz w:val="24"/>
                                    </w:rPr>
                                    <w:delText>10;</w:delText>
                                  </w:r>
                                  <w:r w:rsidDel="00C93FD6">
                                    <w:rPr>
                                      <w:spacing w:val="-5"/>
                                      <w:sz w:val="24"/>
                                    </w:rPr>
                                    <w:delText xml:space="preserve"> </w:delText>
                                  </w:r>
                                  <w:r w:rsidDel="00C93FD6">
                                    <w:rPr>
                                      <w:sz w:val="24"/>
                                    </w:rPr>
                                    <w:delText>//</w:delText>
                                  </w:r>
                                  <w:r w:rsidDel="00C93FD6">
                                    <w:rPr>
                                      <w:spacing w:val="-5"/>
                                      <w:sz w:val="24"/>
                                    </w:rPr>
                                    <w:delText xml:space="preserve"> </w:delText>
                                  </w:r>
                                  <w:r w:rsidDel="00C93FD6">
                                    <w:rPr>
                                      <w:sz w:val="24"/>
                                    </w:rPr>
                                    <w:delText>'auto'</w:delText>
                                  </w:r>
                                  <w:r w:rsidDel="00C93FD6">
                                    <w:rPr>
                                      <w:spacing w:val="-5"/>
                                      <w:sz w:val="24"/>
                                    </w:rPr>
                                    <w:delText xml:space="preserve"> </w:delText>
                                  </w:r>
                                  <w:r w:rsidDel="00C93FD6">
                                    <w:rPr>
                                      <w:sz w:val="24"/>
                                    </w:rPr>
                                    <w:delText>is</w:delText>
                                  </w:r>
                                  <w:r w:rsidDel="00C93FD6">
                                    <w:rPr>
                                      <w:spacing w:val="-5"/>
                                      <w:sz w:val="24"/>
                                    </w:rPr>
                                    <w:delText xml:space="preserve"> </w:delText>
                                  </w:r>
                                  <w:r w:rsidDel="00C93FD6">
                                    <w:rPr>
                                      <w:sz w:val="24"/>
                                    </w:rPr>
                                    <w:delText>optional printf("Number: %d\n", num);</w:delText>
                                  </w:r>
                                </w:del>
                              </w:p>
                              <w:p w14:paraId="7F1932CC" w14:textId="4348A099" w:rsidR="00531AAA" w:rsidDel="00C93FD6" w:rsidRDefault="00531AAA">
                                <w:pPr>
                                  <w:spacing w:before="1"/>
                                  <w:ind w:left="107"/>
                                  <w:rPr>
                                    <w:del w:id="3260" w:author="Abhiram Arali" w:date="2024-11-12T16:39:00Z"/>
                                    <w:sz w:val="24"/>
                                  </w:rPr>
                                </w:pPr>
                                <w:del w:id="3261" w:author="Abhiram Arali" w:date="2024-11-12T16:39:00Z">
                                  <w:r w:rsidDel="00C93FD6">
                                    <w:rPr>
                                      <w:spacing w:val="-10"/>
                                      <w:sz w:val="24"/>
                                    </w:rPr>
                                    <w:delText>}</w:delText>
                                  </w:r>
                                </w:del>
                              </w:p>
                              <w:p w14:paraId="04BEB9EB" w14:textId="5445EA1E" w:rsidR="00531AAA" w:rsidDel="00C93FD6" w:rsidRDefault="00531AAA">
                                <w:pPr>
                                  <w:spacing w:before="22"/>
                                  <w:rPr>
                                    <w:del w:id="3262" w:author="Abhiram Arali" w:date="2024-11-12T16:39:00Z"/>
                                    <w:sz w:val="24"/>
                                  </w:rPr>
                                </w:pPr>
                              </w:p>
                              <w:p w14:paraId="23EF1EF3" w14:textId="3FA0FB27" w:rsidR="00531AAA" w:rsidRDefault="00531AAA">
                                <w:pPr>
                                  <w:ind w:left="107"/>
                                  <w:rPr>
                                    <w:sz w:val="24"/>
                                  </w:rPr>
                                </w:pPr>
                                <w:del w:id="3263" w:author="Abhiram Arali" w:date="2024-11-12T16:39:00Z">
                                  <w:r w:rsidDel="00C93FD6">
                                    <w:rPr>
                                      <w:sz w:val="24"/>
                                    </w:rPr>
                                    <w:delText>int</w:delText>
                                  </w:r>
                                  <w:r w:rsidDel="00C93FD6">
                                    <w:rPr>
                                      <w:spacing w:val="-1"/>
                                      <w:sz w:val="24"/>
                                    </w:rPr>
                                    <w:delText xml:space="preserve"> </w:delText>
                                  </w:r>
                                  <w:r w:rsidDel="00C93FD6">
                                    <w:rPr>
                                      <w:sz w:val="24"/>
                                    </w:rPr>
                                    <w:delText xml:space="preserve">main() </w:delText>
                                  </w:r>
                                  <w:r w:rsidDel="00C93FD6">
                                    <w:rPr>
                                      <w:spacing w:val="-10"/>
                                      <w:sz w:val="24"/>
                                    </w:rPr>
                                    <w:delText>{</w:delText>
                                  </w:r>
                                </w:del>
                              </w:p>
                            </w:txbxContent>
                          </wps:txbx>
                          <wps:bodyPr wrap="square" lIns="0" tIns="0" rIns="0" bIns="0" rtlCol="0">
                            <a:noAutofit/>
                          </wps:bodyPr>
                        </wps:wsp>
                      </wpg:wgp>
                    </a:graphicData>
                  </a:graphic>
                </wp:anchor>
              </w:drawing>
            </mc:Choice>
            <mc:Fallback>
              <w:pict>
                <v:group w14:anchorId="627EB8ED" id="Group 180" o:spid="_x0000_s1191" style="position:absolute;margin-left:66.15pt;margin-top:15.15pt;width:463.2pt;height:173.55pt;z-index:-15688704;mso-wrap-distance-left:0;mso-wrap-distance-right:0;mso-position-horizontal-relative:page;mso-position-vertical-relative:text" coordsize="58826,22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">
                  <v:shape id="Graphic 193" o:spid="_x0000_s1192" style="position:absolute;width:58826;height:22040;visibility:visible;mso-wrap-style:square;v-text-anchor:top" coordsize="5882640,2204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djhcMA&#10;AADcAAAADwAAAGRycy9kb3ducmV2LnhtbERPTWvCQBC9C/0PyxS86UYpGlJXKYFiFS9Ge+htyI5J&#10;aHY2ZNck7a93BcHbPN7nrDaDqUVHrassK5hNIxDEudUVFwrOp89JDMJ5ZI21ZVLwRw4265fRChNt&#10;ez5Sl/lChBB2CSoovW8SKV1ekkE3tQ1x4C62NegDbAupW+xDuKnlPIoW0mDFoaHEhtKS8t/sahT8&#10;HMwl++7fdum123O8zf8pnZ2UGr8OH+8gPA3+KX64v3SYHy/h/ky4QK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djhcMAAADcAAAADwAAAAAAAAAAAAAAAACYAgAAZHJzL2Rv&#10;d25yZXYueG1sUEsFBgAAAAAEAAQA9QAAAIgDAAAAAA==&#10;" path="m6096,6172l,6172,,381381,,745617,,2204034r6096,l6096,381381r,-375209xem5875909,l6096,,,,,6096r6096,l5875909,6096r,-6096xem5882081,6172r-6096,l5875985,381381r,364236l5875985,2204034r6096,l5882081,381381r,-375209xem5882081,r-6096,l5875985,6096r6096,l5882081,xe" fillcolor="black" stroked="f">
                    <v:path arrowok="t"/>
                  </v:shape>
                  <v:shape id="Textbox 194" o:spid="_x0000_s1193" type="#_x0000_t202" style="position:absolute;left:60;top:60;width:58700;height:2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tes8UA&#10;AADcAAAADwAAAGRycy9kb3ducmV2LnhtbESPQWvCQBCF7wX/wzKCt7qxB7HRVUQsFArSGA8ex+yY&#10;LGZn0+xW03/fORR6m+G9ee+b1WbwrbpTH11gA7NpBoq4CtZxbeBUvj0vQMWEbLENTAZ+KMJmPXpa&#10;YW7Dgwu6H1OtJIRjjgaalLpc61g15DFOQ0cs2jX0HpOsfa1tjw8J961+ybK59uhYGhrsaNdQdTt+&#10;ewPbMxd793W4fBbXwpXla8Yf85sxk/GwXYJKNKR/89/1uxX8hdDK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e16zxQAAANwAAAAPAAAAAAAAAAAAAAAAAJgCAABkcnMv&#10;ZG93bnJldi54bWxQSwUGAAAAAAQABAD1AAAAigMAAAAA&#10;" filled="f" stroked="f">
                    <v:textbox inset="0,0,0,0">
                      <w:txbxContent>
                        <w:p w14:paraId="174FE0D5" w14:textId="0734CBF4" w:rsidR="00531AAA" w:rsidDel="00C93FD6" w:rsidRDefault="00531AAA">
                          <w:pPr>
                            <w:spacing w:before="18" w:line="496" w:lineRule="auto"/>
                            <w:ind w:left="107" w:right="7328"/>
                            <w:rPr>
                              <w:del w:id="3264" w:author="Abhiram Arali" w:date="2024-11-12T16:39:00Z"/>
                              <w:sz w:val="24"/>
                            </w:rPr>
                          </w:pPr>
                          <w:del w:id="3265" w:author="Abhiram Arali" w:date="2024-11-12T16:39:00Z">
                            <w:r w:rsidDel="00C93FD6">
                              <w:rPr>
                                <w:sz w:val="24"/>
                              </w:rPr>
                              <w:delText>#include</w:delText>
                            </w:r>
                            <w:r w:rsidDel="00C93FD6">
                              <w:rPr>
                                <w:spacing w:val="-15"/>
                                <w:sz w:val="24"/>
                              </w:rPr>
                              <w:delText xml:space="preserve"> </w:delText>
                            </w:r>
                            <w:r w:rsidDel="00C93FD6">
                              <w:rPr>
                                <w:sz w:val="24"/>
                              </w:rPr>
                              <w:delText>&lt;stdio.h&gt; void function() {</w:delText>
                            </w:r>
                          </w:del>
                        </w:p>
                        <w:p w14:paraId="6E70F94F" w14:textId="27B8DC32" w:rsidR="00531AAA" w:rsidDel="00C93FD6" w:rsidRDefault="00531AAA">
                          <w:pPr>
                            <w:spacing w:before="3" w:line="499" w:lineRule="auto"/>
                            <w:ind w:left="347" w:right="4453"/>
                            <w:rPr>
                              <w:del w:id="3266" w:author="Abhiram Arali" w:date="2024-11-12T16:39:00Z"/>
                              <w:sz w:val="24"/>
                            </w:rPr>
                          </w:pPr>
                          <w:del w:id="3267" w:author="Abhiram Arali" w:date="2024-11-12T16:39:00Z">
                            <w:r w:rsidDel="00C93FD6">
                              <w:rPr>
                                <w:sz w:val="24"/>
                              </w:rPr>
                              <w:delText>auto</w:delText>
                            </w:r>
                            <w:r w:rsidDel="00C93FD6">
                              <w:rPr>
                                <w:spacing w:val="-5"/>
                                <w:sz w:val="24"/>
                              </w:rPr>
                              <w:delText xml:space="preserve"> </w:delText>
                            </w:r>
                            <w:r w:rsidDel="00C93FD6">
                              <w:rPr>
                                <w:sz w:val="24"/>
                              </w:rPr>
                              <w:delText>int</w:delText>
                            </w:r>
                            <w:r w:rsidDel="00C93FD6">
                              <w:rPr>
                                <w:spacing w:val="-5"/>
                                <w:sz w:val="24"/>
                              </w:rPr>
                              <w:delText xml:space="preserve"> </w:delText>
                            </w:r>
                            <w:r w:rsidDel="00C93FD6">
                              <w:rPr>
                                <w:sz w:val="24"/>
                              </w:rPr>
                              <w:delText>num</w:delText>
                            </w:r>
                            <w:r w:rsidDel="00C93FD6">
                              <w:rPr>
                                <w:spacing w:val="-5"/>
                                <w:sz w:val="24"/>
                              </w:rPr>
                              <w:delText xml:space="preserve"> </w:delText>
                            </w:r>
                            <w:r w:rsidDel="00C93FD6">
                              <w:rPr>
                                <w:sz w:val="24"/>
                              </w:rPr>
                              <w:delText>=</w:delText>
                            </w:r>
                            <w:r w:rsidDel="00C93FD6">
                              <w:rPr>
                                <w:spacing w:val="-6"/>
                                <w:sz w:val="24"/>
                              </w:rPr>
                              <w:delText xml:space="preserve"> </w:delText>
                            </w:r>
                            <w:r w:rsidDel="00C93FD6">
                              <w:rPr>
                                <w:sz w:val="24"/>
                              </w:rPr>
                              <w:delText>10;</w:delText>
                            </w:r>
                            <w:r w:rsidDel="00C93FD6">
                              <w:rPr>
                                <w:spacing w:val="-5"/>
                                <w:sz w:val="24"/>
                              </w:rPr>
                              <w:delText xml:space="preserve"> </w:delText>
                            </w:r>
                            <w:r w:rsidDel="00C93FD6">
                              <w:rPr>
                                <w:sz w:val="24"/>
                              </w:rPr>
                              <w:delText>//</w:delText>
                            </w:r>
                            <w:r w:rsidDel="00C93FD6">
                              <w:rPr>
                                <w:spacing w:val="-5"/>
                                <w:sz w:val="24"/>
                              </w:rPr>
                              <w:delText xml:space="preserve"> </w:delText>
                            </w:r>
                            <w:r w:rsidDel="00C93FD6">
                              <w:rPr>
                                <w:sz w:val="24"/>
                              </w:rPr>
                              <w:delText>'auto'</w:delText>
                            </w:r>
                            <w:r w:rsidDel="00C93FD6">
                              <w:rPr>
                                <w:spacing w:val="-5"/>
                                <w:sz w:val="24"/>
                              </w:rPr>
                              <w:delText xml:space="preserve"> </w:delText>
                            </w:r>
                            <w:r w:rsidDel="00C93FD6">
                              <w:rPr>
                                <w:sz w:val="24"/>
                              </w:rPr>
                              <w:delText>is</w:delText>
                            </w:r>
                            <w:r w:rsidDel="00C93FD6">
                              <w:rPr>
                                <w:spacing w:val="-5"/>
                                <w:sz w:val="24"/>
                              </w:rPr>
                              <w:delText xml:space="preserve"> </w:delText>
                            </w:r>
                            <w:r w:rsidDel="00C93FD6">
                              <w:rPr>
                                <w:sz w:val="24"/>
                              </w:rPr>
                              <w:delText>optional printf("Number: %d\n", num);</w:delText>
                            </w:r>
                          </w:del>
                        </w:p>
                        <w:p w14:paraId="7F1932CC" w14:textId="4348A099" w:rsidR="00531AAA" w:rsidDel="00C93FD6" w:rsidRDefault="00531AAA">
                          <w:pPr>
                            <w:spacing w:before="1"/>
                            <w:ind w:left="107"/>
                            <w:rPr>
                              <w:del w:id="3268" w:author="Abhiram Arali" w:date="2024-11-12T16:39:00Z"/>
                              <w:sz w:val="24"/>
                            </w:rPr>
                          </w:pPr>
                          <w:del w:id="3269" w:author="Abhiram Arali" w:date="2024-11-12T16:39:00Z">
                            <w:r w:rsidDel="00C93FD6">
                              <w:rPr>
                                <w:spacing w:val="-10"/>
                                <w:sz w:val="24"/>
                              </w:rPr>
                              <w:delText>}</w:delText>
                            </w:r>
                          </w:del>
                        </w:p>
                        <w:p w14:paraId="04BEB9EB" w14:textId="5445EA1E" w:rsidR="00531AAA" w:rsidDel="00C93FD6" w:rsidRDefault="00531AAA">
                          <w:pPr>
                            <w:spacing w:before="22"/>
                            <w:rPr>
                              <w:del w:id="3270" w:author="Abhiram Arali" w:date="2024-11-12T16:39:00Z"/>
                              <w:sz w:val="24"/>
                            </w:rPr>
                          </w:pPr>
                        </w:p>
                        <w:p w14:paraId="23EF1EF3" w14:textId="3FA0FB27" w:rsidR="00531AAA" w:rsidRDefault="00531AAA">
                          <w:pPr>
                            <w:ind w:left="107"/>
                            <w:rPr>
                              <w:sz w:val="24"/>
                            </w:rPr>
                          </w:pPr>
                          <w:del w:id="3271" w:author="Abhiram Arali" w:date="2024-11-12T16:39:00Z">
                            <w:r w:rsidDel="00C93FD6">
                              <w:rPr>
                                <w:sz w:val="24"/>
                              </w:rPr>
                              <w:delText>int</w:delText>
                            </w:r>
                            <w:r w:rsidDel="00C93FD6">
                              <w:rPr>
                                <w:spacing w:val="-1"/>
                                <w:sz w:val="24"/>
                              </w:rPr>
                              <w:delText xml:space="preserve"> </w:delText>
                            </w:r>
                            <w:r w:rsidDel="00C93FD6">
                              <w:rPr>
                                <w:sz w:val="24"/>
                              </w:rPr>
                              <w:delText xml:space="preserve">main() </w:delText>
                            </w:r>
                            <w:r w:rsidDel="00C93FD6">
                              <w:rPr>
                                <w:spacing w:val="-10"/>
                                <w:sz w:val="24"/>
                              </w:rPr>
                              <w:delText>{</w:delText>
                            </w:r>
                          </w:del>
                        </w:p>
                      </w:txbxContent>
                    </v:textbox>
                  </v:shape>
                  <w10:wrap type="topAndBottom" anchorx="page"/>
                </v:group>
              </w:pict>
            </mc:Fallback>
          </mc:AlternateContent>
        </w:r>
      </w:del>
    </w:p>
    <w:p w14:paraId="6526530C" w14:textId="69B2EB63" w:rsidR="00E57A4D" w:rsidDel="00067308" w:rsidRDefault="00E57A4D">
      <w:pPr>
        <w:spacing w:before="49"/>
        <w:rPr>
          <w:del w:id="3272" w:author="Abhiram Arali" w:date="2024-11-12T16:40:00Z"/>
          <w:sz w:val="20"/>
        </w:rPr>
        <w:sectPr w:rsidR="00E57A4D" w:rsidDel="00067308">
          <w:pgSz w:w="11910" w:h="16840"/>
          <w:pgMar w:top="1540" w:right="1220" w:bottom="1200" w:left="1220" w:header="758" w:footer="1000" w:gutter="0"/>
          <w:cols w:space="720"/>
        </w:sectPr>
        <w:pPrChange w:id="3273" w:author="Abhiram Arali" w:date="2024-11-12T16:40:00Z">
          <w:pPr/>
        </w:pPrChange>
      </w:pPr>
    </w:p>
    <w:p w14:paraId="0A4CE208" w14:textId="0FFD8A05" w:rsidR="00E57A4D" w:rsidDel="00F8367B" w:rsidRDefault="00E57A4D">
      <w:pPr>
        <w:pStyle w:val="BodyText"/>
        <w:spacing w:before="7" w:after="1"/>
        <w:rPr>
          <w:del w:id="3274" w:author="Abhiram Arali" w:date="2024-11-12T16:40:00Z"/>
          <w:i/>
          <w:sz w:val="7"/>
        </w:rPr>
      </w:pPr>
    </w:p>
    <w:p w14:paraId="42880B3F" w14:textId="7B2B06FB" w:rsidR="00E57A4D" w:rsidDel="00E6598E" w:rsidRDefault="00A87255">
      <w:pPr>
        <w:pStyle w:val="BodyText"/>
        <w:ind w:left="102"/>
        <w:rPr>
          <w:del w:id="3275" w:author="Abhiram Arali" w:date="2024-11-12T16:40:00Z"/>
          <w:sz w:val="20"/>
        </w:rPr>
      </w:pPr>
      <w:del w:id="3276" w:author="Abhiram Arali" w:date="2024-11-12T16:40:00Z">
        <w:r w:rsidDel="00F8367B">
          <w:rPr>
            <w:noProof/>
            <w:sz w:val="20"/>
            <w:lang w:val="en-IN" w:eastAsia="en-IN"/>
            <w:rPrChange w:id="3277" w:author="Unknown">
              <w:rPr>
                <w:noProof/>
                <w:lang w:val="en-IN" w:eastAsia="en-IN"/>
              </w:rPr>
            </w:rPrChange>
          </w:rPr>
          <mc:AlternateContent>
            <mc:Choice Requires="wpg">
              <w:drawing>
                <wp:inline distT="0" distB="0" distL="0" distR="0" wp14:anchorId="576AECE4" wp14:editId="6437F088">
                  <wp:extent cx="5882640" cy="1373505"/>
                  <wp:effectExtent l="0" t="0" r="0" b="7619"/>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1373505"/>
                            <a:chOff x="0" y="0"/>
                            <a:chExt cx="5882640" cy="1373505"/>
                          </a:xfrm>
                        </wpg:grpSpPr>
                        <wps:wsp>
                          <wps:cNvPr id="197" name="Graphic 196"/>
                          <wps:cNvSpPr/>
                          <wps:spPr>
                            <a:xfrm>
                              <a:off x="0" y="12"/>
                              <a:ext cx="5882640" cy="1373505"/>
                            </a:xfrm>
                            <a:custGeom>
                              <a:avLst/>
                              <a:gdLst/>
                              <a:ahLst/>
                              <a:cxnLst/>
                              <a:rect l="l" t="t" r="r" b="b"/>
                              <a:pathLst>
                                <a:path w="5882640" h="1373505">
                                  <a:moveTo>
                                    <a:pt x="6096" y="0"/>
                                  </a:moveTo>
                                  <a:lnTo>
                                    <a:pt x="0" y="0"/>
                                  </a:lnTo>
                                  <a:lnTo>
                                    <a:pt x="0" y="364528"/>
                                  </a:lnTo>
                                  <a:lnTo>
                                    <a:pt x="0" y="728764"/>
                                  </a:lnTo>
                                  <a:lnTo>
                                    <a:pt x="6096" y="728764"/>
                                  </a:lnTo>
                                  <a:lnTo>
                                    <a:pt x="6096" y="364528"/>
                                  </a:lnTo>
                                  <a:lnTo>
                                    <a:pt x="6096" y="0"/>
                                  </a:lnTo>
                                  <a:close/>
                                </a:path>
                                <a:path w="5882640" h="1373505">
                                  <a:moveTo>
                                    <a:pt x="5875909" y="1367320"/>
                                  </a:moveTo>
                                  <a:lnTo>
                                    <a:pt x="6096" y="1367320"/>
                                  </a:lnTo>
                                  <a:lnTo>
                                    <a:pt x="6096" y="1094524"/>
                                  </a:lnTo>
                                  <a:lnTo>
                                    <a:pt x="6096" y="728776"/>
                                  </a:lnTo>
                                  <a:lnTo>
                                    <a:pt x="0" y="728776"/>
                                  </a:lnTo>
                                  <a:lnTo>
                                    <a:pt x="0" y="1094524"/>
                                  </a:lnTo>
                                  <a:lnTo>
                                    <a:pt x="0" y="1367320"/>
                                  </a:lnTo>
                                  <a:lnTo>
                                    <a:pt x="0" y="1373416"/>
                                  </a:lnTo>
                                  <a:lnTo>
                                    <a:pt x="6096" y="1373416"/>
                                  </a:lnTo>
                                  <a:lnTo>
                                    <a:pt x="5875909" y="1373416"/>
                                  </a:lnTo>
                                  <a:lnTo>
                                    <a:pt x="5875909" y="1367320"/>
                                  </a:lnTo>
                                  <a:close/>
                                </a:path>
                                <a:path w="5882640" h="1373505">
                                  <a:moveTo>
                                    <a:pt x="5882081" y="728776"/>
                                  </a:moveTo>
                                  <a:lnTo>
                                    <a:pt x="5875985" y="728776"/>
                                  </a:lnTo>
                                  <a:lnTo>
                                    <a:pt x="5875985" y="1094524"/>
                                  </a:lnTo>
                                  <a:lnTo>
                                    <a:pt x="5875985" y="1367320"/>
                                  </a:lnTo>
                                  <a:lnTo>
                                    <a:pt x="5875985" y="1373416"/>
                                  </a:lnTo>
                                  <a:lnTo>
                                    <a:pt x="5882081" y="1373416"/>
                                  </a:lnTo>
                                  <a:lnTo>
                                    <a:pt x="5882081" y="1367320"/>
                                  </a:lnTo>
                                  <a:lnTo>
                                    <a:pt x="5882081" y="1094524"/>
                                  </a:lnTo>
                                  <a:lnTo>
                                    <a:pt x="5882081" y="728776"/>
                                  </a:lnTo>
                                  <a:close/>
                                </a:path>
                                <a:path w="5882640" h="1373505">
                                  <a:moveTo>
                                    <a:pt x="5882081" y="0"/>
                                  </a:moveTo>
                                  <a:lnTo>
                                    <a:pt x="5875985" y="0"/>
                                  </a:lnTo>
                                  <a:lnTo>
                                    <a:pt x="5875985" y="364528"/>
                                  </a:lnTo>
                                  <a:lnTo>
                                    <a:pt x="5875985" y="728764"/>
                                  </a:lnTo>
                                  <a:lnTo>
                                    <a:pt x="5882081" y="728764"/>
                                  </a:lnTo>
                                  <a:lnTo>
                                    <a:pt x="5882081" y="364528"/>
                                  </a:lnTo>
                                  <a:lnTo>
                                    <a:pt x="5882081" y="0"/>
                                  </a:lnTo>
                                  <a:close/>
                                </a:path>
                              </a:pathLst>
                            </a:custGeom>
                            <a:solidFill>
                              <a:srgbClr val="000000"/>
                            </a:solidFill>
                          </wps:spPr>
                          <wps:bodyPr wrap="square" lIns="0" tIns="0" rIns="0" bIns="0" rtlCol="0">
                            <a:prstTxWarp prst="textNoShape">
                              <a:avLst/>
                            </a:prstTxWarp>
                            <a:noAutofit/>
                          </wps:bodyPr>
                        </wps:wsp>
                        <wps:wsp>
                          <wps:cNvPr id="198" name="Textbox 197"/>
                          <wps:cNvSpPr txBox="1"/>
                          <wps:spPr>
                            <a:xfrm>
                              <a:off x="6095" y="0"/>
                              <a:ext cx="5869940" cy="1367790"/>
                            </a:xfrm>
                            <a:prstGeom prst="rect">
                              <a:avLst/>
                            </a:prstGeom>
                          </wps:spPr>
                          <wps:txbx>
                            <w:txbxContent>
                              <w:p w14:paraId="6BB1CC90" w14:textId="7D05D67F" w:rsidR="00531AAA" w:rsidDel="00F8367B" w:rsidRDefault="00531AAA">
                                <w:pPr>
                                  <w:spacing w:line="276" w:lineRule="exact"/>
                                  <w:ind w:left="347"/>
                                  <w:rPr>
                                    <w:sz w:val="24"/>
                                  </w:rPr>
                                </w:pPr>
                                <w:moveFromRangeStart w:id="3278" w:author="Abhiram Arali" w:date="2024-11-12T16:40:00Z" w:name="move182322028"/>
                                <w:moveFrom w:id="3279" w:author="Abhiram Arali" w:date="2024-11-12T16:40:00Z">
                                  <w:r w:rsidDel="00F8367B">
                                    <w:rPr>
                                      <w:spacing w:val="-2"/>
                                      <w:sz w:val="24"/>
                                    </w:rPr>
                                    <w:t>function();</w:t>
                                  </w:r>
                                </w:moveFrom>
                              </w:p>
                              <w:p w14:paraId="1F01A068" w14:textId="6402B76D" w:rsidR="00531AAA" w:rsidDel="00F8367B" w:rsidRDefault="00531AAA">
                                <w:pPr>
                                  <w:spacing w:before="21"/>
                                  <w:rPr>
                                    <w:sz w:val="24"/>
                                  </w:rPr>
                                </w:pPr>
                              </w:p>
                              <w:p w14:paraId="1C73856F" w14:textId="0503F5AE" w:rsidR="00531AAA" w:rsidDel="00F8367B" w:rsidRDefault="00531AAA">
                                <w:pPr>
                                  <w:spacing w:line="499" w:lineRule="auto"/>
                                  <w:ind w:left="347" w:right="5727"/>
                                  <w:rPr>
                                    <w:sz w:val="24"/>
                                  </w:rPr>
                                </w:pPr>
                                <w:moveFrom w:id="3280" w:author="Abhiram Arali" w:date="2024-11-12T16:40:00Z">
                                  <w:r w:rsidDel="00F8367B">
                                    <w:rPr>
                                      <w:sz w:val="24"/>
                                    </w:rPr>
                                    <w:t>//</w:t>
                                  </w:r>
                                  <w:r w:rsidDel="00F8367B">
                                    <w:rPr>
                                      <w:spacing w:val="-8"/>
                                      <w:sz w:val="24"/>
                                    </w:rPr>
                                    <w:t xml:space="preserve"> </w:t>
                                  </w:r>
                                  <w:r w:rsidDel="00F8367B">
                                    <w:rPr>
                                      <w:sz w:val="24"/>
                                    </w:rPr>
                                    <w:t>num</w:t>
                                  </w:r>
                                  <w:r w:rsidDel="00F8367B">
                                    <w:rPr>
                                      <w:spacing w:val="-8"/>
                                      <w:sz w:val="24"/>
                                    </w:rPr>
                                    <w:t xml:space="preserve"> </w:t>
                                  </w:r>
                                  <w:r w:rsidDel="00F8367B">
                                    <w:rPr>
                                      <w:sz w:val="24"/>
                                    </w:rPr>
                                    <w:t>is</w:t>
                                  </w:r>
                                  <w:r w:rsidDel="00F8367B">
                                    <w:rPr>
                                      <w:spacing w:val="-8"/>
                                      <w:sz w:val="24"/>
                                    </w:rPr>
                                    <w:t xml:space="preserve"> </w:t>
                                  </w:r>
                                  <w:r w:rsidDel="00F8367B">
                                    <w:rPr>
                                      <w:sz w:val="24"/>
                                    </w:rPr>
                                    <w:t>not</w:t>
                                  </w:r>
                                  <w:r w:rsidDel="00F8367B">
                                    <w:rPr>
                                      <w:spacing w:val="-8"/>
                                      <w:sz w:val="24"/>
                                    </w:rPr>
                                    <w:t xml:space="preserve"> </w:t>
                                  </w:r>
                                  <w:r w:rsidDel="00F8367B">
                                    <w:rPr>
                                      <w:sz w:val="24"/>
                                    </w:rPr>
                                    <w:t>accessible</w:t>
                                  </w:r>
                                  <w:r w:rsidDel="00F8367B">
                                    <w:rPr>
                                      <w:spacing w:val="-8"/>
                                      <w:sz w:val="24"/>
                                    </w:rPr>
                                    <w:t xml:space="preserve"> </w:t>
                                  </w:r>
                                  <w:r w:rsidDel="00F8367B">
                                    <w:rPr>
                                      <w:sz w:val="24"/>
                                    </w:rPr>
                                    <w:t>here return 0;</w:t>
                                  </w:r>
                                </w:moveFrom>
                              </w:p>
                              <w:p w14:paraId="16D2AA06" w14:textId="03F4D4F4" w:rsidR="00531AAA" w:rsidRDefault="00531AAA">
                                <w:pPr>
                                  <w:spacing w:before="2"/>
                                  <w:ind w:left="107"/>
                                  <w:rPr>
                                    <w:sz w:val="24"/>
                                  </w:rPr>
                                </w:pPr>
                                <w:moveFrom w:id="3281" w:author="Abhiram Arali" w:date="2024-11-12T16:40:00Z">
                                  <w:r w:rsidDel="00F8367B">
                                    <w:rPr>
                                      <w:spacing w:val="-10"/>
                                      <w:sz w:val="24"/>
                                    </w:rPr>
                                    <w:t>}</w:t>
                                  </w:r>
                                </w:moveFrom>
                                <w:moveFromRangeEnd w:id="3278"/>
                              </w:p>
                            </w:txbxContent>
                          </wps:txbx>
                          <wps:bodyPr wrap="square" lIns="0" tIns="0" rIns="0" bIns="0" rtlCol="0">
                            <a:noAutofit/>
                          </wps:bodyPr>
                        </wps:wsp>
                      </wpg:wgp>
                    </a:graphicData>
                  </a:graphic>
                </wp:inline>
              </w:drawing>
            </mc:Choice>
            <mc:Fallback>
              <w:pict>
                <v:group w14:anchorId="576AECE4" id="Group 195" o:spid="_x0000_s1194" style="width:463.2pt;height:108.15pt;mso-position-horizontal-relative:char;mso-position-vertical-relative:line" coordsize="58826,13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">
                  <v:shape id="Graphic 196" o:spid="_x0000_s1195" style="position:absolute;width:58826;height:13735;visibility:visible;mso-wrap-style:square;v-text-anchor:top" coordsize="5882640,1373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b8P8MA&#10;AADcAAAADwAAAGRycy9kb3ducmV2LnhtbERPS2sCMRC+F/ofwgi9FM1WfHU1ihUEj9W20ON0M26C&#10;m8myie7qr28KBW/z8T1nsepcJS7UBOtZwcsgA0FceG25VPD5se3PQISIrLHyTAquFGC1fHxYYK59&#10;y3u6HGIpUgiHHBWYGOtcylAYchgGviZO3NE3DmOCTSl1g20Kd5UcZtlEOrScGgzWtDFUnA5np2D8&#10;xfY2Hn0P28n77GdN1jy3mzelnnrdeg4iUhfv4n/3Tqf5r1P4eyZd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b8P8MAAADcAAAADwAAAAAAAAAAAAAAAACYAgAAZHJzL2Rv&#10;d25yZXYueG1sUEsFBgAAAAAEAAQA9QAAAIgDAAAAAA==&#10;" path="m6096,l,,,364528,,728764r6096,l6096,364528,6096,xem5875909,1367320r-5869813,l6096,1094524r,-365748l,728776r,365748l,1367320r,6096l6096,1373416r5869813,l5875909,1367320xem5882081,728776r-6096,l5875985,1094524r,272796l5875985,1373416r6096,l5882081,1367320r,-272796l5882081,728776xem5882081,r-6096,l5875985,364528r,364236l5882081,728764r,-364236l5882081,xe" fillcolor="black" stroked="f">
                    <v:path arrowok="t"/>
                  </v:shape>
                  <v:shape id="Textbox 197" o:spid="_x0000_s1196" type="#_x0000_t202" style="position:absolute;left:60;width:58700;height:13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LIbsUA&#10;AADcAAAADwAAAGRycy9kb3ducmV2LnhtbESPQWvCQBCF7wX/wzKCt7qxB6nRVUQsFArSGA8ex+yY&#10;LGZn0+xW03/fORR6m+G9ee+b1WbwrbpTH11gA7NpBoq4CtZxbeBUvj2/gooJ2WIbmAz8UITNevS0&#10;wtyGBxd0P6ZaSQjHHA00KXW51rFqyGOcho5YtGvoPSZZ+1rbHh8S7lv9kmVz7dGxNDTY0a6h6nb8&#10;9ga2Zy727utw+SyuhSvLRcYf85sxk/GwXYJKNKR/89/1uxX8hdDK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oshuxQAAANwAAAAPAAAAAAAAAAAAAAAAAJgCAABkcnMv&#10;ZG93bnJldi54bWxQSwUGAAAAAAQABAD1AAAAigMAAAAA&#10;" filled="f" stroked="f">
                    <v:textbox inset="0,0,0,0">
                      <w:txbxContent>
                        <w:p w14:paraId="6BB1CC90" w14:textId="7D05D67F" w:rsidR="00531AAA" w:rsidDel="00F8367B" w:rsidRDefault="00531AAA">
                          <w:pPr>
                            <w:spacing w:line="276" w:lineRule="exact"/>
                            <w:ind w:left="347"/>
                            <w:rPr>
                              <w:sz w:val="24"/>
                            </w:rPr>
                          </w:pPr>
                          <w:moveFromRangeStart w:id="3282" w:author="Abhiram Arali" w:date="2024-11-12T16:40:00Z" w:name="move182322028"/>
                          <w:moveFrom w:id="3283" w:author="Abhiram Arali" w:date="2024-11-12T16:40:00Z">
                            <w:r w:rsidDel="00F8367B">
                              <w:rPr>
                                <w:spacing w:val="-2"/>
                                <w:sz w:val="24"/>
                              </w:rPr>
                              <w:t>function();</w:t>
                            </w:r>
                          </w:moveFrom>
                        </w:p>
                        <w:p w14:paraId="1F01A068" w14:textId="6402B76D" w:rsidR="00531AAA" w:rsidDel="00F8367B" w:rsidRDefault="00531AAA">
                          <w:pPr>
                            <w:spacing w:before="21"/>
                            <w:rPr>
                              <w:sz w:val="24"/>
                            </w:rPr>
                          </w:pPr>
                        </w:p>
                        <w:p w14:paraId="1C73856F" w14:textId="0503F5AE" w:rsidR="00531AAA" w:rsidDel="00F8367B" w:rsidRDefault="00531AAA">
                          <w:pPr>
                            <w:spacing w:line="499" w:lineRule="auto"/>
                            <w:ind w:left="347" w:right="5727"/>
                            <w:rPr>
                              <w:sz w:val="24"/>
                            </w:rPr>
                          </w:pPr>
                          <w:moveFrom w:id="3284" w:author="Abhiram Arali" w:date="2024-11-12T16:40:00Z">
                            <w:r w:rsidDel="00F8367B">
                              <w:rPr>
                                <w:sz w:val="24"/>
                              </w:rPr>
                              <w:t>//</w:t>
                            </w:r>
                            <w:r w:rsidDel="00F8367B">
                              <w:rPr>
                                <w:spacing w:val="-8"/>
                                <w:sz w:val="24"/>
                              </w:rPr>
                              <w:t xml:space="preserve"> </w:t>
                            </w:r>
                            <w:r w:rsidDel="00F8367B">
                              <w:rPr>
                                <w:sz w:val="24"/>
                              </w:rPr>
                              <w:t>num</w:t>
                            </w:r>
                            <w:r w:rsidDel="00F8367B">
                              <w:rPr>
                                <w:spacing w:val="-8"/>
                                <w:sz w:val="24"/>
                              </w:rPr>
                              <w:t xml:space="preserve"> </w:t>
                            </w:r>
                            <w:r w:rsidDel="00F8367B">
                              <w:rPr>
                                <w:sz w:val="24"/>
                              </w:rPr>
                              <w:t>is</w:t>
                            </w:r>
                            <w:r w:rsidDel="00F8367B">
                              <w:rPr>
                                <w:spacing w:val="-8"/>
                                <w:sz w:val="24"/>
                              </w:rPr>
                              <w:t xml:space="preserve"> </w:t>
                            </w:r>
                            <w:r w:rsidDel="00F8367B">
                              <w:rPr>
                                <w:sz w:val="24"/>
                              </w:rPr>
                              <w:t>not</w:t>
                            </w:r>
                            <w:r w:rsidDel="00F8367B">
                              <w:rPr>
                                <w:spacing w:val="-8"/>
                                <w:sz w:val="24"/>
                              </w:rPr>
                              <w:t xml:space="preserve"> </w:t>
                            </w:r>
                            <w:r w:rsidDel="00F8367B">
                              <w:rPr>
                                <w:sz w:val="24"/>
                              </w:rPr>
                              <w:t>accessible</w:t>
                            </w:r>
                            <w:r w:rsidDel="00F8367B">
                              <w:rPr>
                                <w:spacing w:val="-8"/>
                                <w:sz w:val="24"/>
                              </w:rPr>
                              <w:t xml:space="preserve"> </w:t>
                            </w:r>
                            <w:r w:rsidDel="00F8367B">
                              <w:rPr>
                                <w:sz w:val="24"/>
                              </w:rPr>
                              <w:t>here return 0;</w:t>
                            </w:r>
                          </w:moveFrom>
                        </w:p>
                        <w:p w14:paraId="16D2AA06" w14:textId="03F4D4F4" w:rsidR="00531AAA" w:rsidRDefault="00531AAA">
                          <w:pPr>
                            <w:spacing w:before="2"/>
                            <w:ind w:left="107"/>
                            <w:rPr>
                              <w:sz w:val="24"/>
                            </w:rPr>
                          </w:pPr>
                          <w:moveFrom w:id="3285" w:author="Abhiram Arali" w:date="2024-11-12T16:40:00Z">
                            <w:r w:rsidDel="00F8367B">
                              <w:rPr>
                                <w:spacing w:val="-10"/>
                                <w:sz w:val="24"/>
                              </w:rPr>
                              <w:t>}</w:t>
                            </w:r>
                          </w:moveFrom>
                          <w:moveFromRangeEnd w:id="3282"/>
                        </w:p>
                      </w:txbxContent>
                    </v:textbox>
                  </v:shape>
                  <w10:anchorlock/>
                </v:group>
              </w:pict>
            </mc:Fallback>
          </mc:AlternateContent>
        </w:r>
      </w:del>
    </w:p>
    <w:p w14:paraId="78244E85" w14:textId="3809FAB2" w:rsidR="00E57A4D" w:rsidRPr="00E6598E" w:rsidRDefault="00A87255">
      <w:pPr>
        <w:pStyle w:val="NormalBPBHEB"/>
        <w:numPr>
          <w:ilvl w:val="0"/>
          <w:numId w:val="80"/>
        </w:numPr>
        <w:rPr>
          <w:b/>
          <w:bCs/>
          <w:rPrChange w:id="3286" w:author="Abhiram Arali" w:date="2024-11-12T16:40:00Z">
            <w:rPr/>
          </w:rPrChange>
        </w:rPr>
        <w:pPrChange w:id="3287" w:author="Abhiram Arali" w:date="2024-11-12T16:40:00Z">
          <w:pPr>
            <w:pStyle w:val="Heading1"/>
            <w:numPr>
              <w:numId w:val="10"/>
            </w:numPr>
            <w:tabs>
              <w:tab w:val="left" w:pos="460"/>
            </w:tabs>
            <w:spacing w:before="125"/>
            <w:ind w:left="460" w:hanging="240"/>
          </w:pPr>
        </w:pPrChange>
      </w:pPr>
      <w:r w:rsidRPr="00E6598E">
        <w:rPr>
          <w:b/>
          <w:bCs/>
          <w:rPrChange w:id="3288" w:author="Abhiram Arali" w:date="2024-11-12T16:40:00Z">
            <w:rPr/>
          </w:rPrChange>
        </w:rPr>
        <w:t>External</w:t>
      </w:r>
      <w:r w:rsidRPr="00E6598E">
        <w:rPr>
          <w:b/>
          <w:bCs/>
          <w:spacing w:val="-1"/>
          <w:rPrChange w:id="3289" w:author="Abhiram Arali" w:date="2024-11-12T16:40:00Z">
            <w:rPr>
              <w:spacing w:val="-1"/>
            </w:rPr>
          </w:rPrChange>
        </w:rPr>
        <w:t xml:space="preserve"> </w:t>
      </w:r>
      <w:r w:rsidR="00E6598E" w:rsidRPr="00E6598E">
        <w:rPr>
          <w:b/>
          <w:bCs/>
        </w:rPr>
        <w:t>storage</w:t>
      </w:r>
      <w:r w:rsidR="00E6598E" w:rsidRPr="0091018A">
        <w:rPr>
          <w:b/>
          <w:bCs/>
          <w:spacing w:val="-2"/>
        </w:rPr>
        <w:t xml:space="preserve"> </w:t>
      </w:r>
      <w:r w:rsidR="00E6598E" w:rsidRPr="0091018A">
        <w:rPr>
          <w:b/>
          <w:bCs/>
        </w:rPr>
        <w:t>class</w:t>
      </w:r>
      <w:r w:rsidRPr="00E6598E">
        <w:rPr>
          <w:b/>
          <w:bCs/>
          <w:rPrChange w:id="3290" w:author="Abhiram Arali" w:date="2024-11-12T16:40:00Z">
            <w:rPr/>
          </w:rPrChange>
        </w:rPr>
        <w:t xml:space="preserve"> </w:t>
      </w:r>
      <w:r w:rsidRPr="00E6598E">
        <w:rPr>
          <w:b/>
          <w:bCs/>
          <w:spacing w:val="-2"/>
          <w:rPrChange w:id="3291" w:author="Abhiram Arali" w:date="2024-11-12T16:40:00Z">
            <w:rPr>
              <w:spacing w:val="-2"/>
            </w:rPr>
          </w:rPrChange>
        </w:rPr>
        <w:t>(extern)</w:t>
      </w:r>
      <w:ins w:id="3292" w:author="Abhiram Arali" w:date="2024-11-12T16:40:00Z">
        <w:r w:rsidR="0091018A">
          <w:rPr>
            <w:b/>
            <w:bCs/>
            <w:spacing w:val="-2"/>
          </w:rPr>
          <w:t>:</w:t>
        </w:r>
      </w:ins>
    </w:p>
    <w:p w14:paraId="23E52DF8" w14:textId="278A79C7" w:rsidR="00E57A4D" w:rsidRPr="00B84CFE" w:rsidDel="004A66C0" w:rsidRDefault="00E57A4D">
      <w:pPr>
        <w:pStyle w:val="NormalBPBHEB"/>
        <w:numPr>
          <w:ilvl w:val="0"/>
          <w:numId w:val="81"/>
        </w:numPr>
        <w:rPr>
          <w:del w:id="3293" w:author="Abhiram Arali" w:date="2024-11-12T16:40:00Z"/>
          <w:b/>
          <w:bCs/>
          <w:rPrChange w:id="3294" w:author="Abhiram Arali" w:date="2024-11-12T16:40:00Z">
            <w:rPr>
              <w:del w:id="3295" w:author="Abhiram Arali" w:date="2024-11-12T16:40:00Z"/>
            </w:rPr>
          </w:rPrChange>
        </w:rPr>
        <w:pPrChange w:id="3296" w:author="Abhiram Arali" w:date="2024-11-12T16:40:00Z">
          <w:pPr>
            <w:pStyle w:val="BodyText"/>
            <w:spacing w:before="21"/>
          </w:pPr>
        </w:pPrChange>
      </w:pPr>
    </w:p>
    <w:p w14:paraId="2A213AEB" w14:textId="77777777" w:rsidR="00E57A4D" w:rsidRPr="003610A0" w:rsidRDefault="00A87255">
      <w:pPr>
        <w:pStyle w:val="NormalBPBHEB"/>
        <w:numPr>
          <w:ilvl w:val="0"/>
          <w:numId w:val="81"/>
        </w:numPr>
        <w:pPrChange w:id="3297" w:author="Abhiram Arali" w:date="2024-11-12T16:40:00Z">
          <w:pPr>
            <w:pStyle w:val="BodyText"/>
            <w:spacing w:before="1" w:line="360" w:lineRule="auto"/>
            <w:ind w:left="220"/>
          </w:pPr>
        </w:pPrChange>
      </w:pPr>
      <w:r w:rsidRPr="00B84CFE">
        <w:rPr>
          <w:b/>
          <w:bCs/>
          <w:rPrChange w:id="3298" w:author="Abhiram Arali" w:date="2024-11-12T16:40:00Z">
            <w:rPr>
              <w:i/>
            </w:rPr>
          </w:rPrChange>
        </w:rPr>
        <w:t>Scope</w:t>
      </w:r>
      <w:r w:rsidRPr="003610A0">
        <w:t>:</w:t>
      </w:r>
      <w:r w:rsidRPr="003610A0">
        <w:rPr>
          <w:rPrChange w:id="3299" w:author="Abhiram Arali" w:date="2024-11-12T16:40:00Z">
            <w:rPr>
              <w:spacing w:val="-10"/>
            </w:rPr>
          </w:rPrChange>
        </w:rPr>
        <w:t xml:space="preserve"> </w:t>
      </w:r>
      <w:r w:rsidRPr="003610A0">
        <w:t>Global;</w:t>
      </w:r>
      <w:r w:rsidRPr="003610A0">
        <w:rPr>
          <w:rPrChange w:id="3300" w:author="Abhiram Arali" w:date="2024-11-12T16:40:00Z">
            <w:rPr>
              <w:spacing w:val="-10"/>
            </w:rPr>
          </w:rPrChange>
        </w:rPr>
        <w:t xml:space="preserve"> </w:t>
      </w:r>
      <w:r w:rsidRPr="003610A0">
        <w:t>accessible</w:t>
      </w:r>
      <w:r w:rsidRPr="003610A0">
        <w:rPr>
          <w:rPrChange w:id="3301" w:author="Abhiram Arali" w:date="2024-11-12T16:40:00Z">
            <w:rPr>
              <w:spacing w:val="-9"/>
            </w:rPr>
          </w:rPrChange>
        </w:rPr>
        <w:t xml:space="preserve"> </w:t>
      </w:r>
      <w:r w:rsidRPr="003610A0">
        <w:t>from</w:t>
      </w:r>
      <w:r w:rsidRPr="003610A0">
        <w:rPr>
          <w:rPrChange w:id="3302" w:author="Abhiram Arali" w:date="2024-11-12T16:40:00Z">
            <w:rPr>
              <w:spacing w:val="-10"/>
            </w:rPr>
          </w:rPrChange>
        </w:rPr>
        <w:t xml:space="preserve"> </w:t>
      </w:r>
      <w:r w:rsidRPr="003610A0">
        <w:t>any</w:t>
      </w:r>
      <w:r w:rsidRPr="003610A0">
        <w:rPr>
          <w:rPrChange w:id="3303" w:author="Abhiram Arali" w:date="2024-11-12T16:40:00Z">
            <w:rPr>
              <w:spacing w:val="-11"/>
            </w:rPr>
          </w:rPrChange>
        </w:rPr>
        <w:t xml:space="preserve"> </w:t>
      </w:r>
      <w:r w:rsidRPr="003610A0">
        <w:t>function</w:t>
      </w:r>
      <w:r w:rsidRPr="003610A0">
        <w:rPr>
          <w:rPrChange w:id="3304" w:author="Abhiram Arali" w:date="2024-11-12T16:40:00Z">
            <w:rPr>
              <w:spacing w:val="-11"/>
            </w:rPr>
          </w:rPrChange>
        </w:rPr>
        <w:t xml:space="preserve"> </w:t>
      </w:r>
      <w:r w:rsidRPr="003610A0">
        <w:t>within</w:t>
      </w:r>
      <w:r w:rsidRPr="003610A0">
        <w:rPr>
          <w:rPrChange w:id="3305" w:author="Abhiram Arali" w:date="2024-11-12T16:40:00Z">
            <w:rPr>
              <w:spacing w:val="-11"/>
            </w:rPr>
          </w:rPrChange>
        </w:rPr>
        <w:t xml:space="preserve"> </w:t>
      </w:r>
      <w:r w:rsidRPr="003610A0">
        <w:t>the</w:t>
      </w:r>
      <w:r w:rsidRPr="003610A0">
        <w:rPr>
          <w:rPrChange w:id="3306" w:author="Abhiram Arali" w:date="2024-11-12T16:40:00Z">
            <w:rPr>
              <w:spacing w:val="-11"/>
            </w:rPr>
          </w:rPrChange>
        </w:rPr>
        <w:t xml:space="preserve"> </w:t>
      </w:r>
      <w:r w:rsidRPr="003610A0">
        <w:t>same</w:t>
      </w:r>
      <w:r w:rsidRPr="003610A0">
        <w:rPr>
          <w:rPrChange w:id="3307" w:author="Abhiram Arali" w:date="2024-11-12T16:40:00Z">
            <w:rPr>
              <w:spacing w:val="-11"/>
            </w:rPr>
          </w:rPrChange>
        </w:rPr>
        <w:t xml:space="preserve"> </w:t>
      </w:r>
      <w:r w:rsidRPr="003610A0">
        <w:t>file</w:t>
      </w:r>
      <w:r w:rsidRPr="003610A0">
        <w:rPr>
          <w:rPrChange w:id="3308" w:author="Abhiram Arali" w:date="2024-11-12T16:40:00Z">
            <w:rPr>
              <w:spacing w:val="-11"/>
            </w:rPr>
          </w:rPrChange>
        </w:rPr>
        <w:t xml:space="preserve"> </w:t>
      </w:r>
      <w:r w:rsidRPr="003610A0">
        <w:t>or</w:t>
      </w:r>
      <w:r w:rsidRPr="003610A0">
        <w:rPr>
          <w:rPrChange w:id="3309" w:author="Abhiram Arali" w:date="2024-11-12T16:40:00Z">
            <w:rPr>
              <w:spacing w:val="-11"/>
            </w:rPr>
          </w:rPrChange>
        </w:rPr>
        <w:t xml:space="preserve"> </w:t>
      </w:r>
      <w:r w:rsidRPr="003610A0">
        <w:t>other</w:t>
      </w:r>
      <w:r w:rsidRPr="003610A0">
        <w:rPr>
          <w:rPrChange w:id="3310" w:author="Abhiram Arali" w:date="2024-11-12T16:40:00Z">
            <w:rPr>
              <w:spacing w:val="-9"/>
            </w:rPr>
          </w:rPrChange>
        </w:rPr>
        <w:t xml:space="preserve"> </w:t>
      </w:r>
      <w:r w:rsidRPr="003610A0">
        <w:t>files</w:t>
      </w:r>
      <w:r w:rsidRPr="003610A0">
        <w:rPr>
          <w:rPrChange w:id="3311" w:author="Abhiram Arali" w:date="2024-11-12T16:40:00Z">
            <w:rPr>
              <w:spacing w:val="-10"/>
            </w:rPr>
          </w:rPrChange>
        </w:rPr>
        <w:t xml:space="preserve"> </w:t>
      </w:r>
      <w:r w:rsidRPr="003610A0">
        <w:t>(if</w:t>
      </w:r>
      <w:r w:rsidRPr="003610A0">
        <w:rPr>
          <w:rPrChange w:id="3312" w:author="Abhiram Arali" w:date="2024-11-12T16:40:00Z">
            <w:rPr>
              <w:spacing w:val="-12"/>
            </w:rPr>
          </w:rPrChange>
        </w:rPr>
        <w:t xml:space="preserve"> </w:t>
      </w:r>
      <w:r w:rsidRPr="003610A0">
        <w:t>declared</w:t>
      </w:r>
      <w:r w:rsidRPr="003610A0">
        <w:rPr>
          <w:rPrChange w:id="3313" w:author="Abhiram Arali" w:date="2024-11-12T16:40:00Z">
            <w:rPr>
              <w:spacing w:val="-11"/>
            </w:rPr>
          </w:rPrChange>
        </w:rPr>
        <w:t xml:space="preserve"> </w:t>
      </w:r>
      <w:r w:rsidRPr="003610A0">
        <w:t xml:space="preserve">with </w:t>
      </w:r>
      <w:r w:rsidRPr="003610A0">
        <w:rPr>
          <w:rPrChange w:id="3314" w:author="Abhiram Arali" w:date="2024-11-12T16:40:00Z">
            <w:rPr>
              <w:spacing w:val="-2"/>
            </w:rPr>
          </w:rPrChange>
        </w:rPr>
        <w:t>extern).</w:t>
      </w:r>
    </w:p>
    <w:p w14:paraId="57DE0935" w14:textId="77777777" w:rsidR="00E57A4D" w:rsidRPr="003610A0" w:rsidRDefault="00A87255">
      <w:pPr>
        <w:pStyle w:val="NormalBPBHEB"/>
        <w:numPr>
          <w:ilvl w:val="0"/>
          <w:numId w:val="81"/>
        </w:numPr>
        <w:pPrChange w:id="3315" w:author="Abhiram Arali" w:date="2024-11-12T16:40:00Z">
          <w:pPr>
            <w:pStyle w:val="BodyText"/>
            <w:spacing w:before="161"/>
            <w:ind w:left="220"/>
          </w:pPr>
        </w:pPrChange>
      </w:pPr>
      <w:r w:rsidRPr="00B84CFE">
        <w:rPr>
          <w:b/>
          <w:bCs/>
          <w:rPrChange w:id="3316" w:author="Abhiram Arali" w:date="2024-11-12T16:40:00Z">
            <w:rPr>
              <w:i/>
            </w:rPr>
          </w:rPrChange>
        </w:rPr>
        <w:t>Lifetime</w:t>
      </w:r>
      <w:r w:rsidRPr="003610A0">
        <w:rPr>
          <w:rPrChange w:id="3317" w:author="Abhiram Arali" w:date="2024-11-12T16:40:00Z">
            <w:rPr>
              <w:i/>
            </w:rPr>
          </w:rPrChange>
        </w:rPr>
        <w:t xml:space="preserve">: </w:t>
      </w:r>
      <w:r w:rsidRPr="003610A0">
        <w:t>Exists</w:t>
      </w:r>
      <w:r w:rsidRPr="003610A0">
        <w:rPr>
          <w:rPrChange w:id="3318" w:author="Abhiram Arali" w:date="2024-11-12T16:40:00Z">
            <w:rPr>
              <w:spacing w:val="-1"/>
            </w:rPr>
          </w:rPrChange>
        </w:rPr>
        <w:t xml:space="preserve"> </w:t>
      </w:r>
      <w:r w:rsidRPr="003610A0">
        <w:t>for</w:t>
      </w:r>
      <w:r w:rsidRPr="003610A0">
        <w:rPr>
          <w:rPrChange w:id="3319" w:author="Abhiram Arali" w:date="2024-11-12T16:40:00Z">
            <w:rPr>
              <w:spacing w:val="-2"/>
            </w:rPr>
          </w:rPrChange>
        </w:rPr>
        <w:t xml:space="preserve"> </w:t>
      </w:r>
      <w:r w:rsidRPr="003610A0">
        <w:t>the</w:t>
      </w:r>
      <w:r w:rsidRPr="003610A0">
        <w:rPr>
          <w:rPrChange w:id="3320" w:author="Abhiram Arali" w:date="2024-11-12T16:40:00Z">
            <w:rPr>
              <w:spacing w:val="-1"/>
            </w:rPr>
          </w:rPrChange>
        </w:rPr>
        <w:t xml:space="preserve"> </w:t>
      </w:r>
      <w:r w:rsidRPr="003610A0">
        <w:t>entire</w:t>
      </w:r>
      <w:r w:rsidRPr="003610A0">
        <w:rPr>
          <w:rPrChange w:id="3321" w:author="Abhiram Arali" w:date="2024-11-12T16:40:00Z">
            <w:rPr>
              <w:spacing w:val="-3"/>
            </w:rPr>
          </w:rPrChange>
        </w:rPr>
        <w:t xml:space="preserve"> </w:t>
      </w:r>
      <w:r w:rsidRPr="003610A0">
        <w:t>duration of</w:t>
      </w:r>
      <w:r w:rsidRPr="003610A0">
        <w:rPr>
          <w:rPrChange w:id="3322" w:author="Abhiram Arali" w:date="2024-11-12T16:40:00Z">
            <w:rPr>
              <w:spacing w:val="-2"/>
            </w:rPr>
          </w:rPrChange>
        </w:rPr>
        <w:t xml:space="preserve"> </w:t>
      </w:r>
      <w:r w:rsidRPr="003610A0">
        <w:t xml:space="preserve">the </w:t>
      </w:r>
      <w:r w:rsidRPr="003610A0">
        <w:rPr>
          <w:rPrChange w:id="3323" w:author="Abhiram Arali" w:date="2024-11-12T16:40:00Z">
            <w:rPr>
              <w:spacing w:val="-2"/>
            </w:rPr>
          </w:rPrChange>
        </w:rPr>
        <w:t>program.</w:t>
      </w:r>
    </w:p>
    <w:p w14:paraId="7C142D29" w14:textId="7AD33689" w:rsidR="00E57A4D" w:rsidRPr="00B84CFE" w:rsidDel="0075619F" w:rsidRDefault="00E57A4D">
      <w:pPr>
        <w:pStyle w:val="NormalBPBHEB"/>
        <w:rPr>
          <w:del w:id="3324" w:author="Abhiram Arali" w:date="2024-11-12T16:40:00Z"/>
          <w:b/>
          <w:bCs/>
          <w:rPrChange w:id="3325" w:author="Abhiram Arali" w:date="2024-11-12T16:40:00Z">
            <w:rPr>
              <w:del w:id="3326" w:author="Abhiram Arali" w:date="2024-11-12T16:40:00Z"/>
            </w:rPr>
          </w:rPrChange>
        </w:rPr>
        <w:pPrChange w:id="3327" w:author="Abhiram Arali" w:date="2024-11-12T16:40:00Z">
          <w:pPr>
            <w:pStyle w:val="BodyText"/>
            <w:spacing w:before="21"/>
          </w:pPr>
        </w:pPrChange>
      </w:pPr>
    </w:p>
    <w:p w14:paraId="2D158837" w14:textId="5280E095" w:rsidR="00E57A4D" w:rsidRPr="003610A0" w:rsidRDefault="00A87255">
      <w:pPr>
        <w:pStyle w:val="NormalBPBHEB"/>
        <w:numPr>
          <w:ilvl w:val="0"/>
          <w:numId w:val="81"/>
        </w:numPr>
        <w:rPr>
          <w:rPrChange w:id="3328" w:author="Abhiram Arali" w:date="2024-11-12T16:40:00Z">
            <w:rPr>
              <w:sz w:val="24"/>
            </w:rPr>
          </w:rPrChange>
        </w:rPr>
        <w:pPrChange w:id="3329" w:author="Abhiram Arali" w:date="2024-11-12T16:40:00Z">
          <w:pPr>
            <w:spacing w:before="1"/>
            <w:ind w:left="220"/>
          </w:pPr>
        </w:pPrChange>
      </w:pPr>
      <w:r w:rsidRPr="00B84CFE">
        <w:rPr>
          <w:b/>
          <w:bCs/>
          <w:rPrChange w:id="3330" w:author="Abhiram Arali" w:date="2024-11-12T16:40:00Z">
            <w:rPr>
              <w:i/>
              <w:sz w:val="24"/>
            </w:rPr>
          </w:rPrChange>
        </w:rPr>
        <w:t xml:space="preserve">Storage </w:t>
      </w:r>
      <w:r w:rsidR="00B84CFE" w:rsidRPr="00332C64">
        <w:rPr>
          <w:b/>
          <w:bCs/>
        </w:rPr>
        <w:t>location</w:t>
      </w:r>
      <w:r w:rsidRPr="003610A0">
        <w:rPr>
          <w:rPrChange w:id="3331" w:author="Abhiram Arali" w:date="2024-11-12T16:40:00Z">
            <w:rPr>
              <w:i/>
              <w:sz w:val="24"/>
            </w:rPr>
          </w:rPrChange>
        </w:rPr>
        <w:t>: Stored in the data segment (global/static storage area).</w:t>
      </w:r>
    </w:p>
    <w:p w14:paraId="2E17654C" w14:textId="234F063D" w:rsidR="00E57A4D" w:rsidRPr="00B84CFE" w:rsidDel="0075619F" w:rsidRDefault="00E57A4D">
      <w:pPr>
        <w:pStyle w:val="NormalBPBHEB"/>
        <w:rPr>
          <w:del w:id="3332" w:author="Abhiram Arali" w:date="2024-11-12T16:40:00Z"/>
          <w:b/>
          <w:bCs/>
          <w:rPrChange w:id="3333" w:author="Abhiram Arali" w:date="2024-11-12T16:40:00Z">
            <w:rPr>
              <w:del w:id="3334" w:author="Abhiram Arali" w:date="2024-11-12T16:40:00Z"/>
            </w:rPr>
          </w:rPrChange>
        </w:rPr>
        <w:pPrChange w:id="3335" w:author="Abhiram Arali" w:date="2024-11-12T16:40:00Z">
          <w:pPr>
            <w:pStyle w:val="BodyText"/>
            <w:spacing w:before="21"/>
          </w:pPr>
        </w:pPrChange>
      </w:pPr>
    </w:p>
    <w:p w14:paraId="5295DABE" w14:textId="77777777" w:rsidR="00E57A4D" w:rsidRPr="003610A0" w:rsidRDefault="00A87255">
      <w:pPr>
        <w:pStyle w:val="NormalBPBHEB"/>
        <w:numPr>
          <w:ilvl w:val="0"/>
          <w:numId w:val="81"/>
        </w:numPr>
        <w:pPrChange w:id="3336" w:author="Abhiram Arali" w:date="2024-11-12T16:40:00Z">
          <w:pPr>
            <w:pStyle w:val="BodyText"/>
            <w:spacing w:line="360" w:lineRule="auto"/>
            <w:ind w:left="220"/>
          </w:pPr>
        </w:pPrChange>
      </w:pPr>
      <w:r w:rsidRPr="00B84CFE">
        <w:rPr>
          <w:b/>
          <w:bCs/>
          <w:rPrChange w:id="3337" w:author="Abhiram Arali" w:date="2024-11-12T16:40:00Z">
            <w:rPr>
              <w:i/>
            </w:rPr>
          </w:rPrChange>
        </w:rPr>
        <w:t>Usage</w:t>
      </w:r>
      <w:r w:rsidRPr="003610A0">
        <w:rPr>
          <w:rPrChange w:id="3338" w:author="Abhiram Arali" w:date="2024-11-12T16:40:00Z">
            <w:rPr>
              <w:i/>
            </w:rPr>
          </w:rPrChange>
        </w:rPr>
        <w:t xml:space="preserve">: </w:t>
      </w:r>
      <w:r w:rsidRPr="003610A0">
        <w:t>Used to declare a variable that is defined in another file or to share</w:t>
      </w:r>
      <w:r w:rsidRPr="003610A0">
        <w:rPr>
          <w:rPrChange w:id="3339" w:author="Abhiram Arali" w:date="2024-11-12T16:40:00Z">
            <w:rPr>
              <w:spacing w:val="-1"/>
            </w:rPr>
          </w:rPrChange>
        </w:rPr>
        <w:t xml:space="preserve"> </w:t>
      </w:r>
      <w:r w:rsidRPr="003610A0">
        <w:t xml:space="preserve">variables between </w:t>
      </w:r>
      <w:r w:rsidRPr="003610A0">
        <w:rPr>
          <w:rPrChange w:id="3340" w:author="Abhiram Arali" w:date="2024-11-12T16:40:00Z">
            <w:rPr>
              <w:spacing w:val="-2"/>
            </w:rPr>
          </w:rPrChange>
        </w:rPr>
        <w:t>files.</w:t>
      </w:r>
    </w:p>
    <w:p w14:paraId="59F58576" w14:textId="77777777" w:rsidR="00E57A4D" w:rsidRPr="003610A0" w:rsidRDefault="00A87255">
      <w:pPr>
        <w:pStyle w:val="NormalBPBHEB"/>
        <w:numPr>
          <w:ilvl w:val="0"/>
          <w:numId w:val="81"/>
        </w:numPr>
        <w:rPr>
          <w:rPrChange w:id="3341" w:author="Abhiram Arali" w:date="2024-11-12T16:40:00Z">
            <w:rPr>
              <w:b/>
              <w:i/>
              <w:sz w:val="24"/>
            </w:rPr>
          </w:rPrChange>
        </w:rPr>
        <w:pPrChange w:id="3342" w:author="Abhiram Arali" w:date="2024-11-12T16:40:00Z">
          <w:pPr>
            <w:spacing w:before="161"/>
            <w:ind w:left="220"/>
          </w:pPr>
        </w:pPrChange>
      </w:pPr>
      <w:r w:rsidRPr="00B84CFE">
        <w:rPr>
          <w:b/>
          <w:bCs/>
          <w:rPrChange w:id="3343" w:author="Abhiram Arali" w:date="2024-11-12T16:40:00Z">
            <w:rPr>
              <w:b/>
              <w:i/>
              <w:spacing w:val="-2"/>
              <w:sz w:val="24"/>
            </w:rPr>
          </w:rPrChange>
        </w:rPr>
        <w:t>Example</w:t>
      </w:r>
      <w:r w:rsidRPr="003610A0">
        <w:rPr>
          <w:rPrChange w:id="3344" w:author="Abhiram Arali" w:date="2024-11-12T16:40:00Z">
            <w:rPr>
              <w:b/>
              <w:i/>
              <w:spacing w:val="-2"/>
              <w:sz w:val="24"/>
            </w:rPr>
          </w:rPrChange>
        </w:rPr>
        <w:t>:</w:t>
      </w:r>
    </w:p>
    <w:p w14:paraId="4FAFE51F" w14:textId="77777777" w:rsidR="005D534B" w:rsidRDefault="005D534B" w:rsidP="005D534B">
      <w:pPr>
        <w:pStyle w:val="NormalBPBHEB"/>
        <w:rPr>
          <w:ins w:id="3345" w:author="Abhiram Arali" w:date="2024-11-12T16:40:00Z"/>
          <w:sz w:val="20"/>
        </w:rPr>
      </w:pPr>
    </w:p>
    <w:p w14:paraId="357E1F80" w14:textId="77777777" w:rsidR="00D44BD5" w:rsidRDefault="00D44BD5">
      <w:pPr>
        <w:pStyle w:val="CodeBlockBPBHEB"/>
        <w:rPr>
          <w:ins w:id="3346" w:author="Abhiram Arali" w:date="2024-11-12T16:41:00Z"/>
        </w:rPr>
        <w:pPrChange w:id="3347" w:author="Abhiram Arali" w:date="2024-11-13T10:17:00Z">
          <w:pPr>
            <w:pStyle w:val="BodyText"/>
            <w:spacing w:before="18"/>
            <w:ind w:left="107"/>
          </w:pPr>
        </w:pPrChange>
      </w:pPr>
      <w:ins w:id="3348" w:author="Abhiram Arali" w:date="2024-11-12T16:41:00Z">
        <w:r>
          <w:t>#include</w:t>
        </w:r>
        <w:r>
          <w:rPr>
            <w:spacing w:val="-1"/>
          </w:rPr>
          <w:t xml:space="preserve"> </w:t>
        </w:r>
        <w:r>
          <w:t>&lt;stdio.h&gt;</w:t>
        </w:r>
      </w:ins>
    </w:p>
    <w:p w14:paraId="428B329D" w14:textId="77777777" w:rsidR="00D44BD5" w:rsidRDefault="00D44BD5">
      <w:pPr>
        <w:pStyle w:val="CodeBlockBPBHEB"/>
        <w:rPr>
          <w:ins w:id="3349" w:author="Abhiram Arali" w:date="2024-11-12T16:41:00Z"/>
        </w:rPr>
        <w:pPrChange w:id="3350" w:author="Abhiram Arali" w:date="2024-11-13T10:17:00Z">
          <w:pPr>
            <w:pStyle w:val="BodyText"/>
            <w:spacing w:before="22"/>
          </w:pPr>
        </w:pPrChange>
      </w:pPr>
    </w:p>
    <w:p w14:paraId="712184F4" w14:textId="77777777" w:rsidR="00D44BD5" w:rsidRDefault="00D44BD5">
      <w:pPr>
        <w:pStyle w:val="CodeBlockBPBHEB"/>
        <w:rPr>
          <w:ins w:id="3351" w:author="Abhiram Arali" w:date="2024-11-12T16:41:00Z"/>
        </w:rPr>
        <w:pPrChange w:id="3352" w:author="Abhiram Arali" w:date="2024-11-13T10:17:00Z">
          <w:pPr>
            <w:pStyle w:val="BodyText"/>
            <w:spacing w:line="499" w:lineRule="auto"/>
            <w:ind w:left="107" w:right="5044"/>
          </w:pPr>
        </w:pPrChange>
      </w:pPr>
      <w:ins w:id="3353" w:author="Abhiram Arali" w:date="2024-11-12T16:41:00Z">
        <w:r>
          <w:t>int</w:t>
        </w:r>
        <w:r>
          <w:rPr>
            <w:spacing w:val="-7"/>
          </w:rPr>
          <w:t xml:space="preserve"> </w:t>
        </w:r>
        <w:r>
          <w:t>globalVar</w:t>
        </w:r>
        <w:r>
          <w:rPr>
            <w:spacing w:val="-8"/>
          </w:rPr>
          <w:t xml:space="preserve"> </w:t>
        </w:r>
        <w:r>
          <w:t>=</w:t>
        </w:r>
        <w:r>
          <w:rPr>
            <w:spacing w:val="-8"/>
          </w:rPr>
          <w:t xml:space="preserve"> </w:t>
        </w:r>
        <w:r>
          <w:t>20;</w:t>
        </w:r>
        <w:r>
          <w:rPr>
            <w:spacing w:val="-7"/>
          </w:rPr>
          <w:t xml:space="preserve"> </w:t>
        </w:r>
        <w:r>
          <w:t>//</w:t>
        </w:r>
        <w:r>
          <w:rPr>
            <w:spacing w:val="-7"/>
          </w:rPr>
          <w:t xml:space="preserve"> </w:t>
        </w:r>
        <w:r>
          <w:t>External</w:t>
        </w:r>
        <w:r>
          <w:rPr>
            <w:spacing w:val="-7"/>
          </w:rPr>
          <w:t xml:space="preserve"> </w:t>
        </w:r>
        <w:r>
          <w:t>variable void display() {</w:t>
        </w:r>
      </w:ins>
    </w:p>
    <w:p w14:paraId="2DF66F44" w14:textId="77777777" w:rsidR="00D44BD5" w:rsidRDefault="00D44BD5">
      <w:pPr>
        <w:pStyle w:val="CodeBlockBPBHEB"/>
        <w:rPr>
          <w:ins w:id="3354" w:author="Abhiram Arali" w:date="2024-11-12T16:41:00Z"/>
        </w:rPr>
        <w:pPrChange w:id="3355" w:author="Abhiram Arali" w:date="2024-11-13T10:17:00Z">
          <w:pPr>
            <w:pStyle w:val="BodyText"/>
            <w:spacing w:line="275" w:lineRule="exact"/>
            <w:ind w:left="347"/>
          </w:pPr>
        </w:pPrChange>
      </w:pPr>
      <w:ins w:id="3356" w:author="Abhiram Arali" w:date="2024-11-12T16:41:00Z">
        <w:r>
          <w:t>printf("Global Variable:</w:t>
        </w:r>
        <w:r>
          <w:rPr>
            <w:spacing w:val="-1"/>
          </w:rPr>
          <w:t xml:space="preserve"> </w:t>
        </w:r>
        <w:r>
          <w:t>%d\n",</w:t>
        </w:r>
        <w:r>
          <w:rPr>
            <w:spacing w:val="-1"/>
          </w:rPr>
          <w:t xml:space="preserve"> </w:t>
        </w:r>
        <w:r>
          <w:t>globalVar);</w:t>
        </w:r>
      </w:ins>
    </w:p>
    <w:p w14:paraId="62174976" w14:textId="77777777" w:rsidR="00D44BD5" w:rsidRDefault="00D44BD5">
      <w:pPr>
        <w:pStyle w:val="CodeBlockBPBHEB"/>
        <w:rPr>
          <w:ins w:id="3357" w:author="Abhiram Arali" w:date="2024-11-12T16:41:00Z"/>
        </w:rPr>
        <w:pPrChange w:id="3358" w:author="Abhiram Arali" w:date="2024-11-13T10:17:00Z">
          <w:pPr>
            <w:pStyle w:val="BodyText"/>
            <w:spacing w:before="22"/>
          </w:pPr>
        </w:pPrChange>
      </w:pPr>
    </w:p>
    <w:p w14:paraId="326A11D4" w14:textId="77777777" w:rsidR="00D44BD5" w:rsidRDefault="00D44BD5">
      <w:pPr>
        <w:pStyle w:val="CodeBlockBPBHEB"/>
        <w:rPr>
          <w:ins w:id="3359" w:author="Abhiram Arali" w:date="2024-11-12T16:41:00Z"/>
          <w:sz w:val="24"/>
        </w:rPr>
        <w:pPrChange w:id="3360" w:author="Abhiram Arali" w:date="2024-11-13T10:17:00Z">
          <w:pPr>
            <w:ind w:left="107"/>
          </w:pPr>
        </w:pPrChange>
      </w:pPr>
      <w:ins w:id="3361" w:author="Abhiram Arali" w:date="2024-11-12T16:41:00Z">
        <w:r>
          <w:rPr>
            <w:spacing w:val="-10"/>
            <w:sz w:val="24"/>
          </w:rPr>
          <w:t>}</w:t>
        </w:r>
      </w:ins>
    </w:p>
    <w:p w14:paraId="2A3AC351" w14:textId="77777777" w:rsidR="00D44BD5" w:rsidRDefault="00D44BD5">
      <w:pPr>
        <w:pStyle w:val="CodeBlockBPBHEB"/>
        <w:rPr>
          <w:ins w:id="3362" w:author="Abhiram Arali" w:date="2024-11-12T16:41:00Z"/>
        </w:rPr>
        <w:pPrChange w:id="3363" w:author="Abhiram Arali" w:date="2024-11-13T10:17:00Z">
          <w:pPr>
            <w:pStyle w:val="BodyText"/>
            <w:spacing w:before="21"/>
          </w:pPr>
        </w:pPrChange>
      </w:pPr>
    </w:p>
    <w:p w14:paraId="2B63B0FA" w14:textId="77777777" w:rsidR="00D44BD5" w:rsidRDefault="00D44BD5">
      <w:pPr>
        <w:pStyle w:val="CodeBlockBPBHEB"/>
        <w:rPr>
          <w:ins w:id="3364" w:author="Abhiram Arali" w:date="2024-11-12T16:41:00Z"/>
        </w:rPr>
        <w:pPrChange w:id="3365" w:author="Abhiram Arali" w:date="2024-11-13T10:17:00Z">
          <w:pPr>
            <w:pStyle w:val="BodyText"/>
            <w:spacing w:line="499" w:lineRule="auto"/>
            <w:ind w:left="347" w:right="7975" w:hanging="240"/>
            <w:jc w:val="both"/>
          </w:pPr>
        </w:pPrChange>
      </w:pPr>
      <w:ins w:id="3366" w:author="Abhiram Arali" w:date="2024-11-12T16:41:00Z">
        <w:r>
          <w:t>int</w:t>
        </w:r>
        <w:r>
          <w:rPr>
            <w:spacing w:val="-4"/>
          </w:rPr>
          <w:t xml:space="preserve"> </w:t>
        </w:r>
        <w:r>
          <w:t>main()</w:t>
        </w:r>
        <w:r>
          <w:rPr>
            <w:spacing w:val="-4"/>
          </w:rPr>
          <w:t xml:space="preserve"> </w:t>
        </w:r>
        <w:r>
          <w:t>{ display(); return 0;</w:t>
        </w:r>
      </w:ins>
    </w:p>
    <w:p w14:paraId="2A89234A" w14:textId="77777777" w:rsidR="00D44BD5" w:rsidRDefault="00D44BD5">
      <w:pPr>
        <w:pStyle w:val="CodeBlockBPBHEB"/>
        <w:rPr>
          <w:ins w:id="3367" w:author="Abhiram Arali" w:date="2024-11-12T16:41:00Z"/>
          <w:sz w:val="24"/>
        </w:rPr>
        <w:pPrChange w:id="3368" w:author="Abhiram Arali" w:date="2024-11-13T10:17:00Z">
          <w:pPr>
            <w:spacing w:before="2"/>
            <w:ind w:left="107"/>
          </w:pPr>
        </w:pPrChange>
      </w:pPr>
      <w:ins w:id="3369" w:author="Abhiram Arali" w:date="2024-11-12T16:41:00Z">
        <w:r>
          <w:rPr>
            <w:spacing w:val="-10"/>
            <w:sz w:val="24"/>
          </w:rPr>
          <w:t>}</w:t>
        </w:r>
      </w:ins>
    </w:p>
    <w:p w14:paraId="3B0DE2EC" w14:textId="0CB9D067" w:rsidR="00E57A4D" w:rsidRDefault="00A87255">
      <w:pPr>
        <w:pStyle w:val="NormalBPBHEB"/>
        <w:rPr>
          <w:sz w:val="20"/>
        </w:rPr>
        <w:pPrChange w:id="3370" w:author="Abhiram Arali" w:date="2024-11-12T16:41:00Z">
          <w:pPr>
            <w:pStyle w:val="BodyText"/>
            <w:spacing w:before="47"/>
          </w:pPr>
        </w:pPrChange>
      </w:pPr>
      <w:del w:id="3371" w:author="Abhiram Arali" w:date="2024-11-12T16:41:00Z">
        <w:r w:rsidDel="00AE10C3">
          <w:rPr>
            <w:noProof/>
            <w:lang w:val="en-IN" w:eastAsia="en-IN"/>
            <w:rPrChange w:id="3372" w:author="Unknown">
              <w:rPr>
                <w:noProof/>
                <w:lang w:val="en-IN" w:eastAsia="en-IN"/>
              </w:rPr>
            </w:rPrChange>
          </w:rPr>
          <mc:AlternateContent>
            <mc:Choice Requires="wps">
              <w:drawing>
                <wp:anchor distT="0" distB="0" distL="0" distR="0" simplePos="0" relativeHeight="487628800" behindDoc="1" locked="0" layoutInCell="1" allowOverlap="1" wp14:anchorId="1C94F6B6" wp14:editId="4F7CB54A">
                  <wp:simplePos x="0" y="0"/>
                  <wp:positionH relativeFrom="page">
                    <wp:posOffset>843076</wp:posOffset>
                  </wp:positionH>
                  <wp:positionV relativeFrom="paragraph">
                    <wp:posOffset>194427</wp:posOffset>
                  </wp:positionV>
                  <wp:extent cx="5876290" cy="3207385"/>
                  <wp:effectExtent l="0" t="0" r="0" b="0"/>
                  <wp:wrapTopAndBottom/>
                  <wp:docPr id="190" name="Text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3207385"/>
                          </a:xfrm>
                          <a:prstGeom prst="rect">
                            <a:avLst/>
                          </a:prstGeom>
                          <a:ln w="6096">
                            <a:solidFill>
                              <a:srgbClr val="000000"/>
                            </a:solidFill>
                            <a:prstDash val="solid"/>
                          </a:ln>
                        </wps:spPr>
                        <wps:txbx>
                          <w:txbxContent>
                            <w:p w14:paraId="4025A621" w14:textId="2BEB4955" w:rsidR="00531AAA" w:rsidDel="00D44BD5" w:rsidRDefault="00531AAA">
                              <w:pPr>
                                <w:pStyle w:val="BodyText"/>
                                <w:spacing w:before="18"/>
                                <w:ind w:left="107"/>
                                <w:rPr>
                                  <w:del w:id="3373" w:author="Abhiram Arali" w:date="2024-11-12T16:40:00Z"/>
                                </w:rPr>
                              </w:pPr>
                              <w:del w:id="3374" w:author="Abhiram Arali" w:date="2024-11-12T16:40:00Z">
                                <w:r w:rsidDel="00D44BD5">
                                  <w:delText>#include</w:delText>
                                </w:r>
                                <w:r w:rsidDel="00D44BD5">
                                  <w:rPr>
                                    <w:spacing w:val="-1"/>
                                  </w:rPr>
                                  <w:delText xml:space="preserve"> </w:delText>
                                </w:r>
                                <w:r w:rsidDel="00D44BD5">
                                  <w:rPr>
                                    <w:spacing w:val="-2"/>
                                  </w:rPr>
                                  <w:delText>&lt;stdio.h&gt;</w:delText>
                                </w:r>
                              </w:del>
                            </w:p>
                            <w:p w14:paraId="7F631E52" w14:textId="7C69138D" w:rsidR="00531AAA" w:rsidDel="00D44BD5" w:rsidRDefault="00531AAA">
                              <w:pPr>
                                <w:pStyle w:val="BodyText"/>
                                <w:spacing w:before="22"/>
                                <w:rPr>
                                  <w:del w:id="3375" w:author="Abhiram Arali" w:date="2024-11-12T16:40:00Z"/>
                                </w:rPr>
                              </w:pPr>
                            </w:p>
                            <w:p w14:paraId="188F23EE" w14:textId="2AC7AF30" w:rsidR="00531AAA" w:rsidDel="00D44BD5" w:rsidRDefault="00531AAA">
                              <w:pPr>
                                <w:pStyle w:val="BodyText"/>
                                <w:spacing w:line="499" w:lineRule="auto"/>
                                <w:ind w:left="107" w:right="5044"/>
                                <w:rPr>
                                  <w:del w:id="3376" w:author="Abhiram Arali" w:date="2024-11-12T16:40:00Z"/>
                                </w:rPr>
                              </w:pPr>
                              <w:del w:id="3377" w:author="Abhiram Arali" w:date="2024-11-12T16:40:00Z">
                                <w:r w:rsidDel="00D44BD5">
                                  <w:delText>int</w:delText>
                                </w:r>
                                <w:r w:rsidDel="00D44BD5">
                                  <w:rPr>
                                    <w:spacing w:val="-7"/>
                                  </w:rPr>
                                  <w:delText xml:space="preserve"> </w:delText>
                                </w:r>
                                <w:r w:rsidDel="00D44BD5">
                                  <w:delText>globalVar</w:delText>
                                </w:r>
                                <w:r w:rsidDel="00D44BD5">
                                  <w:rPr>
                                    <w:spacing w:val="-8"/>
                                  </w:rPr>
                                  <w:delText xml:space="preserve"> </w:delText>
                                </w:r>
                                <w:r w:rsidDel="00D44BD5">
                                  <w:delText>=</w:delText>
                                </w:r>
                                <w:r w:rsidDel="00D44BD5">
                                  <w:rPr>
                                    <w:spacing w:val="-8"/>
                                  </w:rPr>
                                  <w:delText xml:space="preserve"> </w:delText>
                                </w:r>
                                <w:r w:rsidDel="00D44BD5">
                                  <w:delText>20;</w:delText>
                                </w:r>
                                <w:r w:rsidDel="00D44BD5">
                                  <w:rPr>
                                    <w:spacing w:val="-7"/>
                                  </w:rPr>
                                  <w:delText xml:space="preserve"> </w:delText>
                                </w:r>
                                <w:r w:rsidDel="00D44BD5">
                                  <w:delText>//</w:delText>
                                </w:r>
                                <w:r w:rsidDel="00D44BD5">
                                  <w:rPr>
                                    <w:spacing w:val="-7"/>
                                  </w:rPr>
                                  <w:delText xml:space="preserve"> </w:delText>
                                </w:r>
                                <w:r w:rsidDel="00D44BD5">
                                  <w:delText>External</w:delText>
                                </w:r>
                                <w:r w:rsidDel="00D44BD5">
                                  <w:rPr>
                                    <w:spacing w:val="-7"/>
                                  </w:rPr>
                                  <w:delText xml:space="preserve"> </w:delText>
                                </w:r>
                                <w:r w:rsidDel="00D44BD5">
                                  <w:delText>variable void display() {</w:delText>
                                </w:r>
                              </w:del>
                            </w:p>
                            <w:p w14:paraId="466229C4" w14:textId="58F4ACD0" w:rsidR="00531AAA" w:rsidDel="00D44BD5" w:rsidRDefault="00531AAA">
                              <w:pPr>
                                <w:pStyle w:val="BodyText"/>
                                <w:spacing w:line="275" w:lineRule="exact"/>
                                <w:ind w:left="347"/>
                                <w:rPr>
                                  <w:del w:id="3378" w:author="Abhiram Arali" w:date="2024-11-12T16:40:00Z"/>
                                </w:rPr>
                              </w:pPr>
                              <w:del w:id="3379" w:author="Abhiram Arali" w:date="2024-11-12T16:40:00Z">
                                <w:r w:rsidDel="00D44BD5">
                                  <w:delText>printf("Global</w:delText>
                                </w:r>
                                <w:r w:rsidDel="00D44BD5">
                                  <w:rPr>
                                    <w:spacing w:val="-2"/>
                                  </w:rPr>
                                  <w:delText xml:space="preserve"> </w:delText>
                                </w:r>
                                <w:r w:rsidDel="00D44BD5">
                                  <w:delText>Variable:</w:delText>
                                </w:r>
                                <w:r w:rsidDel="00D44BD5">
                                  <w:rPr>
                                    <w:spacing w:val="-1"/>
                                  </w:rPr>
                                  <w:delText xml:space="preserve"> </w:delText>
                                </w:r>
                                <w:r w:rsidDel="00D44BD5">
                                  <w:delText>%d\n",</w:delText>
                                </w:r>
                                <w:r w:rsidDel="00D44BD5">
                                  <w:rPr>
                                    <w:spacing w:val="-1"/>
                                  </w:rPr>
                                  <w:delText xml:space="preserve"> </w:delText>
                                </w:r>
                                <w:r w:rsidDel="00D44BD5">
                                  <w:rPr>
                                    <w:spacing w:val="-2"/>
                                  </w:rPr>
                                  <w:delText>globalVar);</w:delText>
                                </w:r>
                              </w:del>
                            </w:p>
                            <w:p w14:paraId="3EE928E8" w14:textId="3D969363" w:rsidR="00531AAA" w:rsidDel="00D44BD5" w:rsidRDefault="00531AAA">
                              <w:pPr>
                                <w:pStyle w:val="BodyText"/>
                                <w:spacing w:before="22"/>
                                <w:rPr>
                                  <w:del w:id="3380" w:author="Abhiram Arali" w:date="2024-11-12T16:40:00Z"/>
                                </w:rPr>
                              </w:pPr>
                            </w:p>
                            <w:p w14:paraId="11D32AEB" w14:textId="3F657781" w:rsidR="00531AAA" w:rsidDel="00D44BD5" w:rsidRDefault="00531AAA">
                              <w:pPr>
                                <w:ind w:left="107"/>
                                <w:rPr>
                                  <w:del w:id="3381" w:author="Abhiram Arali" w:date="2024-11-12T16:40:00Z"/>
                                  <w:sz w:val="24"/>
                                </w:rPr>
                              </w:pPr>
                              <w:del w:id="3382" w:author="Abhiram Arali" w:date="2024-11-12T16:40:00Z">
                                <w:r w:rsidDel="00D44BD5">
                                  <w:rPr>
                                    <w:spacing w:val="-10"/>
                                    <w:sz w:val="24"/>
                                  </w:rPr>
                                  <w:delText>}</w:delText>
                                </w:r>
                              </w:del>
                            </w:p>
                            <w:p w14:paraId="6D223CA7" w14:textId="32A66B47" w:rsidR="00531AAA" w:rsidDel="00D44BD5" w:rsidRDefault="00531AAA">
                              <w:pPr>
                                <w:pStyle w:val="BodyText"/>
                                <w:spacing w:before="21"/>
                                <w:rPr>
                                  <w:del w:id="3383" w:author="Abhiram Arali" w:date="2024-11-12T16:40:00Z"/>
                                </w:rPr>
                              </w:pPr>
                            </w:p>
                            <w:p w14:paraId="557DD737" w14:textId="3D15F862" w:rsidR="00531AAA" w:rsidDel="00D44BD5" w:rsidRDefault="00531AAA">
                              <w:pPr>
                                <w:pStyle w:val="BodyText"/>
                                <w:spacing w:line="499" w:lineRule="auto"/>
                                <w:ind w:left="347" w:right="7975" w:hanging="240"/>
                                <w:jc w:val="both"/>
                                <w:rPr>
                                  <w:del w:id="3384" w:author="Abhiram Arali" w:date="2024-11-12T16:40:00Z"/>
                                </w:rPr>
                              </w:pPr>
                              <w:del w:id="3385" w:author="Abhiram Arali" w:date="2024-11-12T16:40:00Z">
                                <w:r w:rsidDel="00D44BD5">
                                  <w:delText>int</w:delText>
                                </w:r>
                                <w:r w:rsidDel="00D44BD5">
                                  <w:rPr>
                                    <w:spacing w:val="-4"/>
                                  </w:rPr>
                                  <w:delText xml:space="preserve"> </w:delText>
                                </w:r>
                                <w:r w:rsidDel="00D44BD5">
                                  <w:delText>main()</w:delText>
                                </w:r>
                                <w:r w:rsidDel="00D44BD5">
                                  <w:rPr>
                                    <w:spacing w:val="-4"/>
                                  </w:rPr>
                                  <w:delText xml:space="preserve"> </w:delText>
                                </w:r>
                                <w:r w:rsidDel="00D44BD5">
                                  <w:delText xml:space="preserve">{ </w:delText>
                                </w:r>
                                <w:r w:rsidDel="00D44BD5">
                                  <w:rPr>
                                    <w:spacing w:val="-2"/>
                                  </w:rPr>
                                  <w:delText xml:space="preserve">display(); </w:delText>
                                </w:r>
                                <w:r w:rsidDel="00D44BD5">
                                  <w:delText>return 0;</w:delText>
                                </w:r>
                              </w:del>
                            </w:p>
                            <w:p w14:paraId="57B63F42" w14:textId="0EE6978E" w:rsidR="00531AAA" w:rsidRDefault="00531AAA">
                              <w:pPr>
                                <w:spacing w:before="2"/>
                                <w:ind w:left="107"/>
                                <w:rPr>
                                  <w:sz w:val="24"/>
                                </w:rPr>
                              </w:pPr>
                              <w:del w:id="3386" w:author="Abhiram Arali" w:date="2024-11-12T16:40:00Z">
                                <w:r w:rsidDel="00D44BD5">
                                  <w:rPr>
                                    <w:spacing w:val="-10"/>
                                    <w:sz w:val="24"/>
                                  </w:rPr>
                                  <w:delText>}</w:delText>
                                </w:r>
                              </w:del>
                            </w:p>
                          </w:txbxContent>
                        </wps:txbx>
                        <wps:bodyPr wrap="square" lIns="0" tIns="0" rIns="0" bIns="0" rtlCol="0">
                          <a:noAutofit/>
                        </wps:bodyPr>
                      </wps:wsp>
                    </a:graphicData>
                  </a:graphic>
                </wp:anchor>
              </w:drawing>
            </mc:Choice>
            <mc:Fallback>
              <w:pict>
                <v:shape w14:anchorId="1C94F6B6" id="Textbox 198" o:spid="_x0000_s1197" type="#_x0000_t202" style="position:absolute;left:0;text-align:left;margin-left:66.4pt;margin-top:15.3pt;width:462.7pt;height:252.55pt;z-index:-15687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" filled="f" strokeweight=".48pt">
                  <v:path arrowok="t"/>
                  <v:textbox inset="0,0,0,0">
                    <w:txbxContent>
                      <w:p w14:paraId="4025A621" w14:textId="2BEB4955" w:rsidR="00531AAA" w:rsidDel="00D44BD5" w:rsidRDefault="00531AAA">
                        <w:pPr>
                          <w:pStyle w:val="BodyText"/>
                          <w:spacing w:before="18"/>
                          <w:ind w:left="107"/>
                          <w:rPr>
                            <w:del w:id="3387" w:author="Abhiram Arali" w:date="2024-11-12T16:40:00Z"/>
                          </w:rPr>
                        </w:pPr>
                        <w:del w:id="3388" w:author="Abhiram Arali" w:date="2024-11-12T16:40:00Z">
                          <w:r w:rsidDel="00D44BD5">
                            <w:delText>#include</w:delText>
                          </w:r>
                          <w:r w:rsidDel="00D44BD5">
                            <w:rPr>
                              <w:spacing w:val="-1"/>
                            </w:rPr>
                            <w:delText xml:space="preserve"> </w:delText>
                          </w:r>
                          <w:r w:rsidDel="00D44BD5">
                            <w:rPr>
                              <w:spacing w:val="-2"/>
                            </w:rPr>
                            <w:delText>&lt;stdio.h&gt;</w:delText>
                          </w:r>
                        </w:del>
                      </w:p>
                      <w:p w14:paraId="7F631E52" w14:textId="7C69138D" w:rsidR="00531AAA" w:rsidDel="00D44BD5" w:rsidRDefault="00531AAA">
                        <w:pPr>
                          <w:pStyle w:val="BodyText"/>
                          <w:spacing w:before="22"/>
                          <w:rPr>
                            <w:del w:id="3389" w:author="Abhiram Arali" w:date="2024-11-12T16:40:00Z"/>
                          </w:rPr>
                        </w:pPr>
                      </w:p>
                      <w:p w14:paraId="188F23EE" w14:textId="2AC7AF30" w:rsidR="00531AAA" w:rsidDel="00D44BD5" w:rsidRDefault="00531AAA">
                        <w:pPr>
                          <w:pStyle w:val="BodyText"/>
                          <w:spacing w:line="499" w:lineRule="auto"/>
                          <w:ind w:left="107" w:right="5044"/>
                          <w:rPr>
                            <w:del w:id="3390" w:author="Abhiram Arali" w:date="2024-11-12T16:40:00Z"/>
                          </w:rPr>
                        </w:pPr>
                        <w:del w:id="3391" w:author="Abhiram Arali" w:date="2024-11-12T16:40:00Z">
                          <w:r w:rsidDel="00D44BD5">
                            <w:delText>int</w:delText>
                          </w:r>
                          <w:r w:rsidDel="00D44BD5">
                            <w:rPr>
                              <w:spacing w:val="-7"/>
                            </w:rPr>
                            <w:delText xml:space="preserve"> </w:delText>
                          </w:r>
                          <w:r w:rsidDel="00D44BD5">
                            <w:delText>globalVar</w:delText>
                          </w:r>
                          <w:r w:rsidDel="00D44BD5">
                            <w:rPr>
                              <w:spacing w:val="-8"/>
                            </w:rPr>
                            <w:delText xml:space="preserve"> </w:delText>
                          </w:r>
                          <w:r w:rsidDel="00D44BD5">
                            <w:delText>=</w:delText>
                          </w:r>
                          <w:r w:rsidDel="00D44BD5">
                            <w:rPr>
                              <w:spacing w:val="-8"/>
                            </w:rPr>
                            <w:delText xml:space="preserve"> </w:delText>
                          </w:r>
                          <w:r w:rsidDel="00D44BD5">
                            <w:delText>20;</w:delText>
                          </w:r>
                          <w:r w:rsidDel="00D44BD5">
                            <w:rPr>
                              <w:spacing w:val="-7"/>
                            </w:rPr>
                            <w:delText xml:space="preserve"> </w:delText>
                          </w:r>
                          <w:r w:rsidDel="00D44BD5">
                            <w:delText>//</w:delText>
                          </w:r>
                          <w:r w:rsidDel="00D44BD5">
                            <w:rPr>
                              <w:spacing w:val="-7"/>
                            </w:rPr>
                            <w:delText xml:space="preserve"> </w:delText>
                          </w:r>
                          <w:r w:rsidDel="00D44BD5">
                            <w:delText>External</w:delText>
                          </w:r>
                          <w:r w:rsidDel="00D44BD5">
                            <w:rPr>
                              <w:spacing w:val="-7"/>
                            </w:rPr>
                            <w:delText xml:space="preserve"> </w:delText>
                          </w:r>
                          <w:r w:rsidDel="00D44BD5">
                            <w:delText>variable void display() {</w:delText>
                          </w:r>
                        </w:del>
                      </w:p>
                      <w:p w14:paraId="466229C4" w14:textId="58F4ACD0" w:rsidR="00531AAA" w:rsidDel="00D44BD5" w:rsidRDefault="00531AAA">
                        <w:pPr>
                          <w:pStyle w:val="BodyText"/>
                          <w:spacing w:line="275" w:lineRule="exact"/>
                          <w:ind w:left="347"/>
                          <w:rPr>
                            <w:del w:id="3392" w:author="Abhiram Arali" w:date="2024-11-12T16:40:00Z"/>
                          </w:rPr>
                        </w:pPr>
                        <w:del w:id="3393" w:author="Abhiram Arali" w:date="2024-11-12T16:40:00Z">
                          <w:r w:rsidDel="00D44BD5">
                            <w:delText>printf("Global</w:delText>
                          </w:r>
                          <w:r w:rsidDel="00D44BD5">
                            <w:rPr>
                              <w:spacing w:val="-2"/>
                            </w:rPr>
                            <w:delText xml:space="preserve"> </w:delText>
                          </w:r>
                          <w:r w:rsidDel="00D44BD5">
                            <w:delText>Variable:</w:delText>
                          </w:r>
                          <w:r w:rsidDel="00D44BD5">
                            <w:rPr>
                              <w:spacing w:val="-1"/>
                            </w:rPr>
                            <w:delText xml:space="preserve"> </w:delText>
                          </w:r>
                          <w:r w:rsidDel="00D44BD5">
                            <w:delText>%d\n",</w:delText>
                          </w:r>
                          <w:r w:rsidDel="00D44BD5">
                            <w:rPr>
                              <w:spacing w:val="-1"/>
                            </w:rPr>
                            <w:delText xml:space="preserve"> </w:delText>
                          </w:r>
                          <w:r w:rsidDel="00D44BD5">
                            <w:rPr>
                              <w:spacing w:val="-2"/>
                            </w:rPr>
                            <w:delText>globalVar);</w:delText>
                          </w:r>
                        </w:del>
                      </w:p>
                      <w:p w14:paraId="3EE928E8" w14:textId="3D969363" w:rsidR="00531AAA" w:rsidDel="00D44BD5" w:rsidRDefault="00531AAA">
                        <w:pPr>
                          <w:pStyle w:val="BodyText"/>
                          <w:spacing w:before="22"/>
                          <w:rPr>
                            <w:del w:id="3394" w:author="Abhiram Arali" w:date="2024-11-12T16:40:00Z"/>
                          </w:rPr>
                        </w:pPr>
                      </w:p>
                      <w:p w14:paraId="11D32AEB" w14:textId="3F657781" w:rsidR="00531AAA" w:rsidDel="00D44BD5" w:rsidRDefault="00531AAA">
                        <w:pPr>
                          <w:ind w:left="107"/>
                          <w:rPr>
                            <w:del w:id="3395" w:author="Abhiram Arali" w:date="2024-11-12T16:40:00Z"/>
                            <w:sz w:val="24"/>
                          </w:rPr>
                        </w:pPr>
                        <w:del w:id="3396" w:author="Abhiram Arali" w:date="2024-11-12T16:40:00Z">
                          <w:r w:rsidDel="00D44BD5">
                            <w:rPr>
                              <w:spacing w:val="-10"/>
                              <w:sz w:val="24"/>
                            </w:rPr>
                            <w:delText>}</w:delText>
                          </w:r>
                        </w:del>
                      </w:p>
                      <w:p w14:paraId="6D223CA7" w14:textId="32A66B47" w:rsidR="00531AAA" w:rsidDel="00D44BD5" w:rsidRDefault="00531AAA">
                        <w:pPr>
                          <w:pStyle w:val="BodyText"/>
                          <w:spacing w:before="21"/>
                          <w:rPr>
                            <w:del w:id="3397" w:author="Abhiram Arali" w:date="2024-11-12T16:40:00Z"/>
                          </w:rPr>
                        </w:pPr>
                      </w:p>
                      <w:p w14:paraId="557DD737" w14:textId="3D15F862" w:rsidR="00531AAA" w:rsidDel="00D44BD5" w:rsidRDefault="00531AAA">
                        <w:pPr>
                          <w:pStyle w:val="BodyText"/>
                          <w:spacing w:line="499" w:lineRule="auto"/>
                          <w:ind w:left="347" w:right="7975" w:hanging="240"/>
                          <w:jc w:val="both"/>
                          <w:rPr>
                            <w:del w:id="3398" w:author="Abhiram Arali" w:date="2024-11-12T16:40:00Z"/>
                          </w:rPr>
                        </w:pPr>
                        <w:del w:id="3399" w:author="Abhiram Arali" w:date="2024-11-12T16:40:00Z">
                          <w:r w:rsidDel="00D44BD5">
                            <w:delText>int</w:delText>
                          </w:r>
                          <w:r w:rsidDel="00D44BD5">
                            <w:rPr>
                              <w:spacing w:val="-4"/>
                            </w:rPr>
                            <w:delText xml:space="preserve"> </w:delText>
                          </w:r>
                          <w:r w:rsidDel="00D44BD5">
                            <w:delText>main()</w:delText>
                          </w:r>
                          <w:r w:rsidDel="00D44BD5">
                            <w:rPr>
                              <w:spacing w:val="-4"/>
                            </w:rPr>
                            <w:delText xml:space="preserve"> </w:delText>
                          </w:r>
                          <w:r w:rsidDel="00D44BD5">
                            <w:delText xml:space="preserve">{ </w:delText>
                          </w:r>
                          <w:r w:rsidDel="00D44BD5">
                            <w:rPr>
                              <w:spacing w:val="-2"/>
                            </w:rPr>
                            <w:delText xml:space="preserve">display(); </w:delText>
                          </w:r>
                          <w:r w:rsidDel="00D44BD5">
                            <w:delText>return 0;</w:delText>
                          </w:r>
                        </w:del>
                      </w:p>
                      <w:p w14:paraId="57B63F42" w14:textId="0EE6978E" w:rsidR="00531AAA" w:rsidRDefault="00531AAA">
                        <w:pPr>
                          <w:spacing w:before="2"/>
                          <w:ind w:left="107"/>
                          <w:rPr>
                            <w:sz w:val="24"/>
                          </w:rPr>
                        </w:pPr>
                        <w:del w:id="3400" w:author="Abhiram Arali" w:date="2024-11-12T16:40:00Z">
                          <w:r w:rsidDel="00D44BD5">
                            <w:rPr>
                              <w:spacing w:val="-10"/>
                              <w:sz w:val="24"/>
                            </w:rPr>
                            <w:delText>}</w:delText>
                          </w:r>
                        </w:del>
                      </w:p>
                    </w:txbxContent>
                  </v:textbox>
                  <w10:wrap type="topAndBottom" anchorx="page"/>
                </v:shape>
              </w:pict>
            </mc:Fallback>
          </mc:AlternateContent>
        </w:r>
      </w:del>
    </w:p>
    <w:p w14:paraId="1EC75685" w14:textId="2B5C3895" w:rsidR="00E57A4D" w:rsidRPr="00332C64" w:rsidRDefault="00A87255">
      <w:pPr>
        <w:pStyle w:val="NormalBPBHEB"/>
        <w:numPr>
          <w:ilvl w:val="0"/>
          <w:numId w:val="82"/>
        </w:numPr>
        <w:rPr>
          <w:b/>
          <w:bCs/>
          <w:rPrChange w:id="3401" w:author="Abhiram Arali" w:date="2024-11-12T16:41:00Z">
            <w:rPr/>
          </w:rPrChange>
        </w:rPr>
        <w:pPrChange w:id="3402" w:author="Abhiram Arali" w:date="2024-11-12T16:41:00Z">
          <w:pPr>
            <w:pStyle w:val="Heading1"/>
            <w:numPr>
              <w:numId w:val="10"/>
            </w:numPr>
            <w:tabs>
              <w:tab w:val="left" w:pos="460"/>
            </w:tabs>
            <w:spacing w:before="167"/>
            <w:ind w:left="460" w:hanging="240"/>
          </w:pPr>
        </w:pPrChange>
      </w:pPr>
      <w:r w:rsidRPr="00332C64">
        <w:rPr>
          <w:b/>
          <w:bCs/>
          <w:rPrChange w:id="3403" w:author="Abhiram Arali" w:date="2024-11-12T16:41:00Z">
            <w:rPr/>
          </w:rPrChange>
        </w:rPr>
        <w:t>Static</w:t>
      </w:r>
      <w:r w:rsidRPr="00332C64">
        <w:rPr>
          <w:b/>
          <w:bCs/>
          <w:spacing w:val="-2"/>
          <w:rPrChange w:id="3404" w:author="Abhiram Arali" w:date="2024-11-12T16:41:00Z">
            <w:rPr>
              <w:spacing w:val="-2"/>
            </w:rPr>
          </w:rPrChange>
        </w:rPr>
        <w:t xml:space="preserve"> </w:t>
      </w:r>
      <w:r w:rsidR="00136B99" w:rsidRPr="00B91E02">
        <w:rPr>
          <w:b/>
          <w:bCs/>
        </w:rPr>
        <w:t>storage</w:t>
      </w:r>
      <w:r w:rsidR="00136B99" w:rsidRPr="00B91E02">
        <w:rPr>
          <w:b/>
          <w:bCs/>
          <w:spacing w:val="-2"/>
        </w:rPr>
        <w:t xml:space="preserve"> </w:t>
      </w:r>
      <w:r w:rsidR="00136B99" w:rsidRPr="00B91E02">
        <w:rPr>
          <w:b/>
          <w:bCs/>
        </w:rPr>
        <w:t>class</w:t>
      </w:r>
      <w:r w:rsidR="00136B99" w:rsidRPr="00B91E02">
        <w:rPr>
          <w:b/>
          <w:bCs/>
          <w:spacing w:val="-1"/>
        </w:rPr>
        <w:t xml:space="preserve"> </w:t>
      </w:r>
      <w:r w:rsidRPr="00332C64">
        <w:rPr>
          <w:b/>
          <w:bCs/>
          <w:spacing w:val="-2"/>
          <w:rPrChange w:id="3405" w:author="Abhiram Arali" w:date="2024-11-12T16:41:00Z">
            <w:rPr>
              <w:spacing w:val="-2"/>
            </w:rPr>
          </w:rPrChange>
        </w:rPr>
        <w:t>(static)</w:t>
      </w:r>
      <w:ins w:id="3406" w:author="Abhiram Arali" w:date="2024-11-12T16:41:00Z">
        <w:r w:rsidR="00B91E02">
          <w:rPr>
            <w:b/>
            <w:bCs/>
            <w:spacing w:val="-2"/>
          </w:rPr>
          <w:t>:</w:t>
        </w:r>
      </w:ins>
    </w:p>
    <w:p w14:paraId="604EFD89" w14:textId="0CAAF6CF" w:rsidR="00E57A4D" w:rsidRPr="00951152" w:rsidDel="00FB778D" w:rsidRDefault="00E57A4D">
      <w:pPr>
        <w:pStyle w:val="NormalBPBHEB"/>
        <w:numPr>
          <w:ilvl w:val="0"/>
          <w:numId w:val="84"/>
        </w:numPr>
        <w:rPr>
          <w:del w:id="3407" w:author="Abhiram Arali" w:date="2024-11-12T16:41:00Z"/>
          <w:b/>
          <w:bCs/>
        </w:rPr>
        <w:pPrChange w:id="3408" w:author="Abhiram Arali" w:date="2024-11-12T16:41:00Z">
          <w:pPr>
            <w:pStyle w:val="BodyText"/>
            <w:spacing w:before="24"/>
          </w:pPr>
        </w:pPrChange>
      </w:pPr>
    </w:p>
    <w:p w14:paraId="51616D13" w14:textId="77777777" w:rsidR="00E57A4D" w:rsidRPr="00951152" w:rsidRDefault="00A87255">
      <w:pPr>
        <w:pStyle w:val="NormalBPBHEB"/>
        <w:numPr>
          <w:ilvl w:val="0"/>
          <w:numId w:val="84"/>
        </w:numPr>
        <w:pPrChange w:id="3409" w:author="Abhiram Arali" w:date="2024-11-12T16:41:00Z">
          <w:pPr>
            <w:pStyle w:val="BodyText"/>
            <w:spacing w:line="360" w:lineRule="auto"/>
            <w:ind w:left="220" w:right="180"/>
          </w:pPr>
        </w:pPrChange>
      </w:pPr>
      <w:r w:rsidRPr="00F67C89">
        <w:rPr>
          <w:b/>
          <w:bCs/>
          <w:rPrChange w:id="3410" w:author="Abhiram Arali" w:date="2024-11-12T16:41:00Z">
            <w:rPr>
              <w:i/>
            </w:rPr>
          </w:rPrChange>
        </w:rPr>
        <w:t>Scope</w:t>
      </w:r>
      <w:r w:rsidRPr="008E58D2">
        <w:rPr>
          <w:rPrChange w:id="3411" w:author="Abhiram Arali" w:date="2024-11-12T16:41:00Z">
            <w:rPr>
              <w:i/>
            </w:rPr>
          </w:rPrChange>
        </w:rPr>
        <w:t xml:space="preserve">: </w:t>
      </w:r>
      <w:r w:rsidRPr="00951152">
        <w:t>Local</w:t>
      </w:r>
      <w:r w:rsidRPr="008E58D2">
        <w:rPr>
          <w:rPrChange w:id="3412" w:author="Abhiram Arali" w:date="2024-11-12T16:41:00Z">
            <w:rPr>
              <w:spacing w:val="-1"/>
            </w:rPr>
          </w:rPrChange>
        </w:rPr>
        <w:t xml:space="preserve"> </w:t>
      </w:r>
      <w:r w:rsidRPr="00951152">
        <w:t>to</w:t>
      </w:r>
      <w:r w:rsidRPr="008E58D2">
        <w:rPr>
          <w:rPrChange w:id="3413" w:author="Abhiram Arali" w:date="2024-11-12T16:41:00Z">
            <w:rPr>
              <w:spacing w:val="-1"/>
            </w:rPr>
          </w:rPrChange>
        </w:rPr>
        <w:t xml:space="preserve"> </w:t>
      </w:r>
      <w:r w:rsidRPr="00951152">
        <w:t>the</w:t>
      </w:r>
      <w:r w:rsidRPr="008E58D2">
        <w:rPr>
          <w:rPrChange w:id="3414" w:author="Abhiram Arali" w:date="2024-11-12T16:41:00Z">
            <w:rPr>
              <w:spacing w:val="-2"/>
            </w:rPr>
          </w:rPrChange>
        </w:rPr>
        <w:t xml:space="preserve"> </w:t>
      </w:r>
      <w:r w:rsidRPr="00951152">
        <w:t>block</w:t>
      </w:r>
      <w:r w:rsidRPr="008E58D2">
        <w:rPr>
          <w:rPrChange w:id="3415" w:author="Abhiram Arali" w:date="2024-11-12T16:41:00Z">
            <w:rPr>
              <w:spacing w:val="-2"/>
            </w:rPr>
          </w:rPrChange>
        </w:rPr>
        <w:t xml:space="preserve"> </w:t>
      </w:r>
      <w:r w:rsidRPr="00951152">
        <w:t>in</w:t>
      </w:r>
      <w:r w:rsidRPr="008E58D2">
        <w:rPr>
          <w:rPrChange w:id="3416" w:author="Abhiram Arali" w:date="2024-11-12T16:41:00Z">
            <w:rPr>
              <w:spacing w:val="-1"/>
            </w:rPr>
          </w:rPrChange>
        </w:rPr>
        <w:t xml:space="preserve"> </w:t>
      </w:r>
      <w:r w:rsidRPr="00951152">
        <w:t>which</w:t>
      </w:r>
      <w:r w:rsidRPr="008E58D2">
        <w:rPr>
          <w:rPrChange w:id="3417" w:author="Abhiram Arali" w:date="2024-11-12T16:41:00Z">
            <w:rPr>
              <w:spacing w:val="-1"/>
            </w:rPr>
          </w:rPrChange>
        </w:rPr>
        <w:t xml:space="preserve"> </w:t>
      </w:r>
      <w:r w:rsidRPr="00951152">
        <w:t>the</w:t>
      </w:r>
      <w:r w:rsidRPr="008E58D2">
        <w:rPr>
          <w:rPrChange w:id="3418" w:author="Abhiram Arali" w:date="2024-11-12T16:41:00Z">
            <w:rPr>
              <w:spacing w:val="-2"/>
            </w:rPr>
          </w:rPrChange>
        </w:rPr>
        <w:t xml:space="preserve"> </w:t>
      </w:r>
      <w:r w:rsidRPr="00951152">
        <w:t>variable</w:t>
      </w:r>
      <w:r w:rsidRPr="008E58D2">
        <w:rPr>
          <w:rPrChange w:id="3419" w:author="Abhiram Arali" w:date="2024-11-12T16:41:00Z">
            <w:rPr>
              <w:spacing w:val="-2"/>
            </w:rPr>
          </w:rPrChange>
        </w:rPr>
        <w:t xml:space="preserve"> </w:t>
      </w:r>
      <w:r w:rsidRPr="00951152">
        <w:t>is</w:t>
      </w:r>
      <w:r w:rsidRPr="008E58D2">
        <w:rPr>
          <w:rPrChange w:id="3420" w:author="Abhiram Arali" w:date="2024-11-12T16:41:00Z">
            <w:rPr>
              <w:spacing w:val="-1"/>
            </w:rPr>
          </w:rPrChange>
        </w:rPr>
        <w:t xml:space="preserve"> </w:t>
      </w:r>
      <w:r w:rsidRPr="00951152">
        <w:t>defined</w:t>
      </w:r>
      <w:r w:rsidRPr="008E58D2">
        <w:rPr>
          <w:rPrChange w:id="3421" w:author="Abhiram Arali" w:date="2024-11-12T16:41:00Z">
            <w:rPr>
              <w:spacing w:val="-1"/>
            </w:rPr>
          </w:rPrChange>
        </w:rPr>
        <w:t xml:space="preserve"> </w:t>
      </w:r>
      <w:r w:rsidRPr="00951152">
        <w:t>if</w:t>
      </w:r>
      <w:r w:rsidRPr="008E58D2">
        <w:rPr>
          <w:rPrChange w:id="3422" w:author="Abhiram Arali" w:date="2024-11-12T16:41:00Z">
            <w:rPr>
              <w:spacing w:val="-2"/>
            </w:rPr>
          </w:rPrChange>
        </w:rPr>
        <w:t xml:space="preserve"> </w:t>
      </w:r>
      <w:r w:rsidRPr="00951152">
        <w:t>declared</w:t>
      </w:r>
      <w:r w:rsidRPr="008E58D2">
        <w:rPr>
          <w:rPrChange w:id="3423" w:author="Abhiram Arali" w:date="2024-11-12T16:41:00Z">
            <w:rPr>
              <w:spacing w:val="-1"/>
            </w:rPr>
          </w:rPrChange>
        </w:rPr>
        <w:t xml:space="preserve"> </w:t>
      </w:r>
      <w:r w:rsidRPr="00951152">
        <w:t>inside</w:t>
      </w:r>
      <w:r w:rsidRPr="008E58D2">
        <w:rPr>
          <w:rPrChange w:id="3424" w:author="Abhiram Arali" w:date="2024-11-12T16:41:00Z">
            <w:rPr>
              <w:spacing w:val="-2"/>
            </w:rPr>
          </w:rPrChange>
        </w:rPr>
        <w:t xml:space="preserve"> </w:t>
      </w:r>
      <w:r w:rsidRPr="00951152">
        <w:t>a</w:t>
      </w:r>
      <w:r w:rsidRPr="008E58D2">
        <w:rPr>
          <w:rPrChange w:id="3425" w:author="Abhiram Arali" w:date="2024-11-12T16:41:00Z">
            <w:rPr>
              <w:spacing w:val="-2"/>
            </w:rPr>
          </w:rPrChange>
        </w:rPr>
        <w:t xml:space="preserve"> </w:t>
      </w:r>
      <w:r w:rsidRPr="00951152">
        <w:t>function;</w:t>
      </w:r>
      <w:r w:rsidRPr="008E58D2">
        <w:rPr>
          <w:rPrChange w:id="3426" w:author="Abhiram Arali" w:date="2024-11-12T16:41:00Z">
            <w:rPr>
              <w:spacing w:val="-1"/>
            </w:rPr>
          </w:rPrChange>
        </w:rPr>
        <w:t xml:space="preserve"> </w:t>
      </w:r>
      <w:r w:rsidRPr="00951152">
        <w:t>global if declared outside any function.</w:t>
      </w:r>
    </w:p>
    <w:p w14:paraId="21A258DB" w14:textId="7DF91F64" w:rsidR="001B5E03" w:rsidRPr="001B5E03" w:rsidRDefault="001B5E03" w:rsidP="001B5E03">
      <w:pPr>
        <w:pStyle w:val="NormalBPBHEB"/>
        <w:rPr>
          <w:del w:id="3427" w:author="Abhiram Arali" w:date="2024-11-12T16:41:00Z"/>
          <w:b/>
          <w:bCs/>
          <w:rPrChange w:id="3428" w:author="Abhiram Arali" w:date="2024-11-12T16:41:00Z">
            <w:rPr>
              <w:del w:id="3429" w:author="Abhiram Arali" w:date="2024-11-12T16:41:00Z"/>
            </w:rPr>
          </w:rPrChange>
        </w:rPr>
        <w:sectPr w:rsidR="001B5E03" w:rsidRPr="001B5E03">
          <w:pgSz w:w="11910" w:h="16840"/>
          <w:pgMar w:top="1540" w:right="1220" w:bottom="1200" w:left="1220" w:header="758" w:footer="1000" w:gutter="0"/>
          <w:cols w:space="720"/>
        </w:sectPr>
        <w:pPrChange w:id="3430" w:author="Abhiram Arali" w:date="2024-11-12T16:41:00Z">
          <w:pPr>
            <w:spacing w:line="360" w:lineRule="auto"/>
          </w:pPr>
        </w:pPrChange>
      </w:pPr>
    </w:p>
    <w:p w14:paraId="6C379310" w14:textId="77777777" w:rsidR="00E57A4D" w:rsidRPr="00951152" w:rsidRDefault="00A87255">
      <w:pPr>
        <w:pStyle w:val="NormalBPBHEB"/>
        <w:numPr>
          <w:ilvl w:val="0"/>
          <w:numId w:val="84"/>
        </w:numPr>
        <w:pPrChange w:id="3431" w:author="Abhiram Arali" w:date="2024-11-12T16:41:00Z">
          <w:pPr>
            <w:pStyle w:val="BodyText"/>
            <w:spacing w:before="88" w:line="360" w:lineRule="auto"/>
            <w:ind w:left="220" w:right="180"/>
          </w:pPr>
        </w:pPrChange>
      </w:pPr>
      <w:r w:rsidRPr="00F67C89">
        <w:rPr>
          <w:b/>
          <w:bCs/>
          <w:rPrChange w:id="3432" w:author="Abhiram Arali" w:date="2024-11-12T16:41:00Z">
            <w:rPr>
              <w:i/>
            </w:rPr>
          </w:rPrChange>
        </w:rPr>
        <w:t>Lifetime</w:t>
      </w:r>
      <w:r w:rsidRPr="008E58D2">
        <w:rPr>
          <w:rPrChange w:id="3433" w:author="Abhiram Arali" w:date="2024-11-12T16:41:00Z">
            <w:rPr>
              <w:i/>
            </w:rPr>
          </w:rPrChange>
        </w:rPr>
        <w:t xml:space="preserve">: </w:t>
      </w:r>
      <w:r w:rsidRPr="00951152">
        <w:t>Exists for the entire duration of the program, retaining its value between function</w:t>
      </w:r>
      <w:r w:rsidRPr="008E58D2">
        <w:rPr>
          <w:rPrChange w:id="3434" w:author="Abhiram Arali" w:date="2024-11-12T16:41:00Z">
            <w:rPr>
              <w:spacing w:val="80"/>
            </w:rPr>
          </w:rPrChange>
        </w:rPr>
        <w:t xml:space="preserve"> calls.</w:t>
      </w:r>
    </w:p>
    <w:p w14:paraId="2B11ADEC" w14:textId="393C35C8" w:rsidR="00E57A4D" w:rsidRPr="008E58D2" w:rsidRDefault="00A87255">
      <w:pPr>
        <w:pStyle w:val="NormalBPBHEB"/>
        <w:numPr>
          <w:ilvl w:val="0"/>
          <w:numId w:val="84"/>
        </w:numPr>
        <w:rPr>
          <w:rPrChange w:id="3435" w:author="Abhiram Arali" w:date="2024-11-12T16:41:00Z">
            <w:rPr>
              <w:sz w:val="24"/>
            </w:rPr>
          </w:rPrChange>
        </w:rPr>
        <w:pPrChange w:id="3436" w:author="Abhiram Arali" w:date="2024-11-12T16:41:00Z">
          <w:pPr>
            <w:spacing w:before="161"/>
            <w:ind w:left="220"/>
          </w:pPr>
        </w:pPrChange>
      </w:pPr>
      <w:r w:rsidRPr="00F67C89">
        <w:rPr>
          <w:b/>
          <w:bCs/>
          <w:rPrChange w:id="3437" w:author="Abhiram Arali" w:date="2024-11-12T16:41:00Z">
            <w:rPr>
              <w:i/>
              <w:sz w:val="24"/>
            </w:rPr>
          </w:rPrChange>
        </w:rPr>
        <w:t>Storage</w:t>
      </w:r>
      <w:r w:rsidRPr="008E58D2">
        <w:rPr>
          <w:rPrChange w:id="3438" w:author="Abhiram Arali" w:date="2024-11-12T16:41:00Z">
            <w:rPr>
              <w:i/>
              <w:spacing w:val="-4"/>
              <w:sz w:val="24"/>
            </w:rPr>
          </w:rPrChange>
        </w:rPr>
        <w:t xml:space="preserve"> </w:t>
      </w:r>
      <w:r w:rsidR="00F67C89" w:rsidRPr="00951152">
        <w:rPr>
          <w:b/>
          <w:bCs/>
        </w:rPr>
        <w:t>location</w:t>
      </w:r>
      <w:r w:rsidRPr="008E58D2">
        <w:rPr>
          <w:rPrChange w:id="3439" w:author="Abhiram Arali" w:date="2024-11-12T16:41:00Z">
            <w:rPr>
              <w:i/>
              <w:sz w:val="24"/>
            </w:rPr>
          </w:rPrChange>
        </w:rPr>
        <w:t>: Stored in the data segment (global/static storage area).</w:t>
      </w:r>
    </w:p>
    <w:p w14:paraId="6049F9CB" w14:textId="431F06A2" w:rsidR="00E57A4D" w:rsidRPr="00F67C89" w:rsidDel="008E58D2" w:rsidRDefault="00E57A4D">
      <w:pPr>
        <w:pStyle w:val="NormalBPBHEB"/>
        <w:rPr>
          <w:del w:id="3440" w:author="Abhiram Arali" w:date="2024-11-12T16:41:00Z"/>
          <w:b/>
          <w:bCs/>
          <w:rPrChange w:id="3441" w:author="Abhiram Arali" w:date="2024-11-12T16:41:00Z">
            <w:rPr>
              <w:del w:id="3442" w:author="Abhiram Arali" w:date="2024-11-12T16:41:00Z"/>
            </w:rPr>
          </w:rPrChange>
        </w:rPr>
        <w:pPrChange w:id="3443" w:author="Abhiram Arali" w:date="2024-11-12T16:41:00Z">
          <w:pPr>
            <w:pStyle w:val="BodyText"/>
            <w:spacing w:before="21"/>
          </w:pPr>
        </w:pPrChange>
      </w:pPr>
    </w:p>
    <w:p w14:paraId="1100D064" w14:textId="77777777" w:rsidR="00E57A4D" w:rsidRPr="00951152" w:rsidRDefault="00A87255">
      <w:pPr>
        <w:pStyle w:val="NormalBPBHEB"/>
        <w:numPr>
          <w:ilvl w:val="0"/>
          <w:numId w:val="84"/>
        </w:numPr>
        <w:pPrChange w:id="3444" w:author="Abhiram Arali" w:date="2024-11-12T16:41:00Z">
          <w:pPr>
            <w:pStyle w:val="BodyText"/>
            <w:spacing w:line="360" w:lineRule="auto"/>
            <w:ind w:left="220" w:right="180"/>
          </w:pPr>
        </w:pPrChange>
      </w:pPr>
      <w:r w:rsidRPr="00F67C89">
        <w:rPr>
          <w:b/>
          <w:bCs/>
          <w:rPrChange w:id="3445" w:author="Abhiram Arali" w:date="2024-11-12T16:41:00Z">
            <w:rPr>
              <w:i/>
            </w:rPr>
          </w:rPrChange>
        </w:rPr>
        <w:t>Usage</w:t>
      </w:r>
      <w:r w:rsidRPr="008E58D2">
        <w:rPr>
          <w:rPrChange w:id="3446" w:author="Abhiram Arali" w:date="2024-11-12T16:41:00Z">
            <w:rPr>
              <w:i/>
            </w:rPr>
          </w:rPrChange>
        </w:rPr>
        <w:t xml:space="preserve">: </w:t>
      </w:r>
      <w:r w:rsidRPr="00951152">
        <w:t>Useful for preserving variable values across function calls without exposing them to the entire program.</w:t>
      </w:r>
    </w:p>
    <w:p w14:paraId="67475887" w14:textId="77777777" w:rsidR="00E57A4D" w:rsidRPr="008E58D2" w:rsidRDefault="00A87255">
      <w:pPr>
        <w:pStyle w:val="NormalBPBHEB"/>
        <w:numPr>
          <w:ilvl w:val="0"/>
          <w:numId w:val="84"/>
        </w:numPr>
        <w:rPr>
          <w:rPrChange w:id="3447" w:author="Abhiram Arali" w:date="2024-11-12T16:41:00Z">
            <w:rPr>
              <w:b/>
              <w:i/>
              <w:sz w:val="24"/>
            </w:rPr>
          </w:rPrChange>
        </w:rPr>
        <w:pPrChange w:id="3448" w:author="Abhiram Arali" w:date="2024-11-12T16:41:00Z">
          <w:pPr>
            <w:spacing w:before="161"/>
            <w:ind w:left="220"/>
          </w:pPr>
        </w:pPrChange>
      </w:pPr>
      <w:r w:rsidRPr="00F67C89">
        <w:rPr>
          <w:b/>
          <w:bCs/>
          <w:rPrChange w:id="3449" w:author="Abhiram Arali" w:date="2024-11-12T16:41:00Z">
            <w:rPr>
              <w:b/>
              <w:i/>
              <w:spacing w:val="-2"/>
              <w:sz w:val="24"/>
            </w:rPr>
          </w:rPrChange>
        </w:rPr>
        <w:t>Example</w:t>
      </w:r>
      <w:r w:rsidRPr="008E58D2">
        <w:rPr>
          <w:rPrChange w:id="3450" w:author="Abhiram Arali" w:date="2024-11-12T16:41:00Z">
            <w:rPr>
              <w:b/>
              <w:i/>
              <w:spacing w:val="-2"/>
              <w:sz w:val="24"/>
            </w:rPr>
          </w:rPrChange>
        </w:rPr>
        <w:t>:</w:t>
      </w:r>
    </w:p>
    <w:p w14:paraId="0833291F" w14:textId="77777777" w:rsidR="00B93799" w:rsidRDefault="00B93799" w:rsidP="00B93799">
      <w:pPr>
        <w:pStyle w:val="NormalBPBHEB"/>
        <w:rPr>
          <w:ins w:id="3451" w:author="Abhiram Arali" w:date="2024-11-12T16:41:00Z"/>
          <w:sz w:val="20"/>
        </w:rPr>
      </w:pPr>
    </w:p>
    <w:p w14:paraId="67411B89" w14:textId="77777777" w:rsidR="006F5EFE" w:rsidRDefault="006F5EFE">
      <w:pPr>
        <w:pStyle w:val="CodeBlockBPBHEB"/>
        <w:pPrChange w:id="3452" w:author="Abhiram Arali" w:date="2024-11-13T10:17:00Z">
          <w:pPr>
            <w:pStyle w:val="BodyText"/>
            <w:spacing w:before="18" w:line="496" w:lineRule="auto"/>
            <w:ind w:left="107" w:right="7282"/>
          </w:pPr>
        </w:pPrChange>
      </w:pPr>
      <w:moveToRangeStart w:id="3453" w:author="Abhiram Arali" w:date="2024-11-12T16:41:00Z" w:name="move182322118"/>
      <w:moveTo w:id="3454" w:author="Abhiram Arali" w:date="2024-11-12T16:41:00Z">
        <w:r>
          <w:t>#include &lt;stdio.h&gt; void</w:t>
        </w:r>
        <w:r>
          <w:rPr>
            <w:spacing w:val="-1"/>
          </w:rPr>
          <w:t xml:space="preserve"> </w:t>
        </w:r>
        <w:r>
          <w:t>countCalls()</w:t>
        </w:r>
        <w:r>
          <w:rPr>
            <w:spacing w:val="-2"/>
          </w:rPr>
          <w:t xml:space="preserve"> </w:t>
        </w:r>
        <w:r>
          <w:rPr>
            <w:spacing w:val="-10"/>
          </w:rPr>
          <w:t>{</w:t>
        </w:r>
      </w:moveTo>
    </w:p>
    <w:p w14:paraId="47CA4849" w14:textId="77777777" w:rsidR="006F5EFE" w:rsidRDefault="006F5EFE">
      <w:pPr>
        <w:pStyle w:val="CodeBlockBPBHEB"/>
        <w:pPrChange w:id="3455" w:author="Abhiram Arali" w:date="2024-11-13T10:17:00Z">
          <w:pPr>
            <w:pStyle w:val="BodyText"/>
            <w:spacing w:before="3" w:line="501" w:lineRule="auto"/>
            <w:ind w:left="347" w:right="3945"/>
          </w:pPr>
        </w:pPrChange>
      </w:pPr>
      <w:moveTo w:id="3456" w:author="Abhiram Arali" w:date="2024-11-12T16:41:00Z">
        <w:r>
          <w:t>static</w:t>
        </w:r>
        <w:r>
          <w:rPr>
            <w:spacing w:val="-6"/>
          </w:rPr>
          <w:t xml:space="preserve"> </w:t>
        </w:r>
        <w:r>
          <w:t>int</w:t>
        </w:r>
        <w:r>
          <w:rPr>
            <w:spacing w:val="-6"/>
          </w:rPr>
          <w:t xml:space="preserve"> </w:t>
        </w:r>
        <w:r>
          <w:t>callCount</w:t>
        </w:r>
        <w:r>
          <w:rPr>
            <w:spacing w:val="-6"/>
          </w:rPr>
          <w:t xml:space="preserve"> </w:t>
        </w:r>
        <w:r>
          <w:t>=</w:t>
        </w:r>
        <w:r>
          <w:rPr>
            <w:spacing w:val="-6"/>
          </w:rPr>
          <w:t xml:space="preserve"> </w:t>
        </w:r>
        <w:r>
          <w:t>0;</w:t>
        </w:r>
        <w:r>
          <w:rPr>
            <w:spacing w:val="-6"/>
          </w:rPr>
          <w:t xml:space="preserve"> </w:t>
        </w:r>
        <w:r>
          <w:t>//</w:t>
        </w:r>
        <w:r>
          <w:rPr>
            <w:spacing w:val="-6"/>
          </w:rPr>
          <w:t xml:space="preserve"> </w:t>
        </w:r>
        <w:r>
          <w:t>Static</w:t>
        </w:r>
        <w:r>
          <w:rPr>
            <w:spacing w:val="-6"/>
          </w:rPr>
          <w:t xml:space="preserve"> </w:t>
        </w:r>
        <w:r>
          <w:t xml:space="preserve">variable </w:t>
        </w:r>
        <w:r>
          <w:rPr>
            <w:spacing w:val="-2"/>
          </w:rPr>
          <w:t>callCount++;</w:t>
        </w:r>
      </w:moveTo>
    </w:p>
    <w:p w14:paraId="3643F97A" w14:textId="77777777" w:rsidR="006F5EFE" w:rsidRDefault="006F5EFE">
      <w:pPr>
        <w:pStyle w:val="CodeBlockBPBHEB"/>
        <w:pPrChange w:id="3457" w:author="Abhiram Arali" w:date="2024-11-13T10:17:00Z">
          <w:pPr>
            <w:pStyle w:val="BodyText"/>
            <w:spacing w:line="272" w:lineRule="exact"/>
            <w:ind w:left="347"/>
          </w:pPr>
        </w:pPrChange>
      </w:pPr>
      <w:moveTo w:id="3458" w:author="Abhiram Arali" w:date="2024-11-12T16:41:00Z">
        <w:r>
          <w:t>printf("Function</w:t>
        </w:r>
        <w:r>
          <w:rPr>
            <w:spacing w:val="-2"/>
          </w:rPr>
          <w:t xml:space="preserve"> </w:t>
        </w:r>
        <w:r>
          <w:t>called</w:t>
        </w:r>
        <w:r>
          <w:rPr>
            <w:spacing w:val="1"/>
          </w:rPr>
          <w:t xml:space="preserve"> </w:t>
        </w:r>
        <w:r>
          <w:t>%d</w:t>
        </w:r>
        <w:r>
          <w:rPr>
            <w:spacing w:val="-1"/>
          </w:rPr>
          <w:t xml:space="preserve"> </w:t>
        </w:r>
        <w:r>
          <w:t>times\n",</w:t>
        </w:r>
        <w:r>
          <w:rPr>
            <w:spacing w:val="-1"/>
          </w:rPr>
          <w:t xml:space="preserve"> </w:t>
        </w:r>
        <w:r>
          <w:rPr>
            <w:spacing w:val="-2"/>
          </w:rPr>
          <w:t>callCount);</w:t>
        </w:r>
      </w:moveTo>
    </w:p>
    <w:p w14:paraId="68C698CE" w14:textId="77777777" w:rsidR="006F5EFE" w:rsidRDefault="006F5EFE">
      <w:pPr>
        <w:pStyle w:val="CodeBlockBPBHEB"/>
        <w:pPrChange w:id="3459" w:author="Abhiram Arali" w:date="2024-11-13T10:17:00Z">
          <w:pPr>
            <w:pStyle w:val="BodyText"/>
            <w:spacing w:before="21"/>
          </w:pPr>
        </w:pPrChange>
      </w:pPr>
    </w:p>
    <w:p w14:paraId="25E10EB9" w14:textId="77777777" w:rsidR="006F5EFE" w:rsidRDefault="006F5EFE">
      <w:pPr>
        <w:pStyle w:val="CodeBlockBPBHEB"/>
        <w:rPr>
          <w:sz w:val="24"/>
        </w:rPr>
        <w:pPrChange w:id="3460" w:author="Abhiram Arali" w:date="2024-11-13T10:17:00Z">
          <w:pPr>
            <w:spacing w:before="1"/>
            <w:ind w:left="107"/>
          </w:pPr>
        </w:pPrChange>
      </w:pPr>
      <w:moveTo w:id="3461" w:author="Abhiram Arali" w:date="2024-11-12T16:41:00Z">
        <w:r>
          <w:rPr>
            <w:spacing w:val="-10"/>
            <w:sz w:val="24"/>
          </w:rPr>
          <w:t>}</w:t>
        </w:r>
      </w:moveTo>
    </w:p>
    <w:p w14:paraId="45FE9AA9" w14:textId="77777777" w:rsidR="006F5EFE" w:rsidRDefault="006F5EFE">
      <w:pPr>
        <w:pStyle w:val="CodeBlockBPBHEB"/>
        <w:pPrChange w:id="3462" w:author="Abhiram Arali" w:date="2024-11-13T10:17:00Z">
          <w:pPr>
            <w:pStyle w:val="BodyText"/>
          </w:pPr>
        </w:pPrChange>
      </w:pPr>
    </w:p>
    <w:p w14:paraId="53801BDC" w14:textId="77777777" w:rsidR="006F5EFE" w:rsidRDefault="006F5EFE">
      <w:pPr>
        <w:pStyle w:val="CodeBlockBPBHEB"/>
        <w:pPrChange w:id="3463" w:author="Abhiram Arali" w:date="2024-11-13T10:17:00Z">
          <w:pPr>
            <w:pStyle w:val="BodyText"/>
          </w:pPr>
        </w:pPrChange>
      </w:pPr>
    </w:p>
    <w:p w14:paraId="74B9B849" w14:textId="77777777" w:rsidR="006F5EFE" w:rsidRDefault="006F5EFE">
      <w:pPr>
        <w:pStyle w:val="CodeBlockBPBHEB"/>
        <w:pPrChange w:id="3464" w:author="Abhiram Arali" w:date="2024-11-13T10:17:00Z">
          <w:pPr>
            <w:pStyle w:val="BodyText"/>
            <w:spacing w:before="43"/>
          </w:pPr>
        </w:pPrChange>
      </w:pPr>
    </w:p>
    <w:p w14:paraId="13DFC1E8" w14:textId="77777777" w:rsidR="006F5EFE" w:rsidRDefault="006F5EFE">
      <w:pPr>
        <w:pStyle w:val="CodeBlockBPBHEB"/>
        <w:pPrChange w:id="3465" w:author="Abhiram Arali" w:date="2024-11-13T10:17:00Z">
          <w:pPr>
            <w:pStyle w:val="BodyText"/>
            <w:ind w:left="107"/>
          </w:pPr>
        </w:pPrChange>
      </w:pPr>
      <w:moveTo w:id="3466" w:author="Abhiram Arali" w:date="2024-11-12T16:41:00Z">
        <w:r>
          <w:t>int</w:t>
        </w:r>
        <w:r>
          <w:rPr>
            <w:spacing w:val="-1"/>
          </w:rPr>
          <w:t xml:space="preserve"> </w:t>
        </w:r>
        <w:r>
          <w:t xml:space="preserve">main() </w:t>
        </w:r>
        <w:r>
          <w:rPr>
            <w:spacing w:val="-10"/>
          </w:rPr>
          <w:t>{</w:t>
        </w:r>
      </w:moveTo>
    </w:p>
    <w:p w14:paraId="0A1E9EA7" w14:textId="77777777" w:rsidR="006F5EFE" w:rsidRDefault="006F5EFE">
      <w:pPr>
        <w:pStyle w:val="CodeBlockBPBHEB"/>
        <w:pPrChange w:id="3467" w:author="Abhiram Arali" w:date="2024-11-13T10:17:00Z">
          <w:pPr>
            <w:pStyle w:val="BodyText"/>
            <w:spacing w:before="22"/>
          </w:pPr>
        </w:pPrChange>
      </w:pPr>
    </w:p>
    <w:p w14:paraId="53B91714" w14:textId="77777777" w:rsidR="006F5EFE" w:rsidRDefault="006F5EFE">
      <w:pPr>
        <w:pStyle w:val="CodeBlockBPBHEB"/>
        <w:pPrChange w:id="3468" w:author="Abhiram Arali" w:date="2024-11-13T10:17:00Z">
          <w:pPr>
            <w:pStyle w:val="BodyText"/>
            <w:spacing w:line="499" w:lineRule="auto"/>
            <w:ind w:left="347" w:right="4350"/>
            <w:jc w:val="both"/>
          </w:pPr>
        </w:pPrChange>
      </w:pPr>
      <w:moveTo w:id="3469" w:author="Abhiram Arali" w:date="2024-11-12T16:41:00Z">
        <w:r>
          <w:t>countCalls();</w:t>
        </w:r>
        <w:r>
          <w:rPr>
            <w:spacing w:val="-7"/>
          </w:rPr>
          <w:t xml:space="preserve"> </w:t>
        </w:r>
        <w:r>
          <w:t>//</w:t>
        </w:r>
        <w:r>
          <w:rPr>
            <w:spacing w:val="-7"/>
          </w:rPr>
          <w:t xml:space="preserve"> </w:t>
        </w:r>
        <w:r>
          <w:t>Output:</w:t>
        </w:r>
        <w:r>
          <w:rPr>
            <w:spacing w:val="-7"/>
          </w:rPr>
          <w:t xml:space="preserve"> </w:t>
        </w:r>
        <w:r>
          <w:t>Function</w:t>
        </w:r>
        <w:r>
          <w:rPr>
            <w:spacing w:val="-7"/>
          </w:rPr>
          <w:t xml:space="preserve"> </w:t>
        </w:r>
        <w:r>
          <w:t>called</w:t>
        </w:r>
        <w:r>
          <w:rPr>
            <w:spacing w:val="-7"/>
          </w:rPr>
          <w:t xml:space="preserve"> </w:t>
        </w:r>
        <w:r>
          <w:t>1</w:t>
        </w:r>
        <w:r>
          <w:rPr>
            <w:spacing w:val="-7"/>
          </w:rPr>
          <w:t xml:space="preserve"> </w:t>
        </w:r>
        <w:r>
          <w:t>times countCalls();</w:t>
        </w:r>
        <w:r>
          <w:rPr>
            <w:spacing w:val="-7"/>
          </w:rPr>
          <w:t xml:space="preserve"> </w:t>
        </w:r>
        <w:r>
          <w:t>//</w:t>
        </w:r>
        <w:r>
          <w:rPr>
            <w:spacing w:val="-7"/>
          </w:rPr>
          <w:t xml:space="preserve"> </w:t>
        </w:r>
        <w:r>
          <w:t>Output:</w:t>
        </w:r>
        <w:r>
          <w:rPr>
            <w:spacing w:val="-7"/>
          </w:rPr>
          <w:t xml:space="preserve"> </w:t>
        </w:r>
        <w:r>
          <w:t>Function</w:t>
        </w:r>
        <w:r>
          <w:rPr>
            <w:spacing w:val="-7"/>
          </w:rPr>
          <w:t xml:space="preserve"> </w:t>
        </w:r>
        <w:r>
          <w:t>called</w:t>
        </w:r>
        <w:r>
          <w:rPr>
            <w:spacing w:val="-7"/>
          </w:rPr>
          <w:t xml:space="preserve"> </w:t>
        </w:r>
        <w:r>
          <w:t>2</w:t>
        </w:r>
        <w:r>
          <w:rPr>
            <w:spacing w:val="-7"/>
          </w:rPr>
          <w:t xml:space="preserve"> </w:t>
        </w:r>
        <w:r>
          <w:t>times countCalls();</w:t>
        </w:r>
        <w:r>
          <w:rPr>
            <w:spacing w:val="-7"/>
          </w:rPr>
          <w:t xml:space="preserve"> </w:t>
        </w:r>
        <w:r>
          <w:t>//</w:t>
        </w:r>
        <w:r>
          <w:rPr>
            <w:spacing w:val="-7"/>
          </w:rPr>
          <w:t xml:space="preserve"> </w:t>
        </w:r>
        <w:r>
          <w:t>Output:</w:t>
        </w:r>
        <w:r>
          <w:rPr>
            <w:spacing w:val="-7"/>
          </w:rPr>
          <w:t xml:space="preserve"> </w:t>
        </w:r>
        <w:r>
          <w:t>Function</w:t>
        </w:r>
        <w:r>
          <w:rPr>
            <w:spacing w:val="-7"/>
          </w:rPr>
          <w:t xml:space="preserve"> </w:t>
        </w:r>
        <w:r>
          <w:t>called</w:t>
        </w:r>
        <w:r>
          <w:rPr>
            <w:spacing w:val="-7"/>
          </w:rPr>
          <w:t xml:space="preserve"> </w:t>
        </w:r>
        <w:r>
          <w:t>3</w:t>
        </w:r>
        <w:r>
          <w:rPr>
            <w:spacing w:val="-7"/>
          </w:rPr>
          <w:t xml:space="preserve"> </w:t>
        </w:r>
        <w:r>
          <w:t>times return 0;</w:t>
        </w:r>
      </w:moveTo>
    </w:p>
    <w:p w14:paraId="7EB72CC2" w14:textId="77777777" w:rsidR="006F5EFE" w:rsidRDefault="006F5EFE">
      <w:pPr>
        <w:pStyle w:val="CodeBlockBPBHEB"/>
        <w:rPr>
          <w:sz w:val="24"/>
        </w:rPr>
        <w:pPrChange w:id="3470" w:author="Abhiram Arali" w:date="2024-11-13T10:17:00Z">
          <w:pPr>
            <w:spacing w:before="1"/>
            <w:ind w:left="107"/>
          </w:pPr>
        </w:pPrChange>
      </w:pPr>
      <w:moveTo w:id="3471" w:author="Abhiram Arali" w:date="2024-11-12T16:41:00Z">
        <w:r>
          <w:rPr>
            <w:spacing w:val="-10"/>
            <w:sz w:val="24"/>
          </w:rPr>
          <w:t>}</w:t>
        </w:r>
      </w:moveTo>
    </w:p>
    <w:moveToRangeEnd w:id="3453"/>
    <w:p w14:paraId="371C28D5" w14:textId="1C26730A" w:rsidR="00E57A4D" w:rsidRDefault="00A87255">
      <w:pPr>
        <w:pStyle w:val="NormalBPBHEB"/>
        <w:rPr>
          <w:sz w:val="20"/>
        </w:rPr>
        <w:pPrChange w:id="3472" w:author="Abhiram Arali" w:date="2024-11-12T16:41:00Z">
          <w:pPr>
            <w:pStyle w:val="BodyText"/>
            <w:spacing w:before="47"/>
          </w:pPr>
        </w:pPrChange>
      </w:pPr>
      <w:del w:id="3473" w:author="Abhiram Arali" w:date="2024-11-12T16:41:00Z">
        <w:r w:rsidDel="006F5EFE">
          <w:rPr>
            <w:noProof/>
            <w:lang w:val="en-IN" w:eastAsia="en-IN"/>
            <w:rPrChange w:id="3474" w:author="Unknown">
              <w:rPr>
                <w:noProof/>
                <w:lang w:val="en-IN" w:eastAsia="en-IN"/>
              </w:rPr>
            </w:rPrChange>
          </w:rPr>
          <mc:AlternateContent>
            <mc:Choice Requires="wps">
              <w:drawing>
                <wp:anchor distT="0" distB="0" distL="0" distR="0" simplePos="0" relativeHeight="487629312" behindDoc="1" locked="0" layoutInCell="1" allowOverlap="1" wp14:anchorId="5C99AF3C" wp14:editId="0A18043A">
                  <wp:simplePos x="0" y="0"/>
                  <wp:positionH relativeFrom="page">
                    <wp:posOffset>843076</wp:posOffset>
                  </wp:positionH>
                  <wp:positionV relativeFrom="paragraph">
                    <wp:posOffset>194373</wp:posOffset>
                  </wp:positionV>
                  <wp:extent cx="5876290" cy="4665980"/>
                  <wp:effectExtent l="0" t="0" r="0" b="0"/>
                  <wp:wrapTopAndBottom/>
                  <wp:docPr id="199" name="Text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4665980"/>
                          </a:xfrm>
                          <a:prstGeom prst="rect">
                            <a:avLst/>
                          </a:prstGeom>
                          <a:ln w="6096">
                            <a:solidFill>
                              <a:srgbClr val="000000"/>
                            </a:solidFill>
                            <a:prstDash val="solid"/>
                          </a:ln>
                        </wps:spPr>
                        <wps:txbx>
                          <w:txbxContent>
                            <w:p w14:paraId="3DBE279B" w14:textId="2F4AC99F" w:rsidR="00531AAA" w:rsidDel="006F5EFE" w:rsidRDefault="00531AAA">
                              <w:pPr>
                                <w:pStyle w:val="BodyText"/>
                                <w:spacing w:before="18" w:line="496" w:lineRule="auto"/>
                                <w:ind w:left="107" w:right="7282"/>
                              </w:pPr>
                              <w:moveFromRangeStart w:id="3475" w:author="Abhiram Arali" w:date="2024-11-12T16:41:00Z" w:name="move182322118"/>
                              <w:moveFrom w:id="3476" w:author="Abhiram Arali" w:date="2024-11-12T16:41:00Z">
                                <w:r w:rsidDel="006F5EFE">
                                  <w:t>#include &lt;stdio.h&gt; void</w:t>
                                </w:r>
                                <w:r w:rsidDel="006F5EFE">
                                  <w:rPr>
                                    <w:spacing w:val="-1"/>
                                  </w:rPr>
                                  <w:t xml:space="preserve"> </w:t>
                                </w:r>
                                <w:r w:rsidDel="006F5EFE">
                                  <w:t>countCalls()</w:t>
                                </w:r>
                                <w:r w:rsidDel="006F5EFE">
                                  <w:rPr>
                                    <w:spacing w:val="-2"/>
                                  </w:rPr>
                                  <w:t xml:space="preserve"> </w:t>
                                </w:r>
                                <w:r w:rsidDel="006F5EFE">
                                  <w:rPr>
                                    <w:spacing w:val="-10"/>
                                  </w:rPr>
                                  <w:t>{</w:t>
                                </w:r>
                              </w:moveFrom>
                            </w:p>
                            <w:p w14:paraId="43024B5C" w14:textId="78E2BA5C" w:rsidR="00531AAA" w:rsidDel="006F5EFE" w:rsidRDefault="00531AAA">
                              <w:pPr>
                                <w:pStyle w:val="BodyText"/>
                                <w:spacing w:before="3" w:line="501" w:lineRule="auto"/>
                                <w:ind w:left="347" w:right="3945"/>
                              </w:pPr>
                              <w:moveFrom w:id="3477" w:author="Abhiram Arali" w:date="2024-11-12T16:41:00Z">
                                <w:r w:rsidDel="006F5EFE">
                                  <w:t>static</w:t>
                                </w:r>
                                <w:r w:rsidDel="006F5EFE">
                                  <w:rPr>
                                    <w:spacing w:val="-6"/>
                                  </w:rPr>
                                  <w:t xml:space="preserve"> </w:t>
                                </w:r>
                                <w:r w:rsidDel="006F5EFE">
                                  <w:t>int</w:t>
                                </w:r>
                                <w:r w:rsidDel="006F5EFE">
                                  <w:rPr>
                                    <w:spacing w:val="-6"/>
                                  </w:rPr>
                                  <w:t xml:space="preserve"> </w:t>
                                </w:r>
                                <w:r w:rsidDel="006F5EFE">
                                  <w:t>callCount</w:t>
                                </w:r>
                                <w:r w:rsidDel="006F5EFE">
                                  <w:rPr>
                                    <w:spacing w:val="-6"/>
                                  </w:rPr>
                                  <w:t xml:space="preserve"> </w:t>
                                </w:r>
                                <w:r w:rsidDel="006F5EFE">
                                  <w:t>=</w:t>
                                </w:r>
                                <w:r w:rsidDel="006F5EFE">
                                  <w:rPr>
                                    <w:spacing w:val="-6"/>
                                  </w:rPr>
                                  <w:t xml:space="preserve"> </w:t>
                                </w:r>
                                <w:r w:rsidDel="006F5EFE">
                                  <w:t>0;</w:t>
                                </w:r>
                                <w:r w:rsidDel="006F5EFE">
                                  <w:rPr>
                                    <w:spacing w:val="-6"/>
                                  </w:rPr>
                                  <w:t xml:space="preserve"> </w:t>
                                </w:r>
                                <w:r w:rsidDel="006F5EFE">
                                  <w:t>//</w:t>
                                </w:r>
                                <w:r w:rsidDel="006F5EFE">
                                  <w:rPr>
                                    <w:spacing w:val="-6"/>
                                  </w:rPr>
                                  <w:t xml:space="preserve"> </w:t>
                                </w:r>
                                <w:r w:rsidDel="006F5EFE">
                                  <w:t>Static</w:t>
                                </w:r>
                                <w:r w:rsidDel="006F5EFE">
                                  <w:rPr>
                                    <w:spacing w:val="-6"/>
                                  </w:rPr>
                                  <w:t xml:space="preserve"> </w:t>
                                </w:r>
                                <w:r w:rsidDel="006F5EFE">
                                  <w:t xml:space="preserve">variable </w:t>
                                </w:r>
                                <w:r w:rsidDel="006F5EFE">
                                  <w:rPr>
                                    <w:spacing w:val="-2"/>
                                  </w:rPr>
                                  <w:t>callCount++;</w:t>
                                </w:r>
                              </w:moveFrom>
                            </w:p>
                            <w:p w14:paraId="4A11F165" w14:textId="70605D6E" w:rsidR="00531AAA" w:rsidDel="006F5EFE" w:rsidRDefault="00531AAA">
                              <w:pPr>
                                <w:pStyle w:val="BodyText"/>
                                <w:spacing w:line="272" w:lineRule="exact"/>
                                <w:ind w:left="347"/>
                              </w:pPr>
                              <w:moveFrom w:id="3478" w:author="Abhiram Arali" w:date="2024-11-12T16:41:00Z">
                                <w:r w:rsidDel="006F5EFE">
                                  <w:t>printf("Function</w:t>
                                </w:r>
                                <w:r w:rsidDel="006F5EFE">
                                  <w:rPr>
                                    <w:spacing w:val="-2"/>
                                  </w:rPr>
                                  <w:t xml:space="preserve"> </w:t>
                                </w:r>
                                <w:r w:rsidDel="006F5EFE">
                                  <w:t>called</w:t>
                                </w:r>
                                <w:r w:rsidDel="006F5EFE">
                                  <w:rPr>
                                    <w:spacing w:val="1"/>
                                  </w:rPr>
                                  <w:t xml:space="preserve"> </w:t>
                                </w:r>
                                <w:r w:rsidDel="006F5EFE">
                                  <w:t>%d</w:t>
                                </w:r>
                                <w:r w:rsidDel="006F5EFE">
                                  <w:rPr>
                                    <w:spacing w:val="-1"/>
                                  </w:rPr>
                                  <w:t xml:space="preserve"> </w:t>
                                </w:r>
                                <w:r w:rsidDel="006F5EFE">
                                  <w:t>times\n",</w:t>
                                </w:r>
                                <w:r w:rsidDel="006F5EFE">
                                  <w:rPr>
                                    <w:spacing w:val="-1"/>
                                  </w:rPr>
                                  <w:t xml:space="preserve"> </w:t>
                                </w:r>
                                <w:r w:rsidDel="006F5EFE">
                                  <w:rPr>
                                    <w:spacing w:val="-2"/>
                                  </w:rPr>
                                  <w:t>callCount);</w:t>
                                </w:r>
                              </w:moveFrom>
                            </w:p>
                            <w:p w14:paraId="2D669BE4" w14:textId="3BED29AA" w:rsidR="00531AAA" w:rsidDel="006F5EFE" w:rsidRDefault="00531AAA">
                              <w:pPr>
                                <w:pStyle w:val="BodyText"/>
                                <w:spacing w:before="21"/>
                              </w:pPr>
                            </w:p>
                            <w:p w14:paraId="54773864" w14:textId="64940EFA" w:rsidR="00531AAA" w:rsidDel="006F5EFE" w:rsidRDefault="00531AAA">
                              <w:pPr>
                                <w:spacing w:before="1"/>
                                <w:ind w:left="107"/>
                                <w:rPr>
                                  <w:sz w:val="24"/>
                                </w:rPr>
                              </w:pPr>
                              <w:moveFrom w:id="3479" w:author="Abhiram Arali" w:date="2024-11-12T16:41:00Z">
                                <w:r w:rsidDel="006F5EFE">
                                  <w:rPr>
                                    <w:spacing w:val="-10"/>
                                    <w:sz w:val="24"/>
                                  </w:rPr>
                                  <w:t>}</w:t>
                                </w:r>
                              </w:moveFrom>
                            </w:p>
                            <w:p w14:paraId="7CBB47DD" w14:textId="1F0F6B02" w:rsidR="00531AAA" w:rsidDel="006F5EFE" w:rsidRDefault="00531AAA">
                              <w:pPr>
                                <w:pStyle w:val="BodyText"/>
                              </w:pPr>
                            </w:p>
                            <w:p w14:paraId="37C0ECEF" w14:textId="2D88EB91" w:rsidR="00531AAA" w:rsidDel="006F5EFE" w:rsidRDefault="00531AAA">
                              <w:pPr>
                                <w:pStyle w:val="BodyText"/>
                              </w:pPr>
                            </w:p>
                            <w:p w14:paraId="7F4E6C34" w14:textId="78C1EA38" w:rsidR="00531AAA" w:rsidDel="006F5EFE" w:rsidRDefault="00531AAA">
                              <w:pPr>
                                <w:pStyle w:val="BodyText"/>
                                <w:spacing w:before="43"/>
                              </w:pPr>
                            </w:p>
                            <w:p w14:paraId="7E9A0FDB" w14:textId="0DEEEDD0" w:rsidR="00531AAA" w:rsidDel="006F5EFE" w:rsidRDefault="00531AAA">
                              <w:pPr>
                                <w:pStyle w:val="BodyText"/>
                                <w:ind w:left="107"/>
                              </w:pPr>
                              <w:moveFrom w:id="3480" w:author="Abhiram Arali" w:date="2024-11-12T16:41:00Z">
                                <w:r w:rsidDel="006F5EFE">
                                  <w:t>int</w:t>
                                </w:r>
                                <w:r w:rsidDel="006F5EFE">
                                  <w:rPr>
                                    <w:spacing w:val="-1"/>
                                  </w:rPr>
                                  <w:t xml:space="preserve"> </w:t>
                                </w:r>
                                <w:r w:rsidDel="006F5EFE">
                                  <w:t xml:space="preserve">main() </w:t>
                                </w:r>
                                <w:r w:rsidDel="006F5EFE">
                                  <w:rPr>
                                    <w:spacing w:val="-10"/>
                                  </w:rPr>
                                  <w:t>{</w:t>
                                </w:r>
                              </w:moveFrom>
                            </w:p>
                            <w:p w14:paraId="775F4642" w14:textId="2225FCFC" w:rsidR="00531AAA" w:rsidDel="006F5EFE" w:rsidRDefault="00531AAA">
                              <w:pPr>
                                <w:pStyle w:val="BodyText"/>
                                <w:spacing w:before="22"/>
                              </w:pPr>
                            </w:p>
                            <w:p w14:paraId="1D173C01" w14:textId="2A232609" w:rsidR="00531AAA" w:rsidDel="006F5EFE" w:rsidRDefault="00531AAA">
                              <w:pPr>
                                <w:pStyle w:val="BodyText"/>
                                <w:spacing w:line="499" w:lineRule="auto"/>
                                <w:ind w:left="347" w:right="4350"/>
                                <w:jc w:val="both"/>
                              </w:pPr>
                              <w:moveFrom w:id="3481" w:author="Abhiram Arali" w:date="2024-11-12T16:41:00Z">
                                <w:r w:rsidDel="006F5EFE">
                                  <w:t>countCalls();</w:t>
                                </w:r>
                                <w:r w:rsidDel="006F5EFE">
                                  <w:rPr>
                                    <w:spacing w:val="-7"/>
                                  </w:rPr>
                                  <w:t xml:space="preserve"> </w:t>
                                </w:r>
                                <w:r w:rsidDel="006F5EFE">
                                  <w:t>//</w:t>
                                </w:r>
                                <w:r w:rsidDel="006F5EFE">
                                  <w:rPr>
                                    <w:spacing w:val="-7"/>
                                  </w:rPr>
                                  <w:t xml:space="preserve"> </w:t>
                                </w:r>
                                <w:r w:rsidDel="006F5EFE">
                                  <w:t>Output:</w:t>
                                </w:r>
                                <w:r w:rsidDel="006F5EFE">
                                  <w:rPr>
                                    <w:spacing w:val="-7"/>
                                  </w:rPr>
                                  <w:t xml:space="preserve"> </w:t>
                                </w:r>
                                <w:r w:rsidDel="006F5EFE">
                                  <w:t>Function</w:t>
                                </w:r>
                                <w:r w:rsidDel="006F5EFE">
                                  <w:rPr>
                                    <w:spacing w:val="-7"/>
                                  </w:rPr>
                                  <w:t xml:space="preserve"> </w:t>
                                </w:r>
                                <w:r w:rsidDel="006F5EFE">
                                  <w:t>called</w:t>
                                </w:r>
                                <w:r w:rsidDel="006F5EFE">
                                  <w:rPr>
                                    <w:spacing w:val="-7"/>
                                  </w:rPr>
                                  <w:t xml:space="preserve"> </w:t>
                                </w:r>
                                <w:r w:rsidDel="006F5EFE">
                                  <w:t>1</w:t>
                                </w:r>
                                <w:r w:rsidDel="006F5EFE">
                                  <w:rPr>
                                    <w:spacing w:val="-7"/>
                                  </w:rPr>
                                  <w:t xml:space="preserve"> </w:t>
                                </w:r>
                                <w:r w:rsidDel="006F5EFE">
                                  <w:t>times countCalls();</w:t>
                                </w:r>
                                <w:r w:rsidDel="006F5EFE">
                                  <w:rPr>
                                    <w:spacing w:val="-7"/>
                                  </w:rPr>
                                  <w:t xml:space="preserve"> </w:t>
                                </w:r>
                                <w:r w:rsidDel="006F5EFE">
                                  <w:t>//</w:t>
                                </w:r>
                                <w:r w:rsidDel="006F5EFE">
                                  <w:rPr>
                                    <w:spacing w:val="-7"/>
                                  </w:rPr>
                                  <w:t xml:space="preserve"> </w:t>
                                </w:r>
                                <w:r w:rsidDel="006F5EFE">
                                  <w:t>Output:</w:t>
                                </w:r>
                                <w:r w:rsidDel="006F5EFE">
                                  <w:rPr>
                                    <w:spacing w:val="-7"/>
                                  </w:rPr>
                                  <w:t xml:space="preserve"> </w:t>
                                </w:r>
                                <w:r w:rsidDel="006F5EFE">
                                  <w:t>Function</w:t>
                                </w:r>
                                <w:r w:rsidDel="006F5EFE">
                                  <w:rPr>
                                    <w:spacing w:val="-7"/>
                                  </w:rPr>
                                  <w:t xml:space="preserve"> </w:t>
                                </w:r>
                                <w:r w:rsidDel="006F5EFE">
                                  <w:t>called</w:t>
                                </w:r>
                                <w:r w:rsidDel="006F5EFE">
                                  <w:rPr>
                                    <w:spacing w:val="-7"/>
                                  </w:rPr>
                                  <w:t xml:space="preserve"> </w:t>
                                </w:r>
                                <w:r w:rsidDel="006F5EFE">
                                  <w:t>2</w:t>
                                </w:r>
                                <w:r w:rsidDel="006F5EFE">
                                  <w:rPr>
                                    <w:spacing w:val="-7"/>
                                  </w:rPr>
                                  <w:t xml:space="preserve"> </w:t>
                                </w:r>
                                <w:r w:rsidDel="006F5EFE">
                                  <w:t>times countCalls();</w:t>
                                </w:r>
                                <w:r w:rsidDel="006F5EFE">
                                  <w:rPr>
                                    <w:spacing w:val="-7"/>
                                  </w:rPr>
                                  <w:t xml:space="preserve"> </w:t>
                                </w:r>
                                <w:r w:rsidDel="006F5EFE">
                                  <w:t>//</w:t>
                                </w:r>
                                <w:r w:rsidDel="006F5EFE">
                                  <w:rPr>
                                    <w:spacing w:val="-7"/>
                                  </w:rPr>
                                  <w:t xml:space="preserve"> </w:t>
                                </w:r>
                                <w:r w:rsidDel="006F5EFE">
                                  <w:t>Output:</w:t>
                                </w:r>
                                <w:r w:rsidDel="006F5EFE">
                                  <w:rPr>
                                    <w:spacing w:val="-7"/>
                                  </w:rPr>
                                  <w:t xml:space="preserve"> </w:t>
                                </w:r>
                                <w:r w:rsidDel="006F5EFE">
                                  <w:t>Function</w:t>
                                </w:r>
                                <w:r w:rsidDel="006F5EFE">
                                  <w:rPr>
                                    <w:spacing w:val="-7"/>
                                  </w:rPr>
                                  <w:t xml:space="preserve"> </w:t>
                                </w:r>
                                <w:r w:rsidDel="006F5EFE">
                                  <w:t>called</w:t>
                                </w:r>
                                <w:r w:rsidDel="006F5EFE">
                                  <w:rPr>
                                    <w:spacing w:val="-7"/>
                                  </w:rPr>
                                  <w:t xml:space="preserve"> </w:t>
                                </w:r>
                                <w:r w:rsidDel="006F5EFE">
                                  <w:t>3</w:t>
                                </w:r>
                                <w:r w:rsidDel="006F5EFE">
                                  <w:rPr>
                                    <w:spacing w:val="-7"/>
                                  </w:rPr>
                                  <w:t xml:space="preserve"> </w:t>
                                </w:r>
                                <w:r w:rsidDel="006F5EFE">
                                  <w:t>times return 0;</w:t>
                                </w:r>
                              </w:moveFrom>
                            </w:p>
                            <w:p w14:paraId="1F65A6BE" w14:textId="2176F187" w:rsidR="00531AAA" w:rsidRDefault="00531AAA">
                              <w:pPr>
                                <w:spacing w:before="1"/>
                                <w:ind w:left="107"/>
                                <w:rPr>
                                  <w:sz w:val="24"/>
                                </w:rPr>
                              </w:pPr>
                              <w:moveFrom w:id="3482" w:author="Abhiram Arali" w:date="2024-11-12T16:41:00Z">
                                <w:r w:rsidDel="006F5EFE">
                                  <w:rPr>
                                    <w:spacing w:val="-10"/>
                                    <w:sz w:val="24"/>
                                  </w:rPr>
                                  <w:t>}</w:t>
                                </w:r>
                              </w:moveFrom>
                              <w:moveFromRangeEnd w:id="3475"/>
                            </w:p>
                          </w:txbxContent>
                        </wps:txbx>
                        <wps:bodyPr wrap="square" lIns="0" tIns="0" rIns="0" bIns="0" rtlCol="0">
                          <a:noAutofit/>
                        </wps:bodyPr>
                      </wps:wsp>
                    </a:graphicData>
                  </a:graphic>
                </wp:anchor>
              </w:drawing>
            </mc:Choice>
            <mc:Fallback>
              <w:pict>
                <v:shape w14:anchorId="5C99AF3C" id="Textbox 199" o:spid="_x0000_s1198" type="#_x0000_t202" style="position:absolute;left:0;text-align:left;margin-left:66.4pt;margin-top:15.3pt;width:462.7pt;height:367.4pt;z-index:-15687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" filled="f" strokeweight=".48pt">
                  <v:path arrowok="t"/>
                  <v:textbox inset="0,0,0,0">
                    <w:txbxContent>
                      <w:p w14:paraId="3DBE279B" w14:textId="2F4AC99F" w:rsidR="00531AAA" w:rsidDel="006F5EFE" w:rsidRDefault="00531AAA">
                        <w:pPr>
                          <w:pStyle w:val="BodyText"/>
                          <w:spacing w:before="18" w:line="496" w:lineRule="auto"/>
                          <w:ind w:left="107" w:right="7282"/>
                        </w:pPr>
                        <w:moveFromRangeStart w:id="3483" w:author="Abhiram Arali" w:date="2024-11-12T16:41:00Z" w:name="move182322118"/>
                        <w:moveFrom w:id="3484" w:author="Abhiram Arali" w:date="2024-11-12T16:41:00Z">
                          <w:r w:rsidDel="006F5EFE">
                            <w:t>#include &lt;stdio.h&gt; void</w:t>
                          </w:r>
                          <w:r w:rsidDel="006F5EFE">
                            <w:rPr>
                              <w:spacing w:val="-1"/>
                            </w:rPr>
                            <w:t xml:space="preserve"> </w:t>
                          </w:r>
                          <w:r w:rsidDel="006F5EFE">
                            <w:t>countCalls()</w:t>
                          </w:r>
                          <w:r w:rsidDel="006F5EFE">
                            <w:rPr>
                              <w:spacing w:val="-2"/>
                            </w:rPr>
                            <w:t xml:space="preserve"> </w:t>
                          </w:r>
                          <w:r w:rsidDel="006F5EFE">
                            <w:rPr>
                              <w:spacing w:val="-10"/>
                            </w:rPr>
                            <w:t>{</w:t>
                          </w:r>
                        </w:moveFrom>
                      </w:p>
                      <w:p w14:paraId="43024B5C" w14:textId="78E2BA5C" w:rsidR="00531AAA" w:rsidDel="006F5EFE" w:rsidRDefault="00531AAA">
                        <w:pPr>
                          <w:pStyle w:val="BodyText"/>
                          <w:spacing w:before="3" w:line="501" w:lineRule="auto"/>
                          <w:ind w:left="347" w:right="3945"/>
                        </w:pPr>
                        <w:moveFrom w:id="3485" w:author="Abhiram Arali" w:date="2024-11-12T16:41:00Z">
                          <w:r w:rsidDel="006F5EFE">
                            <w:t>static</w:t>
                          </w:r>
                          <w:r w:rsidDel="006F5EFE">
                            <w:rPr>
                              <w:spacing w:val="-6"/>
                            </w:rPr>
                            <w:t xml:space="preserve"> </w:t>
                          </w:r>
                          <w:r w:rsidDel="006F5EFE">
                            <w:t>int</w:t>
                          </w:r>
                          <w:r w:rsidDel="006F5EFE">
                            <w:rPr>
                              <w:spacing w:val="-6"/>
                            </w:rPr>
                            <w:t xml:space="preserve"> </w:t>
                          </w:r>
                          <w:r w:rsidDel="006F5EFE">
                            <w:t>callCount</w:t>
                          </w:r>
                          <w:r w:rsidDel="006F5EFE">
                            <w:rPr>
                              <w:spacing w:val="-6"/>
                            </w:rPr>
                            <w:t xml:space="preserve"> </w:t>
                          </w:r>
                          <w:r w:rsidDel="006F5EFE">
                            <w:t>=</w:t>
                          </w:r>
                          <w:r w:rsidDel="006F5EFE">
                            <w:rPr>
                              <w:spacing w:val="-6"/>
                            </w:rPr>
                            <w:t xml:space="preserve"> </w:t>
                          </w:r>
                          <w:r w:rsidDel="006F5EFE">
                            <w:t>0;</w:t>
                          </w:r>
                          <w:r w:rsidDel="006F5EFE">
                            <w:rPr>
                              <w:spacing w:val="-6"/>
                            </w:rPr>
                            <w:t xml:space="preserve"> </w:t>
                          </w:r>
                          <w:r w:rsidDel="006F5EFE">
                            <w:t>//</w:t>
                          </w:r>
                          <w:r w:rsidDel="006F5EFE">
                            <w:rPr>
                              <w:spacing w:val="-6"/>
                            </w:rPr>
                            <w:t xml:space="preserve"> </w:t>
                          </w:r>
                          <w:r w:rsidDel="006F5EFE">
                            <w:t>Static</w:t>
                          </w:r>
                          <w:r w:rsidDel="006F5EFE">
                            <w:rPr>
                              <w:spacing w:val="-6"/>
                            </w:rPr>
                            <w:t xml:space="preserve"> </w:t>
                          </w:r>
                          <w:r w:rsidDel="006F5EFE">
                            <w:t xml:space="preserve">variable </w:t>
                          </w:r>
                          <w:r w:rsidDel="006F5EFE">
                            <w:rPr>
                              <w:spacing w:val="-2"/>
                            </w:rPr>
                            <w:t>callCount++;</w:t>
                          </w:r>
                        </w:moveFrom>
                      </w:p>
                      <w:p w14:paraId="4A11F165" w14:textId="70605D6E" w:rsidR="00531AAA" w:rsidDel="006F5EFE" w:rsidRDefault="00531AAA">
                        <w:pPr>
                          <w:pStyle w:val="BodyText"/>
                          <w:spacing w:line="272" w:lineRule="exact"/>
                          <w:ind w:left="347"/>
                        </w:pPr>
                        <w:moveFrom w:id="3486" w:author="Abhiram Arali" w:date="2024-11-12T16:41:00Z">
                          <w:r w:rsidDel="006F5EFE">
                            <w:t>printf("Function</w:t>
                          </w:r>
                          <w:r w:rsidDel="006F5EFE">
                            <w:rPr>
                              <w:spacing w:val="-2"/>
                            </w:rPr>
                            <w:t xml:space="preserve"> </w:t>
                          </w:r>
                          <w:r w:rsidDel="006F5EFE">
                            <w:t>called</w:t>
                          </w:r>
                          <w:r w:rsidDel="006F5EFE">
                            <w:rPr>
                              <w:spacing w:val="1"/>
                            </w:rPr>
                            <w:t xml:space="preserve"> </w:t>
                          </w:r>
                          <w:r w:rsidDel="006F5EFE">
                            <w:t>%d</w:t>
                          </w:r>
                          <w:r w:rsidDel="006F5EFE">
                            <w:rPr>
                              <w:spacing w:val="-1"/>
                            </w:rPr>
                            <w:t xml:space="preserve"> </w:t>
                          </w:r>
                          <w:r w:rsidDel="006F5EFE">
                            <w:t>times\n",</w:t>
                          </w:r>
                          <w:r w:rsidDel="006F5EFE">
                            <w:rPr>
                              <w:spacing w:val="-1"/>
                            </w:rPr>
                            <w:t xml:space="preserve"> </w:t>
                          </w:r>
                          <w:r w:rsidDel="006F5EFE">
                            <w:rPr>
                              <w:spacing w:val="-2"/>
                            </w:rPr>
                            <w:t>callCount);</w:t>
                          </w:r>
                        </w:moveFrom>
                      </w:p>
                      <w:p w14:paraId="2D669BE4" w14:textId="3BED29AA" w:rsidR="00531AAA" w:rsidDel="006F5EFE" w:rsidRDefault="00531AAA">
                        <w:pPr>
                          <w:pStyle w:val="BodyText"/>
                          <w:spacing w:before="21"/>
                        </w:pPr>
                      </w:p>
                      <w:p w14:paraId="54773864" w14:textId="64940EFA" w:rsidR="00531AAA" w:rsidDel="006F5EFE" w:rsidRDefault="00531AAA">
                        <w:pPr>
                          <w:spacing w:before="1"/>
                          <w:ind w:left="107"/>
                          <w:rPr>
                            <w:sz w:val="24"/>
                          </w:rPr>
                        </w:pPr>
                        <w:moveFrom w:id="3487" w:author="Abhiram Arali" w:date="2024-11-12T16:41:00Z">
                          <w:r w:rsidDel="006F5EFE">
                            <w:rPr>
                              <w:spacing w:val="-10"/>
                              <w:sz w:val="24"/>
                            </w:rPr>
                            <w:t>}</w:t>
                          </w:r>
                        </w:moveFrom>
                      </w:p>
                      <w:p w14:paraId="7CBB47DD" w14:textId="1F0F6B02" w:rsidR="00531AAA" w:rsidDel="006F5EFE" w:rsidRDefault="00531AAA">
                        <w:pPr>
                          <w:pStyle w:val="BodyText"/>
                        </w:pPr>
                      </w:p>
                      <w:p w14:paraId="37C0ECEF" w14:textId="2D88EB91" w:rsidR="00531AAA" w:rsidDel="006F5EFE" w:rsidRDefault="00531AAA">
                        <w:pPr>
                          <w:pStyle w:val="BodyText"/>
                        </w:pPr>
                      </w:p>
                      <w:p w14:paraId="7F4E6C34" w14:textId="78C1EA38" w:rsidR="00531AAA" w:rsidDel="006F5EFE" w:rsidRDefault="00531AAA">
                        <w:pPr>
                          <w:pStyle w:val="BodyText"/>
                          <w:spacing w:before="43"/>
                        </w:pPr>
                      </w:p>
                      <w:p w14:paraId="7E9A0FDB" w14:textId="0DEEEDD0" w:rsidR="00531AAA" w:rsidDel="006F5EFE" w:rsidRDefault="00531AAA">
                        <w:pPr>
                          <w:pStyle w:val="BodyText"/>
                          <w:ind w:left="107"/>
                        </w:pPr>
                        <w:moveFrom w:id="3488" w:author="Abhiram Arali" w:date="2024-11-12T16:41:00Z">
                          <w:r w:rsidDel="006F5EFE">
                            <w:t>int</w:t>
                          </w:r>
                          <w:r w:rsidDel="006F5EFE">
                            <w:rPr>
                              <w:spacing w:val="-1"/>
                            </w:rPr>
                            <w:t xml:space="preserve"> </w:t>
                          </w:r>
                          <w:r w:rsidDel="006F5EFE">
                            <w:t xml:space="preserve">main() </w:t>
                          </w:r>
                          <w:r w:rsidDel="006F5EFE">
                            <w:rPr>
                              <w:spacing w:val="-10"/>
                            </w:rPr>
                            <w:t>{</w:t>
                          </w:r>
                        </w:moveFrom>
                      </w:p>
                      <w:p w14:paraId="775F4642" w14:textId="2225FCFC" w:rsidR="00531AAA" w:rsidDel="006F5EFE" w:rsidRDefault="00531AAA">
                        <w:pPr>
                          <w:pStyle w:val="BodyText"/>
                          <w:spacing w:before="22"/>
                        </w:pPr>
                      </w:p>
                      <w:p w14:paraId="1D173C01" w14:textId="2A232609" w:rsidR="00531AAA" w:rsidDel="006F5EFE" w:rsidRDefault="00531AAA">
                        <w:pPr>
                          <w:pStyle w:val="BodyText"/>
                          <w:spacing w:line="499" w:lineRule="auto"/>
                          <w:ind w:left="347" w:right="4350"/>
                          <w:jc w:val="both"/>
                        </w:pPr>
                        <w:moveFrom w:id="3489" w:author="Abhiram Arali" w:date="2024-11-12T16:41:00Z">
                          <w:r w:rsidDel="006F5EFE">
                            <w:t>countCalls();</w:t>
                          </w:r>
                          <w:r w:rsidDel="006F5EFE">
                            <w:rPr>
                              <w:spacing w:val="-7"/>
                            </w:rPr>
                            <w:t xml:space="preserve"> </w:t>
                          </w:r>
                          <w:r w:rsidDel="006F5EFE">
                            <w:t>//</w:t>
                          </w:r>
                          <w:r w:rsidDel="006F5EFE">
                            <w:rPr>
                              <w:spacing w:val="-7"/>
                            </w:rPr>
                            <w:t xml:space="preserve"> </w:t>
                          </w:r>
                          <w:r w:rsidDel="006F5EFE">
                            <w:t>Output:</w:t>
                          </w:r>
                          <w:r w:rsidDel="006F5EFE">
                            <w:rPr>
                              <w:spacing w:val="-7"/>
                            </w:rPr>
                            <w:t xml:space="preserve"> </w:t>
                          </w:r>
                          <w:r w:rsidDel="006F5EFE">
                            <w:t>Function</w:t>
                          </w:r>
                          <w:r w:rsidDel="006F5EFE">
                            <w:rPr>
                              <w:spacing w:val="-7"/>
                            </w:rPr>
                            <w:t xml:space="preserve"> </w:t>
                          </w:r>
                          <w:r w:rsidDel="006F5EFE">
                            <w:t>called</w:t>
                          </w:r>
                          <w:r w:rsidDel="006F5EFE">
                            <w:rPr>
                              <w:spacing w:val="-7"/>
                            </w:rPr>
                            <w:t xml:space="preserve"> </w:t>
                          </w:r>
                          <w:r w:rsidDel="006F5EFE">
                            <w:t>1</w:t>
                          </w:r>
                          <w:r w:rsidDel="006F5EFE">
                            <w:rPr>
                              <w:spacing w:val="-7"/>
                            </w:rPr>
                            <w:t xml:space="preserve"> </w:t>
                          </w:r>
                          <w:r w:rsidDel="006F5EFE">
                            <w:t>times countCalls();</w:t>
                          </w:r>
                          <w:r w:rsidDel="006F5EFE">
                            <w:rPr>
                              <w:spacing w:val="-7"/>
                            </w:rPr>
                            <w:t xml:space="preserve"> </w:t>
                          </w:r>
                          <w:r w:rsidDel="006F5EFE">
                            <w:t>//</w:t>
                          </w:r>
                          <w:r w:rsidDel="006F5EFE">
                            <w:rPr>
                              <w:spacing w:val="-7"/>
                            </w:rPr>
                            <w:t xml:space="preserve"> </w:t>
                          </w:r>
                          <w:r w:rsidDel="006F5EFE">
                            <w:t>Output:</w:t>
                          </w:r>
                          <w:r w:rsidDel="006F5EFE">
                            <w:rPr>
                              <w:spacing w:val="-7"/>
                            </w:rPr>
                            <w:t xml:space="preserve"> </w:t>
                          </w:r>
                          <w:r w:rsidDel="006F5EFE">
                            <w:t>Function</w:t>
                          </w:r>
                          <w:r w:rsidDel="006F5EFE">
                            <w:rPr>
                              <w:spacing w:val="-7"/>
                            </w:rPr>
                            <w:t xml:space="preserve"> </w:t>
                          </w:r>
                          <w:r w:rsidDel="006F5EFE">
                            <w:t>called</w:t>
                          </w:r>
                          <w:r w:rsidDel="006F5EFE">
                            <w:rPr>
                              <w:spacing w:val="-7"/>
                            </w:rPr>
                            <w:t xml:space="preserve"> </w:t>
                          </w:r>
                          <w:r w:rsidDel="006F5EFE">
                            <w:t>2</w:t>
                          </w:r>
                          <w:r w:rsidDel="006F5EFE">
                            <w:rPr>
                              <w:spacing w:val="-7"/>
                            </w:rPr>
                            <w:t xml:space="preserve"> </w:t>
                          </w:r>
                          <w:r w:rsidDel="006F5EFE">
                            <w:t>times countCalls();</w:t>
                          </w:r>
                          <w:r w:rsidDel="006F5EFE">
                            <w:rPr>
                              <w:spacing w:val="-7"/>
                            </w:rPr>
                            <w:t xml:space="preserve"> </w:t>
                          </w:r>
                          <w:r w:rsidDel="006F5EFE">
                            <w:t>//</w:t>
                          </w:r>
                          <w:r w:rsidDel="006F5EFE">
                            <w:rPr>
                              <w:spacing w:val="-7"/>
                            </w:rPr>
                            <w:t xml:space="preserve"> </w:t>
                          </w:r>
                          <w:r w:rsidDel="006F5EFE">
                            <w:t>Output:</w:t>
                          </w:r>
                          <w:r w:rsidDel="006F5EFE">
                            <w:rPr>
                              <w:spacing w:val="-7"/>
                            </w:rPr>
                            <w:t xml:space="preserve"> </w:t>
                          </w:r>
                          <w:r w:rsidDel="006F5EFE">
                            <w:t>Function</w:t>
                          </w:r>
                          <w:r w:rsidDel="006F5EFE">
                            <w:rPr>
                              <w:spacing w:val="-7"/>
                            </w:rPr>
                            <w:t xml:space="preserve"> </w:t>
                          </w:r>
                          <w:r w:rsidDel="006F5EFE">
                            <w:t>called</w:t>
                          </w:r>
                          <w:r w:rsidDel="006F5EFE">
                            <w:rPr>
                              <w:spacing w:val="-7"/>
                            </w:rPr>
                            <w:t xml:space="preserve"> </w:t>
                          </w:r>
                          <w:r w:rsidDel="006F5EFE">
                            <w:t>3</w:t>
                          </w:r>
                          <w:r w:rsidDel="006F5EFE">
                            <w:rPr>
                              <w:spacing w:val="-7"/>
                            </w:rPr>
                            <w:t xml:space="preserve"> </w:t>
                          </w:r>
                          <w:r w:rsidDel="006F5EFE">
                            <w:t>times return 0;</w:t>
                          </w:r>
                        </w:moveFrom>
                      </w:p>
                      <w:p w14:paraId="1F65A6BE" w14:textId="2176F187" w:rsidR="00531AAA" w:rsidRDefault="00531AAA">
                        <w:pPr>
                          <w:spacing w:before="1"/>
                          <w:ind w:left="107"/>
                          <w:rPr>
                            <w:sz w:val="24"/>
                          </w:rPr>
                        </w:pPr>
                        <w:moveFrom w:id="3490" w:author="Abhiram Arali" w:date="2024-11-12T16:41:00Z">
                          <w:r w:rsidDel="006F5EFE">
                            <w:rPr>
                              <w:spacing w:val="-10"/>
                              <w:sz w:val="24"/>
                            </w:rPr>
                            <w:t>}</w:t>
                          </w:r>
                        </w:moveFrom>
                        <w:moveFromRangeEnd w:id="3483"/>
                      </w:p>
                    </w:txbxContent>
                  </v:textbox>
                  <w10:wrap type="topAndBottom" anchorx="page"/>
                </v:shape>
              </w:pict>
            </mc:Fallback>
          </mc:AlternateContent>
        </w:r>
      </w:del>
    </w:p>
    <w:p w14:paraId="4E573B89" w14:textId="03212DB5" w:rsidR="00E57A4D" w:rsidRPr="00951152" w:rsidRDefault="00A87255">
      <w:pPr>
        <w:pStyle w:val="NormalBPBHEB"/>
        <w:numPr>
          <w:ilvl w:val="0"/>
          <w:numId w:val="85"/>
        </w:numPr>
        <w:rPr>
          <w:b/>
          <w:bCs/>
          <w:rPrChange w:id="3491" w:author="Abhiram Arali" w:date="2024-11-12T16:41:00Z">
            <w:rPr/>
          </w:rPrChange>
        </w:rPr>
        <w:pPrChange w:id="3492" w:author="Abhiram Arali" w:date="2024-11-12T16:41:00Z">
          <w:pPr>
            <w:pStyle w:val="Heading1"/>
            <w:numPr>
              <w:numId w:val="10"/>
            </w:numPr>
            <w:tabs>
              <w:tab w:val="left" w:pos="460"/>
            </w:tabs>
            <w:spacing w:before="167"/>
            <w:ind w:left="460" w:hanging="240"/>
          </w:pPr>
        </w:pPrChange>
      </w:pPr>
      <w:r w:rsidRPr="00951152">
        <w:rPr>
          <w:b/>
          <w:bCs/>
          <w:rPrChange w:id="3493" w:author="Abhiram Arali" w:date="2024-11-12T16:41:00Z">
            <w:rPr/>
          </w:rPrChange>
        </w:rPr>
        <w:t>Register</w:t>
      </w:r>
      <w:r w:rsidRPr="00951152">
        <w:rPr>
          <w:b/>
          <w:bCs/>
          <w:spacing w:val="-2"/>
          <w:rPrChange w:id="3494" w:author="Abhiram Arali" w:date="2024-11-12T16:41:00Z">
            <w:rPr>
              <w:spacing w:val="-2"/>
            </w:rPr>
          </w:rPrChange>
        </w:rPr>
        <w:t xml:space="preserve"> </w:t>
      </w:r>
      <w:r w:rsidR="00951152" w:rsidRPr="00951152">
        <w:rPr>
          <w:b/>
          <w:bCs/>
        </w:rPr>
        <w:t>storage</w:t>
      </w:r>
      <w:r w:rsidR="00951152" w:rsidRPr="003757C6">
        <w:rPr>
          <w:b/>
          <w:bCs/>
          <w:spacing w:val="-1"/>
        </w:rPr>
        <w:t xml:space="preserve"> </w:t>
      </w:r>
      <w:r w:rsidR="00951152" w:rsidRPr="003757C6">
        <w:rPr>
          <w:b/>
          <w:bCs/>
        </w:rPr>
        <w:t xml:space="preserve">class </w:t>
      </w:r>
      <w:r w:rsidRPr="00951152">
        <w:rPr>
          <w:b/>
          <w:bCs/>
          <w:spacing w:val="-2"/>
          <w:rPrChange w:id="3495" w:author="Abhiram Arali" w:date="2024-11-12T16:41:00Z">
            <w:rPr>
              <w:spacing w:val="-2"/>
            </w:rPr>
          </w:rPrChange>
        </w:rPr>
        <w:t>(register)</w:t>
      </w:r>
      <w:ins w:id="3496" w:author="Abhiram Arali" w:date="2024-11-12T16:41:00Z">
        <w:r w:rsidR="00951152">
          <w:rPr>
            <w:b/>
            <w:bCs/>
            <w:spacing w:val="-2"/>
          </w:rPr>
          <w:t>:</w:t>
        </w:r>
      </w:ins>
    </w:p>
    <w:p w14:paraId="0393CD8A" w14:textId="7259A6FB" w:rsidR="00E57A4D" w:rsidRPr="005E7558" w:rsidDel="008B10F6" w:rsidRDefault="00E57A4D">
      <w:pPr>
        <w:pStyle w:val="BodyText"/>
        <w:numPr>
          <w:ilvl w:val="0"/>
          <w:numId w:val="87"/>
        </w:numPr>
        <w:spacing w:before="22"/>
        <w:rPr>
          <w:del w:id="3497" w:author="Abhiram Arali" w:date="2024-11-12T16:41:00Z"/>
          <w:b/>
          <w:bCs/>
          <w:iCs/>
        </w:rPr>
        <w:pPrChange w:id="3498" w:author="Abhiram Arali" w:date="2024-11-12T16:42:00Z">
          <w:pPr>
            <w:pStyle w:val="BodyText"/>
            <w:spacing w:before="22"/>
          </w:pPr>
        </w:pPrChange>
      </w:pPr>
    </w:p>
    <w:p w14:paraId="5840E7A5" w14:textId="77777777" w:rsidR="00E57A4D" w:rsidRDefault="00A87255">
      <w:pPr>
        <w:pStyle w:val="NormalBPBHEB"/>
        <w:numPr>
          <w:ilvl w:val="0"/>
          <w:numId w:val="87"/>
        </w:numPr>
        <w:pPrChange w:id="3499" w:author="Abhiram Arali" w:date="2024-11-12T16:42:00Z">
          <w:pPr>
            <w:pStyle w:val="BodyText"/>
            <w:ind w:left="220"/>
          </w:pPr>
        </w:pPrChange>
      </w:pPr>
      <w:r w:rsidRPr="000B18E2">
        <w:rPr>
          <w:b/>
          <w:bCs/>
          <w:iCs/>
          <w:rPrChange w:id="3500" w:author="Abhiram Arali" w:date="2024-11-12T16:42:00Z">
            <w:rPr>
              <w:i/>
            </w:rPr>
          </w:rPrChange>
        </w:rPr>
        <w:t>Scope</w:t>
      </w:r>
      <w:r>
        <w:rPr>
          <w:i/>
        </w:rPr>
        <w:t>:</w:t>
      </w:r>
      <w:r>
        <w:rPr>
          <w:i/>
          <w:spacing w:val="-4"/>
        </w:rPr>
        <w:t xml:space="preserve"> </w:t>
      </w:r>
      <w:r>
        <w:t>Local</w:t>
      </w:r>
      <w:r>
        <w:rPr>
          <w:spacing w:val="-1"/>
        </w:rPr>
        <w:t xml:space="preserve"> </w:t>
      </w:r>
      <w:r>
        <w:t>to</w:t>
      </w:r>
      <w:r>
        <w:rPr>
          <w:spacing w:val="-1"/>
        </w:rPr>
        <w:t xml:space="preserve"> </w:t>
      </w:r>
      <w:r>
        <w:t>the block</w:t>
      </w:r>
      <w:r>
        <w:rPr>
          <w:spacing w:val="1"/>
        </w:rPr>
        <w:t xml:space="preserve"> </w:t>
      </w:r>
      <w:r>
        <w:t>in</w:t>
      </w:r>
      <w:r>
        <w:rPr>
          <w:spacing w:val="-1"/>
        </w:rPr>
        <w:t xml:space="preserve"> </w:t>
      </w:r>
      <w:r>
        <w:t>which the</w:t>
      </w:r>
      <w:r>
        <w:rPr>
          <w:spacing w:val="-2"/>
        </w:rPr>
        <w:t xml:space="preserve"> </w:t>
      </w:r>
      <w:r>
        <w:t>variable</w:t>
      </w:r>
      <w:r>
        <w:rPr>
          <w:spacing w:val="-1"/>
        </w:rPr>
        <w:t xml:space="preserve"> </w:t>
      </w:r>
      <w:r>
        <w:t>is</w:t>
      </w:r>
      <w:r>
        <w:rPr>
          <w:spacing w:val="2"/>
        </w:rPr>
        <w:t xml:space="preserve"> </w:t>
      </w:r>
      <w:r>
        <w:rPr>
          <w:spacing w:val="-2"/>
        </w:rPr>
        <w:t>defined.</w:t>
      </w:r>
    </w:p>
    <w:p w14:paraId="4D038DD7" w14:textId="4E4FDFF6" w:rsidR="00E57A4D" w:rsidRPr="0042075F" w:rsidDel="008B10F6" w:rsidRDefault="00E57A4D">
      <w:pPr>
        <w:pStyle w:val="NormalBPBHEB"/>
        <w:numPr>
          <w:ilvl w:val="0"/>
          <w:numId w:val="86"/>
        </w:numPr>
        <w:rPr>
          <w:del w:id="3501" w:author="Abhiram Arali" w:date="2024-11-12T16:41:00Z"/>
          <w:b/>
          <w:bCs/>
          <w:rPrChange w:id="3502" w:author="Abhiram Arali" w:date="2024-11-12T16:42:00Z">
            <w:rPr>
              <w:del w:id="3503" w:author="Abhiram Arali" w:date="2024-11-12T16:41:00Z"/>
            </w:rPr>
          </w:rPrChange>
        </w:rPr>
        <w:pPrChange w:id="3504" w:author="Abhiram Arali" w:date="2024-11-12T16:42:00Z">
          <w:pPr>
            <w:pStyle w:val="BodyText"/>
            <w:spacing w:before="22"/>
          </w:pPr>
        </w:pPrChange>
      </w:pPr>
    </w:p>
    <w:p w14:paraId="1C655656" w14:textId="77777777" w:rsidR="00E57A4D" w:rsidRPr="00AB5B30" w:rsidRDefault="00A87255">
      <w:pPr>
        <w:pStyle w:val="NormalBPBHEB"/>
        <w:numPr>
          <w:ilvl w:val="0"/>
          <w:numId w:val="87"/>
        </w:numPr>
        <w:pPrChange w:id="3505" w:author="Abhiram Arali" w:date="2024-11-12T16:42:00Z">
          <w:pPr>
            <w:pStyle w:val="BodyText"/>
            <w:ind w:left="220"/>
          </w:pPr>
        </w:pPrChange>
      </w:pPr>
      <w:r w:rsidRPr="0042075F">
        <w:rPr>
          <w:b/>
          <w:bCs/>
          <w:rPrChange w:id="3506" w:author="Abhiram Arali" w:date="2024-11-12T16:42:00Z">
            <w:rPr>
              <w:i/>
            </w:rPr>
          </w:rPrChange>
        </w:rPr>
        <w:t>Lifetime</w:t>
      </w:r>
      <w:r w:rsidRPr="003757C6">
        <w:rPr>
          <w:rPrChange w:id="3507" w:author="Abhiram Arali" w:date="2024-11-12T16:42:00Z">
            <w:rPr>
              <w:i/>
            </w:rPr>
          </w:rPrChange>
        </w:rPr>
        <w:t xml:space="preserve">: </w:t>
      </w:r>
      <w:r w:rsidRPr="0042075F">
        <w:t>Exists</w:t>
      </w:r>
      <w:r w:rsidRPr="003757C6">
        <w:rPr>
          <w:rPrChange w:id="3508" w:author="Abhiram Arali" w:date="2024-11-12T16:42:00Z">
            <w:rPr>
              <w:spacing w:val="-1"/>
            </w:rPr>
          </w:rPrChange>
        </w:rPr>
        <w:t xml:space="preserve"> </w:t>
      </w:r>
      <w:r w:rsidRPr="00AB5B30">
        <w:t>only</w:t>
      </w:r>
      <w:r w:rsidRPr="003757C6">
        <w:rPr>
          <w:rPrChange w:id="3509" w:author="Abhiram Arali" w:date="2024-11-12T16:42:00Z">
            <w:rPr>
              <w:spacing w:val="-1"/>
            </w:rPr>
          </w:rPrChange>
        </w:rPr>
        <w:t xml:space="preserve"> </w:t>
      </w:r>
      <w:r w:rsidRPr="00AB5B30">
        <w:t>du</w:t>
      </w:r>
      <w:r w:rsidRPr="005E7558">
        <w:t>ring</w:t>
      </w:r>
      <w:r w:rsidRPr="003757C6">
        <w:rPr>
          <w:rPrChange w:id="3510" w:author="Abhiram Arali" w:date="2024-11-12T16:42:00Z">
            <w:rPr>
              <w:spacing w:val="-2"/>
            </w:rPr>
          </w:rPrChange>
        </w:rPr>
        <w:t xml:space="preserve"> </w:t>
      </w:r>
      <w:r w:rsidRPr="00AB5B30">
        <w:t>the</w:t>
      </w:r>
      <w:r w:rsidRPr="003757C6">
        <w:rPr>
          <w:rPrChange w:id="3511" w:author="Abhiram Arali" w:date="2024-11-12T16:42:00Z">
            <w:rPr>
              <w:spacing w:val="-1"/>
            </w:rPr>
          </w:rPrChange>
        </w:rPr>
        <w:t xml:space="preserve"> </w:t>
      </w:r>
      <w:r w:rsidRPr="00AB5B30">
        <w:t>execution</w:t>
      </w:r>
      <w:r w:rsidRPr="003757C6">
        <w:rPr>
          <w:rPrChange w:id="3512" w:author="Abhiram Arali" w:date="2024-11-12T16:42:00Z">
            <w:rPr>
              <w:spacing w:val="-1"/>
            </w:rPr>
          </w:rPrChange>
        </w:rPr>
        <w:t xml:space="preserve"> </w:t>
      </w:r>
      <w:r w:rsidRPr="00AB5B30">
        <w:t>of</w:t>
      </w:r>
      <w:r w:rsidRPr="003757C6">
        <w:rPr>
          <w:rPrChange w:id="3513" w:author="Abhiram Arali" w:date="2024-11-12T16:42:00Z">
            <w:rPr>
              <w:spacing w:val="-2"/>
            </w:rPr>
          </w:rPrChange>
        </w:rPr>
        <w:t xml:space="preserve"> </w:t>
      </w:r>
      <w:r w:rsidRPr="00AB5B30">
        <w:t>the</w:t>
      </w:r>
      <w:r w:rsidRPr="003757C6">
        <w:rPr>
          <w:rPrChange w:id="3514" w:author="Abhiram Arali" w:date="2024-11-12T16:42:00Z">
            <w:rPr>
              <w:spacing w:val="-1"/>
            </w:rPr>
          </w:rPrChange>
        </w:rPr>
        <w:t xml:space="preserve"> block.</w:t>
      </w:r>
    </w:p>
    <w:p w14:paraId="76ADE3ED" w14:textId="65EC3501" w:rsidR="00E57A4D" w:rsidRPr="0042075F" w:rsidDel="008B10F6" w:rsidRDefault="00E57A4D">
      <w:pPr>
        <w:pStyle w:val="NormalBPBHEB"/>
        <w:rPr>
          <w:del w:id="3515" w:author="Abhiram Arali" w:date="2024-11-12T16:42:00Z"/>
          <w:b/>
          <w:bCs/>
          <w:rPrChange w:id="3516" w:author="Abhiram Arali" w:date="2024-11-12T16:42:00Z">
            <w:rPr>
              <w:del w:id="3517" w:author="Abhiram Arali" w:date="2024-11-12T16:42:00Z"/>
            </w:rPr>
          </w:rPrChange>
        </w:rPr>
        <w:pPrChange w:id="3518" w:author="Abhiram Arali" w:date="2024-11-12T16:42:00Z">
          <w:pPr>
            <w:pStyle w:val="BodyText"/>
            <w:spacing w:before="21"/>
          </w:pPr>
        </w:pPrChange>
      </w:pPr>
    </w:p>
    <w:p w14:paraId="080DEE44" w14:textId="15551AF0" w:rsidR="00E57A4D" w:rsidRPr="005E7558" w:rsidRDefault="00A87255">
      <w:pPr>
        <w:pStyle w:val="NormalBPBHEB"/>
        <w:numPr>
          <w:ilvl w:val="0"/>
          <w:numId w:val="87"/>
        </w:numPr>
        <w:pPrChange w:id="3519" w:author="Abhiram Arali" w:date="2024-11-12T16:42:00Z">
          <w:pPr>
            <w:pStyle w:val="BodyText"/>
            <w:spacing w:line="360" w:lineRule="auto"/>
            <w:ind w:left="220"/>
          </w:pPr>
        </w:pPrChange>
      </w:pPr>
      <w:r w:rsidRPr="0042075F">
        <w:rPr>
          <w:b/>
          <w:bCs/>
          <w:rPrChange w:id="3520" w:author="Abhiram Arali" w:date="2024-11-12T16:42:00Z">
            <w:rPr>
              <w:i/>
            </w:rPr>
          </w:rPrChange>
        </w:rPr>
        <w:t xml:space="preserve">Storage </w:t>
      </w:r>
      <w:r w:rsidR="0042075F" w:rsidRPr="00AB5B30">
        <w:rPr>
          <w:b/>
          <w:bCs/>
        </w:rPr>
        <w:t>locatio</w:t>
      </w:r>
      <w:r w:rsidR="0042075F" w:rsidRPr="0042075F">
        <w:rPr>
          <w:b/>
          <w:bCs/>
        </w:rPr>
        <w:t>n</w:t>
      </w:r>
      <w:r w:rsidRPr="003757C6">
        <w:rPr>
          <w:rPrChange w:id="3521" w:author="Abhiram Arali" w:date="2024-11-12T16:42:00Z">
            <w:rPr>
              <w:i/>
            </w:rPr>
          </w:rPrChange>
        </w:rPr>
        <w:t xml:space="preserve">: </w:t>
      </w:r>
      <w:r w:rsidRPr="00AB5B30">
        <w:t>Stored in the CPU register (if available) for faster access, though it's not</w:t>
      </w:r>
      <w:r w:rsidRPr="003757C6">
        <w:rPr>
          <w:rPrChange w:id="3522" w:author="Abhiram Arali" w:date="2024-11-12T16:42:00Z">
            <w:rPr>
              <w:spacing w:val="80"/>
            </w:rPr>
          </w:rPrChange>
        </w:rPr>
        <w:t xml:space="preserve"> guaranteed.</w:t>
      </w:r>
    </w:p>
    <w:p w14:paraId="197A613A" w14:textId="77777777" w:rsidR="00E57A4D" w:rsidRPr="00AB5B30" w:rsidRDefault="00A87255">
      <w:pPr>
        <w:pStyle w:val="NormalBPBHEB"/>
        <w:numPr>
          <w:ilvl w:val="0"/>
          <w:numId w:val="87"/>
        </w:numPr>
        <w:pPrChange w:id="3523" w:author="Abhiram Arali" w:date="2024-11-12T16:42:00Z">
          <w:pPr>
            <w:pStyle w:val="BodyText"/>
            <w:spacing w:before="161"/>
            <w:ind w:left="220"/>
          </w:pPr>
        </w:pPrChange>
      </w:pPr>
      <w:r w:rsidRPr="0042075F">
        <w:rPr>
          <w:b/>
          <w:bCs/>
          <w:rPrChange w:id="3524" w:author="Abhiram Arali" w:date="2024-11-12T16:42:00Z">
            <w:rPr>
              <w:i/>
            </w:rPr>
          </w:rPrChange>
        </w:rPr>
        <w:t>Usage</w:t>
      </w:r>
      <w:r w:rsidRPr="003757C6">
        <w:rPr>
          <w:rPrChange w:id="3525" w:author="Abhiram Arali" w:date="2024-11-12T16:42:00Z">
            <w:rPr>
              <w:i/>
            </w:rPr>
          </w:rPrChange>
        </w:rPr>
        <w:t xml:space="preserve">: </w:t>
      </w:r>
      <w:r w:rsidRPr="00AB5B30">
        <w:t>Used</w:t>
      </w:r>
      <w:r w:rsidRPr="003757C6">
        <w:rPr>
          <w:rPrChange w:id="3526" w:author="Abhiram Arali" w:date="2024-11-12T16:42:00Z">
            <w:rPr>
              <w:spacing w:val="1"/>
            </w:rPr>
          </w:rPrChange>
        </w:rPr>
        <w:t xml:space="preserve"> </w:t>
      </w:r>
      <w:r w:rsidRPr="00AB5B30">
        <w:t>fo</w:t>
      </w:r>
      <w:r w:rsidRPr="005E7558">
        <w:t>r</w:t>
      </w:r>
      <w:r w:rsidRPr="003757C6">
        <w:rPr>
          <w:rPrChange w:id="3527" w:author="Abhiram Arali" w:date="2024-11-12T16:42:00Z">
            <w:rPr>
              <w:spacing w:val="-3"/>
            </w:rPr>
          </w:rPrChange>
        </w:rPr>
        <w:t xml:space="preserve"> </w:t>
      </w:r>
      <w:r w:rsidRPr="00AB5B30">
        <w:t>variables</w:t>
      </w:r>
      <w:r w:rsidRPr="003757C6">
        <w:rPr>
          <w:rPrChange w:id="3528" w:author="Abhiram Arali" w:date="2024-11-12T16:42:00Z">
            <w:rPr>
              <w:spacing w:val="-1"/>
            </w:rPr>
          </w:rPrChange>
        </w:rPr>
        <w:t xml:space="preserve"> </w:t>
      </w:r>
      <w:r w:rsidRPr="00AB5B30">
        <w:t>that require</w:t>
      </w:r>
      <w:r w:rsidRPr="003757C6">
        <w:rPr>
          <w:rPrChange w:id="3529" w:author="Abhiram Arali" w:date="2024-11-12T16:42:00Z">
            <w:rPr>
              <w:spacing w:val="-3"/>
            </w:rPr>
          </w:rPrChange>
        </w:rPr>
        <w:t xml:space="preserve"> </w:t>
      </w:r>
      <w:r w:rsidRPr="00AB5B30">
        <w:t>fast</w:t>
      </w:r>
      <w:r w:rsidRPr="003757C6">
        <w:rPr>
          <w:rPrChange w:id="3530" w:author="Abhiram Arali" w:date="2024-11-12T16:42:00Z">
            <w:rPr>
              <w:spacing w:val="-1"/>
            </w:rPr>
          </w:rPrChange>
        </w:rPr>
        <w:t xml:space="preserve"> </w:t>
      </w:r>
      <w:r w:rsidRPr="00AB5B30">
        <w:t>access</w:t>
      </w:r>
      <w:r w:rsidRPr="003757C6">
        <w:rPr>
          <w:rPrChange w:id="3531" w:author="Abhiram Arali" w:date="2024-11-12T16:42:00Z">
            <w:rPr>
              <w:spacing w:val="1"/>
            </w:rPr>
          </w:rPrChange>
        </w:rPr>
        <w:t xml:space="preserve"> </w:t>
      </w:r>
      <w:r w:rsidRPr="00AB5B30">
        <w:t>(like</w:t>
      </w:r>
      <w:r w:rsidRPr="003757C6">
        <w:rPr>
          <w:rPrChange w:id="3532" w:author="Abhiram Arali" w:date="2024-11-12T16:42:00Z">
            <w:rPr>
              <w:spacing w:val="-2"/>
            </w:rPr>
          </w:rPrChange>
        </w:rPr>
        <w:t xml:space="preserve"> </w:t>
      </w:r>
      <w:r w:rsidRPr="00AB5B30">
        <w:t xml:space="preserve">loop </w:t>
      </w:r>
      <w:r w:rsidRPr="003757C6">
        <w:rPr>
          <w:rPrChange w:id="3533" w:author="Abhiram Arali" w:date="2024-11-12T16:42:00Z">
            <w:rPr>
              <w:spacing w:val="-2"/>
            </w:rPr>
          </w:rPrChange>
        </w:rPr>
        <w:t>counters).</w:t>
      </w:r>
    </w:p>
    <w:p w14:paraId="06F09C3B" w14:textId="612D7B33" w:rsidR="00E57A4D" w:rsidDel="008B10F6" w:rsidRDefault="00E57A4D">
      <w:pPr>
        <w:rPr>
          <w:del w:id="3534" w:author="Abhiram Arali" w:date="2024-11-12T16:42:00Z"/>
        </w:rPr>
        <w:sectPr w:rsidR="00E57A4D" w:rsidDel="008B10F6">
          <w:pgSz w:w="11910" w:h="16840"/>
          <w:pgMar w:top="1540" w:right="1220" w:bottom="1200" w:left="1220" w:header="758" w:footer="1000" w:gutter="0"/>
          <w:cols w:space="720"/>
        </w:sectPr>
      </w:pPr>
    </w:p>
    <w:p w14:paraId="57A632B6" w14:textId="77777777" w:rsidR="00E57A4D" w:rsidRPr="002F7541" w:rsidRDefault="00A87255">
      <w:pPr>
        <w:pStyle w:val="NormalBPBHEB"/>
        <w:numPr>
          <w:ilvl w:val="0"/>
          <w:numId w:val="87"/>
        </w:numPr>
        <w:rPr>
          <w:b/>
          <w:bCs/>
          <w:rPrChange w:id="3535" w:author="Abhiram Arali" w:date="2024-11-12T16:42:00Z">
            <w:rPr/>
          </w:rPrChange>
        </w:rPr>
        <w:pPrChange w:id="3536" w:author="Abhiram Arali" w:date="2024-11-12T16:42:00Z">
          <w:pPr>
            <w:pStyle w:val="Heading2"/>
            <w:spacing w:before="88"/>
          </w:pPr>
        </w:pPrChange>
      </w:pPr>
      <w:r w:rsidRPr="002F7541">
        <w:rPr>
          <w:b/>
          <w:bCs/>
          <w:rPrChange w:id="3537" w:author="Abhiram Arali" w:date="2024-11-12T16:42:00Z">
            <w:rPr/>
          </w:rPrChange>
        </w:rPr>
        <w:t>Example:</w:t>
      </w:r>
    </w:p>
    <w:p w14:paraId="7D65D6CE" w14:textId="77777777" w:rsidR="00AB5B30" w:rsidRDefault="00AB5B30" w:rsidP="00AB5B30">
      <w:pPr>
        <w:pStyle w:val="NormalBPBHEB"/>
        <w:rPr>
          <w:ins w:id="3538" w:author="Abhiram Arali" w:date="2024-11-12T16:42:00Z"/>
          <w:sz w:val="20"/>
        </w:rPr>
      </w:pPr>
    </w:p>
    <w:p w14:paraId="0F45E57D" w14:textId="77777777" w:rsidR="00C247B6" w:rsidRDefault="00C247B6">
      <w:pPr>
        <w:pStyle w:val="CodeBlockBPBHEB"/>
        <w:pPrChange w:id="3539" w:author="Abhiram Arali" w:date="2024-11-13T10:18:00Z">
          <w:pPr>
            <w:pStyle w:val="BodyText"/>
            <w:spacing w:before="18" w:line="499" w:lineRule="auto"/>
            <w:ind w:left="107" w:right="6997"/>
          </w:pPr>
        </w:pPrChange>
      </w:pPr>
      <w:moveToRangeStart w:id="3540" w:author="Abhiram Arali" w:date="2024-11-12T16:42:00Z" w:name="move182322178"/>
      <w:moveTo w:id="3541" w:author="Abhiram Arali" w:date="2024-11-12T16:42:00Z">
        <w:r>
          <w:t>#include &lt;stdio.h&gt; void</w:t>
        </w:r>
        <w:r>
          <w:rPr>
            <w:spacing w:val="-15"/>
          </w:rPr>
          <w:t xml:space="preserve"> </w:t>
        </w:r>
        <w:r>
          <w:t>calculateSum()</w:t>
        </w:r>
        <w:r>
          <w:rPr>
            <w:spacing w:val="-15"/>
          </w:rPr>
          <w:t xml:space="preserve"> </w:t>
        </w:r>
        <w:r>
          <w:t>{</w:t>
        </w:r>
      </w:moveTo>
    </w:p>
    <w:p w14:paraId="0781B4F2" w14:textId="77777777" w:rsidR="00C247B6" w:rsidRDefault="00C247B6">
      <w:pPr>
        <w:pStyle w:val="CodeBlockBPBHEB"/>
        <w:pPrChange w:id="3542" w:author="Abhiram Arali" w:date="2024-11-13T10:18:00Z">
          <w:pPr>
            <w:pStyle w:val="BodyText"/>
            <w:spacing w:line="499" w:lineRule="auto"/>
            <w:ind w:left="347" w:right="5044"/>
          </w:pPr>
        </w:pPrChange>
      </w:pPr>
      <w:moveTo w:id="3543" w:author="Abhiram Arali" w:date="2024-11-12T16:42:00Z">
        <w:r>
          <w:t>register</w:t>
        </w:r>
        <w:r>
          <w:rPr>
            <w:spacing w:val="-6"/>
          </w:rPr>
          <w:t xml:space="preserve"> </w:t>
        </w:r>
        <w:r>
          <w:t>int</w:t>
        </w:r>
        <w:r>
          <w:rPr>
            <w:spacing w:val="-6"/>
          </w:rPr>
          <w:t xml:space="preserve"> </w:t>
        </w:r>
        <w:r>
          <w:t>sum</w:t>
        </w:r>
        <w:r>
          <w:rPr>
            <w:spacing w:val="-6"/>
          </w:rPr>
          <w:t xml:space="preserve"> </w:t>
        </w:r>
        <w:r>
          <w:t>=</w:t>
        </w:r>
        <w:r>
          <w:rPr>
            <w:spacing w:val="-7"/>
          </w:rPr>
          <w:t xml:space="preserve"> </w:t>
        </w:r>
        <w:r>
          <w:t>0;</w:t>
        </w:r>
        <w:r>
          <w:rPr>
            <w:spacing w:val="-6"/>
          </w:rPr>
          <w:t xml:space="preserve"> </w:t>
        </w:r>
        <w:r>
          <w:t>//</w:t>
        </w:r>
        <w:r>
          <w:rPr>
            <w:spacing w:val="-6"/>
          </w:rPr>
          <w:t xml:space="preserve"> </w:t>
        </w:r>
        <w:r>
          <w:t>Register</w:t>
        </w:r>
        <w:r>
          <w:rPr>
            <w:spacing w:val="-6"/>
          </w:rPr>
          <w:t xml:space="preserve"> </w:t>
        </w:r>
        <w:r>
          <w:t>variable for (register int i = 1; i &lt;= 5; i++) {</w:t>
        </w:r>
      </w:moveTo>
    </w:p>
    <w:p w14:paraId="160754CD" w14:textId="77777777" w:rsidR="00C247B6" w:rsidRDefault="00C247B6">
      <w:pPr>
        <w:pStyle w:val="CodeBlockBPBHEB"/>
        <w:pPrChange w:id="3544" w:author="Abhiram Arali" w:date="2024-11-13T10:18:00Z">
          <w:pPr>
            <w:pStyle w:val="BodyText"/>
            <w:spacing w:line="275" w:lineRule="exact"/>
            <w:ind w:left="587"/>
          </w:pPr>
        </w:pPrChange>
      </w:pPr>
      <w:moveTo w:id="3545" w:author="Abhiram Arali" w:date="2024-11-12T16:42:00Z">
        <w:r>
          <w:t>sum +=</w:t>
        </w:r>
        <w:r>
          <w:rPr>
            <w:spacing w:val="-2"/>
          </w:rPr>
          <w:t xml:space="preserve"> </w:t>
        </w:r>
        <w:r>
          <w:rPr>
            <w:spacing w:val="-5"/>
          </w:rPr>
          <w:t>i;</w:t>
        </w:r>
      </w:moveTo>
    </w:p>
    <w:p w14:paraId="324CE862" w14:textId="77777777" w:rsidR="00C247B6" w:rsidRDefault="00C247B6">
      <w:pPr>
        <w:pStyle w:val="CodeBlockBPBHEB"/>
        <w:pPrChange w:id="3546" w:author="Abhiram Arali" w:date="2024-11-13T10:18:00Z">
          <w:pPr>
            <w:pStyle w:val="BodyText"/>
            <w:spacing w:before="24"/>
          </w:pPr>
        </w:pPrChange>
      </w:pPr>
    </w:p>
    <w:p w14:paraId="4B7BBC03" w14:textId="77777777" w:rsidR="00C247B6" w:rsidRDefault="00C247B6">
      <w:pPr>
        <w:pStyle w:val="CodeBlockBPBHEB"/>
        <w:rPr>
          <w:sz w:val="24"/>
        </w:rPr>
        <w:pPrChange w:id="3547" w:author="Abhiram Arali" w:date="2024-11-13T10:18:00Z">
          <w:pPr>
            <w:ind w:left="347"/>
          </w:pPr>
        </w:pPrChange>
      </w:pPr>
      <w:moveTo w:id="3548" w:author="Abhiram Arali" w:date="2024-11-12T16:42:00Z">
        <w:r>
          <w:rPr>
            <w:spacing w:val="-10"/>
            <w:sz w:val="24"/>
          </w:rPr>
          <w:t>}</w:t>
        </w:r>
      </w:moveTo>
    </w:p>
    <w:p w14:paraId="64E892B5" w14:textId="77777777" w:rsidR="00C247B6" w:rsidRDefault="00C247B6">
      <w:pPr>
        <w:pStyle w:val="CodeBlockBPBHEB"/>
        <w:pPrChange w:id="3549" w:author="Abhiram Arali" w:date="2024-11-13T10:18:00Z">
          <w:pPr>
            <w:pStyle w:val="BodyText"/>
            <w:spacing w:before="21"/>
          </w:pPr>
        </w:pPrChange>
      </w:pPr>
    </w:p>
    <w:p w14:paraId="49511EDE" w14:textId="77777777" w:rsidR="00C247B6" w:rsidRDefault="00C247B6">
      <w:pPr>
        <w:pStyle w:val="CodeBlockBPBHEB"/>
        <w:pPrChange w:id="3550" w:author="Abhiram Arali" w:date="2024-11-13T10:18:00Z">
          <w:pPr>
            <w:pStyle w:val="BodyText"/>
            <w:ind w:left="347"/>
          </w:pPr>
        </w:pPrChange>
      </w:pPr>
      <w:moveTo w:id="3551" w:author="Abhiram Arali" w:date="2024-11-12T16:42:00Z">
        <w:r>
          <w:t>printf("Sum:</w:t>
        </w:r>
        <w:r>
          <w:rPr>
            <w:spacing w:val="-3"/>
          </w:rPr>
          <w:t xml:space="preserve"> </w:t>
        </w:r>
        <w:r>
          <w:t>%d\n",</w:t>
        </w:r>
        <w:r>
          <w:rPr>
            <w:spacing w:val="-1"/>
          </w:rPr>
          <w:t xml:space="preserve"> </w:t>
        </w:r>
        <w:r>
          <w:rPr>
            <w:spacing w:val="-4"/>
          </w:rPr>
          <w:t>sum);</w:t>
        </w:r>
      </w:moveTo>
    </w:p>
    <w:p w14:paraId="481A00D1" w14:textId="77777777" w:rsidR="00C247B6" w:rsidRDefault="00C247B6">
      <w:pPr>
        <w:pStyle w:val="CodeBlockBPBHEB"/>
        <w:pPrChange w:id="3552" w:author="Abhiram Arali" w:date="2024-11-13T10:18:00Z">
          <w:pPr>
            <w:pStyle w:val="BodyText"/>
            <w:spacing w:before="22"/>
          </w:pPr>
        </w:pPrChange>
      </w:pPr>
    </w:p>
    <w:p w14:paraId="289E276C" w14:textId="77777777" w:rsidR="00C247B6" w:rsidRDefault="00C247B6">
      <w:pPr>
        <w:pStyle w:val="CodeBlockBPBHEB"/>
        <w:rPr>
          <w:sz w:val="24"/>
        </w:rPr>
        <w:pPrChange w:id="3553" w:author="Abhiram Arali" w:date="2024-11-13T10:18:00Z">
          <w:pPr>
            <w:ind w:left="107"/>
          </w:pPr>
        </w:pPrChange>
      </w:pPr>
      <w:moveTo w:id="3554" w:author="Abhiram Arali" w:date="2024-11-12T16:42:00Z">
        <w:r>
          <w:rPr>
            <w:spacing w:val="-10"/>
            <w:sz w:val="24"/>
          </w:rPr>
          <w:t>}</w:t>
        </w:r>
      </w:moveTo>
    </w:p>
    <w:p w14:paraId="565B1760" w14:textId="77777777" w:rsidR="00C247B6" w:rsidRDefault="00C247B6">
      <w:pPr>
        <w:pStyle w:val="CodeBlockBPBHEB"/>
        <w:pPrChange w:id="3555" w:author="Abhiram Arali" w:date="2024-11-13T10:18:00Z">
          <w:pPr>
            <w:pStyle w:val="BodyText"/>
          </w:pPr>
        </w:pPrChange>
      </w:pPr>
    </w:p>
    <w:p w14:paraId="7F9CA01A" w14:textId="77777777" w:rsidR="00C247B6" w:rsidRDefault="00C247B6">
      <w:pPr>
        <w:pStyle w:val="CodeBlockBPBHEB"/>
        <w:pPrChange w:id="3556" w:author="Abhiram Arali" w:date="2024-11-13T10:18:00Z">
          <w:pPr>
            <w:pStyle w:val="BodyText"/>
          </w:pPr>
        </w:pPrChange>
      </w:pPr>
    </w:p>
    <w:p w14:paraId="36B70AAB" w14:textId="77777777" w:rsidR="00C247B6" w:rsidRDefault="00C247B6">
      <w:pPr>
        <w:pStyle w:val="CodeBlockBPBHEB"/>
        <w:pPrChange w:id="3557" w:author="Abhiram Arali" w:date="2024-11-13T10:18:00Z">
          <w:pPr>
            <w:pStyle w:val="BodyText"/>
            <w:spacing w:before="43"/>
          </w:pPr>
        </w:pPrChange>
      </w:pPr>
    </w:p>
    <w:p w14:paraId="27211A50" w14:textId="77777777" w:rsidR="00C247B6" w:rsidRDefault="00C247B6">
      <w:pPr>
        <w:pStyle w:val="CodeBlockBPBHEB"/>
        <w:pPrChange w:id="3558" w:author="Abhiram Arali" w:date="2024-11-13T10:18:00Z">
          <w:pPr>
            <w:pStyle w:val="BodyText"/>
            <w:spacing w:line="499" w:lineRule="auto"/>
            <w:ind w:left="347" w:right="7328" w:hanging="240"/>
          </w:pPr>
        </w:pPrChange>
      </w:pPr>
      <w:moveTo w:id="3559" w:author="Abhiram Arali" w:date="2024-11-12T16:42:00Z">
        <w:r>
          <w:t xml:space="preserve">int main() { </w:t>
        </w:r>
        <w:r>
          <w:rPr>
            <w:spacing w:val="-2"/>
          </w:rPr>
          <w:t xml:space="preserve">calculateSum(); </w:t>
        </w:r>
        <w:r>
          <w:t>return 0;</w:t>
        </w:r>
      </w:moveTo>
    </w:p>
    <w:p w14:paraId="3BFB40E3" w14:textId="77777777" w:rsidR="00C247B6" w:rsidRDefault="00C247B6">
      <w:pPr>
        <w:pStyle w:val="CodeBlockBPBHEB"/>
        <w:rPr>
          <w:sz w:val="24"/>
        </w:rPr>
        <w:pPrChange w:id="3560" w:author="Abhiram Arali" w:date="2024-11-13T10:18:00Z">
          <w:pPr>
            <w:spacing w:before="2"/>
            <w:ind w:left="107"/>
          </w:pPr>
        </w:pPrChange>
      </w:pPr>
      <w:moveTo w:id="3561" w:author="Abhiram Arali" w:date="2024-11-12T16:42:00Z">
        <w:r>
          <w:rPr>
            <w:spacing w:val="-10"/>
            <w:sz w:val="24"/>
          </w:rPr>
          <w:t>}</w:t>
        </w:r>
      </w:moveTo>
    </w:p>
    <w:moveToRangeEnd w:id="3540"/>
    <w:p w14:paraId="1DF46190" w14:textId="08658F31" w:rsidR="00E57A4D" w:rsidRDefault="00A87255" w:rsidP="00AB5B30">
      <w:pPr>
        <w:pStyle w:val="NormalBPBHEB"/>
        <w:rPr>
          <w:ins w:id="3562" w:author="Abhiram Arali" w:date="2024-11-12T16:42:00Z"/>
          <w:sz w:val="20"/>
        </w:rPr>
      </w:pPr>
      <w:del w:id="3563" w:author="Abhiram Arali" w:date="2024-11-12T16:42:00Z">
        <w:r w:rsidDel="00165927">
          <w:rPr>
            <w:noProof/>
            <w:lang w:val="en-IN" w:eastAsia="en-IN"/>
          </w:rPr>
          <mc:AlternateContent>
            <mc:Choice Requires="wps">
              <w:drawing>
                <wp:anchor distT="0" distB="0" distL="0" distR="0" simplePos="0" relativeHeight="487629824" behindDoc="1" locked="0" layoutInCell="1" allowOverlap="1" wp14:anchorId="6C8DF8DE" wp14:editId="3B32F13D">
                  <wp:simplePos x="0" y="0"/>
                  <wp:positionH relativeFrom="page">
                    <wp:posOffset>843076</wp:posOffset>
                  </wp:positionH>
                  <wp:positionV relativeFrom="paragraph">
                    <wp:posOffset>194127</wp:posOffset>
                  </wp:positionV>
                  <wp:extent cx="5876290" cy="4665980"/>
                  <wp:effectExtent l="0" t="0" r="0" b="0"/>
                  <wp:wrapTopAndBottom/>
                  <wp:docPr id="200" name="Text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4665980"/>
                          </a:xfrm>
                          <a:prstGeom prst="rect">
                            <a:avLst/>
                          </a:prstGeom>
                          <a:ln w="6096">
                            <a:solidFill>
                              <a:srgbClr val="000000"/>
                            </a:solidFill>
                            <a:prstDash val="solid"/>
                          </a:ln>
                        </wps:spPr>
                        <wps:txbx>
                          <w:txbxContent>
                            <w:p w14:paraId="21C9745F" w14:textId="06175EA9" w:rsidR="00531AAA" w:rsidDel="00C247B6" w:rsidRDefault="00531AAA">
                              <w:pPr>
                                <w:pStyle w:val="BodyText"/>
                                <w:spacing w:before="18" w:line="499" w:lineRule="auto"/>
                                <w:ind w:left="107" w:right="6997"/>
                              </w:pPr>
                              <w:moveFromRangeStart w:id="3564" w:author="Abhiram Arali" w:date="2024-11-12T16:42:00Z" w:name="move182322178"/>
                              <w:moveFrom w:id="3565" w:author="Abhiram Arali" w:date="2024-11-12T16:42:00Z">
                                <w:r w:rsidDel="00C247B6">
                                  <w:t>#include &lt;stdio.h&gt; void</w:t>
                                </w:r>
                                <w:r w:rsidDel="00C247B6">
                                  <w:rPr>
                                    <w:spacing w:val="-15"/>
                                  </w:rPr>
                                  <w:t xml:space="preserve"> </w:t>
                                </w:r>
                                <w:r w:rsidDel="00C247B6">
                                  <w:t>calculateSum()</w:t>
                                </w:r>
                                <w:r w:rsidDel="00C247B6">
                                  <w:rPr>
                                    <w:spacing w:val="-15"/>
                                  </w:rPr>
                                  <w:t xml:space="preserve"> </w:t>
                                </w:r>
                                <w:r w:rsidDel="00C247B6">
                                  <w:t>{</w:t>
                                </w:r>
                              </w:moveFrom>
                            </w:p>
                            <w:p w14:paraId="4882333B" w14:textId="159624F6" w:rsidR="00531AAA" w:rsidDel="00C247B6" w:rsidRDefault="00531AAA">
                              <w:pPr>
                                <w:pStyle w:val="BodyText"/>
                                <w:spacing w:line="499" w:lineRule="auto"/>
                                <w:ind w:left="347" w:right="5044"/>
                              </w:pPr>
                              <w:moveFrom w:id="3566" w:author="Abhiram Arali" w:date="2024-11-12T16:42:00Z">
                                <w:r w:rsidDel="00C247B6">
                                  <w:t>register</w:t>
                                </w:r>
                                <w:r w:rsidDel="00C247B6">
                                  <w:rPr>
                                    <w:spacing w:val="-6"/>
                                  </w:rPr>
                                  <w:t xml:space="preserve"> </w:t>
                                </w:r>
                                <w:r w:rsidDel="00C247B6">
                                  <w:t>int</w:t>
                                </w:r>
                                <w:r w:rsidDel="00C247B6">
                                  <w:rPr>
                                    <w:spacing w:val="-6"/>
                                  </w:rPr>
                                  <w:t xml:space="preserve"> </w:t>
                                </w:r>
                                <w:r w:rsidDel="00C247B6">
                                  <w:t>sum</w:t>
                                </w:r>
                                <w:r w:rsidDel="00C247B6">
                                  <w:rPr>
                                    <w:spacing w:val="-6"/>
                                  </w:rPr>
                                  <w:t xml:space="preserve"> </w:t>
                                </w:r>
                                <w:r w:rsidDel="00C247B6">
                                  <w:t>=</w:t>
                                </w:r>
                                <w:r w:rsidDel="00C247B6">
                                  <w:rPr>
                                    <w:spacing w:val="-7"/>
                                  </w:rPr>
                                  <w:t xml:space="preserve"> </w:t>
                                </w:r>
                                <w:r w:rsidDel="00C247B6">
                                  <w:t>0;</w:t>
                                </w:r>
                                <w:r w:rsidDel="00C247B6">
                                  <w:rPr>
                                    <w:spacing w:val="-6"/>
                                  </w:rPr>
                                  <w:t xml:space="preserve"> </w:t>
                                </w:r>
                                <w:r w:rsidDel="00C247B6">
                                  <w:t>//</w:t>
                                </w:r>
                                <w:r w:rsidDel="00C247B6">
                                  <w:rPr>
                                    <w:spacing w:val="-6"/>
                                  </w:rPr>
                                  <w:t xml:space="preserve"> </w:t>
                                </w:r>
                                <w:r w:rsidDel="00C247B6">
                                  <w:t>Register</w:t>
                                </w:r>
                                <w:r w:rsidDel="00C247B6">
                                  <w:rPr>
                                    <w:spacing w:val="-6"/>
                                  </w:rPr>
                                  <w:t xml:space="preserve"> </w:t>
                                </w:r>
                                <w:r w:rsidDel="00C247B6">
                                  <w:t>variable for (register int i = 1; i &lt;= 5; i++) {</w:t>
                                </w:r>
                              </w:moveFrom>
                            </w:p>
                            <w:p w14:paraId="45F44CA7" w14:textId="6C74F7E9" w:rsidR="00531AAA" w:rsidDel="00C247B6" w:rsidRDefault="00531AAA">
                              <w:pPr>
                                <w:pStyle w:val="BodyText"/>
                                <w:spacing w:line="275" w:lineRule="exact"/>
                                <w:ind w:left="587"/>
                              </w:pPr>
                              <w:moveFrom w:id="3567" w:author="Abhiram Arali" w:date="2024-11-12T16:42:00Z">
                                <w:r w:rsidDel="00C247B6">
                                  <w:t>sum +=</w:t>
                                </w:r>
                                <w:r w:rsidDel="00C247B6">
                                  <w:rPr>
                                    <w:spacing w:val="-2"/>
                                  </w:rPr>
                                  <w:t xml:space="preserve"> </w:t>
                                </w:r>
                                <w:r w:rsidDel="00C247B6">
                                  <w:rPr>
                                    <w:spacing w:val="-5"/>
                                  </w:rPr>
                                  <w:t>i;</w:t>
                                </w:r>
                              </w:moveFrom>
                            </w:p>
                            <w:p w14:paraId="482D83ED" w14:textId="5E579639" w:rsidR="00531AAA" w:rsidDel="00C247B6" w:rsidRDefault="00531AAA">
                              <w:pPr>
                                <w:pStyle w:val="BodyText"/>
                                <w:spacing w:before="24"/>
                              </w:pPr>
                            </w:p>
                            <w:p w14:paraId="152AEC19" w14:textId="47A34B1D" w:rsidR="00531AAA" w:rsidDel="00C247B6" w:rsidRDefault="00531AAA">
                              <w:pPr>
                                <w:ind w:left="347"/>
                                <w:rPr>
                                  <w:sz w:val="24"/>
                                </w:rPr>
                              </w:pPr>
                              <w:moveFrom w:id="3568" w:author="Abhiram Arali" w:date="2024-11-12T16:42:00Z">
                                <w:r w:rsidDel="00C247B6">
                                  <w:rPr>
                                    <w:spacing w:val="-10"/>
                                    <w:sz w:val="24"/>
                                  </w:rPr>
                                  <w:t>}</w:t>
                                </w:r>
                              </w:moveFrom>
                            </w:p>
                            <w:p w14:paraId="2AB03C1F" w14:textId="5E85799D" w:rsidR="00531AAA" w:rsidDel="00C247B6" w:rsidRDefault="00531AAA">
                              <w:pPr>
                                <w:pStyle w:val="BodyText"/>
                                <w:spacing w:before="21"/>
                              </w:pPr>
                            </w:p>
                            <w:p w14:paraId="45FF3E37" w14:textId="1CC3AB9D" w:rsidR="00531AAA" w:rsidDel="00C247B6" w:rsidRDefault="00531AAA">
                              <w:pPr>
                                <w:pStyle w:val="BodyText"/>
                                <w:ind w:left="347"/>
                              </w:pPr>
                              <w:moveFrom w:id="3569" w:author="Abhiram Arali" w:date="2024-11-12T16:42:00Z">
                                <w:r w:rsidDel="00C247B6">
                                  <w:t>printf("Sum:</w:t>
                                </w:r>
                                <w:r w:rsidDel="00C247B6">
                                  <w:rPr>
                                    <w:spacing w:val="-3"/>
                                  </w:rPr>
                                  <w:t xml:space="preserve"> </w:t>
                                </w:r>
                                <w:r w:rsidDel="00C247B6">
                                  <w:t>%d\n",</w:t>
                                </w:r>
                                <w:r w:rsidDel="00C247B6">
                                  <w:rPr>
                                    <w:spacing w:val="-1"/>
                                  </w:rPr>
                                  <w:t xml:space="preserve"> </w:t>
                                </w:r>
                                <w:r w:rsidDel="00C247B6">
                                  <w:rPr>
                                    <w:spacing w:val="-4"/>
                                  </w:rPr>
                                  <w:t>sum);</w:t>
                                </w:r>
                              </w:moveFrom>
                            </w:p>
                            <w:p w14:paraId="6C028C5C" w14:textId="199B67D3" w:rsidR="00531AAA" w:rsidDel="00C247B6" w:rsidRDefault="00531AAA">
                              <w:pPr>
                                <w:pStyle w:val="BodyText"/>
                                <w:spacing w:before="22"/>
                              </w:pPr>
                            </w:p>
                            <w:p w14:paraId="38CF9118" w14:textId="40298CD9" w:rsidR="00531AAA" w:rsidDel="00C247B6" w:rsidRDefault="00531AAA">
                              <w:pPr>
                                <w:ind w:left="107"/>
                                <w:rPr>
                                  <w:sz w:val="24"/>
                                </w:rPr>
                              </w:pPr>
                              <w:moveFrom w:id="3570" w:author="Abhiram Arali" w:date="2024-11-12T16:42:00Z">
                                <w:r w:rsidDel="00C247B6">
                                  <w:rPr>
                                    <w:spacing w:val="-10"/>
                                    <w:sz w:val="24"/>
                                  </w:rPr>
                                  <w:t>}</w:t>
                                </w:r>
                              </w:moveFrom>
                            </w:p>
                            <w:p w14:paraId="0DFE204F" w14:textId="150D29E4" w:rsidR="00531AAA" w:rsidDel="00C247B6" w:rsidRDefault="00531AAA">
                              <w:pPr>
                                <w:pStyle w:val="BodyText"/>
                              </w:pPr>
                            </w:p>
                            <w:p w14:paraId="692A4153" w14:textId="350CC720" w:rsidR="00531AAA" w:rsidDel="00C247B6" w:rsidRDefault="00531AAA">
                              <w:pPr>
                                <w:pStyle w:val="BodyText"/>
                              </w:pPr>
                            </w:p>
                            <w:p w14:paraId="15190A10" w14:textId="463FF269" w:rsidR="00531AAA" w:rsidDel="00C247B6" w:rsidRDefault="00531AAA">
                              <w:pPr>
                                <w:pStyle w:val="BodyText"/>
                                <w:spacing w:before="43"/>
                              </w:pPr>
                            </w:p>
                            <w:p w14:paraId="7CA3B36B" w14:textId="52FD6071" w:rsidR="00531AAA" w:rsidDel="00C247B6" w:rsidRDefault="00531AAA">
                              <w:pPr>
                                <w:pStyle w:val="BodyText"/>
                                <w:spacing w:line="499" w:lineRule="auto"/>
                                <w:ind w:left="347" w:right="7328" w:hanging="240"/>
                              </w:pPr>
                              <w:moveFrom w:id="3571" w:author="Abhiram Arali" w:date="2024-11-12T16:42:00Z">
                                <w:r w:rsidDel="00C247B6">
                                  <w:t xml:space="preserve">int main() { </w:t>
                                </w:r>
                                <w:r w:rsidDel="00C247B6">
                                  <w:rPr>
                                    <w:spacing w:val="-2"/>
                                  </w:rPr>
                                  <w:t xml:space="preserve">calculateSum(); </w:t>
                                </w:r>
                                <w:r w:rsidDel="00C247B6">
                                  <w:t>return 0;</w:t>
                                </w:r>
                              </w:moveFrom>
                            </w:p>
                            <w:p w14:paraId="2F270523" w14:textId="5D69C2BD" w:rsidR="00531AAA" w:rsidRDefault="00531AAA">
                              <w:pPr>
                                <w:spacing w:before="2"/>
                                <w:ind w:left="107"/>
                                <w:rPr>
                                  <w:sz w:val="24"/>
                                </w:rPr>
                              </w:pPr>
                              <w:moveFrom w:id="3572" w:author="Abhiram Arali" w:date="2024-11-12T16:42:00Z">
                                <w:r w:rsidDel="00C247B6">
                                  <w:rPr>
                                    <w:spacing w:val="-10"/>
                                    <w:sz w:val="24"/>
                                  </w:rPr>
                                  <w:t>}</w:t>
                                </w:r>
                              </w:moveFrom>
                              <w:moveFromRangeEnd w:id="3564"/>
                            </w:p>
                          </w:txbxContent>
                        </wps:txbx>
                        <wps:bodyPr wrap="square" lIns="0" tIns="0" rIns="0" bIns="0" rtlCol="0">
                          <a:noAutofit/>
                        </wps:bodyPr>
                      </wps:wsp>
                    </a:graphicData>
                  </a:graphic>
                </wp:anchor>
              </w:drawing>
            </mc:Choice>
            <mc:Fallback>
              <w:pict>
                <v:shape w14:anchorId="6C8DF8DE" id="Textbox 200" o:spid="_x0000_s1199" type="#_x0000_t202" style="position:absolute;left:0;text-align:left;margin-left:66.4pt;margin-top:15.3pt;width:462.7pt;height:367.4pt;z-index:-156866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" filled="f" strokeweight=".48pt">
                  <v:path arrowok="t"/>
                  <v:textbox inset="0,0,0,0">
                    <w:txbxContent>
                      <w:p w14:paraId="21C9745F" w14:textId="06175EA9" w:rsidR="00531AAA" w:rsidDel="00C247B6" w:rsidRDefault="00531AAA">
                        <w:pPr>
                          <w:pStyle w:val="BodyText"/>
                          <w:spacing w:before="18" w:line="499" w:lineRule="auto"/>
                          <w:ind w:left="107" w:right="6997"/>
                        </w:pPr>
                        <w:moveFromRangeStart w:id="3573" w:author="Abhiram Arali" w:date="2024-11-12T16:42:00Z" w:name="move182322178"/>
                        <w:moveFrom w:id="3574" w:author="Abhiram Arali" w:date="2024-11-12T16:42:00Z">
                          <w:r w:rsidDel="00C247B6">
                            <w:t>#include &lt;stdio.h&gt; void</w:t>
                          </w:r>
                          <w:r w:rsidDel="00C247B6">
                            <w:rPr>
                              <w:spacing w:val="-15"/>
                            </w:rPr>
                            <w:t xml:space="preserve"> </w:t>
                          </w:r>
                          <w:r w:rsidDel="00C247B6">
                            <w:t>calculateSum()</w:t>
                          </w:r>
                          <w:r w:rsidDel="00C247B6">
                            <w:rPr>
                              <w:spacing w:val="-15"/>
                            </w:rPr>
                            <w:t xml:space="preserve"> </w:t>
                          </w:r>
                          <w:r w:rsidDel="00C247B6">
                            <w:t>{</w:t>
                          </w:r>
                        </w:moveFrom>
                      </w:p>
                      <w:p w14:paraId="4882333B" w14:textId="159624F6" w:rsidR="00531AAA" w:rsidDel="00C247B6" w:rsidRDefault="00531AAA">
                        <w:pPr>
                          <w:pStyle w:val="BodyText"/>
                          <w:spacing w:line="499" w:lineRule="auto"/>
                          <w:ind w:left="347" w:right="5044"/>
                        </w:pPr>
                        <w:moveFrom w:id="3575" w:author="Abhiram Arali" w:date="2024-11-12T16:42:00Z">
                          <w:r w:rsidDel="00C247B6">
                            <w:t>register</w:t>
                          </w:r>
                          <w:r w:rsidDel="00C247B6">
                            <w:rPr>
                              <w:spacing w:val="-6"/>
                            </w:rPr>
                            <w:t xml:space="preserve"> </w:t>
                          </w:r>
                          <w:r w:rsidDel="00C247B6">
                            <w:t>int</w:t>
                          </w:r>
                          <w:r w:rsidDel="00C247B6">
                            <w:rPr>
                              <w:spacing w:val="-6"/>
                            </w:rPr>
                            <w:t xml:space="preserve"> </w:t>
                          </w:r>
                          <w:r w:rsidDel="00C247B6">
                            <w:t>sum</w:t>
                          </w:r>
                          <w:r w:rsidDel="00C247B6">
                            <w:rPr>
                              <w:spacing w:val="-6"/>
                            </w:rPr>
                            <w:t xml:space="preserve"> </w:t>
                          </w:r>
                          <w:r w:rsidDel="00C247B6">
                            <w:t>=</w:t>
                          </w:r>
                          <w:r w:rsidDel="00C247B6">
                            <w:rPr>
                              <w:spacing w:val="-7"/>
                            </w:rPr>
                            <w:t xml:space="preserve"> </w:t>
                          </w:r>
                          <w:r w:rsidDel="00C247B6">
                            <w:t>0;</w:t>
                          </w:r>
                          <w:r w:rsidDel="00C247B6">
                            <w:rPr>
                              <w:spacing w:val="-6"/>
                            </w:rPr>
                            <w:t xml:space="preserve"> </w:t>
                          </w:r>
                          <w:r w:rsidDel="00C247B6">
                            <w:t>//</w:t>
                          </w:r>
                          <w:r w:rsidDel="00C247B6">
                            <w:rPr>
                              <w:spacing w:val="-6"/>
                            </w:rPr>
                            <w:t xml:space="preserve"> </w:t>
                          </w:r>
                          <w:r w:rsidDel="00C247B6">
                            <w:t>Register</w:t>
                          </w:r>
                          <w:r w:rsidDel="00C247B6">
                            <w:rPr>
                              <w:spacing w:val="-6"/>
                            </w:rPr>
                            <w:t xml:space="preserve"> </w:t>
                          </w:r>
                          <w:r w:rsidDel="00C247B6">
                            <w:t>variable for (register int i = 1; i &lt;= 5; i++) {</w:t>
                          </w:r>
                        </w:moveFrom>
                      </w:p>
                      <w:p w14:paraId="45F44CA7" w14:textId="6C74F7E9" w:rsidR="00531AAA" w:rsidDel="00C247B6" w:rsidRDefault="00531AAA">
                        <w:pPr>
                          <w:pStyle w:val="BodyText"/>
                          <w:spacing w:line="275" w:lineRule="exact"/>
                          <w:ind w:left="587"/>
                        </w:pPr>
                        <w:moveFrom w:id="3576" w:author="Abhiram Arali" w:date="2024-11-12T16:42:00Z">
                          <w:r w:rsidDel="00C247B6">
                            <w:t>sum +=</w:t>
                          </w:r>
                          <w:r w:rsidDel="00C247B6">
                            <w:rPr>
                              <w:spacing w:val="-2"/>
                            </w:rPr>
                            <w:t xml:space="preserve"> </w:t>
                          </w:r>
                          <w:r w:rsidDel="00C247B6">
                            <w:rPr>
                              <w:spacing w:val="-5"/>
                            </w:rPr>
                            <w:t>i;</w:t>
                          </w:r>
                        </w:moveFrom>
                      </w:p>
                      <w:p w14:paraId="482D83ED" w14:textId="5E579639" w:rsidR="00531AAA" w:rsidDel="00C247B6" w:rsidRDefault="00531AAA">
                        <w:pPr>
                          <w:pStyle w:val="BodyText"/>
                          <w:spacing w:before="24"/>
                        </w:pPr>
                      </w:p>
                      <w:p w14:paraId="152AEC19" w14:textId="47A34B1D" w:rsidR="00531AAA" w:rsidDel="00C247B6" w:rsidRDefault="00531AAA">
                        <w:pPr>
                          <w:ind w:left="347"/>
                          <w:rPr>
                            <w:sz w:val="24"/>
                          </w:rPr>
                        </w:pPr>
                        <w:moveFrom w:id="3577" w:author="Abhiram Arali" w:date="2024-11-12T16:42:00Z">
                          <w:r w:rsidDel="00C247B6">
                            <w:rPr>
                              <w:spacing w:val="-10"/>
                              <w:sz w:val="24"/>
                            </w:rPr>
                            <w:t>}</w:t>
                          </w:r>
                        </w:moveFrom>
                      </w:p>
                      <w:p w14:paraId="2AB03C1F" w14:textId="5E85799D" w:rsidR="00531AAA" w:rsidDel="00C247B6" w:rsidRDefault="00531AAA">
                        <w:pPr>
                          <w:pStyle w:val="BodyText"/>
                          <w:spacing w:before="21"/>
                        </w:pPr>
                      </w:p>
                      <w:p w14:paraId="45FF3E37" w14:textId="1CC3AB9D" w:rsidR="00531AAA" w:rsidDel="00C247B6" w:rsidRDefault="00531AAA">
                        <w:pPr>
                          <w:pStyle w:val="BodyText"/>
                          <w:ind w:left="347"/>
                        </w:pPr>
                        <w:moveFrom w:id="3578" w:author="Abhiram Arali" w:date="2024-11-12T16:42:00Z">
                          <w:r w:rsidDel="00C247B6">
                            <w:t>printf("Sum:</w:t>
                          </w:r>
                          <w:r w:rsidDel="00C247B6">
                            <w:rPr>
                              <w:spacing w:val="-3"/>
                            </w:rPr>
                            <w:t xml:space="preserve"> </w:t>
                          </w:r>
                          <w:r w:rsidDel="00C247B6">
                            <w:t>%d\n",</w:t>
                          </w:r>
                          <w:r w:rsidDel="00C247B6">
                            <w:rPr>
                              <w:spacing w:val="-1"/>
                            </w:rPr>
                            <w:t xml:space="preserve"> </w:t>
                          </w:r>
                          <w:r w:rsidDel="00C247B6">
                            <w:rPr>
                              <w:spacing w:val="-4"/>
                            </w:rPr>
                            <w:t>sum);</w:t>
                          </w:r>
                        </w:moveFrom>
                      </w:p>
                      <w:p w14:paraId="6C028C5C" w14:textId="199B67D3" w:rsidR="00531AAA" w:rsidDel="00C247B6" w:rsidRDefault="00531AAA">
                        <w:pPr>
                          <w:pStyle w:val="BodyText"/>
                          <w:spacing w:before="22"/>
                        </w:pPr>
                      </w:p>
                      <w:p w14:paraId="38CF9118" w14:textId="40298CD9" w:rsidR="00531AAA" w:rsidDel="00C247B6" w:rsidRDefault="00531AAA">
                        <w:pPr>
                          <w:ind w:left="107"/>
                          <w:rPr>
                            <w:sz w:val="24"/>
                          </w:rPr>
                        </w:pPr>
                        <w:moveFrom w:id="3579" w:author="Abhiram Arali" w:date="2024-11-12T16:42:00Z">
                          <w:r w:rsidDel="00C247B6">
                            <w:rPr>
                              <w:spacing w:val="-10"/>
                              <w:sz w:val="24"/>
                            </w:rPr>
                            <w:t>}</w:t>
                          </w:r>
                        </w:moveFrom>
                      </w:p>
                      <w:p w14:paraId="0DFE204F" w14:textId="150D29E4" w:rsidR="00531AAA" w:rsidDel="00C247B6" w:rsidRDefault="00531AAA">
                        <w:pPr>
                          <w:pStyle w:val="BodyText"/>
                        </w:pPr>
                      </w:p>
                      <w:p w14:paraId="692A4153" w14:textId="350CC720" w:rsidR="00531AAA" w:rsidDel="00C247B6" w:rsidRDefault="00531AAA">
                        <w:pPr>
                          <w:pStyle w:val="BodyText"/>
                        </w:pPr>
                      </w:p>
                      <w:p w14:paraId="15190A10" w14:textId="463FF269" w:rsidR="00531AAA" w:rsidDel="00C247B6" w:rsidRDefault="00531AAA">
                        <w:pPr>
                          <w:pStyle w:val="BodyText"/>
                          <w:spacing w:before="43"/>
                        </w:pPr>
                      </w:p>
                      <w:p w14:paraId="7CA3B36B" w14:textId="52FD6071" w:rsidR="00531AAA" w:rsidDel="00C247B6" w:rsidRDefault="00531AAA">
                        <w:pPr>
                          <w:pStyle w:val="BodyText"/>
                          <w:spacing w:line="499" w:lineRule="auto"/>
                          <w:ind w:left="347" w:right="7328" w:hanging="240"/>
                        </w:pPr>
                        <w:moveFrom w:id="3580" w:author="Abhiram Arali" w:date="2024-11-12T16:42:00Z">
                          <w:r w:rsidDel="00C247B6">
                            <w:t xml:space="preserve">int main() { </w:t>
                          </w:r>
                          <w:r w:rsidDel="00C247B6">
                            <w:rPr>
                              <w:spacing w:val="-2"/>
                            </w:rPr>
                            <w:t xml:space="preserve">calculateSum(); </w:t>
                          </w:r>
                          <w:r w:rsidDel="00C247B6">
                            <w:t>return 0;</w:t>
                          </w:r>
                        </w:moveFrom>
                      </w:p>
                      <w:p w14:paraId="2F270523" w14:textId="5D69C2BD" w:rsidR="00531AAA" w:rsidRDefault="00531AAA">
                        <w:pPr>
                          <w:spacing w:before="2"/>
                          <w:ind w:left="107"/>
                          <w:rPr>
                            <w:sz w:val="24"/>
                          </w:rPr>
                        </w:pPr>
                        <w:moveFrom w:id="3581" w:author="Abhiram Arali" w:date="2024-11-12T16:42:00Z">
                          <w:r w:rsidDel="00C247B6">
                            <w:rPr>
                              <w:spacing w:val="-10"/>
                              <w:sz w:val="24"/>
                            </w:rPr>
                            <w:t>}</w:t>
                          </w:r>
                        </w:moveFrom>
                        <w:moveFromRangeEnd w:id="3573"/>
                      </w:p>
                    </w:txbxContent>
                  </v:textbox>
                  <w10:wrap type="topAndBottom" anchorx="page"/>
                </v:shape>
              </w:pict>
            </mc:Fallback>
          </mc:AlternateContent>
        </w:r>
      </w:del>
    </w:p>
    <w:p w14:paraId="3FB51008" w14:textId="77777777" w:rsidR="00AB5B30" w:rsidRDefault="00AB5B30">
      <w:pPr>
        <w:pStyle w:val="NormalBPBHEB"/>
        <w:pPrChange w:id="3582" w:author="Abhiram Arali" w:date="2024-11-12T16:42:00Z">
          <w:pPr>
            <w:pStyle w:val="BodyText"/>
            <w:spacing w:before="46"/>
          </w:pPr>
        </w:pPrChange>
      </w:pPr>
    </w:p>
    <w:p w14:paraId="434F84F0" w14:textId="0F67DAE8" w:rsidR="00E57A4D" w:rsidDel="001410E3" w:rsidRDefault="00E57A4D">
      <w:pPr>
        <w:pStyle w:val="NormalBPBHEB"/>
        <w:rPr>
          <w:del w:id="3583" w:author="Abhiram Arali" w:date="2024-11-12T16:42:00Z"/>
        </w:rPr>
        <w:pPrChange w:id="3584" w:author="Abhiram Arali" w:date="2024-11-12T16:42:00Z">
          <w:pPr>
            <w:pStyle w:val="BodyText"/>
            <w:spacing w:before="11"/>
          </w:pPr>
        </w:pPrChange>
      </w:pPr>
    </w:p>
    <w:p w14:paraId="5CABCACB" w14:textId="55B13E1C" w:rsidR="00E57A4D" w:rsidRDefault="0099096D">
      <w:pPr>
        <w:pStyle w:val="NormalBPBHEB"/>
        <w:pPrChange w:id="3585" w:author="Abhiram Arali" w:date="2024-11-12T16:42:00Z">
          <w:pPr>
            <w:pStyle w:val="BodyText"/>
            <w:ind w:left="220"/>
          </w:pPr>
        </w:pPrChange>
      </w:pPr>
      <w:ins w:id="3586" w:author="Abhiram Arali" w:date="2024-11-12T16:43:00Z">
        <w:r>
          <w:t>A s</w:t>
        </w:r>
      </w:ins>
      <w:del w:id="3587" w:author="Abhiram Arali" w:date="2024-11-12T16:43:00Z">
        <w:r w:rsidR="00A87255" w:rsidDel="0099096D">
          <w:delText>S</w:delText>
        </w:r>
      </w:del>
      <w:r w:rsidR="00A87255">
        <w:t>ummary</w:t>
      </w:r>
      <w:r w:rsidR="00A87255">
        <w:rPr>
          <w:spacing w:val="-1"/>
        </w:rPr>
        <w:t xml:space="preserve"> </w:t>
      </w:r>
      <w:r w:rsidR="00A87255">
        <w:t>of</w:t>
      </w:r>
      <w:r w:rsidR="00A87255">
        <w:rPr>
          <w:spacing w:val="-2"/>
        </w:rPr>
        <w:t xml:space="preserve"> </w:t>
      </w:r>
      <w:r w:rsidR="00AB2F43">
        <w:t>storage</w:t>
      </w:r>
      <w:r w:rsidR="00AB2F43">
        <w:rPr>
          <w:spacing w:val="-2"/>
        </w:rPr>
        <w:t xml:space="preserve"> </w:t>
      </w:r>
      <w:r w:rsidR="00AB2F43">
        <w:t>classes</w:t>
      </w:r>
      <w:r w:rsidR="00AB2F43">
        <w:rPr>
          <w:spacing w:val="1"/>
        </w:rPr>
        <w:t xml:space="preserve"> </w:t>
      </w:r>
      <w:del w:id="3588" w:author="Abhiram Arali" w:date="2024-11-12T16:44:00Z">
        <w:r w:rsidR="00A87255" w:rsidDel="00B92324">
          <w:delText xml:space="preserve">as </w:delText>
        </w:r>
      </w:del>
      <w:ins w:id="3589" w:author="Abhiram Arali" w:date="2024-11-12T16:44:00Z">
        <w:r w:rsidR="00B92324">
          <w:t xml:space="preserve">is </w:t>
        </w:r>
      </w:ins>
      <w:r w:rsidR="00A87255">
        <w:t>show</w:t>
      </w:r>
      <w:ins w:id="3590" w:author="Abhiram Arali" w:date="2024-11-12T16:43:00Z">
        <w:r w:rsidR="005321F8">
          <w:t>n</w:t>
        </w:r>
      </w:ins>
      <w:r w:rsidR="00A87255">
        <w:rPr>
          <w:spacing w:val="-1"/>
        </w:rPr>
        <w:t xml:space="preserve"> </w:t>
      </w:r>
      <w:r w:rsidR="00A87255">
        <w:t xml:space="preserve">in </w:t>
      </w:r>
      <w:del w:id="3591" w:author="Abhiram Arali" w:date="2024-11-12T16:42:00Z">
        <w:r w:rsidR="00A87255" w:rsidDel="00EB4E8C">
          <w:delText xml:space="preserve">below </w:delText>
        </w:r>
      </w:del>
      <w:ins w:id="3592" w:author="Abhiram Arali" w:date="2024-11-12T16:42:00Z">
        <w:r w:rsidR="00EB4E8C">
          <w:t xml:space="preserve">the following </w:t>
        </w:r>
      </w:ins>
      <w:r w:rsidR="005B6488">
        <w:rPr>
          <w:spacing w:val="-4"/>
        </w:rPr>
        <w:t>Table</w:t>
      </w:r>
      <w:ins w:id="3593" w:author="Hii" w:date="2024-11-14T13:39:00Z">
        <w:r w:rsidR="005B6488">
          <w:rPr>
            <w:spacing w:val="-4"/>
          </w:rPr>
          <w:t xml:space="preserve"> 2.1</w:t>
        </w:r>
      </w:ins>
      <w:ins w:id="3594" w:author="Abhiram Arali" w:date="2024-11-12T16:43:00Z">
        <w:r w:rsidR="002F4328">
          <w:rPr>
            <w:spacing w:val="-4"/>
          </w:rPr>
          <w:t>:</w:t>
        </w:r>
      </w:ins>
    </w:p>
    <w:p w14:paraId="458FC542" w14:textId="066B6FFE" w:rsidR="00E57A4D" w:rsidRPr="005B6488" w:rsidRDefault="005B6488" w:rsidP="005B6488">
      <w:pPr>
        <w:pStyle w:val="NormalBPBHEB"/>
        <w:jc w:val="center"/>
        <w:rPr>
          <w:b/>
          <w:rPrChange w:id="3595" w:author="Hii" w:date="2024-11-14T13:39:00Z">
            <w:rPr/>
          </w:rPrChange>
        </w:rPr>
        <w:pPrChange w:id="3596" w:author="Hii" w:date="2024-11-14T13:39:00Z">
          <w:pPr>
            <w:pStyle w:val="BodyText"/>
            <w:spacing w:before="188"/>
          </w:pPr>
        </w:pPrChange>
      </w:pPr>
      <w:ins w:id="3597" w:author="Hii" w:date="2024-11-14T13:39:00Z">
        <w:r w:rsidRPr="005B6488">
          <w:rPr>
            <w:b/>
            <w:rPrChange w:id="3598" w:author="Hii" w:date="2024-11-14T13:39:00Z">
              <w:rPr/>
            </w:rPrChange>
          </w:rPr>
          <w:t>Table 2.1</w:t>
        </w:r>
        <w:r w:rsidR="00531AAA" w:rsidRPr="005B6488">
          <w:rPr>
            <w:b/>
            <w:rPrChange w:id="3599" w:author="Hii" w:date="2024-11-14T13:39:00Z">
              <w:rPr/>
            </w:rPrChange>
          </w:rPr>
          <w:t>:</w:t>
        </w:r>
        <w:r w:rsidRPr="005B6488">
          <w:rPr>
            <w:b/>
            <w:rPrChange w:id="3600" w:author="Hii" w:date="2024-11-14T13:39:00Z">
              <w:rPr/>
            </w:rPrChange>
          </w:rPr>
          <w:t xml:space="preserve"> storage classes</w:t>
        </w:r>
      </w:ins>
    </w:p>
    <w:tbl>
      <w:tblPr>
        <w:tblStyle w:val="TableGrid"/>
        <w:tblW w:w="0" w:type="auto"/>
        <w:tblLayout w:type="fixed"/>
        <w:tblLook w:val="01E0" w:firstRow="1" w:lastRow="1" w:firstColumn="1" w:lastColumn="1" w:noHBand="0" w:noVBand="0"/>
        <w:tblPrChange w:id="3601" w:author="Abhiram Arali" w:date="2024-11-12T16:43:00Z">
          <w:tblPr>
            <w:tblW w:w="0" w:type="auto"/>
            <w:tblInd w:w="2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PrChange>
      </w:tblPr>
      <w:tblGrid>
        <w:gridCol w:w="1610"/>
        <w:gridCol w:w="2436"/>
        <w:gridCol w:w="1903"/>
        <w:gridCol w:w="2921"/>
        <w:tblGridChange w:id="3602">
          <w:tblGrid>
            <w:gridCol w:w="1610"/>
            <w:gridCol w:w="2436"/>
            <w:gridCol w:w="1903"/>
            <w:gridCol w:w="2921"/>
          </w:tblGrid>
        </w:tblGridChange>
      </w:tblGrid>
      <w:tr w:rsidR="00E57A4D" w14:paraId="3E8FC1D3" w14:textId="77777777" w:rsidTr="00BA0543">
        <w:trPr>
          <w:trHeight w:val="575"/>
          <w:trPrChange w:id="3603" w:author="Abhiram Arali" w:date="2024-11-12T16:43:00Z">
            <w:trPr>
              <w:trHeight w:val="575"/>
            </w:trPr>
          </w:trPrChange>
        </w:trPr>
        <w:tc>
          <w:tcPr>
            <w:tcW w:w="1610" w:type="dxa"/>
            <w:tcPrChange w:id="3604" w:author="Abhiram Arali" w:date="2024-11-12T16:43:00Z">
              <w:tcPr>
                <w:tcW w:w="1610" w:type="dxa"/>
              </w:tcPr>
            </w:tcPrChange>
          </w:tcPr>
          <w:p w14:paraId="378F43F4" w14:textId="1CB04E88" w:rsidR="00E57A4D" w:rsidRPr="00BA0543" w:rsidRDefault="00A87255">
            <w:pPr>
              <w:pStyle w:val="NormalBPBHEB"/>
              <w:rPr>
                <w:b/>
                <w:bCs/>
                <w:rPrChange w:id="3605" w:author="Abhiram Arali" w:date="2024-11-12T16:44:00Z">
                  <w:rPr/>
                </w:rPrChange>
              </w:rPr>
              <w:pPrChange w:id="3606" w:author="Abhiram Arali" w:date="2024-11-12T16:43:00Z">
                <w:pPr>
                  <w:pStyle w:val="TableParagraph"/>
                  <w:spacing w:before="1" w:line="240" w:lineRule="auto"/>
                </w:pPr>
              </w:pPrChange>
            </w:pPr>
            <w:r w:rsidRPr="00BA0543">
              <w:rPr>
                <w:b/>
                <w:bCs/>
                <w:rPrChange w:id="3607" w:author="Abhiram Arali" w:date="2024-11-12T16:44:00Z">
                  <w:rPr/>
                </w:rPrChange>
              </w:rPr>
              <w:t>Storage</w:t>
            </w:r>
            <w:r w:rsidRPr="00BA0543">
              <w:rPr>
                <w:b/>
                <w:bCs/>
                <w:spacing w:val="-3"/>
                <w:rPrChange w:id="3608" w:author="Abhiram Arali" w:date="2024-11-12T16:44:00Z">
                  <w:rPr>
                    <w:spacing w:val="-3"/>
                  </w:rPr>
                </w:rPrChange>
              </w:rPr>
              <w:t xml:space="preserve"> </w:t>
            </w:r>
            <w:r w:rsidR="00BA0543" w:rsidRPr="00B92324">
              <w:rPr>
                <w:b/>
                <w:bCs/>
                <w:spacing w:val="-2"/>
              </w:rPr>
              <w:t>class</w:t>
            </w:r>
          </w:p>
        </w:tc>
        <w:tc>
          <w:tcPr>
            <w:tcW w:w="2436" w:type="dxa"/>
            <w:tcPrChange w:id="3609" w:author="Abhiram Arali" w:date="2024-11-12T16:43:00Z">
              <w:tcPr>
                <w:tcW w:w="2436" w:type="dxa"/>
              </w:tcPr>
            </w:tcPrChange>
          </w:tcPr>
          <w:p w14:paraId="0E2EAC5A" w14:textId="77777777" w:rsidR="00E57A4D" w:rsidRPr="00BA0543" w:rsidRDefault="00A87255">
            <w:pPr>
              <w:pStyle w:val="NormalBPBHEB"/>
              <w:rPr>
                <w:b/>
                <w:bCs/>
                <w:rPrChange w:id="3610" w:author="Abhiram Arali" w:date="2024-11-12T16:44:00Z">
                  <w:rPr/>
                </w:rPrChange>
              </w:rPr>
              <w:pPrChange w:id="3611" w:author="Abhiram Arali" w:date="2024-11-12T16:43:00Z">
                <w:pPr>
                  <w:pStyle w:val="TableParagraph"/>
                  <w:spacing w:before="1" w:line="240" w:lineRule="auto"/>
                  <w:ind w:left="108"/>
                </w:pPr>
              </w:pPrChange>
            </w:pPr>
            <w:r w:rsidRPr="00BA0543">
              <w:rPr>
                <w:b/>
                <w:bCs/>
                <w:spacing w:val="-4"/>
                <w:rPrChange w:id="3612" w:author="Abhiram Arali" w:date="2024-11-12T16:44:00Z">
                  <w:rPr>
                    <w:spacing w:val="-4"/>
                  </w:rPr>
                </w:rPrChange>
              </w:rPr>
              <w:t>Scope</w:t>
            </w:r>
          </w:p>
        </w:tc>
        <w:tc>
          <w:tcPr>
            <w:tcW w:w="1903" w:type="dxa"/>
            <w:tcPrChange w:id="3613" w:author="Abhiram Arali" w:date="2024-11-12T16:43:00Z">
              <w:tcPr>
                <w:tcW w:w="1903" w:type="dxa"/>
              </w:tcPr>
            </w:tcPrChange>
          </w:tcPr>
          <w:p w14:paraId="2F96C1D4" w14:textId="77777777" w:rsidR="00E57A4D" w:rsidRPr="00BA0543" w:rsidRDefault="00A87255">
            <w:pPr>
              <w:pStyle w:val="NormalBPBHEB"/>
              <w:rPr>
                <w:b/>
                <w:bCs/>
                <w:rPrChange w:id="3614" w:author="Abhiram Arali" w:date="2024-11-12T16:44:00Z">
                  <w:rPr/>
                </w:rPrChange>
              </w:rPr>
              <w:pPrChange w:id="3615" w:author="Abhiram Arali" w:date="2024-11-12T16:43:00Z">
                <w:pPr>
                  <w:pStyle w:val="TableParagraph"/>
                  <w:spacing w:before="1" w:line="240" w:lineRule="auto"/>
                  <w:ind w:left="108"/>
                </w:pPr>
              </w:pPrChange>
            </w:pPr>
            <w:r w:rsidRPr="00BA0543">
              <w:rPr>
                <w:b/>
                <w:bCs/>
                <w:spacing w:val="-2"/>
                <w:rPrChange w:id="3616" w:author="Abhiram Arali" w:date="2024-11-12T16:44:00Z">
                  <w:rPr>
                    <w:spacing w:val="-2"/>
                  </w:rPr>
                </w:rPrChange>
              </w:rPr>
              <w:t>Lifetime</w:t>
            </w:r>
          </w:p>
        </w:tc>
        <w:tc>
          <w:tcPr>
            <w:tcW w:w="2921" w:type="dxa"/>
            <w:tcPrChange w:id="3617" w:author="Abhiram Arali" w:date="2024-11-12T16:43:00Z">
              <w:tcPr>
                <w:tcW w:w="2921" w:type="dxa"/>
              </w:tcPr>
            </w:tcPrChange>
          </w:tcPr>
          <w:p w14:paraId="4596A048" w14:textId="50D4C6EB" w:rsidR="00E57A4D" w:rsidRPr="00BA0543" w:rsidRDefault="00A87255">
            <w:pPr>
              <w:pStyle w:val="NormalBPBHEB"/>
              <w:rPr>
                <w:b/>
                <w:bCs/>
                <w:rPrChange w:id="3618" w:author="Abhiram Arali" w:date="2024-11-12T16:44:00Z">
                  <w:rPr/>
                </w:rPrChange>
              </w:rPr>
              <w:pPrChange w:id="3619" w:author="Abhiram Arali" w:date="2024-11-12T16:43:00Z">
                <w:pPr>
                  <w:pStyle w:val="TableParagraph"/>
                  <w:spacing w:before="1" w:line="240" w:lineRule="auto"/>
                  <w:ind w:left="109"/>
                </w:pPr>
              </w:pPrChange>
            </w:pPr>
            <w:r w:rsidRPr="00BA0543">
              <w:rPr>
                <w:b/>
                <w:bCs/>
                <w:rPrChange w:id="3620" w:author="Abhiram Arali" w:date="2024-11-12T16:44:00Z">
                  <w:rPr/>
                </w:rPrChange>
              </w:rPr>
              <w:t>Storage</w:t>
            </w:r>
            <w:r w:rsidRPr="00BA0543">
              <w:rPr>
                <w:b/>
                <w:bCs/>
                <w:spacing w:val="-5"/>
                <w:rPrChange w:id="3621" w:author="Abhiram Arali" w:date="2024-11-12T16:44:00Z">
                  <w:rPr>
                    <w:spacing w:val="-5"/>
                  </w:rPr>
                </w:rPrChange>
              </w:rPr>
              <w:t xml:space="preserve"> </w:t>
            </w:r>
            <w:r w:rsidR="00BA0543" w:rsidRPr="00B92324">
              <w:rPr>
                <w:b/>
                <w:bCs/>
                <w:spacing w:val="-2"/>
              </w:rPr>
              <w:t>location</w:t>
            </w:r>
          </w:p>
        </w:tc>
      </w:tr>
      <w:tr w:rsidR="00E57A4D" w14:paraId="1F2017CB" w14:textId="77777777" w:rsidTr="00BA0543">
        <w:trPr>
          <w:trHeight w:val="573"/>
          <w:trPrChange w:id="3622" w:author="Abhiram Arali" w:date="2024-11-12T16:43:00Z">
            <w:trPr>
              <w:trHeight w:val="573"/>
            </w:trPr>
          </w:trPrChange>
        </w:trPr>
        <w:tc>
          <w:tcPr>
            <w:tcW w:w="1610" w:type="dxa"/>
            <w:tcPrChange w:id="3623" w:author="Abhiram Arali" w:date="2024-11-12T16:43:00Z">
              <w:tcPr>
                <w:tcW w:w="1610" w:type="dxa"/>
                <w:shd w:val="clear" w:color="auto" w:fill="F1F1F1"/>
              </w:tcPr>
            </w:tcPrChange>
          </w:tcPr>
          <w:p w14:paraId="2C0B8310" w14:textId="77777777" w:rsidR="00E57A4D" w:rsidRDefault="00A87255">
            <w:pPr>
              <w:pStyle w:val="NormalBPBHEB"/>
              <w:pPrChange w:id="3624" w:author="Abhiram Arali" w:date="2024-11-12T16:43:00Z">
                <w:pPr>
                  <w:pStyle w:val="TableParagraph"/>
                </w:pPr>
              </w:pPrChange>
            </w:pPr>
            <w:r>
              <w:rPr>
                <w:spacing w:val="-4"/>
              </w:rPr>
              <w:t>auto</w:t>
            </w:r>
          </w:p>
        </w:tc>
        <w:tc>
          <w:tcPr>
            <w:tcW w:w="2436" w:type="dxa"/>
            <w:tcPrChange w:id="3625" w:author="Abhiram Arali" w:date="2024-11-12T16:43:00Z">
              <w:tcPr>
                <w:tcW w:w="2436" w:type="dxa"/>
                <w:shd w:val="clear" w:color="auto" w:fill="F1F1F1"/>
              </w:tcPr>
            </w:tcPrChange>
          </w:tcPr>
          <w:p w14:paraId="50AFB442" w14:textId="77777777" w:rsidR="00E57A4D" w:rsidRDefault="00A87255">
            <w:pPr>
              <w:pStyle w:val="NormalBPBHEB"/>
              <w:pPrChange w:id="3626" w:author="Abhiram Arali" w:date="2024-11-12T16:43:00Z">
                <w:pPr>
                  <w:pStyle w:val="TableParagraph"/>
                  <w:ind w:left="108"/>
                </w:pPr>
              </w:pPrChange>
            </w:pPr>
            <w:r>
              <w:t>Local</w:t>
            </w:r>
            <w:r>
              <w:rPr>
                <w:spacing w:val="-5"/>
              </w:rPr>
              <w:t xml:space="preserve"> </w:t>
            </w:r>
            <w:r>
              <w:rPr>
                <w:spacing w:val="-2"/>
              </w:rPr>
              <w:t>(block)</w:t>
            </w:r>
          </w:p>
        </w:tc>
        <w:tc>
          <w:tcPr>
            <w:tcW w:w="1903" w:type="dxa"/>
            <w:tcPrChange w:id="3627" w:author="Abhiram Arali" w:date="2024-11-12T16:43:00Z">
              <w:tcPr>
                <w:tcW w:w="1903" w:type="dxa"/>
                <w:shd w:val="clear" w:color="auto" w:fill="F1F1F1"/>
              </w:tcPr>
            </w:tcPrChange>
          </w:tcPr>
          <w:p w14:paraId="7FA331B2" w14:textId="77777777" w:rsidR="00E57A4D" w:rsidRDefault="00A87255">
            <w:pPr>
              <w:pStyle w:val="NormalBPBHEB"/>
              <w:pPrChange w:id="3628" w:author="Abhiram Arali" w:date="2024-11-12T16:43:00Z">
                <w:pPr>
                  <w:pStyle w:val="TableParagraph"/>
                  <w:ind w:left="108"/>
                </w:pPr>
              </w:pPrChange>
            </w:pPr>
            <w:r>
              <w:t xml:space="preserve">Block </w:t>
            </w:r>
            <w:r>
              <w:rPr>
                <w:spacing w:val="-2"/>
              </w:rPr>
              <w:t>execution</w:t>
            </w:r>
          </w:p>
        </w:tc>
        <w:tc>
          <w:tcPr>
            <w:tcW w:w="2921" w:type="dxa"/>
            <w:tcPrChange w:id="3629" w:author="Abhiram Arali" w:date="2024-11-12T16:43:00Z">
              <w:tcPr>
                <w:tcW w:w="2921" w:type="dxa"/>
                <w:shd w:val="clear" w:color="auto" w:fill="F1F1F1"/>
              </w:tcPr>
            </w:tcPrChange>
          </w:tcPr>
          <w:p w14:paraId="32B6852F" w14:textId="77777777" w:rsidR="00E57A4D" w:rsidRDefault="00A87255">
            <w:pPr>
              <w:pStyle w:val="NormalBPBHEB"/>
              <w:pPrChange w:id="3630" w:author="Abhiram Arali" w:date="2024-11-12T16:43:00Z">
                <w:pPr>
                  <w:pStyle w:val="TableParagraph"/>
                  <w:ind w:left="109"/>
                </w:pPr>
              </w:pPrChange>
            </w:pPr>
            <w:r>
              <w:rPr>
                <w:spacing w:val="-2"/>
              </w:rPr>
              <w:t>Stack</w:t>
            </w:r>
          </w:p>
        </w:tc>
      </w:tr>
      <w:tr w:rsidR="00E57A4D" w14:paraId="343CA640" w14:textId="77777777" w:rsidTr="00BA0543">
        <w:trPr>
          <w:trHeight w:val="573"/>
          <w:trPrChange w:id="3631" w:author="Abhiram Arali" w:date="2024-11-12T16:43:00Z">
            <w:trPr>
              <w:trHeight w:val="573"/>
            </w:trPr>
          </w:trPrChange>
        </w:trPr>
        <w:tc>
          <w:tcPr>
            <w:tcW w:w="1610" w:type="dxa"/>
            <w:tcPrChange w:id="3632" w:author="Abhiram Arali" w:date="2024-11-12T16:43:00Z">
              <w:tcPr>
                <w:tcW w:w="1610" w:type="dxa"/>
              </w:tcPr>
            </w:tcPrChange>
          </w:tcPr>
          <w:p w14:paraId="2D3D97AC" w14:textId="77777777" w:rsidR="00E57A4D" w:rsidRDefault="00A87255">
            <w:pPr>
              <w:pStyle w:val="NormalBPBHEB"/>
              <w:pPrChange w:id="3633" w:author="Abhiram Arali" w:date="2024-11-12T16:43:00Z">
                <w:pPr>
                  <w:pStyle w:val="TableParagraph"/>
                </w:pPr>
              </w:pPrChange>
            </w:pPr>
            <w:r>
              <w:rPr>
                <w:spacing w:val="-2"/>
              </w:rPr>
              <w:t>extern</w:t>
            </w:r>
          </w:p>
        </w:tc>
        <w:tc>
          <w:tcPr>
            <w:tcW w:w="2436" w:type="dxa"/>
            <w:tcPrChange w:id="3634" w:author="Abhiram Arali" w:date="2024-11-12T16:43:00Z">
              <w:tcPr>
                <w:tcW w:w="2436" w:type="dxa"/>
              </w:tcPr>
            </w:tcPrChange>
          </w:tcPr>
          <w:p w14:paraId="2EF05B8E" w14:textId="77777777" w:rsidR="00E57A4D" w:rsidRDefault="00A87255">
            <w:pPr>
              <w:pStyle w:val="NormalBPBHEB"/>
              <w:pPrChange w:id="3635" w:author="Abhiram Arali" w:date="2024-11-12T16:43:00Z">
                <w:pPr>
                  <w:pStyle w:val="TableParagraph"/>
                  <w:ind w:left="108"/>
                </w:pPr>
              </w:pPrChange>
            </w:pPr>
            <w:r>
              <w:t>Global</w:t>
            </w:r>
            <w:r>
              <w:rPr>
                <w:spacing w:val="-3"/>
              </w:rPr>
              <w:t xml:space="preserve"> </w:t>
            </w:r>
            <w:r>
              <w:rPr>
                <w:spacing w:val="-2"/>
              </w:rPr>
              <w:t>(file)</w:t>
            </w:r>
          </w:p>
        </w:tc>
        <w:tc>
          <w:tcPr>
            <w:tcW w:w="1903" w:type="dxa"/>
            <w:tcPrChange w:id="3636" w:author="Abhiram Arali" w:date="2024-11-12T16:43:00Z">
              <w:tcPr>
                <w:tcW w:w="1903" w:type="dxa"/>
              </w:tcPr>
            </w:tcPrChange>
          </w:tcPr>
          <w:p w14:paraId="55F527A8" w14:textId="77777777" w:rsidR="00E57A4D" w:rsidRDefault="00A87255">
            <w:pPr>
              <w:pStyle w:val="NormalBPBHEB"/>
              <w:pPrChange w:id="3637" w:author="Abhiram Arali" w:date="2024-11-12T16:43:00Z">
                <w:pPr>
                  <w:pStyle w:val="TableParagraph"/>
                  <w:ind w:left="108"/>
                </w:pPr>
              </w:pPrChange>
            </w:pPr>
            <w:r>
              <w:t>Program</w:t>
            </w:r>
            <w:r>
              <w:rPr>
                <w:spacing w:val="-3"/>
              </w:rPr>
              <w:t xml:space="preserve"> </w:t>
            </w:r>
            <w:r>
              <w:rPr>
                <w:spacing w:val="-2"/>
              </w:rPr>
              <w:t>duration</w:t>
            </w:r>
          </w:p>
        </w:tc>
        <w:tc>
          <w:tcPr>
            <w:tcW w:w="2921" w:type="dxa"/>
            <w:tcPrChange w:id="3638" w:author="Abhiram Arali" w:date="2024-11-12T16:43:00Z">
              <w:tcPr>
                <w:tcW w:w="2921" w:type="dxa"/>
              </w:tcPr>
            </w:tcPrChange>
          </w:tcPr>
          <w:p w14:paraId="38FF4667" w14:textId="77777777" w:rsidR="00E57A4D" w:rsidRDefault="00A87255">
            <w:pPr>
              <w:pStyle w:val="NormalBPBHEB"/>
              <w:pPrChange w:id="3639" w:author="Abhiram Arali" w:date="2024-11-12T16:43:00Z">
                <w:pPr>
                  <w:pStyle w:val="TableParagraph"/>
                  <w:ind w:left="109"/>
                </w:pPr>
              </w:pPrChange>
            </w:pPr>
            <w:r>
              <w:t>Data</w:t>
            </w:r>
            <w:r>
              <w:rPr>
                <w:spacing w:val="-2"/>
              </w:rPr>
              <w:t xml:space="preserve"> </w:t>
            </w:r>
            <w:r>
              <w:t>segment</w:t>
            </w:r>
            <w:r>
              <w:rPr>
                <w:spacing w:val="-2"/>
              </w:rPr>
              <w:t xml:space="preserve"> (global/static)</w:t>
            </w:r>
          </w:p>
        </w:tc>
      </w:tr>
      <w:tr w:rsidR="00E57A4D" w14:paraId="6E54C158" w14:textId="77777777" w:rsidTr="00BA0543">
        <w:trPr>
          <w:trHeight w:val="576"/>
          <w:trPrChange w:id="3640" w:author="Abhiram Arali" w:date="2024-11-12T16:43:00Z">
            <w:trPr>
              <w:trHeight w:val="576"/>
            </w:trPr>
          </w:trPrChange>
        </w:trPr>
        <w:tc>
          <w:tcPr>
            <w:tcW w:w="1610" w:type="dxa"/>
            <w:tcPrChange w:id="3641" w:author="Abhiram Arali" w:date="2024-11-12T16:43:00Z">
              <w:tcPr>
                <w:tcW w:w="1610" w:type="dxa"/>
                <w:shd w:val="clear" w:color="auto" w:fill="F1F1F1"/>
              </w:tcPr>
            </w:tcPrChange>
          </w:tcPr>
          <w:p w14:paraId="15C2AE02" w14:textId="77777777" w:rsidR="00E57A4D" w:rsidRDefault="00A87255">
            <w:pPr>
              <w:pStyle w:val="NormalBPBHEB"/>
              <w:pPrChange w:id="3642" w:author="Abhiram Arali" w:date="2024-11-12T16:43:00Z">
                <w:pPr>
                  <w:pStyle w:val="TableParagraph"/>
                  <w:spacing w:before="2" w:line="240" w:lineRule="auto"/>
                </w:pPr>
              </w:pPrChange>
            </w:pPr>
            <w:r>
              <w:rPr>
                <w:spacing w:val="-2"/>
              </w:rPr>
              <w:lastRenderedPageBreak/>
              <w:t>static</w:t>
            </w:r>
          </w:p>
        </w:tc>
        <w:tc>
          <w:tcPr>
            <w:tcW w:w="2436" w:type="dxa"/>
            <w:tcPrChange w:id="3643" w:author="Abhiram Arali" w:date="2024-11-12T16:43:00Z">
              <w:tcPr>
                <w:tcW w:w="2436" w:type="dxa"/>
                <w:shd w:val="clear" w:color="auto" w:fill="F1F1F1"/>
              </w:tcPr>
            </w:tcPrChange>
          </w:tcPr>
          <w:p w14:paraId="689A4483" w14:textId="77777777" w:rsidR="00E57A4D" w:rsidRDefault="00A87255">
            <w:pPr>
              <w:pStyle w:val="NormalBPBHEB"/>
              <w:pPrChange w:id="3644" w:author="Abhiram Arali" w:date="2024-11-12T16:43:00Z">
                <w:pPr>
                  <w:pStyle w:val="TableParagraph"/>
                  <w:spacing w:before="2" w:line="240" w:lineRule="auto"/>
                  <w:ind w:left="108"/>
                </w:pPr>
              </w:pPrChange>
            </w:pPr>
            <w:r>
              <w:t>Local</w:t>
            </w:r>
            <w:r>
              <w:rPr>
                <w:spacing w:val="-1"/>
              </w:rPr>
              <w:t xml:space="preserve"> </w:t>
            </w:r>
            <w:r>
              <w:t>(block)</w:t>
            </w:r>
            <w:r>
              <w:rPr>
                <w:spacing w:val="-1"/>
              </w:rPr>
              <w:t xml:space="preserve"> </w:t>
            </w:r>
            <w:r>
              <w:t>or</w:t>
            </w:r>
            <w:r>
              <w:rPr>
                <w:spacing w:val="-1"/>
              </w:rPr>
              <w:t xml:space="preserve"> </w:t>
            </w:r>
            <w:r>
              <w:rPr>
                <w:spacing w:val="-2"/>
              </w:rPr>
              <w:t>global</w:t>
            </w:r>
          </w:p>
        </w:tc>
        <w:tc>
          <w:tcPr>
            <w:tcW w:w="1903" w:type="dxa"/>
            <w:tcPrChange w:id="3645" w:author="Abhiram Arali" w:date="2024-11-12T16:43:00Z">
              <w:tcPr>
                <w:tcW w:w="1903" w:type="dxa"/>
                <w:shd w:val="clear" w:color="auto" w:fill="F1F1F1"/>
              </w:tcPr>
            </w:tcPrChange>
          </w:tcPr>
          <w:p w14:paraId="014341DE" w14:textId="77777777" w:rsidR="00E57A4D" w:rsidRDefault="00A87255">
            <w:pPr>
              <w:pStyle w:val="NormalBPBHEB"/>
              <w:pPrChange w:id="3646" w:author="Abhiram Arali" w:date="2024-11-12T16:43:00Z">
                <w:pPr>
                  <w:pStyle w:val="TableParagraph"/>
                  <w:spacing w:before="2" w:line="240" w:lineRule="auto"/>
                  <w:ind w:left="108"/>
                </w:pPr>
              </w:pPrChange>
            </w:pPr>
            <w:r>
              <w:t>Program</w:t>
            </w:r>
            <w:r>
              <w:rPr>
                <w:spacing w:val="-3"/>
              </w:rPr>
              <w:t xml:space="preserve"> </w:t>
            </w:r>
            <w:r>
              <w:rPr>
                <w:spacing w:val="-2"/>
              </w:rPr>
              <w:t>duration</w:t>
            </w:r>
          </w:p>
        </w:tc>
        <w:tc>
          <w:tcPr>
            <w:tcW w:w="2921" w:type="dxa"/>
            <w:tcPrChange w:id="3647" w:author="Abhiram Arali" w:date="2024-11-12T16:43:00Z">
              <w:tcPr>
                <w:tcW w:w="2921" w:type="dxa"/>
                <w:shd w:val="clear" w:color="auto" w:fill="F1F1F1"/>
              </w:tcPr>
            </w:tcPrChange>
          </w:tcPr>
          <w:p w14:paraId="0C4280D2" w14:textId="77777777" w:rsidR="00E57A4D" w:rsidRDefault="00A87255">
            <w:pPr>
              <w:pStyle w:val="NormalBPBHEB"/>
              <w:pPrChange w:id="3648" w:author="Abhiram Arali" w:date="2024-11-12T16:43:00Z">
                <w:pPr>
                  <w:pStyle w:val="TableParagraph"/>
                  <w:spacing w:before="2" w:line="240" w:lineRule="auto"/>
                  <w:ind w:left="109"/>
                </w:pPr>
              </w:pPrChange>
            </w:pPr>
            <w:r>
              <w:t>Data</w:t>
            </w:r>
            <w:r>
              <w:rPr>
                <w:spacing w:val="-2"/>
              </w:rPr>
              <w:t xml:space="preserve"> </w:t>
            </w:r>
            <w:r>
              <w:t>segment</w:t>
            </w:r>
            <w:r>
              <w:rPr>
                <w:spacing w:val="-2"/>
              </w:rPr>
              <w:t xml:space="preserve"> (global/static)</w:t>
            </w:r>
          </w:p>
        </w:tc>
      </w:tr>
      <w:tr w:rsidR="00E57A4D" w14:paraId="613D79C1" w14:textId="77777777" w:rsidTr="00BA0543">
        <w:trPr>
          <w:trHeight w:val="573"/>
          <w:trPrChange w:id="3649" w:author="Abhiram Arali" w:date="2024-11-12T16:43:00Z">
            <w:trPr>
              <w:trHeight w:val="573"/>
            </w:trPr>
          </w:trPrChange>
        </w:trPr>
        <w:tc>
          <w:tcPr>
            <w:tcW w:w="1610" w:type="dxa"/>
            <w:tcPrChange w:id="3650" w:author="Abhiram Arali" w:date="2024-11-12T16:43:00Z">
              <w:tcPr>
                <w:tcW w:w="1610" w:type="dxa"/>
              </w:tcPr>
            </w:tcPrChange>
          </w:tcPr>
          <w:p w14:paraId="448A3621" w14:textId="77777777" w:rsidR="00E57A4D" w:rsidRDefault="00A87255">
            <w:pPr>
              <w:pStyle w:val="NormalBPBHEB"/>
              <w:pPrChange w:id="3651" w:author="Abhiram Arali" w:date="2024-11-12T16:43:00Z">
                <w:pPr>
                  <w:pStyle w:val="TableParagraph"/>
                </w:pPr>
              </w:pPrChange>
            </w:pPr>
            <w:r>
              <w:rPr>
                <w:spacing w:val="-2"/>
              </w:rPr>
              <w:t>register</w:t>
            </w:r>
          </w:p>
        </w:tc>
        <w:tc>
          <w:tcPr>
            <w:tcW w:w="2436" w:type="dxa"/>
            <w:tcPrChange w:id="3652" w:author="Abhiram Arali" w:date="2024-11-12T16:43:00Z">
              <w:tcPr>
                <w:tcW w:w="2436" w:type="dxa"/>
              </w:tcPr>
            </w:tcPrChange>
          </w:tcPr>
          <w:p w14:paraId="054B7A77" w14:textId="77777777" w:rsidR="00E57A4D" w:rsidRDefault="00A87255">
            <w:pPr>
              <w:pStyle w:val="NormalBPBHEB"/>
              <w:pPrChange w:id="3653" w:author="Abhiram Arali" w:date="2024-11-12T16:43:00Z">
                <w:pPr>
                  <w:pStyle w:val="TableParagraph"/>
                  <w:ind w:left="108"/>
                </w:pPr>
              </w:pPrChange>
            </w:pPr>
            <w:r>
              <w:t>Local</w:t>
            </w:r>
            <w:r>
              <w:rPr>
                <w:spacing w:val="-5"/>
              </w:rPr>
              <w:t xml:space="preserve"> </w:t>
            </w:r>
            <w:r>
              <w:rPr>
                <w:spacing w:val="-2"/>
              </w:rPr>
              <w:t>(block)</w:t>
            </w:r>
          </w:p>
        </w:tc>
        <w:tc>
          <w:tcPr>
            <w:tcW w:w="1903" w:type="dxa"/>
            <w:tcPrChange w:id="3654" w:author="Abhiram Arali" w:date="2024-11-12T16:43:00Z">
              <w:tcPr>
                <w:tcW w:w="1903" w:type="dxa"/>
              </w:tcPr>
            </w:tcPrChange>
          </w:tcPr>
          <w:p w14:paraId="3BA5DEFA" w14:textId="77777777" w:rsidR="00E57A4D" w:rsidRDefault="00A87255">
            <w:pPr>
              <w:pStyle w:val="NormalBPBHEB"/>
              <w:pPrChange w:id="3655" w:author="Abhiram Arali" w:date="2024-11-12T16:43:00Z">
                <w:pPr>
                  <w:pStyle w:val="TableParagraph"/>
                  <w:ind w:left="108"/>
                </w:pPr>
              </w:pPrChange>
            </w:pPr>
            <w:r>
              <w:t xml:space="preserve">Block </w:t>
            </w:r>
            <w:r>
              <w:rPr>
                <w:spacing w:val="-2"/>
              </w:rPr>
              <w:t>execution</w:t>
            </w:r>
          </w:p>
        </w:tc>
        <w:tc>
          <w:tcPr>
            <w:tcW w:w="2921" w:type="dxa"/>
            <w:tcPrChange w:id="3656" w:author="Abhiram Arali" w:date="2024-11-12T16:43:00Z">
              <w:tcPr>
                <w:tcW w:w="2921" w:type="dxa"/>
              </w:tcPr>
            </w:tcPrChange>
          </w:tcPr>
          <w:p w14:paraId="6567FC0D" w14:textId="77777777" w:rsidR="00E57A4D" w:rsidRDefault="00A87255">
            <w:pPr>
              <w:pStyle w:val="NormalBPBHEB"/>
              <w:pPrChange w:id="3657" w:author="Abhiram Arali" w:date="2024-11-12T16:43:00Z">
                <w:pPr>
                  <w:pStyle w:val="TableParagraph"/>
                  <w:ind w:left="109"/>
                </w:pPr>
              </w:pPrChange>
            </w:pPr>
            <w:r>
              <w:t>CPU</w:t>
            </w:r>
            <w:r>
              <w:rPr>
                <w:spacing w:val="-2"/>
              </w:rPr>
              <w:t xml:space="preserve"> </w:t>
            </w:r>
            <w:r>
              <w:t>registers</w:t>
            </w:r>
            <w:r>
              <w:rPr>
                <w:spacing w:val="-2"/>
              </w:rPr>
              <w:t xml:space="preserve"> </w:t>
            </w:r>
            <w:r>
              <w:t>(if</w:t>
            </w:r>
            <w:r>
              <w:rPr>
                <w:spacing w:val="-2"/>
              </w:rPr>
              <w:t xml:space="preserve"> available)</w:t>
            </w:r>
          </w:p>
        </w:tc>
      </w:tr>
    </w:tbl>
    <w:p w14:paraId="0FD350DD" w14:textId="4D782DC8" w:rsidR="00E57A4D" w:rsidRPr="009A7F30" w:rsidDel="00531AAA" w:rsidRDefault="009A7F30">
      <w:pPr>
        <w:pStyle w:val="TableCaptionBPBHEB"/>
        <w:rPr>
          <w:del w:id="3658" w:author="Hii" w:date="2024-11-14T13:39:00Z"/>
        </w:rPr>
        <w:pPrChange w:id="3659" w:author="Abhiram Arali" w:date="2024-11-12T16:43:00Z">
          <w:pPr>
            <w:pStyle w:val="NormalBPBHEB"/>
          </w:pPr>
        </w:pPrChange>
      </w:pPr>
      <w:commentRangeStart w:id="3660"/>
      <w:ins w:id="3661" w:author="Abhiram Arali" w:date="2024-11-12T16:43:00Z">
        <w:del w:id="3662" w:author="Hii" w:date="2024-11-14T13:39:00Z">
          <w:r w:rsidDel="00531AAA">
            <w:rPr>
              <w:b/>
              <w:bCs w:val="0"/>
            </w:rPr>
            <w:delText>Table 2.2</w:delText>
          </w:r>
          <w:r w:rsidDel="00531AAA">
            <w:delText xml:space="preserve">: </w:delText>
          </w:r>
          <w:commentRangeEnd w:id="3660"/>
          <w:r w:rsidR="008533D1" w:rsidDel="00531AAA">
            <w:rPr>
              <w:rStyle w:val="CommentReference"/>
              <w:rFonts w:asciiTheme="minorHAnsi" w:eastAsiaTheme="minorHAnsi" w:hAnsiTheme="minorHAnsi" w:cstheme="minorBidi"/>
              <w:bCs w:val="0"/>
              <w:i w:val="0"/>
              <w:iCs w:val="0"/>
            </w:rPr>
            <w:commentReference w:id="3660"/>
          </w:r>
        </w:del>
      </w:ins>
    </w:p>
    <w:p w14:paraId="28D9B1AA" w14:textId="77777777" w:rsidR="00EC6DB4" w:rsidRDefault="00EC6DB4">
      <w:pPr>
        <w:pStyle w:val="TableCaptionBPBHEB"/>
        <w:rPr>
          <w:ins w:id="3663" w:author="Abhiram Arali" w:date="2024-11-12T16:43:00Z"/>
        </w:rPr>
        <w:pPrChange w:id="3664" w:author="Abhiram Arali" w:date="2024-11-12T16:43:00Z">
          <w:pPr>
            <w:pStyle w:val="NormalBPBHEB"/>
          </w:pPr>
        </w:pPrChange>
      </w:pPr>
    </w:p>
    <w:p w14:paraId="30AAA380" w14:textId="77777777" w:rsidR="00E57A4D" w:rsidRDefault="00E57A4D">
      <w:pPr>
        <w:pStyle w:val="NormalBPBHEB"/>
        <w:pPrChange w:id="3665" w:author="Abhiram Arali" w:date="2024-11-12T16:43:00Z">
          <w:pPr>
            <w:pStyle w:val="BodyText"/>
          </w:pPr>
        </w:pPrChange>
      </w:pPr>
    </w:p>
    <w:p w14:paraId="1D4F403E" w14:textId="4EDCBCA9" w:rsidR="00E57A4D" w:rsidRDefault="00840BE7" w:rsidP="00840BE7">
      <w:pPr>
        <w:pStyle w:val="Heading1BPBHEB"/>
      </w:pPr>
      <w:r>
        <w:t>Conclusion</w:t>
      </w:r>
    </w:p>
    <w:p w14:paraId="04603CBB" w14:textId="77777777" w:rsidR="00A87255" w:rsidRDefault="00A87255" w:rsidP="00DA5698">
      <w:pPr>
        <w:pStyle w:val="NormalBPBHEB"/>
      </w:pPr>
      <w:r w:rsidRPr="00A87255">
        <w:t xml:space="preserve">In C programming, core elements like variables, constants, operators, expressions, and statements form the building blocks for writing effective code. Variables, defined by their data types such as int, float, char, or complex types like arrays and structures, hold values and data. Constants represent unchanging values, while operators allow mathematical or logical manipulations. Data types determine the kind of data stored in each variable, ensuring memory efficiency and precision. Storage classes like auto, extern, static, and register define the scope and lifetime of variables, providing control over how data is stored and accessed within the program. Together, these aspects enable structured programming, memory management, and efficient performance in </w:t>
      </w:r>
      <w:commentRangeStart w:id="3666"/>
      <w:r w:rsidRPr="00A87255">
        <w:t>C</w:t>
      </w:r>
      <w:commentRangeEnd w:id="3666"/>
      <w:r w:rsidR="00B800A7">
        <w:rPr>
          <w:rStyle w:val="CommentReference"/>
          <w:rFonts w:asciiTheme="minorHAnsi" w:eastAsiaTheme="minorHAnsi" w:hAnsiTheme="minorHAnsi" w:cstheme="minorBidi"/>
        </w:rPr>
        <w:commentReference w:id="3666"/>
      </w:r>
      <w:r w:rsidRPr="00A87255">
        <w:t>.</w:t>
      </w:r>
    </w:p>
    <w:p w14:paraId="3E168B0F" w14:textId="5C5112AD" w:rsidR="00A87255" w:rsidRDefault="005B6488" w:rsidP="00B800A7">
      <w:pPr>
        <w:pStyle w:val="NormalBPBHEB"/>
      </w:pPr>
      <w:ins w:id="3667" w:author="Hii" w:date="2024-11-14T13:41:00Z">
        <w:r w:rsidRPr="005B6488">
          <w:t>In the next chapter, we will explore the concept of Operators in C, which are essential for performing various operations on data. Operators allow you to manipulate variables and constants to carry out calculations, make comparisons, and control the flow of a program. This chapter will cover the different types of operators in C, including arithmetic operators (for performing mathematical operations), relational operators (for comparing values), logical operators (for combining multiple conditions), and bitwise operators (for operations at the binary level). Additionally, we will look into assignment operators, increment and decrement operators, and conditional (ternary) operators, which are frequently used in everyday programming. By understanding and using these operators effectively, you'll be able to write more powerful and efficient programs in C.</w:t>
        </w:r>
      </w:ins>
      <w:bookmarkStart w:id="3668" w:name="_GoBack"/>
      <w:bookmarkEnd w:id="3668"/>
    </w:p>
    <w:p w14:paraId="01E1A016" w14:textId="15C11837" w:rsidR="00A87255" w:rsidRDefault="00A87255" w:rsidP="00E30FFA">
      <w:pPr>
        <w:pStyle w:val="Heading1BPBHEB"/>
      </w:pPr>
      <w:r w:rsidRPr="00A87255">
        <w:t>Exercise</w:t>
      </w:r>
      <w:r w:rsidR="00E30FFA">
        <w:t>s</w:t>
      </w:r>
      <w:del w:id="3669" w:author="Abhiram Arali" w:date="2024-11-12T16:44:00Z">
        <w:r w:rsidRPr="00A87255" w:rsidDel="004075B0">
          <w:delText xml:space="preserve"> </w:delText>
        </w:r>
      </w:del>
    </w:p>
    <w:p w14:paraId="47C7131B" w14:textId="1735FB87" w:rsidR="00A87255" w:rsidRPr="00A87255" w:rsidRDefault="00A87255" w:rsidP="00B17E67">
      <w:pPr>
        <w:pStyle w:val="NormalBPBHEB"/>
        <w:numPr>
          <w:ilvl w:val="0"/>
          <w:numId w:val="39"/>
        </w:numPr>
      </w:pPr>
      <w:r w:rsidRPr="00A87255">
        <w:t xml:space="preserve">Write a simple C program that prints </w:t>
      </w:r>
      <w:r w:rsidRPr="008648FF">
        <w:rPr>
          <w:i/>
          <w:iCs/>
        </w:rPr>
        <w:t>Hello, World!</w:t>
      </w:r>
      <w:r w:rsidRPr="00A87255">
        <w:t xml:space="preserve"> to the console. Identify and explain each element in the code, such as #include, main(), and printf().</w:t>
      </w:r>
    </w:p>
    <w:p w14:paraId="3B34C59B" w14:textId="1F0BCFF6" w:rsidR="00A87255" w:rsidRPr="00A87255" w:rsidRDefault="00A87255" w:rsidP="00B17E67">
      <w:pPr>
        <w:pStyle w:val="NormalBPBHEB"/>
        <w:numPr>
          <w:ilvl w:val="0"/>
          <w:numId w:val="39"/>
        </w:numPr>
      </w:pPr>
      <w:r w:rsidRPr="00A87255">
        <w:t xml:space="preserve">Declare variables of each primary data type (int, float, double, char). Assign values to these variables and write a program that prints these values to understand how </w:t>
      </w:r>
      <w:r w:rsidR="00A61B21">
        <w:t xml:space="preserve">the </w:t>
      </w:r>
      <w:r w:rsidRPr="00A87255">
        <w:t>different data types store data.</w:t>
      </w:r>
    </w:p>
    <w:p w14:paraId="728DB122" w14:textId="77777777" w:rsidR="00A87255" w:rsidRPr="00A87255" w:rsidRDefault="00A87255" w:rsidP="00B17E67">
      <w:pPr>
        <w:pStyle w:val="NormalBPBHEB"/>
        <w:numPr>
          <w:ilvl w:val="0"/>
          <w:numId w:val="39"/>
        </w:numPr>
      </w:pPr>
      <w:r w:rsidRPr="00A87255">
        <w:t>Write a C program that takes two integers as input and performs addition, subtraction, multiplication, and division on these integers. Display the results and discuss how data types affect these operations.</w:t>
      </w:r>
    </w:p>
    <w:p w14:paraId="40D15FC9" w14:textId="77777777" w:rsidR="00A87255" w:rsidRPr="00A87255" w:rsidRDefault="00A87255" w:rsidP="00B17E67">
      <w:pPr>
        <w:pStyle w:val="NormalBPBHEB"/>
        <w:numPr>
          <w:ilvl w:val="0"/>
          <w:numId w:val="39"/>
        </w:numPr>
      </w:pPr>
      <w:r w:rsidRPr="00A87255">
        <w:lastRenderedPageBreak/>
        <w:t>Use #define and const to declare constants in C. Write a program that demonstrates the difference between these two types of constants and discuss when each should be used.</w:t>
      </w:r>
    </w:p>
    <w:p w14:paraId="3B547437" w14:textId="77777777" w:rsidR="00A87255" w:rsidRPr="00A87255" w:rsidRDefault="00A87255" w:rsidP="00B17E67">
      <w:pPr>
        <w:pStyle w:val="NormalBPBHEB"/>
        <w:numPr>
          <w:ilvl w:val="0"/>
          <w:numId w:val="39"/>
        </w:numPr>
      </w:pPr>
      <w:r w:rsidRPr="00A87255">
        <w:t>Create a program using auto, static, and extern storage classes. Experiment with declaring variables in different blocks or files and observe the impact on variable visibility and lifetime.</w:t>
      </w:r>
    </w:p>
    <w:p w14:paraId="31FB45C9" w14:textId="77777777" w:rsidR="00A87255" w:rsidRPr="00A87255" w:rsidRDefault="00A87255" w:rsidP="00B17E67">
      <w:pPr>
        <w:pStyle w:val="NormalBPBHEB"/>
        <w:numPr>
          <w:ilvl w:val="0"/>
          <w:numId w:val="39"/>
        </w:numPr>
      </w:pPr>
      <w:r w:rsidRPr="00A87255">
        <w:t>Write a program that takes an integer and converts it to a float, then back to an integer. Explore implicit and explicit (casting) type conversion in C and discuss how precision might be affected during conversion.</w:t>
      </w:r>
    </w:p>
    <w:p w14:paraId="0FB107C4" w14:textId="72612685" w:rsidR="00A87255" w:rsidRPr="00A87255" w:rsidRDefault="00A87255" w:rsidP="00B17E67">
      <w:pPr>
        <w:pStyle w:val="NormalBPBHEB"/>
        <w:numPr>
          <w:ilvl w:val="0"/>
          <w:numId w:val="39"/>
        </w:numPr>
      </w:pPr>
      <w:r w:rsidRPr="00A87255">
        <w:t xml:space="preserve">Define an enumeration to represent </w:t>
      </w:r>
      <w:r w:rsidR="00B702AF">
        <w:t xml:space="preserve">the </w:t>
      </w:r>
      <w:r w:rsidRPr="00A87255">
        <w:t>days of the week. Write a program that prints out each day’s name and corresponding integer value, explaining how enumerations improve code readability.</w:t>
      </w:r>
    </w:p>
    <w:p w14:paraId="15839238" w14:textId="77777777" w:rsidR="00A87255" w:rsidRPr="00A87255" w:rsidRDefault="00A87255" w:rsidP="00B17E67">
      <w:pPr>
        <w:pStyle w:val="NormalBPBHEB"/>
        <w:numPr>
          <w:ilvl w:val="0"/>
          <w:numId w:val="39"/>
        </w:numPr>
      </w:pPr>
      <w:r w:rsidRPr="00A87255">
        <w:t>Declare an array of integers and write a program that initializes the array with values. Use a loop to calculate and print the sum of the array elements.</w:t>
      </w:r>
    </w:p>
    <w:p w14:paraId="738D21AB" w14:textId="77777777" w:rsidR="00A87255" w:rsidRPr="00A87255" w:rsidRDefault="00A87255" w:rsidP="00B17E67">
      <w:pPr>
        <w:pStyle w:val="NormalBPBHEB"/>
        <w:numPr>
          <w:ilvl w:val="0"/>
          <w:numId w:val="39"/>
        </w:numPr>
      </w:pPr>
      <w:r w:rsidRPr="00A87255">
        <w:t>Write a program that declares a variable with the register storage class inside a function. Discuss why register may improve performance and test if your compiler supports this feature.</w:t>
      </w:r>
    </w:p>
    <w:p w14:paraId="08518739" w14:textId="1A2EDEF1" w:rsidR="00A87255" w:rsidRPr="00A87255" w:rsidRDefault="00A87255" w:rsidP="00B17E67">
      <w:pPr>
        <w:pStyle w:val="NormalBPBHEB"/>
        <w:numPr>
          <w:ilvl w:val="0"/>
          <w:numId w:val="39"/>
        </w:numPr>
      </w:pPr>
      <w:r w:rsidRPr="00A87255">
        <w:t xml:space="preserve">Write a program that declares an extern variable, modifies it in one function, and accesses it in another function. Discuss how </w:t>
      </w:r>
      <w:r w:rsidR="00312925">
        <w:t xml:space="preserve">the </w:t>
      </w:r>
      <w:r w:rsidRPr="00A87255">
        <w:t>extern helps manage variable scope across functions and files.</w:t>
      </w:r>
    </w:p>
    <w:p w14:paraId="3385A34F" w14:textId="77777777" w:rsidR="00E57A4D" w:rsidRDefault="00E57A4D" w:rsidP="007567F5">
      <w:pPr>
        <w:pStyle w:val="NormalBPBHEB"/>
      </w:pPr>
    </w:p>
    <w:sectPr w:rsidR="00E57A4D">
      <w:pgSz w:w="11910" w:h="16840"/>
      <w:pgMar w:top="1540" w:right="1220" w:bottom="1200" w:left="1220" w:header="758" w:footer="100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bhiram Arali" w:date="2024-11-12T12:14:00Z" w:initials="AA">
    <w:p w14:paraId="407206F0" w14:textId="77777777" w:rsidR="00531AAA" w:rsidRDefault="00531AAA" w:rsidP="0075786A">
      <w:r>
        <w:rPr>
          <w:rStyle w:val="CommentReference"/>
        </w:rPr>
        <w:annotationRef/>
      </w:r>
      <w:r>
        <w:rPr>
          <w:color w:val="000000"/>
          <w:sz w:val="20"/>
          <w:szCs w:val="20"/>
        </w:rPr>
        <w:t>Please add a paragraph providing a brief overview of the topics to be covered in this chapter.</w:t>
      </w:r>
    </w:p>
    <w:p w14:paraId="7180F6B5" w14:textId="77777777" w:rsidR="00531AAA" w:rsidRDefault="00531AAA" w:rsidP="0075786A"/>
  </w:comment>
  <w:comment w:id="27" w:author="Abhiram Arali" w:date="2024-11-12T12:55:00Z" w:initials="AA">
    <w:p w14:paraId="165AE0BE" w14:textId="77777777" w:rsidR="00531AAA" w:rsidRDefault="00531AAA" w:rsidP="0075786A">
      <w:r>
        <w:rPr>
          <w:rStyle w:val="CommentReference"/>
        </w:rPr>
        <w:annotationRef/>
      </w:r>
      <w:r>
        <w:rPr>
          <w:color w:val="000000"/>
          <w:sz w:val="20"/>
          <w:szCs w:val="20"/>
        </w:rPr>
        <w:t>Please add objectives highlighting the learning outcomes of the chapter.</w:t>
      </w:r>
    </w:p>
  </w:comment>
  <w:comment w:id="58" w:author="Abhiram Arali" w:date="2024-11-12T14:28:00Z" w:initials="AA">
    <w:p w14:paraId="77083429" w14:textId="77777777" w:rsidR="00531AAA" w:rsidRDefault="00531AAA" w:rsidP="00996F2C">
      <w:r>
        <w:rPr>
          <w:rStyle w:val="CommentReference"/>
        </w:rPr>
        <w:annotationRef/>
      </w:r>
      <w:r>
        <w:rPr>
          <w:color w:val="000000"/>
          <w:sz w:val="20"/>
          <w:szCs w:val="20"/>
        </w:rPr>
        <w:t>Please provide the content in the textbox in text format.</w:t>
      </w:r>
    </w:p>
  </w:comment>
  <w:comment w:id="305" w:author="Abhiram Arali" w:date="2024-11-12T14:38:00Z" w:initials="AA">
    <w:p w14:paraId="72AD8CD5" w14:textId="77777777" w:rsidR="00531AAA" w:rsidRDefault="00531AAA" w:rsidP="00D1183B">
      <w:r>
        <w:rPr>
          <w:rStyle w:val="CommentReference"/>
        </w:rPr>
        <w:annotationRef/>
      </w:r>
      <w:r>
        <w:rPr>
          <w:sz w:val="20"/>
          <w:szCs w:val="20"/>
        </w:rPr>
        <w:t>Please provide the content in the textbox in text format.</w:t>
      </w:r>
    </w:p>
  </w:comment>
  <w:comment w:id="1257" w:author="Abhiram Arali" w:date="2024-11-12T15:26:00Z" w:initials="AA">
    <w:p w14:paraId="7D63E958" w14:textId="77777777" w:rsidR="00531AAA" w:rsidRDefault="00531AAA" w:rsidP="00BF7388">
      <w:r>
        <w:rPr>
          <w:rStyle w:val="CommentReference"/>
        </w:rPr>
        <w:annotationRef/>
      </w:r>
      <w:r>
        <w:rPr>
          <w:color w:val="000000"/>
          <w:sz w:val="20"/>
          <w:szCs w:val="20"/>
        </w:rPr>
        <w:t>Please add content after the heading as there cannot be two consecutive headings.</w:t>
      </w:r>
    </w:p>
  </w:comment>
  <w:comment w:id="1607" w:author="Abhiram Arali" w:date="2024-11-12T15:36:00Z" w:initials="AA">
    <w:p w14:paraId="6C967237" w14:textId="77777777" w:rsidR="00531AAA" w:rsidRDefault="00531AAA" w:rsidP="009F1EF9">
      <w:r>
        <w:rPr>
          <w:rStyle w:val="CommentReference"/>
        </w:rPr>
        <w:annotationRef/>
      </w:r>
      <w:r>
        <w:rPr>
          <w:sz w:val="20"/>
          <w:szCs w:val="20"/>
        </w:rPr>
        <w:t>Please provide the content in the textbox in text format.</w:t>
      </w:r>
    </w:p>
  </w:comment>
  <w:comment w:id="3048" w:author="Abhiram Arali" w:date="2024-11-12T16:21:00Z" w:initials="AA">
    <w:p w14:paraId="79EBC5F7" w14:textId="77777777" w:rsidR="00531AAA" w:rsidRDefault="00531AAA" w:rsidP="00346F17">
      <w:r>
        <w:rPr>
          <w:rStyle w:val="CommentReference"/>
        </w:rPr>
        <w:annotationRef/>
      </w:r>
      <w:r>
        <w:rPr>
          <w:sz w:val="20"/>
          <w:szCs w:val="20"/>
        </w:rPr>
        <w:t>Please provide the content in the textbox in text format.</w:t>
      </w:r>
    </w:p>
  </w:comment>
  <w:comment w:id="3660" w:author="Abhiram Arali" w:date="2024-11-12T16:43:00Z" w:initials="AA">
    <w:p w14:paraId="7F7CB86E" w14:textId="77777777" w:rsidR="00531AAA" w:rsidRDefault="00531AAA" w:rsidP="008533D1">
      <w:r>
        <w:rPr>
          <w:rStyle w:val="CommentReference"/>
        </w:rPr>
        <w:annotationRef/>
      </w:r>
      <w:r>
        <w:rPr>
          <w:color w:val="000000"/>
          <w:sz w:val="20"/>
          <w:szCs w:val="20"/>
        </w:rPr>
        <w:t>Please add table caption.</w:t>
      </w:r>
    </w:p>
  </w:comment>
  <w:comment w:id="3666" w:author="Abhiram Arali" w:date="2024-11-12T14:18:00Z" w:initials="AA">
    <w:p w14:paraId="478DCFA7" w14:textId="21AA825E" w:rsidR="00531AAA" w:rsidRDefault="00531AAA" w:rsidP="00B800A7">
      <w:r>
        <w:rPr>
          <w:rStyle w:val="CommentReference"/>
        </w:rPr>
        <w:annotationRef/>
      </w:r>
      <w:r>
        <w:rPr>
          <w:color w:val="000000"/>
          <w:sz w:val="20"/>
          <w:szCs w:val="20"/>
        </w:rPr>
        <w:t>Please add a paragraph providing a brief overview of the topics to be covered in the next chapter.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80F6B5" w15:done="0"/>
  <w15:commentEx w15:paraId="165AE0BE" w15:done="0"/>
  <w15:commentEx w15:paraId="77083429" w15:done="0"/>
  <w15:commentEx w15:paraId="72AD8CD5" w15:done="0"/>
  <w15:commentEx w15:paraId="7D63E958" w15:done="0"/>
  <w15:commentEx w15:paraId="6C967237" w15:done="0"/>
  <w15:commentEx w15:paraId="79EBC5F7" w15:done="0"/>
  <w15:commentEx w15:paraId="7F7CB86E" w15:done="0"/>
  <w15:commentEx w15:paraId="478DCF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AB2806F" w16cex:dateUtc="2024-11-12T06:44:00Z"/>
  <w16cex:commentExtensible w16cex:durableId="3E925B55" w16cex:dateUtc="2024-11-12T07:25:00Z"/>
  <w16cex:commentExtensible w16cex:durableId="38A5E197" w16cex:dateUtc="2024-11-12T08:58:00Z"/>
  <w16cex:commentExtensible w16cex:durableId="4A7864FB" w16cex:dateUtc="2024-11-12T09:08:00Z"/>
  <w16cex:commentExtensible w16cex:durableId="4FAAC76A" w16cex:dateUtc="2024-11-12T09:56:00Z"/>
  <w16cex:commentExtensible w16cex:durableId="5FF6B783" w16cex:dateUtc="2024-11-12T10:06:00Z"/>
  <w16cex:commentExtensible w16cex:durableId="28C6630C" w16cex:dateUtc="2024-11-12T10:51:00Z"/>
  <w16cex:commentExtensible w16cex:durableId="688D8FA1" w16cex:dateUtc="2024-11-12T11:13:00Z"/>
  <w16cex:commentExtensible w16cex:durableId="3E194D86" w16cex:dateUtc="2024-11-12T08: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180F6B5" w16cid:durableId="6AB2806F"/>
  <w16cid:commentId w16cid:paraId="165AE0BE" w16cid:durableId="3E925B55"/>
  <w16cid:commentId w16cid:paraId="77083429" w16cid:durableId="38A5E197"/>
  <w16cid:commentId w16cid:paraId="72AD8CD5" w16cid:durableId="4A7864FB"/>
  <w16cid:commentId w16cid:paraId="7D63E958" w16cid:durableId="4FAAC76A"/>
  <w16cid:commentId w16cid:paraId="6C967237" w16cid:durableId="5FF6B783"/>
  <w16cid:commentId w16cid:paraId="79EBC5F7" w16cid:durableId="28C6630C"/>
  <w16cid:commentId w16cid:paraId="7F7CB86E" w16cid:durableId="688D8FA1"/>
  <w16cid:commentId w16cid:paraId="478DCFA7" w16cid:durableId="3E194D8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E2AA13" w14:textId="77777777" w:rsidR="0003178E" w:rsidRDefault="0003178E">
      <w:r>
        <w:separator/>
      </w:r>
    </w:p>
  </w:endnote>
  <w:endnote w:type="continuationSeparator" w:id="0">
    <w:p w14:paraId="40D6B94D" w14:textId="77777777" w:rsidR="0003178E" w:rsidRDefault="00031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997ABF" w14:textId="77777777" w:rsidR="0003178E" w:rsidRDefault="0003178E">
      <w:r>
        <w:separator/>
      </w:r>
    </w:p>
  </w:footnote>
  <w:footnote w:type="continuationSeparator" w:id="0">
    <w:p w14:paraId="2B2827D2" w14:textId="77777777" w:rsidR="0003178E" w:rsidRDefault="000317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36F86"/>
    <w:multiLevelType w:val="hybridMultilevel"/>
    <w:tmpl w:val="8BE2E98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26F79CB"/>
    <w:multiLevelType w:val="hybridMultilevel"/>
    <w:tmpl w:val="62D86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3B157B0"/>
    <w:multiLevelType w:val="hybridMultilevel"/>
    <w:tmpl w:val="8294E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9F5D73"/>
    <w:multiLevelType w:val="hybridMultilevel"/>
    <w:tmpl w:val="831646B2"/>
    <w:lvl w:ilvl="0" w:tplc="B24C9CA2">
      <w:start w:val="1"/>
      <w:numFmt w:val="decimal"/>
      <w:lvlText w:val="%1."/>
      <w:lvlJc w:val="left"/>
      <w:pPr>
        <w:ind w:left="460" w:hanging="240"/>
      </w:pPr>
      <w:rPr>
        <w:rFonts w:ascii="Times New Roman" w:eastAsia="Times New Roman" w:hAnsi="Times New Roman" w:cs="Times New Roman" w:hint="default"/>
        <w:b/>
        <w:bCs/>
        <w:i w:val="0"/>
        <w:iCs w:val="0"/>
        <w:spacing w:val="0"/>
        <w:w w:val="100"/>
        <w:sz w:val="24"/>
        <w:szCs w:val="24"/>
        <w:lang w:val="en-US" w:eastAsia="en-US" w:bidi="ar-SA"/>
      </w:rPr>
    </w:lvl>
    <w:lvl w:ilvl="1" w:tplc="6552855C">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2" w:tplc="AC56DF12">
      <w:numFmt w:val="bullet"/>
      <w:lvlText w:val="•"/>
      <w:lvlJc w:val="left"/>
      <w:pPr>
        <w:ind w:left="1887" w:hanging="360"/>
      </w:pPr>
      <w:rPr>
        <w:rFonts w:hint="default"/>
        <w:lang w:val="en-US" w:eastAsia="en-US" w:bidi="ar-SA"/>
      </w:rPr>
    </w:lvl>
    <w:lvl w:ilvl="3" w:tplc="3CC0238E">
      <w:numFmt w:val="bullet"/>
      <w:lvlText w:val="•"/>
      <w:lvlJc w:val="left"/>
      <w:pPr>
        <w:ind w:left="2834" w:hanging="360"/>
      </w:pPr>
      <w:rPr>
        <w:rFonts w:hint="default"/>
        <w:lang w:val="en-US" w:eastAsia="en-US" w:bidi="ar-SA"/>
      </w:rPr>
    </w:lvl>
    <w:lvl w:ilvl="4" w:tplc="82B03988">
      <w:numFmt w:val="bullet"/>
      <w:lvlText w:val="•"/>
      <w:lvlJc w:val="left"/>
      <w:pPr>
        <w:ind w:left="3782" w:hanging="360"/>
      </w:pPr>
      <w:rPr>
        <w:rFonts w:hint="default"/>
        <w:lang w:val="en-US" w:eastAsia="en-US" w:bidi="ar-SA"/>
      </w:rPr>
    </w:lvl>
    <w:lvl w:ilvl="5" w:tplc="8826A89E">
      <w:numFmt w:val="bullet"/>
      <w:lvlText w:val="•"/>
      <w:lvlJc w:val="left"/>
      <w:pPr>
        <w:ind w:left="4729" w:hanging="360"/>
      </w:pPr>
      <w:rPr>
        <w:rFonts w:hint="default"/>
        <w:lang w:val="en-US" w:eastAsia="en-US" w:bidi="ar-SA"/>
      </w:rPr>
    </w:lvl>
    <w:lvl w:ilvl="6" w:tplc="37C04152">
      <w:numFmt w:val="bullet"/>
      <w:lvlText w:val="•"/>
      <w:lvlJc w:val="left"/>
      <w:pPr>
        <w:ind w:left="5676" w:hanging="360"/>
      </w:pPr>
      <w:rPr>
        <w:rFonts w:hint="default"/>
        <w:lang w:val="en-US" w:eastAsia="en-US" w:bidi="ar-SA"/>
      </w:rPr>
    </w:lvl>
    <w:lvl w:ilvl="7" w:tplc="4ACAA1FC">
      <w:numFmt w:val="bullet"/>
      <w:lvlText w:val="•"/>
      <w:lvlJc w:val="left"/>
      <w:pPr>
        <w:ind w:left="6624" w:hanging="360"/>
      </w:pPr>
      <w:rPr>
        <w:rFonts w:hint="default"/>
        <w:lang w:val="en-US" w:eastAsia="en-US" w:bidi="ar-SA"/>
      </w:rPr>
    </w:lvl>
    <w:lvl w:ilvl="8" w:tplc="C164CE5A">
      <w:numFmt w:val="bullet"/>
      <w:lvlText w:val="•"/>
      <w:lvlJc w:val="left"/>
      <w:pPr>
        <w:ind w:left="7571" w:hanging="360"/>
      </w:pPr>
      <w:rPr>
        <w:rFonts w:hint="default"/>
        <w:lang w:val="en-US" w:eastAsia="en-US" w:bidi="ar-SA"/>
      </w:rPr>
    </w:lvl>
  </w:abstractNum>
  <w:abstractNum w:abstractNumId="4">
    <w:nsid w:val="06E36FE7"/>
    <w:multiLevelType w:val="hybridMultilevel"/>
    <w:tmpl w:val="87B806B2"/>
    <w:lvl w:ilvl="0" w:tplc="150CC60C">
      <w:start w:val="1"/>
      <w:numFmt w:val="decimal"/>
      <w:lvlText w:val="%1."/>
      <w:lvlJc w:val="left"/>
      <w:pPr>
        <w:ind w:left="940" w:hanging="360"/>
      </w:pPr>
      <w:rPr>
        <w:rFonts w:ascii="Times New Roman" w:eastAsia="Times New Roman" w:hAnsi="Times New Roman" w:cs="Times New Roman" w:hint="default"/>
        <w:b/>
        <w:bCs/>
        <w:i w:val="0"/>
        <w:iCs w:val="0"/>
        <w:spacing w:val="0"/>
        <w:w w:val="100"/>
        <w:sz w:val="24"/>
        <w:szCs w:val="24"/>
        <w:lang w:val="en-US" w:eastAsia="en-US" w:bidi="ar-SA"/>
      </w:rPr>
    </w:lvl>
    <w:lvl w:ilvl="1" w:tplc="6C4E5022">
      <w:numFmt w:val="bullet"/>
      <w:lvlText w:val=""/>
      <w:lvlJc w:val="left"/>
      <w:pPr>
        <w:ind w:left="940" w:hanging="360"/>
      </w:pPr>
      <w:rPr>
        <w:rFonts w:ascii="Symbol" w:eastAsia="Symbol" w:hAnsi="Symbol" w:cs="Symbol" w:hint="default"/>
        <w:b w:val="0"/>
        <w:bCs w:val="0"/>
        <w:i w:val="0"/>
        <w:iCs w:val="0"/>
        <w:spacing w:val="0"/>
        <w:w w:val="99"/>
        <w:sz w:val="20"/>
        <w:szCs w:val="20"/>
        <w:lang w:val="en-US" w:eastAsia="en-US" w:bidi="ar-SA"/>
      </w:rPr>
    </w:lvl>
    <w:lvl w:ilvl="2" w:tplc="8370DD74">
      <w:numFmt w:val="bullet"/>
      <w:lvlText w:val=""/>
      <w:lvlJc w:val="left"/>
      <w:pPr>
        <w:ind w:left="1660" w:hanging="360"/>
      </w:pPr>
      <w:rPr>
        <w:rFonts w:ascii="Wingdings" w:eastAsia="Wingdings" w:hAnsi="Wingdings" w:cs="Wingdings" w:hint="default"/>
        <w:b w:val="0"/>
        <w:bCs w:val="0"/>
        <w:i w:val="0"/>
        <w:iCs w:val="0"/>
        <w:spacing w:val="0"/>
        <w:w w:val="100"/>
        <w:sz w:val="24"/>
        <w:szCs w:val="24"/>
        <w:lang w:val="en-US" w:eastAsia="en-US" w:bidi="ar-SA"/>
      </w:rPr>
    </w:lvl>
    <w:lvl w:ilvl="3" w:tplc="423204B4">
      <w:numFmt w:val="bullet"/>
      <w:lvlText w:val="•"/>
      <w:lvlJc w:val="left"/>
      <w:pPr>
        <w:ind w:left="3394" w:hanging="360"/>
      </w:pPr>
      <w:rPr>
        <w:rFonts w:hint="default"/>
        <w:lang w:val="en-US" w:eastAsia="en-US" w:bidi="ar-SA"/>
      </w:rPr>
    </w:lvl>
    <w:lvl w:ilvl="4" w:tplc="EBB65420">
      <w:numFmt w:val="bullet"/>
      <w:lvlText w:val="•"/>
      <w:lvlJc w:val="left"/>
      <w:pPr>
        <w:ind w:left="4262" w:hanging="360"/>
      </w:pPr>
      <w:rPr>
        <w:rFonts w:hint="default"/>
        <w:lang w:val="en-US" w:eastAsia="en-US" w:bidi="ar-SA"/>
      </w:rPr>
    </w:lvl>
    <w:lvl w:ilvl="5" w:tplc="A5BCB1B0">
      <w:numFmt w:val="bullet"/>
      <w:lvlText w:val="•"/>
      <w:lvlJc w:val="left"/>
      <w:pPr>
        <w:ind w:left="5129" w:hanging="360"/>
      </w:pPr>
      <w:rPr>
        <w:rFonts w:hint="default"/>
        <w:lang w:val="en-US" w:eastAsia="en-US" w:bidi="ar-SA"/>
      </w:rPr>
    </w:lvl>
    <w:lvl w:ilvl="6" w:tplc="36941A80">
      <w:numFmt w:val="bullet"/>
      <w:lvlText w:val="•"/>
      <w:lvlJc w:val="left"/>
      <w:pPr>
        <w:ind w:left="5996" w:hanging="360"/>
      </w:pPr>
      <w:rPr>
        <w:rFonts w:hint="default"/>
        <w:lang w:val="en-US" w:eastAsia="en-US" w:bidi="ar-SA"/>
      </w:rPr>
    </w:lvl>
    <w:lvl w:ilvl="7" w:tplc="0F6E56A2">
      <w:numFmt w:val="bullet"/>
      <w:lvlText w:val="•"/>
      <w:lvlJc w:val="left"/>
      <w:pPr>
        <w:ind w:left="6864" w:hanging="360"/>
      </w:pPr>
      <w:rPr>
        <w:rFonts w:hint="default"/>
        <w:lang w:val="en-US" w:eastAsia="en-US" w:bidi="ar-SA"/>
      </w:rPr>
    </w:lvl>
    <w:lvl w:ilvl="8" w:tplc="0FF0BDE2">
      <w:numFmt w:val="bullet"/>
      <w:lvlText w:val="•"/>
      <w:lvlJc w:val="left"/>
      <w:pPr>
        <w:ind w:left="7731" w:hanging="360"/>
      </w:pPr>
      <w:rPr>
        <w:rFonts w:hint="default"/>
        <w:lang w:val="en-US" w:eastAsia="en-US" w:bidi="ar-SA"/>
      </w:rPr>
    </w:lvl>
  </w:abstractNum>
  <w:abstractNum w:abstractNumId="5">
    <w:nsid w:val="07EA46C5"/>
    <w:multiLevelType w:val="hybridMultilevel"/>
    <w:tmpl w:val="6F8E2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9467C1E"/>
    <w:multiLevelType w:val="hybridMultilevel"/>
    <w:tmpl w:val="ADAC1D18"/>
    <w:lvl w:ilvl="0" w:tplc="6EB6C3BE">
      <w:start w:val="1"/>
      <w:numFmt w:val="decimal"/>
      <w:lvlText w:val="%1."/>
      <w:lvlJc w:val="left"/>
      <w:pPr>
        <w:ind w:left="460" w:hanging="240"/>
      </w:pPr>
      <w:rPr>
        <w:rFonts w:ascii="Times New Roman" w:eastAsia="Times New Roman" w:hAnsi="Times New Roman" w:cs="Times New Roman" w:hint="default"/>
        <w:b/>
        <w:bCs/>
        <w:i w:val="0"/>
        <w:iCs w:val="0"/>
        <w:spacing w:val="0"/>
        <w:w w:val="100"/>
        <w:sz w:val="24"/>
        <w:szCs w:val="24"/>
        <w:lang w:val="en-US" w:eastAsia="en-US" w:bidi="ar-SA"/>
      </w:rPr>
    </w:lvl>
    <w:lvl w:ilvl="1" w:tplc="E5103D60">
      <w:numFmt w:val="bullet"/>
      <w:lvlText w:val="•"/>
      <w:lvlJc w:val="left"/>
      <w:pPr>
        <w:ind w:left="1360" w:hanging="240"/>
      </w:pPr>
      <w:rPr>
        <w:rFonts w:hint="default"/>
        <w:lang w:val="en-US" w:eastAsia="en-US" w:bidi="ar-SA"/>
      </w:rPr>
    </w:lvl>
    <w:lvl w:ilvl="2" w:tplc="1B305582">
      <w:numFmt w:val="bullet"/>
      <w:lvlText w:val="•"/>
      <w:lvlJc w:val="left"/>
      <w:pPr>
        <w:ind w:left="2261" w:hanging="240"/>
      </w:pPr>
      <w:rPr>
        <w:rFonts w:hint="default"/>
        <w:lang w:val="en-US" w:eastAsia="en-US" w:bidi="ar-SA"/>
      </w:rPr>
    </w:lvl>
    <w:lvl w:ilvl="3" w:tplc="CDD4C4F6">
      <w:numFmt w:val="bullet"/>
      <w:lvlText w:val="•"/>
      <w:lvlJc w:val="left"/>
      <w:pPr>
        <w:ind w:left="3161" w:hanging="240"/>
      </w:pPr>
      <w:rPr>
        <w:rFonts w:hint="default"/>
        <w:lang w:val="en-US" w:eastAsia="en-US" w:bidi="ar-SA"/>
      </w:rPr>
    </w:lvl>
    <w:lvl w:ilvl="4" w:tplc="B0180E32">
      <w:numFmt w:val="bullet"/>
      <w:lvlText w:val="•"/>
      <w:lvlJc w:val="left"/>
      <w:pPr>
        <w:ind w:left="4062" w:hanging="240"/>
      </w:pPr>
      <w:rPr>
        <w:rFonts w:hint="default"/>
        <w:lang w:val="en-US" w:eastAsia="en-US" w:bidi="ar-SA"/>
      </w:rPr>
    </w:lvl>
    <w:lvl w:ilvl="5" w:tplc="077C6932">
      <w:numFmt w:val="bullet"/>
      <w:lvlText w:val="•"/>
      <w:lvlJc w:val="left"/>
      <w:pPr>
        <w:ind w:left="4963" w:hanging="240"/>
      </w:pPr>
      <w:rPr>
        <w:rFonts w:hint="default"/>
        <w:lang w:val="en-US" w:eastAsia="en-US" w:bidi="ar-SA"/>
      </w:rPr>
    </w:lvl>
    <w:lvl w:ilvl="6" w:tplc="02501A44">
      <w:numFmt w:val="bullet"/>
      <w:lvlText w:val="•"/>
      <w:lvlJc w:val="left"/>
      <w:pPr>
        <w:ind w:left="5863" w:hanging="240"/>
      </w:pPr>
      <w:rPr>
        <w:rFonts w:hint="default"/>
        <w:lang w:val="en-US" w:eastAsia="en-US" w:bidi="ar-SA"/>
      </w:rPr>
    </w:lvl>
    <w:lvl w:ilvl="7" w:tplc="E996D730">
      <w:numFmt w:val="bullet"/>
      <w:lvlText w:val="•"/>
      <w:lvlJc w:val="left"/>
      <w:pPr>
        <w:ind w:left="6764" w:hanging="240"/>
      </w:pPr>
      <w:rPr>
        <w:rFonts w:hint="default"/>
        <w:lang w:val="en-US" w:eastAsia="en-US" w:bidi="ar-SA"/>
      </w:rPr>
    </w:lvl>
    <w:lvl w:ilvl="8" w:tplc="D36ED934">
      <w:numFmt w:val="bullet"/>
      <w:lvlText w:val="•"/>
      <w:lvlJc w:val="left"/>
      <w:pPr>
        <w:ind w:left="7665" w:hanging="240"/>
      </w:pPr>
      <w:rPr>
        <w:rFonts w:hint="default"/>
        <w:lang w:val="en-US" w:eastAsia="en-US" w:bidi="ar-SA"/>
      </w:rPr>
    </w:lvl>
  </w:abstractNum>
  <w:abstractNum w:abstractNumId="7">
    <w:nsid w:val="0CB6453C"/>
    <w:multiLevelType w:val="hybridMultilevel"/>
    <w:tmpl w:val="B764257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0D0E055B"/>
    <w:multiLevelType w:val="hybridMultilevel"/>
    <w:tmpl w:val="58AE7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F694F88"/>
    <w:multiLevelType w:val="hybridMultilevel"/>
    <w:tmpl w:val="8E48F2C2"/>
    <w:lvl w:ilvl="0" w:tplc="08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nsid w:val="11244BCD"/>
    <w:multiLevelType w:val="hybridMultilevel"/>
    <w:tmpl w:val="7B3E9F20"/>
    <w:lvl w:ilvl="0" w:tplc="2F065126">
      <w:start w:val="1"/>
      <w:numFmt w:val="decimal"/>
      <w:lvlText w:val="%1."/>
      <w:lvlJc w:val="left"/>
      <w:pPr>
        <w:ind w:left="460" w:hanging="240"/>
      </w:pPr>
      <w:rPr>
        <w:rFonts w:ascii="Times New Roman" w:eastAsia="Times New Roman" w:hAnsi="Times New Roman" w:cs="Times New Roman" w:hint="default"/>
        <w:b/>
        <w:bCs/>
        <w:i w:val="0"/>
        <w:iCs w:val="0"/>
        <w:spacing w:val="0"/>
        <w:w w:val="100"/>
        <w:sz w:val="24"/>
        <w:szCs w:val="24"/>
        <w:lang w:val="en-US" w:eastAsia="en-US" w:bidi="ar-SA"/>
      </w:rPr>
    </w:lvl>
    <w:lvl w:ilvl="1" w:tplc="8B465EA6">
      <w:start w:val="1"/>
      <w:numFmt w:val="decimal"/>
      <w:lvlText w:val="%2."/>
      <w:lvlJc w:val="left"/>
      <w:pPr>
        <w:ind w:left="786" w:hanging="284"/>
      </w:pPr>
      <w:rPr>
        <w:rFonts w:hint="default"/>
        <w:spacing w:val="0"/>
        <w:w w:val="100"/>
        <w:lang w:val="en-US" w:eastAsia="en-US" w:bidi="ar-SA"/>
      </w:rPr>
    </w:lvl>
    <w:lvl w:ilvl="2" w:tplc="82E65764">
      <w:numFmt w:val="bullet"/>
      <w:lvlText w:val="•"/>
      <w:lvlJc w:val="left"/>
      <w:pPr>
        <w:ind w:left="1745" w:hanging="284"/>
      </w:pPr>
      <w:rPr>
        <w:rFonts w:hint="default"/>
        <w:lang w:val="en-US" w:eastAsia="en-US" w:bidi="ar-SA"/>
      </w:rPr>
    </w:lvl>
    <w:lvl w:ilvl="3" w:tplc="02A48BCC">
      <w:numFmt w:val="bullet"/>
      <w:lvlText w:val="•"/>
      <w:lvlJc w:val="left"/>
      <w:pPr>
        <w:ind w:left="2710" w:hanging="284"/>
      </w:pPr>
      <w:rPr>
        <w:rFonts w:hint="default"/>
        <w:lang w:val="en-US" w:eastAsia="en-US" w:bidi="ar-SA"/>
      </w:rPr>
    </w:lvl>
    <w:lvl w:ilvl="4" w:tplc="7B141ED2">
      <w:numFmt w:val="bullet"/>
      <w:lvlText w:val="•"/>
      <w:lvlJc w:val="left"/>
      <w:pPr>
        <w:ind w:left="3675" w:hanging="284"/>
      </w:pPr>
      <w:rPr>
        <w:rFonts w:hint="default"/>
        <w:lang w:val="en-US" w:eastAsia="en-US" w:bidi="ar-SA"/>
      </w:rPr>
    </w:lvl>
    <w:lvl w:ilvl="5" w:tplc="A47A8D78">
      <w:numFmt w:val="bullet"/>
      <w:lvlText w:val="•"/>
      <w:lvlJc w:val="left"/>
      <w:pPr>
        <w:ind w:left="4640" w:hanging="284"/>
      </w:pPr>
      <w:rPr>
        <w:rFonts w:hint="default"/>
        <w:lang w:val="en-US" w:eastAsia="en-US" w:bidi="ar-SA"/>
      </w:rPr>
    </w:lvl>
    <w:lvl w:ilvl="6" w:tplc="AF62F69E">
      <w:numFmt w:val="bullet"/>
      <w:lvlText w:val="•"/>
      <w:lvlJc w:val="left"/>
      <w:pPr>
        <w:ind w:left="5605" w:hanging="284"/>
      </w:pPr>
      <w:rPr>
        <w:rFonts w:hint="default"/>
        <w:lang w:val="en-US" w:eastAsia="en-US" w:bidi="ar-SA"/>
      </w:rPr>
    </w:lvl>
    <w:lvl w:ilvl="7" w:tplc="B114CE06">
      <w:numFmt w:val="bullet"/>
      <w:lvlText w:val="•"/>
      <w:lvlJc w:val="left"/>
      <w:pPr>
        <w:ind w:left="6570" w:hanging="284"/>
      </w:pPr>
      <w:rPr>
        <w:rFonts w:hint="default"/>
        <w:lang w:val="en-US" w:eastAsia="en-US" w:bidi="ar-SA"/>
      </w:rPr>
    </w:lvl>
    <w:lvl w:ilvl="8" w:tplc="6E9E1520">
      <w:numFmt w:val="bullet"/>
      <w:lvlText w:val="•"/>
      <w:lvlJc w:val="left"/>
      <w:pPr>
        <w:ind w:left="7536" w:hanging="284"/>
      </w:pPr>
      <w:rPr>
        <w:rFonts w:hint="default"/>
        <w:lang w:val="en-US" w:eastAsia="en-US" w:bidi="ar-SA"/>
      </w:rPr>
    </w:lvl>
  </w:abstractNum>
  <w:abstractNum w:abstractNumId="11">
    <w:nsid w:val="149C5066"/>
    <w:multiLevelType w:val="hybridMultilevel"/>
    <w:tmpl w:val="2748683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14EF3FBD"/>
    <w:multiLevelType w:val="hybridMultilevel"/>
    <w:tmpl w:val="EA18260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16AF739A"/>
    <w:multiLevelType w:val="hybridMultilevel"/>
    <w:tmpl w:val="4E442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BEF606F"/>
    <w:multiLevelType w:val="hybridMultilevel"/>
    <w:tmpl w:val="75244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C176814"/>
    <w:multiLevelType w:val="hybridMultilevel"/>
    <w:tmpl w:val="26260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1ED469C5"/>
    <w:multiLevelType w:val="hybridMultilevel"/>
    <w:tmpl w:val="05A26BA8"/>
    <w:lvl w:ilvl="0" w:tplc="90D609A0">
      <w:start w:val="1"/>
      <w:numFmt w:val="decimal"/>
      <w:lvlText w:val="%1."/>
      <w:lvlJc w:val="left"/>
      <w:pPr>
        <w:ind w:left="460" w:hanging="240"/>
      </w:pPr>
      <w:rPr>
        <w:rFonts w:ascii="Times New Roman" w:eastAsia="Times New Roman" w:hAnsi="Times New Roman" w:cs="Times New Roman" w:hint="default"/>
        <w:b/>
        <w:bCs/>
        <w:i w:val="0"/>
        <w:iCs w:val="0"/>
        <w:spacing w:val="0"/>
        <w:w w:val="100"/>
        <w:sz w:val="24"/>
        <w:szCs w:val="24"/>
        <w:lang w:val="en-US" w:eastAsia="en-US" w:bidi="ar-SA"/>
      </w:rPr>
    </w:lvl>
    <w:lvl w:ilvl="1" w:tplc="9900FDE8">
      <w:numFmt w:val="bullet"/>
      <w:lvlText w:val="•"/>
      <w:lvlJc w:val="left"/>
      <w:pPr>
        <w:ind w:left="1360" w:hanging="240"/>
      </w:pPr>
      <w:rPr>
        <w:rFonts w:hint="default"/>
        <w:lang w:val="en-US" w:eastAsia="en-US" w:bidi="ar-SA"/>
      </w:rPr>
    </w:lvl>
    <w:lvl w:ilvl="2" w:tplc="310C068E">
      <w:numFmt w:val="bullet"/>
      <w:lvlText w:val="•"/>
      <w:lvlJc w:val="left"/>
      <w:pPr>
        <w:ind w:left="2261" w:hanging="240"/>
      </w:pPr>
      <w:rPr>
        <w:rFonts w:hint="default"/>
        <w:lang w:val="en-US" w:eastAsia="en-US" w:bidi="ar-SA"/>
      </w:rPr>
    </w:lvl>
    <w:lvl w:ilvl="3" w:tplc="EF28978E">
      <w:numFmt w:val="bullet"/>
      <w:lvlText w:val="•"/>
      <w:lvlJc w:val="left"/>
      <w:pPr>
        <w:ind w:left="3161" w:hanging="240"/>
      </w:pPr>
      <w:rPr>
        <w:rFonts w:hint="default"/>
        <w:lang w:val="en-US" w:eastAsia="en-US" w:bidi="ar-SA"/>
      </w:rPr>
    </w:lvl>
    <w:lvl w:ilvl="4" w:tplc="966AF8AC">
      <w:numFmt w:val="bullet"/>
      <w:lvlText w:val="•"/>
      <w:lvlJc w:val="left"/>
      <w:pPr>
        <w:ind w:left="4062" w:hanging="240"/>
      </w:pPr>
      <w:rPr>
        <w:rFonts w:hint="default"/>
        <w:lang w:val="en-US" w:eastAsia="en-US" w:bidi="ar-SA"/>
      </w:rPr>
    </w:lvl>
    <w:lvl w:ilvl="5" w:tplc="A00A1B5C">
      <w:numFmt w:val="bullet"/>
      <w:lvlText w:val="•"/>
      <w:lvlJc w:val="left"/>
      <w:pPr>
        <w:ind w:left="4963" w:hanging="240"/>
      </w:pPr>
      <w:rPr>
        <w:rFonts w:hint="default"/>
        <w:lang w:val="en-US" w:eastAsia="en-US" w:bidi="ar-SA"/>
      </w:rPr>
    </w:lvl>
    <w:lvl w:ilvl="6" w:tplc="E408C7C2">
      <w:numFmt w:val="bullet"/>
      <w:lvlText w:val="•"/>
      <w:lvlJc w:val="left"/>
      <w:pPr>
        <w:ind w:left="5863" w:hanging="240"/>
      </w:pPr>
      <w:rPr>
        <w:rFonts w:hint="default"/>
        <w:lang w:val="en-US" w:eastAsia="en-US" w:bidi="ar-SA"/>
      </w:rPr>
    </w:lvl>
    <w:lvl w:ilvl="7" w:tplc="EFBEEAAE">
      <w:numFmt w:val="bullet"/>
      <w:lvlText w:val="•"/>
      <w:lvlJc w:val="left"/>
      <w:pPr>
        <w:ind w:left="6764" w:hanging="240"/>
      </w:pPr>
      <w:rPr>
        <w:rFonts w:hint="default"/>
        <w:lang w:val="en-US" w:eastAsia="en-US" w:bidi="ar-SA"/>
      </w:rPr>
    </w:lvl>
    <w:lvl w:ilvl="8" w:tplc="CD44450C">
      <w:numFmt w:val="bullet"/>
      <w:lvlText w:val="•"/>
      <w:lvlJc w:val="left"/>
      <w:pPr>
        <w:ind w:left="7665" w:hanging="240"/>
      </w:pPr>
      <w:rPr>
        <w:rFonts w:hint="default"/>
        <w:lang w:val="en-US" w:eastAsia="en-US" w:bidi="ar-SA"/>
      </w:rPr>
    </w:lvl>
  </w:abstractNum>
  <w:abstractNum w:abstractNumId="17">
    <w:nsid w:val="1FBF2262"/>
    <w:multiLevelType w:val="hybridMultilevel"/>
    <w:tmpl w:val="A20AC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FCE6C22"/>
    <w:multiLevelType w:val="hybridMultilevel"/>
    <w:tmpl w:val="51BE67F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210031A5"/>
    <w:multiLevelType w:val="hybridMultilevel"/>
    <w:tmpl w:val="AC8AB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1335133"/>
    <w:multiLevelType w:val="hybridMultilevel"/>
    <w:tmpl w:val="9F840DD4"/>
    <w:lvl w:ilvl="0" w:tplc="E9946CEA">
      <w:numFmt w:val="bullet"/>
      <w:lvlText w:val=""/>
      <w:lvlJc w:val="left"/>
      <w:pPr>
        <w:ind w:left="940" w:hanging="360"/>
      </w:pPr>
      <w:rPr>
        <w:rFonts w:ascii="Symbol" w:eastAsia="Symbol" w:hAnsi="Symbol" w:cs="Symbol" w:hint="default"/>
        <w:b w:val="0"/>
        <w:bCs w:val="0"/>
        <w:i w:val="0"/>
        <w:iCs w:val="0"/>
        <w:spacing w:val="0"/>
        <w:w w:val="99"/>
        <w:sz w:val="20"/>
        <w:szCs w:val="20"/>
        <w:lang w:val="en-US" w:eastAsia="en-US" w:bidi="ar-SA"/>
      </w:rPr>
    </w:lvl>
    <w:lvl w:ilvl="1" w:tplc="E318ADFC">
      <w:numFmt w:val="bullet"/>
      <w:lvlText w:val="•"/>
      <w:lvlJc w:val="left"/>
      <w:pPr>
        <w:ind w:left="1792" w:hanging="360"/>
      </w:pPr>
      <w:rPr>
        <w:rFonts w:hint="default"/>
        <w:lang w:val="en-US" w:eastAsia="en-US" w:bidi="ar-SA"/>
      </w:rPr>
    </w:lvl>
    <w:lvl w:ilvl="2" w:tplc="2E061E06">
      <w:numFmt w:val="bullet"/>
      <w:lvlText w:val="•"/>
      <w:lvlJc w:val="left"/>
      <w:pPr>
        <w:ind w:left="2645" w:hanging="360"/>
      </w:pPr>
      <w:rPr>
        <w:rFonts w:hint="default"/>
        <w:lang w:val="en-US" w:eastAsia="en-US" w:bidi="ar-SA"/>
      </w:rPr>
    </w:lvl>
    <w:lvl w:ilvl="3" w:tplc="35821D5A">
      <w:numFmt w:val="bullet"/>
      <w:lvlText w:val="•"/>
      <w:lvlJc w:val="left"/>
      <w:pPr>
        <w:ind w:left="3497" w:hanging="360"/>
      </w:pPr>
      <w:rPr>
        <w:rFonts w:hint="default"/>
        <w:lang w:val="en-US" w:eastAsia="en-US" w:bidi="ar-SA"/>
      </w:rPr>
    </w:lvl>
    <w:lvl w:ilvl="4" w:tplc="8BDC03C2">
      <w:numFmt w:val="bullet"/>
      <w:lvlText w:val="•"/>
      <w:lvlJc w:val="left"/>
      <w:pPr>
        <w:ind w:left="4350" w:hanging="360"/>
      </w:pPr>
      <w:rPr>
        <w:rFonts w:hint="default"/>
        <w:lang w:val="en-US" w:eastAsia="en-US" w:bidi="ar-SA"/>
      </w:rPr>
    </w:lvl>
    <w:lvl w:ilvl="5" w:tplc="6BFCFBD6">
      <w:numFmt w:val="bullet"/>
      <w:lvlText w:val="•"/>
      <w:lvlJc w:val="left"/>
      <w:pPr>
        <w:ind w:left="5203" w:hanging="360"/>
      </w:pPr>
      <w:rPr>
        <w:rFonts w:hint="default"/>
        <w:lang w:val="en-US" w:eastAsia="en-US" w:bidi="ar-SA"/>
      </w:rPr>
    </w:lvl>
    <w:lvl w:ilvl="6" w:tplc="D22EE2A0">
      <w:numFmt w:val="bullet"/>
      <w:lvlText w:val="•"/>
      <w:lvlJc w:val="left"/>
      <w:pPr>
        <w:ind w:left="6055" w:hanging="360"/>
      </w:pPr>
      <w:rPr>
        <w:rFonts w:hint="default"/>
        <w:lang w:val="en-US" w:eastAsia="en-US" w:bidi="ar-SA"/>
      </w:rPr>
    </w:lvl>
    <w:lvl w:ilvl="7" w:tplc="D412661C">
      <w:numFmt w:val="bullet"/>
      <w:lvlText w:val="•"/>
      <w:lvlJc w:val="left"/>
      <w:pPr>
        <w:ind w:left="6908" w:hanging="360"/>
      </w:pPr>
      <w:rPr>
        <w:rFonts w:hint="default"/>
        <w:lang w:val="en-US" w:eastAsia="en-US" w:bidi="ar-SA"/>
      </w:rPr>
    </w:lvl>
    <w:lvl w:ilvl="8" w:tplc="A00C6758">
      <w:numFmt w:val="bullet"/>
      <w:lvlText w:val="•"/>
      <w:lvlJc w:val="left"/>
      <w:pPr>
        <w:ind w:left="7761" w:hanging="360"/>
      </w:pPr>
      <w:rPr>
        <w:rFonts w:hint="default"/>
        <w:lang w:val="en-US" w:eastAsia="en-US" w:bidi="ar-SA"/>
      </w:rPr>
    </w:lvl>
  </w:abstractNum>
  <w:abstractNum w:abstractNumId="21">
    <w:nsid w:val="21933968"/>
    <w:multiLevelType w:val="hybridMultilevel"/>
    <w:tmpl w:val="13D07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1E15D54"/>
    <w:multiLevelType w:val="hybridMultilevel"/>
    <w:tmpl w:val="6A2C7116"/>
    <w:lvl w:ilvl="0" w:tplc="E4369BFC">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1" w:tplc="A9F46CC2">
      <w:numFmt w:val="bullet"/>
      <w:lvlText w:val="•"/>
      <w:lvlJc w:val="left"/>
      <w:pPr>
        <w:ind w:left="1792" w:hanging="360"/>
      </w:pPr>
      <w:rPr>
        <w:rFonts w:hint="default"/>
        <w:lang w:val="en-US" w:eastAsia="en-US" w:bidi="ar-SA"/>
      </w:rPr>
    </w:lvl>
    <w:lvl w:ilvl="2" w:tplc="B4CC85F8">
      <w:numFmt w:val="bullet"/>
      <w:lvlText w:val="•"/>
      <w:lvlJc w:val="left"/>
      <w:pPr>
        <w:ind w:left="2645" w:hanging="360"/>
      </w:pPr>
      <w:rPr>
        <w:rFonts w:hint="default"/>
        <w:lang w:val="en-US" w:eastAsia="en-US" w:bidi="ar-SA"/>
      </w:rPr>
    </w:lvl>
    <w:lvl w:ilvl="3" w:tplc="1122AAF8">
      <w:numFmt w:val="bullet"/>
      <w:lvlText w:val="•"/>
      <w:lvlJc w:val="left"/>
      <w:pPr>
        <w:ind w:left="3497" w:hanging="360"/>
      </w:pPr>
      <w:rPr>
        <w:rFonts w:hint="default"/>
        <w:lang w:val="en-US" w:eastAsia="en-US" w:bidi="ar-SA"/>
      </w:rPr>
    </w:lvl>
    <w:lvl w:ilvl="4" w:tplc="9ABE02C0">
      <w:numFmt w:val="bullet"/>
      <w:lvlText w:val="•"/>
      <w:lvlJc w:val="left"/>
      <w:pPr>
        <w:ind w:left="4350" w:hanging="360"/>
      </w:pPr>
      <w:rPr>
        <w:rFonts w:hint="default"/>
        <w:lang w:val="en-US" w:eastAsia="en-US" w:bidi="ar-SA"/>
      </w:rPr>
    </w:lvl>
    <w:lvl w:ilvl="5" w:tplc="CD8C29DE">
      <w:numFmt w:val="bullet"/>
      <w:lvlText w:val="•"/>
      <w:lvlJc w:val="left"/>
      <w:pPr>
        <w:ind w:left="5203" w:hanging="360"/>
      </w:pPr>
      <w:rPr>
        <w:rFonts w:hint="default"/>
        <w:lang w:val="en-US" w:eastAsia="en-US" w:bidi="ar-SA"/>
      </w:rPr>
    </w:lvl>
    <w:lvl w:ilvl="6" w:tplc="894E0004">
      <w:numFmt w:val="bullet"/>
      <w:lvlText w:val="•"/>
      <w:lvlJc w:val="left"/>
      <w:pPr>
        <w:ind w:left="6055" w:hanging="360"/>
      </w:pPr>
      <w:rPr>
        <w:rFonts w:hint="default"/>
        <w:lang w:val="en-US" w:eastAsia="en-US" w:bidi="ar-SA"/>
      </w:rPr>
    </w:lvl>
    <w:lvl w:ilvl="7" w:tplc="F724D0B0">
      <w:numFmt w:val="bullet"/>
      <w:lvlText w:val="•"/>
      <w:lvlJc w:val="left"/>
      <w:pPr>
        <w:ind w:left="6908" w:hanging="360"/>
      </w:pPr>
      <w:rPr>
        <w:rFonts w:hint="default"/>
        <w:lang w:val="en-US" w:eastAsia="en-US" w:bidi="ar-SA"/>
      </w:rPr>
    </w:lvl>
    <w:lvl w:ilvl="8" w:tplc="8EA60ADC">
      <w:numFmt w:val="bullet"/>
      <w:lvlText w:val="•"/>
      <w:lvlJc w:val="left"/>
      <w:pPr>
        <w:ind w:left="7761" w:hanging="360"/>
      </w:pPr>
      <w:rPr>
        <w:rFonts w:hint="default"/>
        <w:lang w:val="en-US" w:eastAsia="en-US" w:bidi="ar-SA"/>
      </w:rPr>
    </w:lvl>
  </w:abstractNum>
  <w:abstractNum w:abstractNumId="23">
    <w:nsid w:val="2762086A"/>
    <w:multiLevelType w:val="hybridMultilevel"/>
    <w:tmpl w:val="112AB49E"/>
    <w:lvl w:ilvl="0" w:tplc="86A297EA">
      <w:numFmt w:val="bullet"/>
      <w:lvlText w:val=""/>
      <w:lvlJc w:val="left"/>
      <w:pPr>
        <w:ind w:left="940" w:hanging="360"/>
      </w:pPr>
      <w:rPr>
        <w:rFonts w:ascii="Symbol" w:eastAsia="Symbol" w:hAnsi="Symbol" w:cs="Symbol" w:hint="default"/>
        <w:b w:val="0"/>
        <w:bCs w:val="0"/>
        <w:i w:val="0"/>
        <w:iCs w:val="0"/>
        <w:spacing w:val="0"/>
        <w:w w:val="99"/>
        <w:sz w:val="20"/>
        <w:szCs w:val="20"/>
        <w:lang w:val="en-US" w:eastAsia="en-US" w:bidi="ar-SA"/>
      </w:rPr>
    </w:lvl>
    <w:lvl w:ilvl="1" w:tplc="5D10CAF0">
      <w:numFmt w:val="bullet"/>
      <w:lvlText w:val="•"/>
      <w:lvlJc w:val="left"/>
      <w:pPr>
        <w:ind w:left="1792" w:hanging="360"/>
      </w:pPr>
      <w:rPr>
        <w:rFonts w:hint="default"/>
        <w:lang w:val="en-US" w:eastAsia="en-US" w:bidi="ar-SA"/>
      </w:rPr>
    </w:lvl>
    <w:lvl w:ilvl="2" w:tplc="E24C1182">
      <w:numFmt w:val="bullet"/>
      <w:lvlText w:val="•"/>
      <w:lvlJc w:val="left"/>
      <w:pPr>
        <w:ind w:left="2645" w:hanging="360"/>
      </w:pPr>
      <w:rPr>
        <w:rFonts w:hint="default"/>
        <w:lang w:val="en-US" w:eastAsia="en-US" w:bidi="ar-SA"/>
      </w:rPr>
    </w:lvl>
    <w:lvl w:ilvl="3" w:tplc="1250C834">
      <w:numFmt w:val="bullet"/>
      <w:lvlText w:val="•"/>
      <w:lvlJc w:val="left"/>
      <w:pPr>
        <w:ind w:left="3497" w:hanging="360"/>
      </w:pPr>
      <w:rPr>
        <w:rFonts w:hint="default"/>
        <w:lang w:val="en-US" w:eastAsia="en-US" w:bidi="ar-SA"/>
      </w:rPr>
    </w:lvl>
    <w:lvl w:ilvl="4" w:tplc="FCBC3CD8">
      <w:numFmt w:val="bullet"/>
      <w:lvlText w:val="•"/>
      <w:lvlJc w:val="left"/>
      <w:pPr>
        <w:ind w:left="4350" w:hanging="360"/>
      </w:pPr>
      <w:rPr>
        <w:rFonts w:hint="default"/>
        <w:lang w:val="en-US" w:eastAsia="en-US" w:bidi="ar-SA"/>
      </w:rPr>
    </w:lvl>
    <w:lvl w:ilvl="5" w:tplc="B9207250">
      <w:numFmt w:val="bullet"/>
      <w:lvlText w:val="•"/>
      <w:lvlJc w:val="left"/>
      <w:pPr>
        <w:ind w:left="5203" w:hanging="360"/>
      </w:pPr>
      <w:rPr>
        <w:rFonts w:hint="default"/>
        <w:lang w:val="en-US" w:eastAsia="en-US" w:bidi="ar-SA"/>
      </w:rPr>
    </w:lvl>
    <w:lvl w:ilvl="6" w:tplc="F2BCA45A">
      <w:numFmt w:val="bullet"/>
      <w:lvlText w:val="•"/>
      <w:lvlJc w:val="left"/>
      <w:pPr>
        <w:ind w:left="6055" w:hanging="360"/>
      </w:pPr>
      <w:rPr>
        <w:rFonts w:hint="default"/>
        <w:lang w:val="en-US" w:eastAsia="en-US" w:bidi="ar-SA"/>
      </w:rPr>
    </w:lvl>
    <w:lvl w:ilvl="7" w:tplc="BE485666">
      <w:numFmt w:val="bullet"/>
      <w:lvlText w:val="•"/>
      <w:lvlJc w:val="left"/>
      <w:pPr>
        <w:ind w:left="6908" w:hanging="360"/>
      </w:pPr>
      <w:rPr>
        <w:rFonts w:hint="default"/>
        <w:lang w:val="en-US" w:eastAsia="en-US" w:bidi="ar-SA"/>
      </w:rPr>
    </w:lvl>
    <w:lvl w:ilvl="8" w:tplc="0516950C">
      <w:numFmt w:val="bullet"/>
      <w:lvlText w:val="•"/>
      <w:lvlJc w:val="left"/>
      <w:pPr>
        <w:ind w:left="7761" w:hanging="360"/>
      </w:pPr>
      <w:rPr>
        <w:rFonts w:hint="default"/>
        <w:lang w:val="en-US" w:eastAsia="en-US" w:bidi="ar-SA"/>
      </w:rPr>
    </w:lvl>
  </w:abstractNum>
  <w:abstractNum w:abstractNumId="24">
    <w:nsid w:val="29393B7A"/>
    <w:multiLevelType w:val="hybridMultilevel"/>
    <w:tmpl w:val="E9FE5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2ADD0B26"/>
    <w:multiLevelType w:val="hybridMultilevel"/>
    <w:tmpl w:val="A6A0C6F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2B3F4589"/>
    <w:multiLevelType w:val="hybridMultilevel"/>
    <w:tmpl w:val="DCD46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BFE7947"/>
    <w:multiLevelType w:val="hybridMultilevel"/>
    <w:tmpl w:val="C1A6B018"/>
    <w:lvl w:ilvl="0" w:tplc="1302A9C8">
      <w:start w:val="1"/>
      <w:numFmt w:val="decimal"/>
      <w:lvlText w:val="%1."/>
      <w:lvlJc w:val="left"/>
      <w:pPr>
        <w:ind w:left="460" w:hanging="240"/>
      </w:pPr>
      <w:rPr>
        <w:rFonts w:ascii="Times New Roman" w:eastAsia="Times New Roman" w:hAnsi="Times New Roman" w:cs="Times New Roman" w:hint="default"/>
        <w:b/>
        <w:bCs/>
        <w:i w:val="0"/>
        <w:iCs w:val="0"/>
        <w:spacing w:val="0"/>
        <w:w w:val="100"/>
        <w:sz w:val="24"/>
        <w:szCs w:val="24"/>
        <w:lang w:val="en-US" w:eastAsia="en-US" w:bidi="ar-SA"/>
      </w:rPr>
    </w:lvl>
    <w:lvl w:ilvl="1" w:tplc="04CEC800">
      <w:numFmt w:val="bullet"/>
      <w:lvlText w:val="•"/>
      <w:lvlJc w:val="left"/>
      <w:pPr>
        <w:ind w:left="1360" w:hanging="240"/>
      </w:pPr>
      <w:rPr>
        <w:rFonts w:hint="default"/>
        <w:lang w:val="en-US" w:eastAsia="en-US" w:bidi="ar-SA"/>
      </w:rPr>
    </w:lvl>
    <w:lvl w:ilvl="2" w:tplc="4ACE182E">
      <w:numFmt w:val="bullet"/>
      <w:lvlText w:val="•"/>
      <w:lvlJc w:val="left"/>
      <w:pPr>
        <w:ind w:left="2261" w:hanging="240"/>
      </w:pPr>
      <w:rPr>
        <w:rFonts w:hint="default"/>
        <w:lang w:val="en-US" w:eastAsia="en-US" w:bidi="ar-SA"/>
      </w:rPr>
    </w:lvl>
    <w:lvl w:ilvl="3" w:tplc="FF62F230">
      <w:numFmt w:val="bullet"/>
      <w:lvlText w:val="•"/>
      <w:lvlJc w:val="left"/>
      <w:pPr>
        <w:ind w:left="3161" w:hanging="240"/>
      </w:pPr>
      <w:rPr>
        <w:rFonts w:hint="default"/>
        <w:lang w:val="en-US" w:eastAsia="en-US" w:bidi="ar-SA"/>
      </w:rPr>
    </w:lvl>
    <w:lvl w:ilvl="4" w:tplc="BFBE7B44">
      <w:numFmt w:val="bullet"/>
      <w:lvlText w:val="•"/>
      <w:lvlJc w:val="left"/>
      <w:pPr>
        <w:ind w:left="4062" w:hanging="240"/>
      </w:pPr>
      <w:rPr>
        <w:rFonts w:hint="default"/>
        <w:lang w:val="en-US" w:eastAsia="en-US" w:bidi="ar-SA"/>
      </w:rPr>
    </w:lvl>
    <w:lvl w:ilvl="5" w:tplc="57A0FFF0">
      <w:numFmt w:val="bullet"/>
      <w:lvlText w:val="•"/>
      <w:lvlJc w:val="left"/>
      <w:pPr>
        <w:ind w:left="4963" w:hanging="240"/>
      </w:pPr>
      <w:rPr>
        <w:rFonts w:hint="default"/>
        <w:lang w:val="en-US" w:eastAsia="en-US" w:bidi="ar-SA"/>
      </w:rPr>
    </w:lvl>
    <w:lvl w:ilvl="6" w:tplc="468CBE94">
      <w:numFmt w:val="bullet"/>
      <w:lvlText w:val="•"/>
      <w:lvlJc w:val="left"/>
      <w:pPr>
        <w:ind w:left="5863" w:hanging="240"/>
      </w:pPr>
      <w:rPr>
        <w:rFonts w:hint="default"/>
        <w:lang w:val="en-US" w:eastAsia="en-US" w:bidi="ar-SA"/>
      </w:rPr>
    </w:lvl>
    <w:lvl w:ilvl="7" w:tplc="ADCAC628">
      <w:numFmt w:val="bullet"/>
      <w:lvlText w:val="•"/>
      <w:lvlJc w:val="left"/>
      <w:pPr>
        <w:ind w:left="6764" w:hanging="240"/>
      </w:pPr>
      <w:rPr>
        <w:rFonts w:hint="default"/>
        <w:lang w:val="en-US" w:eastAsia="en-US" w:bidi="ar-SA"/>
      </w:rPr>
    </w:lvl>
    <w:lvl w:ilvl="8" w:tplc="8C4CD5E8">
      <w:numFmt w:val="bullet"/>
      <w:lvlText w:val="•"/>
      <w:lvlJc w:val="left"/>
      <w:pPr>
        <w:ind w:left="7665" w:hanging="240"/>
      </w:pPr>
      <w:rPr>
        <w:rFonts w:hint="default"/>
        <w:lang w:val="en-US" w:eastAsia="en-US" w:bidi="ar-SA"/>
      </w:rPr>
    </w:lvl>
  </w:abstractNum>
  <w:abstractNum w:abstractNumId="28">
    <w:nsid w:val="2C3B199D"/>
    <w:multiLevelType w:val="hybridMultilevel"/>
    <w:tmpl w:val="91D40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2DF12FEC"/>
    <w:multiLevelType w:val="hybridMultilevel"/>
    <w:tmpl w:val="5448C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2E326FF7"/>
    <w:multiLevelType w:val="hybridMultilevel"/>
    <w:tmpl w:val="3A3A2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2F145E34"/>
    <w:multiLevelType w:val="hybridMultilevel"/>
    <w:tmpl w:val="7160E0E8"/>
    <w:lvl w:ilvl="0" w:tplc="D7DEFDDE">
      <w:start w:val="1"/>
      <w:numFmt w:val="decimal"/>
      <w:lvlText w:val="%1."/>
      <w:lvlJc w:val="left"/>
      <w:pPr>
        <w:ind w:left="460" w:hanging="240"/>
      </w:pPr>
      <w:rPr>
        <w:rFonts w:ascii="Times New Roman" w:eastAsia="Times New Roman" w:hAnsi="Times New Roman" w:cs="Times New Roman" w:hint="default"/>
        <w:b/>
        <w:bCs/>
        <w:i w:val="0"/>
        <w:iCs w:val="0"/>
        <w:spacing w:val="0"/>
        <w:w w:val="100"/>
        <w:sz w:val="24"/>
        <w:szCs w:val="24"/>
        <w:lang w:val="en-US" w:eastAsia="en-US" w:bidi="ar-SA"/>
      </w:rPr>
    </w:lvl>
    <w:lvl w:ilvl="1" w:tplc="E6D661D2">
      <w:numFmt w:val="bullet"/>
      <w:lvlText w:val="•"/>
      <w:lvlJc w:val="left"/>
      <w:pPr>
        <w:ind w:left="1360" w:hanging="240"/>
      </w:pPr>
      <w:rPr>
        <w:rFonts w:hint="default"/>
        <w:lang w:val="en-US" w:eastAsia="en-US" w:bidi="ar-SA"/>
      </w:rPr>
    </w:lvl>
    <w:lvl w:ilvl="2" w:tplc="374001C6">
      <w:numFmt w:val="bullet"/>
      <w:lvlText w:val="•"/>
      <w:lvlJc w:val="left"/>
      <w:pPr>
        <w:ind w:left="2261" w:hanging="240"/>
      </w:pPr>
      <w:rPr>
        <w:rFonts w:hint="default"/>
        <w:lang w:val="en-US" w:eastAsia="en-US" w:bidi="ar-SA"/>
      </w:rPr>
    </w:lvl>
    <w:lvl w:ilvl="3" w:tplc="8494867C">
      <w:numFmt w:val="bullet"/>
      <w:lvlText w:val="•"/>
      <w:lvlJc w:val="left"/>
      <w:pPr>
        <w:ind w:left="3161" w:hanging="240"/>
      </w:pPr>
      <w:rPr>
        <w:rFonts w:hint="default"/>
        <w:lang w:val="en-US" w:eastAsia="en-US" w:bidi="ar-SA"/>
      </w:rPr>
    </w:lvl>
    <w:lvl w:ilvl="4" w:tplc="EC82DA86">
      <w:numFmt w:val="bullet"/>
      <w:lvlText w:val="•"/>
      <w:lvlJc w:val="left"/>
      <w:pPr>
        <w:ind w:left="4062" w:hanging="240"/>
      </w:pPr>
      <w:rPr>
        <w:rFonts w:hint="default"/>
        <w:lang w:val="en-US" w:eastAsia="en-US" w:bidi="ar-SA"/>
      </w:rPr>
    </w:lvl>
    <w:lvl w:ilvl="5" w:tplc="EEAA8AB6">
      <w:numFmt w:val="bullet"/>
      <w:lvlText w:val="•"/>
      <w:lvlJc w:val="left"/>
      <w:pPr>
        <w:ind w:left="4963" w:hanging="240"/>
      </w:pPr>
      <w:rPr>
        <w:rFonts w:hint="default"/>
        <w:lang w:val="en-US" w:eastAsia="en-US" w:bidi="ar-SA"/>
      </w:rPr>
    </w:lvl>
    <w:lvl w:ilvl="6" w:tplc="121C22CC">
      <w:numFmt w:val="bullet"/>
      <w:lvlText w:val="•"/>
      <w:lvlJc w:val="left"/>
      <w:pPr>
        <w:ind w:left="5863" w:hanging="240"/>
      </w:pPr>
      <w:rPr>
        <w:rFonts w:hint="default"/>
        <w:lang w:val="en-US" w:eastAsia="en-US" w:bidi="ar-SA"/>
      </w:rPr>
    </w:lvl>
    <w:lvl w:ilvl="7" w:tplc="771CFD1A">
      <w:numFmt w:val="bullet"/>
      <w:lvlText w:val="•"/>
      <w:lvlJc w:val="left"/>
      <w:pPr>
        <w:ind w:left="6764" w:hanging="240"/>
      </w:pPr>
      <w:rPr>
        <w:rFonts w:hint="default"/>
        <w:lang w:val="en-US" w:eastAsia="en-US" w:bidi="ar-SA"/>
      </w:rPr>
    </w:lvl>
    <w:lvl w:ilvl="8" w:tplc="9A36962A">
      <w:numFmt w:val="bullet"/>
      <w:lvlText w:val="•"/>
      <w:lvlJc w:val="left"/>
      <w:pPr>
        <w:ind w:left="7665" w:hanging="240"/>
      </w:pPr>
      <w:rPr>
        <w:rFonts w:hint="default"/>
        <w:lang w:val="en-US" w:eastAsia="en-US" w:bidi="ar-SA"/>
      </w:rPr>
    </w:lvl>
  </w:abstractNum>
  <w:abstractNum w:abstractNumId="32">
    <w:nsid w:val="30A15C57"/>
    <w:multiLevelType w:val="hybridMultilevel"/>
    <w:tmpl w:val="9BAA3878"/>
    <w:lvl w:ilvl="0" w:tplc="CD246908">
      <w:start w:val="1"/>
      <w:numFmt w:val="decimal"/>
      <w:lvlText w:val="%1."/>
      <w:lvlJc w:val="left"/>
      <w:pPr>
        <w:ind w:left="460" w:hanging="240"/>
      </w:pPr>
      <w:rPr>
        <w:rFonts w:ascii="Times New Roman" w:eastAsia="Times New Roman" w:hAnsi="Times New Roman" w:cs="Times New Roman" w:hint="default"/>
        <w:b/>
        <w:bCs/>
        <w:i w:val="0"/>
        <w:iCs w:val="0"/>
        <w:spacing w:val="0"/>
        <w:w w:val="100"/>
        <w:sz w:val="24"/>
        <w:szCs w:val="24"/>
        <w:lang w:val="en-US" w:eastAsia="en-US" w:bidi="ar-SA"/>
      </w:rPr>
    </w:lvl>
    <w:lvl w:ilvl="1" w:tplc="F29CF8CC">
      <w:numFmt w:val="bullet"/>
      <w:lvlText w:val="•"/>
      <w:lvlJc w:val="left"/>
      <w:pPr>
        <w:ind w:left="1360" w:hanging="240"/>
      </w:pPr>
      <w:rPr>
        <w:rFonts w:hint="default"/>
        <w:lang w:val="en-US" w:eastAsia="en-US" w:bidi="ar-SA"/>
      </w:rPr>
    </w:lvl>
    <w:lvl w:ilvl="2" w:tplc="38220026">
      <w:numFmt w:val="bullet"/>
      <w:lvlText w:val="•"/>
      <w:lvlJc w:val="left"/>
      <w:pPr>
        <w:ind w:left="2261" w:hanging="240"/>
      </w:pPr>
      <w:rPr>
        <w:rFonts w:hint="default"/>
        <w:lang w:val="en-US" w:eastAsia="en-US" w:bidi="ar-SA"/>
      </w:rPr>
    </w:lvl>
    <w:lvl w:ilvl="3" w:tplc="20FEF3E8">
      <w:numFmt w:val="bullet"/>
      <w:lvlText w:val="•"/>
      <w:lvlJc w:val="left"/>
      <w:pPr>
        <w:ind w:left="3161" w:hanging="240"/>
      </w:pPr>
      <w:rPr>
        <w:rFonts w:hint="default"/>
        <w:lang w:val="en-US" w:eastAsia="en-US" w:bidi="ar-SA"/>
      </w:rPr>
    </w:lvl>
    <w:lvl w:ilvl="4" w:tplc="94AAC9B0">
      <w:numFmt w:val="bullet"/>
      <w:lvlText w:val="•"/>
      <w:lvlJc w:val="left"/>
      <w:pPr>
        <w:ind w:left="4062" w:hanging="240"/>
      </w:pPr>
      <w:rPr>
        <w:rFonts w:hint="default"/>
        <w:lang w:val="en-US" w:eastAsia="en-US" w:bidi="ar-SA"/>
      </w:rPr>
    </w:lvl>
    <w:lvl w:ilvl="5" w:tplc="E14EEFF6">
      <w:numFmt w:val="bullet"/>
      <w:lvlText w:val="•"/>
      <w:lvlJc w:val="left"/>
      <w:pPr>
        <w:ind w:left="4963" w:hanging="240"/>
      </w:pPr>
      <w:rPr>
        <w:rFonts w:hint="default"/>
        <w:lang w:val="en-US" w:eastAsia="en-US" w:bidi="ar-SA"/>
      </w:rPr>
    </w:lvl>
    <w:lvl w:ilvl="6" w:tplc="6628984A">
      <w:numFmt w:val="bullet"/>
      <w:lvlText w:val="•"/>
      <w:lvlJc w:val="left"/>
      <w:pPr>
        <w:ind w:left="5863" w:hanging="240"/>
      </w:pPr>
      <w:rPr>
        <w:rFonts w:hint="default"/>
        <w:lang w:val="en-US" w:eastAsia="en-US" w:bidi="ar-SA"/>
      </w:rPr>
    </w:lvl>
    <w:lvl w:ilvl="7" w:tplc="D3226BC2">
      <w:numFmt w:val="bullet"/>
      <w:lvlText w:val="•"/>
      <w:lvlJc w:val="left"/>
      <w:pPr>
        <w:ind w:left="6764" w:hanging="240"/>
      </w:pPr>
      <w:rPr>
        <w:rFonts w:hint="default"/>
        <w:lang w:val="en-US" w:eastAsia="en-US" w:bidi="ar-SA"/>
      </w:rPr>
    </w:lvl>
    <w:lvl w:ilvl="8" w:tplc="701AF0B2">
      <w:numFmt w:val="bullet"/>
      <w:lvlText w:val="•"/>
      <w:lvlJc w:val="left"/>
      <w:pPr>
        <w:ind w:left="7665" w:hanging="240"/>
      </w:pPr>
      <w:rPr>
        <w:rFonts w:hint="default"/>
        <w:lang w:val="en-US" w:eastAsia="en-US" w:bidi="ar-SA"/>
      </w:rPr>
    </w:lvl>
  </w:abstractNum>
  <w:abstractNum w:abstractNumId="33">
    <w:nsid w:val="312062A1"/>
    <w:multiLevelType w:val="hybridMultilevel"/>
    <w:tmpl w:val="2F9A99E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nsid w:val="318215B7"/>
    <w:multiLevelType w:val="hybridMultilevel"/>
    <w:tmpl w:val="7DAED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346E2D2A"/>
    <w:multiLevelType w:val="hybridMultilevel"/>
    <w:tmpl w:val="A83C7F9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nsid w:val="353D3446"/>
    <w:multiLevelType w:val="hybridMultilevel"/>
    <w:tmpl w:val="29169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37B266A4"/>
    <w:multiLevelType w:val="hybridMultilevel"/>
    <w:tmpl w:val="C42677E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nsid w:val="37E1663B"/>
    <w:multiLevelType w:val="hybridMultilevel"/>
    <w:tmpl w:val="6E10E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37F9174A"/>
    <w:multiLevelType w:val="hybridMultilevel"/>
    <w:tmpl w:val="4BD6E77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nsid w:val="38DA52C5"/>
    <w:multiLevelType w:val="hybridMultilevel"/>
    <w:tmpl w:val="4E766D0A"/>
    <w:lvl w:ilvl="0" w:tplc="B5B0D510">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1" w:tplc="6EF40AC4">
      <w:numFmt w:val="bullet"/>
      <w:lvlText w:val="•"/>
      <w:lvlJc w:val="left"/>
      <w:pPr>
        <w:ind w:left="1792" w:hanging="360"/>
      </w:pPr>
      <w:rPr>
        <w:rFonts w:hint="default"/>
        <w:lang w:val="en-US" w:eastAsia="en-US" w:bidi="ar-SA"/>
      </w:rPr>
    </w:lvl>
    <w:lvl w:ilvl="2" w:tplc="4134CDEE">
      <w:numFmt w:val="bullet"/>
      <w:lvlText w:val="•"/>
      <w:lvlJc w:val="left"/>
      <w:pPr>
        <w:ind w:left="2645" w:hanging="360"/>
      </w:pPr>
      <w:rPr>
        <w:rFonts w:hint="default"/>
        <w:lang w:val="en-US" w:eastAsia="en-US" w:bidi="ar-SA"/>
      </w:rPr>
    </w:lvl>
    <w:lvl w:ilvl="3" w:tplc="ABE643D2">
      <w:numFmt w:val="bullet"/>
      <w:lvlText w:val="•"/>
      <w:lvlJc w:val="left"/>
      <w:pPr>
        <w:ind w:left="3497" w:hanging="360"/>
      </w:pPr>
      <w:rPr>
        <w:rFonts w:hint="default"/>
        <w:lang w:val="en-US" w:eastAsia="en-US" w:bidi="ar-SA"/>
      </w:rPr>
    </w:lvl>
    <w:lvl w:ilvl="4" w:tplc="4230A5B4">
      <w:numFmt w:val="bullet"/>
      <w:lvlText w:val="•"/>
      <w:lvlJc w:val="left"/>
      <w:pPr>
        <w:ind w:left="4350" w:hanging="360"/>
      </w:pPr>
      <w:rPr>
        <w:rFonts w:hint="default"/>
        <w:lang w:val="en-US" w:eastAsia="en-US" w:bidi="ar-SA"/>
      </w:rPr>
    </w:lvl>
    <w:lvl w:ilvl="5" w:tplc="8110CFB2">
      <w:numFmt w:val="bullet"/>
      <w:lvlText w:val="•"/>
      <w:lvlJc w:val="left"/>
      <w:pPr>
        <w:ind w:left="5203" w:hanging="360"/>
      </w:pPr>
      <w:rPr>
        <w:rFonts w:hint="default"/>
        <w:lang w:val="en-US" w:eastAsia="en-US" w:bidi="ar-SA"/>
      </w:rPr>
    </w:lvl>
    <w:lvl w:ilvl="6" w:tplc="763C5216">
      <w:numFmt w:val="bullet"/>
      <w:lvlText w:val="•"/>
      <w:lvlJc w:val="left"/>
      <w:pPr>
        <w:ind w:left="6055" w:hanging="360"/>
      </w:pPr>
      <w:rPr>
        <w:rFonts w:hint="default"/>
        <w:lang w:val="en-US" w:eastAsia="en-US" w:bidi="ar-SA"/>
      </w:rPr>
    </w:lvl>
    <w:lvl w:ilvl="7" w:tplc="95426FF8">
      <w:numFmt w:val="bullet"/>
      <w:lvlText w:val="•"/>
      <w:lvlJc w:val="left"/>
      <w:pPr>
        <w:ind w:left="6908" w:hanging="360"/>
      </w:pPr>
      <w:rPr>
        <w:rFonts w:hint="default"/>
        <w:lang w:val="en-US" w:eastAsia="en-US" w:bidi="ar-SA"/>
      </w:rPr>
    </w:lvl>
    <w:lvl w:ilvl="8" w:tplc="E15C4960">
      <w:numFmt w:val="bullet"/>
      <w:lvlText w:val="•"/>
      <w:lvlJc w:val="left"/>
      <w:pPr>
        <w:ind w:left="7761" w:hanging="360"/>
      </w:pPr>
      <w:rPr>
        <w:rFonts w:hint="default"/>
        <w:lang w:val="en-US" w:eastAsia="en-US" w:bidi="ar-SA"/>
      </w:rPr>
    </w:lvl>
  </w:abstractNum>
  <w:abstractNum w:abstractNumId="41">
    <w:nsid w:val="3D78593F"/>
    <w:multiLevelType w:val="hybridMultilevel"/>
    <w:tmpl w:val="3B2ED382"/>
    <w:lvl w:ilvl="0" w:tplc="BC1C0528">
      <w:numFmt w:val="bullet"/>
      <w:lvlText w:val=""/>
      <w:lvlJc w:val="left"/>
      <w:pPr>
        <w:ind w:left="940" w:hanging="360"/>
      </w:pPr>
      <w:rPr>
        <w:rFonts w:ascii="Symbol" w:eastAsia="Symbol" w:hAnsi="Symbol" w:cs="Symbol" w:hint="default"/>
        <w:b w:val="0"/>
        <w:bCs w:val="0"/>
        <w:i w:val="0"/>
        <w:iCs w:val="0"/>
        <w:spacing w:val="0"/>
        <w:w w:val="99"/>
        <w:sz w:val="20"/>
        <w:szCs w:val="20"/>
        <w:lang w:val="en-US" w:eastAsia="en-US" w:bidi="ar-SA"/>
      </w:rPr>
    </w:lvl>
    <w:lvl w:ilvl="1" w:tplc="52D296D6">
      <w:numFmt w:val="bullet"/>
      <w:lvlText w:val="•"/>
      <w:lvlJc w:val="left"/>
      <w:pPr>
        <w:ind w:left="1792" w:hanging="360"/>
      </w:pPr>
      <w:rPr>
        <w:rFonts w:hint="default"/>
        <w:lang w:val="en-US" w:eastAsia="en-US" w:bidi="ar-SA"/>
      </w:rPr>
    </w:lvl>
    <w:lvl w:ilvl="2" w:tplc="368E3F3E">
      <w:numFmt w:val="bullet"/>
      <w:lvlText w:val="•"/>
      <w:lvlJc w:val="left"/>
      <w:pPr>
        <w:ind w:left="2645" w:hanging="360"/>
      </w:pPr>
      <w:rPr>
        <w:rFonts w:hint="default"/>
        <w:lang w:val="en-US" w:eastAsia="en-US" w:bidi="ar-SA"/>
      </w:rPr>
    </w:lvl>
    <w:lvl w:ilvl="3" w:tplc="93D8407E">
      <w:numFmt w:val="bullet"/>
      <w:lvlText w:val="•"/>
      <w:lvlJc w:val="left"/>
      <w:pPr>
        <w:ind w:left="3497" w:hanging="360"/>
      </w:pPr>
      <w:rPr>
        <w:rFonts w:hint="default"/>
        <w:lang w:val="en-US" w:eastAsia="en-US" w:bidi="ar-SA"/>
      </w:rPr>
    </w:lvl>
    <w:lvl w:ilvl="4" w:tplc="8F0E7CF0">
      <w:numFmt w:val="bullet"/>
      <w:lvlText w:val="•"/>
      <w:lvlJc w:val="left"/>
      <w:pPr>
        <w:ind w:left="4350" w:hanging="360"/>
      </w:pPr>
      <w:rPr>
        <w:rFonts w:hint="default"/>
        <w:lang w:val="en-US" w:eastAsia="en-US" w:bidi="ar-SA"/>
      </w:rPr>
    </w:lvl>
    <w:lvl w:ilvl="5" w:tplc="79726B76">
      <w:numFmt w:val="bullet"/>
      <w:lvlText w:val="•"/>
      <w:lvlJc w:val="left"/>
      <w:pPr>
        <w:ind w:left="5203" w:hanging="360"/>
      </w:pPr>
      <w:rPr>
        <w:rFonts w:hint="default"/>
        <w:lang w:val="en-US" w:eastAsia="en-US" w:bidi="ar-SA"/>
      </w:rPr>
    </w:lvl>
    <w:lvl w:ilvl="6" w:tplc="FF48F832">
      <w:numFmt w:val="bullet"/>
      <w:lvlText w:val="•"/>
      <w:lvlJc w:val="left"/>
      <w:pPr>
        <w:ind w:left="6055" w:hanging="360"/>
      </w:pPr>
      <w:rPr>
        <w:rFonts w:hint="default"/>
        <w:lang w:val="en-US" w:eastAsia="en-US" w:bidi="ar-SA"/>
      </w:rPr>
    </w:lvl>
    <w:lvl w:ilvl="7" w:tplc="4E580BE6">
      <w:numFmt w:val="bullet"/>
      <w:lvlText w:val="•"/>
      <w:lvlJc w:val="left"/>
      <w:pPr>
        <w:ind w:left="6908" w:hanging="360"/>
      </w:pPr>
      <w:rPr>
        <w:rFonts w:hint="default"/>
        <w:lang w:val="en-US" w:eastAsia="en-US" w:bidi="ar-SA"/>
      </w:rPr>
    </w:lvl>
    <w:lvl w:ilvl="8" w:tplc="D2A6D664">
      <w:numFmt w:val="bullet"/>
      <w:lvlText w:val="•"/>
      <w:lvlJc w:val="left"/>
      <w:pPr>
        <w:ind w:left="7761" w:hanging="360"/>
      </w:pPr>
      <w:rPr>
        <w:rFonts w:hint="default"/>
        <w:lang w:val="en-US" w:eastAsia="en-US" w:bidi="ar-SA"/>
      </w:rPr>
    </w:lvl>
  </w:abstractNum>
  <w:abstractNum w:abstractNumId="42">
    <w:nsid w:val="40220A61"/>
    <w:multiLevelType w:val="hybridMultilevel"/>
    <w:tmpl w:val="92F06A54"/>
    <w:lvl w:ilvl="0" w:tplc="7EE80186">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1" w:tplc="D94A7A38">
      <w:numFmt w:val="bullet"/>
      <w:lvlText w:val="•"/>
      <w:lvlJc w:val="left"/>
      <w:pPr>
        <w:ind w:left="1792" w:hanging="360"/>
      </w:pPr>
      <w:rPr>
        <w:rFonts w:hint="default"/>
        <w:lang w:val="en-US" w:eastAsia="en-US" w:bidi="ar-SA"/>
      </w:rPr>
    </w:lvl>
    <w:lvl w:ilvl="2" w:tplc="1C0EC3C2">
      <w:numFmt w:val="bullet"/>
      <w:lvlText w:val="•"/>
      <w:lvlJc w:val="left"/>
      <w:pPr>
        <w:ind w:left="2645" w:hanging="360"/>
      </w:pPr>
      <w:rPr>
        <w:rFonts w:hint="default"/>
        <w:lang w:val="en-US" w:eastAsia="en-US" w:bidi="ar-SA"/>
      </w:rPr>
    </w:lvl>
    <w:lvl w:ilvl="3" w:tplc="A6F6CE8A">
      <w:numFmt w:val="bullet"/>
      <w:lvlText w:val="•"/>
      <w:lvlJc w:val="left"/>
      <w:pPr>
        <w:ind w:left="3497" w:hanging="360"/>
      </w:pPr>
      <w:rPr>
        <w:rFonts w:hint="default"/>
        <w:lang w:val="en-US" w:eastAsia="en-US" w:bidi="ar-SA"/>
      </w:rPr>
    </w:lvl>
    <w:lvl w:ilvl="4" w:tplc="116A64C2">
      <w:numFmt w:val="bullet"/>
      <w:lvlText w:val="•"/>
      <w:lvlJc w:val="left"/>
      <w:pPr>
        <w:ind w:left="4350" w:hanging="360"/>
      </w:pPr>
      <w:rPr>
        <w:rFonts w:hint="default"/>
        <w:lang w:val="en-US" w:eastAsia="en-US" w:bidi="ar-SA"/>
      </w:rPr>
    </w:lvl>
    <w:lvl w:ilvl="5" w:tplc="EB9EAF28">
      <w:numFmt w:val="bullet"/>
      <w:lvlText w:val="•"/>
      <w:lvlJc w:val="left"/>
      <w:pPr>
        <w:ind w:left="5203" w:hanging="360"/>
      </w:pPr>
      <w:rPr>
        <w:rFonts w:hint="default"/>
        <w:lang w:val="en-US" w:eastAsia="en-US" w:bidi="ar-SA"/>
      </w:rPr>
    </w:lvl>
    <w:lvl w:ilvl="6" w:tplc="3C8AE716">
      <w:numFmt w:val="bullet"/>
      <w:lvlText w:val="•"/>
      <w:lvlJc w:val="left"/>
      <w:pPr>
        <w:ind w:left="6055" w:hanging="360"/>
      </w:pPr>
      <w:rPr>
        <w:rFonts w:hint="default"/>
        <w:lang w:val="en-US" w:eastAsia="en-US" w:bidi="ar-SA"/>
      </w:rPr>
    </w:lvl>
    <w:lvl w:ilvl="7" w:tplc="E6AE3A3E">
      <w:numFmt w:val="bullet"/>
      <w:lvlText w:val="•"/>
      <w:lvlJc w:val="left"/>
      <w:pPr>
        <w:ind w:left="6908" w:hanging="360"/>
      </w:pPr>
      <w:rPr>
        <w:rFonts w:hint="default"/>
        <w:lang w:val="en-US" w:eastAsia="en-US" w:bidi="ar-SA"/>
      </w:rPr>
    </w:lvl>
    <w:lvl w:ilvl="8" w:tplc="B6E02078">
      <w:numFmt w:val="bullet"/>
      <w:lvlText w:val="•"/>
      <w:lvlJc w:val="left"/>
      <w:pPr>
        <w:ind w:left="7761" w:hanging="360"/>
      </w:pPr>
      <w:rPr>
        <w:rFonts w:hint="default"/>
        <w:lang w:val="en-US" w:eastAsia="en-US" w:bidi="ar-SA"/>
      </w:rPr>
    </w:lvl>
  </w:abstractNum>
  <w:abstractNum w:abstractNumId="43">
    <w:nsid w:val="40345B6E"/>
    <w:multiLevelType w:val="hybridMultilevel"/>
    <w:tmpl w:val="931E6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407C1513"/>
    <w:multiLevelType w:val="hybridMultilevel"/>
    <w:tmpl w:val="63622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42BC709D"/>
    <w:multiLevelType w:val="hybridMultilevel"/>
    <w:tmpl w:val="FA18F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4354252C"/>
    <w:multiLevelType w:val="multilevel"/>
    <w:tmpl w:val="3872E79A"/>
    <w:lvl w:ilvl="0">
      <w:start w:val="1"/>
      <w:numFmt w:val="decimal"/>
      <w:lvlText w:val="%1."/>
      <w:lvlJc w:val="left"/>
      <w:pPr>
        <w:ind w:left="460" w:hanging="24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640" w:hanging="420"/>
      </w:pPr>
      <w:rPr>
        <w:rFonts w:hint="default"/>
        <w:spacing w:val="0"/>
        <w:w w:val="100"/>
        <w:lang w:val="en-US" w:eastAsia="en-US" w:bidi="ar-SA"/>
      </w:rPr>
    </w:lvl>
    <w:lvl w:ilvl="2">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005" w:hanging="360"/>
      </w:pPr>
      <w:rPr>
        <w:rFonts w:hint="default"/>
        <w:lang w:val="en-US" w:eastAsia="en-US" w:bidi="ar-SA"/>
      </w:rPr>
    </w:lvl>
    <w:lvl w:ilvl="4">
      <w:numFmt w:val="bullet"/>
      <w:lvlText w:val="•"/>
      <w:lvlJc w:val="left"/>
      <w:pPr>
        <w:ind w:left="3071" w:hanging="360"/>
      </w:pPr>
      <w:rPr>
        <w:rFonts w:hint="default"/>
        <w:lang w:val="en-US" w:eastAsia="en-US" w:bidi="ar-SA"/>
      </w:rPr>
    </w:lvl>
    <w:lvl w:ilvl="5">
      <w:numFmt w:val="bullet"/>
      <w:lvlText w:val="•"/>
      <w:lvlJc w:val="left"/>
      <w:pPr>
        <w:ind w:left="4137" w:hanging="360"/>
      </w:pPr>
      <w:rPr>
        <w:rFonts w:hint="default"/>
        <w:lang w:val="en-US" w:eastAsia="en-US" w:bidi="ar-SA"/>
      </w:rPr>
    </w:lvl>
    <w:lvl w:ilvl="6">
      <w:numFmt w:val="bullet"/>
      <w:lvlText w:val="•"/>
      <w:lvlJc w:val="left"/>
      <w:pPr>
        <w:ind w:left="5203" w:hanging="360"/>
      </w:pPr>
      <w:rPr>
        <w:rFonts w:hint="default"/>
        <w:lang w:val="en-US" w:eastAsia="en-US" w:bidi="ar-SA"/>
      </w:rPr>
    </w:lvl>
    <w:lvl w:ilvl="7">
      <w:numFmt w:val="bullet"/>
      <w:lvlText w:val="•"/>
      <w:lvlJc w:val="left"/>
      <w:pPr>
        <w:ind w:left="6269" w:hanging="360"/>
      </w:pPr>
      <w:rPr>
        <w:rFonts w:hint="default"/>
        <w:lang w:val="en-US" w:eastAsia="en-US" w:bidi="ar-SA"/>
      </w:rPr>
    </w:lvl>
    <w:lvl w:ilvl="8">
      <w:numFmt w:val="bullet"/>
      <w:lvlText w:val="•"/>
      <w:lvlJc w:val="left"/>
      <w:pPr>
        <w:ind w:left="7334" w:hanging="360"/>
      </w:pPr>
      <w:rPr>
        <w:rFonts w:hint="default"/>
        <w:lang w:val="en-US" w:eastAsia="en-US" w:bidi="ar-SA"/>
      </w:rPr>
    </w:lvl>
  </w:abstractNum>
  <w:abstractNum w:abstractNumId="47">
    <w:nsid w:val="4429102A"/>
    <w:multiLevelType w:val="hybridMultilevel"/>
    <w:tmpl w:val="86803DF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8">
    <w:nsid w:val="47E3190A"/>
    <w:multiLevelType w:val="hybridMultilevel"/>
    <w:tmpl w:val="A34E5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485F2329"/>
    <w:multiLevelType w:val="hybridMultilevel"/>
    <w:tmpl w:val="59AC751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0">
    <w:nsid w:val="4BAB35E7"/>
    <w:multiLevelType w:val="hybridMultilevel"/>
    <w:tmpl w:val="24646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4C870E9F"/>
    <w:multiLevelType w:val="hybridMultilevel"/>
    <w:tmpl w:val="27E61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4EA13426"/>
    <w:multiLevelType w:val="hybridMultilevel"/>
    <w:tmpl w:val="B4BC4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4FB46007"/>
    <w:multiLevelType w:val="hybridMultilevel"/>
    <w:tmpl w:val="611AC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51881359"/>
    <w:multiLevelType w:val="hybridMultilevel"/>
    <w:tmpl w:val="F2BE2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nsid w:val="53A53A6F"/>
    <w:multiLevelType w:val="hybridMultilevel"/>
    <w:tmpl w:val="5AAAA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572570CF"/>
    <w:multiLevelType w:val="hybridMultilevel"/>
    <w:tmpl w:val="F8325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nsid w:val="57454720"/>
    <w:multiLevelType w:val="hybridMultilevel"/>
    <w:tmpl w:val="5EB25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584F06AD"/>
    <w:multiLevelType w:val="hybridMultilevel"/>
    <w:tmpl w:val="87EE371A"/>
    <w:lvl w:ilvl="0" w:tplc="28268850">
      <w:start w:val="1"/>
      <w:numFmt w:val="decimal"/>
      <w:lvlText w:val="%1."/>
      <w:lvlJc w:val="left"/>
      <w:pPr>
        <w:ind w:left="460" w:hanging="240"/>
      </w:pPr>
      <w:rPr>
        <w:rFonts w:ascii="Times New Roman" w:eastAsia="Times New Roman" w:hAnsi="Times New Roman" w:cs="Times New Roman" w:hint="default"/>
        <w:b/>
        <w:bCs/>
        <w:i w:val="0"/>
        <w:iCs w:val="0"/>
        <w:spacing w:val="0"/>
        <w:w w:val="100"/>
        <w:sz w:val="24"/>
        <w:szCs w:val="24"/>
        <w:lang w:val="en-US" w:eastAsia="en-US" w:bidi="ar-SA"/>
      </w:rPr>
    </w:lvl>
    <w:lvl w:ilvl="1" w:tplc="D6541298">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2" w:tplc="BE463A4A">
      <w:numFmt w:val="bullet"/>
      <w:lvlText w:val="•"/>
      <w:lvlJc w:val="left"/>
      <w:pPr>
        <w:ind w:left="1887" w:hanging="360"/>
      </w:pPr>
      <w:rPr>
        <w:rFonts w:hint="default"/>
        <w:lang w:val="en-US" w:eastAsia="en-US" w:bidi="ar-SA"/>
      </w:rPr>
    </w:lvl>
    <w:lvl w:ilvl="3" w:tplc="9D86C32E">
      <w:numFmt w:val="bullet"/>
      <w:lvlText w:val="•"/>
      <w:lvlJc w:val="left"/>
      <w:pPr>
        <w:ind w:left="2834" w:hanging="360"/>
      </w:pPr>
      <w:rPr>
        <w:rFonts w:hint="default"/>
        <w:lang w:val="en-US" w:eastAsia="en-US" w:bidi="ar-SA"/>
      </w:rPr>
    </w:lvl>
    <w:lvl w:ilvl="4" w:tplc="3FA0617C">
      <w:numFmt w:val="bullet"/>
      <w:lvlText w:val="•"/>
      <w:lvlJc w:val="left"/>
      <w:pPr>
        <w:ind w:left="3782" w:hanging="360"/>
      </w:pPr>
      <w:rPr>
        <w:rFonts w:hint="default"/>
        <w:lang w:val="en-US" w:eastAsia="en-US" w:bidi="ar-SA"/>
      </w:rPr>
    </w:lvl>
    <w:lvl w:ilvl="5" w:tplc="635C4E0C">
      <w:numFmt w:val="bullet"/>
      <w:lvlText w:val="•"/>
      <w:lvlJc w:val="left"/>
      <w:pPr>
        <w:ind w:left="4729" w:hanging="360"/>
      </w:pPr>
      <w:rPr>
        <w:rFonts w:hint="default"/>
        <w:lang w:val="en-US" w:eastAsia="en-US" w:bidi="ar-SA"/>
      </w:rPr>
    </w:lvl>
    <w:lvl w:ilvl="6" w:tplc="8A38F946">
      <w:numFmt w:val="bullet"/>
      <w:lvlText w:val="•"/>
      <w:lvlJc w:val="left"/>
      <w:pPr>
        <w:ind w:left="5676" w:hanging="360"/>
      </w:pPr>
      <w:rPr>
        <w:rFonts w:hint="default"/>
        <w:lang w:val="en-US" w:eastAsia="en-US" w:bidi="ar-SA"/>
      </w:rPr>
    </w:lvl>
    <w:lvl w:ilvl="7" w:tplc="7F3CC532">
      <w:numFmt w:val="bullet"/>
      <w:lvlText w:val="•"/>
      <w:lvlJc w:val="left"/>
      <w:pPr>
        <w:ind w:left="6624" w:hanging="360"/>
      </w:pPr>
      <w:rPr>
        <w:rFonts w:hint="default"/>
        <w:lang w:val="en-US" w:eastAsia="en-US" w:bidi="ar-SA"/>
      </w:rPr>
    </w:lvl>
    <w:lvl w:ilvl="8" w:tplc="BB16D976">
      <w:numFmt w:val="bullet"/>
      <w:lvlText w:val="•"/>
      <w:lvlJc w:val="left"/>
      <w:pPr>
        <w:ind w:left="7571" w:hanging="360"/>
      </w:pPr>
      <w:rPr>
        <w:rFonts w:hint="default"/>
        <w:lang w:val="en-US" w:eastAsia="en-US" w:bidi="ar-SA"/>
      </w:rPr>
    </w:lvl>
  </w:abstractNum>
  <w:abstractNum w:abstractNumId="59">
    <w:nsid w:val="58F62F02"/>
    <w:multiLevelType w:val="hybridMultilevel"/>
    <w:tmpl w:val="1DCC9AD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0">
    <w:nsid w:val="5C112FB3"/>
    <w:multiLevelType w:val="hybridMultilevel"/>
    <w:tmpl w:val="5A4A2D0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1">
    <w:nsid w:val="5C1553E8"/>
    <w:multiLevelType w:val="hybridMultilevel"/>
    <w:tmpl w:val="5FE2D44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2">
    <w:nsid w:val="5C2D7F79"/>
    <w:multiLevelType w:val="hybridMultilevel"/>
    <w:tmpl w:val="2DE64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5C463F33"/>
    <w:multiLevelType w:val="hybridMultilevel"/>
    <w:tmpl w:val="A7060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5D252143"/>
    <w:multiLevelType w:val="hybridMultilevel"/>
    <w:tmpl w:val="736ED1D4"/>
    <w:lvl w:ilvl="0" w:tplc="27402CD0">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1" w:tplc="870E89FE">
      <w:numFmt w:val="bullet"/>
      <w:lvlText w:val="•"/>
      <w:lvlJc w:val="left"/>
      <w:pPr>
        <w:ind w:left="1792" w:hanging="360"/>
      </w:pPr>
      <w:rPr>
        <w:rFonts w:hint="default"/>
        <w:lang w:val="en-US" w:eastAsia="en-US" w:bidi="ar-SA"/>
      </w:rPr>
    </w:lvl>
    <w:lvl w:ilvl="2" w:tplc="4BC2B1B4">
      <w:numFmt w:val="bullet"/>
      <w:lvlText w:val="•"/>
      <w:lvlJc w:val="left"/>
      <w:pPr>
        <w:ind w:left="2645" w:hanging="360"/>
      </w:pPr>
      <w:rPr>
        <w:rFonts w:hint="default"/>
        <w:lang w:val="en-US" w:eastAsia="en-US" w:bidi="ar-SA"/>
      </w:rPr>
    </w:lvl>
    <w:lvl w:ilvl="3" w:tplc="D1DA4B06">
      <w:numFmt w:val="bullet"/>
      <w:lvlText w:val="•"/>
      <w:lvlJc w:val="left"/>
      <w:pPr>
        <w:ind w:left="3497" w:hanging="360"/>
      </w:pPr>
      <w:rPr>
        <w:rFonts w:hint="default"/>
        <w:lang w:val="en-US" w:eastAsia="en-US" w:bidi="ar-SA"/>
      </w:rPr>
    </w:lvl>
    <w:lvl w:ilvl="4" w:tplc="91889AFA">
      <w:numFmt w:val="bullet"/>
      <w:lvlText w:val="•"/>
      <w:lvlJc w:val="left"/>
      <w:pPr>
        <w:ind w:left="4350" w:hanging="360"/>
      </w:pPr>
      <w:rPr>
        <w:rFonts w:hint="default"/>
        <w:lang w:val="en-US" w:eastAsia="en-US" w:bidi="ar-SA"/>
      </w:rPr>
    </w:lvl>
    <w:lvl w:ilvl="5" w:tplc="FD5E8F2A">
      <w:numFmt w:val="bullet"/>
      <w:lvlText w:val="•"/>
      <w:lvlJc w:val="left"/>
      <w:pPr>
        <w:ind w:left="5203" w:hanging="360"/>
      </w:pPr>
      <w:rPr>
        <w:rFonts w:hint="default"/>
        <w:lang w:val="en-US" w:eastAsia="en-US" w:bidi="ar-SA"/>
      </w:rPr>
    </w:lvl>
    <w:lvl w:ilvl="6" w:tplc="A6D235C4">
      <w:numFmt w:val="bullet"/>
      <w:lvlText w:val="•"/>
      <w:lvlJc w:val="left"/>
      <w:pPr>
        <w:ind w:left="6055" w:hanging="360"/>
      </w:pPr>
      <w:rPr>
        <w:rFonts w:hint="default"/>
        <w:lang w:val="en-US" w:eastAsia="en-US" w:bidi="ar-SA"/>
      </w:rPr>
    </w:lvl>
    <w:lvl w:ilvl="7" w:tplc="F2900C10">
      <w:numFmt w:val="bullet"/>
      <w:lvlText w:val="•"/>
      <w:lvlJc w:val="left"/>
      <w:pPr>
        <w:ind w:left="6908" w:hanging="360"/>
      </w:pPr>
      <w:rPr>
        <w:rFonts w:hint="default"/>
        <w:lang w:val="en-US" w:eastAsia="en-US" w:bidi="ar-SA"/>
      </w:rPr>
    </w:lvl>
    <w:lvl w:ilvl="8" w:tplc="2ED89BFC">
      <w:numFmt w:val="bullet"/>
      <w:lvlText w:val="•"/>
      <w:lvlJc w:val="left"/>
      <w:pPr>
        <w:ind w:left="7761" w:hanging="360"/>
      </w:pPr>
      <w:rPr>
        <w:rFonts w:hint="default"/>
        <w:lang w:val="en-US" w:eastAsia="en-US" w:bidi="ar-SA"/>
      </w:rPr>
    </w:lvl>
  </w:abstractNum>
  <w:abstractNum w:abstractNumId="65">
    <w:nsid w:val="5D2E0669"/>
    <w:multiLevelType w:val="hybridMultilevel"/>
    <w:tmpl w:val="1B1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5FB14973"/>
    <w:multiLevelType w:val="hybridMultilevel"/>
    <w:tmpl w:val="107A5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60527F41"/>
    <w:multiLevelType w:val="hybridMultilevel"/>
    <w:tmpl w:val="3DBCA4E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8">
    <w:nsid w:val="625072FF"/>
    <w:multiLevelType w:val="hybridMultilevel"/>
    <w:tmpl w:val="E0DE2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nsid w:val="63580238"/>
    <w:multiLevelType w:val="hybridMultilevel"/>
    <w:tmpl w:val="85CE923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0">
    <w:nsid w:val="6509498D"/>
    <w:multiLevelType w:val="hybridMultilevel"/>
    <w:tmpl w:val="50F2B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66407F94"/>
    <w:multiLevelType w:val="hybridMultilevel"/>
    <w:tmpl w:val="3162C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nsid w:val="67033B7F"/>
    <w:multiLevelType w:val="hybridMultilevel"/>
    <w:tmpl w:val="770C6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nsid w:val="676148DA"/>
    <w:multiLevelType w:val="hybridMultilevel"/>
    <w:tmpl w:val="22CC6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nsid w:val="6A6A28B1"/>
    <w:multiLevelType w:val="hybridMultilevel"/>
    <w:tmpl w:val="81B22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nsid w:val="6BBF542F"/>
    <w:multiLevelType w:val="hybridMultilevel"/>
    <w:tmpl w:val="B7AE2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nsid w:val="6C1D61AF"/>
    <w:multiLevelType w:val="hybridMultilevel"/>
    <w:tmpl w:val="5FD039E0"/>
    <w:lvl w:ilvl="0" w:tplc="CB82D272">
      <w:numFmt w:val="bullet"/>
      <w:lvlText w:val=""/>
      <w:lvlJc w:val="left"/>
      <w:pPr>
        <w:ind w:left="940" w:hanging="360"/>
      </w:pPr>
      <w:rPr>
        <w:rFonts w:ascii="Wingdings" w:eastAsia="Wingdings" w:hAnsi="Wingdings" w:cs="Wingdings" w:hint="default"/>
        <w:b w:val="0"/>
        <w:bCs w:val="0"/>
        <w:i w:val="0"/>
        <w:iCs w:val="0"/>
        <w:spacing w:val="0"/>
        <w:w w:val="100"/>
        <w:sz w:val="24"/>
        <w:szCs w:val="24"/>
        <w:lang w:val="en-US" w:eastAsia="en-US" w:bidi="ar-SA"/>
      </w:rPr>
    </w:lvl>
    <w:lvl w:ilvl="1" w:tplc="F468D5C2">
      <w:numFmt w:val="bullet"/>
      <w:lvlText w:val="•"/>
      <w:lvlJc w:val="left"/>
      <w:pPr>
        <w:ind w:left="1792" w:hanging="360"/>
      </w:pPr>
      <w:rPr>
        <w:rFonts w:hint="default"/>
        <w:lang w:val="en-US" w:eastAsia="en-US" w:bidi="ar-SA"/>
      </w:rPr>
    </w:lvl>
    <w:lvl w:ilvl="2" w:tplc="006C6994">
      <w:numFmt w:val="bullet"/>
      <w:lvlText w:val="•"/>
      <w:lvlJc w:val="left"/>
      <w:pPr>
        <w:ind w:left="2645" w:hanging="360"/>
      </w:pPr>
      <w:rPr>
        <w:rFonts w:hint="default"/>
        <w:lang w:val="en-US" w:eastAsia="en-US" w:bidi="ar-SA"/>
      </w:rPr>
    </w:lvl>
    <w:lvl w:ilvl="3" w:tplc="CA5CA86A">
      <w:numFmt w:val="bullet"/>
      <w:lvlText w:val="•"/>
      <w:lvlJc w:val="left"/>
      <w:pPr>
        <w:ind w:left="3497" w:hanging="360"/>
      </w:pPr>
      <w:rPr>
        <w:rFonts w:hint="default"/>
        <w:lang w:val="en-US" w:eastAsia="en-US" w:bidi="ar-SA"/>
      </w:rPr>
    </w:lvl>
    <w:lvl w:ilvl="4" w:tplc="54D25944">
      <w:numFmt w:val="bullet"/>
      <w:lvlText w:val="•"/>
      <w:lvlJc w:val="left"/>
      <w:pPr>
        <w:ind w:left="4350" w:hanging="360"/>
      </w:pPr>
      <w:rPr>
        <w:rFonts w:hint="default"/>
        <w:lang w:val="en-US" w:eastAsia="en-US" w:bidi="ar-SA"/>
      </w:rPr>
    </w:lvl>
    <w:lvl w:ilvl="5" w:tplc="1E82B164">
      <w:numFmt w:val="bullet"/>
      <w:lvlText w:val="•"/>
      <w:lvlJc w:val="left"/>
      <w:pPr>
        <w:ind w:left="5203" w:hanging="360"/>
      </w:pPr>
      <w:rPr>
        <w:rFonts w:hint="default"/>
        <w:lang w:val="en-US" w:eastAsia="en-US" w:bidi="ar-SA"/>
      </w:rPr>
    </w:lvl>
    <w:lvl w:ilvl="6" w:tplc="C684531C">
      <w:numFmt w:val="bullet"/>
      <w:lvlText w:val="•"/>
      <w:lvlJc w:val="left"/>
      <w:pPr>
        <w:ind w:left="6055" w:hanging="360"/>
      </w:pPr>
      <w:rPr>
        <w:rFonts w:hint="default"/>
        <w:lang w:val="en-US" w:eastAsia="en-US" w:bidi="ar-SA"/>
      </w:rPr>
    </w:lvl>
    <w:lvl w:ilvl="7" w:tplc="A936200C">
      <w:numFmt w:val="bullet"/>
      <w:lvlText w:val="•"/>
      <w:lvlJc w:val="left"/>
      <w:pPr>
        <w:ind w:left="6908" w:hanging="360"/>
      </w:pPr>
      <w:rPr>
        <w:rFonts w:hint="default"/>
        <w:lang w:val="en-US" w:eastAsia="en-US" w:bidi="ar-SA"/>
      </w:rPr>
    </w:lvl>
    <w:lvl w:ilvl="8" w:tplc="C6D2E686">
      <w:numFmt w:val="bullet"/>
      <w:lvlText w:val="•"/>
      <w:lvlJc w:val="left"/>
      <w:pPr>
        <w:ind w:left="7761" w:hanging="360"/>
      </w:pPr>
      <w:rPr>
        <w:rFonts w:hint="default"/>
        <w:lang w:val="en-US" w:eastAsia="en-US" w:bidi="ar-SA"/>
      </w:rPr>
    </w:lvl>
  </w:abstractNum>
  <w:abstractNum w:abstractNumId="77">
    <w:nsid w:val="6DC57AFF"/>
    <w:multiLevelType w:val="hybridMultilevel"/>
    <w:tmpl w:val="39D4D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nsid w:val="6E126888"/>
    <w:multiLevelType w:val="hybridMultilevel"/>
    <w:tmpl w:val="015A2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nsid w:val="6E2D0623"/>
    <w:multiLevelType w:val="hybridMultilevel"/>
    <w:tmpl w:val="5E82048C"/>
    <w:lvl w:ilvl="0" w:tplc="CC00B5BA">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1" w:tplc="3C2CDF4A">
      <w:numFmt w:val="bullet"/>
      <w:lvlText w:val="•"/>
      <w:lvlJc w:val="left"/>
      <w:pPr>
        <w:ind w:left="1792" w:hanging="360"/>
      </w:pPr>
      <w:rPr>
        <w:rFonts w:hint="default"/>
        <w:lang w:val="en-US" w:eastAsia="en-US" w:bidi="ar-SA"/>
      </w:rPr>
    </w:lvl>
    <w:lvl w:ilvl="2" w:tplc="A086C5A6">
      <w:numFmt w:val="bullet"/>
      <w:lvlText w:val="•"/>
      <w:lvlJc w:val="left"/>
      <w:pPr>
        <w:ind w:left="2645" w:hanging="360"/>
      </w:pPr>
      <w:rPr>
        <w:rFonts w:hint="default"/>
        <w:lang w:val="en-US" w:eastAsia="en-US" w:bidi="ar-SA"/>
      </w:rPr>
    </w:lvl>
    <w:lvl w:ilvl="3" w:tplc="003EABCE">
      <w:numFmt w:val="bullet"/>
      <w:lvlText w:val="•"/>
      <w:lvlJc w:val="left"/>
      <w:pPr>
        <w:ind w:left="3497" w:hanging="360"/>
      </w:pPr>
      <w:rPr>
        <w:rFonts w:hint="default"/>
        <w:lang w:val="en-US" w:eastAsia="en-US" w:bidi="ar-SA"/>
      </w:rPr>
    </w:lvl>
    <w:lvl w:ilvl="4" w:tplc="7EA297D4">
      <w:numFmt w:val="bullet"/>
      <w:lvlText w:val="•"/>
      <w:lvlJc w:val="left"/>
      <w:pPr>
        <w:ind w:left="4350" w:hanging="360"/>
      </w:pPr>
      <w:rPr>
        <w:rFonts w:hint="default"/>
        <w:lang w:val="en-US" w:eastAsia="en-US" w:bidi="ar-SA"/>
      </w:rPr>
    </w:lvl>
    <w:lvl w:ilvl="5" w:tplc="1AAA3D4C">
      <w:numFmt w:val="bullet"/>
      <w:lvlText w:val="•"/>
      <w:lvlJc w:val="left"/>
      <w:pPr>
        <w:ind w:left="5203" w:hanging="360"/>
      </w:pPr>
      <w:rPr>
        <w:rFonts w:hint="default"/>
        <w:lang w:val="en-US" w:eastAsia="en-US" w:bidi="ar-SA"/>
      </w:rPr>
    </w:lvl>
    <w:lvl w:ilvl="6" w:tplc="21A8AF42">
      <w:numFmt w:val="bullet"/>
      <w:lvlText w:val="•"/>
      <w:lvlJc w:val="left"/>
      <w:pPr>
        <w:ind w:left="6055" w:hanging="360"/>
      </w:pPr>
      <w:rPr>
        <w:rFonts w:hint="default"/>
        <w:lang w:val="en-US" w:eastAsia="en-US" w:bidi="ar-SA"/>
      </w:rPr>
    </w:lvl>
    <w:lvl w:ilvl="7" w:tplc="E1C27C44">
      <w:numFmt w:val="bullet"/>
      <w:lvlText w:val="•"/>
      <w:lvlJc w:val="left"/>
      <w:pPr>
        <w:ind w:left="6908" w:hanging="360"/>
      </w:pPr>
      <w:rPr>
        <w:rFonts w:hint="default"/>
        <w:lang w:val="en-US" w:eastAsia="en-US" w:bidi="ar-SA"/>
      </w:rPr>
    </w:lvl>
    <w:lvl w:ilvl="8" w:tplc="CD70C4C4">
      <w:numFmt w:val="bullet"/>
      <w:lvlText w:val="•"/>
      <w:lvlJc w:val="left"/>
      <w:pPr>
        <w:ind w:left="7761" w:hanging="360"/>
      </w:pPr>
      <w:rPr>
        <w:rFonts w:hint="default"/>
        <w:lang w:val="en-US" w:eastAsia="en-US" w:bidi="ar-SA"/>
      </w:rPr>
    </w:lvl>
  </w:abstractNum>
  <w:abstractNum w:abstractNumId="80">
    <w:nsid w:val="6FB12188"/>
    <w:multiLevelType w:val="hybridMultilevel"/>
    <w:tmpl w:val="4068593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1">
    <w:nsid w:val="74E131AD"/>
    <w:multiLevelType w:val="hybridMultilevel"/>
    <w:tmpl w:val="130AA5A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2">
    <w:nsid w:val="774147CB"/>
    <w:multiLevelType w:val="hybridMultilevel"/>
    <w:tmpl w:val="04069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nsid w:val="78AB08CC"/>
    <w:multiLevelType w:val="hybridMultilevel"/>
    <w:tmpl w:val="670A666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4">
    <w:nsid w:val="78DC5BF2"/>
    <w:multiLevelType w:val="hybridMultilevel"/>
    <w:tmpl w:val="2CD69962"/>
    <w:lvl w:ilvl="0" w:tplc="DCFAEDA4">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1" w:tplc="3BD23396">
      <w:numFmt w:val="bullet"/>
      <w:lvlText w:val="•"/>
      <w:lvlJc w:val="left"/>
      <w:pPr>
        <w:ind w:left="1792" w:hanging="360"/>
      </w:pPr>
      <w:rPr>
        <w:rFonts w:hint="default"/>
        <w:lang w:val="en-US" w:eastAsia="en-US" w:bidi="ar-SA"/>
      </w:rPr>
    </w:lvl>
    <w:lvl w:ilvl="2" w:tplc="84DC8770">
      <w:numFmt w:val="bullet"/>
      <w:lvlText w:val="•"/>
      <w:lvlJc w:val="left"/>
      <w:pPr>
        <w:ind w:left="2645" w:hanging="360"/>
      </w:pPr>
      <w:rPr>
        <w:rFonts w:hint="default"/>
        <w:lang w:val="en-US" w:eastAsia="en-US" w:bidi="ar-SA"/>
      </w:rPr>
    </w:lvl>
    <w:lvl w:ilvl="3" w:tplc="4BFA23D2">
      <w:numFmt w:val="bullet"/>
      <w:lvlText w:val="•"/>
      <w:lvlJc w:val="left"/>
      <w:pPr>
        <w:ind w:left="3497" w:hanging="360"/>
      </w:pPr>
      <w:rPr>
        <w:rFonts w:hint="default"/>
        <w:lang w:val="en-US" w:eastAsia="en-US" w:bidi="ar-SA"/>
      </w:rPr>
    </w:lvl>
    <w:lvl w:ilvl="4" w:tplc="B99E9C92">
      <w:numFmt w:val="bullet"/>
      <w:lvlText w:val="•"/>
      <w:lvlJc w:val="left"/>
      <w:pPr>
        <w:ind w:left="4350" w:hanging="360"/>
      </w:pPr>
      <w:rPr>
        <w:rFonts w:hint="default"/>
        <w:lang w:val="en-US" w:eastAsia="en-US" w:bidi="ar-SA"/>
      </w:rPr>
    </w:lvl>
    <w:lvl w:ilvl="5" w:tplc="016269F8">
      <w:numFmt w:val="bullet"/>
      <w:lvlText w:val="•"/>
      <w:lvlJc w:val="left"/>
      <w:pPr>
        <w:ind w:left="5203" w:hanging="360"/>
      </w:pPr>
      <w:rPr>
        <w:rFonts w:hint="default"/>
        <w:lang w:val="en-US" w:eastAsia="en-US" w:bidi="ar-SA"/>
      </w:rPr>
    </w:lvl>
    <w:lvl w:ilvl="6" w:tplc="B3368C5A">
      <w:numFmt w:val="bullet"/>
      <w:lvlText w:val="•"/>
      <w:lvlJc w:val="left"/>
      <w:pPr>
        <w:ind w:left="6055" w:hanging="360"/>
      </w:pPr>
      <w:rPr>
        <w:rFonts w:hint="default"/>
        <w:lang w:val="en-US" w:eastAsia="en-US" w:bidi="ar-SA"/>
      </w:rPr>
    </w:lvl>
    <w:lvl w:ilvl="7" w:tplc="D548C33C">
      <w:numFmt w:val="bullet"/>
      <w:lvlText w:val="•"/>
      <w:lvlJc w:val="left"/>
      <w:pPr>
        <w:ind w:left="6908" w:hanging="360"/>
      </w:pPr>
      <w:rPr>
        <w:rFonts w:hint="default"/>
        <w:lang w:val="en-US" w:eastAsia="en-US" w:bidi="ar-SA"/>
      </w:rPr>
    </w:lvl>
    <w:lvl w:ilvl="8" w:tplc="72C677AA">
      <w:numFmt w:val="bullet"/>
      <w:lvlText w:val="•"/>
      <w:lvlJc w:val="left"/>
      <w:pPr>
        <w:ind w:left="7761" w:hanging="360"/>
      </w:pPr>
      <w:rPr>
        <w:rFonts w:hint="default"/>
        <w:lang w:val="en-US" w:eastAsia="en-US" w:bidi="ar-SA"/>
      </w:rPr>
    </w:lvl>
  </w:abstractNum>
  <w:abstractNum w:abstractNumId="85">
    <w:nsid w:val="7D0D3391"/>
    <w:multiLevelType w:val="hybridMultilevel"/>
    <w:tmpl w:val="DC60DE2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6">
    <w:nsid w:val="7E0E2096"/>
    <w:multiLevelType w:val="hybridMultilevel"/>
    <w:tmpl w:val="C4BCF646"/>
    <w:lvl w:ilvl="0" w:tplc="6A804C02">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1" w:tplc="677EE74A">
      <w:numFmt w:val="bullet"/>
      <w:lvlText w:val="•"/>
      <w:lvlJc w:val="left"/>
      <w:pPr>
        <w:ind w:left="1792" w:hanging="360"/>
      </w:pPr>
      <w:rPr>
        <w:rFonts w:hint="default"/>
        <w:lang w:val="en-US" w:eastAsia="en-US" w:bidi="ar-SA"/>
      </w:rPr>
    </w:lvl>
    <w:lvl w:ilvl="2" w:tplc="979CAAD6">
      <w:numFmt w:val="bullet"/>
      <w:lvlText w:val="•"/>
      <w:lvlJc w:val="left"/>
      <w:pPr>
        <w:ind w:left="2645" w:hanging="360"/>
      </w:pPr>
      <w:rPr>
        <w:rFonts w:hint="default"/>
        <w:lang w:val="en-US" w:eastAsia="en-US" w:bidi="ar-SA"/>
      </w:rPr>
    </w:lvl>
    <w:lvl w:ilvl="3" w:tplc="6B6ECA6C">
      <w:numFmt w:val="bullet"/>
      <w:lvlText w:val="•"/>
      <w:lvlJc w:val="left"/>
      <w:pPr>
        <w:ind w:left="3497" w:hanging="360"/>
      </w:pPr>
      <w:rPr>
        <w:rFonts w:hint="default"/>
        <w:lang w:val="en-US" w:eastAsia="en-US" w:bidi="ar-SA"/>
      </w:rPr>
    </w:lvl>
    <w:lvl w:ilvl="4" w:tplc="3D7AC9C0">
      <w:numFmt w:val="bullet"/>
      <w:lvlText w:val="•"/>
      <w:lvlJc w:val="left"/>
      <w:pPr>
        <w:ind w:left="4350" w:hanging="360"/>
      </w:pPr>
      <w:rPr>
        <w:rFonts w:hint="default"/>
        <w:lang w:val="en-US" w:eastAsia="en-US" w:bidi="ar-SA"/>
      </w:rPr>
    </w:lvl>
    <w:lvl w:ilvl="5" w:tplc="845E9700">
      <w:numFmt w:val="bullet"/>
      <w:lvlText w:val="•"/>
      <w:lvlJc w:val="left"/>
      <w:pPr>
        <w:ind w:left="5203" w:hanging="360"/>
      </w:pPr>
      <w:rPr>
        <w:rFonts w:hint="default"/>
        <w:lang w:val="en-US" w:eastAsia="en-US" w:bidi="ar-SA"/>
      </w:rPr>
    </w:lvl>
    <w:lvl w:ilvl="6" w:tplc="7B0E4D00">
      <w:numFmt w:val="bullet"/>
      <w:lvlText w:val="•"/>
      <w:lvlJc w:val="left"/>
      <w:pPr>
        <w:ind w:left="6055" w:hanging="360"/>
      </w:pPr>
      <w:rPr>
        <w:rFonts w:hint="default"/>
        <w:lang w:val="en-US" w:eastAsia="en-US" w:bidi="ar-SA"/>
      </w:rPr>
    </w:lvl>
    <w:lvl w:ilvl="7" w:tplc="69E6F520">
      <w:numFmt w:val="bullet"/>
      <w:lvlText w:val="•"/>
      <w:lvlJc w:val="left"/>
      <w:pPr>
        <w:ind w:left="6908" w:hanging="360"/>
      </w:pPr>
      <w:rPr>
        <w:rFonts w:hint="default"/>
        <w:lang w:val="en-US" w:eastAsia="en-US" w:bidi="ar-SA"/>
      </w:rPr>
    </w:lvl>
    <w:lvl w:ilvl="8" w:tplc="7F2095BA">
      <w:numFmt w:val="bullet"/>
      <w:lvlText w:val="•"/>
      <w:lvlJc w:val="left"/>
      <w:pPr>
        <w:ind w:left="7761" w:hanging="360"/>
      </w:pPr>
      <w:rPr>
        <w:rFonts w:hint="default"/>
        <w:lang w:val="en-US" w:eastAsia="en-US" w:bidi="ar-SA"/>
      </w:rPr>
    </w:lvl>
  </w:abstractNum>
  <w:num w:numId="1">
    <w:abstractNumId w:val="42"/>
  </w:num>
  <w:num w:numId="2">
    <w:abstractNumId w:val="84"/>
  </w:num>
  <w:num w:numId="3">
    <w:abstractNumId w:val="27"/>
  </w:num>
  <w:num w:numId="4">
    <w:abstractNumId w:val="64"/>
  </w:num>
  <w:num w:numId="5">
    <w:abstractNumId w:val="46"/>
  </w:num>
  <w:num w:numId="6">
    <w:abstractNumId w:val="10"/>
  </w:num>
  <w:num w:numId="7">
    <w:abstractNumId w:val="58"/>
  </w:num>
  <w:num w:numId="8">
    <w:abstractNumId w:val="6"/>
  </w:num>
  <w:num w:numId="9">
    <w:abstractNumId w:val="31"/>
  </w:num>
  <w:num w:numId="10">
    <w:abstractNumId w:val="32"/>
  </w:num>
  <w:num w:numId="11">
    <w:abstractNumId w:val="40"/>
  </w:num>
  <w:num w:numId="12">
    <w:abstractNumId w:val="16"/>
  </w:num>
  <w:num w:numId="13">
    <w:abstractNumId w:val="22"/>
  </w:num>
  <w:num w:numId="14">
    <w:abstractNumId w:val="79"/>
  </w:num>
  <w:num w:numId="15">
    <w:abstractNumId w:val="3"/>
  </w:num>
  <w:num w:numId="16">
    <w:abstractNumId w:val="76"/>
  </w:num>
  <w:num w:numId="17">
    <w:abstractNumId w:val="23"/>
  </w:num>
  <w:num w:numId="18">
    <w:abstractNumId w:val="41"/>
  </w:num>
  <w:num w:numId="19">
    <w:abstractNumId w:val="20"/>
  </w:num>
  <w:num w:numId="20">
    <w:abstractNumId w:val="4"/>
  </w:num>
  <w:num w:numId="21">
    <w:abstractNumId w:val="86"/>
  </w:num>
  <w:num w:numId="22">
    <w:abstractNumId w:val="29"/>
  </w:num>
  <w:num w:numId="23">
    <w:abstractNumId w:val="13"/>
  </w:num>
  <w:num w:numId="24">
    <w:abstractNumId w:val="75"/>
  </w:num>
  <w:num w:numId="25">
    <w:abstractNumId w:val="74"/>
  </w:num>
  <w:num w:numId="26">
    <w:abstractNumId w:val="45"/>
  </w:num>
  <w:num w:numId="27">
    <w:abstractNumId w:val="21"/>
  </w:num>
  <w:num w:numId="28">
    <w:abstractNumId w:val="61"/>
  </w:num>
  <w:num w:numId="29">
    <w:abstractNumId w:val="50"/>
  </w:num>
  <w:num w:numId="30">
    <w:abstractNumId w:val="28"/>
  </w:num>
  <w:num w:numId="31">
    <w:abstractNumId w:val="72"/>
  </w:num>
  <w:num w:numId="32">
    <w:abstractNumId w:val="83"/>
  </w:num>
  <w:num w:numId="33">
    <w:abstractNumId w:val="38"/>
  </w:num>
  <w:num w:numId="34">
    <w:abstractNumId w:val="59"/>
  </w:num>
  <w:num w:numId="35">
    <w:abstractNumId w:val="48"/>
  </w:num>
  <w:num w:numId="36">
    <w:abstractNumId w:val="0"/>
  </w:num>
  <w:num w:numId="37">
    <w:abstractNumId w:val="62"/>
  </w:num>
  <w:num w:numId="38">
    <w:abstractNumId w:val="55"/>
  </w:num>
  <w:num w:numId="39">
    <w:abstractNumId w:val="15"/>
  </w:num>
  <w:num w:numId="40">
    <w:abstractNumId w:val="26"/>
  </w:num>
  <w:num w:numId="41">
    <w:abstractNumId w:val="7"/>
  </w:num>
  <w:num w:numId="42">
    <w:abstractNumId w:val="37"/>
  </w:num>
  <w:num w:numId="43">
    <w:abstractNumId w:val="39"/>
  </w:num>
  <w:num w:numId="44">
    <w:abstractNumId w:val="2"/>
  </w:num>
  <w:num w:numId="45">
    <w:abstractNumId w:val="81"/>
  </w:num>
  <w:num w:numId="46">
    <w:abstractNumId w:val="25"/>
  </w:num>
  <w:num w:numId="47">
    <w:abstractNumId w:val="67"/>
  </w:num>
  <w:num w:numId="48">
    <w:abstractNumId w:val="80"/>
  </w:num>
  <w:num w:numId="49">
    <w:abstractNumId w:val="69"/>
  </w:num>
  <w:num w:numId="50">
    <w:abstractNumId w:val="36"/>
  </w:num>
  <w:num w:numId="51">
    <w:abstractNumId w:val="11"/>
  </w:num>
  <w:num w:numId="52">
    <w:abstractNumId w:val="70"/>
  </w:num>
  <w:num w:numId="53">
    <w:abstractNumId w:val="85"/>
  </w:num>
  <w:num w:numId="54">
    <w:abstractNumId w:val="12"/>
  </w:num>
  <w:num w:numId="55">
    <w:abstractNumId w:val="8"/>
  </w:num>
  <w:num w:numId="56">
    <w:abstractNumId w:val="53"/>
  </w:num>
  <w:num w:numId="57">
    <w:abstractNumId w:val="33"/>
  </w:num>
  <w:num w:numId="58">
    <w:abstractNumId w:val="52"/>
  </w:num>
  <w:num w:numId="59">
    <w:abstractNumId w:val="35"/>
  </w:num>
  <w:num w:numId="60">
    <w:abstractNumId w:val="43"/>
  </w:num>
  <w:num w:numId="61">
    <w:abstractNumId w:val="17"/>
  </w:num>
  <w:num w:numId="62">
    <w:abstractNumId w:val="14"/>
  </w:num>
  <w:num w:numId="63">
    <w:abstractNumId w:val="66"/>
  </w:num>
  <w:num w:numId="64">
    <w:abstractNumId w:val="65"/>
  </w:num>
  <w:num w:numId="65">
    <w:abstractNumId w:val="5"/>
  </w:num>
  <w:num w:numId="66">
    <w:abstractNumId w:val="51"/>
  </w:num>
  <w:num w:numId="67">
    <w:abstractNumId w:val="71"/>
  </w:num>
  <w:num w:numId="68">
    <w:abstractNumId w:val="63"/>
  </w:num>
  <w:num w:numId="69">
    <w:abstractNumId w:val="78"/>
  </w:num>
  <w:num w:numId="70">
    <w:abstractNumId w:val="77"/>
  </w:num>
  <w:num w:numId="71">
    <w:abstractNumId w:val="30"/>
  </w:num>
  <w:num w:numId="72">
    <w:abstractNumId w:val="82"/>
  </w:num>
  <w:num w:numId="73">
    <w:abstractNumId w:val="19"/>
  </w:num>
  <w:num w:numId="74">
    <w:abstractNumId w:val="57"/>
  </w:num>
  <w:num w:numId="75">
    <w:abstractNumId w:val="56"/>
  </w:num>
  <w:num w:numId="76">
    <w:abstractNumId w:val="1"/>
  </w:num>
  <w:num w:numId="77">
    <w:abstractNumId w:val="54"/>
  </w:num>
  <w:num w:numId="78">
    <w:abstractNumId w:val="49"/>
  </w:num>
  <w:num w:numId="79">
    <w:abstractNumId w:val="18"/>
  </w:num>
  <w:num w:numId="80">
    <w:abstractNumId w:val="68"/>
  </w:num>
  <w:num w:numId="81">
    <w:abstractNumId w:val="47"/>
  </w:num>
  <w:num w:numId="82">
    <w:abstractNumId w:val="44"/>
  </w:num>
  <w:num w:numId="83">
    <w:abstractNumId w:val="34"/>
  </w:num>
  <w:num w:numId="84">
    <w:abstractNumId w:val="9"/>
  </w:num>
  <w:num w:numId="85">
    <w:abstractNumId w:val="24"/>
  </w:num>
  <w:num w:numId="86">
    <w:abstractNumId w:val="73"/>
  </w:num>
  <w:num w:numId="87">
    <w:abstractNumId w:val="60"/>
  </w:num>
  <w:numIdMacAtCleanup w:val="8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bhiram Arali">
    <w15:presenceInfo w15:providerId="None" w15:userId="Abhiram Arali"/>
  </w15:person>
  <w15:person w15:author="Hii">
    <w15:presenceInfo w15:providerId="None" w15:userId="Hi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A4D"/>
    <w:rsid w:val="00000CCD"/>
    <w:rsid w:val="00003F52"/>
    <w:rsid w:val="00004908"/>
    <w:rsid w:val="00005180"/>
    <w:rsid w:val="0000543D"/>
    <w:rsid w:val="00010400"/>
    <w:rsid w:val="00015695"/>
    <w:rsid w:val="000203A4"/>
    <w:rsid w:val="000228A9"/>
    <w:rsid w:val="00022F00"/>
    <w:rsid w:val="00026902"/>
    <w:rsid w:val="00027910"/>
    <w:rsid w:val="0003178E"/>
    <w:rsid w:val="00031846"/>
    <w:rsid w:val="00031BAA"/>
    <w:rsid w:val="00035E0D"/>
    <w:rsid w:val="00036887"/>
    <w:rsid w:val="00037DFD"/>
    <w:rsid w:val="00053195"/>
    <w:rsid w:val="0005428E"/>
    <w:rsid w:val="00056027"/>
    <w:rsid w:val="00062284"/>
    <w:rsid w:val="00063018"/>
    <w:rsid w:val="0006512D"/>
    <w:rsid w:val="0006528C"/>
    <w:rsid w:val="00067308"/>
    <w:rsid w:val="00074822"/>
    <w:rsid w:val="00084794"/>
    <w:rsid w:val="00091022"/>
    <w:rsid w:val="00094DDB"/>
    <w:rsid w:val="00095064"/>
    <w:rsid w:val="000A5C5F"/>
    <w:rsid w:val="000A602D"/>
    <w:rsid w:val="000B18E2"/>
    <w:rsid w:val="000B1EC7"/>
    <w:rsid w:val="000B32CA"/>
    <w:rsid w:val="000B575B"/>
    <w:rsid w:val="000C548B"/>
    <w:rsid w:val="000C6A44"/>
    <w:rsid w:val="000C6E34"/>
    <w:rsid w:val="000D1B05"/>
    <w:rsid w:val="000F1A63"/>
    <w:rsid w:val="000F2BEA"/>
    <w:rsid w:val="000F3F49"/>
    <w:rsid w:val="000F651D"/>
    <w:rsid w:val="0010677D"/>
    <w:rsid w:val="0010712B"/>
    <w:rsid w:val="0011236F"/>
    <w:rsid w:val="00112797"/>
    <w:rsid w:val="00122B7C"/>
    <w:rsid w:val="00125282"/>
    <w:rsid w:val="0012568B"/>
    <w:rsid w:val="00126902"/>
    <w:rsid w:val="0013297F"/>
    <w:rsid w:val="00134C38"/>
    <w:rsid w:val="00136B99"/>
    <w:rsid w:val="001408F7"/>
    <w:rsid w:val="001410E3"/>
    <w:rsid w:val="00141EC7"/>
    <w:rsid w:val="00142CF8"/>
    <w:rsid w:val="00145955"/>
    <w:rsid w:val="001475B8"/>
    <w:rsid w:val="00150B8B"/>
    <w:rsid w:val="00155EF5"/>
    <w:rsid w:val="00156D4D"/>
    <w:rsid w:val="001604BE"/>
    <w:rsid w:val="00161E48"/>
    <w:rsid w:val="00163253"/>
    <w:rsid w:val="00165927"/>
    <w:rsid w:val="001673A5"/>
    <w:rsid w:val="00167D45"/>
    <w:rsid w:val="00173EBA"/>
    <w:rsid w:val="0017780B"/>
    <w:rsid w:val="00183DFF"/>
    <w:rsid w:val="00190E61"/>
    <w:rsid w:val="001A509D"/>
    <w:rsid w:val="001A5723"/>
    <w:rsid w:val="001B1255"/>
    <w:rsid w:val="001B228E"/>
    <w:rsid w:val="001B3899"/>
    <w:rsid w:val="001B55EC"/>
    <w:rsid w:val="001B5DBA"/>
    <w:rsid w:val="001B5E03"/>
    <w:rsid w:val="001C6D62"/>
    <w:rsid w:val="001D1A8C"/>
    <w:rsid w:val="001D73D3"/>
    <w:rsid w:val="001D7443"/>
    <w:rsid w:val="001E61FA"/>
    <w:rsid w:val="001F324A"/>
    <w:rsid w:val="001F5F08"/>
    <w:rsid w:val="001F6B65"/>
    <w:rsid w:val="001F6FB4"/>
    <w:rsid w:val="00201292"/>
    <w:rsid w:val="00202FC7"/>
    <w:rsid w:val="002056E3"/>
    <w:rsid w:val="00205F0A"/>
    <w:rsid w:val="00206306"/>
    <w:rsid w:val="002068C9"/>
    <w:rsid w:val="00212BEE"/>
    <w:rsid w:val="00213F22"/>
    <w:rsid w:val="0021703F"/>
    <w:rsid w:val="0022326C"/>
    <w:rsid w:val="00223A77"/>
    <w:rsid w:val="00223AD0"/>
    <w:rsid w:val="00225858"/>
    <w:rsid w:val="002275A5"/>
    <w:rsid w:val="00231693"/>
    <w:rsid w:val="00234637"/>
    <w:rsid w:val="00235952"/>
    <w:rsid w:val="00235E7B"/>
    <w:rsid w:val="00237F7E"/>
    <w:rsid w:val="00252111"/>
    <w:rsid w:val="00253E60"/>
    <w:rsid w:val="00260E6D"/>
    <w:rsid w:val="0027041A"/>
    <w:rsid w:val="002748D7"/>
    <w:rsid w:val="00274EF6"/>
    <w:rsid w:val="002753B9"/>
    <w:rsid w:val="00280931"/>
    <w:rsid w:val="00282381"/>
    <w:rsid w:val="002868D9"/>
    <w:rsid w:val="002944F6"/>
    <w:rsid w:val="00296F42"/>
    <w:rsid w:val="002A27E5"/>
    <w:rsid w:val="002C22B2"/>
    <w:rsid w:val="002D14B9"/>
    <w:rsid w:val="002D2A27"/>
    <w:rsid w:val="002E114C"/>
    <w:rsid w:val="002E3ACE"/>
    <w:rsid w:val="002E569D"/>
    <w:rsid w:val="002E6B99"/>
    <w:rsid w:val="002E7942"/>
    <w:rsid w:val="002F33DB"/>
    <w:rsid w:val="002F4328"/>
    <w:rsid w:val="002F4F91"/>
    <w:rsid w:val="002F63CB"/>
    <w:rsid w:val="002F7541"/>
    <w:rsid w:val="00306AF1"/>
    <w:rsid w:val="00312925"/>
    <w:rsid w:val="003136DF"/>
    <w:rsid w:val="003145F7"/>
    <w:rsid w:val="003176E6"/>
    <w:rsid w:val="00321D8F"/>
    <w:rsid w:val="00323EA3"/>
    <w:rsid w:val="00324A6E"/>
    <w:rsid w:val="0032679F"/>
    <w:rsid w:val="0033069A"/>
    <w:rsid w:val="00332C64"/>
    <w:rsid w:val="00333E35"/>
    <w:rsid w:val="00336643"/>
    <w:rsid w:val="00337220"/>
    <w:rsid w:val="003405E5"/>
    <w:rsid w:val="00342766"/>
    <w:rsid w:val="00343152"/>
    <w:rsid w:val="00346F17"/>
    <w:rsid w:val="0035217F"/>
    <w:rsid w:val="00355684"/>
    <w:rsid w:val="003610A0"/>
    <w:rsid w:val="003625C1"/>
    <w:rsid w:val="00365F15"/>
    <w:rsid w:val="00366066"/>
    <w:rsid w:val="003704E0"/>
    <w:rsid w:val="00370F47"/>
    <w:rsid w:val="00371C24"/>
    <w:rsid w:val="003752F5"/>
    <w:rsid w:val="003757C6"/>
    <w:rsid w:val="003811E8"/>
    <w:rsid w:val="00381633"/>
    <w:rsid w:val="00383607"/>
    <w:rsid w:val="003867A5"/>
    <w:rsid w:val="003876F0"/>
    <w:rsid w:val="003919A9"/>
    <w:rsid w:val="00393B79"/>
    <w:rsid w:val="0039549F"/>
    <w:rsid w:val="00395B3E"/>
    <w:rsid w:val="00396F93"/>
    <w:rsid w:val="003A0976"/>
    <w:rsid w:val="003A16CD"/>
    <w:rsid w:val="003A66C9"/>
    <w:rsid w:val="003C15B5"/>
    <w:rsid w:val="003C3F7A"/>
    <w:rsid w:val="003C785B"/>
    <w:rsid w:val="003D1D11"/>
    <w:rsid w:val="003D2A98"/>
    <w:rsid w:val="003D33FC"/>
    <w:rsid w:val="003E04C6"/>
    <w:rsid w:val="003E2F2E"/>
    <w:rsid w:val="003E781F"/>
    <w:rsid w:val="003F4006"/>
    <w:rsid w:val="00403A3D"/>
    <w:rsid w:val="00406431"/>
    <w:rsid w:val="004075B0"/>
    <w:rsid w:val="004127FD"/>
    <w:rsid w:val="00412936"/>
    <w:rsid w:val="004141F1"/>
    <w:rsid w:val="00416CD8"/>
    <w:rsid w:val="0042075F"/>
    <w:rsid w:val="004244E8"/>
    <w:rsid w:val="00426686"/>
    <w:rsid w:val="00430B01"/>
    <w:rsid w:val="00432AA8"/>
    <w:rsid w:val="004340D6"/>
    <w:rsid w:val="00434D45"/>
    <w:rsid w:val="004360A5"/>
    <w:rsid w:val="0044103D"/>
    <w:rsid w:val="0044169C"/>
    <w:rsid w:val="00442ADD"/>
    <w:rsid w:val="0044614D"/>
    <w:rsid w:val="004466E1"/>
    <w:rsid w:val="00447E58"/>
    <w:rsid w:val="0045033F"/>
    <w:rsid w:val="00464C4C"/>
    <w:rsid w:val="004716C5"/>
    <w:rsid w:val="00473AB9"/>
    <w:rsid w:val="00475CC1"/>
    <w:rsid w:val="00485DCA"/>
    <w:rsid w:val="0048637F"/>
    <w:rsid w:val="00495FD3"/>
    <w:rsid w:val="00496722"/>
    <w:rsid w:val="0049790E"/>
    <w:rsid w:val="004A53E7"/>
    <w:rsid w:val="004A66C0"/>
    <w:rsid w:val="004B0833"/>
    <w:rsid w:val="004B0904"/>
    <w:rsid w:val="004B612A"/>
    <w:rsid w:val="004C3173"/>
    <w:rsid w:val="004C3C27"/>
    <w:rsid w:val="004C490B"/>
    <w:rsid w:val="004C7CF9"/>
    <w:rsid w:val="004D010C"/>
    <w:rsid w:val="004E3A6B"/>
    <w:rsid w:val="004E4EC4"/>
    <w:rsid w:val="004E62C8"/>
    <w:rsid w:val="004F07C1"/>
    <w:rsid w:val="004F2D8F"/>
    <w:rsid w:val="004F400D"/>
    <w:rsid w:val="004F6625"/>
    <w:rsid w:val="00502773"/>
    <w:rsid w:val="00503549"/>
    <w:rsid w:val="00506063"/>
    <w:rsid w:val="00507ACE"/>
    <w:rsid w:val="00510286"/>
    <w:rsid w:val="00510EC9"/>
    <w:rsid w:val="0051487E"/>
    <w:rsid w:val="00517E43"/>
    <w:rsid w:val="005229E9"/>
    <w:rsid w:val="005253E8"/>
    <w:rsid w:val="0052625E"/>
    <w:rsid w:val="0052660D"/>
    <w:rsid w:val="00526DD0"/>
    <w:rsid w:val="00531AAA"/>
    <w:rsid w:val="005321F8"/>
    <w:rsid w:val="0053449E"/>
    <w:rsid w:val="005413C4"/>
    <w:rsid w:val="0055391D"/>
    <w:rsid w:val="0055465D"/>
    <w:rsid w:val="00554AEB"/>
    <w:rsid w:val="00554FB9"/>
    <w:rsid w:val="00561393"/>
    <w:rsid w:val="00561814"/>
    <w:rsid w:val="00563E00"/>
    <w:rsid w:val="005656A0"/>
    <w:rsid w:val="00565CAA"/>
    <w:rsid w:val="0057204F"/>
    <w:rsid w:val="005774CC"/>
    <w:rsid w:val="005812C2"/>
    <w:rsid w:val="00582D57"/>
    <w:rsid w:val="00585979"/>
    <w:rsid w:val="00591114"/>
    <w:rsid w:val="00592240"/>
    <w:rsid w:val="00592B4E"/>
    <w:rsid w:val="00594D6E"/>
    <w:rsid w:val="005A016B"/>
    <w:rsid w:val="005A5E82"/>
    <w:rsid w:val="005A68BD"/>
    <w:rsid w:val="005A7EA6"/>
    <w:rsid w:val="005B1B36"/>
    <w:rsid w:val="005B1F99"/>
    <w:rsid w:val="005B52E2"/>
    <w:rsid w:val="005B60A2"/>
    <w:rsid w:val="005B6488"/>
    <w:rsid w:val="005C340B"/>
    <w:rsid w:val="005C43FA"/>
    <w:rsid w:val="005C68CC"/>
    <w:rsid w:val="005D1EC2"/>
    <w:rsid w:val="005D29B4"/>
    <w:rsid w:val="005D5035"/>
    <w:rsid w:val="005D534B"/>
    <w:rsid w:val="005D7788"/>
    <w:rsid w:val="005E08B1"/>
    <w:rsid w:val="005E73F8"/>
    <w:rsid w:val="005E7558"/>
    <w:rsid w:val="005F12A4"/>
    <w:rsid w:val="005F3806"/>
    <w:rsid w:val="006012AA"/>
    <w:rsid w:val="00601D0F"/>
    <w:rsid w:val="006036DE"/>
    <w:rsid w:val="00610EBB"/>
    <w:rsid w:val="00611D25"/>
    <w:rsid w:val="00612418"/>
    <w:rsid w:val="00612D5D"/>
    <w:rsid w:val="0061459A"/>
    <w:rsid w:val="006165A4"/>
    <w:rsid w:val="006217A2"/>
    <w:rsid w:val="00621D12"/>
    <w:rsid w:val="00622EE8"/>
    <w:rsid w:val="00636E54"/>
    <w:rsid w:val="006423EC"/>
    <w:rsid w:val="00654457"/>
    <w:rsid w:val="006560E4"/>
    <w:rsid w:val="00660067"/>
    <w:rsid w:val="00661717"/>
    <w:rsid w:val="00665ACE"/>
    <w:rsid w:val="00667F84"/>
    <w:rsid w:val="00677241"/>
    <w:rsid w:val="00680CB2"/>
    <w:rsid w:val="00683BD7"/>
    <w:rsid w:val="006842AF"/>
    <w:rsid w:val="0068797E"/>
    <w:rsid w:val="00687F81"/>
    <w:rsid w:val="0069044B"/>
    <w:rsid w:val="006A4DA8"/>
    <w:rsid w:val="006A6108"/>
    <w:rsid w:val="006A6F5D"/>
    <w:rsid w:val="006A7099"/>
    <w:rsid w:val="006B4D4F"/>
    <w:rsid w:val="006B5D41"/>
    <w:rsid w:val="006C038D"/>
    <w:rsid w:val="006C0502"/>
    <w:rsid w:val="006C73DD"/>
    <w:rsid w:val="006D1CFF"/>
    <w:rsid w:val="006D26FA"/>
    <w:rsid w:val="006D4646"/>
    <w:rsid w:val="006E0451"/>
    <w:rsid w:val="006E7192"/>
    <w:rsid w:val="006F1EE0"/>
    <w:rsid w:val="006F33B3"/>
    <w:rsid w:val="006F5EFE"/>
    <w:rsid w:val="00700BED"/>
    <w:rsid w:val="00705193"/>
    <w:rsid w:val="00711540"/>
    <w:rsid w:val="00715D2B"/>
    <w:rsid w:val="0071695C"/>
    <w:rsid w:val="00717124"/>
    <w:rsid w:val="00717735"/>
    <w:rsid w:val="00717C7D"/>
    <w:rsid w:val="00734EA5"/>
    <w:rsid w:val="007372D6"/>
    <w:rsid w:val="007376F7"/>
    <w:rsid w:val="007440EE"/>
    <w:rsid w:val="00745CD1"/>
    <w:rsid w:val="0075619F"/>
    <w:rsid w:val="007567F5"/>
    <w:rsid w:val="0075786A"/>
    <w:rsid w:val="007620A3"/>
    <w:rsid w:val="007622E7"/>
    <w:rsid w:val="007626BA"/>
    <w:rsid w:val="00764537"/>
    <w:rsid w:val="007651DA"/>
    <w:rsid w:val="007717DA"/>
    <w:rsid w:val="00772591"/>
    <w:rsid w:val="00777330"/>
    <w:rsid w:val="00783360"/>
    <w:rsid w:val="00783493"/>
    <w:rsid w:val="007849C5"/>
    <w:rsid w:val="00786687"/>
    <w:rsid w:val="0079582E"/>
    <w:rsid w:val="007961F8"/>
    <w:rsid w:val="0079652F"/>
    <w:rsid w:val="007A32B5"/>
    <w:rsid w:val="007B17F3"/>
    <w:rsid w:val="007B48C1"/>
    <w:rsid w:val="007B6936"/>
    <w:rsid w:val="007B7807"/>
    <w:rsid w:val="007C5049"/>
    <w:rsid w:val="007C6643"/>
    <w:rsid w:val="007C6A6D"/>
    <w:rsid w:val="007C7265"/>
    <w:rsid w:val="007D0D60"/>
    <w:rsid w:val="007D42CA"/>
    <w:rsid w:val="007D603B"/>
    <w:rsid w:val="007E39E6"/>
    <w:rsid w:val="007E4827"/>
    <w:rsid w:val="007E7D0A"/>
    <w:rsid w:val="007F638D"/>
    <w:rsid w:val="007F6AAC"/>
    <w:rsid w:val="007F7D5D"/>
    <w:rsid w:val="00802D8D"/>
    <w:rsid w:val="00803D38"/>
    <w:rsid w:val="00805133"/>
    <w:rsid w:val="00807A82"/>
    <w:rsid w:val="00812393"/>
    <w:rsid w:val="00813715"/>
    <w:rsid w:val="00814A86"/>
    <w:rsid w:val="00815F54"/>
    <w:rsid w:val="008243BA"/>
    <w:rsid w:val="00830259"/>
    <w:rsid w:val="008332EE"/>
    <w:rsid w:val="00833A46"/>
    <w:rsid w:val="00835F24"/>
    <w:rsid w:val="008361E1"/>
    <w:rsid w:val="00840A1A"/>
    <w:rsid w:val="00840BE7"/>
    <w:rsid w:val="008464FF"/>
    <w:rsid w:val="00850653"/>
    <w:rsid w:val="008533D1"/>
    <w:rsid w:val="00856E91"/>
    <w:rsid w:val="008648FF"/>
    <w:rsid w:val="00865431"/>
    <w:rsid w:val="00870050"/>
    <w:rsid w:val="00870C60"/>
    <w:rsid w:val="00871564"/>
    <w:rsid w:val="0087551B"/>
    <w:rsid w:val="00875C58"/>
    <w:rsid w:val="00876908"/>
    <w:rsid w:val="008821DC"/>
    <w:rsid w:val="00884643"/>
    <w:rsid w:val="00884E4C"/>
    <w:rsid w:val="00885F12"/>
    <w:rsid w:val="0088725A"/>
    <w:rsid w:val="008A76A8"/>
    <w:rsid w:val="008A7F33"/>
    <w:rsid w:val="008B10F6"/>
    <w:rsid w:val="008B5E67"/>
    <w:rsid w:val="008B7936"/>
    <w:rsid w:val="008C68ED"/>
    <w:rsid w:val="008D25F2"/>
    <w:rsid w:val="008E0B30"/>
    <w:rsid w:val="008E1E0F"/>
    <w:rsid w:val="008E3D88"/>
    <w:rsid w:val="008E4E50"/>
    <w:rsid w:val="008E58D2"/>
    <w:rsid w:val="008E634C"/>
    <w:rsid w:val="008F0F35"/>
    <w:rsid w:val="008F1F2B"/>
    <w:rsid w:val="008F4657"/>
    <w:rsid w:val="008F5C16"/>
    <w:rsid w:val="0090188D"/>
    <w:rsid w:val="00903343"/>
    <w:rsid w:val="009046C4"/>
    <w:rsid w:val="0091018A"/>
    <w:rsid w:val="009123C7"/>
    <w:rsid w:val="00912676"/>
    <w:rsid w:val="00912F63"/>
    <w:rsid w:val="0091329F"/>
    <w:rsid w:val="00913EC2"/>
    <w:rsid w:val="009159D8"/>
    <w:rsid w:val="009259E8"/>
    <w:rsid w:val="00925F8D"/>
    <w:rsid w:val="0092644B"/>
    <w:rsid w:val="009340FC"/>
    <w:rsid w:val="009408E0"/>
    <w:rsid w:val="00944A0A"/>
    <w:rsid w:val="00951152"/>
    <w:rsid w:val="00954536"/>
    <w:rsid w:val="00960AFF"/>
    <w:rsid w:val="00961CBD"/>
    <w:rsid w:val="009729C1"/>
    <w:rsid w:val="009849B0"/>
    <w:rsid w:val="0099096D"/>
    <w:rsid w:val="009953F0"/>
    <w:rsid w:val="00995ADB"/>
    <w:rsid w:val="00996F2C"/>
    <w:rsid w:val="009A5C70"/>
    <w:rsid w:val="009A7286"/>
    <w:rsid w:val="009A7415"/>
    <w:rsid w:val="009A7C54"/>
    <w:rsid w:val="009A7F30"/>
    <w:rsid w:val="009B23A4"/>
    <w:rsid w:val="009B23A9"/>
    <w:rsid w:val="009B23B6"/>
    <w:rsid w:val="009B298D"/>
    <w:rsid w:val="009C722B"/>
    <w:rsid w:val="009D0D3D"/>
    <w:rsid w:val="009E058D"/>
    <w:rsid w:val="009E167D"/>
    <w:rsid w:val="009E4DFE"/>
    <w:rsid w:val="009E5DF8"/>
    <w:rsid w:val="009E6D59"/>
    <w:rsid w:val="009F055A"/>
    <w:rsid w:val="009F16CC"/>
    <w:rsid w:val="009F1EF9"/>
    <w:rsid w:val="009F40D2"/>
    <w:rsid w:val="009F439F"/>
    <w:rsid w:val="009F700D"/>
    <w:rsid w:val="00A011E3"/>
    <w:rsid w:val="00A04A30"/>
    <w:rsid w:val="00A04E06"/>
    <w:rsid w:val="00A07610"/>
    <w:rsid w:val="00A12495"/>
    <w:rsid w:val="00A12C0A"/>
    <w:rsid w:val="00A12EFB"/>
    <w:rsid w:val="00A14EF4"/>
    <w:rsid w:val="00A14F24"/>
    <w:rsid w:val="00A203A6"/>
    <w:rsid w:val="00A20BBC"/>
    <w:rsid w:val="00A21705"/>
    <w:rsid w:val="00A22CF6"/>
    <w:rsid w:val="00A250A0"/>
    <w:rsid w:val="00A32BFE"/>
    <w:rsid w:val="00A3526D"/>
    <w:rsid w:val="00A479C7"/>
    <w:rsid w:val="00A5232E"/>
    <w:rsid w:val="00A53C56"/>
    <w:rsid w:val="00A563C2"/>
    <w:rsid w:val="00A569B2"/>
    <w:rsid w:val="00A61B21"/>
    <w:rsid w:val="00A659F0"/>
    <w:rsid w:val="00A75DC8"/>
    <w:rsid w:val="00A76776"/>
    <w:rsid w:val="00A7715F"/>
    <w:rsid w:val="00A86745"/>
    <w:rsid w:val="00A86AD5"/>
    <w:rsid w:val="00A87255"/>
    <w:rsid w:val="00A95A98"/>
    <w:rsid w:val="00A97F2F"/>
    <w:rsid w:val="00AA0A43"/>
    <w:rsid w:val="00AA0F89"/>
    <w:rsid w:val="00AA450C"/>
    <w:rsid w:val="00AA4AE6"/>
    <w:rsid w:val="00AA6DAD"/>
    <w:rsid w:val="00AA7046"/>
    <w:rsid w:val="00AB2F43"/>
    <w:rsid w:val="00AB3574"/>
    <w:rsid w:val="00AB5B30"/>
    <w:rsid w:val="00AC03A4"/>
    <w:rsid w:val="00AC130B"/>
    <w:rsid w:val="00AC343D"/>
    <w:rsid w:val="00AD0973"/>
    <w:rsid w:val="00AD60D8"/>
    <w:rsid w:val="00AE10C3"/>
    <w:rsid w:val="00AE47E9"/>
    <w:rsid w:val="00AE7E4E"/>
    <w:rsid w:val="00AF05DC"/>
    <w:rsid w:val="00AF0BD6"/>
    <w:rsid w:val="00AF3C72"/>
    <w:rsid w:val="00AF562E"/>
    <w:rsid w:val="00B02AAD"/>
    <w:rsid w:val="00B05A35"/>
    <w:rsid w:val="00B05E6E"/>
    <w:rsid w:val="00B06697"/>
    <w:rsid w:val="00B1213C"/>
    <w:rsid w:val="00B17DEA"/>
    <w:rsid w:val="00B17E67"/>
    <w:rsid w:val="00B24E4E"/>
    <w:rsid w:val="00B30D57"/>
    <w:rsid w:val="00B33EBC"/>
    <w:rsid w:val="00B345AC"/>
    <w:rsid w:val="00B3569C"/>
    <w:rsid w:val="00B3573F"/>
    <w:rsid w:val="00B362E3"/>
    <w:rsid w:val="00B45270"/>
    <w:rsid w:val="00B4697C"/>
    <w:rsid w:val="00B47769"/>
    <w:rsid w:val="00B51874"/>
    <w:rsid w:val="00B542F8"/>
    <w:rsid w:val="00B54326"/>
    <w:rsid w:val="00B56ED2"/>
    <w:rsid w:val="00B60C7D"/>
    <w:rsid w:val="00B61487"/>
    <w:rsid w:val="00B702AF"/>
    <w:rsid w:val="00B800A7"/>
    <w:rsid w:val="00B84CFE"/>
    <w:rsid w:val="00B91E02"/>
    <w:rsid w:val="00B92324"/>
    <w:rsid w:val="00B93799"/>
    <w:rsid w:val="00B94B1A"/>
    <w:rsid w:val="00B97E6B"/>
    <w:rsid w:val="00BA0543"/>
    <w:rsid w:val="00BA077B"/>
    <w:rsid w:val="00BA2016"/>
    <w:rsid w:val="00BA3FFB"/>
    <w:rsid w:val="00BB2BCB"/>
    <w:rsid w:val="00BB371A"/>
    <w:rsid w:val="00BB38F2"/>
    <w:rsid w:val="00BB51FF"/>
    <w:rsid w:val="00BB5913"/>
    <w:rsid w:val="00BC1317"/>
    <w:rsid w:val="00BC4130"/>
    <w:rsid w:val="00BC4B2C"/>
    <w:rsid w:val="00BC52B2"/>
    <w:rsid w:val="00BC5DFF"/>
    <w:rsid w:val="00BC6434"/>
    <w:rsid w:val="00BD0E5F"/>
    <w:rsid w:val="00BD3AAB"/>
    <w:rsid w:val="00BD50DC"/>
    <w:rsid w:val="00BD6F98"/>
    <w:rsid w:val="00BE4722"/>
    <w:rsid w:val="00BE647A"/>
    <w:rsid w:val="00BF0CDB"/>
    <w:rsid w:val="00BF0D2F"/>
    <w:rsid w:val="00BF6E39"/>
    <w:rsid w:val="00BF7388"/>
    <w:rsid w:val="00C106A4"/>
    <w:rsid w:val="00C10814"/>
    <w:rsid w:val="00C20606"/>
    <w:rsid w:val="00C247B6"/>
    <w:rsid w:val="00C30659"/>
    <w:rsid w:val="00C34F12"/>
    <w:rsid w:val="00C34FAE"/>
    <w:rsid w:val="00C43788"/>
    <w:rsid w:val="00C44683"/>
    <w:rsid w:val="00C466CA"/>
    <w:rsid w:val="00C54ADC"/>
    <w:rsid w:val="00C75810"/>
    <w:rsid w:val="00C7750E"/>
    <w:rsid w:val="00C7771A"/>
    <w:rsid w:val="00C80953"/>
    <w:rsid w:val="00C86F2E"/>
    <w:rsid w:val="00C901B6"/>
    <w:rsid w:val="00C93FD6"/>
    <w:rsid w:val="00C9553A"/>
    <w:rsid w:val="00C95AC0"/>
    <w:rsid w:val="00C97237"/>
    <w:rsid w:val="00CA6F03"/>
    <w:rsid w:val="00CB1909"/>
    <w:rsid w:val="00CB383C"/>
    <w:rsid w:val="00CC3563"/>
    <w:rsid w:val="00CC4A62"/>
    <w:rsid w:val="00CD08C2"/>
    <w:rsid w:val="00CD35D9"/>
    <w:rsid w:val="00CE07FA"/>
    <w:rsid w:val="00CE0E35"/>
    <w:rsid w:val="00CE60D6"/>
    <w:rsid w:val="00CE6DE8"/>
    <w:rsid w:val="00CE77D2"/>
    <w:rsid w:val="00CF2AC2"/>
    <w:rsid w:val="00CF4896"/>
    <w:rsid w:val="00CF57A0"/>
    <w:rsid w:val="00D1183B"/>
    <w:rsid w:val="00D153E1"/>
    <w:rsid w:val="00D161E2"/>
    <w:rsid w:val="00D2168B"/>
    <w:rsid w:val="00D27078"/>
    <w:rsid w:val="00D3004F"/>
    <w:rsid w:val="00D311E2"/>
    <w:rsid w:val="00D340B6"/>
    <w:rsid w:val="00D35393"/>
    <w:rsid w:val="00D43665"/>
    <w:rsid w:val="00D44BD5"/>
    <w:rsid w:val="00D53469"/>
    <w:rsid w:val="00D60909"/>
    <w:rsid w:val="00D6300A"/>
    <w:rsid w:val="00D653CC"/>
    <w:rsid w:val="00D7050B"/>
    <w:rsid w:val="00D70569"/>
    <w:rsid w:val="00D71CAA"/>
    <w:rsid w:val="00D72065"/>
    <w:rsid w:val="00D7250B"/>
    <w:rsid w:val="00D7392C"/>
    <w:rsid w:val="00D7646D"/>
    <w:rsid w:val="00D77F32"/>
    <w:rsid w:val="00D828F7"/>
    <w:rsid w:val="00D83BD2"/>
    <w:rsid w:val="00D87391"/>
    <w:rsid w:val="00D93795"/>
    <w:rsid w:val="00D96836"/>
    <w:rsid w:val="00DA03D6"/>
    <w:rsid w:val="00DA153F"/>
    <w:rsid w:val="00DA3AFE"/>
    <w:rsid w:val="00DA5339"/>
    <w:rsid w:val="00DA5698"/>
    <w:rsid w:val="00DB20B5"/>
    <w:rsid w:val="00DB35F4"/>
    <w:rsid w:val="00DC11BF"/>
    <w:rsid w:val="00DC5781"/>
    <w:rsid w:val="00DD52BE"/>
    <w:rsid w:val="00DD6BA8"/>
    <w:rsid w:val="00DE3A7B"/>
    <w:rsid w:val="00DF02F2"/>
    <w:rsid w:val="00DF0FE2"/>
    <w:rsid w:val="00DF52DF"/>
    <w:rsid w:val="00DF7267"/>
    <w:rsid w:val="00E023FA"/>
    <w:rsid w:val="00E04890"/>
    <w:rsid w:val="00E13409"/>
    <w:rsid w:val="00E13A2E"/>
    <w:rsid w:val="00E2426B"/>
    <w:rsid w:val="00E30FFA"/>
    <w:rsid w:val="00E50E3A"/>
    <w:rsid w:val="00E526B8"/>
    <w:rsid w:val="00E526E4"/>
    <w:rsid w:val="00E57A4D"/>
    <w:rsid w:val="00E57B48"/>
    <w:rsid w:val="00E6090E"/>
    <w:rsid w:val="00E62255"/>
    <w:rsid w:val="00E6514E"/>
    <w:rsid w:val="00E6598E"/>
    <w:rsid w:val="00E75976"/>
    <w:rsid w:val="00E76F89"/>
    <w:rsid w:val="00E86845"/>
    <w:rsid w:val="00E90951"/>
    <w:rsid w:val="00E95992"/>
    <w:rsid w:val="00E96648"/>
    <w:rsid w:val="00E96723"/>
    <w:rsid w:val="00E970E9"/>
    <w:rsid w:val="00EA2D46"/>
    <w:rsid w:val="00EA45ED"/>
    <w:rsid w:val="00EA557C"/>
    <w:rsid w:val="00EA67AA"/>
    <w:rsid w:val="00EB40F5"/>
    <w:rsid w:val="00EB4E8C"/>
    <w:rsid w:val="00EB6939"/>
    <w:rsid w:val="00EB7193"/>
    <w:rsid w:val="00EB7F2C"/>
    <w:rsid w:val="00EC0ADC"/>
    <w:rsid w:val="00EC6DB4"/>
    <w:rsid w:val="00ED0389"/>
    <w:rsid w:val="00ED2BA0"/>
    <w:rsid w:val="00ED7473"/>
    <w:rsid w:val="00EF14A8"/>
    <w:rsid w:val="00EF20E8"/>
    <w:rsid w:val="00EF28F2"/>
    <w:rsid w:val="00F00CB8"/>
    <w:rsid w:val="00F0127B"/>
    <w:rsid w:val="00F05A88"/>
    <w:rsid w:val="00F06263"/>
    <w:rsid w:val="00F06A87"/>
    <w:rsid w:val="00F074AB"/>
    <w:rsid w:val="00F17CE0"/>
    <w:rsid w:val="00F21C23"/>
    <w:rsid w:val="00F22A1E"/>
    <w:rsid w:val="00F260AD"/>
    <w:rsid w:val="00F267B4"/>
    <w:rsid w:val="00F312BC"/>
    <w:rsid w:val="00F366C8"/>
    <w:rsid w:val="00F4123E"/>
    <w:rsid w:val="00F460F5"/>
    <w:rsid w:val="00F54CD5"/>
    <w:rsid w:val="00F63577"/>
    <w:rsid w:val="00F67C89"/>
    <w:rsid w:val="00F71A28"/>
    <w:rsid w:val="00F72AFD"/>
    <w:rsid w:val="00F74330"/>
    <w:rsid w:val="00F75D47"/>
    <w:rsid w:val="00F8367B"/>
    <w:rsid w:val="00F842D2"/>
    <w:rsid w:val="00F86894"/>
    <w:rsid w:val="00F878C1"/>
    <w:rsid w:val="00FA0AE1"/>
    <w:rsid w:val="00FA1D20"/>
    <w:rsid w:val="00FA2F76"/>
    <w:rsid w:val="00FA4106"/>
    <w:rsid w:val="00FB3B78"/>
    <w:rsid w:val="00FB4571"/>
    <w:rsid w:val="00FB778D"/>
    <w:rsid w:val="00FC5233"/>
    <w:rsid w:val="00FC5D7B"/>
    <w:rsid w:val="00FD48FB"/>
    <w:rsid w:val="00FD50D2"/>
    <w:rsid w:val="00FD6F69"/>
    <w:rsid w:val="00FE037A"/>
    <w:rsid w:val="00FE75E7"/>
    <w:rsid w:val="00FF2E41"/>
    <w:rsid w:val="00FF3912"/>
    <w:rsid w:val="00FF4F7B"/>
    <w:rsid w:val="00FF5C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8F89"/>
  <w15:docId w15:val="{BF5AEE0C-A8B7-4B3E-9B73-971602D7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86A"/>
    <w:pPr>
      <w:widowControl/>
      <w:autoSpaceDE/>
      <w:autoSpaceDN/>
      <w:spacing w:after="160" w:line="259" w:lineRule="auto"/>
    </w:pPr>
  </w:style>
  <w:style w:type="paragraph" w:styleId="Heading1">
    <w:name w:val="heading 1"/>
    <w:basedOn w:val="Normal"/>
    <w:next w:val="Normal"/>
    <w:link w:val="Heading1Char"/>
    <w:uiPriority w:val="9"/>
    <w:qFormat/>
    <w:rsid w:val="0075786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5786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5786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75786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unhideWhenUsed/>
    <w:qFormat/>
    <w:rsid w:val="0075786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rsid w:val="0075786A"/>
    <w:pPr>
      <w:ind w:left="720"/>
      <w:contextualSpacing/>
    </w:pPr>
  </w:style>
  <w:style w:type="paragraph" w:customStyle="1" w:styleId="TableParagraph">
    <w:name w:val="Table Paragraph"/>
    <w:basedOn w:val="Normal"/>
    <w:uiPriority w:val="1"/>
    <w:qFormat/>
    <w:pPr>
      <w:spacing w:line="275" w:lineRule="exact"/>
      <w:ind w:left="107"/>
    </w:pPr>
  </w:style>
  <w:style w:type="character" w:styleId="BookTitle">
    <w:name w:val="Book Title"/>
    <w:basedOn w:val="DefaultParagraphFont"/>
    <w:uiPriority w:val="33"/>
    <w:qFormat/>
    <w:rsid w:val="0075786A"/>
    <w:rPr>
      <w:b/>
      <w:bCs/>
      <w:i/>
      <w:iCs/>
      <w:spacing w:val="5"/>
    </w:rPr>
  </w:style>
  <w:style w:type="character" w:customStyle="1" w:styleId="Heading1Char">
    <w:name w:val="Heading 1 Char"/>
    <w:basedOn w:val="DefaultParagraphFont"/>
    <w:link w:val="Heading1"/>
    <w:uiPriority w:val="9"/>
    <w:rsid w:val="0075786A"/>
    <w:rPr>
      <w:rFonts w:asciiTheme="majorHAnsi" w:eastAsiaTheme="majorEastAsia" w:hAnsiTheme="majorHAnsi" w:cstheme="majorBidi"/>
      <w:color w:val="365F91" w:themeColor="accent1" w:themeShade="BF"/>
      <w:sz w:val="32"/>
      <w:szCs w:val="32"/>
    </w:rPr>
  </w:style>
  <w:style w:type="paragraph" w:customStyle="1" w:styleId="ChapterTitleBPBHEB">
    <w:name w:val="Chapter Title [BPB HEB]"/>
    <w:basedOn w:val="Heading1"/>
    <w:link w:val="ChapterTitleBPBHEBChar"/>
    <w:qFormat/>
    <w:rsid w:val="0075786A"/>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75786A"/>
    <w:rPr>
      <w:rFonts w:ascii="Palatino Linotype" w:eastAsia="Palatino Linotype" w:hAnsi="Palatino Linotype" w:cs="Palatino Linotype"/>
      <w:b/>
      <w:color w:val="365F91" w:themeColor="accent1" w:themeShade="BF"/>
      <w:sz w:val="80"/>
      <w:szCs w:val="80"/>
    </w:rPr>
  </w:style>
  <w:style w:type="paragraph" w:customStyle="1" w:styleId="ChapterTitleNumberBPBHEB">
    <w:name w:val="Chapter Title Number [BPB HEB]"/>
    <w:basedOn w:val="Heading1"/>
    <w:link w:val="ChapterTitleNumberBPBHEBChar"/>
    <w:qFormat/>
    <w:rsid w:val="0075786A"/>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75786A"/>
    <w:rPr>
      <w:rFonts w:ascii="Palatino Linotype" w:eastAsia="Palatino Linotype" w:hAnsi="Palatino Linotype" w:cs="Palatino Linotype"/>
      <w:bCs/>
      <w:smallCaps/>
      <w:color w:val="365F91" w:themeColor="accent1" w:themeShade="BF"/>
      <w:sz w:val="70"/>
      <w:szCs w:val="70"/>
    </w:rPr>
  </w:style>
  <w:style w:type="paragraph" w:customStyle="1" w:styleId="CodeBlockBPBHEB">
    <w:name w:val="Code Block [BPB HEB]"/>
    <w:basedOn w:val="Normal"/>
    <w:link w:val="CodeBlockBPBHEBChar"/>
    <w:qFormat/>
    <w:rsid w:val="0075786A"/>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75786A"/>
    <w:rPr>
      <w:rFonts w:ascii="Consolas" w:eastAsia="Arial" w:hAnsi="Consolas" w:cs="Arial"/>
      <w:sz w:val="20"/>
      <w:szCs w:val="20"/>
    </w:rPr>
  </w:style>
  <w:style w:type="paragraph" w:customStyle="1" w:styleId="CodeinTextBPBHEB">
    <w:name w:val="Code in Text [BPB HEB]"/>
    <w:basedOn w:val="Normal"/>
    <w:link w:val="CodeinTextBPBHEBChar"/>
    <w:qFormat/>
    <w:rsid w:val="0075786A"/>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75786A"/>
    <w:rPr>
      <w:rFonts w:ascii="Consolas" w:eastAsia="Palatino Linotype" w:hAnsi="Consolas" w:cs="Palatino Linotype"/>
      <w:b/>
      <w:sz w:val="20"/>
      <w:szCs w:val="20"/>
    </w:rPr>
  </w:style>
  <w:style w:type="character" w:styleId="CommentReference">
    <w:name w:val="annotation reference"/>
    <w:basedOn w:val="DefaultParagraphFont"/>
    <w:uiPriority w:val="99"/>
    <w:semiHidden/>
    <w:unhideWhenUsed/>
    <w:rsid w:val="0075786A"/>
    <w:rPr>
      <w:sz w:val="16"/>
      <w:szCs w:val="16"/>
    </w:rPr>
  </w:style>
  <w:style w:type="paragraph" w:styleId="CommentText">
    <w:name w:val="annotation text"/>
    <w:basedOn w:val="Normal"/>
    <w:link w:val="CommentTextChar"/>
    <w:uiPriority w:val="99"/>
    <w:unhideWhenUsed/>
    <w:rsid w:val="0075786A"/>
    <w:pPr>
      <w:spacing w:line="240" w:lineRule="auto"/>
    </w:pPr>
    <w:rPr>
      <w:sz w:val="20"/>
      <w:szCs w:val="20"/>
    </w:rPr>
  </w:style>
  <w:style w:type="character" w:customStyle="1" w:styleId="CommentTextChar">
    <w:name w:val="Comment Text Char"/>
    <w:basedOn w:val="DefaultParagraphFont"/>
    <w:link w:val="CommentText"/>
    <w:uiPriority w:val="99"/>
    <w:rsid w:val="0075786A"/>
    <w:rPr>
      <w:sz w:val="20"/>
      <w:szCs w:val="20"/>
    </w:rPr>
  </w:style>
  <w:style w:type="paragraph" w:styleId="CommentSubject">
    <w:name w:val="annotation subject"/>
    <w:basedOn w:val="CommentText"/>
    <w:next w:val="CommentText"/>
    <w:link w:val="CommentSubjectChar"/>
    <w:uiPriority w:val="99"/>
    <w:semiHidden/>
    <w:unhideWhenUsed/>
    <w:rsid w:val="0075786A"/>
    <w:rPr>
      <w:b/>
      <w:bCs/>
    </w:rPr>
  </w:style>
  <w:style w:type="character" w:customStyle="1" w:styleId="CommentSubjectChar">
    <w:name w:val="Comment Subject Char"/>
    <w:basedOn w:val="CommentTextChar"/>
    <w:link w:val="CommentSubject"/>
    <w:uiPriority w:val="99"/>
    <w:semiHidden/>
    <w:rsid w:val="0075786A"/>
    <w:rPr>
      <w:b/>
      <w:bCs/>
      <w:sz w:val="20"/>
      <w:szCs w:val="20"/>
    </w:rPr>
  </w:style>
  <w:style w:type="character" w:styleId="Emphasis">
    <w:name w:val="Emphasis"/>
    <w:basedOn w:val="DefaultParagraphFont"/>
    <w:uiPriority w:val="20"/>
    <w:qFormat/>
    <w:rsid w:val="0075786A"/>
    <w:rPr>
      <w:i/>
      <w:iCs/>
    </w:rPr>
  </w:style>
  <w:style w:type="paragraph" w:customStyle="1" w:styleId="FigureBPBHEB">
    <w:name w:val="Figure [BPB HEB]"/>
    <w:basedOn w:val="Normal"/>
    <w:qFormat/>
    <w:rsid w:val="0075786A"/>
    <w:pPr>
      <w:spacing w:after="200" w:line="276" w:lineRule="auto"/>
      <w:jc w:val="center"/>
    </w:pPr>
    <w:rPr>
      <w:rFonts w:ascii="Palatino Linotype" w:hAnsi="Palatino Linotype"/>
      <w:sz w:val="18"/>
    </w:rPr>
  </w:style>
  <w:style w:type="paragraph" w:customStyle="1" w:styleId="FigureCaptionBPBHEB">
    <w:name w:val="Figure Caption [BPB HEB]"/>
    <w:basedOn w:val="Normal"/>
    <w:link w:val="FigureCaptionBPBHEBChar"/>
    <w:qFormat/>
    <w:rsid w:val="0075786A"/>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75786A"/>
    <w:rPr>
      <w:rFonts w:ascii="Palatino Linotype" w:eastAsia="Palatino Linotype" w:hAnsi="Palatino Linotype" w:cs="Palatino Linotype"/>
      <w:bCs/>
      <w:i/>
      <w:iCs/>
      <w:sz w:val="18"/>
      <w:szCs w:val="18"/>
    </w:rPr>
  </w:style>
  <w:style w:type="character" w:styleId="FollowedHyperlink">
    <w:name w:val="FollowedHyperlink"/>
    <w:basedOn w:val="DefaultParagraphFont"/>
    <w:uiPriority w:val="99"/>
    <w:semiHidden/>
    <w:unhideWhenUsed/>
    <w:rsid w:val="0075786A"/>
    <w:rPr>
      <w:color w:val="800080" w:themeColor="followedHyperlink"/>
      <w:u w:val="single"/>
    </w:rPr>
  </w:style>
  <w:style w:type="paragraph" w:styleId="Footer">
    <w:name w:val="footer"/>
    <w:basedOn w:val="Normal"/>
    <w:link w:val="FooterChar"/>
    <w:uiPriority w:val="99"/>
    <w:unhideWhenUsed/>
    <w:rsid w:val="00757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786A"/>
  </w:style>
  <w:style w:type="paragraph" w:styleId="Header">
    <w:name w:val="header"/>
    <w:basedOn w:val="Normal"/>
    <w:link w:val="HeaderChar"/>
    <w:uiPriority w:val="99"/>
    <w:unhideWhenUsed/>
    <w:rsid w:val="00757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786A"/>
  </w:style>
  <w:style w:type="paragraph" w:customStyle="1" w:styleId="Heading1BPBHEB">
    <w:name w:val="Heading 1 [BPB HEB]"/>
    <w:basedOn w:val="Heading1"/>
    <w:rsid w:val="0075786A"/>
    <w:pPr>
      <w:spacing w:before="400" w:line="276" w:lineRule="auto"/>
    </w:pPr>
    <w:rPr>
      <w:rFonts w:ascii="Palatino Linotype" w:eastAsia="Palatino Linotype" w:hAnsi="Palatino Linotype" w:cs="Palatino Linotype"/>
      <w:b/>
      <w:color w:val="auto"/>
      <w:sz w:val="40"/>
      <w:szCs w:val="40"/>
    </w:rPr>
  </w:style>
  <w:style w:type="character" w:customStyle="1" w:styleId="Heading2Char">
    <w:name w:val="Heading 2 Char"/>
    <w:basedOn w:val="DefaultParagraphFont"/>
    <w:link w:val="Heading2"/>
    <w:uiPriority w:val="9"/>
    <w:rsid w:val="0075786A"/>
    <w:rPr>
      <w:rFonts w:asciiTheme="majorHAnsi" w:eastAsiaTheme="majorEastAsia" w:hAnsiTheme="majorHAnsi" w:cstheme="majorBidi"/>
      <w:color w:val="365F91" w:themeColor="accent1" w:themeShade="BF"/>
      <w:sz w:val="26"/>
      <w:szCs w:val="26"/>
    </w:rPr>
  </w:style>
  <w:style w:type="paragraph" w:customStyle="1" w:styleId="Heading2BPBHEB">
    <w:name w:val="Heading 2 [BPB HEB]"/>
    <w:basedOn w:val="Heading2"/>
    <w:link w:val="Heading2BPBHEBChar"/>
    <w:qFormat/>
    <w:rsid w:val="0075786A"/>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75786A"/>
    <w:rPr>
      <w:rFonts w:ascii="Palatino Linotype" w:eastAsia="Palatino Linotype" w:hAnsi="Palatino Linotype" w:cs="Palatino Linotype"/>
      <w:b/>
      <w:color w:val="365F91" w:themeColor="accent1" w:themeShade="BF"/>
      <w:sz w:val="36"/>
      <w:szCs w:val="36"/>
    </w:rPr>
  </w:style>
  <w:style w:type="character" w:customStyle="1" w:styleId="Heading3Char">
    <w:name w:val="Heading 3 Char"/>
    <w:basedOn w:val="DefaultParagraphFont"/>
    <w:link w:val="Heading3"/>
    <w:uiPriority w:val="9"/>
    <w:rsid w:val="0075786A"/>
    <w:rPr>
      <w:rFonts w:asciiTheme="majorHAnsi" w:eastAsiaTheme="majorEastAsia" w:hAnsiTheme="majorHAnsi" w:cstheme="majorBidi"/>
      <w:color w:val="243F60" w:themeColor="accent1" w:themeShade="7F"/>
      <w:sz w:val="24"/>
      <w:szCs w:val="24"/>
    </w:rPr>
  </w:style>
  <w:style w:type="paragraph" w:customStyle="1" w:styleId="Heading3BPBHEB">
    <w:name w:val="Heading 3 [BPB HEB]"/>
    <w:basedOn w:val="Heading3"/>
    <w:qFormat/>
    <w:rsid w:val="0075786A"/>
    <w:rPr>
      <w:rFonts w:ascii="Palatino Linotype" w:hAnsi="Palatino Linotype"/>
      <w:b/>
      <w:color w:val="000000" w:themeColor="text1"/>
      <w:sz w:val="32"/>
      <w:lang w:val="en-IN"/>
    </w:rPr>
  </w:style>
  <w:style w:type="character" w:customStyle="1" w:styleId="Heading4Char">
    <w:name w:val="Heading 4 Char"/>
    <w:basedOn w:val="DefaultParagraphFont"/>
    <w:link w:val="Heading4"/>
    <w:uiPriority w:val="9"/>
    <w:rsid w:val="0075786A"/>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75786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75786A"/>
    <w:rPr>
      <w:color w:val="0000FF" w:themeColor="hyperlink"/>
      <w:u w:val="single"/>
    </w:rPr>
  </w:style>
  <w:style w:type="character" w:styleId="IntenseEmphasis">
    <w:name w:val="Intense Emphasis"/>
    <w:basedOn w:val="DefaultParagraphFont"/>
    <w:uiPriority w:val="21"/>
    <w:qFormat/>
    <w:rsid w:val="0075786A"/>
    <w:rPr>
      <w:i/>
      <w:iCs/>
      <w:color w:val="4F81BD" w:themeColor="accent1"/>
    </w:rPr>
  </w:style>
  <w:style w:type="paragraph" w:styleId="IntenseQuote">
    <w:name w:val="Intense Quote"/>
    <w:basedOn w:val="Normal"/>
    <w:next w:val="Normal"/>
    <w:link w:val="IntenseQuoteChar"/>
    <w:uiPriority w:val="30"/>
    <w:qFormat/>
    <w:rsid w:val="0075786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5786A"/>
    <w:rPr>
      <w:i/>
      <w:iCs/>
      <w:color w:val="4F81BD" w:themeColor="accent1"/>
    </w:rPr>
  </w:style>
  <w:style w:type="character" w:styleId="IntenseReference">
    <w:name w:val="Intense Reference"/>
    <w:basedOn w:val="DefaultParagraphFont"/>
    <w:uiPriority w:val="32"/>
    <w:qFormat/>
    <w:rsid w:val="0075786A"/>
    <w:rPr>
      <w:b/>
      <w:bCs/>
      <w:smallCaps/>
      <w:color w:val="4F81BD" w:themeColor="accent1"/>
      <w:spacing w:val="5"/>
    </w:rPr>
  </w:style>
  <w:style w:type="paragraph" w:customStyle="1" w:styleId="LinkBPBHEB">
    <w:name w:val="Link [BPB HEB]"/>
    <w:basedOn w:val="Normal"/>
    <w:link w:val="LinkBPBHEBChar"/>
    <w:qFormat/>
    <w:rsid w:val="0075786A"/>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75786A"/>
    <w:rPr>
      <w:rFonts w:ascii="Palatino Linotype" w:eastAsia="Arial" w:hAnsi="Palatino Linotype" w:cs="Arial"/>
      <w:b/>
      <w:shd w:val="clear" w:color="auto" w:fill="FFFFFF"/>
    </w:rPr>
  </w:style>
  <w:style w:type="paragraph" w:styleId="NormalWeb">
    <w:name w:val="Normal (Web)"/>
    <w:basedOn w:val="Normal"/>
    <w:uiPriority w:val="99"/>
    <w:unhideWhenUsed/>
    <w:rsid w:val="0075786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rmalBPBHEB">
    <w:name w:val="Normal [BPB HEB]"/>
    <w:basedOn w:val="Normal"/>
    <w:link w:val="NormalBPBHEBChar"/>
    <w:qFormat/>
    <w:rsid w:val="0075786A"/>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75786A"/>
    <w:rPr>
      <w:rFonts w:ascii="Palatino Linotype" w:eastAsia="Palatino Linotype" w:hAnsi="Palatino Linotype" w:cs="Palatino Linotype"/>
      <w:shd w:val="clear" w:color="auto" w:fill="FFFFFF"/>
    </w:rPr>
  </w:style>
  <w:style w:type="paragraph" w:styleId="Quote">
    <w:name w:val="Quote"/>
    <w:basedOn w:val="Normal"/>
    <w:next w:val="Normal"/>
    <w:link w:val="QuoteChar"/>
    <w:uiPriority w:val="29"/>
    <w:qFormat/>
    <w:rsid w:val="0075786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5786A"/>
    <w:rPr>
      <w:i/>
      <w:iCs/>
      <w:color w:val="404040" w:themeColor="text1" w:themeTint="BF"/>
    </w:rPr>
  </w:style>
  <w:style w:type="character" w:customStyle="1" w:styleId="ScreenTextBPBHEB">
    <w:name w:val="ScreenText[BPB HEB]"/>
    <w:uiPriority w:val="1"/>
    <w:qFormat/>
    <w:rsid w:val="0075786A"/>
    <w:rPr>
      <w:rFonts w:ascii="Calibri" w:hAnsi="Calibri"/>
      <w:b/>
      <w:color w:val="auto"/>
      <w:sz w:val="24"/>
      <w:u w:val="none"/>
    </w:rPr>
  </w:style>
  <w:style w:type="character" w:styleId="Strong">
    <w:name w:val="Strong"/>
    <w:basedOn w:val="DefaultParagraphFont"/>
    <w:uiPriority w:val="22"/>
    <w:qFormat/>
    <w:rsid w:val="0075786A"/>
    <w:rPr>
      <w:b/>
      <w:bCs/>
    </w:rPr>
  </w:style>
  <w:style w:type="paragraph" w:styleId="Subtitle">
    <w:name w:val="Subtitle"/>
    <w:basedOn w:val="Normal"/>
    <w:next w:val="Normal"/>
    <w:link w:val="SubtitleChar"/>
    <w:uiPriority w:val="11"/>
    <w:qFormat/>
    <w:rsid w:val="007578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786A"/>
    <w:rPr>
      <w:rFonts w:eastAsiaTheme="minorEastAsia"/>
      <w:color w:val="5A5A5A" w:themeColor="text1" w:themeTint="A5"/>
      <w:spacing w:val="15"/>
    </w:rPr>
  </w:style>
  <w:style w:type="character" w:styleId="SubtleEmphasis">
    <w:name w:val="Subtle Emphasis"/>
    <w:basedOn w:val="DefaultParagraphFont"/>
    <w:uiPriority w:val="19"/>
    <w:qFormat/>
    <w:rsid w:val="0075786A"/>
    <w:rPr>
      <w:i/>
      <w:iCs/>
      <w:color w:val="404040" w:themeColor="text1" w:themeTint="BF"/>
    </w:rPr>
  </w:style>
  <w:style w:type="character" w:styleId="SubtleReference">
    <w:name w:val="Subtle Reference"/>
    <w:basedOn w:val="DefaultParagraphFont"/>
    <w:uiPriority w:val="31"/>
    <w:qFormat/>
    <w:rsid w:val="0075786A"/>
    <w:rPr>
      <w:smallCaps/>
      <w:color w:val="5A5A5A" w:themeColor="text1" w:themeTint="A5"/>
    </w:rPr>
  </w:style>
  <w:style w:type="paragraph" w:customStyle="1" w:styleId="TableCaptionBPBHEB">
    <w:name w:val="Table Caption [BPB HEB]"/>
    <w:basedOn w:val="Normal"/>
    <w:link w:val="TableCaptionBPBHEBChar"/>
    <w:qFormat/>
    <w:rsid w:val="0075786A"/>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75786A"/>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75786A"/>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character" w:customStyle="1" w:styleId="UnresolvedMention">
    <w:name w:val="Unresolved Mention"/>
    <w:basedOn w:val="DefaultParagraphFont"/>
    <w:uiPriority w:val="99"/>
    <w:semiHidden/>
    <w:unhideWhenUsed/>
    <w:rsid w:val="0075786A"/>
    <w:rPr>
      <w:color w:val="605E5C"/>
      <w:shd w:val="clear" w:color="auto" w:fill="E1DFDD"/>
    </w:rPr>
  </w:style>
  <w:style w:type="paragraph" w:styleId="Revision">
    <w:name w:val="Revision"/>
    <w:hidden/>
    <w:uiPriority w:val="99"/>
    <w:semiHidden/>
    <w:rsid w:val="009E5DF8"/>
    <w:pPr>
      <w:widowControl/>
      <w:autoSpaceDE/>
      <w:autoSpaceDN/>
    </w:pPr>
  </w:style>
  <w:style w:type="table" w:styleId="TableGrid">
    <w:name w:val="Table Grid"/>
    <w:basedOn w:val="TableNormal"/>
    <w:uiPriority w:val="39"/>
    <w:rsid w:val="00BA05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1A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1A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902409">
      <w:bodyDiv w:val="1"/>
      <w:marLeft w:val="0"/>
      <w:marRight w:val="0"/>
      <w:marTop w:val="0"/>
      <w:marBottom w:val="0"/>
      <w:divBdr>
        <w:top w:val="none" w:sz="0" w:space="0" w:color="auto"/>
        <w:left w:val="none" w:sz="0" w:space="0" w:color="auto"/>
        <w:bottom w:val="none" w:sz="0" w:space="0" w:color="auto"/>
        <w:right w:val="none" w:sz="0" w:space="0" w:color="auto"/>
      </w:divBdr>
      <w:divsChild>
        <w:div w:id="686711175">
          <w:marLeft w:val="0"/>
          <w:marRight w:val="0"/>
          <w:marTop w:val="0"/>
          <w:marBottom w:val="0"/>
          <w:divBdr>
            <w:top w:val="none" w:sz="0" w:space="0" w:color="auto"/>
            <w:left w:val="none" w:sz="0" w:space="0" w:color="auto"/>
            <w:bottom w:val="none" w:sz="0" w:space="0" w:color="auto"/>
            <w:right w:val="none" w:sz="0" w:space="0" w:color="auto"/>
          </w:divBdr>
          <w:divsChild>
            <w:div w:id="199433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comments" Target="comments.xm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41</Pages>
  <Words>9117</Words>
  <Characters>51972</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Hii</cp:lastModifiedBy>
  <cp:revision>32</cp:revision>
  <dcterms:created xsi:type="dcterms:W3CDTF">2024-11-12T11:14:00Z</dcterms:created>
  <dcterms:modified xsi:type="dcterms:W3CDTF">2024-11-14T08:12:00Z</dcterms:modified>
</cp:coreProperties>
</file>